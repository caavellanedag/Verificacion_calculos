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6A0C9" w14:textId="53DA70DD" w:rsidR="00B1017C" w:rsidRPr="001D4975" w:rsidRDefault="00B1017C" w:rsidP="00B1017C">
      <w:pPr>
        <w:tabs>
          <w:tab w:val="left" w:pos="8931"/>
        </w:tabs>
        <w:ind w:right="49"/>
        <w:jc w:val="center"/>
        <w:rPr>
          <w:b/>
          <w:sz w:val="28"/>
          <w:szCs w:val="28"/>
        </w:rPr>
      </w:pPr>
      <w:bookmarkStart w:id="0" w:name="_Toc499547958"/>
      <w:r w:rsidRPr="001D4975">
        <w:rPr>
          <w:b/>
          <w:sz w:val="28"/>
          <w:szCs w:val="28"/>
        </w:rPr>
        <w:t xml:space="preserve">LIQUIDACIÓN DE AVALÚOS COMERCIALES VIGENCIA </w:t>
      </w:r>
      <w:bookmarkEnd w:id="0"/>
      <w:r w:rsidRPr="001D4975">
        <w:rPr>
          <w:b/>
          <w:sz w:val="28"/>
          <w:szCs w:val="28"/>
        </w:rPr>
        <w:t>202</w:t>
      </w:r>
      <w:r w:rsidR="001D4975" w:rsidRPr="001D4975">
        <w:rPr>
          <w:b/>
          <w:sz w:val="28"/>
          <w:szCs w:val="28"/>
        </w:rPr>
        <w:t>2</w:t>
      </w:r>
    </w:p>
    <w:p w14:paraId="79EDABA9" w14:textId="23606A35" w:rsidR="00B1017C" w:rsidRPr="00B1017C" w:rsidRDefault="00B1017C" w:rsidP="00B1017C">
      <w:pPr>
        <w:tabs>
          <w:tab w:val="left" w:pos="8931"/>
        </w:tabs>
        <w:ind w:right="49"/>
        <w:rPr>
          <w:b/>
          <w:sz w:val="24"/>
          <w:szCs w:val="24"/>
        </w:rPr>
      </w:pPr>
      <w:r w:rsidRPr="00B1017C">
        <w:rPr>
          <w:sz w:val="18"/>
          <w:szCs w:val="18"/>
        </w:rPr>
        <w:tab/>
      </w:r>
      <w:r w:rsidRPr="00B1017C">
        <w:rPr>
          <w:b/>
          <w:sz w:val="24"/>
          <w:szCs w:val="24"/>
        </w:rPr>
        <w:t>1. INTRODUCCIÓN</w:t>
      </w:r>
    </w:p>
    <w:p w14:paraId="282318A3" w14:textId="228D81FD" w:rsidR="00B1017C" w:rsidRPr="00AD7DF4" w:rsidRDefault="00B1017C" w:rsidP="00B1017C">
      <w:pPr>
        <w:tabs>
          <w:tab w:val="left" w:pos="8931"/>
        </w:tabs>
        <w:ind w:right="49"/>
        <w:jc w:val="both"/>
        <w:rPr>
          <w:sz w:val="18"/>
          <w:szCs w:val="18"/>
        </w:rPr>
      </w:pPr>
      <w:r w:rsidRPr="00AD7DF4">
        <w:rPr>
          <w:sz w:val="18"/>
          <w:szCs w:val="18"/>
        </w:rPr>
        <w:t>El proceso masivo de actualización catastral se basa en el uso de técnicas masivas que permiten la actualización y determinación de la información económica de cerca de 2,7 millones de predios, correspondientes al Censo Inmobiliario de Bogotá para la vigencia 2022. Este proceso de actualización</w:t>
      </w:r>
      <w:r w:rsidR="001D1960">
        <w:rPr>
          <w:sz w:val="18"/>
          <w:szCs w:val="18"/>
        </w:rPr>
        <w:t xml:space="preserve"> en el aspecto </w:t>
      </w:r>
      <w:commentRangeStart w:id="1"/>
      <w:r w:rsidR="001D1960">
        <w:rPr>
          <w:sz w:val="18"/>
          <w:szCs w:val="18"/>
        </w:rPr>
        <w:t>económico</w:t>
      </w:r>
      <w:commentRangeEnd w:id="1"/>
      <w:r w:rsidR="001D1960">
        <w:rPr>
          <w:rStyle w:val="Refdecomentario"/>
          <w:rFonts w:eastAsiaTheme="minorHAnsi"/>
        </w:rPr>
        <w:commentReference w:id="1"/>
      </w:r>
      <w:r w:rsidRPr="00AD7DF4">
        <w:rPr>
          <w:sz w:val="18"/>
          <w:szCs w:val="18"/>
        </w:rPr>
        <w:t xml:space="preserve"> </w:t>
      </w:r>
      <w:del w:id="2" w:author="Diana Gonzalez Garcia" w:date="2021-05-10T06:57:00Z">
        <w:r w:rsidRPr="00AD7DF4" w:rsidDel="00137692">
          <w:rPr>
            <w:sz w:val="18"/>
            <w:szCs w:val="18"/>
          </w:rPr>
          <w:delText xml:space="preserve">del avalúo catastral </w:delText>
        </w:r>
      </w:del>
      <w:r w:rsidRPr="00AD7DF4">
        <w:rPr>
          <w:sz w:val="18"/>
          <w:szCs w:val="18"/>
        </w:rPr>
        <w:t xml:space="preserve">es realizado </w:t>
      </w:r>
      <w:ins w:id="3" w:author="Elba Nayibe Nuñez Arciniegas" w:date="2021-05-09T21:55:00Z">
        <w:r w:rsidR="001D1960">
          <w:rPr>
            <w:sz w:val="18"/>
            <w:szCs w:val="18"/>
          </w:rPr>
          <w:t>m</w:t>
        </w:r>
      </w:ins>
      <w:del w:id="4" w:author="Diana Gonzalez Garcia" w:date="2021-05-10T06:57:00Z">
        <w:r w:rsidRPr="00AD7DF4" w:rsidDel="000C54FD">
          <w:rPr>
            <w:sz w:val="18"/>
            <w:szCs w:val="18"/>
          </w:rPr>
          <w:delText>m</w:delText>
        </w:r>
      </w:del>
      <w:r w:rsidRPr="00AD7DF4">
        <w:rPr>
          <w:sz w:val="18"/>
          <w:szCs w:val="18"/>
        </w:rPr>
        <w:t xml:space="preserve">ediante el uso de técnicas </w:t>
      </w:r>
      <w:proofErr w:type="spellStart"/>
      <w:r w:rsidRPr="00AD7DF4">
        <w:rPr>
          <w:sz w:val="18"/>
          <w:szCs w:val="18"/>
        </w:rPr>
        <w:t>valuatorias</w:t>
      </w:r>
      <w:proofErr w:type="spellEnd"/>
      <w:r w:rsidRPr="00AD7DF4">
        <w:rPr>
          <w:sz w:val="18"/>
          <w:szCs w:val="18"/>
        </w:rPr>
        <w:t xml:space="preserve">, definidas en la normatividad expedida por el </w:t>
      </w:r>
      <w:proofErr w:type="spellStart"/>
      <w:r w:rsidRPr="00AD7DF4">
        <w:rPr>
          <w:sz w:val="18"/>
          <w:szCs w:val="18"/>
        </w:rPr>
        <w:t>IGAC</w:t>
      </w:r>
      <w:proofErr w:type="spellEnd"/>
      <w:r w:rsidRPr="00AD7DF4">
        <w:rPr>
          <w:sz w:val="18"/>
          <w:szCs w:val="18"/>
        </w:rPr>
        <w:t xml:space="preserve">, en particular las resoluciones 620 de 2008, 070 de 2011 y </w:t>
      </w:r>
      <w:r w:rsidRPr="00AD7DF4">
        <w:rPr>
          <w:sz w:val="18"/>
          <w:szCs w:val="18"/>
          <w:lang w:val="es-ES"/>
        </w:rPr>
        <w:t>Decreto 148 de 2020</w:t>
      </w:r>
      <w:r w:rsidRPr="00AD7DF4">
        <w:rPr>
          <w:sz w:val="18"/>
          <w:szCs w:val="18"/>
        </w:rPr>
        <w:t xml:space="preserve">. </w:t>
      </w:r>
    </w:p>
    <w:p w14:paraId="6574E1FB" w14:textId="77777777" w:rsidR="00B1017C" w:rsidRPr="00AD7DF4" w:rsidRDefault="00B1017C" w:rsidP="00B1017C">
      <w:pPr>
        <w:tabs>
          <w:tab w:val="left" w:pos="8931"/>
        </w:tabs>
        <w:ind w:right="49"/>
        <w:jc w:val="both"/>
        <w:rPr>
          <w:sz w:val="18"/>
          <w:szCs w:val="18"/>
        </w:rPr>
      </w:pPr>
      <w:r w:rsidRPr="00AD7DF4">
        <w:rPr>
          <w:sz w:val="18"/>
          <w:szCs w:val="18"/>
        </w:rPr>
        <w:t xml:space="preserve">Estas técnicas </w:t>
      </w:r>
      <w:proofErr w:type="spellStart"/>
      <w:r w:rsidRPr="00AD7DF4">
        <w:rPr>
          <w:sz w:val="18"/>
          <w:szCs w:val="18"/>
        </w:rPr>
        <w:t>valuatorias</w:t>
      </w:r>
      <w:proofErr w:type="spellEnd"/>
      <w:r w:rsidRPr="00AD7DF4">
        <w:rPr>
          <w:sz w:val="18"/>
          <w:szCs w:val="18"/>
        </w:rPr>
        <w:t xml:space="preserve"> han sido desarrolladas en distintos tipos de procedimientos que incluyen el uso modelos econométricos, el diseño de tablas de valor para la construcción y los avalúos especiales. Cada uno de estos procedimientos difiere de los demás, no solo en cuanto a las fuentes de información y los procedimientos usados sino principalmente en la forma en la que el resultado final expresa el valor catastral.</w:t>
      </w:r>
    </w:p>
    <w:p w14:paraId="3707E1D7" w14:textId="632472F1" w:rsidR="00C06825" w:rsidRDefault="00C06825"/>
    <w:p w14:paraId="085A7AA5" w14:textId="29A7BD54" w:rsidR="00B1017C" w:rsidRPr="00B1017C" w:rsidRDefault="00B1017C" w:rsidP="00B1017C">
      <w:pPr>
        <w:tabs>
          <w:tab w:val="left" w:pos="8931"/>
        </w:tabs>
        <w:ind w:right="49"/>
        <w:rPr>
          <w:b/>
          <w:sz w:val="24"/>
          <w:szCs w:val="24"/>
        </w:rPr>
      </w:pPr>
      <w:r w:rsidRPr="00B1017C">
        <w:rPr>
          <w:b/>
          <w:sz w:val="24"/>
          <w:szCs w:val="24"/>
        </w:rPr>
        <w:t>2.</w:t>
      </w:r>
      <w:r>
        <w:rPr>
          <w:b/>
          <w:sz w:val="24"/>
          <w:szCs w:val="24"/>
        </w:rPr>
        <w:t xml:space="preserve"> </w:t>
      </w:r>
      <w:r w:rsidRPr="00B1017C">
        <w:rPr>
          <w:b/>
          <w:sz w:val="24"/>
          <w:szCs w:val="24"/>
        </w:rPr>
        <w:t>PROCEDIMIENTOS GENERALES PARA LA LIQUIDACIÓN DE AVALÚOS MASIVOS</w:t>
      </w:r>
    </w:p>
    <w:p w14:paraId="218A05E4" w14:textId="2E79AB08" w:rsidR="00B1017C" w:rsidRPr="00AD7DF4" w:rsidRDefault="00B1017C" w:rsidP="00B1017C">
      <w:pPr>
        <w:jc w:val="both"/>
        <w:rPr>
          <w:rFonts w:eastAsiaTheme="minorEastAsia"/>
          <w:sz w:val="18"/>
          <w:szCs w:val="18"/>
        </w:rPr>
      </w:pPr>
      <w:r w:rsidRPr="00AD7DF4">
        <w:rPr>
          <w:sz w:val="18"/>
          <w:szCs w:val="18"/>
        </w:rPr>
        <w:t xml:space="preserve">El proceso de actualización catastral requiere el uso de técnicas masivas de valoración de predios que cumplan con los parámetros exigidos por el </w:t>
      </w:r>
      <w:proofErr w:type="spellStart"/>
      <w:r w:rsidRPr="00AD7DF4">
        <w:rPr>
          <w:sz w:val="18"/>
          <w:szCs w:val="18"/>
        </w:rPr>
        <w:t>IGAC</w:t>
      </w:r>
      <w:proofErr w:type="spellEnd"/>
      <w:r w:rsidRPr="00AD7DF4">
        <w:rPr>
          <w:sz w:val="18"/>
          <w:szCs w:val="18"/>
        </w:rPr>
        <w:t xml:space="preserve"> y que calculen el valor catastral como una aproximación al valor comercial de cada inmuebl</w:t>
      </w:r>
      <w:del w:id="5" w:author="Diana Gonzalez Garcia" w:date="2021-05-10T07:03:00Z">
        <w:r w:rsidRPr="00AD7DF4" w:rsidDel="000C54FD">
          <w:rPr>
            <w:sz w:val="18"/>
            <w:szCs w:val="18"/>
          </w:rPr>
          <w:delText>e</w:delText>
        </w:r>
      </w:del>
      <w:ins w:id="6" w:author="Elba Nayibe Nuñez Arciniegas" w:date="2021-05-09T21:56:00Z">
        <w:del w:id="7" w:author="Diana Gonzalez Garcia" w:date="2021-05-10T06:58:00Z">
          <w:r w:rsidR="001D1960" w:rsidDel="000C54FD">
            <w:rPr>
              <w:sz w:val="18"/>
              <w:szCs w:val="18"/>
            </w:rPr>
            <w:delText xml:space="preserve">, </w:delText>
          </w:r>
        </w:del>
      </w:ins>
      <w:del w:id="8" w:author="Elba Nayibe Nuñez Arciniegas" w:date="2021-05-09T21:56:00Z">
        <w:r w:rsidRPr="00AD7DF4" w:rsidDel="001D1960">
          <w:rPr>
            <w:sz w:val="18"/>
            <w:szCs w:val="18"/>
          </w:rPr>
          <w:delText>.</w:delText>
        </w:r>
      </w:del>
      <w:del w:id="9" w:author="Elba Nayibe Nuñez Arciniegas" w:date="2021-05-09T21:57:00Z">
        <w:r w:rsidRPr="00AD7DF4" w:rsidDel="001D1960">
          <w:rPr>
            <w:sz w:val="18"/>
            <w:szCs w:val="18"/>
          </w:rPr>
          <w:delText xml:space="preserve"> D</w:delText>
        </w:r>
      </w:del>
      <w:ins w:id="10" w:author="Elba Nayibe Nuñez Arciniegas" w:date="2021-05-09T21:57:00Z">
        <w:del w:id="11" w:author="Diana Gonzalez Garcia" w:date="2021-05-10T06:58:00Z">
          <w:r w:rsidR="001D1960" w:rsidDel="000C54FD">
            <w:rPr>
              <w:sz w:val="18"/>
              <w:szCs w:val="18"/>
            </w:rPr>
            <w:delText>d</w:delText>
          </w:r>
        </w:del>
      </w:ins>
      <w:r w:rsidRPr="00AD7DF4">
        <w:rPr>
          <w:rFonts w:eastAsiaTheme="minorEastAsia"/>
          <w:sz w:val="18"/>
          <w:szCs w:val="18"/>
        </w:rPr>
        <w:t>e conformidad con las características físicas de</w:t>
      </w:r>
      <w:ins w:id="12" w:author="Elba Nayibe Nuñez Arciniegas" w:date="2021-05-09T21:57:00Z">
        <w:r w:rsidR="001D1960">
          <w:rPr>
            <w:rFonts w:eastAsiaTheme="minorEastAsia"/>
            <w:sz w:val="18"/>
            <w:szCs w:val="18"/>
          </w:rPr>
          <w:t xml:space="preserve"> </w:t>
        </w:r>
      </w:ins>
      <w:del w:id="13" w:author="Elba Nayibe Nuñez Arciniegas" w:date="2021-05-09T21:57:00Z">
        <w:r w:rsidRPr="00AD7DF4" w:rsidDel="001D1960">
          <w:rPr>
            <w:rFonts w:eastAsiaTheme="minorEastAsia"/>
            <w:sz w:val="18"/>
            <w:szCs w:val="18"/>
          </w:rPr>
          <w:delText xml:space="preserve"> </w:delText>
        </w:r>
      </w:del>
      <w:del w:id="14" w:author="Diana Gonzalez Garcia" w:date="2021-05-10T06:57:00Z">
        <w:r w:rsidRPr="00AD7DF4" w:rsidDel="000C54FD">
          <w:rPr>
            <w:rFonts w:eastAsiaTheme="minorEastAsia"/>
            <w:sz w:val="18"/>
            <w:szCs w:val="18"/>
          </w:rPr>
          <w:delText>los</w:delText>
        </w:r>
      </w:del>
      <w:ins w:id="15" w:author="Elba Nayibe Nuñez Arciniegas" w:date="2021-05-09T21:57:00Z">
        <w:r w:rsidR="001D1960">
          <w:rPr>
            <w:rFonts w:eastAsiaTheme="minorEastAsia"/>
            <w:sz w:val="18"/>
            <w:szCs w:val="18"/>
          </w:rPr>
          <w:t>cada</w:t>
        </w:r>
      </w:ins>
      <w:r w:rsidRPr="00AD7DF4">
        <w:rPr>
          <w:rFonts w:eastAsiaTheme="minorEastAsia"/>
          <w:sz w:val="18"/>
          <w:szCs w:val="18"/>
        </w:rPr>
        <w:t xml:space="preserve"> predio</w:t>
      </w:r>
      <w:del w:id="16" w:author="Diana Gonzalez Garcia" w:date="2021-05-10T06:57:00Z">
        <w:r w:rsidRPr="00AD7DF4" w:rsidDel="000C54FD">
          <w:rPr>
            <w:rFonts w:eastAsiaTheme="minorEastAsia"/>
            <w:sz w:val="18"/>
            <w:szCs w:val="18"/>
          </w:rPr>
          <w:delText>s</w:delText>
        </w:r>
      </w:del>
      <w:r w:rsidRPr="00AD7DF4">
        <w:rPr>
          <w:rFonts w:eastAsiaTheme="minorEastAsia"/>
          <w:sz w:val="18"/>
          <w:szCs w:val="18"/>
        </w:rPr>
        <w:t>, la normatividad urbanística vigente y del mercado inmobiliario.</w:t>
      </w:r>
    </w:p>
    <w:p w14:paraId="4710BBD1" w14:textId="0E86DF6A" w:rsidR="00B1017C" w:rsidRPr="00AD7DF4" w:rsidRDefault="00B1017C" w:rsidP="00B1017C">
      <w:pPr>
        <w:tabs>
          <w:tab w:val="left" w:pos="8931"/>
        </w:tabs>
        <w:ind w:right="49"/>
        <w:jc w:val="both"/>
        <w:rPr>
          <w:sz w:val="18"/>
          <w:szCs w:val="18"/>
        </w:rPr>
      </w:pPr>
      <w:r w:rsidRPr="00AD7DF4">
        <w:rPr>
          <w:sz w:val="18"/>
          <w:szCs w:val="18"/>
        </w:rPr>
        <w:t>Dadas las diferentes características de los predios de Bogotá, la determinación del avaluó catastral no se realiza a través de las mismas técnicas. Los principales elementos que determinan estas diferencias son la información disponible en el mercado, así como las características físicas y jurídicas de los mismos. En general, el método más usado por la Unidad es el de C</w:t>
      </w:r>
      <w:r w:rsidRPr="00AD7DF4">
        <w:rPr>
          <w:i/>
          <w:sz w:val="18"/>
          <w:szCs w:val="18"/>
        </w:rPr>
        <w:t xml:space="preserve">omparación </w:t>
      </w:r>
      <w:ins w:id="17" w:author="Elba Nayibe Nuñez Arciniegas" w:date="2021-05-09T21:57:00Z">
        <w:del w:id="18" w:author="Diana Gonzalez Garcia" w:date="2021-05-10T06:58:00Z">
          <w:r w:rsidR="001D1960" w:rsidDel="000C54FD">
            <w:rPr>
              <w:i/>
              <w:sz w:val="18"/>
              <w:szCs w:val="18"/>
            </w:rPr>
            <w:delText xml:space="preserve">o </w:delText>
          </w:r>
        </w:del>
      </w:ins>
      <w:r w:rsidRPr="00AD7DF4">
        <w:rPr>
          <w:i/>
          <w:sz w:val="18"/>
          <w:szCs w:val="18"/>
        </w:rPr>
        <w:t>de Mercado</w:t>
      </w:r>
      <w:r w:rsidRPr="00AD7DF4">
        <w:rPr>
          <w:sz w:val="18"/>
          <w:szCs w:val="18"/>
        </w:rPr>
        <w:t xml:space="preserve"> el cual consiste en la valoración de un predio a partir del análisis cuantitativo del valor de las ofertas de predios similares</w:t>
      </w:r>
      <w:r w:rsidRPr="00AD7DF4">
        <w:rPr>
          <w:rStyle w:val="Refdenotaalpie"/>
          <w:sz w:val="18"/>
          <w:szCs w:val="18"/>
        </w:rPr>
        <w:footnoteReference w:id="1"/>
      </w:r>
      <w:r w:rsidRPr="00AD7DF4">
        <w:rPr>
          <w:sz w:val="18"/>
          <w:szCs w:val="18"/>
        </w:rPr>
        <w:t>, sin embargo, algunos predios requieren del uso de otras metodologías debido a restricciones en la información disponible.</w:t>
      </w:r>
    </w:p>
    <w:p w14:paraId="68021F69" w14:textId="77777777" w:rsidR="00B1017C" w:rsidRPr="00AD7DF4" w:rsidRDefault="00B1017C" w:rsidP="00B1017C">
      <w:pPr>
        <w:tabs>
          <w:tab w:val="left" w:pos="8931"/>
        </w:tabs>
        <w:ind w:right="49"/>
        <w:jc w:val="both"/>
        <w:rPr>
          <w:sz w:val="18"/>
          <w:szCs w:val="18"/>
        </w:rPr>
      </w:pPr>
      <w:r w:rsidRPr="00AD7DF4">
        <w:rPr>
          <w:sz w:val="18"/>
          <w:szCs w:val="18"/>
        </w:rPr>
        <w:t>Así, en el proceso de liquidación de los avalúos catastrales se tienen tres grandes grupos de predios, los cuales son:</w:t>
      </w:r>
    </w:p>
    <w:p w14:paraId="347BDADC" w14:textId="77777777" w:rsidR="00B1017C" w:rsidRPr="00AD7DF4" w:rsidRDefault="00B1017C" w:rsidP="00B1017C">
      <w:pPr>
        <w:pStyle w:val="Prrafodelista"/>
        <w:numPr>
          <w:ilvl w:val="0"/>
          <w:numId w:val="3"/>
        </w:numPr>
        <w:tabs>
          <w:tab w:val="left" w:pos="8931"/>
        </w:tabs>
        <w:ind w:right="49"/>
        <w:jc w:val="both"/>
        <w:rPr>
          <w:sz w:val="18"/>
          <w:szCs w:val="18"/>
        </w:rPr>
      </w:pPr>
      <w:r w:rsidRPr="00AD7DF4">
        <w:rPr>
          <w:b/>
          <w:sz w:val="18"/>
          <w:szCs w:val="18"/>
        </w:rPr>
        <w:t>Predios en propiedad horizontal (PH):</w:t>
      </w:r>
      <w:r w:rsidRPr="00AD7DF4">
        <w:rPr>
          <w:sz w:val="18"/>
          <w:szCs w:val="18"/>
        </w:rPr>
        <w:t xml:space="preserve"> la </w:t>
      </w:r>
      <w:proofErr w:type="spellStart"/>
      <w:r w:rsidRPr="00AD7DF4">
        <w:rPr>
          <w:sz w:val="18"/>
          <w:szCs w:val="18"/>
        </w:rPr>
        <w:t>UAECD</w:t>
      </w:r>
      <w:proofErr w:type="spellEnd"/>
      <w:r w:rsidRPr="00AD7DF4">
        <w:rPr>
          <w:sz w:val="18"/>
          <w:szCs w:val="18"/>
        </w:rPr>
        <w:t xml:space="preserve"> selecciona una muestra aleatoria y representativa de predios que pertenezcan a un grupo de usos que puedan posteriormente ser objeto de un modelamiento econométrico, dadas sus características y similitud en su comportamiento; esta muestra es valorada por el equipo de avaluadores de la </w:t>
      </w:r>
      <w:proofErr w:type="spellStart"/>
      <w:r w:rsidRPr="00AD7DF4">
        <w:rPr>
          <w:sz w:val="18"/>
          <w:szCs w:val="18"/>
        </w:rPr>
        <w:t>UAECD</w:t>
      </w:r>
      <w:proofErr w:type="spellEnd"/>
      <w:r w:rsidRPr="00AD7DF4">
        <w:rPr>
          <w:sz w:val="18"/>
          <w:szCs w:val="18"/>
        </w:rPr>
        <w:t>, quienes de acuerdo con las condiciones del mercado establecen un avalúo puntual para cada caso; estos valores son usados posteriormente para la construcción de modelos econométricos que estiman el valor de cada predio dentro de este universo; el valor determinado corresponde a un valor integral (cociente entre el valor total comercial y el área de construcción).</w:t>
      </w:r>
    </w:p>
    <w:p w14:paraId="0E87E9FD" w14:textId="77777777" w:rsidR="00B1017C" w:rsidRPr="00AD7DF4" w:rsidRDefault="00B1017C" w:rsidP="00B1017C">
      <w:pPr>
        <w:pStyle w:val="Prrafodelista"/>
        <w:tabs>
          <w:tab w:val="left" w:pos="8931"/>
        </w:tabs>
        <w:ind w:left="1080" w:right="49"/>
        <w:jc w:val="both"/>
        <w:rPr>
          <w:sz w:val="18"/>
          <w:szCs w:val="18"/>
        </w:rPr>
      </w:pPr>
    </w:p>
    <w:p w14:paraId="0F284E01" w14:textId="67359157" w:rsidR="00B1017C" w:rsidRPr="00AD7DF4" w:rsidRDefault="00B1017C" w:rsidP="00B1017C">
      <w:pPr>
        <w:pStyle w:val="Prrafodelista"/>
        <w:numPr>
          <w:ilvl w:val="0"/>
          <w:numId w:val="3"/>
        </w:numPr>
        <w:tabs>
          <w:tab w:val="left" w:pos="8931"/>
        </w:tabs>
        <w:ind w:right="49"/>
        <w:jc w:val="both"/>
        <w:rPr>
          <w:sz w:val="18"/>
          <w:szCs w:val="18"/>
        </w:rPr>
      </w:pPr>
      <w:r w:rsidRPr="00AD7DF4">
        <w:rPr>
          <w:b/>
          <w:sz w:val="18"/>
          <w:szCs w:val="18"/>
        </w:rPr>
        <w:t>Predios que no son de propiedad horizontal (</w:t>
      </w:r>
      <w:proofErr w:type="spellStart"/>
      <w:r w:rsidRPr="00AD7DF4">
        <w:rPr>
          <w:b/>
          <w:sz w:val="18"/>
          <w:szCs w:val="18"/>
        </w:rPr>
        <w:t>NPH</w:t>
      </w:r>
      <w:proofErr w:type="spellEnd"/>
      <w:r w:rsidRPr="00AD7DF4">
        <w:rPr>
          <w:b/>
          <w:sz w:val="18"/>
          <w:szCs w:val="18"/>
        </w:rPr>
        <w:t>):</w:t>
      </w:r>
      <w:r w:rsidRPr="00AD7DF4">
        <w:rPr>
          <w:sz w:val="18"/>
          <w:szCs w:val="18"/>
        </w:rPr>
        <w:t xml:space="preserve"> </w:t>
      </w:r>
      <w:ins w:id="19" w:author="Elba Nayibe Nuñez Arciniegas" w:date="2021-05-09T22:00:00Z">
        <w:r w:rsidR="001D1960">
          <w:rPr>
            <w:sz w:val="18"/>
            <w:szCs w:val="18"/>
          </w:rPr>
          <w:t>En este caso el</w:t>
        </w:r>
      </w:ins>
      <w:del w:id="20" w:author="Diana Gonzalez Garcia" w:date="2021-05-10T06:58:00Z">
        <w:r w:rsidRPr="00AD7DF4" w:rsidDel="000C54FD">
          <w:rPr>
            <w:sz w:val="18"/>
            <w:szCs w:val="18"/>
          </w:rPr>
          <w:delText>cada</w:delText>
        </w:r>
      </w:del>
      <w:r w:rsidRPr="00AD7DF4">
        <w:rPr>
          <w:sz w:val="18"/>
          <w:szCs w:val="18"/>
        </w:rPr>
        <w:t xml:space="preserve"> avalúo corresponde a la suma del avalúo del terreno (generalmente calculado mediante </w:t>
      </w:r>
      <w:ins w:id="21" w:author="Elba Nayibe Nuñez Arciniegas" w:date="2021-05-09T22:00:00Z">
        <w:r w:rsidR="001D1960">
          <w:rPr>
            <w:sz w:val="18"/>
            <w:szCs w:val="18"/>
          </w:rPr>
          <w:t xml:space="preserve">la metodología de </w:t>
        </w:r>
      </w:ins>
      <w:r w:rsidRPr="00AD7DF4">
        <w:rPr>
          <w:sz w:val="18"/>
          <w:szCs w:val="18"/>
        </w:rPr>
        <w:t xml:space="preserve">Zonas Homogéneas Físicas y Geoeconómicas) y el avalúo de la construcción calculado mediante el método del </w:t>
      </w:r>
      <w:r w:rsidRPr="00AD7DF4">
        <w:rPr>
          <w:i/>
          <w:sz w:val="18"/>
          <w:szCs w:val="18"/>
        </w:rPr>
        <w:t>Costo de Reposición</w:t>
      </w:r>
      <w:r w:rsidRPr="00AD7DF4">
        <w:rPr>
          <w:sz w:val="18"/>
          <w:szCs w:val="18"/>
        </w:rPr>
        <w:t xml:space="preserve"> , el cual permite calcular el valor de una construcción a partir de la adecuada depreciación de los costos involucrados en la construcción de un predio (cimentación, estructura, acabados, entre otros) de acuerdo con el tipo de construcción, área y/o estrato. Estos valores de reposición son calculados para distintas tipologías constructivas y son soportadas a partir del análisis de los costos de construcción regularmente reportados en revistas de construcción especializadas (como </w:t>
      </w:r>
      <w:proofErr w:type="spellStart"/>
      <w:r w:rsidRPr="00AD7DF4">
        <w:rPr>
          <w:sz w:val="18"/>
          <w:szCs w:val="18"/>
        </w:rPr>
        <w:t>Construdata</w:t>
      </w:r>
      <w:proofErr w:type="spellEnd"/>
      <w:r w:rsidRPr="00AD7DF4">
        <w:rPr>
          <w:sz w:val="18"/>
          <w:szCs w:val="18"/>
        </w:rPr>
        <w:t xml:space="preserve">); posteriormente se aplica la </w:t>
      </w:r>
      <w:r w:rsidRPr="00AD7DF4">
        <w:rPr>
          <w:sz w:val="18"/>
          <w:szCs w:val="18"/>
        </w:rPr>
        <w:lastRenderedPageBreak/>
        <w:t xml:space="preserve">respectiva depreciación aplicando la técnica de </w:t>
      </w:r>
      <w:proofErr w:type="spellStart"/>
      <w:r w:rsidRPr="00AD7DF4">
        <w:rPr>
          <w:sz w:val="18"/>
          <w:szCs w:val="18"/>
        </w:rPr>
        <w:t>Fitto</w:t>
      </w:r>
      <w:proofErr w:type="spellEnd"/>
      <w:r w:rsidRPr="00AD7DF4">
        <w:rPr>
          <w:sz w:val="18"/>
          <w:szCs w:val="18"/>
        </w:rPr>
        <w:t xml:space="preserve"> y </w:t>
      </w:r>
      <w:proofErr w:type="spellStart"/>
      <w:r w:rsidRPr="00AD7DF4">
        <w:rPr>
          <w:sz w:val="18"/>
          <w:szCs w:val="18"/>
        </w:rPr>
        <w:t>Corvinni</w:t>
      </w:r>
      <w:proofErr w:type="spellEnd"/>
      <w:r w:rsidRPr="00AD7DF4">
        <w:rPr>
          <w:sz w:val="18"/>
          <w:szCs w:val="18"/>
        </w:rPr>
        <w:t xml:space="preserve"> o la técnica de depreciación de Heidecke (para predios declarados como Bienes de Interés Cultural del ámbito Distrital).</w:t>
      </w:r>
    </w:p>
    <w:p w14:paraId="18452D98" w14:textId="77777777" w:rsidR="00B1017C" w:rsidRPr="00AD7DF4" w:rsidRDefault="00B1017C" w:rsidP="00B1017C">
      <w:pPr>
        <w:pStyle w:val="Prrafodelista"/>
        <w:tabs>
          <w:tab w:val="left" w:pos="8931"/>
        </w:tabs>
        <w:ind w:left="1080" w:right="49"/>
        <w:jc w:val="both"/>
        <w:rPr>
          <w:b/>
          <w:sz w:val="18"/>
          <w:szCs w:val="18"/>
        </w:rPr>
      </w:pPr>
    </w:p>
    <w:p w14:paraId="30F2E0A9" w14:textId="77777777" w:rsidR="00B1017C" w:rsidRPr="00AD7DF4" w:rsidRDefault="00B1017C" w:rsidP="00B1017C">
      <w:pPr>
        <w:pStyle w:val="Prrafodelista"/>
        <w:tabs>
          <w:tab w:val="left" w:pos="8931"/>
        </w:tabs>
        <w:ind w:left="1080" w:right="49"/>
        <w:jc w:val="both"/>
        <w:rPr>
          <w:sz w:val="18"/>
          <w:szCs w:val="18"/>
        </w:rPr>
      </w:pPr>
      <w:r w:rsidRPr="00AD7DF4">
        <w:rPr>
          <w:sz w:val="18"/>
          <w:szCs w:val="18"/>
        </w:rPr>
        <w:t>Los valores de construcción de este grupo de predios se liquidan mediante la aplicación de tablas de valor las cuales son el producto de generar matrices de valores basadas en las tipologías de construcción que produce la Unidad y cuyo producto es el valor unitario de construcción ($/m2) para la gran mayoría de los predios pertenecientes al universo, en función de variables tales como el uso, tipo, área, puntaje y edad, entre otras.</w:t>
      </w:r>
    </w:p>
    <w:p w14:paraId="70A16EF6" w14:textId="77777777" w:rsidR="00B1017C" w:rsidRPr="00AD7DF4" w:rsidRDefault="00B1017C" w:rsidP="00B1017C">
      <w:pPr>
        <w:pStyle w:val="Prrafodelista"/>
        <w:tabs>
          <w:tab w:val="left" w:pos="8931"/>
        </w:tabs>
        <w:ind w:left="1080" w:right="49"/>
        <w:jc w:val="both"/>
        <w:rPr>
          <w:sz w:val="18"/>
          <w:szCs w:val="18"/>
        </w:rPr>
      </w:pPr>
    </w:p>
    <w:p w14:paraId="7C2ABCB7" w14:textId="0CA32288" w:rsidR="00B1017C" w:rsidRPr="00AD7DF4" w:rsidRDefault="00B1017C" w:rsidP="00B1017C">
      <w:pPr>
        <w:pStyle w:val="Prrafodelista"/>
        <w:numPr>
          <w:ilvl w:val="0"/>
          <w:numId w:val="3"/>
        </w:numPr>
        <w:tabs>
          <w:tab w:val="left" w:pos="8931"/>
        </w:tabs>
        <w:ind w:right="49"/>
        <w:jc w:val="both"/>
        <w:rPr>
          <w:b/>
          <w:sz w:val="18"/>
          <w:szCs w:val="18"/>
        </w:rPr>
      </w:pPr>
      <w:r w:rsidRPr="00AD7DF4">
        <w:rPr>
          <w:b/>
          <w:sz w:val="18"/>
          <w:szCs w:val="18"/>
        </w:rPr>
        <w:t xml:space="preserve">Predios sin edificación. </w:t>
      </w:r>
      <w:r w:rsidRPr="00AD7DF4">
        <w:rPr>
          <w:sz w:val="18"/>
          <w:szCs w:val="18"/>
        </w:rPr>
        <w:t xml:space="preserve">para este tipo de predios, dadas sus características particulares, no es posible que su avalúo sea liquidado a partir de un modelamiento econométrico o de la aplicación de una tabla de valor, por lo cual se requiere la aplicación de un análisis puntual para determinar el valor de </w:t>
      </w:r>
      <w:proofErr w:type="gramStart"/>
      <w:r w:rsidRPr="00AD7DF4">
        <w:rPr>
          <w:sz w:val="18"/>
          <w:szCs w:val="18"/>
        </w:rPr>
        <w:t>los mismos</w:t>
      </w:r>
      <w:proofErr w:type="gramEnd"/>
      <w:r w:rsidRPr="00AD7DF4">
        <w:rPr>
          <w:sz w:val="18"/>
          <w:szCs w:val="18"/>
        </w:rPr>
        <w:t xml:space="preserve">. En el caso de los predios </w:t>
      </w:r>
      <w:del w:id="22" w:author="Diana Gonzalez Garcia" w:date="2021-05-10T06:59:00Z">
        <w:r w:rsidRPr="00AD7DF4" w:rsidDel="000C54FD">
          <w:rPr>
            <w:sz w:val="18"/>
            <w:szCs w:val="18"/>
          </w:rPr>
          <w:delText>más grandes</w:delText>
        </w:r>
      </w:del>
      <w:ins w:id="23" w:author="Elba Nayibe Nuñez Arciniegas" w:date="2021-05-09T22:02:00Z">
        <w:r w:rsidR="001D1960">
          <w:rPr>
            <w:sz w:val="18"/>
            <w:szCs w:val="18"/>
          </w:rPr>
          <w:t>con</w:t>
        </w:r>
      </w:ins>
      <w:ins w:id="24" w:author="Diana Gonzalez Garcia" w:date="2021-05-10T07:03:00Z">
        <w:r w:rsidR="000C54FD">
          <w:rPr>
            <w:sz w:val="18"/>
            <w:szCs w:val="18"/>
          </w:rPr>
          <w:t xml:space="preserve"> </w:t>
        </w:r>
      </w:ins>
      <w:del w:id="25" w:author="Elba Nayibe Nuñez Arciniegas" w:date="2021-05-09T22:02:00Z">
        <w:r w:rsidRPr="00AD7DF4" w:rsidDel="001D1960">
          <w:rPr>
            <w:sz w:val="18"/>
            <w:szCs w:val="18"/>
          </w:rPr>
          <w:delText xml:space="preserve"> </w:delText>
        </w:r>
      </w:del>
      <w:del w:id="26" w:author="Diana Gonzalez Garcia" w:date="2021-05-10T06:59:00Z">
        <w:r w:rsidRPr="00AD7DF4" w:rsidDel="000C54FD">
          <w:rPr>
            <w:sz w:val="18"/>
            <w:szCs w:val="18"/>
          </w:rPr>
          <w:delText xml:space="preserve">en </w:delText>
        </w:r>
      </w:del>
      <w:r w:rsidRPr="00AD7DF4">
        <w:rPr>
          <w:sz w:val="18"/>
          <w:szCs w:val="18"/>
        </w:rPr>
        <w:t>área</w:t>
      </w:r>
      <w:ins w:id="27" w:author="Elba Nayibe Nuñez Arciniegas" w:date="2021-05-09T22:02:00Z">
        <w:r w:rsidR="001D1960">
          <w:rPr>
            <w:sz w:val="18"/>
            <w:szCs w:val="18"/>
          </w:rPr>
          <w:t xml:space="preserve"> superior a 500 m2</w:t>
        </w:r>
      </w:ins>
      <w:r w:rsidRPr="00AD7DF4">
        <w:rPr>
          <w:sz w:val="18"/>
          <w:szCs w:val="18"/>
        </w:rPr>
        <w:t xml:space="preserve">, el valor debe incluir el análisis de aspectos como la norma urbanística en cuanto a uso y edificabilidad. Para valorar este tipo de predios la </w:t>
      </w:r>
      <w:proofErr w:type="spellStart"/>
      <w:r w:rsidRPr="00AD7DF4">
        <w:rPr>
          <w:sz w:val="18"/>
          <w:szCs w:val="18"/>
        </w:rPr>
        <w:t>UAECD</w:t>
      </w:r>
      <w:proofErr w:type="spellEnd"/>
      <w:r w:rsidRPr="00AD7DF4">
        <w:rPr>
          <w:sz w:val="18"/>
          <w:szCs w:val="18"/>
        </w:rPr>
        <w:t xml:space="preserve"> usa regularmente el método (técnica) residual, mediante la aplicación de un potencial de desarrollo en función del producto inmobiliario que se pueda desarrollar en el predio, luego de una viabilidad normativa, técnica y económica; este método consiste en la valoración de un predio que cumplan con el mejor aprovechamiento del uso y edificabilidad del suelo en el que se encuentra el lote. A esta valoración se le restan los costos en los que se debería incurrir para construir el citado producto inmobiliario, así como la utilidad estimada del constructor. El resultado final corresponde al valor total del terreno que finalmente es aplicado.</w:t>
      </w:r>
    </w:p>
    <w:p w14:paraId="0E96A14F" w14:textId="11DDFA2E" w:rsidR="00B1017C" w:rsidRPr="00AD7DF4" w:rsidRDefault="00B1017C" w:rsidP="00B1017C">
      <w:pPr>
        <w:tabs>
          <w:tab w:val="left" w:pos="8931"/>
        </w:tabs>
        <w:ind w:right="49"/>
        <w:jc w:val="both"/>
        <w:rPr>
          <w:sz w:val="18"/>
          <w:szCs w:val="18"/>
        </w:rPr>
      </w:pPr>
      <w:r w:rsidRPr="00AD7DF4">
        <w:rPr>
          <w:sz w:val="18"/>
          <w:szCs w:val="18"/>
        </w:rPr>
        <w:t xml:space="preserve">Es importante mencionar </w:t>
      </w:r>
      <w:proofErr w:type="gramStart"/>
      <w:r w:rsidR="001C5E65" w:rsidRPr="00AD7DF4">
        <w:rPr>
          <w:sz w:val="18"/>
          <w:szCs w:val="18"/>
        </w:rPr>
        <w:t>que</w:t>
      </w:r>
      <w:proofErr w:type="gramEnd"/>
      <w:r w:rsidR="001C5E65">
        <w:rPr>
          <w:sz w:val="18"/>
          <w:szCs w:val="18"/>
        </w:rPr>
        <w:t xml:space="preserve"> </w:t>
      </w:r>
      <w:r w:rsidRPr="00AD7DF4">
        <w:rPr>
          <w:sz w:val="18"/>
          <w:szCs w:val="18"/>
        </w:rPr>
        <w:t xml:space="preserve">dentro de estas grandes categorías de predios, no todos tienen alguna oferta en el mercado y que, incluso, algunos de ellos no se tranzan regularmente. Este es el caso de los predios denominados </w:t>
      </w:r>
      <w:r w:rsidRPr="00AD7DF4">
        <w:rPr>
          <w:i/>
          <w:sz w:val="18"/>
          <w:szCs w:val="18"/>
        </w:rPr>
        <w:t>Especiales</w:t>
      </w:r>
      <w:r w:rsidRPr="00AD7DF4">
        <w:rPr>
          <w:sz w:val="18"/>
          <w:szCs w:val="18"/>
        </w:rPr>
        <w:t>, entre los que se encuentran, entre otros, predios como el aeropuerto El Dorado, el estadio El Campin, la Universidad Nacional, etc. Estos predios pueden ser identificados y marcados en las bases de datos a priori para su investigación y valoración individual.</w:t>
      </w:r>
    </w:p>
    <w:p w14:paraId="43B70BAC" w14:textId="77777777" w:rsidR="00B1017C" w:rsidRPr="00AD7DF4" w:rsidRDefault="00B1017C" w:rsidP="00B1017C">
      <w:pPr>
        <w:tabs>
          <w:tab w:val="left" w:pos="8931"/>
        </w:tabs>
        <w:ind w:right="49"/>
        <w:jc w:val="both"/>
        <w:rPr>
          <w:sz w:val="18"/>
          <w:szCs w:val="18"/>
        </w:rPr>
      </w:pPr>
      <w:commentRangeStart w:id="28"/>
      <w:r w:rsidRPr="00AD7DF4">
        <w:rPr>
          <w:sz w:val="18"/>
          <w:szCs w:val="18"/>
        </w:rPr>
        <w:t xml:space="preserve">Una vez identificados los avalúos comerciales para cada uno de los predios, el valor catastral se deduce a partir de los porcentajes de relación entre el avalúo comercial y el avalúo catastral para terreno y construcción, respectivamente; esto es, en un principio todos los predios son liquidados con valor comercial estimado y para obtener el valor catastral de los predios se aplica el porcentaje que cada año determina el Gobierno Distrital a través del </w:t>
      </w:r>
      <w:proofErr w:type="spellStart"/>
      <w:r w:rsidRPr="00AD7DF4">
        <w:rPr>
          <w:sz w:val="18"/>
          <w:szCs w:val="18"/>
        </w:rPr>
        <w:t>CONFIS</w:t>
      </w:r>
      <w:proofErr w:type="spellEnd"/>
      <w:r w:rsidRPr="00AD7DF4">
        <w:rPr>
          <w:sz w:val="18"/>
          <w:szCs w:val="18"/>
        </w:rPr>
        <w:t xml:space="preserve">. De acuerdo con esto, el avalúo catastral está definido como: </w:t>
      </w:r>
    </w:p>
    <w:p w14:paraId="60479342" w14:textId="77777777" w:rsidR="00B1017C" w:rsidRPr="00AD7DF4" w:rsidRDefault="00B1017C" w:rsidP="00B1017C">
      <w:pPr>
        <w:tabs>
          <w:tab w:val="left" w:pos="8931"/>
        </w:tabs>
        <w:ind w:right="49"/>
        <w:jc w:val="both"/>
        <w:rPr>
          <w:sz w:val="18"/>
          <w:szCs w:val="18"/>
        </w:rPr>
      </w:pPr>
    </w:p>
    <w:p w14:paraId="34E939A6" w14:textId="77777777" w:rsidR="00B1017C" w:rsidRPr="00AD7DF4" w:rsidRDefault="00B1017C" w:rsidP="00B1017C">
      <w:pPr>
        <w:ind w:right="-377"/>
        <w:jc w:val="center"/>
        <w:rPr>
          <w:rFonts w:eastAsiaTheme="minorEastAsia" w:cstheme="minorHAnsi"/>
          <w:sz w:val="18"/>
          <w:szCs w:val="18"/>
        </w:rPr>
      </w:pPr>
      <m:oMathPara>
        <m:oMath>
          <m:r>
            <w:rPr>
              <w:rFonts w:ascii="Cambria Math" w:hAnsi="Cambria Math" w:cstheme="minorHAnsi"/>
              <w:sz w:val="18"/>
              <w:szCs w:val="18"/>
            </w:rPr>
            <m:t>Avalúo Catastral =</m:t>
          </m:r>
          <m:d>
            <m:dPr>
              <m:ctrlPr>
                <w:rPr>
                  <w:rFonts w:ascii="Cambria Math" w:hAnsi="Cambria Math" w:cstheme="minorHAnsi"/>
                  <w:i/>
                  <w:sz w:val="18"/>
                  <w:szCs w:val="18"/>
                </w:rPr>
              </m:ctrlPr>
            </m:dPr>
            <m:e>
              <m:r>
                <w:rPr>
                  <w:rFonts w:ascii="Cambria Math" w:hAnsi="Cambria Math" w:cstheme="minorHAnsi"/>
                  <w:sz w:val="18"/>
                  <w:szCs w:val="18"/>
                </w:rPr>
                <m:t xml:space="preserve"> </m:t>
              </m:r>
              <m:sSub>
                <m:sSubPr>
                  <m:ctrlPr>
                    <w:rPr>
                      <w:rFonts w:ascii="Cambria Math" w:hAnsi="Cambria Math" w:cstheme="minorHAnsi"/>
                      <w:i/>
                      <w:sz w:val="18"/>
                      <w:szCs w:val="18"/>
                    </w:rPr>
                  </m:ctrlPr>
                </m:sSubPr>
                <m:e>
                  <m:r>
                    <w:rPr>
                      <w:rFonts w:ascii="Cambria Math" w:hAnsi="Cambria Math" w:cstheme="minorHAnsi"/>
                      <w:sz w:val="18"/>
                      <w:szCs w:val="18"/>
                    </w:rPr>
                    <m:t>A</m:t>
                  </m:r>
                </m:e>
                <m:sub>
                  <m:r>
                    <w:rPr>
                      <w:rFonts w:ascii="Cambria Math" w:hAnsi="Cambria Math" w:cstheme="minorHAnsi"/>
                      <w:sz w:val="18"/>
                      <w:szCs w:val="18"/>
                    </w:rPr>
                    <m:t>T</m:t>
                  </m:r>
                </m:sub>
              </m:sSub>
              <m:r>
                <w:rPr>
                  <w:rFonts w:ascii="Cambria Math" w:hAnsi="Cambria Math" w:cstheme="minorHAnsi"/>
                  <w:sz w:val="18"/>
                  <w:szCs w:val="18"/>
                </w:rPr>
                <m:t xml:space="preserve"> x </m:t>
              </m:r>
              <m:sSub>
                <m:sSubPr>
                  <m:ctrlPr>
                    <w:rPr>
                      <w:rFonts w:ascii="Cambria Math" w:hAnsi="Cambria Math" w:cstheme="minorHAnsi"/>
                      <w:i/>
                      <w:sz w:val="18"/>
                      <w:szCs w:val="18"/>
                    </w:rPr>
                  </m:ctrlPr>
                </m:sSubPr>
                <m:e>
                  <m:r>
                    <w:rPr>
                      <w:rFonts w:ascii="Cambria Math" w:hAnsi="Cambria Math" w:cstheme="minorHAnsi"/>
                      <w:sz w:val="18"/>
                      <w:szCs w:val="18"/>
                    </w:rPr>
                    <m:t>V</m:t>
                  </m:r>
                </m:e>
                <m:sub>
                  <m:r>
                    <w:rPr>
                      <w:rFonts w:ascii="Cambria Math" w:hAnsi="Cambria Math" w:cstheme="minorHAnsi"/>
                      <w:sz w:val="18"/>
                      <w:szCs w:val="18"/>
                    </w:rPr>
                    <m:t>t</m:t>
                  </m:r>
                </m:sub>
              </m:sSub>
              <m:r>
                <w:rPr>
                  <w:rFonts w:ascii="Cambria Math" w:hAnsi="Cambria Math" w:cstheme="minorHAnsi"/>
                  <w:sz w:val="18"/>
                  <w:szCs w:val="18"/>
                </w:rPr>
                <m:t xml:space="preserve"> </m:t>
              </m:r>
            </m:e>
          </m:d>
          <m:r>
            <w:rPr>
              <w:rFonts w:ascii="Cambria Math" w:hAnsi="Cambria Math" w:cstheme="minorHAnsi"/>
              <w:sz w:val="18"/>
              <w:szCs w:val="18"/>
            </w:rPr>
            <m:t>*</m:t>
          </m:r>
          <m:sSub>
            <m:sSubPr>
              <m:ctrlPr>
                <w:rPr>
                  <w:rFonts w:ascii="Cambria Math" w:hAnsi="Cambria Math" w:cstheme="minorHAnsi"/>
                  <w:i/>
                  <w:sz w:val="18"/>
                  <w:szCs w:val="18"/>
                </w:rPr>
              </m:ctrlPr>
            </m:sSubPr>
            <m:e>
              <m:r>
                <w:rPr>
                  <w:rFonts w:ascii="Cambria Math" w:hAnsi="Cambria Math" w:cstheme="minorHAnsi"/>
                  <w:sz w:val="18"/>
                  <w:szCs w:val="18"/>
                </w:rPr>
                <m:t>P</m:t>
              </m:r>
            </m:e>
            <m:sub>
              <m:r>
                <w:rPr>
                  <w:rFonts w:ascii="Cambria Math" w:hAnsi="Cambria Math" w:cstheme="minorHAnsi"/>
                  <w:sz w:val="18"/>
                  <w:szCs w:val="18"/>
                </w:rPr>
                <m:t>T</m:t>
              </m:r>
            </m:sub>
          </m:sSub>
          <m:r>
            <w:rPr>
              <w:rFonts w:ascii="Cambria Math" w:hAnsi="Cambria Math" w:cstheme="minorHAnsi"/>
              <w:sz w:val="18"/>
              <w:szCs w:val="18"/>
            </w:rPr>
            <m:t xml:space="preserve">+ </m:t>
          </m:r>
          <m:d>
            <m:dPr>
              <m:ctrlPr>
                <w:rPr>
                  <w:rFonts w:ascii="Cambria Math" w:hAnsi="Cambria Math" w:cstheme="minorHAnsi"/>
                  <w:i/>
                  <w:sz w:val="18"/>
                  <w:szCs w:val="18"/>
                </w:rPr>
              </m:ctrlPr>
            </m:dPr>
            <m:e>
              <m:r>
                <w:rPr>
                  <w:rFonts w:ascii="Cambria Math" w:hAnsi="Cambria Math" w:cstheme="minorHAnsi"/>
                  <w:sz w:val="18"/>
                  <w:szCs w:val="18"/>
                </w:rPr>
                <m:t xml:space="preserve"> </m:t>
              </m:r>
              <m:sSub>
                <m:sSubPr>
                  <m:ctrlPr>
                    <w:rPr>
                      <w:rFonts w:ascii="Cambria Math" w:hAnsi="Cambria Math" w:cstheme="minorHAnsi"/>
                      <w:i/>
                      <w:sz w:val="18"/>
                      <w:szCs w:val="18"/>
                    </w:rPr>
                  </m:ctrlPr>
                </m:sSubPr>
                <m:e>
                  <m:r>
                    <w:rPr>
                      <w:rFonts w:ascii="Cambria Math" w:hAnsi="Cambria Math" w:cstheme="minorHAnsi"/>
                      <w:sz w:val="18"/>
                      <w:szCs w:val="18"/>
                    </w:rPr>
                    <m:t>A</m:t>
                  </m:r>
                </m:e>
                <m:sub>
                  <m:r>
                    <w:rPr>
                      <w:rFonts w:ascii="Cambria Math" w:hAnsi="Cambria Math" w:cstheme="minorHAnsi"/>
                      <w:sz w:val="18"/>
                      <w:szCs w:val="18"/>
                    </w:rPr>
                    <m:t>C</m:t>
                  </m:r>
                </m:sub>
              </m:sSub>
              <m:r>
                <w:rPr>
                  <w:rFonts w:ascii="Cambria Math" w:hAnsi="Cambria Math" w:cstheme="minorHAnsi"/>
                  <w:sz w:val="18"/>
                  <w:szCs w:val="18"/>
                </w:rPr>
                <m:t xml:space="preserve"> x </m:t>
              </m:r>
              <m:sSub>
                <m:sSubPr>
                  <m:ctrlPr>
                    <w:rPr>
                      <w:rFonts w:ascii="Cambria Math" w:hAnsi="Cambria Math" w:cstheme="minorHAnsi"/>
                      <w:i/>
                      <w:sz w:val="18"/>
                      <w:szCs w:val="18"/>
                    </w:rPr>
                  </m:ctrlPr>
                </m:sSubPr>
                <m:e>
                  <m:r>
                    <w:rPr>
                      <w:rFonts w:ascii="Cambria Math" w:hAnsi="Cambria Math" w:cstheme="minorHAnsi"/>
                      <w:sz w:val="18"/>
                      <w:szCs w:val="18"/>
                    </w:rPr>
                    <m:t>V</m:t>
                  </m:r>
                </m:e>
                <m:sub>
                  <m:r>
                    <w:rPr>
                      <w:rFonts w:ascii="Cambria Math" w:hAnsi="Cambria Math" w:cstheme="minorHAnsi"/>
                      <w:sz w:val="18"/>
                      <w:szCs w:val="18"/>
                    </w:rPr>
                    <m:t>C</m:t>
                  </m:r>
                </m:sub>
              </m:sSub>
            </m:e>
          </m:d>
          <m:r>
            <w:rPr>
              <w:rFonts w:ascii="Cambria Math" w:hAnsi="Cambria Math" w:cstheme="minorHAnsi"/>
              <w:sz w:val="18"/>
              <w:szCs w:val="18"/>
            </w:rPr>
            <m:t>*</m:t>
          </m:r>
          <m:sSub>
            <m:sSubPr>
              <m:ctrlPr>
                <w:rPr>
                  <w:rFonts w:ascii="Cambria Math" w:hAnsi="Cambria Math" w:cstheme="minorHAnsi"/>
                  <w:i/>
                  <w:sz w:val="18"/>
                  <w:szCs w:val="18"/>
                </w:rPr>
              </m:ctrlPr>
            </m:sSubPr>
            <m:e>
              <m:r>
                <w:rPr>
                  <w:rFonts w:ascii="Cambria Math" w:hAnsi="Cambria Math" w:cstheme="minorHAnsi"/>
                  <w:sz w:val="18"/>
                  <w:szCs w:val="18"/>
                </w:rPr>
                <m:t>P</m:t>
              </m:r>
            </m:e>
            <m:sub>
              <m:r>
                <w:rPr>
                  <w:rFonts w:ascii="Cambria Math" w:hAnsi="Cambria Math" w:cstheme="minorHAnsi"/>
                  <w:sz w:val="18"/>
                  <w:szCs w:val="18"/>
                </w:rPr>
                <m:t>C</m:t>
              </m:r>
            </m:sub>
          </m:sSub>
        </m:oMath>
      </m:oMathPara>
    </w:p>
    <w:p w14:paraId="725553A4" w14:textId="77777777" w:rsidR="00B1017C" w:rsidRPr="00AD7DF4" w:rsidRDefault="00B1017C" w:rsidP="00B1017C">
      <w:pPr>
        <w:spacing w:after="0"/>
        <w:rPr>
          <w:rFonts w:eastAsiaTheme="minorEastAsia" w:cstheme="minorHAnsi"/>
          <w:sz w:val="18"/>
          <w:szCs w:val="18"/>
        </w:rPr>
      </w:pPr>
      <w:r w:rsidRPr="00AD7DF4">
        <w:rPr>
          <w:rFonts w:eastAsiaTheme="minorEastAsia" w:cstheme="minorHAnsi"/>
          <w:sz w:val="18"/>
          <w:szCs w:val="18"/>
        </w:rPr>
        <w:t>Donde:</w:t>
      </w:r>
    </w:p>
    <w:p w14:paraId="4E76BF93" w14:textId="77777777" w:rsidR="00B1017C" w:rsidRPr="00AD7DF4" w:rsidRDefault="00B1017C" w:rsidP="00B1017C">
      <w:pPr>
        <w:spacing w:after="0"/>
        <w:rPr>
          <w:rFonts w:eastAsiaTheme="minorEastAsia" w:cstheme="minorHAnsi"/>
          <w:sz w:val="18"/>
          <w:szCs w:val="18"/>
        </w:rPr>
      </w:pPr>
    </w:p>
    <w:p w14:paraId="3CA05420" w14:textId="77777777" w:rsidR="00B1017C" w:rsidRPr="00AD7DF4" w:rsidRDefault="00D203B1" w:rsidP="00B1017C">
      <w:pPr>
        <w:spacing w:after="0"/>
        <w:ind w:firstLine="708"/>
        <w:rPr>
          <w:rFonts w:eastAsiaTheme="minorEastAsia" w:cstheme="minorHAnsi"/>
          <w:sz w:val="18"/>
          <w:szCs w:val="18"/>
        </w:rPr>
      </w:pPr>
      <m:oMath>
        <m:sSub>
          <m:sSubPr>
            <m:ctrlPr>
              <w:rPr>
                <w:rFonts w:ascii="Cambria Math" w:eastAsiaTheme="minorEastAsia" w:hAnsi="Cambria Math" w:cstheme="minorHAnsi"/>
                <w:i/>
                <w:sz w:val="18"/>
                <w:szCs w:val="18"/>
              </w:rPr>
            </m:ctrlPr>
          </m:sSubPr>
          <m:e>
            <m:r>
              <w:rPr>
                <w:rFonts w:ascii="Cambria Math" w:eastAsiaTheme="minorEastAsia" w:hAnsi="Cambria Math" w:cstheme="minorHAnsi"/>
                <w:sz w:val="18"/>
                <w:szCs w:val="18"/>
              </w:rPr>
              <m:t>P</m:t>
            </m:r>
          </m:e>
          <m:sub>
            <m:r>
              <w:rPr>
                <w:rFonts w:ascii="Cambria Math" w:eastAsiaTheme="minorEastAsia" w:hAnsi="Cambria Math" w:cstheme="minorHAnsi"/>
                <w:sz w:val="18"/>
                <w:szCs w:val="18"/>
              </w:rPr>
              <m:t>T</m:t>
            </m:r>
          </m:sub>
        </m:sSub>
      </m:oMath>
      <w:r w:rsidR="00B1017C" w:rsidRPr="00AD7DF4">
        <w:rPr>
          <w:rFonts w:eastAsiaTheme="minorEastAsia" w:cstheme="minorHAnsi"/>
          <w:sz w:val="18"/>
          <w:szCs w:val="18"/>
        </w:rPr>
        <w:t>: Porcentaje CONFIS para el valor del terreno</w:t>
      </w:r>
    </w:p>
    <w:p w14:paraId="6DC834C7" w14:textId="77777777" w:rsidR="00B1017C" w:rsidRPr="00AD7DF4" w:rsidRDefault="00D203B1" w:rsidP="00B1017C">
      <w:pPr>
        <w:spacing w:after="0"/>
        <w:ind w:firstLine="708"/>
        <w:rPr>
          <w:rFonts w:eastAsiaTheme="minorEastAsia" w:cstheme="minorHAnsi"/>
          <w:sz w:val="18"/>
          <w:szCs w:val="18"/>
        </w:rPr>
      </w:pPr>
      <m:oMath>
        <m:sSub>
          <m:sSubPr>
            <m:ctrlPr>
              <w:rPr>
                <w:rFonts w:ascii="Cambria Math" w:eastAsiaTheme="minorEastAsia" w:hAnsi="Cambria Math" w:cstheme="minorHAnsi"/>
                <w:i/>
                <w:sz w:val="18"/>
                <w:szCs w:val="18"/>
              </w:rPr>
            </m:ctrlPr>
          </m:sSubPr>
          <m:e>
            <m:r>
              <w:rPr>
                <w:rFonts w:ascii="Cambria Math" w:eastAsiaTheme="minorEastAsia" w:hAnsi="Cambria Math" w:cstheme="minorHAnsi"/>
                <w:sz w:val="18"/>
                <w:szCs w:val="18"/>
              </w:rPr>
              <m:t>P</m:t>
            </m:r>
          </m:e>
          <m:sub>
            <m:r>
              <w:rPr>
                <w:rFonts w:ascii="Cambria Math" w:eastAsiaTheme="minorEastAsia" w:hAnsi="Cambria Math" w:cstheme="minorHAnsi"/>
                <w:sz w:val="18"/>
                <w:szCs w:val="18"/>
              </w:rPr>
              <m:t>C</m:t>
            </m:r>
          </m:sub>
        </m:sSub>
      </m:oMath>
      <w:r w:rsidR="00B1017C" w:rsidRPr="00AD7DF4">
        <w:rPr>
          <w:rFonts w:eastAsiaTheme="minorEastAsia" w:cstheme="minorHAnsi"/>
          <w:sz w:val="18"/>
          <w:szCs w:val="18"/>
        </w:rPr>
        <w:t>:</w:t>
      </w:r>
      <w:r w:rsidR="00B1017C" w:rsidRPr="00AD7DF4">
        <w:rPr>
          <w:rFonts w:eastAsiaTheme="minorEastAsia" w:cstheme="minorHAnsi"/>
          <w:b/>
          <w:sz w:val="18"/>
          <w:szCs w:val="18"/>
        </w:rPr>
        <w:t xml:space="preserve"> </w:t>
      </w:r>
      <w:r w:rsidR="00B1017C" w:rsidRPr="00AD7DF4">
        <w:rPr>
          <w:rFonts w:eastAsiaTheme="minorEastAsia" w:cstheme="minorHAnsi"/>
          <w:sz w:val="18"/>
          <w:szCs w:val="18"/>
        </w:rPr>
        <w:t xml:space="preserve">Porcentaje </w:t>
      </w:r>
      <w:proofErr w:type="spellStart"/>
      <w:r w:rsidR="00B1017C" w:rsidRPr="00AD7DF4">
        <w:rPr>
          <w:rFonts w:eastAsiaTheme="minorEastAsia" w:cstheme="minorHAnsi"/>
          <w:sz w:val="18"/>
          <w:szCs w:val="18"/>
        </w:rPr>
        <w:t>CONFIS</w:t>
      </w:r>
      <w:proofErr w:type="spellEnd"/>
      <w:r w:rsidR="00B1017C" w:rsidRPr="00AD7DF4">
        <w:rPr>
          <w:rFonts w:eastAsiaTheme="minorEastAsia" w:cstheme="minorHAnsi"/>
          <w:sz w:val="18"/>
          <w:szCs w:val="18"/>
        </w:rPr>
        <w:t xml:space="preserve"> para el valor de la construcción</w:t>
      </w:r>
      <w:commentRangeEnd w:id="28"/>
      <w:r w:rsidR="00B1017C" w:rsidRPr="00AD7DF4">
        <w:rPr>
          <w:rStyle w:val="Refdecomentario"/>
          <w:sz w:val="18"/>
          <w:szCs w:val="18"/>
        </w:rPr>
        <w:commentReference w:id="28"/>
      </w:r>
    </w:p>
    <w:p w14:paraId="349D9860" w14:textId="77777777" w:rsidR="00B1017C" w:rsidRPr="00AD7DF4" w:rsidRDefault="00B1017C" w:rsidP="00B1017C">
      <w:pPr>
        <w:tabs>
          <w:tab w:val="left" w:pos="8931"/>
        </w:tabs>
        <w:ind w:right="49"/>
        <w:jc w:val="both"/>
        <w:rPr>
          <w:rFonts w:eastAsiaTheme="minorEastAsia"/>
          <w:sz w:val="18"/>
          <w:szCs w:val="18"/>
        </w:rPr>
      </w:pPr>
    </w:p>
    <w:p w14:paraId="478890B1" w14:textId="63E06FE3" w:rsidR="00B1017C" w:rsidRDefault="00B1017C" w:rsidP="00B1017C">
      <w:pPr>
        <w:tabs>
          <w:tab w:val="left" w:pos="8931"/>
        </w:tabs>
        <w:ind w:right="49"/>
        <w:rPr>
          <w:b/>
          <w:sz w:val="24"/>
          <w:szCs w:val="24"/>
        </w:rPr>
      </w:pPr>
      <w:r w:rsidRPr="00B1017C">
        <w:rPr>
          <w:b/>
          <w:sz w:val="24"/>
          <w:szCs w:val="24"/>
        </w:rPr>
        <w:t>3.</w:t>
      </w:r>
      <w:r>
        <w:rPr>
          <w:b/>
          <w:sz w:val="24"/>
          <w:szCs w:val="24"/>
        </w:rPr>
        <w:t xml:space="preserve"> </w:t>
      </w:r>
      <w:r w:rsidRPr="00B1017C">
        <w:rPr>
          <w:b/>
          <w:sz w:val="24"/>
          <w:szCs w:val="24"/>
        </w:rPr>
        <w:t>PROCEDIMIENTOS PARA LA DETERMINACIÓN DEL VALOR DEL TERRENO</w:t>
      </w:r>
    </w:p>
    <w:p w14:paraId="60DDF0BE" w14:textId="64DCFDD8" w:rsidR="00B1017C" w:rsidRPr="00AD7DF4" w:rsidRDefault="00B1017C" w:rsidP="00B1017C">
      <w:pPr>
        <w:spacing w:after="0"/>
        <w:jc w:val="both"/>
        <w:rPr>
          <w:sz w:val="18"/>
          <w:szCs w:val="18"/>
          <w:highlight w:val="yellow"/>
        </w:rPr>
      </w:pPr>
      <w:r w:rsidRPr="00AD7DF4">
        <w:rPr>
          <w:rFonts w:eastAsiaTheme="minorEastAsia"/>
          <w:sz w:val="18"/>
          <w:szCs w:val="18"/>
        </w:rPr>
        <w:t>De acuerdo con el Artículo 88 de la Resolución 070 de 2011, la determinación del valor de</w:t>
      </w:r>
      <w:ins w:id="29" w:author="Elba Nayibe Nuñez Arciniegas" w:date="2021-05-09T22:07:00Z">
        <w:r w:rsidR="00891780">
          <w:rPr>
            <w:rFonts w:eastAsiaTheme="minorEastAsia"/>
            <w:sz w:val="18"/>
            <w:szCs w:val="18"/>
          </w:rPr>
          <w:t xml:space="preserve"> terreno se realiza con la metodología de</w:t>
        </w:r>
      </w:ins>
      <w:del w:id="30" w:author="Diana Gonzalez Garcia" w:date="2021-05-10T06:59:00Z">
        <w:r w:rsidRPr="00AD7DF4" w:rsidDel="000C54FD">
          <w:rPr>
            <w:rFonts w:eastAsiaTheme="minorEastAsia"/>
            <w:sz w:val="18"/>
            <w:szCs w:val="18"/>
          </w:rPr>
          <w:delText xml:space="preserve"> las</w:delText>
        </w:r>
      </w:del>
      <w:del w:id="31" w:author="Elba Nayibe Nuñez Arciniegas" w:date="2021-05-09T22:08:00Z">
        <w:r w:rsidRPr="00AD7DF4" w:rsidDel="00891780">
          <w:rPr>
            <w:rFonts w:eastAsiaTheme="minorEastAsia"/>
            <w:sz w:val="18"/>
            <w:szCs w:val="18"/>
          </w:rPr>
          <w:delText xml:space="preserve"> </w:delText>
        </w:r>
      </w:del>
      <w:ins w:id="32" w:author="Elba Nayibe Nuñez Arciniegas" w:date="2021-05-09T22:08:00Z">
        <w:r w:rsidR="00891780">
          <w:rPr>
            <w:rFonts w:eastAsiaTheme="minorEastAsia"/>
            <w:sz w:val="18"/>
            <w:szCs w:val="18"/>
          </w:rPr>
          <w:t xml:space="preserve"> </w:t>
        </w:r>
      </w:ins>
      <w:r w:rsidRPr="00AD7DF4">
        <w:rPr>
          <w:rFonts w:eastAsiaTheme="minorEastAsia"/>
          <w:sz w:val="18"/>
          <w:szCs w:val="18"/>
        </w:rPr>
        <w:t>Zonas Homogéneas Geoeconómicas</w:t>
      </w:r>
      <w:ins w:id="33" w:author="Elba Nayibe Nuñez Arciniegas" w:date="2021-05-09T22:08:00Z">
        <w:r w:rsidR="00891780">
          <w:rPr>
            <w:rFonts w:eastAsiaTheme="minorEastAsia"/>
            <w:sz w:val="18"/>
            <w:szCs w:val="18"/>
          </w:rPr>
          <w:t>, que</w:t>
        </w:r>
      </w:ins>
      <w:r w:rsidRPr="00AD7DF4">
        <w:rPr>
          <w:rFonts w:eastAsiaTheme="minorEastAsia"/>
          <w:sz w:val="18"/>
          <w:szCs w:val="18"/>
        </w:rPr>
        <w:t xml:space="preserve"> es el proceso por el cual se establece, a partir de puntos de investigación económica dentro de las Zonas Homogéneas Físicas, el valor en el mercado inmobiliario para los terrenos </w:t>
      </w:r>
      <w:r w:rsidRPr="00AD7DF4">
        <w:rPr>
          <w:sz w:val="18"/>
          <w:szCs w:val="18"/>
        </w:rPr>
        <w:t>ubicados en ellas.</w:t>
      </w:r>
    </w:p>
    <w:p w14:paraId="3D69A388" w14:textId="77777777" w:rsidR="00B1017C" w:rsidRPr="00AD7DF4" w:rsidRDefault="00B1017C" w:rsidP="00B1017C">
      <w:pPr>
        <w:spacing w:after="0"/>
        <w:jc w:val="both"/>
        <w:rPr>
          <w:rFonts w:eastAsiaTheme="minorEastAsia"/>
          <w:sz w:val="18"/>
          <w:szCs w:val="18"/>
        </w:rPr>
      </w:pPr>
    </w:p>
    <w:p w14:paraId="18B37193" w14:textId="77777777" w:rsidR="00B1017C" w:rsidRPr="00AD7DF4" w:rsidRDefault="00B1017C" w:rsidP="00B1017C">
      <w:pPr>
        <w:spacing w:after="0"/>
        <w:jc w:val="both"/>
        <w:rPr>
          <w:rFonts w:eastAsiaTheme="minorEastAsia"/>
          <w:sz w:val="18"/>
          <w:szCs w:val="18"/>
        </w:rPr>
      </w:pPr>
      <w:r w:rsidRPr="00AD7DF4">
        <w:rPr>
          <w:rFonts w:eastAsiaTheme="minorEastAsia"/>
          <w:sz w:val="18"/>
          <w:szCs w:val="18"/>
        </w:rPr>
        <w:t xml:space="preserve">Para la elaboración de las Zonas Homogéneas Físicas, </w:t>
      </w:r>
      <w:proofErr w:type="spellStart"/>
      <w:r w:rsidRPr="00AD7DF4">
        <w:rPr>
          <w:rFonts w:eastAsiaTheme="minorEastAsia"/>
          <w:sz w:val="18"/>
          <w:szCs w:val="18"/>
        </w:rPr>
        <w:t>ZHF</w:t>
      </w:r>
      <w:proofErr w:type="spellEnd"/>
      <w:r w:rsidRPr="00AD7DF4">
        <w:rPr>
          <w:rFonts w:eastAsiaTheme="minorEastAsia"/>
          <w:sz w:val="18"/>
          <w:szCs w:val="18"/>
        </w:rPr>
        <w:t xml:space="preserve">, se toma como base la información geográfica de la vigencia anterior sobre la cual se hace la actualización con información de normatividad vigente del suelo de la Secretaría Distrital de Planeación (áreas de actividad y tratamientos urbanísticos), la capa de suelo de protección consolidada por el área de Cartografía de la Gerencia de Información Catastral y con trabajo de campo y oficina realizado por el Equipo de </w:t>
      </w:r>
      <w:r w:rsidRPr="00AD7DF4">
        <w:rPr>
          <w:rFonts w:eastAsiaTheme="minorEastAsia"/>
          <w:sz w:val="18"/>
          <w:szCs w:val="18"/>
        </w:rPr>
        <w:lastRenderedPageBreak/>
        <w:t>Avaluadores del proceso de la Subgerencia de Información Económica para actualizar las variables relacionadas con la adecuación al uso urbano (topografía, servicios públicos domiciliarios y vías) y las variables relacionadas con el uso de los inmuebles (actividad económica y su tipo), esta última de acuerdo con la realidad física de los predios.</w:t>
      </w:r>
    </w:p>
    <w:p w14:paraId="3718CDB9" w14:textId="77777777" w:rsidR="00B1017C" w:rsidRPr="00AD7DF4" w:rsidRDefault="00B1017C" w:rsidP="00B1017C">
      <w:pPr>
        <w:spacing w:after="0"/>
        <w:jc w:val="both"/>
        <w:rPr>
          <w:rFonts w:eastAsiaTheme="minorEastAsia"/>
          <w:sz w:val="18"/>
          <w:szCs w:val="18"/>
        </w:rPr>
      </w:pPr>
    </w:p>
    <w:p w14:paraId="4D990A52" w14:textId="77777777" w:rsidR="00B1017C" w:rsidRPr="00AD7DF4" w:rsidRDefault="00B1017C" w:rsidP="00B1017C">
      <w:pPr>
        <w:spacing w:after="0"/>
        <w:jc w:val="both"/>
        <w:rPr>
          <w:rFonts w:eastAsiaTheme="minorEastAsia"/>
          <w:sz w:val="18"/>
          <w:szCs w:val="18"/>
        </w:rPr>
      </w:pPr>
      <w:r w:rsidRPr="00AD7DF4">
        <w:rPr>
          <w:rFonts w:eastAsiaTheme="minorEastAsia"/>
          <w:sz w:val="18"/>
          <w:szCs w:val="18"/>
        </w:rPr>
        <w:t>La descripción de la codificación de capa de Zonas Homogéneas Físicas se presenta a continuación:</w:t>
      </w:r>
    </w:p>
    <w:p w14:paraId="032DDD02" w14:textId="77777777" w:rsidR="00B1017C" w:rsidRPr="00AD7DF4" w:rsidRDefault="00B1017C" w:rsidP="00B1017C">
      <w:pPr>
        <w:spacing w:after="0"/>
        <w:jc w:val="both"/>
        <w:rPr>
          <w:rFonts w:eastAsiaTheme="minorEastAsia"/>
          <w:sz w:val="18"/>
          <w:szCs w:val="18"/>
        </w:rPr>
      </w:pPr>
    </w:p>
    <w:p w14:paraId="11845AD0" w14:textId="77777777" w:rsidR="00B1017C" w:rsidRPr="00AD7DF4" w:rsidRDefault="00B1017C" w:rsidP="00B1017C">
      <w:pPr>
        <w:spacing w:after="0"/>
        <w:jc w:val="both"/>
        <w:rPr>
          <w:rFonts w:eastAsiaTheme="minorEastAsia"/>
          <w:sz w:val="18"/>
          <w:szCs w:val="18"/>
        </w:rPr>
      </w:pPr>
      <w:r w:rsidRPr="00AD7DF4">
        <w:rPr>
          <w:rFonts w:eastAsiaTheme="minorEastAsia"/>
          <w:noProof/>
          <w:sz w:val="18"/>
          <w:szCs w:val="18"/>
          <w:lang w:eastAsia="es-CO"/>
        </w:rPr>
        <w:drawing>
          <wp:inline distT="0" distB="0" distL="0" distR="0" wp14:anchorId="1A518369" wp14:editId="442B18E7">
            <wp:extent cx="838800" cy="288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38800" cy="288000"/>
                    </a:xfrm>
                    <a:prstGeom prst="rect">
                      <a:avLst/>
                    </a:prstGeom>
                    <a:noFill/>
                    <a:ln>
                      <a:noFill/>
                    </a:ln>
                  </pic:spPr>
                </pic:pic>
              </a:graphicData>
            </a:graphic>
          </wp:inline>
        </w:drawing>
      </w:r>
      <w:r w:rsidRPr="00AD7DF4">
        <w:rPr>
          <w:rFonts w:eastAsiaTheme="minorEastAsia"/>
          <w:noProof/>
          <w:sz w:val="18"/>
          <w:szCs w:val="18"/>
          <w:lang w:eastAsia="es-CO"/>
        </w:rPr>
        <w:drawing>
          <wp:inline distT="0" distB="0" distL="0" distR="0" wp14:anchorId="446733E1" wp14:editId="463E1009">
            <wp:extent cx="5634000" cy="4172400"/>
            <wp:effectExtent l="0" t="0" r="508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4000" cy="4172400"/>
                    </a:xfrm>
                    <a:prstGeom prst="rect">
                      <a:avLst/>
                    </a:prstGeom>
                    <a:noFill/>
                    <a:ln>
                      <a:noFill/>
                    </a:ln>
                  </pic:spPr>
                </pic:pic>
              </a:graphicData>
            </a:graphic>
          </wp:inline>
        </w:drawing>
      </w:r>
    </w:p>
    <w:p w14:paraId="1D9CA32D" w14:textId="77777777" w:rsidR="00B1017C" w:rsidRPr="00AD7DF4" w:rsidRDefault="00B1017C" w:rsidP="00B1017C">
      <w:pPr>
        <w:spacing w:after="0"/>
        <w:jc w:val="both"/>
        <w:rPr>
          <w:rFonts w:eastAsiaTheme="minorEastAsia"/>
          <w:sz w:val="18"/>
          <w:szCs w:val="18"/>
        </w:rPr>
      </w:pPr>
      <w:r w:rsidRPr="00AD7DF4">
        <w:rPr>
          <w:rFonts w:eastAsiaTheme="minorEastAsia"/>
          <w:noProof/>
          <w:sz w:val="18"/>
          <w:szCs w:val="18"/>
          <w:lang w:eastAsia="es-CO"/>
        </w:rPr>
        <w:drawing>
          <wp:anchor distT="0" distB="0" distL="114300" distR="114300" simplePos="0" relativeHeight="251659264" behindDoc="0" locked="0" layoutInCell="1" allowOverlap="1" wp14:anchorId="55FA062E" wp14:editId="73CBF58A">
            <wp:simplePos x="0" y="0"/>
            <wp:positionH relativeFrom="column">
              <wp:posOffset>1076960</wp:posOffset>
            </wp:positionH>
            <wp:positionV relativeFrom="paragraph">
              <wp:posOffset>6097270</wp:posOffset>
            </wp:positionV>
            <wp:extent cx="839470" cy="28892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39470" cy="288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2CB603" w14:textId="77777777" w:rsidR="00B1017C" w:rsidRPr="00AD7DF4" w:rsidRDefault="00B1017C" w:rsidP="00B1017C">
      <w:pPr>
        <w:spacing w:after="0"/>
        <w:jc w:val="both"/>
        <w:rPr>
          <w:rFonts w:eastAsiaTheme="minorEastAsia"/>
          <w:sz w:val="18"/>
          <w:szCs w:val="18"/>
        </w:rPr>
      </w:pPr>
      <w:r w:rsidRPr="00AD7DF4">
        <w:rPr>
          <w:noProof/>
          <w:sz w:val="18"/>
          <w:szCs w:val="18"/>
          <w:lang w:eastAsia="es-CO"/>
        </w:rPr>
        <w:lastRenderedPageBreak/>
        <w:drawing>
          <wp:inline distT="0" distB="0" distL="0" distR="0" wp14:anchorId="72979F5F" wp14:editId="3DCA039C">
            <wp:extent cx="5612130" cy="3966431"/>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3966431"/>
                    </a:xfrm>
                    <a:prstGeom prst="rect">
                      <a:avLst/>
                    </a:prstGeom>
                    <a:noFill/>
                    <a:ln>
                      <a:noFill/>
                    </a:ln>
                  </pic:spPr>
                </pic:pic>
              </a:graphicData>
            </a:graphic>
          </wp:inline>
        </w:drawing>
      </w:r>
    </w:p>
    <w:p w14:paraId="574F6190" w14:textId="7F3F41B4" w:rsidR="00B1017C" w:rsidRDefault="00B1017C" w:rsidP="00B1017C">
      <w:pPr>
        <w:spacing w:after="0"/>
        <w:jc w:val="both"/>
        <w:rPr>
          <w:rFonts w:eastAsiaTheme="minorEastAsia"/>
          <w:sz w:val="18"/>
          <w:szCs w:val="18"/>
        </w:rPr>
      </w:pPr>
      <w:r w:rsidRPr="00AD7DF4">
        <w:rPr>
          <w:rFonts w:eastAsiaTheme="minorEastAsia"/>
          <w:noProof/>
          <w:sz w:val="18"/>
          <w:szCs w:val="18"/>
          <w:lang w:eastAsia="es-CO"/>
        </w:rPr>
        <w:drawing>
          <wp:inline distT="0" distB="0" distL="0" distR="0" wp14:anchorId="09F95A82" wp14:editId="3E11D0BE">
            <wp:extent cx="1609200" cy="396000"/>
            <wp:effectExtent l="0" t="0" r="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9200" cy="396000"/>
                    </a:xfrm>
                    <a:prstGeom prst="rect">
                      <a:avLst/>
                    </a:prstGeom>
                    <a:noFill/>
                    <a:ln>
                      <a:noFill/>
                    </a:ln>
                  </pic:spPr>
                </pic:pic>
              </a:graphicData>
            </a:graphic>
          </wp:inline>
        </w:drawing>
      </w:r>
      <w:r w:rsidRPr="00AD7DF4">
        <w:rPr>
          <w:rFonts w:eastAsiaTheme="minorEastAsia"/>
          <w:sz w:val="18"/>
          <w:szCs w:val="18"/>
        </w:rPr>
        <w:t xml:space="preserve">  </w:t>
      </w:r>
      <w:r w:rsidRPr="00AD7DF4">
        <w:rPr>
          <w:rFonts w:eastAsiaTheme="minorEastAsia"/>
          <w:noProof/>
          <w:sz w:val="18"/>
          <w:szCs w:val="18"/>
          <w:lang w:eastAsia="es-CO"/>
        </w:rPr>
        <w:drawing>
          <wp:inline distT="0" distB="0" distL="0" distR="0" wp14:anchorId="4C81E69C" wp14:editId="2E78C37E">
            <wp:extent cx="2646000" cy="2048400"/>
            <wp:effectExtent l="0" t="0" r="254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46000" cy="2048400"/>
                    </a:xfrm>
                    <a:prstGeom prst="rect">
                      <a:avLst/>
                    </a:prstGeom>
                    <a:noFill/>
                    <a:ln>
                      <a:noFill/>
                    </a:ln>
                  </pic:spPr>
                </pic:pic>
              </a:graphicData>
            </a:graphic>
          </wp:inline>
        </w:drawing>
      </w:r>
      <w:r w:rsidRPr="00AD7DF4">
        <w:rPr>
          <w:rFonts w:eastAsiaTheme="minorEastAsia"/>
          <w:sz w:val="18"/>
          <w:szCs w:val="18"/>
        </w:rPr>
        <w:t xml:space="preserve">  </w:t>
      </w:r>
    </w:p>
    <w:p w14:paraId="03F263A0" w14:textId="77777777" w:rsidR="00B1017C" w:rsidRPr="00AD7DF4" w:rsidRDefault="00B1017C" w:rsidP="00B1017C">
      <w:pPr>
        <w:spacing w:after="0"/>
        <w:jc w:val="both"/>
        <w:rPr>
          <w:rFonts w:eastAsiaTheme="minorEastAsia"/>
          <w:sz w:val="18"/>
          <w:szCs w:val="18"/>
        </w:rPr>
      </w:pPr>
      <w:r w:rsidRPr="00AD7DF4">
        <w:rPr>
          <w:rFonts w:eastAsiaTheme="minorEastAsia"/>
          <w:noProof/>
          <w:sz w:val="18"/>
          <w:szCs w:val="18"/>
          <w:lang w:eastAsia="es-CO"/>
        </w:rPr>
        <w:lastRenderedPageBreak/>
        <w:drawing>
          <wp:inline distT="0" distB="0" distL="0" distR="0" wp14:anchorId="04E4A3EE" wp14:editId="52719AC8">
            <wp:extent cx="2338224" cy="3781182"/>
            <wp:effectExtent l="0" t="0" r="508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42208" cy="3787625"/>
                    </a:xfrm>
                    <a:prstGeom prst="rect">
                      <a:avLst/>
                    </a:prstGeom>
                    <a:noFill/>
                    <a:ln>
                      <a:noFill/>
                    </a:ln>
                  </pic:spPr>
                </pic:pic>
              </a:graphicData>
            </a:graphic>
          </wp:inline>
        </w:drawing>
      </w:r>
      <w:r w:rsidRPr="00AD7DF4">
        <w:rPr>
          <w:rFonts w:eastAsiaTheme="minorEastAsia"/>
          <w:sz w:val="18"/>
          <w:szCs w:val="18"/>
        </w:rPr>
        <w:t xml:space="preserve">  </w:t>
      </w:r>
      <w:r w:rsidRPr="00AD7DF4">
        <w:rPr>
          <w:rFonts w:eastAsiaTheme="minorEastAsia"/>
          <w:noProof/>
          <w:sz w:val="18"/>
          <w:szCs w:val="18"/>
          <w:lang w:eastAsia="es-CO"/>
        </w:rPr>
        <w:drawing>
          <wp:inline distT="0" distB="0" distL="0" distR="0" wp14:anchorId="6B4BC2C5" wp14:editId="547BF0C8">
            <wp:extent cx="2966579" cy="3796961"/>
            <wp:effectExtent l="0" t="0" r="571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69553" cy="3800768"/>
                    </a:xfrm>
                    <a:prstGeom prst="rect">
                      <a:avLst/>
                    </a:prstGeom>
                    <a:noFill/>
                    <a:ln>
                      <a:noFill/>
                    </a:ln>
                  </pic:spPr>
                </pic:pic>
              </a:graphicData>
            </a:graphic>
          </wp:inline>
        </w:drawing>
      </w:r>
    </w:p>
    <w:p w14:paraId="38C8A1C2" w14:textId="4271E3C9" w:rsidR="00B1017C" w:rsidRDefault="00B1017C" w:rsidP="00B1017C">
      <w:pPr>
        <w:spacing w:after="0"/>
        <w:jc w:val="both"/>
        <w:rPr>
          <w:rFonts w:eastAsiaTheme="minorEastAsia"/>
          <w:sz w:val="18"/>
          <w:szCs w:val="18"/>
        </w:rPr>
      </w:pPr>
    </w:p>
    <w:p w14:paraId="263C6FEF" w14:textId="779EFC76" w:rsidR="00B1017C" w:rsidRDefault="00B1017C" w:rsidP="00B1017C">
      <w:pPr>
        <w:spacing w:after="0"/>
        <w:jc w:val="both"/>
        <w:rPr>
          <w:rFonts w:eastAsiaTheme="minorEastAsia"/>
          <w:sz w:val="18"/>
          <w:szCs w:val="18"/>
        </w:rPr>
      </w:pPr>
    </w:p>
    <w:p w14:paraId="29483680" w14:textId="15D9F621" w:rsidR="00B1017C" w:rsidRPr="00B1017C" w:rsidRDefault="00B1017C" w:rsidP="00B1017C">
      <w:pPr>
        <w:tabs>
          <w:tab w:val="left" w:pos="8931"/>
        </w:tabs>
        <w:ind w:right="49"/>
        <w:rPr>
          <w:b/>
          <w:sz w:val="24"/>
          <w:szCs w:val="24"/>
        </w:rPr>
      </w:pPr>
      <w:r w:rsidRPr="00B1017C">
        <w:rPr>
          <w:b/>
          <w:sz w:val="24"/>
          <w:szCs w:val="24"/>
        </w:rPr>
        <w:t>3.1</w:t>
      </w:r>
      <w:r>
        <w:rPr>
          <w:b/>
          <w:sz w:val="24"/>
          <w:szCs w:val="24"/>
        </w:rPr>
        <w:t>.</w:t>
      </w:r>
      <w:r w:rsidRPr="00B1017C">
        <w:rPr>
          <w:b/>
          <w:sz w:val="24"/>
          <w:szCs w:val="24"/>
        </w:rPr>
        <w:t xml:space="preserve">  Valor de Referencia</w:t>
      </w:r>
    </w:p>
    <w:p w14:paraId="1B5EAE4D" w14:textId="77777777" w:rsidR="00B1017C" w:rsidRPr="00AD7DF4" w:rsidRDefault="00B1017C" w:rsidP="00B1017C">
      <w:pPr>
        <w:spacing w:after="0"/>
        <w:jc w:val="both"/>
        <w:rPr>
          <w:rFonts w:eastAsiaTheme="minorEastAsia"/>
          <w:sz w:val="18"/>
          <w:szCs w:val="18"/>
        </w:rPr>
      </w:pPr>
    </w:p>
    <w:p w14:paraId="201259F5" w14:textId="77777777" w:rsidR="00B1017C" w:rsidRPr="00AD7DF4" w:rsidRDefault="00B1017C" w:rsidP="00B1017C">
      <w:pPr>
        <w:spacing w:after="0"/>
        <w:jc w:val="both"/>
        <w:rPr>
          <w:rFonts w:eastAsiaTheme="minorEastAsia"/>
          <w:sz w:val="18"/>
          <w:szCs w:val="18"/>
        </w:rPr>
      </w:pPr>
      <w:r w:rsidRPr="00AD7DF4">
        <w:rPr>
          <w:rFonts w:eastAsiaTheme="minorEastAsia"/>
          <w:sz w:val="18"/>
          <w:szCs w:val="18"/>
        </w:rPr>
        <w:t xml:space="preserve">El valor de referencia es el valor comercial por metro cuadrado de terreno generado por la Subgerencia de Información Económica que corresponde al valor de mercado determinado por </w:t>
      </w:r>
      <w:proofErr w:type="spellStart"/>
      <w:r w:rsidRPr="00AD7DF4">
        <w:rPr>
          <w:rFonts w:eastAsiaTheme="minorEastAsia"/>
          <w:sz w:val="18"/>
          <w:szCs w:val="18"/>
        </w:rPr>
        <w:t>ZHF</w:t>
      </w:r>
      <w:proofErr w:type="spellEnd"/>
      <w:r w:rsidRPr="00AD7DF4">
        <w:rPr>
          <w:rFonts w:eastAsiaTheme="minorEastAsia"/>
          <w:sz w:val="18"/>
          <w:szCs w:val="18"/>
        </w:rPr>
        <w:t xml:space="preserve">. Este valor se obtiene a partir del análisis de la información de ofertas capturadas por el Observatorio Inmobiliario Catastral, OIC, obtenidas en campo o suministradas por fuentes secundarias y depuradas por el Equipo de Avaluadores del proceso, aplicando comparaciones de las ofertas en sectores de similares características físicas y normativas, comparaciones con puntos muestra (principalmente de predios </w:t>
      </w:r>
      <w:proofErr w:type="spellStart"/>
      <w:r w:rsidRPr="00AD7DF4">
        <w:rPr>
          <w:rFonts w:eastAsiaTheme="minorEastAsia"/>
          <w:sz w:val="18"/>
          <w:szCs w:val="18"/>
        </w:rPr>
        <w:t>NPH</w:t>
      </w:r>
      <w:proofErr w:type="spellEnd"/>
      <w:r w:rsidRPr="00AD7DF4">
        <w:rPr>
          <w:rFonts w:eastAsiaTheme="minorEastAsia"/>
          <w:sz w:val="18"/>
          <w:szCs w:val="18"/>
        </w:rPr>
        <w:t xml:space="preserve">) y de otras fuentes como avalúos comerciales o revisiones de avalúo; como producto del análisis de las ofertas y otras fuentes se obtienen los valores de referencia los cuales son cargados en </w:t>
      </w:r>
      <w:proofErr w:type="spellStart"/>
      <w:r w:rsidRPr="00AD7DF4">
        <w:rPr>
          <w:rFonts w:eastAsiaTheme="minorEastAsia"/>
          <w:sz w:val="18"/>
          <w:szCs w:val="18"/>
        </w:rPr>
        <w:t>SIIC</w:t>
      </w:r>
      <w:proofErr w:type="spellEnd"/>
      <w:r w:rsidRPr="00AD7DF4">
        <w:rPr>
          <w:rFonts w:eastAsiaTheme="minorEastAsia"/>
          <w:sz w:val="18"/>
          <w:szCs w:val="18"/>
        </w:rPr>
        <w:t xml:space="preserve"> a nivel de identificador </w:t>
      </w:r>
      <w:proofErr w:type="spellStart"/>
      <w:r w:rsidRPr="00AD7DF4">
        <w:rPr>
          <w:rFonts w:eastAsiaTheme="minorEastAsia"/>
          <w:sz w:val="18"/>
          <w:szCs w:val="18"/>
        </w:rPr>
        <w:t>BARMANPRE</w:t>
      </w:r>
      <w:proofErr w:type="spellEnd"/>
      <w:r w:rsidRPr="00AD7DF4">
        <w:rPr>
          <w:rFonts w:eastAsiaTheme="minorEastAsia"/>
          <w:sz w:val="18"/>
          <w:szCs w:val="18"/>
        </w:rPr>
        <w:t xml:space="preserve"> (código de barrio, código de manzana, código de predio) con el valor unitario comercial de terreno para cada predio.</w:t>
      </w:r>
    </w:p>
    <w:p w14:paraId="7B11D235" w14:textId="77777777" w:rsidR="00B1017C" w:rsidRPr="00AD7DF4" w:rsidRDefault="00B1017C" w:rsidP="00B1017C">
      <w:pPr>
        <w:spacing w:after="0"/>
        <w:jc w:val="both"/>
        <w:rPr>
          <w:rFonts w:eastAsiaTheme="minorEastAsia"/>
          <w:sz w:val="18"/>
          <w:szCs w:val="18"/>
        </w:rPr>
      </w:pPr>
    </w:p>
    <w:p w14:paraId="75BA4305" w14:textId="77777777" w:rsidR="00B1017C" w:rsidRPr="00AD7DF4" w:rsidRDefault="00B1017C" w:rsidP="00B1017C">
      <w:pPr>
        <w:spacing w:after="0"/>
        <w:jc w:val="both"/>
        <w:rPr>
          <w:rFonts w:eastAsiaTheme="minorEastAsia"/>
          <w:sz w:val="18"/>
          <w:szCs w:val="18"/>
        </w:rPr>
      </w:pPr>
      <w:r w:rsidRPr="00AD7DF4">
        <w:rPr>
          <w:rFonts w:eastAsiaTheme="minorEastAsia"/>
          <w:sz w:val="18"/>
          <w:szCs w:val="18"/>
        </w:rPr>
        <w:t>Para predios sometidos al régimen de propiedad horizontal, el valor de terreno fijado aplica para cada una de las unidades prediales contenidas en el terreno matriz donde se ubica la propiedad horizontal.</w:t>
      </w:r>
    </w:p>
    <w:p w14:paraId="343142D7" w14:textId="30EE6D83" w:rsidR="00B1017C" w:rsidRDefault="00B1017C" w:rsidP="00B1017C">
      <w:pPr>
        <w:tabs>
          <w:tab w:val="left" w:pos="8931"/>
        </w:tabs>
        <w:ind w:right="49"/>
        <w:rPr>
          <w:b/>
          <w:sz w:val="24"/>
          <w:szCs w:val="24"/>
        </w:rPr>
      </w:pPr>
    </w:p>
    <w:p w14:paraId="45EC0F09" w14:textId="2F07EF7E" w:rsidR="00B1017C" w:rsidRDefault="00B1017C" w:rsidP="00B1017C">
      <w:pPr>
        <w:tabs>
          <w:tab w:val="left" w:pos="8931"/>
        </w:tabs>
        <w:ind w:right="49"/>
        <w:rPr>
          <w:b/>
          <w:sz w:val="24"/>
          <w:szCs w:val="24"/>
        </w:rPr>
      </w:pPr>
      <w:r>
        <w:rPr>
          <w:b/>
          <w:sz w:val="24"/>
          <w:szCs w:val="24"/>
        </w:rPr>
        <w:t xml:space="preserve">3.2.1 </w:t>
      </w:r>
      <w:r w:rsidRPr="00B1017C">
        <w:rPr>
          <w:b/>
          <w:sz w:val="24"/>
          <w:szCs w:val="24"/>
        </w:rPr>
        <w:t>Valor ajustado de terreno</w:t>
      </w:r>
    </w:p>
    <w:p w14:paraId="45404D07" w14:textId="7C658235" w:rsidR="00B1017C" w:rsidRPr="00AD7DF4" w:rsidRDefault="00B1017C" w:rsidP="00B1017C">
      <w:pPr>
        <w:spacing w:after="0"/>
        <w:jc w:val="both"/>
        <w:rPr>
          <w:rFonts w:eastAsiaTheme="minorEastAsia"/>
          <w:sz w:val="18"/>
          <w:szCs w:val="18"/>
        </w:rPr>
      </w:pPr>
      <w:r w:rsidRPr="00AD7DF4">
        <w:rPr>
          <w:rFonts w:eastAsiaTheme="minorEastAsia"/>
          <w:sz w:val="18"/>
          <w:szCs w:val="18"/>
        </w:rPr>
        <w:t>Corresponde al valor unitario de terreno con el cual se liquidará el avalúo comercial definitivo, el cual, para la mayoría de los predios, es el mismo valor de referencia citado anteriormente</w:t>
      </w:r>
      <w:commentRangeStart w:id="34"/>
      <w:r w:rsidRPr="00AD7DF4">
        <w:rPr>
          <w:rStyle w:val="Refdenotaalpie"/>
          <w:rFonts w:eastAsiaTheme="minorEastAsia"/>
          <w:sz w:val="18"/>
          <w:szCs w:val="18"/>
        </w:rPr>
        <w:footnoteReference w:id="2"/>
      </w:r>
      <w:commentRangeEnd w:id="34"/>
      <w:r w:rsidRPr="00AD7DF4">
        <w:rPr>
          <w:rStyle w:val="Refdecomentario"/>
          <w:sz w:val="18"/>
          <w:szCs w:val="18"/>
        </w:rPr>
        <w:commentReference w:id="34"/>
      </w:r>
      <w:r w:rsidRPr="00AD7DF4">
        <w:rPr>
          <w:rFonts w:eastAsiaTheme="minorEastAsia"/>
          <w:sz w:val="18"/>
          <w:szCs w:val="18"/>
        </w:rPr>
        <w:t xml:space="preserve">. No </w:t>
      </w:r>
      <w:del w:id="35" w:author="Diana Gonzalez Garcia" w:date="2021-05-28T16:20:00Z">
        <w:r w:rsidRPr="00AD7DF4" w:rsidDel="008C3375">
          <w:rPr>
            <w:rFonts w:eastAsiaTheme="minorEastAsia"/>
            <w:sz w:val="18"/>
            <w:szCs w:val="18"/>
          </w:rPr>
          <w:delText>obstante</w:delText>
        </w:r>
      </w:del>
      <w:ins w:id="36" w:author="Diana Gonzalez Garcia" w:date="2021-05-28T16:20:00Z">
        <w:r w:rsidR="008C3375" w:rsidRPr="00AD7DF4">
          <w:rPr>
            <w:rFonts w:eastAsiaTheme="minorEastAsia"/>
            <w:sz w:val="18"/>
            <w:szCs w:val="18"/>
          </w:rPr>
          <w:t>obstante</w:t>
        </w:r>
      </w:ins>
      <w:r w:rsidRPr="00AD7DF4">
        <w:rPr>
          <w:rFonts w:eastAsiaTheme="minorEastAsia"/>
          <w:sz w:val="18"/>
          <w:szCs w:val="18"/>
        </w:rPr>
        <w:t xml:space="preserve"> lo anterior, el valor ajustado de terreno puede diferir del valor de referencia en los siguientes casos: </w:t>
      </w:r>
    </w:p>
    <w:p w14:paraId="4ED7CFB9" w14:textId="77777777" w:rsidR="00B1017C" w:rsidRPr="00AD7DF4" w:rsidRDefault="00B1017C" w:rsidP="00B1017C">
      <w:pPr>
        <w:pStyle w:val="Prrafodelista"/>
        <w:ind w:left="0"/>
        <w:jc w:val="both"/>
        <w:rPr>
          <w:rFonts w:eastAsiaTheme="minorEastAsia"/>
          <w:sz w:val="18"/>
          <w:szCs w:val="18"/>
        </w:rPr>
      </w:pPr>
    </w:p>
    <w:p w14:paraId="4848BF4D" w14:textId="77777777" w:rsidR="00B1017C" w:rsidRPr="00AD7DF4" w:rsidRDefault="00B1017C" w:rsidP="00B1017C">
      <w:pPr>
        <w:pStyle w:val="Prrafodelista"/>
        <w:numPr>
          <w:ilvl w:val="0"/>
          <w:numId w:val="4"/>
        </w:numPr>
        <w:jc w:val="both"/>
        <w:rPr>
          <w:rFonts w:eastAsiaTheme="minorEastAsia"/>
          <w:sz w:val="18"/>
          <w:szCs w:val="18"/>
        </w:rPr>
      </w:pPr>
      <w:commentRangeStart w:id="37"/>
      <w:r w:rsidRPr="00AD7DF4">
        <w:rPr>
          <w:rFonts w:eastAsiaTheme="minorEastAsia"/>
          <w:sz w:val="18"/>
          <w:szCs w:val="18"/>
        </w:rPr>
        <w:t>Predios PH cuyos valores unitarios de construcción ($/m</w:t>
      </w:r>
      <w:r w:rsidRPr="00AD7DF4">
        <w:rPr>
          <w:rFonts w:eastAsiaTheme="minorEastAsia"/>
          <w:sz w:val="18"/>
          <w:szCs w:val="18"/>
          <w:vertAlign w:val="superscript"/>
        </w:rPr>
        <w:t>2</w:t>
      </w:r>
      <w:r w:rsidRPr="00AD7DF4">
        <w:rPr>
          <w:rFonts w:eastAsiaTheme="minorEastAsia"/>
          <w:sz w:val="18"/>
          <w:szCs w:val="18"/>
        </w:rPr>
        <w:t>) resultantes luego de la aplicación del modelo o tabla son menores o iguales a cero; el ajuste se deberá realizar a toda la propiedad horizontal.</w:t>
      </w:r>
      <w:commentRangeEnd w:id="37"/>
      <w:r w:rsidRPr="00AD7DF4">
        <w:rPr>
          <w:rStyle w:val="Refdecomentario"/>
          <w:sz w:val="18"/>
          <w:szCs w:val="18"/>
        </w:rPr>
        <w:commentReference w:id="37"/>
      </w:r>
    </w:p>
    <w:p w14:paraId="29DFD7AC" w14:textId="77777777" w:rsidR="00B1017C" w:rsidRPr="00AD7DF4" w:rsidRDefault="00B1017C" w:rsidP="00B1017C">
      <w:pPr>
        <w:pStyle w:val="Prrafodelista"/>
        <w:numPr>
          <w:ilvl w:val="0"/>
          <w:numId w:val="4"/>
        </w:numPr>
        <w:jc w:val="both"/>
        <w:rPr>
          <w:rFonts w:eastAsiaTheme="minorEastAsia"/>
          <w:sz w:val="18"/>
          <w:szCs w:val="18"/>
        </w:rPr>
      </w:pPr>
      <w:commentRangeStart w:id="38"/>
      <w:r w:rsidRPr="00AD7DF4">
        <w:rPr>
          <w:rFonts w:eastAsiaTheme="minorEastAsia"/>
          <w:sz w:val="18"/>
          <w:szCs w:val="18"/>
        </w:rPr>
        <w:lastRenderedPageBreak/>
        <w:t xml:space="preserve">Predios </w:t>
      </w:r>
      <w:proofErr w:type="spellStart"/>
      <w:r w:rsidRPr="00AD7DF4">
        <w:rPr>
          <w:rFonts w:eastAsiaTheme="minorEastAsia"/>
          <w:sz w:val="18"/>
          <w:szCs w:val="18"/>
        </w:rPr>
        <w:t>NPH</w:t>
      </w:r>
      <w:proofErr w:type="spellEnd"/>
      <w:r w:rsidRPr="00AD7DF4">
        <w:rPr>
          <w:rFonts w:eastAsiaTheme="minorEastAsia"/>
          <w:sz w:val="18"/>
          <w:szCs w:val="18"/>
        </w:rPr>
        <w:t xml:space="preserve"> con características particulares por forma en los cuales se debe realizar un ajuste en el valor unitario de terreno (forma de bandera, irregular, sin acceso o “ciego”).</w:t>
      </w:r>
      <w:commentRangeEnd w:id="38"/>
      <w:r w:rsidRPr="00AD7DF4">
        <w:rPr>
          <w:rStyle w:val="Refdecomentario"/>
          <w:sz w:val="18"/>
          <w:szCs w:val="18"/>
        </w:rPr>
        <w:commentReference w:id="38"/>
      </w:r>
    </w:p>
    <w:p w14:paraId="0B61AE24" w14:textId="77777777" w:rsidR="00B1017C" w:rsidRPr="00AD7DF4" w:rsidRDefault="00B1017C" w:rsidP="00B1017C">
      <w:pPr>
        <w:pStyle w:val="Prrafodelista"/>
        <w:numPr>
          <w:ilvl w:val="0"/>
          <w:numId w:val="4"/>
        </w:numPr>
        <w:jc w:val="both"/>
        <w:rPr>
          <w:rFonts w:eastAsiaTheme="minorEastAsia"/>
          <w:sz w:val="18"/>
          <w:szCs w:val="18"/>
        </w:rPr>
      </w:pPr>
      <w:r w:rsidRPr="00AD7DF4">
        <w:rPr>
          <w:rFonts w:eastAsiaTheme="minorEastAsia"/>
          <w:sz w:val="18"/>
          <w:szCs w:val="18"/>
        </w:rPr>
        <w:t>Predios de conservación arquitectónica</w:t>
      </w:r>
      <w:r w:rsidRPr="00AD7DF4">
        <w:rPr>
          <w:rStyle w:val="Refdenotaalpie"/>
          <w:rFonts w:eastAsiaTheme="minorEastAsia"/>
          <w:sz w:val="18"/>
          <w:szCs w:val="18"/>
        </w:rPr>
        <w:footnoteReference w:id="3"/>
      </w:r>
      <w:r w:rsidRPr="00AD7DF4">
        <w:rPr>
          <w:rFonts w:eastAsiaTheme="minorEastAsia"/>
          <w:sz w:val="18"/>
          <w:szCs w:val="18"/>
        </w:rPr>
        <w:t xml:space="preserve"> cuya liquidación inicial de avalúo (AV = T + C) supera las condiciones del mercado dada las restricciones y/o tamaño del lote donde se ubica el predio de conservación. La Subgerencia de Información Económica realiza la identificación de estos predios en la etapa de sensibilidad.</w:t>
      </w:r>
    </w:p>
    <w:p w14:paraId="3D624796" w14:textId="77777777" w:rsidR="00B1017C" w:rsidRPr="00AD7DF4" w:rsidRDefault="00B1017C" w:rsidP="00B1017C">
      <w:pPr>
        <w:pStyle w:val="Prrafodelista"/>
        <w:ind w:left="0"/>
        <w:jc w:val="both"/>
        <w:rPr>
          <w:rFonts w:eastAsiaTheme="minorEastAsia"/>
          <w:sz w:val="18"/>
          <w:szCs w:val="18"/>
        </w:rPr>
      </w:pPr>
    </w:p>
    <w:p w14:paraId="7E611B48" w14:textId="77777777" w:rsidR="00B1017C" w:rsidRPr="00AD7DF4" w:rsidRDefault="00B1017C" w:rsidP="00B1017C">
      <w:pPr>
        <w:pStyle w:val="Prrafodelista"/>
        <w:ind w:left="0"/>
        <w:jc w:val="both"/>
        <w:rPr>
          <w:rFonts w:eastAsiaTheme="minorEastAsia"/>
          <w:sz w:val="18"/>
          <w:szCs w:val="18"/>
        </w:rPr>
      </w:pPr>
      <w:r w:rsidRPr="00AD7DF4">
        <w:rPr>
          <w:rFonts w:eastAsiaTheme="minorEastAsia"/>
          <w:sz w:val="18"/>
          <w:szCs w:val="18"/>
        </w:rPr>
        <w:t xml:space="preserve">Para todos los casos anteriores, la Subgerencia de Información Económica realiza los ajustes y el cargue de estos valores de terreno ajustados mediante el aplicativo de cargue de zonas para cada unidad predial en el </w:t>
      </w:r>
      <w:proofErr w:type="spellStart"/>
      <w:r w:rsidRPr="00AD7DF4">
        <w:rPr>
          <w:rFonts w:eastAsiaTheme="minorEastAsia"/>
          <w:sz w:val="18"/>
          <w:szCs w:val="18"/>
        </w:rPr>
        <w:t>SIIC</w:t>
      </w:r>
      <w:proofErr w:type="spellEnd"/>
      <w:r w:rsidRPr="00AD7DF4">
        <w:rPr>
          <w:rFonts w:eastAsiaTheme="minorEastAsia"/>
          <w:sz w:val="18"/>
          <w:szCs w:val="18"/>
        </w:rPr>
        <w:t xml:space="preserve"> o Liquidador.</w:t>
      </w:r>
    </w:p>
    <w:p w14:paraId="6E609888" w14:textId="77777777" w:rsidR="00B1017C" w:rsidRPr="00AD7DF4" w:rsidRDefault="00B1017C" w:rsidP="00B1017C">
      <w:pPr>
        <w:tabs>
          <w:tab w:val="left" w:pos="8931"/>
        </w:tabs>
        <w:ind w:right="49"/>
        <w:jc w:val="both"/>
        <w:rPr>
          <w:sz w:val="18"/>
          <w:szCs w:val="18"/>
        </w:rPr>
      </w:pPr>
    </w:p>
    <w:p w14:paraId="5E7B8F96" w14:textId="5C441902" w:rsidR="00B1017C" w:rsidRDefault="00B1017C" w:rsidP="00B1017C">
      <w:pPr>
        <w:tabs>
          <w:tab w:val="left" w:pos="8931"/>
        </w:tabs>
        <w:ind w:right="49"/>
        <w:rPr>
          <w:b/>
          <w:sz w:val="24"/>
          <w:szCs w:val="24"/>
        </w:rPr>
      </w:pPr>
      <w:r w:rsidRPr="00B1017C">
        <w:rPr>
          <w:b/>
          <w:sz w:val="24"/>
          <w:szCs w:val="24"/>
        </w:rPr>
        <w:t>4. REGLAS DE ASIGNACIÓN DEL MÉTODO DE LIQUIDACIÓN DE PREDIOS</w:t>
      </w:r>
    </w:p>
    <w:p w14:paraId="3B8039D8" w14:textId="10574897" w:rsidR="00B1017C" w:rsidRDefault="00B1017C" w:rsidP="00B1017C">
      <w:pPr>
        <w:tabs>
          <w:tab w:val="left" w:pos="8931"/>
        </w:tabs>
        <w:ind w:right="49"/>
        <w:rPr>
          <w:b/>
          <w:sz w:val="24"/>
          <w:szCs w:val="24"/>
        </w:rPr>
      </w:pPr>
      <w:r>
        <w:rPr>
          <w:b/>
          <w:sz w:val="24"/>
          <w:szCs w:val="24"/>
        </w:rPr>
        <w:t xml:space="preserve">4. 1. </w:t>
      </w:r>
      <w:r w:rsidRPr="00B1017C">
        <w:rPr>
          <w:b/>
          <w:sz w:val="24"/>
          <w:szCs w:val="24"/>
        </w:rPr>
        <w:t>PREDIOS EN PROPIEDAD HORIZONTAL, PH</w:t>
      </w:r>
    </w:p>
    <w:p w14:paraId="33868A00" w14:textId="13C473A4" w:rsidR="00B1017C" w:rsidRDefault="00B1017C" w:rsidP="00B1017C">
      <w:pPr>
        <w:spacing w:after="0"/>
        <w:jc w:val="both"/>
        <w:rPr>
          <w:rFonts w:eastAsiaTheme="minorEastAsia"/>
          <w:sz w:val="18"/>
          <w:szCs w:val="18"/>
        </w:rPr>
      </w:pPr>
      <w:r w:rsidRPr="00AD7DF4">
        <w:rPr>
          <w:rFonts w:eastAsiaTheme="minorEastAsia"/>
          <w:sz w:val="18"/>
          <w:szCs w:val="18"/>
        </w:rPr>
        <w:t xml:space="preserve">De acuerdo con el artículo 17 de la Resolución 70 de 2011, la Propiedad Horizontal es una “Forma especial de dominio en la que concurren derechos de propiedad exclusiva sobre bienes privados y derechos de copropiedad sobre el terreno y los demás bienes comunes.” Para los predios que se encuentran en régimen de Propiedad Horizontal, se tienen </w:t>
      </w:r>
      <w:r w:rsidR="00F7374E">
        <w:rPr>
          <w:rFonts w:eastAsiaTheme="minorEastAsia"/>
          <w:sz w:val="18"/>
          <w:szCs w:val="18"/>
        </w:rPr>
        <w:t>cuatro</w:t>
      </w:r>
      <w:r w:rsidRPr="00AD7DF4">
        <w:rPr>
          <w:rFonts w:eastAsiaTheme="minorEastAsia"/>
          <w:sz w:val="18"/>
          <w:szCs w:val="18"/>
        </w:rPr>
        <w:t xml:space="preserve"> metodologías para realizar la liquidación del avalúo comercial.</w:t>
      </w:r>
    </w:p>
    <w:p w14:paraId="4EA3AE5A" w14:textId="78648CAE" w:rsidR="00B1017C" w:rsidRDefault="00B1017C" w:rsidP="00B1017C">
      <w:pPr>
        <w:spacing w:after="0"/>
        <w:jc w:val="both"/>
        <w:rPr>
          <w:rFonts w:eastAsiaTheme="minorEastAsia"/>
          <w:sz w:val="18"/>
          <w:szCs w:val="18"/>
        </w:rPr>
      </w:pPr>
    </w:p>
    <w:p w14:paraId="4475F52F" w14:textId="460673DB" w:rsidR="00B1017C" w:rsidRPr="00B1017C" w:rsidRDefault="00B1017C" w:rsidP="00B1017C">
      <w:pPr>
        <w:tabs>
          <w:tab w:val="left" w:pos="8931"/>
        </w:tabs>
        <w:ind w:right="49"/>
        <w:rPr>
          <w:b/>
          <w:sz w:val="24"/>
          <w:szCs w:val="24"/>
        </w:rPr>
      </w:pPr>
      <w:r w:rsidRPr="00B1017C">
        <w:rPr>
          <w:b/>
          <w:sz w:val="24"/>
          <w:szCs w:val="24"/>
        </w:rPr>
        <w:t>4.1.1</w:t>
      </w:r>
      <w:r>
        <w:rPr>
          <w:b/>
          <w:sz w:val="24"/>
          <w:szCs w:val="24"/>
        </w:rPr>
        <w:t>.</w:t>
      </w:r>
      <w:r w:rsidRPr="00B1017C">
        <w:rPr>
          <w:b/>
          <w:sz w:val="24"/>
          <w:szCs w:val="24"/>
        </w:rPr>
        <w:t xml:space="preserve"> MODELO ECONOMÉTRICO</w:t>
      </w:r>
    </w:p>
    <w:p w14:paraId="2FEF60C4" w14:textId="77777777" w:rsidR="00B1017C" w:rsidRPr="00AD7DF4" w:rsidRDefault="00B1017C" w:rsidP="00B1017C">
      <w:pPr>
        <w:spacing w:after="0"/>
        <w:ind w:left="360"/>
        <w:rPr>
          <w:rFonts w:eastAsiaTheme="minorEastAsia"/>
          <w:sz w:val="18"/>
          <w:szCs w:val="18"/>
        </w:rPr>
      </w:pPr>
      <w:r w:rsidRPr="00AD7DF4">
        <w:rPr>
          <w:rFonts w:eastAsiaTheme="minorEastAsia"/>
          <w:sz w:val="18"/>
          <w:szCs w:val="18"/>
        </w:rPr>
        <w:t>La liquidación del avalúo comercial está en función de la siguiente formula y cada modelo econométrico asigna un valor integral comercial a cada predio.</w:t>
      </w:r>
    </w:p>
    <w:p w14:paraId="0D6018AC" w14:textId="77777777" w:rsidR="00B1017C" w:rsidRPr="00AD7DF4" w:rsidRDefault="00B1017C" w:rsidP="00B1017C">
      <w:pPr>
        <w:spacing w:after="0"/>
        <w:ind w:left="360"/>
        <w:rPr>
          <w:rFonts w:eastAsiaTheme="minorEastAsia"/>
          <w:sz w:val="18"/>
          <w:szCs w:val="18"/>
        </w:rPr>
      </w:pPr>
    </w:p>
    <w:p w14:paraId="3A9F2D51" w14:textId="77777777" w:rsidR="00B1017C" w:rsidRPr="00AD7DF4" w:rsidRDefault="00B1017C" w:rsidP="00B1017C">
      <w:pPr>
        <w:spacing w:after="0"/>
        <w:ind w:left="360"/>
        <w:rPr>
          <w:rFonts w:eastAsiaTheme="minorEastAsia"/>
          <w:sz w:val="18"/>
          <w:szCs w:val="18"/>
        </w:rPr>
      </w:pPr>
      <m:oMathPara>
        <m:oMath>
          <m:r>
            <w:rPr>
              <w:rFonts w:ascii="Cambria Math" w:eastAsiaTheme="minorEastAsia" w:hAnsi="Cambria Math"/>
              <w:sz w:val="18"/>
              <w:szCs w:val="18"/>
            </w:rPr>
            <m:t>Aval</m:t>
          </m:r>
          <m:r>
            <m:rPr>
              <m:sty m:val="p"/>
            </m:rPr>
            <w:rPr>
              <w:rFonts w:ascii="Cambria Math" w:eastAsiaTheme="minorEastAsia" w:hAnsi="Cambria Math"/>
              <w:sz w:val="18"/>
              <w:szCs w:val="18"/>
            </w:rPr>
            <m:t>ú</m:t>
          </m:r>
          <m:r>
            <w:rPr>
              <w:rFonts w:ascii="Cambria Math" w:eastAsiaTheme="minorEastAsia" w:hAnsi="Cambria Math"/>
              <w:sz w:val="18"/>
              <w:szCs w:val="18"/>
            </w:rPr>
            <m:t>o</m:t>
          </m:r>
          <m:r>
            <m:rPr>
              <m:sty m:val="p"/>
            </m:rPr>
            <w:rPr>
              <w:rFonts w:ascii="Cambria Math" w:eastAsiaTheme="minorEastAsia" w:hAnsi="Cambria Math"/>
              <w:sz w:val="18"/>
              <w:szCs w:val="18"/>
            </w:rPr>
            <m:t xml:space="preserve"> </m:t>
          </m:r>
          <m:r>
            <w:rPr>
              <w:rFonts w:ascii="Cambria Math" w:eastAsiaTheme="minorEastAsia" w:hAnsi="Cambria Math"/>
              <w:sz w:val="18"/>
              <w:szCs w:val="18"/>
            </w:rPr>
            <m:t>Comercial</m:t>
          </m:r>
          <m:r>
            <m:rPr>
              <m:sty m:val="p"/>
            </m:rPr>
            <w:rPr>
              <w:rFonts w:ascii="Cambria Math" w:eastAsiaTheme="minorEastAsia" w:hAnsi="Cambria Math"/>
              <w:sz w:val="18"/>
              <w:szCs w:val="18"/>
            </w:rPr>
            <m:t xml:space="preserve"> = </m:t>
          </m:r>
          <m:d>
            <m:dPr>
              <m:ctrlPr>
                <w:rPr>
                  <w:rFonts w:ascii="Cambria Math" w:eastAsiaTheme="minorEastAsia" w:hAnsi="Cambria Math"/>
                  <w:sz w:val="18"/>
                  <w:szCs w:val="18"/>
                </w:rPr>
              </m:ctrlPr>
            </m:dPr>
            <m:e>
              <m:r>
                <m:rPr>
                  <m:sty m:val="p"/>
                </m:rPr>
                <w:rPr>
                  <w:rFonts w:ascii="Cambria Math" w:eastAsiaTheme="minorEastAsia" w:hAnsi="Cambria Math"/>
                  <w:sz w:val="18"/>
                  <w:szCs w:val="18"/>
                </w:rPr>
                <m:t xml:space="preserve"> </m:t>
              </m:r>
              <m:sSub>
                <m:sSubPr>
                  <m:ctrlPr>
                    <w:rPr>
                      <w:rFonts w:ascii="Cambria Math" w:eastAsiaTheme="minorEastAsia" w:hAnsi="Cambria Math"/>
                      <w:sz w:val="18"/>
                      <w:szCs w:val="18"/>
                    </w:rPr>
                  </m:ctrlPr>
                </m:sSubPr>
                <m:e>
                  <m:r>
                    <w:rPr>
                      <w:rFonts w:ascii="Cambria Math" w:eastAsiaTheme="minorEastAsia" w:hAnsi="Cambria Math"/>
                      <w:sz w:val="18"/>
                      <w:szCs w:val="18"/>
                    </w:rPr>
                    <m:t>A</m:t>
                  </m:r>
                </m:e>
                <m:sub>
                  <m:r>
                    <w:rPr>
                      <w:rFonts w:ascii="Cambria Math" w:eastAsiaTheme="minorEastAsia" w:hAnsi="Cambria Math"/>
                      <w:sz w:val="18"/>
                      <w:szCs w:val="18"/>
                    </w:rPr>
                    <m:t>C</m:t>
                  </m:r>
                </m:sub>
              </m:sSub>
              <m:r>
                <m:rPr>
                  <m:sty m:val="p"/>
                </m:rPr>
                <w:rPr>
                  <w:rFonts w:ascii="Cambria Math" w:eastAsiaTheme="minorEastAsia" w:hAnsi="Cambria Math"/>
                  <w:sz w:val="18"/>
                  <w:szCs w:val="18"/>
                </w:rPr>
                <m:t xml:space="preserve"> </m:t>
              </m:r>
              <m:r>
                <w:rPr>
                  <w:rFonts w:ascii="Cambria Math" w:eastAsiaTheme="minorEastAsia" w:hAnsi="Cambria Math"/>
                  <w:sz w:val="18"/>
                  <w:szCs w:val="18"/>
                </w:rPr>
                <m:t>x</m:t>
              </m:r>
              <m:r>
                <m:rPr>
                  <m:sty m:val="p"/>
                </m:rPr>
                <w:rPr>
                  <w:rFonts w:ascii="Cambria Math" w:eastAsiaTheme="minorEastAsia" w:hAnsi="Cambria Math"/>
                  <w:sz w:val="18"/>
                  <w:szCs w:val="18"/>
                </w:rPr>
                <m:t xml:space="preserve"> </m:t>
              </m:r>
              <m:sSub>
                <m:sSubPr>
                  <m:ctrlPr>
                    <w:rPr>
                      <w:rFonts w:ascii="Cambria Math" w:eastAsiaTheme="minorEastAsia" w:hAnsi="Cambria Math"/>
                      <w:sz w:val="18"/>
                      <w:szCs w:val="18"/>
                    </w:rPr>
                  </m:ctrlPr>
                </m:sSubPr>
                <m:e>
                  <m:r>
                    <w:rPr>
                      <w:rFonts w:ascii="Cambria Math" w:eastAsiaTheme="minorEastAsia" w:hAnsi="Cambria Math"/>
                      <w:sz w:val="18"/>
                      <w:szCs w:val="18"/>
                    </w:rPr>
                    <m:t>V</m:t>
                  </m:r>
                </m:e>
                <m:sub>
                  <m:r>
                    <w:rPr>
                      <w:rFonts w:ascii="Cambria Math" w:eastAsiaTheme="minorEastAsia" w:hAnsi="Cambria Math"/>
                      <w:sz w:val="18"/>
                      <w:szCs w:val="18"/>
                    </w:rPr>
                    <m:t>i</m:t>
                  </m:r>
                </m:sub>
              </m:sSub>
            </m:e>
          </m:d>
        </m:oMath>
      </m:oMathPara>
    </w:p>
    <w:p w14:paraId="079A4410" w14:textId="77777777" w:rsidR="00B1017C" w:rsidRPr="00AD7DF4" w:rsidRDefault="00B1017C" w:rsidP="00B1017C">
      <w:pPr>
        <w:spacing w:after="0"/>
        <w:ind w:left="360"/>
        <w:rPr>
          <w:rFonts w:eastAsiaTheme="minorEastAsia"/>
          <w:sz w:val="18"/>
          <w:szCs w:val="18"/>
        </w:rPr>
      </w:pPr>
    </w:p>
    <w:p w14:paraId="4431BFCD" w14:textId="6E953D7C" w:rsidR="00B1017C" w:rsidRPr="00AD7DF4" w:rsidRDefault="00D203B1" w:rsidP="00B1017C">
      <w:pPr>
        <w:spacing w:after="0"/>
        <w:ind w:left="360"/>
        <w:rPr>
          <w:rFonts w:eastAsiaTheme="minorEastAsia"/>
          <w:sz w:val="18"/>
          <w:szCs w:val="18"/>
        </w:rPr>
      </w:pPr>
      <m:oMath>
        <m:sSub>
          <m:sSubPr>
            <m:ctrlPr>
              <w:rPr>
                <w:rFonts w:ascii="Cambria Math" w:eastAsiaTheme="minorEastAsia" w:hAnsi="Cambria Math"/>
                <w:sz w:val="18"/>
                <w:szCs w:val="18"/>
              </w:rPr>
            </m:ctrlPr>
          </m:sSubPr>
          <m:e>
            <m:r>
              <w:rPr>
                <w:rFonts w:ascii="Cambria Math" w:eastAsiaTheme="minorEastAsia" w:hAnsi="Cambria Math"/>
                <w:sz w:val="18"/>
                <w:szCs w:val="18"/>
              </w:rPr>
              <m:t>A</m:t>
            </m:r>
          </m:e>
          <m:sub>
            <m:r>
              <w:rPr>
                <w:rFonts w:ascii="Cambria Math" w:eastAsiaTheme="minorEastAsia" w:hAnsi="Cambria Math"/>
                <w:sz w:val="18"/>
                <w:szCs w:val="18"/>
              </w:rPr>
              <m:t>C</m:t>
            </m:r>
          </m:sub>
        </m:sSub>
      </m:oMath>
      <w:r w:rsidR="00B1017C" w:rsidRPr="00AD7DF4">
        <w:rPr>
          <w:rFonts w:eastAsiaTheme="minorEastAsia"/>
          <w:sz w:val="18"/>
          <w:szCs w:val="18"/>
        </w:rPr>
        <w:t xml:space="preserve">: Área de construcción de la edificación </w:t>
      </w:r>
      <w:r w:rsidR="00A7290A" w:rsidRPr="00AD7DF4">
        <w:rPr>
          <w:rFonts w:eastAsiaTheme="minorEastAsia" w:cstheme="minorHAnsi"/>
          <w:sz w:val="18"/>
          <w:szCs w:val="18"/>
        </w:rPr>
        <w:t>m</w:t>
      </w:r>
      <w:r w:rsidR="00A7290A" w:rsidRPr="00AD7DF4">
        <w:rPr>
          <w:rFonts w:eastAsiaTheme="minorEastAsia" w:cstheme="minorHAnsi"/>
          <w:sz w:val="18"/>
          <w:szCs w:val="18"/>
          <w:vertAlign w:val="superscript"/>
        </w:rPr>
        <w:t>2</w:t>
      </w:r>
    </w:p>
    <w:p w14:paraId="4397F8D5" w14:textId="766E5D02" w:rsidR="00B1017C" w:rsidRPr="00AD7DF4" w:rsidRDefault="00D203B1" w:rsidP="00B1017C">
      <w:pPr>
        <w:spacing w:after="0"/>
        <w:ind w:left="360"/>
        <w:rPr>
          <w:rFonts w:eastAsiaTheme="minorEastAsia"/>
          <w:sz w:val="18"/>
          <w:szCs w:val="18"/>
        </w:rPr>
      </w:pPr>
      <m:oMath>
        <m:sSub>
          <m:sSubPr>
            <m:ctrlPr>
              <w:rPr>
                <w:rFonts w:ascii="Cambria Math" w:eastAsiaTheme="minorEastAsia" w:hAnsi="Cambria Math"/>
                <w:sz w:val="18"/>
                <w:szCs w:val="18"/>
              </w:rPr>
            </m:ctrlPr>
          </m:sSubPr>
          <m:e>
            <m:r>
              <w:rPr>
                <w:rFonts w:ascii="Cambria Math" w:eastAsiaTheme="minorEastAsia" w:hAnsi="Cambria Math"/>
                <w:sz w:val="18"/>
                <w:szCs w:val="18"/>
              </w:rPr>
              <m:t>V</m:t>
            </m:r>
          </m:e>
          <m:sub>
            <m:r>
              <w:rPr>
                <w:rFonts w:ascii="Cambria Math" w:eastAsiaTheme="minorEastAsia" w:hAnsi="Cambria Math"/>
                <w:sz w:val="18"/>
                <w:szCs w:val="18"/>
              </w:rPr>
              <m:t>i</m:t>
            </m:r>
          </m:sub>
        </m:sSub>
      </m:oMath>
      <w:r w:rsidR="00B1017C" w:rsidRPr="00AD7DF4">
        <w:rPr>
          <w:rFonts w:eastAsiaTheme="minorEastAsia"/>
          <w:sz w:val="18"/>
          <w:szCs w:val="18"/>
        </w:rPr>
        <w:t xml:space="preserve">: Valor m2 integral comercial del predio $/ </w:t>
      </w:r>
      <w:r w:rsidR="00A7290A" w:rsidRPr="00AD7DF4">
        <w:rPr>
          <w:rFonts w:eastAsiaTheme="minorEastAsia" w:cstheme="minorHAnsi"/>
          <w:sz w:val="18"/>
          <w:szCs w:val="18"/>
        </w:rPr>
        <w:t>m</w:t>
      </w:r>
      <w:r w:rsidR="00A7290A" w:rsidRPr="00AD7DF4">
        <w:rPr>
          <w:rFonts w:eastAsiaTheme="minorEastAsia" w:cstheme="minorHAnsi"/>
          <w:sz w:val="18"/>
          <w:szCs w:val="18"/>
          <w:vertAlign w:val="superscript"/>
        </w:rPr>
        <w:t>2</w:t>
      </w:r>
    </w:p>
    <w:p w14:paraId="4B68DEC4" w14:textId="2655E8DE" w:rsidR="00B1017C" w:rsidRDefault="00B1017C" w:rsidP="00B1017C">
      <w:pPr>
        <w:tabs>
          <w:tab w:val="left" w:pos="8931"/>
        </w:tabs>
        <w:ind w:right="49"/>
        <w:rPr>
          <w:b/>
          <w:sz w:val="24"/>
          <w:szCs w:val="24"/>
        </w:rPr>
      </w:pPr>
    </w:p>
    <w:tbl>
      <w:tblPr>
        <w:tblW w:w="8800" w:type="dxa"/>
        <w:tblCellMar>
          <w:left w:w="70" w:type="dxa"/>
          <w:right w:w="70" w:type="dxa"/>
        </w:tblCellMar>
        <w:tblLook w:val="04A0" w:firstRow="1" w:lastRow="0" w:firstColumn="1" w:lastColumn="0" w:noHBand="0" w:noVBand="1"/>
      </w:tblPr>
      <w:tblGrid>
        <w:gridCol w:w="1221"/>
        <w:gridCol w:w="3338"/>
        <w:gridCol w:w="4241"/>
      </w:tblGrid>
      <w:tr w:rsidR="00B1017C" w:rsidRPr="00AD7DF4" w14:paraId="63FDB804" w14:textId="77777777" w:rsidTr="001D1960">
        <w:trPr>
          <w:trHeight w:val="170"/>
        </w:trPr>
        <w:tc>
          <w:tcPr>
            <w:tcW w:w="8800" w:type="dxa"/>
            <w:gridSpan w:val="3"/>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6C21B3DB" w14:textId="77777777" w:rsidR="00B1017C" w:rsidRPr="00AD7DF4" w:rsidRDefault="00B1017C"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Modelos Econométricos</w:t>
            </w:r>
          </w:p>
        </w:tc>
      </w:tr>
      <w:tr w:rsidR="00B1017C" w:rsidRPr="00AD7DF4" w14:paraId="5CB1B70D" w14:textId="77777777" w:rsidTr="001D1960">
        <w:trPr>
          <w:trHeight w:val="170"/>
        </w:trPr>
        <w:tc>
          <w:tcPr>
            <w:tcW w:w="1221" w:type="dxa"/>
            <w:tcBorders>
              <w:top w:val="nil"/>
              <w:left w:val="single" w:sz="4" w:space="0" w:color="auto"/>
              <w:bottom w:val="single" w:sz="4" w:space="0" w:color="auto"/>
              <w:right w:val="single" w:sz="4" w:space="0" w:color="auto"/>
            </w:tcBorders>
            <w:shd w:val="clear" w:color="000000" w:fill="BFBFBF"/>
            <w:noWrap/>
            <w:vAlign w:val="center"/>
            <w:hideMark/>
          </w:tcPr>
          <w:p w14:paraId="17895B2E" w14:textId="77777777" w:rsidR="00B1017C" w:rsidRPr="00AD7DF4" w:rsidRDefault="00B1017C"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No. Modelo</w:t>
            </w:r>
          </w:p>
        </w:tc>
        <w:tc>
          <w:tcPr>
            <w:tcW w:w="3338" w:type="dxa"/>
            <w:tcBorders>
              <w:top w:val="nil"/>
              <w:left w:val="nil"/>
              <w:bottom w:val="single" w:sz="4" w:space="0" w:color="auto"/>
              <w:right w:val="single" w:sz="4" w:space="0" w:color="auto"/>
            </w:tcBorders>
            <w:shd w:val="clear" w:color="000000" w:fill="BFBFBF"/>
            <w:noWrap/>
            <w:vAlign w:val="center"/>
            <w:hideMark/>
          </w:tcPr>
          <w:p w14:paraId="0B7BB281" w14:textId="77777777" w:rsidR="00B1017C" w:rsidRPr="00AD7DF4" w:rsidRDefault="00B1017C"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Descripción Modelo</w:t>
            </w:r>
          </w:p>
        </w:tc>
        <w:tc>
          <w:tcPr>
            <w:tcW w:w="4241" w:type="dxa"/>
            <w:tcBorders>
              <w:top w:val="nil"/>
              <w:left w:val="nil"/>
              <w:bottom w:val="single" w:sz="4" w:space="0" w:color="auto"/>
              <w:right w:val="single" w:sz="4" w:space="0" w:color="auto"/>
            </w:tcBorders>
            <w:shd w:val="clear" w:color="000000" w:fill="BFBFBF"/>
            <w:noWrap/>
            <w:vAlign w:val="center"/>
            <w:hideMark/>
          </w:tcPr>
          <w:p w14:paraId="237BBA95" w14:textId="77777777" w:rsidR="00B1017C" w:rsidRPr="00AD7DF4" w:rsidRDefault="00B1017C"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Uso Predominante</w:t>
            </w:r>
          </w:p>
        </w:tc>
      </w:tr>
      <w:tr w:rsidR="00B1017C" w:rsidRPr="00AD7DF4" w14:paraId="77EAB341" w14:textId="77777777" w:rsidTr="001D1960">
        <w:trPr>
          <w:trHeight w:val="170"/>
        </w:trPr>
        <w:tc>
          <w:tcPr>
            <w:tcW w:w="1221" w:type="dxa"/>
            <w:tcBorders>
              <w:top w:val="nil"/>
              <w:left w:val="single" w:sz="4" w:space="0" w:color="auto"/>
              <w:bottom w:val="single" w:sz="4" w:space="0" w:color="auto"/>
              <w:right w:val="single" w:sz="4" w:space="0" w:color="auto"/>
            </w:tcBorders>
            <w:shd w:val="clear" w:color="auto" w:fill="auto"/>
            <w:noWrap/>
            <w:vAlign w:val="center"/>
            <w:hideMark/>
          </w:tcPr>
          <w:p w14:paraId="28C84E28" w14:textId="77777777" w:rsidR="00B1017C" w:rsidRPr="00AD7DF4" w:rsidRDefault="00B1017C" w:rsidP="001D1960">
            <w:pPr>
              <w:spacing w:after="0" w:line="240" w:lineRule="auto"/>
              <w:jc w:val="center"/>
              <w:rPr>
                <w:rFonts w:cstheme="minorHAnsi"/>
                <w:sz w:val="18"/>
                <w:szCs w:val="18"/>
                <w:lang w:eastAsia="es-CO"/>
              </w:rPr>
            </w:pPr>
            <w:r w:rsidRPr="00AD7DF4">
              <w:rPr>
                <w:rFonts w:cstheme="minorHAnsi"/>
                <w:sz w:val="18"/>
                <w:szCs w:val="18"/>
                <w:lang w:eastAsia="es-CO"/>
              </w:rPr>
              <w:t>M01_1</w:t>
            </w:r>
          </w:p>
        </w:tc>
        <w:tc>
          <w:tcPr>
            <w:tcW w:w="3338" w:type="dxa"/>
            <w:tcBorders>
              <w:top w:val="nil"/>
              <w:left w:val="nil"/>
              <w:bottom w:val="single" w:sz="4" w:space="0" w:color="auto"/>
              <w:right w:val="single" w:sz="4" w:space="0" w:color="auto"/>
            </w:tcBorders>
            <w:shd w:val="clear" w:color="auto" w:fill="auto"/>
            <w:noWrap/>
            <w:vAlign w:val="center"/>
            <w:hideMark/>
          </w:tcPr>
          <w:p w14:paraId="276B259B" w14:textId="77777777" w:rsidR="00B1017C" w:rsidRPr="00AD7DF4" w:rsidRDefault="00B1017C" w:rsidP="001D1960">
            <w:pPr>
              <w:spacing w:after="0" w:line="240" w:lineRule="auto"/>
              <w:jc w:val="center"/>
              <w:rPr>
                <w:rFonts w:cstheme="minorHAnsi"/>
                <w:sz w:val="18"/>
                <w:szCs w:val="18"/>
                <w:lang w:eastAsia="es-CO"/>
              </w:rPr>
            </w:pPr>
            <w:r w:rsidRPr="00AD7DF4">
              <w:rPr>
                <w:rFonts w:cstheme="minorHAnsi"/>
                <w:sz w:val="18"/>
                <w:szCs w:val="18"/>
                <w:lang w:eastAsia="es-CO"/>
              </w:rPr>
              <w:t>M01. Residencial PH, estrato 1</w:t>
            </w:r>
          </w:p>
        </w:tc>
        <w:tc>
          <w:tcPr>
            <w:tcW w:w="4241" w:type="dxa"/>
            <w:tcBorders>
              <w:top w:val="nil"/>
              <w:left w:val="nil"/>
              <w:bottom w:val="single" w:sz="4" w:space="0" w:color="auto"/>
              <w:right w:val="single" w:sz="4" w:space="0" w:color="auto"/>
            </w:tcBorders>
            <w:shd w:val="clear" w:color="auto" w:fill="auto"/>
            <w:noWrap/>
            <w:vAlign w:val="center"/>
            <w:hideMark/>
          </w:tcPr>
          <w:p w14:paraId="548E7350" w14:textId="77777777" w:rsidR="00B1017C" w:rsidRPr="00AD7DF4" w:rsidRDefault="00B1017C" w:rsidP="001D1960">
            <w:pPr>
              <w:spacing w:after="0" w:line="240" w:lineRule="auto"/>
              <w:jc w:val="center"/>
              <w:rPr>
                <w:rFonts w:cstheme="minorHAnsi"/>
                <w:sz w:val="18"/>
                <w:szCs w:val="18"/>
                <w:lang w:eastAsia="es-CO"/>
              </w:rPr>
            </w:pPr>
            <w:r w:rsidRPr="00AD7DF4">
              <w:rPr>
                <w:rFonts w:cstheme="minorHAnsi"/>
                <w:sz w:val="18"/>
                <w:szCs w:val="18"/>
                <w:lang w:eastAsia="es-CO"/>
              </w:rPr>
              <w:t>037 - 038</w:t>
            </w:r>
          </w:p>
        </w:tc>
      </w:tr>
      <w:tr w:rsidR="00B1017C" w:rsidRPr="00AD7DF4" w14:paraId="141D6E59" w14:textId="77777777" w:rsidTr="001D1960">
        <w:trPr>
          <w:trHeight w:val="170"/>
        </w:trPr>
        <w:tc>
          <w:tcPr>
            <w:tcW w:w="1221" w:type="dxa"/>
            <w:tcBorders>
              <w:top w:val="nil"/>
              <w:left w:val="single" w:sz="4" w:space="0" w:color="auto"/>
              <w:bottom w:val="single" w:sz="4" w:space="0" w:color="auto"/>
              <w:right w:val="single" w:sz="4" w:space="0" w:color="auto"/>
            </w:tcBorders>
            <w:shd w:val="clear" w:color="auto" w:fill="auto"/>
            <w:noWrap/>
            <w:vAlign w:val="center"/>
            <w:hideMark/>
          </w:tcPr>
          <w:p w14:paraId="01EBB3BC" w14:textId="77777777" w:rsidR="00B1017C" w:rsidRPr="00AD7DF4" w:rsidRDefault="00B1017C" w:rsidP="001D1960">
            <w:pPr>
              <w:spacing w:after="0" w:line="240" w:lineRule="auto"/>
              <w:jc w:val="center"/>
              <w:rPr>
                <w:rFonts w:cstheme="minorHAnsi"/>
                <w:sz w:val="18"/>
                <w:szCs w:val="18"/>
                <w:lang w:eastAsia="es-CO"/>
              </w:rPr>
            </w:pPr>
            <w:r w:rsidRPr="00AD7DF4">
              <w:rPr>
                <w:rFonts w:cstheme="minorHAnsi"/>
                <w:sz w:val="18"/>
                <w:szCs w:val="18"/>
                <w:lang w:eastAsia="es-CO"/>
              </w:rPr>
              <w:t>M01_2</w:t>
            </w:r>
          </w:p>
        </w:tc>
        <w:tc>
          <w:tcPr>
            <w:tcW w:w="3338" w:type="dxa"/>
            <w:tcBorders>
              <w:top w:val="nil"/>
              <w:left w:val="nil"/>
              <w:bottom w:val="single" w:sz="4" w:space="0" w:color="auto"/>
              <w:right w:val="single" w:sz="4" w:space="0" w:color="auto"/>
            </w:tcBorders>
            <w:shd w:val="clear" w:color="auto" w:fill="auto"/>
            <w:noWrap/>
            <w:vAlign w:val="center"/>
            <w:hideMark/>
          </w:tcPr>
          <w:p w14:paraId="4A5AF529" w14:textId="77777777" w:rsidR="00B1017C" w:rsidRPr="00AD7DF4" w:rsidRDefault="00B1017C" w:rsidP="001D1960">
            <w:pPr>
              <w:spacing w:after="0" w:line="240" w:lineRule="auto"/>
              <w:jc w:val="center"/>
              <w:rPr>
                <w:rFonts w:cstheme="minorHAnsi"/>
                <w:sz w:val="18"/>
                <w:szCs w:val="18"/>
                <w:lang w:eastAsia="es-CO"/>
              </w:rPr>
            </w:pPr>
            <w:r w:rsidRPr="00AD7DF4">
              <w:rPr>
                <w:rFonts w:cstheme="minorHAnsi"/>
                <w:sz w:val="18"/>
                <w:szCs w:val="18"/>
                <w:lang w:eastAsia="es-CO"/>
              </w:rPr>
              <w:t>M01. Residencial PH, estrato 2</w:t>
            </w:r>
          </w:p>
        </w:tc>
        <w:tc>
          <w:tcPr>
            <w:tcW w:w="4241" w:type="dxa"/>
            <w:tcBorders>
              <w:top w:val="nil"/>
              <w:left w:val="nil"/>
              <w:bottom w:val="single" w:sz="4" w:space="0" w:color="auto"/>
              <w:right w:val="single" w:sz="4" w:space="0" w:color="auto"/>
            </w:tcBorders>
            <w:shd w:val="clear" w:color="auto" w:fill="auto"/>
            <w:noWrap/>
            <w:vAlign w:val="center"/>
            <w:hideMark/>
          </w:tcPr>
          <w:p w14:paraId="1E7BF2C7" w14:textId="77777777" w:rsidR="00B1017C" w:rsidRPr="00AD7DF4" w:rsidRDefault="00B1017C" w:rsidP="001D1960">
            <w:pPr>
              <w:spacing w:after="0" w:line="240" w:lineRule="auto"/>
              <w:jc w:val="center"/>
              <w:rPr>
                <w:rFonts w:cstheme="minorHAnsi"/>
                <w:sz w:val="18"/>
                <w:szCs w:val="18"/>
                <w:lang w:eastAsia="es-CO"/>
              </w:rPr>
            </w:pPr>
            <w:r w:rsidRPr="00AD7DF4">
              <w:rPr>
                <w:rFonts w:cstheme="minorHAnsi"/>
                <w:sz w:val="18"/>
                <w:szCs w:val="18"/>
                <w:lang w:eastAsia="es-CO"/>
              </w:rPr>
              <w:t>037 - 038</w:t>
            </w:r>
          </w:p>
        </w:tc>
      </w:tr>
      <w:tr w:rsidR="00B1017C" w:rsidRPr="00AD7DF4" w14:paraId="3984D585" w14:textId="77777777" w:rsidTr="001D1960">
        <w:trPr>
          <w:trHeight w:val="170"/>
        </w:trPr>
        <w:tc>
          <w:tcPr>
            <w:tcW w:w="1221" w:type="dxa"/>
            <w:tcBorders>
              <w:top w:val="nil"/>
              <w:left w:val="single" w:sz="4" w:space="0" w:color="auto"/>
              <w:bottom w:val="single" w:sz="4" w:space="0" w:color="auto"/>
              <w:right w:val="single" w:sz="4" w:space="0" w:color="auto"/>
            </w:tcBorders>
            <w:shd w:val="clear" w:color="auto" w:fill="auto"/>
            <w:noWrap/>
            <w:vAlign w:val="center"/>
            <w:hideMark/>
          </w:tcPr>
          <w:p w14:paraId="481F0CB2" w14:textId="77777777" w:rsidR="00B1017C" w:rsidRPr="00AD7DF4" w:rsidRDefault="00B1017C" w:rsidP="001D1960">
            <w:pPr>
              <w:spacing w:after="0" w:line="240" w:lineRule="auto"/>
              <w:jc w:val="center"/>
              <w:rPr>
                <w:rFonts w:cstheme="minorHAnsi"/>
                <w:sz w:val="18"/>
                <w:szCs w:val="18"/>
                <w:lang w:eastAsia="es-CO"/>
              </w:rPr>
            </w:pPr>
            <w:r w:rsidRPr="00AD7DF4">
              <w:rPr>
                <w:rFonts w:cstheme="minorHAnsi"/>
                <w:sz w:val="18"/>
                <w:szCs w:val="18"/>
                <w:lang w:eastAsia="es-CO"/>
              </w:rPr>
              <w:t>M01_3</w:t>
            </w:r>
          </w:p>
        </w:tc>
        <w:tc>
          <w:tcPr>
            <w:tcW w:w="3338" w:type="dxa"/>
            <w:tcBorders>
              <w:top w:val="nil"/>
              <w:left w:val="nil"/>
              <w:bottom w:val="single" w:sz="4" w:space="0" w:color="auto"/>
              <w:right w:val="single" w:sz="4" w:space="0" w:color="auto"/>
            </w:tcBorders>
            <w:shd w:val="clear" w:color="auto" w:fill="auto"/>
            <w:noWrap/>
            <w:vAlign w:val="center"/>
            <w:hideMark/>
          </w:tcPr>
          <w:p w14:paraId="6A36E3A0" w14:textId="77777777" w:rsidR="00B1017C" w:rsidRPr="00AD7DF4" w:rsidRDefault="00B1017C" w:rsidP="001D1960">
            <w:pPr>
              <w:spacing w:after="0" w:line="240" w:lineRule="auto"/>
              <w:jc w:val="center"/>
              <w:rPr>
                <w:rFonts w:cstheme="minorHAnsi"/>
                <w:sz w:val="18"/>
                <w:szCs w:val="18"/>
                <w:lang w:eastAsia="es-CO"/>
              </w:rPr>
            </w:pPr>
            <w:r w:rsidRPr="00AD7DF4">
              <w:rPr>
                <w:rFonts w:cstheme="minorHAnsi"/>
                <w:sz w:val="18"/>
                <w:szCs w:val="18"/>
                <w:lang w:eastAsia="es-CO"/>
              </w:rPr>
              <w:t>M01. Residencial PH, estrato 3</w:t>
            </w:r>
          </w:p>
        </w:tc>
        <w:tc>
          <w:tcPr>
            <w:tcW w:w="4241" w:type="dxa"/>
            <w:tcBorders>
              <w:top w:val="nil"/>
              <w:left w:val="nil"/>
              <w:bottom w:val="single" w:sz="4" w:space="0" w:color="auto"/>
              <w:right w:val="single" w:sz="4" w:space="0" w:color="auto"/>
            </w:tcBorders>
            <w:shd w:val="clear" w:color="auto" w:fill="auto"/>
            <w:noWrap/>
            <w:vAlign w:val="center"/>
            <w:hideMark/>
          </w:tcPr>
          <w:p w14:paraId="56C75E98" w14:textId="77777777" w:rsidR="00B1017C" w:rsidRPr="00AD7DF4" w:rsidRDefault="00B1017C" w:rsidP="001D1960">
            <w:pPr>
              <w:spacing w:after="0" w:line="240" w:lineRule="auto"/>
              <w:jc w:val="center"/>
              <w:rPr>
                <w:rFonts w:cstheme="minorHAnsi"/>
                <w:sz w:val="18"/>
                <w:szCs w:val="18"/>
                <w:lang w:eastAsia="es-CO"/>
              </w:rPr>
            </w:pPr>
            <w:r w:rsidRPr="00AD7DF4">
              <w:rPr>
                <w:rFonts w:cstheme="minorHAnsi"/>
                <w:sz w:val="18"/>
                <w:szCs w:val="18"/>
                <w:lang w:eastAsia="es-CO"/>
              </w:rPr>
              <w:t>037 - 038</w:t>
            </w:r>
          </w:p>
        </w:tc>
      </w:tr>
      <w:tr w:rsidR="00B1017C" w:rsidRPr="00AD7DF4" w14:paraId="5274393C" w14:textId="77777777" w:rsidTr="001D1960">
        <w:trPr>
          <w:trHeight w:val="170"/>
        </w:trPr>
        <w:tc>
          <w:tcPr>
            <w:tcW w:w="1221" w:type="dxa"/>
            <w:tcBorders>
              <w:top w:val="nil"/>
              <w:left w:val="single" w:sz="4" w:space="0" w:color="auto"/>
              <w:bottom w:val="single" w:sz="4" w:space="0" w:color="auto"/>
              <w:right w:val="single" w:sz="4" w:space="0" w:color="auto"/>
            </w:tcBorders>
            <w:shd w:val="clear" w:color="auto" w:fill="auto"/>
            <w:noWrap/>
            <w:vAlign w:val="center"/>
            <w:hideMark/>
          </w:tcPr>
          <w:p w14:paraId="38002329" w14:textId="77777777" w:rsidR="00B1017C" w:rsidRPr="00AD7DF4" w:rsidRDefault="00B1017C" w:rsidP="001D1960">
            <w:pPr>
              <w:spacing w:after="0" w:line="240" w:lineRule="auto"/>
              <w:jc w:val="center"/>
              <w:rPr>
                <w:rFonts w:cstheme="minorHAnsi"/>
                <w:sz w:val="18"/>
                <w:szCs w:val="18"/>
                <w:lang w:eastAsia="es-CO"/>
              </w:rPr>
            </w:pPr>
            <w:r w:rsidRPr="00AD7DF4">
              <w:rPr>
                <w:rFonts w:cstheme="minorHAnsi"/>
                <w:sz w:val="18"/>
                <w:szCs w:val="18"/>
                <w:lang w:eastAsia="es-CO"/>
              </w:rPr>
              <w:t>M02_4</w:t>
            </w:r>
          </w:p>
        </w:tc>
        <w:tc>
          <w:tcPr>
            <w:tcW w:w="3338" w:type="dxa"/>
            <w:tcBorders>
              <w:top w:val="nil"/>
              <w:left w:val="nil"/>
              <w:bottom w:val="single" w:sz="4" w:space="0" w:color="auto"/>
              <w:right w:val="single" w:sz="4" w:space="0" w:color="auto"/>
            </w:tcBorders>
            <w:shd w:val="clear" w:color="auto" w:fill="auto"/>
            <w:noWrap/>
            <w:vAlign w:val="center"/>
            <w:hideMark/>
          </w:tcPr>
          <w:p w14:paraId="7851BF8C" w14:textId="77777777" w:rsidR="00B1017C" w:rsidRPr="00AD7DF4" w:rsidRDefault="00B1017C" w:rsidP="001D1960">
            <w:pPr>
              <w:spacing w:after="0" w:line="240" w:lineRule="auto"/>
              <w:jc w:val="center"/>
              <w:rPr>
                <w:rFonts w:cstheme="minorHAnsi"/>
                <w:sz w:val="18"/>
                <w:szCs w:val="18"/>
                <w:lang w:eastAsia="es-CO"/>
              </w:rPr>
            </w:pPr>
            <w:r w:rsidRPr="00AD7DF4">
              <w:rPr>
                <w:rFonts w:cstheme="minorHAnsi"/>
                <w:sz w:val="18"/>
                <w:szCs w:val="18"/>
                <w:lang w:eastAsia="es-CO"/>
              </w:rPr>
              <w:t>M02. Residencial PH, estrato 4</w:t>
            </w:r>
          </w:p>
        </w:tc>
        <w:tc>
          <w:tcPr>
            <w:tcW w:w="4241" w:type="dxa"/>
            <w:tcBorders>
              <w:top w:val="nil"/>
              <w:left w:val="nil"/>
              <w:bottom w:val="single" w:sz="4" w:space="0" w:color="auto"/>
              <w:right w:val="single" w:sz="4" w:space="0" w:color="auto"/>
            </w:tcBorders>
            <w:shd w:val="clear" w:color="auto" w:fill="auto"/>
            <w:noWrap/>
            <w:vAlign w:val="center"/>
            <w:hideMark/>
          </w:tcPr>
          <w:p w14:paraId="732E4E06" w14:textId="77777777" w:rsidR="00B1017C" w:rsidRPr="00AD7DF4" w:rsidRDefault="00B1017C" w:rsidP="001D1960">
            <w:pPr>
              <w:spacing w:after="0" w:line="240" w:lineRule="auto"/>
              <w:jc w:val="center"/>
              <w:rPr>
                <w:rFonts w:cstheme="minorHAnsi"/>
                <w:sz w:val="18"/>
                <w:szCs w:val="18"/>
                <w:lang w:eastAsia="es-CO"/>
              </w:rPr>
            </w:pPr>
            <w:r w:rsidRPr="00AD7DF4">
              <w:rPr>
                <w:rFonts w:cstheme="minorHAnsi"/>
                <w:sz w:val="18"/>
                <w:szCs w:val="18"/>
                <w:lang w:eastAsia="es-CO"/>
              </w:rPr>
              <w:t>037 - 038</w:t>
            </w:r>
          </w:p>
        </w:tc>
      </w:tr>
      <w:tr w:rsidR="00B1017C" w:rsidRPr="00AD7DF4" w14:paraId="0FAE036A" w14:textId="77777777" w:rsidTr="001D1960">
        <w:trPr>
          <w:trHeight w:val="170"/>
        </w:trPr>
        <w:tc>
          <w:tcPr>
            <w:tcW w:w="1221" w:type="dxa"/>
            <w:tcBorders>
              <w:top w:val="nil"/>
              <w:left w:val="single" w:sz="4" w:space="0" w:color="auto"/>
              <w:bottom w:val="single" w:sz="4" w:space="0" w:color="auto"/>
              <w:right w:val="single" w:sz="4" w:space="0" w:color="auto"/>
            </w:tcBorders>
            <w:shd w:val="clear" w:color="auto" w:fill="auto"/>
            <w:noWrap/>
            <w:vAlign w:val="center"/>
            <w:hideMark/>
          </w:tcPr>
          <w:p w14:paraId="4FC492C8" w14:textId="77777777" w:rsidR="00B1017C" w:rsidRPr="00AD7DF4" w:rsidRDefault="00B1017C" w:rsidP="001D1960">
            <w:pPr>
              <w:spacing w:after="0" w:line="240" w:lineRule="auto"/>
              <w:jc w:val="center"/>
              <w:rPr>
                <w:rFonts w:cstheme="minorHAnsi"/>
                <w:sz w:val="18"/>
                <w:szCs w:val="18"/>
                <w:lang w:eastAsia="es-CO"/>
              </w:rPr>
            </w:pPr>
            <w:r w:rsidRPr="00AD7DF4">
              <w:rPr>
                <w:rFonts w:cstheme="minorHAnsi"/>
                <w:sz w:val="18"/>
                <w:szCs w:val="18"/>
                <w:lang w:eastAsia="es-CO"/>
              </w:rPr>
              <w:t>M02_5</w:t>
            </w:r>
          </w:p>
        </w:tc>
        <w:tc>
          <w:tcPr>
            <w:tcW w:w="3338" w:type="dxa"/>
            <w:tcBorders>
              <w:top w:val="nil"/>
              <w:left w:val="nil"/>
              <w:bottom w:val="single" w:sz="4" w:space="0" w:color="auto"/>
              <w:right w:val="single" w:sz="4" w:space="0" w:color="auto"/>
            </w:tcBorders>
            <w:shd w:val="clear" w:color="auto" w:fill="auto"/>
            <w:noWrap/>
            <w:vAlign w:val="center"/>
            <w:hideMark/>
          </w:tcPr>
          <w:p w14:paraId="433FD048" w14:textId="77777777" w:rsidR="00B1017C" w:rsidRPr="00AD7DF4" w:rsidRDefault="00B1017C" w:rsidP="001D1960">
            <w:pPr>
              <w:spacing w:after="0" w:line="240" w:lineRule="auto"/>
              <w:jc w:val="center"/>
              <w:rPr>
                <w:rFonts w:cstheme="minorHAnsi"/>
                <w:sz w:val="18"/>
                <w:szCs w:val="18"/>
                <w:lang w:eastAsia="es-CO"/>
              </w:rPr>
            </w:pPr>
            <w:r w:rsidRPr="00AD7DF4">
              <w:rPr>
                <w:rFonts w:cstheme="minorHAnsi"/>
                <w:sz w:val="18"/>
                <w:szCs w:val="18"/>
                <w:lang w:eastAsia="es-CO"/>
              </w:rPr>
              <w:t>M02. Residencial PH, estrato 5</w:t>
            </w:r>
          </w:p>
        </w:tc>
        <w:tc>
          <w:tcPr>
            <w:tcW w:w="4241" w:type="dxa"/>
            <w:tcBorders>
              <w:top w:val="nil"/>
              <w:left w:val="nil"/>
              <w:bottom w:val="single" w:sz="4" w:space="0" w:color="auto"/>
              <w:right w:val="single" w:sz="4" w:space="0" w:color="auto"/>
            </w:tcBorders>
            <w:shd w:val="clear" w:color="auto" w:fill="auto"/>
            <w:noWrap/>
            <w:vAlign w:val="center"/>
            <w:hideMark/>
          </w:tcPr>
          <w:p w14:paraId="02263AE5" w14:textId="77777777" w:rsidR="00B1017C" w:rsidRPr="00AD7DF4" w:rsidRDefault="00B1017C" w:rsidP="001D1960">
            <w:pPr>
              <w:spacing w:after="0" w:line="240" w:lineRule="auto"/>
              <w:jc w:val="center"/>
              <w:rPr>
                <w:rFonts w:cstheme="minorHAnsi"/>
                <w:sz w:val="18"/>
                <w:szCs w:val="18"/>
                <w:lang w:eastAsia="es-CO"/>
              </w:rPr>
            </w:pPr>
            <w:r w:rsidRPr="00AD7DF4">
              <w:rPr>
                <w:rFonts w:cstheme="minorHAnsi"/>
                <w:sz w:val="18"/>
                <w:szCs w:val="18"/>
                <w:lang w:eastAsia="es-CO"/>
              </w:rPr>
              <w:t>037 - 038</w:t>
            </w:r>
          </w:p>
        </w:tc>
      </w:tr>
      <w:tr w:rsidR="00B1017C" w:rsidRPr="00AD7DF4" w14:paraId="426C63E8" w14:textId="77777777" w:rsidTr="001D1960">
        <w:trPr>
          <w:trHeight w:val="170"/>
        </w:trPr>
        <w:tc>
          <w:tcPr>
            <w:tcW w:w="1221" w:type="dxa"/>
            <w:tcBorders>
              <w:top w:val="nil"/>
              <w:left w:val="single" w:sz="4" w:space="0" w:color="auto"/>
              <w:bottom w:val="single" w:sz="4" w:space="0" w:color="auto"/>
              <w:right w:val="single" w:sz="4" w:space="0" w:color="auto"/>
            </w:tcBorders>
            <w:shd w:val="clear" w:color="auto" w:fill="auto"/>
            <w:noWrap/>
            <w:vAlign w:val="center"/>
            <w:hideMark/>
          </w:tcPr>
          <w:p w14:paraId="21C5B109" w14:textId="77777777" w:rsidR="00B1017C" w:rsidRPr="00AD7DF4" w:rsidRDefault="00B1017C" w:rsidP="001D1960">
            <w:pPr>
              <w:spacing w:after="0" w:line="240" w:lineRule="auto"/>
              <w:jc w:val="center"/>
              <w:rPr>
                <w:rFonts w:cstheme="minorHAnsi"/>
                <w:sz w:val="18"/>
                <w:szCs w:val="18"/>
                <w:lang w:eastAsia="es-CO"/>
              </w:rPr>
            </w:pPr>
            <w:r w:rsidRPr="00AD7DF4">
              <w:rPr>
                <w:rFonts w:cstheme="minorHAnsi"/>
                <w:sz w:val="18"/>
                <w:szCs w:val="18"/>
                <w:lang w:eastAsia="es-CO"/>
              </w:rPr>
              <w:t>M02_6</w:t>
            </w:r>
          </w:p>
        </w:tc>
        <w:tc>
          <w:tcPr>
            <w:tcW w:w="3338" w:type="dxa"/>
            <w:tcBorders>
              <w:top w:val="nil"/>
              <w:left w:val="nil"/>
              <w:bottom w:val="single" w:sz="4" w:space="0" w:color="auto"/>
              <w:right w:val="single" w:sz="4" w:space="0" w:color="auto"/>
            </w:tcBorders>
            <w:shd w:val="clear" w:color="auto" w:fill="auto"/>
            <w:noWrap/>
            <w:vAlign w:val="center"/>
            <w:hideMark/>
          </w:tcPr>
          <w:p w14:paraId="3825613D" w14:textId="77777777" w:rsidR="00B1017C" w:rsidRPr="00AD7DF4" w:rsidRDefault="00B1017C" w:rsidP="001D1960">
            <w:pPr>
              <w:spacing w:after="0" w:line="240" w:lineRule="auto"/>
              <w:jc w:val="center"/>
              <w:rPr>
                <w:rFonts w:cstheme="minorHAnsi"/>
                <w:sz w:val="18"/>
                <w:szCs w:val="18"/>
                <w:lang w:eastAsia="es-CO"/>
              </w:rPr>
            </w:pPr>
            <w:r w:rsidRPr="00AD7DF4">
              <w:rPr>
                <w:rFonts w:cstheme="minorHAnsi"/>
                <w:sz w:val="18"/>
                <w:szCs w:val="18"/>
                <w:lang w:eastAsia="es-CO"/>
              </w:rPr>
              <w:t>M02. Residencial PH, estrato 6</w:t>
            </w:r>
          </w:p>
        </w:tc>
        <w:tc>
          <w:tcPr>
            <w:tcW w:w="4241" w:type="dxa"/>
            <w:tcBorders>
              <w:top w:val="nil"/>
              <w:left w:val="nil"/>
              <w:bottom w:val="single" w:sz="4" w:space="0" w:color="auto"/>
              <w:right w:val="single" w:sz="4" w:space="0" w:color="auto"/>
            </w:tcBorders>
            <w:shd w:val="clear" w:color="auto" w:fill="auto"/>
            <w:noWrap/>
            <w:vAlign w:val="center"/>
            <w:hideMark/>
          </w:tcPr>
          <w:p w14:paraId="0D103921" w14:textId="77777777" w:rsidR="00B1017C" w:rsidRPr="00AD7DF4" w:rsidRDefault="00B1017C" w:rsidP="001D1960">
            <w:pPr>
              <w:spacing w:after="0" w:line="240" w:lineRule="auto"/>
              <w:jc w:val="center"/>
              <w:rPr>
                <w:rFonts w:cstheme="minorHAnsi"/>
                <w:sz w:val="18"/>
                <w:szCs w:val="18"/>
                <w:lang w:eastAsia="es-CO"/>
              </w:rPr>
            </w:pPr>
            <w:r w:rsidRPr="00AD7DF4">
              <w:rPr>
                <w:rFonts w:cstheme="minorHAnsi"/>
                <w:sz w:val="18"/>
                <w:szCs w:val="18"/>
                <w:lang w:eastAsia="es-CO"/>
              </w:rPr>
              <w:t>037 - 038</w:t>
            </w:r>
          </w:p>
        </w:tc>
      </w:tr>
      <w:tr w:rsidR="00B1017C" w:rsidRPr="00AD7DF4" w14:paraId="68BA0B57" w14:textId="77777777" w:rsidTr="001D1960">
        <w:trPr>
          <w:trHeight w:val="170"/>
        </w:trPr>
        <w:tc>
          <w:tcPr>
            <w:tcW w:w="1221" w:type="dxa"/>
            <w:tcBorders>
              <w:top w:val="nil"/>
              <w:left w:val="single" w:sz="4" w:space="0" w:color="auto"/>
              <w:bottom w:val="single" w:sz="4" w:space="0" w:color="auto"/>
              <w:right w:val="single" w:sz="4" w:space="0" w:color="auto"/>
            </w:tcBorders>
            <w:shd w:val="clear" w:color="auto" w:fill="auto"/>
            <w:noWrap/>
            <w:vAlign w:val="center"/>
            <w:hideMark/>
          </w:tcPr>
          <w:p w14:paraId="5341889B" w14:textId="77777777" w:rsidR="00B1017C" w:rsidRPr="00AD7DF4" w:rsidRDefault="00B1017C" w:rsidP="001D1960">
            <w:pPr>
              <w:spacing w:after="0" w:line="240" w:lineRule="auto"/>
              <w:jc w:val="center"/>
              <w:rPr>
                <w:rFonts w:cstheme="minorHAnsi"/>
                <w:sz w:val="18"/>
                <w:szCs w:val="18"/>
                <w:lang w:eastAsia="es-CO"/>
              </w:rPr>
            </w:pPr>
            <w:r w:rsidRPr="00AD7DF4">
              <w:rPr>
                <w:rFonts w:cstheme="minorHAnsi"/>
                <w:sz w:val="18"/>
                <w:szCs w:val="18"/>
                <w:lang w:eastAsia="es-CO"/>
              </w:rPr>
              <w:t>M03</w:t>
            </w:r>
          </w:p>
        </w:tc>
        <w:tc>
          <w:tcPr>
            <w:tcW w:w="3338" w:type="dxa"/>
            <w:tcBorders>
              <w:top w:val="nil"/>
              <w:left w:val="nil"/>
              <w:bottom w:val="single" w:sz="4" w:space="0" w:color="auto"/>
              <w:right w:val="single" w:sz="4" w:space="0" w:color="auto"/>
            </w:tcBorders>
            <w:shd w:val="clear" w:color="auto" w:fill="auto"/>
            <w:noWrap/>
            <w:vAlign w:val="center"/>
            <w:hideMark/>
          </w:tcPr>
          <w:p w14:paraId="14228D89" w14:textId="77777777" w:rsidR="00B1017C" w:rsidRPr="00AD7DF4" w:rsidRDefault="00B1017C" w:rsidP="001D1960">
            <w:pPr>
              <w:spacing w:after="0" w:line="240" w:lineRule="auto"/>
              <w:jc w:val="center"/>
              <w:rPr>
                <w:rFonts w:cstheme="minorHAnsi"/>
                <w:sz w:val="18"/>
                <w:szCs w:val="18"/>
                <w:lang w:eastAsia="es-CO"/>
              </w:rPr>
            </w:pPr>
            <w:r w:rsidRPr="00AD7DF4">
              <w:rPr>
                <w:rFonts w:cstheme="minorHAnsi"/>
                <w:sz w:val="18"/>
                <w:szCs w:val="18"/>
                <w:lang w:eastAsia="es-CO"/>
              </w:rPr>
              <w:t>M03. Oficinas PH</w:t>
            </w:r>
          </w:p>
        </w:tc>
        <w:tc>
          <w:tcPr>
            <w:tcW w:w="4241" w:type="dxa"/>
            <w:tcBorders>
              <w:top w:val="nil"/>
              <w:left w:val="nil"/>
              <w:bottom w:val="single" w:sz="4" w:space="0" w:color="auto"/>
              <w:right w:val="single" w:sz="4" w:space="0" w:color="auto"/>
            </w:tcBorders>
            <w:shd w:val="clear" w:color="auto" w:fill="auto"/>
            <w:noWrap/>
            <w:vAlign w:val="center"/>
            <w:hideMark/>
          </w:tcPr>
          <w:p w14:paraId="0C9C717A" w14:textId="77777777" w:rsidR="00B1017C" w:rsidRPr="00AD7DF4" w:rsidRDefault="00B1017C" w:rsidP="001D1960">
            <w:pPr>
              <w:spacing w:after="0" w:line="240" w:lineRule="auto"/>
              <w:jc w:val="center"/>
              <w:rPr>
                <w:rFonts w:cstheme="minorHAnsi"/>
                <w:sz w:val="18"/>
                <w:szCs w:val="18"/>
                <w:lang w:eastAsia="es-CO"/>
              </w:rPr>
            </w:pPr>
            <w:r w:rsidRPr="00AD7DF4">
              <w:rPr>
                <w:rFonts w:cstheme="minorHAnsi"/>
                <w:sz w:val="18"/>
                <w:szCs w:val="18"/>
                <w:lang w:eastAsia="es-CO"/>
              </w:rPr>
              <w:t>035 – 036 - 043 - 044 - 045 - 046 - 059 - 081 – 082 - 092</w:t>
            </w:r>
          </w:p>
        </w:tc>
      </w:tr>
      <w:tr w:rsidR="00B1017C" w:rsidRPr="00AD7DF4" w14:paraId="7A9C2BCA" w14:textId="77777777" w:rsidTr="001D1960">
        <w:trPr>
          <w:trHeight w:val="170"/>
        </w:trPr>
        <w:tc>
          <w:tcPr>
            <w:tcW w:w="1221" w:type="dxa"/>
            <w:tcBorders>
              <w:top w:val="nil"/>
              <w:left w:val="single" w:sz="4" w:space="0" w:color="auto"/>
              <w:bottom w:val="single" w:sz="4" w:space="0" w:color="auto"/>
              <w:right w:val="single" w:sz="4" w:space="0" w:color="auto"/>
            </w:tcBorders>
            <w:shd w:val="clear" w:color="auto" w:fill="auto"/>
            <w:noWrap/>
            <w:vAlign w:val="center"/>
            <w:hideMark/>
          </w:tcPr>
          <w:p w14:paraId="44520762" w14:textId="77777777" w:rsidR="00B1017C" w:rsidRPr="00AD7DF4" w:rsidRDefault="00B1017C" w:rsidP="001D1960">
            <w:pPr>
              <w:spacing w:after="0" w:line="240" w:lineRule="auto"/>
              <w:jc w:val="center"/>
              <w:rPr>
                <w:rFonts w:cstheme="minorHAnsi"/>
                <w:sz w:val="18"/>
                <w:szCs w:val="18"/>
                <w:lang w:eastAsia="es-CO"/>
              </w:rPr>
            </w:pPr>
            <w:r w:rsidRPr="00AD7DF4">
              <w:rPr>
                <w:rFonts w:cstheme="minorHAnsi"/>
                <w:sz w:val="18"/>
                <w:szCs w:val="18"/>
                <w:lang w:eastAsia="es-CO"/>
              </w:rPr>
              <w:t>M04</w:t>
            </w:r>
          </w:p>
        </w:tc>
        <w:tc>
          <w:tcPr>
            <w:tcW w:w="3338" w:type="dxa"/>
            <w:tcBorders>
              <w:top w:val="nil"/>
              <w:left w:val="nil"/>
              <w:bottom w:val="single" w:sz="4" w:space="0" w:color="auto"/>
              <w:right w:val="single" w:sz="4" w:space="0" w:color="auto"/>
            </w:tcBorders>
            <w:shd w:val="clear" w:color="auto" w:fill="auto"/>
            <w:noWrap/>
            <w:vAlign w:val="center"/>
            <w:hideMark/>
          </w:tcPr>
          <w:p w14:paraId="19F22155" w14:textId="77777777" w:rsidR="00B1017C" w:rsidRPr="00AD7DF4" w:rsidRDefault="00B1017C" w:rsidP="001D1960">
            <w:pPr>
              <w:spacing w:after="0" w:line="240" w:lineRule="auto"/>
              <w:jc w:val="center"/>
              <w:rPr>
                <w:rFonts w:cstheme="minorHAnsi"/>
                <w:sz w:val="18"/>
                <w:szCs w:val="18"/>
                <w:lang w:eastAsia="es-CO"/>
              </w:rPr>
            </w:pPr>
            <w:r w:rsidRPr="00AD7DF4">
              <w:rPr>
                <w:rFonts w:cstheme="minorHAnsi"/>
                <w:sz w:val="18"/>
                <w:szCs w:val="18"/>
                <w:lang w:eastAsia="es-CO"/>
              </w:rPr>
              <w:t>M04. Comercio PH</w:t>
            </w:r>
          </w:p>
        </w:tc>
        <w:tc>
          <w:tcPr>
            <w:tcW w:w="4241" w:type="dxa"/>
            <w:tcBorders>
              <w:top w:val="nil"/>
              <w:left w:val="nil"/>
              <w:bottom w:val="single" w:sz="4" w:space="0" w:color="auto"/>
              <w:right w:val="single" w:sz="4" w:space="0" w:color="auto"/>
            </w:tcBorders>
            <w:shd w:val="clear" w:color="auto" w:fill="auto"/>
            <w:noWrap/>
            <w:vAlign w:val="center"/>
            <w:hideMark/>
          </w:tcPr>
          <w:p w14:paraId="78F56E7A" w14:textId="77777777" w:rsidR="00B1017C" w:rsidRPr="00AD7DF4" w:rsidRDefault="00B1017C" w:rsidP="001D1960">
            <w:pPr>
              <w:spacing w:after="0" w:line="240" w:lineRule="auto"/>
              <w:jc w:val="center"/>
              <w:rPr>
                <w:rFonts w:cstheme="minorHAnsi"/>
                <w:sz w:val="18"/>
                <w:szCs w:val="18"/>
                <w:lang w:eastAsia="es-CO"/>
              </w:rPr>
            </w:pPr>
            <w:r w:rsidRPr="00AD7DF4">
              <w:rPr>
                <w:rFonts w:cstheme="minorHAnsi"/>
                <w:sz w:val="18"/>
                <w:szCs w:val="18"/>
                <w:lang w:eastAsia="es-CO"/>
              </w:rPr>
              <w:t>039 - 040 - 060</w:t>
            </w:r>
          </w:p>
        </w:tc>
      </w:tr>
      <w:tr w:rsidR="00B1017C" w:rsidRPr="00AD7DF4" w14:paraId="334BABF1" w14:textId="77777777" w:rsidTr="001D1960">
        <w:trPr>
          <w:trHeight w:val="170"/>
        </w:trPr>
        <w:tc>
          <w:tcPr>
            <w:tcW w:w="1221" w:type="dxa"/>
            <w:tcBorders>
              <w:top w:val="nil"/>
              <w:left w:val="single" w:sz="4" w:space="0" w:color="auto"/>
              <w:bottom w:val="single" w:sz="4" w:space="0" w:color="auto"/>
              <w:right w:val="single" w:sz="4" w:space="0" w:color="auto"/>
            </w:tcBorders>
            <w:shd w:val="clear" w:color="auto" w:fill="auto"/>
            <w:noWrap/>
            <w:vAlign w:val="center"/>
            <w:hideMark/>
          </w:tcPr>
          <w:p w14:paraId="5448CCC2" w14:textId="77777777" w:rsidR="00B1017C" w:rsidRPr="00AD7DF4" w:rsidRDefault="00B1017C" w:rsidP="001D1960">
            <w:pPr>
              <w:spacing w:after="0" w:line="240" w:lineRule="auto"/>
              <w:jc w:val="center"/>
              <w:rPr>
                <w:rFonts w:cstheme="minorHAnsi"/>
                <w:sz w:val="18"/>
                <w:szCs w:val="18"/>
                <w:lang w:eastAsia="es-CO"/>
              </w:rPr>
            </w:pPr>
            <w:r w:rsidRPr="00AD7DF4">
              <w:rPr>
                <w:rFonts w:cstheme="minorHAnsi"/>
                <w:sz w:val="18"/>
                <w:szCs w:val="18"/>
                <w:lang w:eastAsia="es-CO"/>
              </w:rPr>
              <w:t>M05</w:t>
            </w:r>
          </w:p>
        </w:tc>
        <w:tc>
          <w:tcPr>
            <w:tcW w:w="3338" w:type="dxa"/>
            <w:tcBorders>
              <w:top w:val="nil"/>
              <w:left w:val="nil"/>
              <w:bottom w:val="single" w:sz="4" w:space="0" w:color="auto"/>
              <w:right w:val="single" w:sz="4" w:space="0" w:color="auto"/>
            </w:tcBorders>
            <w:shd w:val="clear" w:color="auto" w:fill="auto"/>
            <w:noWrap/>
            <w:vAlign w:val="center"/>
            <w:hideMark/>
          </w:tcPr>
          <w:p w14:paraId="07E4095E" w14:textId="77777777" w:rsidR="00B1017C" w:rsidRPr="00AD7DF4" w:rsidRDefault="00B1017C" w:rsidP="001D1960">
            <w:pPr>
              <w:spacing w:after="0" w:line="240" w:lineRule="auto"/>
              <w:jc w:val="center"/>
              <w:rPr>
                <w:rFonts w:cstheme="minorHAnsi"/>
                <w:sz w:val="18"/>
                <w:szCs w:val="18"/>
                <w:lang w:eastAsia="es-CO"/>
              </w:rPr>
            </w:pPr>
            <w:r w:rsidRPr="00AD7DF4">
              <w:rPr>
                <w:rFonts w:cstheme="minorHAnsi"/>
                <w:sz w:val="18"/>
                <w:szCs w:val="18"/>
                <w:lang w:eastAsia="es-CO"/>
              </w:rPr>
              <w:t>M05. Bodegas + Industria PH</w:t>
            </w:r>
          </w:p>
        </w:tc>
        <w:tc>
          <w:tcPr>
            <w:tcW w:w="4241" w:type="dxa"/>
            <w:tcBorders>
              <w:top w:val="nil"/>
              <w:left w:val="nil"/>
              <w:bottom w:val="single" w:sz="4" w:space="0" w:color="auto"/>
              <w:right w:val="single" w:sz="4" w:space="0" w:color="auto"/>
            </w:tcBorders>
            <w:shd w:val="clear" w:color="auto" w:fill="auto"/>
            <w:noWrap/>
            <w:vAlign w:val="center"/>
            <w:hideMark/>
          </w:tcPr>
          <w:p w14:paraId="52481B49" w14:textId="77777777" w:rsidR="00B1017C" w:rsidRPr="00AD7DF4" w:rsidRDefault="00B1017C" w:rsidP="001D1960">
            <w:pPr>
              <w:spacing w:after="0" w:line="240" w:lineRule="auto"/>
              <w:jc w:val="center"/>
              <w:rPr>
                <w:rFonts w:cstheme="minorHAnsi"/>
                <w:sz w:val="18"/>
                <w:szCs w:val="18"/>
                <w:lang w:eastAsia="es-CO"/>
              </w:rPr>
            </w:pPr>
            <w:r w:rsidRPr="00AD7DF4">
              <w:rPr>
                <w:rFonts w:cstheme="minorHAnsi"/>
                <w:sz w:val="18"/>
                <w:szCs w:val="18"/>
                <w:lang w:eastAsia="es-CO"/>
              </w:rPr>
              <w:t>028 - 034 - 047 - 053 - 091 - 093 - 097</w:t>
            </w:r>
          </w:p>
        </w:tc>
      </w:tr>
      <w:tr w:rsidR="00B1017C" w:rsidRPr="00AD7DF4" w14:paraId="51140A43" w14:textId="77777777" w:rsidTr="001D1960">
        <w:trPr>
          <w:trHeight w:val="170"/>
        </w:trPr>
        <w:tc>
          <w:tcPr>
            <w:tcW w:w="1221" w:type="dxa"/>
            <w:tcBorders>
              <w:top w:val="nil"/>
              <w:left w:val="single" w:sz="4" w:space="0" w:color="auto"/>
              <w:bottom w:val="single" w:sz="4" w:space="0" w:color="auto"/>
              <w:right w:val="single" w:sz="4" w:space="0" w:color="auto"/>
            </w:tcBorders>
            <w:shd w:val="clear" w:color="auto" w:fill="auto"/>
            <w:noWrap/>
            <w:vAlign w:val="center"/>
            <w:hideMark/>
          </w:tcPr>
          <w:p w14:paraId="79101005" w14:textId="77777777" w:rsidR="00B1017C" w:rsidRPr="00AD7DF4" w:rsidRDefault="00B1017C" w:rsidP="001D1960">
            <w:pPr>
              <w:spacing w:after="0" w:line="240" w:lineRule="auto"/>
              <w:jc w:val="center"/>
              <w:rPr>
                <w:rFonts w:cstheme="minorHAnsi"/>
                <w:sz w:val="18"/>
                <w:szCs w:val="18"/>
                <w:lang w:eastAsia="es-CO"/>
              </w:rPr>
            </w:pPr>
            <w:r w:rsidRPr="00AD7DF4">
              <w:rPr>
                <w:rFonts w:cstheme="minorHAnsi"/>
                <w:sz w:val="18"/>
                <w:szCs w:val="18"/>
                <w:lang w:eastAsia="es-CO"/>
              </w:rPr>
              <w:t>M06_123</w:t>
            </w:r>
          </w:p>
        </w:tc>
        <w:tc>
          <w:tcPr>
            <w:tcW w:w="3338" w:type="dxa"/>
            <w:tcBorders>
              <w:top w:val="nil"/>
              <w:left w:val="nil"/>
              <w:bottom w:val="single" w:sz="4" w:space="0" w:color="auto"/>
              <w:right w:val="single" w:sz="4" w:space="0" w:color="auto"/>
            </w:tcBorders>
            <w:shd w:val="clear" w:color="auto" w:fill="auto"/>
            <w:noWrap/>
            <w:vAlign w:val="center"/>
            <w:hideMark/>
          </w:tcPr>
          <w:p w14:paraId="784376FD" w14:textId="77777777" w:rsidR="00B1017C" w:rsidRPr="00AD7DF4" w:rsidRDefault="00B1017C" w:rsidP="001D1960">
            <w:pPr>
              <w:spacing w:after="0" w:line="240" w:lineRule="auto"/>
              <w:jc w:val="center"/>
              <w:rPr>
                <w:rFonts w:cstheme="minorHAnsi"/>
                <w:sz w:val="18"/>
                <w:szCs w:val="18"/>
                <w:lang w:eastAsia="es-CO"/>
              </w:rPr>
            </w:pPr>
            <w:r w:rsidRPr="00AD7DF4">
              <w:rPr>
                <w:rFonts w:cstheme="minorHAnsi"/>
                <w:sz w:val="18"/>
                <w:szCs w:val="18"/>
                <w:lang w:eastAsia="es-CO"/>
              </w:rPr>
              <w:t>M06. Bifamiliar PH, estratos 1-2-3</w:t>
            </w:r>
          </w:p>
        </w:tc>
        <w:tc>
          <w:tcPr>
            <w:tcW w:w="4241" w:type="dxa"/>
            <w:tcBorders>
              <w:top w:val="nil"/>
              <w:left w:val="nil"/>
              <w:bottom w:val="single" w:sz="4" w:space="0" w:color="auto"/>
              <w:right w:val="single" w:sz="4" w:space="0" w:color="auto"/>
            </w:tcBorders>
            <w:shd w:val="clear" w:color="auto" w:fill="auto"/>
            <w:noWrap/>
            <w:vAlign w:val="center"/>
            <w:hideMark/>
          </w:tcPr>
          <w:p w14:paraId="4F38CCC2" w14:textId="77777777" w:rsidR="00B1017C" w:rsidRPr="00AD7DF4" w:rsidRDefault="00B1017C" w:rsidP="001D1960">
            <w:pPr>
              <w:spacing w:after="0" w:line="240" w:lineRule="auto"/>
              <w:jc w:val="center"/>
              <w:rPr>
                <w:rFonts w:cstheme="minorHAnsi"/>
                <w:sz w:val="18"/>
                <w:szCs w:val="18"/>
                <w:lang w:eastAsia="es-CO"/>
              </w:rPr>
            </w:pPr>
            <w:r w:rsidRPr="00AD7DF4">
              <w:rPr>
                <w:rFonts w:cstheme="minorHAnsi"/>
                <w:sz w:val="18"/>
                <w:szCs w:val="18"/>
                <w:lang w:eastAsia="es-CO"/>
              </w:rPr>
              <w:t>001 - 002 - 009 - 019 - 020 - 022</w:t>
            </w:r>
          </w:p>
        </w:tc>
      </w:tr>
      <w:tr w:rsidR="00B1017C" w:rsidRPr="00AD7DF4" w14:paraId="57FD8F6B" w14:textId="77777777" w:rsidTr="001D1960">
        <w:trPr>
          <w:trHeight w:val="170"/>
        </w:trPr>
        <w:tc>
          <w:tcPr>
            <w:tcW w:w="1221" w:type="dxa"/>
            <w:tcBorders>
              <w:top w:val="nil"/>
              <w:left w:val="single" w:sz="4" w:space="0" w:color="auto"/>
              <w:bottom w:val="single" w:sz="4" w:space="0" w:color="auto"/>
              <w:right w:val="single" w:sz="4" w:space="0" w:color="auto"/>
            </w:tcBorders>
            <w:shd w:val="clear" w:color="auto" w:fill="auto"/>
            <w:noWrap/>
            <w:vAlign w:val="center"/>
            <w:hideMark/>
          </w:tcPr>
          <w:p w14:paraId="08DA99BD" w14:textId="77777777" w:rsidR="00B1017C" w:rsidRPr="00AD7DF4" w:rsidRDefault="00B1017C" w:rsidP="001D1960">
            <w:pPr>
              <w:spacing w:after="0" w:line="240" w:lineRule="auto"/>
              <w:jc w:val="center"/>
              <w:rPr>
                <w:rFonts w:cstheme="minorHAnsi"/>
                <w:sz w:val="18"/>
                <w:szCs w:val="18"/>
                <w:lang w:eastAsia="es-CO"/>
              </w:rPr>
            </w:pPr>
            <w:r w:rsidRPr="00AD7DF4">
              <w:rPr>
                <w:rFonts w:cstheme="minorHAnsi"/>
                <w:sz w:val="18"/>
                <w:szCs w:val="18"/>
                <w:lang w:eastAsia="es-CO"/>
              </w:rPr>
              <w:t>M06_456</w:t>
            </w:r>
          </w:p>
        </w:tc>
        <w:tc>
          <w:tcPr>
            <w:tcW w:w="3338" w:type="dxa"/>
            <w:tcBorders>
              <w:top w:val="nil"/>
              <w:left w:val="nil"/>
              <w:bottom w:val="single" w:sz="4" w:space="0" w:color="auto"/>
              <w:right w:val="single" w:sz="4" w:space="0" w:color="auto"/>
            </w:tcBorders>
            <w:shd w:val="clear" w:color="auto" w:fill="auto"/>
            <w:noWrap/>
            <w:vAlign w:val="center"/>
            <w:hideMark/>
          </w:tcPr>
          <w:p w14:paraId="4548A2A1" w14:textId="77777777" w:rsidR="00B1017C" w:rsidRPr="00AD7DF4" w:rsidRDefault="00B1017C" w:rsidP="001D1960">
            <w:pPr>
              <w:spacing w:after="0" w:line="240" w:lineRule="auto"/>
              <w:jc w:val="center"/>
              <w:rPr>
                <w:rFonts w:cstheme="minorHAnsi"/>
                <w:sz w:val="18"/>
                <w:szCs w:val="18"/>
                <w:lang w:eastAsia="es-CO"/>
              </w:rPr>
            </w:pPr>
            <w:r w:rsidRPr="00AD7DF4">
              <w:rPr>
                <w:rFonts w:cstheme="minorHAnsi"/>
                <w:sz w:val="18"/>
                <w:szCs w:val="18"/>
                <w:lang w:eastAsia="es-CO"/>
              </w:rPr>
              <w:t>M06. Bifamiliar PH, estratos 4-5-6</w:t>
            </w:r>
          </w:p>
        </w:tc>
        <w:tc>
          <w:tcPr>
            <w:tcW w:w="4241" w:type="dxa"/>
            <w:tcBorders>
              <w:top w:val="nil"/>
              <w:left w:val="nil"/>
              <w:bottom w:val="single" w:sz="4" w:space="0" w:color="auto"/>
              <w:right w:val="single" w:sz="4" w:space="0" w:color="auto"/>
            </w:tcBorders>
            <w:shd w:val="clear" w:color="auto" w:fill="auto"/>
            <w:noWrap/>
            <w:vAlign w:val="center"/>
            <w:hideMark/>
          </w:tcPr>
          <w:p w14:paraId="0E93D275" w14:textId="77777777" w:rsidR="00B1017C" w:rsidRPr="00AD7DF4" w:rsidRDefault="00B1017C" w:rsidP="00B1017C">
            <w:pPr>
              <w:pStyle w:val="Prrafodelista"/>
              <w:numPr>
                <w:ilvl w:val="0"/>
                <w:numId w:val="5"/>
              </w:numPr>
              <w:spacing w:after="0" w:line="240" w:lineRule="auto"/>
              <w:jc w:val="center"/>
              <w:rPr>
                <w:rFonts w:cstheme="minorHAnsi"/>
                <w:sz w:val="18"/>
                <w:szCs w:val="18"/>
                <w:lang w:eastAsia="es-CO"/>
              </w:rPr>
            </w:pPr>
            <w:r w:rsidRPr="00AD7DF4">
              <w:rPr>
                <w:rFonts w:cstheme="minorHAnsi"/>
                <w:sz w:val="18"/>
                <w:szCs w:val="18"/>
                <w:lang w:eastAsia="es-CO"/>
              </w:rPr>
              <w:t>- 002 - 009 - 019 - 020 - 022</w:t>
            </w:r>
          </w:p>
        </w:tc>
      </w:tr>
    </w:tbl>
    <w:p w14:paraId="48D34598" w14:textId="77777777" w:rsidR="00B1017C" w:rsidRPr="00B1017C" w:rsidRDefault="00B1017C" w:rsidP="00B1017C">
      <w:pPr>
        <w:tabs>
          <w:tab w:val="left" w:pos="8931"/>
        </w:tabs>
        <w:ind w:right="49"/>
        <w:rPr>
          <w:b/>
          <w:sz w:val="24"/>
          <w:szCs w:val="24"/>
        </w:rPr>
      </w:pPr>
    </w:p>
    <w:p w14:paraId="161983D9" w14:textId="1160F0C1" w:rsidR="00B1017C" w:rsidRPr="00B1017C" w:rsidRDefault="00B1017C" w:rsidP="00B1017C">
      <w:pPr>
        <w:tabs>
          <w:tab w:val="left" w:pos="8931"/>
        </w:tabs>
        <w:ind w:right="49"/>
        <w:rPr>
          <w:b/>
          <w:sz w:val="24"/>
          <w:szCs w:val="24"/>
        </w:rPr>
      </w:pPr>
      <w:r w:rsidRPr="00B1017C">
        <w:rPr>
          <w:b/>
          <w:sz w:val="24"/>
          <w:szCs w:val="24"/>
        </w:rPr>
        <w:t>4.1.</w:t>
      </w:r>
      <w:r>
        <w:rPr>
          <w:b/>
          <w:sz w:val="24"/>
          <w:szCs w:val="24"/>
        </w:rPr>
        <w:t>2.</w:t>
      </w:r>
      <w:r w:rsidRPr="00B1017C">
        <w:rPr>
          <w:b/>
          <w:sz w:val="24"/>
          <w:szCs w:val="24"/>
        </w:rPr>
        <w:t xml:space="preserve"> TABLA DE VALOR TOTAL</w:t>
      </w:r>
    </w:p>
    <w:p w14:paraId="3800DBE5" w14:textId="6079C04D" w:rsidR="00B1017C" w:rsidRPr="00AD7DF4" w:rsidRDefault="00A7290A" w:rsidP="00B1017C">
      <w:pPr>
        <w:spacing w:after="0"/>
        <w:ind w:firstLine="360"/>
        <w:rPr>
          <w:rFonts w:eastAsiaTheme="minorEastAsia"/>
          <w:sz w:val="18"/>
          <w:szCs w:val="18"/>
        </w:rPr>
      </w:pPr>
      <w:r w:rsidRPr="00AD7DF4">
        <w:rPr>
          <w:rFonts w:eastAsiaTheme="minorEastAsia"/>
          <w:sz w:val="18"/>
          <w:szCs w:val="18"/>
        </w:rPr>
        <w:t xml:space="preserve">La liquidación del avalúo comercial </w:t>
      </w:r>
      <w:r w:rsidR="00B1017C">
        <w:rPr>
          <w:rFonts w:eastAsiaTheme="minorEastAsia"/>
          <w:sz w:val="18"/>
          <w:szCs w:val="18"/>
        </w:rPr>
        <w:t>La tabla a</w:t>
      </w:r>
      <w:r w:rsidR="00B1017C" w:rsidRPr="00AD7DF4">
        <w:rPr>
          <w:rFonts w:eastAsiaTheme="minorEastAsia"/>
          <w:sz w:val="18"/>
          <w:szCs w:val="18"/>
        </w:rPr>
        <w:t>signa el valor total de la unidad.</w:t>
      </w:r>
    </w:p>
    <w:p w14:paraId="1400B696" w14:textId="77777777" w:rsidR="00B1017C" w:rsidRPr="00AD7DF4" w:rsidRDefault="00B1017C" w:rsidP="00B1017C">
      <w:pPr>
        <w:spacing w:after="0"/>
        <w:ind w:left="360"/>
        <w:rPr>
          <w:rFonts w:eastAsiaTheme="minorEastAsia"/>
          <w:iCs/>
          <w:sz w:val="18"/>
          <w:szCs w:val="18"/>
        </w:rPr>
      </w:pPr>
    </w:p>
    <w:p w14:paraId="7A695C86" w14:textId="77777777" w:rsidR="00B1017C" w:rsidRPr="00AD7DF4" w:rsidRDefault="00B1017C" w:rsidP="00B1017C">
      <w:pPr>
        <w:spacing w:after="0"/>
        <w:ind w:left="360"/>
        <w:rPr>
          <w:rFonts w:eastAsiaTheme="minorEastAsia"/>
          <w:sz w:val="18"/>
          <w:szCs w:val="18"/>
        </w:rPr>
      </w:pPr>
      <m:oMathPara>
        <m:oMath>
          <m:r>
            <w:rPr>
              <w:rFonts w:ascii="Cambria Math" w:eastAsiaTheme="minorEastAsia" w:hAnsi="Cambria Math"/>
              <w:sz w:val="18"/>
              <w:szCs w:val="18"/>
            </w:rPr>
            <m:t>Aval</m:t>
          </m:r>
          <m:r>
            <m:rPr>
              <m:sty m:val="p"/>
            </m:rPr>
            <w:rPr>
              <w:rFonts w:ascii="Cambria Math" w:eastAsiaTheme="minorEastAsia" w:hAnsi="Cambria Math"/>
              <w:sz w:val="18"/>
              <w:szCs w:val="18"/>
            </w:rPr>
            <m:t>ú</m:t>
          </m:r>
          <m:r>
            <w:rPr>
              <w:rFonts w:ascii="Cambria Math" w:eastAsiaTheme="minorEastAsia" w:hAnsi="Cambria Math"/>
              <w:sz w:val="18"/>
              <w:szCs w:val="18"/>
            </w:rPr>
            <m:t>o</m:t>
          </m:r>
          <m:r>
            <m:rPr>
              <m:sty m:val="p"/>
            </m:rPr>
            <w:rPr>
              <w:rFonts w:ascii="Cambria Math" w:eastAsiaTheme="minorEastAsia" w:hAnsi="Cambria Math"/>
              <w:sz w:val="18"/>
              <w:szCs w:val="18"/>
            </w:rPr>
            <m:t xml:space="preserve"> </m:t>
          </m:r>
          <m:r>
            <w:rPr>
              <w:rFonts w:ascii="Cambria Math" w:eastAsiaTheme="minorEastAsia" w:hAnsi="Cambria Math"/>
              <w:sz w:val="18"/>
              <w:szCs w:val="18"/>
            </w:rPr>
            <m:t>Comercial</m:t>
          </m:r>
          <m:r>
            <m:rPr>
              <m:sty m:val="p"/>
            </m:rPr>
            <w:rPr>
              <w:rFonts w:ascii="Cambria Math" w:eastAsiaTheme="minorEastAsia" w:hAnsi="Cambria Math"/>
              <w:sz w:val="18"/>
              <w:szCs w:val="18"/>
            </w:rPr>
            <m:t xml:space="preserve"> = </m:t>
          </m:r>
          <m:d>
            <m:dPr>
              <m:ctrlPr>
                <w:rPr>
                  <w:rFonts w:ascii="Cambria Math" w:eastAsiaTheme="minorEastAsia" w:hAnsi="Cambria Math"/>
                  <w:sz w:val="18"/>
                  <w:szCs w:val="18"/>
                </w:rPr>
              </m:ctrlPr>
            </m:dPr>
            <m:e>
              <m:r>
                <m:rPr>
                  <m:sty m:val="p"/>
                </m:rPr>
                <w:rPr>
                  <w:rFonts w:ascii="Cambria Math" w:eastAsiaTheme="minorEastAsia" w:hAnsi="Cambria Math"/>
                  <w:sz w:val="18"/>
                  <w:szCs w:val="18"/>
                </w:rPr>
                <m:t xml:space="preserve"> </m:t>
              </m:r>
              <m:sSub>
                <m:sSubPr>
                  <m:ctrlPr>
                    <w:rPr>
                      <w:rFonts w:ascii="Cambria Math" w:eastAsiaTheme="minorEastAsia" w:hAnsi="Cambria Math"/>
                      <w:sz w:val="18"/>
                      <w:szCs w:val="18"/>
                    </w:rPr>
                  </m:ctrlPr>
                </m:sSubPr>
                <m:e>
                  <m:r>
                    <w:rPr>
                      <w:rFonts w:ascii="Cambria Math" w:eastAsiaTheme="minorEastAsia" w:hAnsi="Cambria Math"/>
                      <w:sz w:val="18"/>
                      <w:szCs w:val="18"/>
                    </w:rPr>
                    <m:t>V</m:t>
                  </m:r>
                </m:e>
                <m:sub>
                  <m:r>
                    <w:rPr>
                      <w:rFonts w:ascii="Cambria Math" w:eastAsiaTheme="minorEastAsia" w:hAnsi="Cambria Math"/>
                      <w:sz w:val="18"/>
                      <w:szCs w:val="18"/>
                    </w:rPr>
                    <m:t>t</m:t>
                  </m:r>
                </m:sub>
              </m:sSub>
            </m:e>
          </m:d>
        </m:oMath>
      </m:oMathPara>
    </w:p>
    <w:p w14:paraId="370F7E2F" w14:textId="77777777" w:rsidR="00B1017C" w:rsidRPr="00AD7DF4" w:rsidRDefault="00B1017C" w:rsidP="00B1017C">
      <w:pPr>
        <w:spacing w:after="0"/>
        <w:ind w:left="360"/>
        <w:rPr>
          <w:rFonts w:eastAsiaTheme="minorEastAsia"/>
          <w:sz w:val="18"/>
          <w:szCs w:val="18"/>
        </w:rPr>
      </w:pPr>
    </w:p>
    <w:p w14:paraId="6868B480" w14:textId="77777777" w:rsidR="00B1017C" w:rsidRPr="00AD7DF4" w:rsidRDefault="00B1017C" w:rsidP="00B1017C">
      <w:pPr>
        <w:spacing w:after="0"/>
        <w:ind w:left="360"/>
        <w:rPr>
          <w:rFonts w:eastAsiaTheme="minorEastAsia"/>
          <w:sz w:val="18"/>
          <w:szCs w:val="18"/>
        </w:rPr>
      </w:pPr>
      <w:r w:rsidRPr="00AD7DF4">
        <w:rPr>
          <w:rFonts w:eastAsiaTheme="minorEastAsia"/>
          <w:sz w:val="18"/>
          <w:szCs w:val="18"/>
        </w:rPr>
        <w:lastRenderedPageBreak/>
        <w:t>Donde:</w:t>
      </w:r>
    </w:p>
    <w:p w14:paraId="13E19421" w14:textId="77777777" w:rsidR="00B1017C" w:rsidRPr="00AD7DF4" w:rsidRDefault="00B1017C" w:rsidP="00B1017C">
      <w:pPr>
        <w:spacing w:after="0"/>
        <w:ind w:left="360"/>
        <w:rPr>
          <w:rFonts w:eastAsiaTheme="minorEastAsia"/>
          <w:sz w:val="18"/>
          <w:szCs w:val="18"/>
        </w:rPr>
      </w:pPr>
    </w:p>
    <w:p w14:paraId="4FFC729B" w14:textId="77777777" w:rsidR="00B1017C" w:rsidRPr="00AD7DF4" w:rsidRDefault="00D203B1" w:rsidP="00B1017C">
      <w:pPr>
        <w:spacing w:after="0"/>
        <w:ind w:left="360"/>
        <w:rPr>
          <w:rFonts w:eastAsiaTheme="minorEastAsia"/>
          <w:sz w:val="18"/>
          <w:szCs w:val="18"/>
        </w:rPr>
      </w:pPr>
      <m:oMath>
        <m:sSub>
          <m:sSubPr>
            <m:ctrlPr>
              <w:rPr>
                <w:rFonts w:ascii="Cambria Math" w:eastAsiaTheme="minorEastAsia" w:hAnsi="Cambria Math"/>
                <w:sz w:val="18"/>
                <w:szCs w:val="18"/>
              </w:rPr>
            </m:ctrlPr>
          </m:sSubPr>
          <m:e>
            <m:r>
              <w:rPr>
                <w:rFonts w:ascii="Cambria Math" w:eastAsiaTheme="minorEastAsia" w:hAnsi="Cambria Math"/>
                <w:sz w:val="18"/>
                <w:szCs w:val="18"/>
              </w:rPr>
              <m:t>V</m:t>
            </m:r>
          </m:e>
          <m:sub>
            <m:r>
              <w:rPr>
                <w:rFonts w:ascii="Cambria Math" w:eastAsiaTheme="minorEastAsia" w:hAnsi="Cambria Math"/>
                <w:sz w:val="18"/>
                <w:szCs w:val="18"/>
              </w:rPr>
              <m:t>t</m:t>
            </m:r>
          </m:sub>
        </m:sSub>
      </m:oMath>
      <w:r w:rsidR="00B1017C" w:rsidRPr="00AD7DF4">
        <w:rPr>
          <w:rFonts w:eastAsiaTheme="minorEastAsia"/>
          <w:sz w:val="18"/>
          <w:szCs w:val="18"/>
        </w:rPr>
        <w:t>: Valor total dado por la tabla</w:t>
      </w:r>
    </w:p>
    <w:p w14:paraId="7F8885EB" w14:textId="06D2D312" w:rsidR="00B1017C" w:rsidRDefault="00B1017C" w:rsidP="00B1017C">
      <w:pPr>
        <w:tabs>
          <w:tab w:val="left" w:pos="8931"/>
        </w:tabs>
        <w:ind w:right="49"/>
        <w:rPr>
          <w:b/>
          <w:sz w:val="24"/>
          <w:szCs w:val="24"/>
        </w:rPr>
      </w:pPr>
    </w:p>
    <w:tbl>
      <w:tblPr>
        <w:tblW w:w="5000" w:type="pct"/>
        <w:tblCellMar>
          <w:left w:w="70" w:type="dxa"/>
          <w:right w:w="70" w:type="dxa"/>
        </w:tblCellMar>
        <w:tblLook w:val="04A0" w:firstRow="1" w:lastRow="0" w:firstColumn="1" w:lastColumn="0" w:noHBand="0" w:noVBand="1"/>
      </w:tblPr>
      <w:tblGrid>
        <w:gridCol w:w="4489"/>
        <w:gridCol w:w="2053"/>
        <w:gridCol w:w="2286"/>
      </w:tblGrid>
      <w:tr w:rsidR="00B1017C" w:rsidRPr="00AD7DF4" w14:paraId="7FD6F74C" w14:textId="77777777" w:rsidTr="001D1960">
        <w:trPr>
          <w:trHeight w:val="170"/>
        </w:trPr>
        <w:tc>
          <w:tcPr>
            <w:tcW w:w="5000" w:type="pct"/>
            <w:gridSpan w:val="3"/>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130D49DA" w14:textId="77777777" w:rsidR="00B1017C" w:rsidRPr="00AD7DF4" w:rsidRDefault="00B1017C"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T21 - Parqueadero Libre PH</w:t>
            </w:r>
          </w:p>
        </w:tc>
      </w:tr>
      <w:tr w:rsidR="00B1017C" w:rsidRPr="00AD7DF4" w14:paraId="287DACBE" w14:textId="77777777" w:rsidTr="00B1017C">
        <w:trPr>
          <w:trHeight w:val="170"/>
        </w:trPr>
        <w:tc>
          <w:tcPr>
            <w:tcW w:w="2542" w:type="pct"/>
            <w:tcBorders>
              <w:top w:val="nil"/>
              <w:left w:val="single" w:sz="4" w:space="0" w:color="auto"/>
              <w:bottom w:val="single" w:sz="4" w:space="0" w:color="auto"/>
              <w:right w:val="single" w:sz="4" w:space="0" w:color="auto"/>
            </w:tcBorders>
            <w:shd w:val="clear" w:color="000000" w:fill="BFBFBF"/>
            <w:noWrap/>
            <w:vAlign w:val="center"/>
            <w:hideMark/>
          </w:tcPr>
          <w:p w14:paraId="74DA2D45" w14:textId="77777777" w:rsidR="00B1017C" w:rsidRPr="00AD7DF4" w:rsidRDefault="00B1017C"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Reglas de Negocio</w:t>
            </w:r>
          </w:p>
        </w:tc>
        <w:tc>
          <w:tcPr>
            <w:tcW w:w="1163" w:type="pct"/>
            <w:tcBorders>
              <w:top w:val="nil"/>
              <w:left w:val="nil"/>
              <w:bottom w:val="single" w:sz="4" w:space="0" w:color="auto"/>
              <w:right w:val="single" w:sz="4" w:space="0" w:color="auto"/>
            </w:tcBorders>
            <w:shd w:val="clear" w:color="000000" w:fill="BFBFBF"/>
            <w:noWrap/>
            <w:vAlign w:val="center"/>
            <w:hideMark/>
          </w:tcPr>
          <w:p w14:paraId="7107AA46" w14:textId="77777777" w:rsidR="00B1017C" w:rsidRPr="00AD7DF4" w:rsidRDefault="00B1017C"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Uso Predominante</w:t>
            </w:r>
          </w:p>
        </w:tc>
        <w:tc>
          <w:tcPr>
            <w:tcW w:w="1295" w:type="pct"/>
            <w:tcBorders>
              <w:top w:val="nil"/>
              <w:left w:val="nil"/>
              <w:bottom w:val="single" w:sz="4" w:space="0" w:color="auto"/>
              <w:right w:val="single" w:sz="4" w:space="0" w:color="auto"/>
            </w:tcBorders>
            <w:shd w:val="clear" w:color="000000" w:fill="BFBFBF"/>
            <w:noWrap/>
            <w:vAlign w:val="center"/>
            <w:hideMark/>
          </w:tcPr>
          <w:p w14:paraId="4E1C2329" w14:textId="77777777" w:rsidR="00B1017C" w:rsidRPr="00AD7DF4" w:rsidRDefault="00B1017C"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Combinación de Usos</w:t>
            </w:r>
          </w:p>
        </w:tc>
      </w:tr>
      <w:tr w:rsidR="00B1017C" w:rsidRPr="00AD7DF4" w14:paraId="5D323CC6" w14:textId="77777777" w:rsidTr="00B1017C">
        <w:trPr>
          <w:trHeight w:val="450"/>
        </w:trPr>
        <w:tc>
          <w:tcPr>
            <w:tcW w:w="2542" w:type="pct"/>
            <w:vMerge w:val="restart"/>
            <w:tcBorders>
              <w:top w:val="nil"/>
              <w:left w:val="single" w:sz="4" w:space="0" w:color="auto"/>
              <w:bottom w:val="single" w:sz="4" w:space="0" w:color="auto"/>
              <w:right w:val="single" w:sz="4" w:space="0" w:color="auto"/>
            </w:tcBorders>
            <w:shd w:val="clear" w:color="auto" w:fill="auto"/>
            <w:vAlign w:val="center"/>
            <w:hideMark/>
          </w:tcPr>
          <w:p w14:paraId="7858CE7C" w14:textId="77777777" w:rsidR="00B1017C" w:rsidRPr="00AD7DF4" w:rsidRDefault="00B1017C" w:rsidP="001D1960">
            <w:pPr>
              <w:spacing w:after="0" w:line="240" w:lineRule="auto"/>
              <w:jc w:val="center"/>
              <w:rPr>
                <w:rFonts w:cstheme="minorHAnsi"/>
                <w:sz w:val="18"/>
                <w:szCs w:val="18"/>
                <w:lang w:eastAsia="es-CO"/>
              </w:rPr>
            </w:pPr>
            <w:r w:rsidRPr="00AD7DF4">
              <w:rPr>
                <w:rFonts w:cstheme="minorHAnsi"/>
                <w:sz w:val="18"/>
                <w:szCs w:val="18"/>
                <w:lang w:eastAsia="es-CO"/>
              </w:rPr>
              <w:t>Una Unidad de Calificación y Un Uso</w:t>
            </w:r>
          </w:p>
        </w:tc>
        <w:tc>
          <w:tcPr>
            <w:tcW w:w="1163"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01F6669C" w14:textId="77777777" w:rsidR="00B1017C" w:rsidRPr="00AD7DF4" w:rsidRDefault="00B1017C" w:rsidP="001D1960">
            <w:pPr>
              <w:spacing w:after="0" w:line="240" w:lineRule="auto"/>
              <w:jc w:val="center"/>
              <w:rPr>
                <w:rFonts w:cstheme="minorHAnsi"/>
                <w:sz w:val="18"/>
                <w:szCs w:val="18"/>
                <w:lang w:eastAsia="es-CO"/>
              </w:rPr>
            </w:pPr>
            <w:r w:rsidRPr="00AD7DF4">
              <w:rPr>
                <w:rFonts w:cstheme="minorHAnsi"/>
                <w:sz w:val="18"/>
                <w:szCs w:val="18"/>
                <w:lang w:eastAsia="es-CO"/>
              </w:rPr>
              <w:t>048</w:t>
            </w:r>
          </w:p>
        </w:tc>
        <w:tc>
          <w:tcPr>
            <w:tcW w:w="1295"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64CB1003" w14:textId="77777777" w:rsidR="00B1017C" w:rsidRPr="00AD7DF4" w:rsidRDefault="00B1017C" w:rsidP="001D1960">
            <w:pPr>
              <w:spacing w:after="0" w:line="240" w:lineRule="auto"/>
              <w:jc w:val="center"/>
              <w:rPr>
                <w:rFonts w:cstheme="minorHAnsi"/>
                <w:sz w:val="18"/>
                <w:szCs w:val="18"/>
                <w:lang w:eastAsia="es-CO"/>
              </w:rPr>
            </w:pPr>
            <w:r w:rsidRPr="00AD7DF4">
              <w:rPr>
                <w:rFonts w:cstheme="minorHAnsi"/>
                <w:sz w:val="18"/>
                <w:szCs w:val="18"/>
                <w:lang w:eastAsia="es-CO"/>
              </w:rPr>
              <w:t>048</w:t>
            </w:r>
          </w:p>
        </w:tc>
      </w:tr>
      <w:tr w:rsidR="00B1017C" w:rsidRPr="00AD7DF4" w14:paraId="3A2E48F2" w14:textId="77777777" w:rsidTr="00B1017C">
        <w:trPr>
          <w:trHeight w:val="450"/>
        </w:trPr>
        <w:tc>
          <w:tcPr>
            <w:tcW w:w="2542" w:type="pct"/>
            <w:vMerge/>
            <w:tcBorders>
              <w:top w:val="nil"/>
              <w:left w:val="single" w:sz="4" w:space="0" w:color="auto"/>
              <w:bottom w:val="single" w:sz="4" w:space="0" w:color="auto"/>
              <w:right w:val="single" w:sz="4" w:space="0" w:color="auto"/>
            </w:tcBorders>
            <w:vAlign w:val="center"/>
            <w:hideMark/>
          </w:tcPr>
          <w:p w14:paraId="6B52682C" w14:textId="77777777" w:rsidR="00B1017C" w:rsidRPr="00AD7DF4" w:rsidRDefault="00B1017C" w:rsidP="001D1960">
            <w:pPr>
              <w:spacing w:after="0" w:line="240" w:lineRule="auto"/>
              <w:rPr>
                <w:rFonts w:cstheme="minorHAnsi"/>
                <w:sz w:val="18"/>
                <w:szCs w:val="18"/>
                <w:lang w:eastAsia="es-CO"/>
              </w:rPr>
            </w:pPr>
          </w:p>
        </w:tc>
        <w:tc>
          <w:tcPr>
            <w:tcW w:w="1163" w:type="pct"/>
            <w:vMerge/>
            <w:tcBorders>
              <w:top w:val="nil"/>
              <w:left w:val="single" w:sz="4" w:space="0" w:color="auto"/>
              <w:bottom w:val="single" w:sz="4" w:space="0" w:color="auto"/>
              <w:right w:val="single" w:sz="4" w:space="0" w:color="auto"/>
            </w:tcBorders>
            <w:vAlign w:val="center"/>
            <w:hideMark/>
          </w:tcPr>
          <w:p w14:paraId="53733D92" w14:textId="77777777" w:rsidR="00B1017C" w:rsidRPr="00AD7DF4" w:rsidRDefault="00B1017C" w:rsidP="001D1960">
            <w:pPr>
              <w:spacing w:after="0" w:line="240" w:lineRule="auto"/>
              <w:rPr>
                <w:rFonts w:cstheme="minorHAnsi"/>
                <w:sz w:val="18"/>
                <w:szCs w:val="18"/>
                <w:lang w:eastAsia="es-CO"/>
              </w:rPr>
            </w:pPr>
          </w:p>
        </w:tc>
        <w:tc>
          <w:tcPr>
            <w:tcW w:w="1295" w:type="pct"/>
            <w:vMerge/>
            <w:tcBorders>
              <w:top w:val="nil"/>
              <w:left w:val="single" w:sz="4" w:space="0" w:color="auto"/>
              <w:bottom w:val="single" w:sz="4" w:space="0" w:color="auto"/>
              <w:right w:val="single" w:sz="4" w:space="0" w:color="auto"/>
            </w:tcBorders>
            <w:vAlign w:val="center"/>
            <w:hideMark/>
          </w:tcPr>
          <w:p w14:paraId="070DDEF0" w14:textId="77777777" w:rsidR="00B1017C" w:rsidRPr="00AD7DF4" w:rsidRDefault="00B1017C" w:rsidP="001D1960">
            <w:pPr>
              <w:spacing w:after="0" w:line="240" w:lineRule="auto"/>
              <w:rPr>
                <w:rFonts w:cstheme="minorHAnsi"/>
                <w:sz w:val="18"/>
                <w:szCs w:val="18"/>
                <w:lang w:eastAsia="es-CO"/>
              </w:rPr>
            </w:pPr>
          </w:p>
        </w:tc>
      </w:tr>
      <w:tr w:rsidR="00B1017C" w:rsidRPr="00AD7DF4" w14:paraId="7221E87A" w14:textId="77777777" w:rsidTr="00B1017C">
        <w:trPr>
          <w:trHeight w:val="450"/>
        </w:trPr>
        <w:tc>
          <w:tcPr>
            <w:tcW w:w="2542" w:type="pct"/>
            <w:vMerge w:val="restart"/>
            <w:tcBorders>
              <w:top w:val="nil"/>
              <w:left w:val="single" w:sz="4" w:space="0" w:color="auto"/>
              <w:bottom w:val="single" w:sz="4" w:space="0" w:color="auto"/>
              <w:right w:val="single" w:sz="4" w:space="0" w:color="auto"/>
            </w:tcBorders>
            <w:shd w:val="clear" w:color="auto" w:fill="auto"/>
            <w:vAlign w:val="center"/>
            <w:hideMark/>
          </w:tcPr>
          <w:p w14:paraId="1CB148C1" w14:textId="77777777" w:rsidR="00B1017C" w:rsidRPr="00AD7DF4" w:rsidRDefault="00B1017C" w:rsidP="001D1960">
            <w:pPr>
              <w:spacing w:after="0" w:line="240" w:lineRule="auto"/>
              <w:jc w:val="center"/>
              <w:rPr>
                <w:rFonts w:cstheme="minorHAnsi"/>
                <w:sz w:val="18"/>
                <w:szCs w:val="18"/>
                <w:lang w:eastAsia="es-CO"/>
              </w:rPr>
            </w:pPr>
            <w:r w:rsidRPr="00AD7DF4">
              <w:rPr>
                <w:rFonts w:cstheme="minorHAnsi"/>
                <w:sz w:val="18"/>
                <w:szCs w:val="18"/>
                <w:lang w:eastAsia="es-CO"/>
              </w:rPr>
              <w:t>Dos Unidades de Calificación y Dos Usos - Uso Predominante</w:t>
            </w:r>
          </w:p>
        </w:tc>
        <w:tc>
          <w:tcPr>
            <w:tcW w:w="1163"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5840C99C" w14:textId="77777777" w:rsidR="00B1017C" w:rsidRPr="00AD7DF4" w:rsidRDefault="00B1017C" w:rsidP="001D1960">
            <w:pPr>
              <w:spacing w:after="0" w:line="240" w:lineRule="auto"/>
              <w:jc w:val="center"/>
              <w:rPr>
                <w:rFonts w:cstheme="minorHAnsi"/>
                <w:sz w:val="18"/>
                <w:szCs w:val="18"/>
                <w:lang w:eastAsia="es-CO"/>
              </w:rPr>
            </w:pPr>
            <w:r w:rsidRPr="00AD7DF4">
              <w:rPr>
                <w:rFonts w:cstheme="minorHAnsi"/>
                <w:sz w:val="18"/>
                <w:szCs w:val="18"/>
                <w:lang w:eastAsia="es-CO"/>
              </w:rPr>
              <w:t>048</w:t>
            </w:r>
          </w:p>
        </w:tc>
        <w:tc>
          <w:tcPr>
            <w:tcW w:w="1295"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48835A09" w14:textId="77777777" w:rsidR="00B1017C" w:rsidRPr="00AD7DF4" w:rsidRDefault="00B1017C" w:rsidP="001D1960">
            <w:pPr>
              <w:spacing w:after="0" w:line="240" w:lineRule="auto"/>
              <w:jc w:val="center"/>
              <w:rPr>
                <w:rFonts w:cstheme="minorHAnsi"/>
                <w:sz w:val="18"/>
                <w:szCs w:val="18"/>
                <w:lang w:eastAsia="es-CO"/>
              </w:rPr>
            </w:pPr>
            <w:r w:rsidRPr="00AD7DF4">
              <w:rPr>
                <w:rFonts w:cstheme="minorHAnsi"/>
                <w:sz w:val="18"/>
                <w:szCs w:val="18"/>
                <w:lang w:eastAsia="es-CO"/>
              </w:rPr>
              <w:t>048 - 049</w:t>
            </w:r>
          </w:p>
        </w:tc>
      </w:tr>
      <w:tr w:rsidR="00B1017C" w:rsidRPr="00AD7DF4" w14:paraId="5B3AE40D" w14:textId="77777777" w:rsidTr="00B1017C">
        <w:trPr>
          <w:trHeight w:val="450"/>
        </w:trPr>
        <w:tc>
          <w:tcPr>
            <w:tcW w:w="2542" w:type="pct"/>
            <w:vMerge/>
            <w:tcBorders>
              <w:top w:val="nil"/>
              <w:left w:val="single" w:sz="4" w:space="0" w:color="auto"/>
              <w:bottom w:val="single" w:sz="4" w:space="0" w:color="auto"/>
              <w:right w:val="single" w:sz="4" w:space="0" w:color="auto"/>
            </w:tcBorders>
            <w:vAlign w:val="center"/>
            <w:hideMark/>
          </w:tcPr>
          <w:p w14:paraId="19E08F07" w14:textId="77777777" w:rsidR="00B1017C" w:rsidRPr="00AD7DF4" w:rsidRDefault="00B1017C" w:rsidP="001D1960">
            <w:pPr>
              <w:spacing w:after="0" w:line="240" w:lineRule="auto"/>
              <w:rPr>
                <w:rFonts w:cstheme="minorHAnsi"/>
                <w:sz w:val="18"/>
                <w:szCs w:val="18"/>
                <w:lang w:eastAsia="es-CO"/>
              </w:rPr>
            </w:pPr>
          </w:p>
        </w:tc>
        <w:tc>
          <w:tcPr>
            <w:tcW w:w="1163" w:type="pct"/>
            <w:vMerge/>
            <w:tcBorders>
              <w:top w:val="nil"/>
              <w:left w:val="single" w:sz="4" w:space="0" w:color="auto"/>
              <w:bottom w:val="single" w:sz="4" w:space="0" w:color="auto"/>
              <w:right w:val="single" w:sz="4" w:space="0" w:color="auto"/>
            </w:tcBorders>
            <w:vAlign w:val="center"/>
            <w:hideMark/>
          </w:tcPr>
          <w:p w14:paraId="56DBB903" w14:textId="77777777" w:rsidR="00B1017C" w:rsidRPr="00AD7DF4" w:rsidRDefault="00B1017C" w:rsidP="001D1960">
            <w:pPr>
              <w:spacing w:after="0" w:line="240" w:lineRule="auto"/>
              <w:rPr>
                <w:rFonts w:cstheme="minorHAnsi"/>
                <w:sz w:val="18"/>
                <w:szCs w:val="18"/>
                <w:lang w:eastAsia="es-CO"/>
              </w:rPr>
            </w:pPr>
          </w:p>
        </w:tc>
        <w:tc>
          <w:tcPr>
            <w:tcW w:w="1295" w:type="pct"/>
            <w:vMerge/>
            <w:tcBorders>
              <w:top w:val="nil"/>
              <w:left w:val="single" w:sz="4" w:space="0" w:color="auto"/>
              <w:bottom w:val="single" w:sz="4" w:space="0" w:color="auto"/>
              <w:right w:val="single" w:sz="4" w:space="0" w:color="auto"/>
            </w:tcBorders>
            <w:vAlign w:val="center"/>
            <w:hideMark/>
          </w:tcPr>
          <w:p w14:paraId="46558E24" w14:textId="77777777" w:rsidR="00B1017C" w:rsidRPr="00AD7DF4" w:rsidRDefault="00B1017C" w:rsidP="001D1960">
            <w:pPr>
              <w:spacing w:after="0" w:line="240" w:lineRule="auto"/>
              <w:rPr>
                <w:rFonts w:cstheme="minorHAnsi"/>
                <w:sz w:val="18"/>
                <w:szCs w:val="18"/>
                <w:lang w:eastAsia="es-CO"/>
              </w:rPr>
            </w:pPr>
          </w:p>
        </w:tc>
      </w:tr>
    </w:tbl>
    <w:p w14:paraId="1941113E" w14:textId="703F3E67" w:rsidR="00B1017C" w:rsidRDefault="00B1017C" w:rsidP="00B1017C">
      <w:pPr>
        <w:tabs>
          <w:tab w:val="left" w:pos="2215"/>
        </w:tabs>
        <w:rPr>
          <w:sz w:val="24"/>
          <w:szCs w:val="24"/>
        </w:rPr>
      </w:pPr>
    </w:p>
    <w:tbl>
      <w:tblPr>
        <w:tblW w:w="5000" w:type="pct"/>
        <w:tblCellMar>
          <w:left w:w="70" w:type="dxa"/>
          <w:right w:w="70" w:type="dxa"/>
        </w:tblCellMar>
        <w:tblLook w:val="04A0" w:firstRow="1" w:lastRow="0" w:firstColumn="1" w:lastColumn="0" w:noHBand="0" w:noVBand="1"/>
      </w:tblPr>
      <w:tblGrid>
        <w:gridCol w:w="4448"/>
        <w:gridCol w:w="2036"/>
        <w:gridCol w:w="2332"/>
        <w:gridCol w:w="12"/>
      </w:tblGrid>
      <w:tr w:rsidR="00B1017C" w:rsidRPr="00AD7DF4" w14:paraId="283916FD" w14:textId="77777777" w:rsidTr="001D1960">
        <w:trPr>
          <w:trHeight w:val="170"/>
        </w:trPr>
        <w:tc>
          <w:tcPr>
            <w:tcW w:w="5000" w:type="pct"/>
            <w:gridSpan w:val="4"/>
            <w:tcBorders>
              <w:top w:val="single" w:sz="4" w:space="0" w:color="auto"/>
              <w:left w:val="single" w:sz="4" w:space="0" w:color="auto"/>
              <w:bottom w:val="single" w:sz="4" w:space="0" w:color="auto"/>
              <w:right w:val="single" w:sz="4" w:space="0" w:color="000000"/>
            </w:tcBorders>
            <w:shd w:val="clear" w:color="000000" w:fill="BFBFBF"/>
            <w:noWrap/>
            <w:vAlign w:val="center"/>
            <w:hideMark/>
          </w:tcPr>
          <w:p w14:paraId="406971A1" w14:textId="77777777" w:rsidR="00B1017C" w:rsidRPr="00AD7DF4" w:rsidRDefault="00B1017C"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T22 - Parqueadero Cubierto PH</w:t>
            </w:r>
          </w:p>
        </w:tc>
      </w:tr>
      <w:tr w:rsidR="00B1017C" w:rsidRPr="00AD7DF4" w14:paraId="46A5EA65" w14:textId="77777777" w:rsidTr="001D1960">
        <w:trPr>
          <w:gridAfter w:val="1"/>
          <w:wAfter w:w="7" w:type="pct"/>
          <w:trHeight w:val="170"/>
        </w:trPr>
        <w:tc>
          <w:tcPr>
            <w:tcW w:w="2519" w:type="pct"/>
            <w:tcBorders>
              <w:top w:val="nil"/>
              <w:left w:val="single" w:sz="4" w:space="0" w:color="auto"/>
              <w:bottom w:val="single" w:sz="4" w:space="0" w:color="auto"/>
              <w:right w:val="single" w:sz="4" w:space="0" w:color="auto"/>
            </w:tcBorders>
            <w:shd w:val="clear" w:color="000000" w:fill="BFBFBF"/>
            <w:noWrap/>
            <w:vAlign w:val="center"/>
            <w:hideMark/>
          </w:tcPr>
          <w:p w14:paraId="3133B829" w14:textId="77777777" w:rsidR="00B1017C" w:rsidRPr="00AD7DF4" w:rsidRDefault="00B1017C"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Reglas de Negocio</w:t>
            </w:r>
          </w:p>
        </w:tc>
        <w:tc>
          <w:tcPr>
            <w:tcW w:w="1153" w:type="pct"/>
            <w:tcBorders>
              <w:top w:val="nil"/>
              <w:left w:val="nil"/>
              <w:bottom w:val="single" w:sz="4" w:space="0" w:color="auto"/>
              <w:right w:val="single" w:sz="4" w:space="0" w:color="auto"/>
            </w:tcBorders>
            <w:shd w:val="clear" w:color="000000" w:fill="BFBFBF"/>
            <w:noWrap/>
            <w:vAlign w:val="center"/>
            <w:hideMark/>
          </w:tcPr>
          <w:p w14:paraId="282CC4FA" w14:textId="77777777" w:rsidR="00B1017C" w:rsidRPr="00AD7DF4" w:rsidRDefault="00B1017C"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Uso Predominante</w:t>
            </w:r>
          </w:p>
        </w:tc>
        <w:tc>
          <w:tcPr>
            <w:tcW w:w="1321" w:type="pct"/>
            <w:tcBorders>
              <w:top w:val="nil"/>
              <w:left w:val="nil"/>
              <w:bottom w:val="single" w:sz="4" w:space="0" w:color="auto"/>
              <w:right w:val="single" w:sz="4" w:space="0" w:color="auto"/>
            </w:tcBorders>
            <w:shd w:val="clear" w:color="000000" w:fill="BFBFBF"/>
            <w:noWrap/>
            <w:vAlign w:val="center"/>
            <w:hideMark/>
          </w:tcPr>
          <w:p w14:paraId="588D7A9E" w14:textId="77777777" w:rsidR="00B1017C" w:rsidRPr="00AD7DF4" w:rsidRDefault="00B1017C"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Combinación de Usos</w:t>
            </w:r>
          </w:p>
        </w:tc>
      </w:tr>
      <w:tr w:rsidR="00B1017C" w:rsidRPr="00AD7DF4" w14:paraId="7422DBFF" w14:textId="77777777" w:rsidTr="001D1960">
        <w:trPr>
          <w:gridAfter w:val="1"/>
          <w:wAfter w:w="7" w:type="pct"/>
          <w:trHeight w:val="450"/>
        </w:trPr>
        <w:tc>
          <w:tcPr>
            <w:tcW w:w="2519" w:type="pct"/>
            <w:vMerge w:val="restart"/>
            <w:tcBorders>
              <w:top w:val="nil"/>
              <w:left w:val="single" w:sz="4" w:space="0" w:color="auto"/>
              <w:bottom w:val="single" w:sz="4" w:space="0" w:color="000000"/>
              <w:right w:val="single" w:sz="4" w:space="0" w:color="auto"/>
            </w:tcBorders>
            <w:shd w:val="clear" w:color="auto" w:fill="auto"/>
            <w:vAlign w:val="center"/>
            <w:hideMark/>
          </w:tcPr>
          <w:p w14:paraId="661E0D37" w14:textId="77777777" w:rsidR="00B1017C" w:rsidRPr="00AD7DF4" w:rsidRDefault="00B1017C" w:rsidP="001D1960">
            <w:pPr>
              <w:spacing w:after="0" w:line="240" w:lineRule="auto"/>
              <w:jc w:val="center"/>
              <w:rPr>
                <w:rFonts w:cstheme="minorHAnsi"/>
                <w:sz w:val="18"/>
                <w:szCs w:val="18"/>
                <w:lang w:eastAsia="es-CO"/>
              </w:rPr>
            </w:pPr>
            <w:r w:rsidRPr="00AD7DF4">
              <w:rPr>
                <w:rFonts w:cstheme="minorHAnsi"/>
                <w:sz w:val="18"/>
                <w:szCs w:val="18"/>
                <w:lang w:eastAsia="es-CO"/>
              </w:rPr>
              <w:t>Una Unidad de Calificación y Un Uso</w:t>
            </w:r>
          </w:p>
        </w:tc>
        <w:tc>
          <w:tcPr>
            <w:tcW w:w="1153"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29EDDFBB" w14:textId="77777777" w:rsidR="00B1017C" w:rsidRPr="00AD7DF4" w:rsidRDefault="00B1017C" w:rsidP="001D1960">
            <w:pPr>
              <w:spacing w:after="0" w:line="240" w:lineRule="auto"/>
              <w:jc w:val="center"/>
              <w:rPr>
                <w:rFonts w:cstheme="minorHAnsi"/>
                <w:sz w:val="18"/>
                <w:szCs w:val="18"/>
                <w:lang w:eastAsia="es-CO"/>
              </w:rPr>
            </w:pPr>
            <w:r w:rsidRPr="00AD7DF4">
              <w:rPr>
                <w:rFonts w:cstheme="minorHAnsi"/>
                <w:sz w:val="18"/>
                <w:szCs w:val="18"/>
                <w:lang w:eastAsia="es-CO"/>
              </w:rPr>
              <w:t>049</w:t>
            </w:r>
          </w:p>
        </w:tc>
        <w:tc>
          <w:tcPr>
            <w:tcW w:w="1321"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25ACE03A" w14:textId="77777777" w:rsidR="00B1017C" w:rsidRPr="00AD7DF4" w:rsidRDefault="00B1017C" w:rsidP="001D1960">
            <w:pPr>
              <w:spacing w:after="0" w:line="240" w:lineRule="auto"/>
              <w:jc w:val="center"/>
              <w:rPr>
                <w:rFonts w:cstheme="minorHAnsi"/>
                <w:sz w:val="18"/>
                <w:szCs w:val="18"/>
                <w:lang w:eastAsia="es-CO"/>
              </w:rPr>
            </w:pPr>
            <w:r w:rsidRPr="00AD7DF4">
              <w:rPr>
                <w:rFonts w:cstheme="minorHAnsi"/>
                <w:sz w:val="18"/>
                <w:szCs w:val="18"/>
                <w:lang w:eastAsia="es-CO"/>
              </w:rPr>
              <w:t>049</w:t>
            </w:r>
          </w:p>
        </w:tc>
      </w:tr>
      <w:tr w:rsidR="00B1017C" w:rsidRPr="00AD7DF4" w14:paraId="6E3BB540" w14:textId="77777777" w:rsidTr="001D1960">
        <w:trPr>
          <w:gridAfter w:val="1"/>
          <w:wAfter w:w="7" w:type="pct"/>
          <w:trHeight w:val="450"/>
        </w:trPr>
        <w:tc>
          <w:tcPr>
            <w:tcW w:w="2519" w:type="pct"/>
            <w:vMerge/>
            <w:tcBorders>
              <w:top w:val="nil"/>
              <w:left w:val="single" w:sz="4" w:space="0" w:color="auto"/>
              <w:bottom w:val="single" w:sz="4" w:space="0" w:color="000000"/>
              <w:right w:val="single" w:sz="4" w:space="0" w:color="auto"/>
            </w:tcBorders>
            <w:vAlign w:val="center"/>
            <w:hideMark/>
          </w:tcPr>
          <w:p w14:paraId="785EB80D" w14:textId="77777777" w:rsidR="00B1017C" w:rsidRPr="00AD7DF4" w:rsidRDefault="00B1017C" w:rsidP="001D1960">
            <w:pPr>
              <w:spacing w:after="0" w:line="240" w:lineRule="auto"/>
              <w:jc w:val="center"/>
              <w:rPr>
                <w:rFonts w:cstheme="minorHAnsi"/>
                <w:sz w:val="18"/>
                <w:szCs w:val="18"/>
                <w:lang w:eastAsia="es-CO"/>
              </w:rPr>
            </w:pPr>
          </w:p>
        </w:tc>
        <w:tc>
          <w:tcPr>
            <w:tcW w:w="1153" w:type="pct"/>
            <w:vMerge/>
            <w:tcBorders>
              <w:top w:val="nil"/>
              <w:left w:val="single" w:sz="4" w:space="0" w:color="auto"/>
              <w:bottom w:val="single" w:sz="4" w:space="0" w:color="000000"/>
              <w:right w:val="single" w:sz="4" w:space="0" w:color="auto"/>
            </w:tcBorders>
            <w:vAlign w:val="center"/>
            <w:hideMark/>
          </w:tcPr>
          <w:p w14:paraId="64C7B2A5" w14:textId="77777777" w:rsidR="00B1017C" w:rsidRPr="00AD7DF4" w:rsidRDefault="00B1017C" w:rsidP="001D1960">
            <w:pPr>
              <w:spacing w:after="0" w:line="240" w:lineRule="auto"/>
              <w:jc w:val="center"/>
              <w:rPr>
                <w:rFonts w:cstheme="minorHAnsi"/>
                <w:sz w:val="18"/>
                <w:szCs w:val="18"/>
                <w:lang w:eastAsia="es-CO"/>
              </w:rPr>
            </w:pPr>
          </w:p>
        </w:tc>
        <w:tc>
          <w:tcPr>
            <w:tcW w:w="1321" w:type="pct"/>
            <w:vMerge/>
            <w:tcBorders>
              <w:top w:val="nil"/>
              <w:left w:val="single" w:sz="4" w:space="0" w:color="auto"/>
              <w:bottom w:val="single" w:sz="4" w:space="0" w:color="000000"/>
              <w:right w:val="single" w:sz="4" w:space="0" w:color="auto"/>
            </w:tcBorders>
            <w:vAlign w:val="center"/>
            <w:hideMark/>
          </w:tcPr>
          <w:p w14:paraId="5C1D61BF" w14:textId="77777777" w:rsidR="00B1017C" w:rsidRPr="00AD7DF4" w:rsidRDefault="00B1017C" w:rsidP="001D1960">
            <w:pPr>
              <w:spacing w:after="0" w:line="240" w:lineRule="auto"/>
              <w:jc w:val="center"/>
              <w:rPr>
                <w:rFonts w:cstheme="minorHAnsi"/>
                <w:sz w:val="18"/>
                <w:szCs w:val="18"/>
                <w:lang w:eastAsia="es-CO"/>
              </w:rPr>
            </w:pPr>
          </w:p>
        </w:tc>
      </w:tr>
      <w:tr w:rsidR="00B1017C" w:rsidRPr="00AD7DF4" w14:paraId="11C0E425" w14:textId="77777777" w:rsidTr="001D1960">
        <w:trPr>
          <w:gridAfter w:val="1"/>
          <w:wAfter w:w="7" w:type="pct"/>
          <w:trHeight w:val="450"/>
        </w:trPr>
        <w:tc>
          <w:tcPr>
            <w:tcW w:w="2519" w:type="pct"/>
            <w:vMerge w:val="restart"/>
            <w:tcBorders>
              <w:top w:val="nil"/>
              <w:left w:val="single" w:sz="4" w:space="0" w:color="auto"/>
              <w:bottom w:val="single" w:sz="4" w:space="0" w:color="000000"/>
              <w:right w:val="single" w:sz="4" w:space="0" w:color="auto"/>
            </w:tcBorders>
            <w:shd w:val="clear" w:color="auto" w:fill="auto"/>
            <w:vAlign w:val="center"/>
            <w:hideMark/>
          </w:tcPr>
          <w:p w14:paraId="03A5426D" w14:textId="77777777" w:rsidR="00B1017C" w:rsidRPr="00AD7DF4" w:rsidRDefault="00B1017C" w:rsidP="001D1960">
            <w:pPr>
              <w:spacing w:after="0" w:line="240" w:lineRule="auto"/>
              <w:jc w:val="center"/>
              <w:rPr>
                <w:rFonts w:cstheme="minorHAnsi"/>
                <w:sz w:val="18"/>
                <w:szCs w:val="18"/>
                <w:lang w:eastAsia="es-CO"/>
              </w:rPr>
            </w:pPr>
            <w:r w:rsidRPr="00AD7DF4">
              <w:rPr>
                <w:rFonts w:cstheme="minorHAnsi"/>
                <w:sz w:val="18"/>
                <w:szCs w:val="18"/>
                <w:lang w:eastAsia="es-CO"/>
              </w:rPr>
              <w:t>Dos Unidades de Calificación y Dos Usos - Uso Predominante</w:t>
            </w:r>
          </w:p>
        </w:tc>
        <w:tc>
          <w:tcPr>
            <w:tcW w:w="1153"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75F211E8" w14:textId="77777777" w:rsidR="00B1017C" w:rsidRPr="00AD7DF4" w:rsidRDefault="00B1017C" w:rsidP="001D1960">
            <w:pPr>
              <w:spacing w:after="0" w:line="240" w:lineRule="auto"/>
              <w:jc w:val="center"/>
              <w:rPr>
                <w:rFonts w:cstheme="minorHAnsi"/>
                <w:sz w:val="18"/>
                <w:szCs w:val="18"/>
                <w:lang w:eastAsia="es-CO"/>
              </w:rPr>
            </w:pPr>
            <w:r w:rsidRPr="00AD7DF4">
              <w:rPr>
                <w:rFonts w:cstheme="minorHAnsi"/>
                <w:sz w:val="18"/>
                <w:szCs w:val="18"/>
                <w:lang w:eastAsia="es-CO"/>
              </w:rPr>
              <w:t>049</w:t>
            </w:r>
          </w:p>
        </w:tc>
        <w:tc>
          <w:tcPr>
            <w:tcW w:w="1321"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62A5E7F7" w14:textId="77777777" w:rsidR="00B1017C" w:rsidRPr="00AD7DF4" w:rsidRDefault="00B1017C" w:rsidP="001D1960">
            <w:pPr>
              <w:spacing w:after="0" w:line="240" w:lineRule="auto"/>
              <w:jc w:val="center"/>
              <w:rPr>
                <w:rFonts w:cstheme="minorHAnsi"/>
                <w:sz w:val="18"/>
                <w:szCs w:val="18"/>
                <w:lang w:eastAsia="es-CO"/>
              </w:rPr>
            </w:pPr>
            <w:r w:rsidRPr="00AD7DF4">
              <w:rPr>
                <w:rFonts w:cstheme="minorHAnsi"/>
                <w:sz w:val="18"/>
                <w:szCs w:val="18"/>
                <w:lang w:eastAsia="es-CO"/>
              </w:rPr>
              <w:t>049 - 048</w:t>
            </w:r>
          </w:p>
        </w:tc>
      </w:tr>
      <w:tr w:rsidR="00B1017C" w:rsidRPr="00AD7DF4" w14:paraId="41E063AF" w14:textId="77777777" w:rsidTr="001D1960">
        <w:trPr>
          <w:gridAfter w:val="1"/>
          <w:wAfter w:w="7" w:type="pct"/>
          <w:trHeight w:val="450"/>
        </w:trPr>
        <w:tc>
          <w:tcPr>
            <w:tcW w:w="2519" w:type="pct"/>
            <w:vMerge/>
            <w:tcBorders>
              <w:top w:val="nil"/>
              <w:left w:val="single" w:sz="4" w:space="0" w:color="auto"/>
              <w:bottom w:val="single" w:sz="4" w:space="0" w:color="000000"/>
              <w:right w:val="single" w:sz="4" w:space="0" w:color="auto"/>
            </w:tcBorders>
            <w:vAlign w:val="center"/>
            <w:hideMark/>
          </w:tcPr>
          <w:p w14:paraId="2FFD2B1F" w14:textId="77777777" w:rsidR="00B1017C" w:rsidRPr="00AD7DF4" w:rsidRDefault="00B1017C" w:rsidP="001D1960">
            <w:pPr>
              <w:spacing w:after="0" w:line="240" w:lineRule="auto"/>
              <w:jc w:val="center"/>
              <w:rPr>
                <w:rFonts w:cstheme="minorHAnsi"/>
                <w:sz w:val="18"/>
                <w:szCs w:val="18"/>
                <w:lang w:eastAsia="es-CO"/>
              </w:rPr>
            </w:pPr>
          </w:p>
        </w:tc>
        <w:tc>
          <w:tcPr>
            <w:tcW w:w="1153" w:type="pct"/>
            <w:vMerge/>
            <w:tcBorders>
              <w:top w:val="nil"/>
              <w:left w:val="single" w:sz="4" w:space="0" w:color="auto"/>
              <w:bottom w:val="single" w:sz="4" w:space="0" w:color="000000"/>
              <w:right w:val="single" w:sz="4" w:space="0" w:color="auto"/>
            </w:tcBorders>
            <w:vAlign w:val="center"/>
            <w:hideMark/>
          </w:tcPr>
          <w:p w14:paraId="1E6C0946" w14:textId="77777777" w:rsidR="00B1017C" w:rsidRPr="00AD7DF4" w:rsidRDefault="00B1017C" w:rsidP="001D1960">
            <w:pPr>
              <w:spacing w:after="0" w:line="240" w:lineRule="auto"/>
              <w:jc w:val="center"/>
              <w:rPr>
                <w:rFonts w:cstheme="minorHAnsi"/>
                <w:sz w:val="18"/>
                <w:szCs w:val="18"/>
                <w:lang w:eastAsia="es-CO"/>
              </w:rPr>
            </w:pPr>
          </w:p>
        </w:tc>
        <w:tc>
          <w:tcPr>
            <w:tcW w:w="1321" w:type="pct"/>
            <w:vMerge/>
            <w:tcBorders>
              <w:top w:val="nil"/>
              <w:left w:val="single" w:sz="4" w:space="0" w:color="auto"/>
              <w:bottom w:val="single" w:sz="4" w:space="0" w:color="000000"/>
              <w:right w:val="single" w:sz="4" w:space="0" w:color="auto"/>
            </w:tcBorders>
            <w:vAlign w:val="center"/>
            <w:hideMark/>
          </w:tcPr>
          <w:p w14:paraId="31AC8112" w14:textId="77777777" w:rsidR="00B1017C" w:rsidRPr="00AD7DF4" w:rsidRDefault="00B1017C" w:rsidP="001D1960">
            <w:pPr>
              <w:spacing w:after="0" w:line="240" w:lineRule="auto"/>
              <w:jc w:val="center"/>
              <w:rPr>
                <w:rFonts w:cstheme="minorHAnsi"/>
                <w:sz w:val="18"/>
                <w:szCs w:val="18"/>
                <w:lang w:eastAsia="es-CO"/>
              </w:rPr>
            </w:pPr>
          </w:p>
        </w:tc>
      </w:tr>
    </w:tbl>
    <w:p w14:paraId="4549EF2D" w14:textId="696566E0" w:rsidR="00B1017C" w:rsidRDefault="00B1017C" w:rsidP="00B1017C">
      <w:pPr>
        <w:tabs>
          <w:tab w:val="left" w:pos="2215"/>
        </w:tabs>
        <w:rPr>
          <w:sz w:val="24"/>
          <w:szCs w:val="24"/>
        </w:rPr>
      </w:pPr>
    </w:p>
    <w:p w14:paraId="722895D5" w14:textId="0E308512" w:rsidR="00B1017C" w:rsidRDefault="00B1017C" w:rsidP="00B1017C">
      <w:pPr>
        <w:tabs>
          <w:tab w:val="left" w:pos="8931"/>
        </w:tabs>
        <w:ind w:right="49"/>
        <w:rPr>
          <w:b/>
          <w:sz w:val="24"/>
          <w:szCs w:val="24"/>
        </w:rPr>
      </w:pPr>
      <w:r>
        <w:rPr>
          <w:b/>
          <w:sz w:val="24"/>
          <w:szCs w:val="24"/>
        </w:rPr>
        <w:t xml:space="preserve">4.1.3. </w:t>
      </w:r>
      <w:r w:rsidRPr="00B1017C">
        <w:rPr>
          <w:b/>
          <w:sz w:val="24"/>
          <w:szCs w:val="24"/>
        </w:rPr>
        <w:t xml:space="preserve">TABLA DE VALOR INTEGRAL  </w:t>
      </w:r>
    </w:p>
    <w:p w14:paraId="6818FCE2" w14:textId="2F816F8C" w:rsidR="00B1017C" w:rsidRPr="00AD7DF4" w:rsidRDefault="00B1017C" w:rsidP="00B1017C">
      <w:pPr>
        <w:pStyle w:val="Ttulo2Car"/>
        <w:rPr>
          <w:rFonts w:eastAsiaTheme="minorEastAsia"/>
          <w:sz w:val="18"/>
          <w:szCs w:val="18"/>
        </w:rPr>
      </w:pPr>
      <w:r>
        <w:rPr>
          <w:rFonts w:eastAsiaTheme="minorEastAsia"/>
          <w:sz w:val="18"/>
          <w:szCs w:val="18"/>
        </w:rPr>
        <w:t>La tabla a</w:t>
      </w:r>
      <w:r w:rsidRPr="00AD7DF4">
        <w:rPr>
          <w:rFonts w:eastAsiaTheme="minorEastAsia"/>
          <w:sz w:val="18"/>
          <w:szCs w:val="18"/>
        </w:rPr>
        <w:t>signa el valor integral de la unidad y la liquidación del avalúo comercial está en función de la siguiente formula:</w:t>
      </w:r>
    </w:p>
    <w:p w14:paraId="21AA6669" w14:textId="77777777" w:rsidR="00B1017C" w:rsidRPr="00AD7DF4" w:rsidRDefault="00B1017C" w:rsidP="00B1017C">
      <w:pPr>
        <w:spacing w:after="0"/>
        <w:ind w:left="360"/>
        <w:rPr>
          <w:rFonts w:eastAsiaTheme="minorEastAsia"/>
          <w:sz w:val="18"/>
          <w:szCs w:val="18"/>
        </w:rPr>
      </w:pPr>
      <m:oMathPara>
        <m:oMath>
          <m:r>
            <w:rPr>
              <w:rFonts w:ascii="Cambria Math" w:eastAsiaTheme="minorEastAsia" w:hAnsi="Cambria Math"/>
              <w:sz w:val="18"/>
              <w:szCs w:val="18"/>
            </w:rPr>
            <m:t>Aval</m:t>
          </m:r>
          <m:r>
            <m:rPr>
              <m:sty m:val="p"/>
            </m:rPr>
            <w:rPr>
              <w:rFonts w:ascii="Cambria Math" w:eastAsiaTheme="minorEastAsia" w:hAnsi="Cambria Math"/>
              <w:sz w:val="18"/>
              <w:szCs w:val="18"/>
            </w:rPr>
            <m:t>ú</m:t>
          </m:r>
          <m:r>
            <w:rPr>
              <w:rFonts w:ascii="Cambria Math" w:eastAsiaTheme="minorEastAsia" w:hAnsi="Cambria Math"/>
              <w:sz w:val="18"/>
              <w:szCs w:val="18"/>
            </w:rPr>
            <m:t>o</m:t>
          </m:r>
          <m:r>
            <m:rPr>
              <m:sty m:val="p"/>
            </m:rPr>
            <w:rPr>
              <w:rFonts w:ascii="Cambria Math" w:eastAsiaTheme="minorEastAsia" w:hAnsi="Cambria Math"/>
              <w:sz w:val="18"/>
              <w:szCs w:val="18"/>
            </w:rPr>
            <m:t xml:space="preserve"> </m:t>
          </m:r>
          <m:r>
            <w:rPr>
              <w:rFonts w:ascii="Cambria Math" w:eastAsiaTheme="minorEastAsia" w:hAnsi="Cambria Math"/>
              <w:sz w:val="18"/>
              <w:szCs w:val="18"/>
            </w:rPr>
            <m:t>Comercial</m:t>
          </m:r>
          <m:r>
            <m:rPr>
              <m:sty m:val="p"/>
            </m:rPr>
            <w:rPr>
              <w:rFonts w:ascii="Cambria Math" w:eastAsiaTheme="minorEastAsia" w:hAnsi="Cambria Math"/>
              <w:sz w:val="18"/>
              <w:szCs w:val="18"/>
            </w:rPr>
            <m:t xml:space="preserve"> = </m:t>
          </m:r>
          <m:d>
            <m:dPr>
              <m:ctrlPr>
                <w:rPr>
                  <w:rFonts w:ascii="Cambria Math" w:eastAsiaTheme="minorEastAsia" w:hAnsi="Cambria Math"/>
                  <w:sz w:val="18"/>
                  <w:szCs w:val="18"/>
                </w:rPr>
              </m:ctrlPr>
            </m:dPr>
            <m:e>
              <m:r>
                <m:rPr>
                  <m:sty m:val="p"/>
                </m:rPr>
                <w:rPr>
                  <w:rFonts w:ascii="Cambria Math" w:eastAsiaTheme="minorEastAsia" w:hAnsi="Cambria Math"/>
                  <w:sz w:val="18"/>
                  <w:szCs w:val="18"/>
                </w:rPr>
                <m:t xml:space="preserve"> </m:t>
              </m:r>
              <m:sSub>
                <m:sSubPr>
                  <m:ctrlPr>
                    <w:rPr>
                      <w:rFonts w:ascii="Cambria Math" w:eastAsiaTheme="minorEastAsia" w:hAnsi="Cambria Math"/>
                      <w:sz w:val="18"/>
                      <w:szCs w:val="18"/>
                    </w:rPr>
                  </m:ctrlPr>
                </m:sSubPr>
                <m:e>
                  <m:r>
                    <w:rPr>
                      <w:rFonts w:ascii="Cambria Math" w:eastAsiaTheme="minorEastAsia" w:hAnsi="Cambria Math"/>
                      <w:sz w:val="18"/>
                      <w:szCs w:val="18"/>
                    </w:rPr>
                    <m:t>A</m:t>
                  </m:r>
                </m:e>
                <m:sub>
                  <m:r>
                    <w:rPr>
                      <w:rFonts w:ascii="Cambria Math" w:eastAsiaTheme="minorEastAsia" w:hAnsi="Cambria Math"/>
                      <w:sz w:val="18"/>
                      <w:szCs w:val="18"/>
                    </w:rPr>
                    <m:t>C</m:t>
                  </m:r>
                </m:sub>
              </m:sSub>
              <m:r>
                <m:rPr>
                  <m:sty m:val="p"/>
                </m:rPr>
                <w:rPr>
                  <w:rFonts w:ascii="Cambria Math" w:eastAsiaTheme="minorEastAsia" w:hAnsi="Cambria Math"/>
                  <w:sz w:val="18"/>
                  <w:szCs w:val="18"/>
                </w:rPr>
                <m:t xml:space="preserve"> </m:t>
              </m:r>
              <m:r>
                <w:rPr>
                  <w:rFonts w:ascii="Cambria Math" w:eastAsiaTheme="minorEastAsia" w:hAnsi="Cambria Math"/>
                  <w:sz w:val="18"/>
                  <w:szCs w:val="18"/>
                </w:rPr>
                <m:t>x</m:t>
              </m:r>
              <m:r>
                <m:rPr>
                  <m:sty m:val="p"/>
                </m:rPr>
                <w:rPr>
                  <w:rFonts w:ascii="Cambria Math" w:eastAsiaTheme="minorEastAsia" w:hAnsi="Cambria Math"/>
                  <w:sz w:val="18"/>
                  <w:szCs w:val="18"/>
                </w:rPr>
                <m:t xml:space="preserve"> </m:t>
              </m:r>
              <m:sSub>
                <m:sSubPr>
                  <m:ctrlPr>
                    <w:rPr>
                      <w:rFonts w:ascii="Cambria Math" w:eastAsiaTheme="minorEastAsia" w:hAnsi="Cambria Math"/>
                      <w:sz w:val="18"/>
                      <w:szCs w:val="18"/>
                    </w:rPr>
                  </m:ctrlPr>
                </m:sSubPr>
                <m:e>
                  <m:r>
                    <w:rPr>
                      <w:rFonts w:ascii="Cambria Math" w:eastAsiaTheme="minorEastAsia" w:hAnsi="Cambria Math"/>
                      <w:sz w:val="18"/>
                      <w:szCs w:val="18"/>
                    </w:rPr>
                    <m:t>V</m:t>
                  </m:r>
                </m:e>
                <m:sub>
                  <m:r>
                    <w:rPr>
                      <w:rFonts w:ascii="Cambria Math" w:eastAsiaTheme="minorEastAsia" w:hAnsi="Cambria Math"/>
                      <w:sz w:val="18"/>
                      <w:szCs w:val="18"/>
                    </w:rPr>
                    <m:t>i</m:t>
                  </m:r>
                </m:sub>
              </m:sSub>
            </m:e>
          </m:d>
        </m:oMath>
      </m:oMathPara>
    </w:p>
    <w:p w14:paraId="21278ABC" w14:textId="77777777" w:rsidR="00B1017C" w:rsidRPr="00AD7DF4" w:rsidRDefault="00B1017C" w:rsidP="00B1017C">
      <w:pPr>
        <w:spacing w:after="0"/>
        <w:rPr>
          <w:rFonts w:eastAsiaTheme="minorEastAsia"/>
          <w:sz w:val="18"/>
          <w:szCs w:val="18"/>
        </w:rPr>
      </w:pPr>
    </w:p>
    <w:p w14:paraId="050217CE" w14:textId="77777777" w:rsidR="00B1017C" w:rsidRPr="00AD7DF4" w:rsidRDefault="00B1017C" w:rsidP="00B1017C">
      <w:pPr>
        <w:spacing w:after="0"/>
        <w:rPr>
          <w:rFonts w:eastAsiaTheme="minorEastAsia"/>
          <w:sz w:val="18"/>
          <w:szCs w:val="18"/>
        </w:rPr>
      </w:pPr>
      <w:r w:rsidRPr="00AD7DF4">
        <w:rPr>
          <w:rFonts w:eastAsiaTheme="minorEastAsia"/>
          <w:sz w:val="18"/>
          <w:szCs w:val="18"/>
        </w:rPr>
        <w:t>Donde:</w:t>
      </w:r>
    </w:p>
    <w:p w14:paraId="3C57F495" w14:textId="77777777" w:rsidR="00B1017C" w:rsidRPr="00AD7DF4" w:rsidRDefault="00B1017C" w:rsidP="00B1017C">
      <w:pPr>
        <w:spacing w:after="0"/>
        <w:rPr>
          <w:rFonts w:eastAsiaTheme="minorEastAsia"/>
          <w:sz w:val="18"/>
          <w:szCs w:val="18"/>
        </w:rPr>
      </w:pPr>
    </w:p>
    <w:p w14:paraId="154EBB31" w14:textId="0DD25F7D" w:rsidR="00B1017C" w:rsidRPr="00AD7DF4" w:rsidRDefault="00D203B1" w:rsidP="00B1017C">
      <w:pPr>
        <w:spacing w:after="0"/>
        <w:ind w:firstLine="708"/>
        <w:rPr>
          <w:rFonts w:eastAsiaTheme="minorEastAsia"/>
          <w:sz w:val="18"/>
          <w:szCs w:val="18"/>
        </w:rPr>
      </w:pPr>
      <m:oMath>
        <m:sSub>
          <m:sSubPr>
            <m:ctrlPr>
              <w:rPr>
                <w:rFonts w:ascii="Cambria Math" w:eastAsiaTheme="minorEastAsia" w:hAnsi="Cambria Math"/>
                <w:sz w:val="18"/>
                <w:szCs w:val="18"/>
              </w:rPr>
            </m:ctrlPr>
          </m:sSubPr>
          <m:e>
            <m:r>
              <w:rPr>
                <w:rFonts w:ascii="Cambria Math" w:eastAsiaTheme="minorEastAsia" w:hAnsi="Cambria Math"/>
                <w:sz w:val="18"/>
                <w:szCs w:val="18"/>
              </w:rPr>
              <m:t>A</m:t>
            </m:r>
          </m:e>
          <m:sub>
            <m:r>
              <w:rPr>
                <w:rFonts w:ascii="Cambria Math" w:eastAsiaTheme="minorEastAsia" w:hAnsi="Cambria Math"/>
                <w:sz w:val="18"/>
                <w:szCs w:val="18"/>
              </w:rPr>
              <m:t>C</m:t>
            </m:r>
          </m:sub>
        </m:sSub>
      </m:oMath>
      <w:r w:rsidR="00B1017C" w:rsidRPr="00AD7DF4">
        <w:rPr>
          <w:rFonts w:eastAsiaTheme="minorEastAsia"/>
          <w:sz w:val="18"/>
          <w:szCs w:val="18"/>
        </w:rPr>
        <w:t xml:space="preserve">: Área de construcción de la edificación </w:t>
      </w:r>
      <w:r w:rsidR="00A7290A" w:rsidRPr="00AD7DF4">
        <w:rPr>
          <w:rFonts w:eastAsiaTheme="minorEastAsia" w:cstheme="minorHAnsi"/>
          <w:sz w:val="18"/>
          <w:szCs w:val="18"/>
        </w:rPr>
        <w:t>m</w:t>
      </w:r>
      <w:r w:rsidR="00A7290A" w:rsidRPr="00AD7DF4">
        <w:rPr>
          <w:rFonts w:eastAsiaTheme="minorEastAsia" w:cstheme="minorHAnsi"/>
          <w:sz w:val="18"/>
          <w:szCs w:val="18"/>
          <w:vertAlign w:val="superscript"/>
        </w:rPr>
        <w:t>2</w:t>
      </w:r>
    </w:p>
    <w:p w14:paraId="08701016" w14:textId="2881C7F8" w:rsidR="00B1017C" w:rsidRDefault="00D203B1" w:rsidP="00B1017C">
      <w:pPr>
        <w:spacing w:after="0"/>
        <w:ind w:firstLine="708"/>
        <w:rPr>
          <w:rFonts w:eastAsiaTheme="minorEastAsia"/>
          <w:sz w:val="18"/>
          <w:szCs w:val="18"/>
        </w:rPr>
      </w:pPr>
      <m:oMath>
        <m:sSub>
          <m:sSubPr>
            <m:ctrlPr>
              <w:rPr>
                <w:rFonts w:ascii="Cambria Math" w:eastAsiaTheme="minorEastAsia" w:hAnsi="Cambria Math"/>
                <w:sz w:val="18"/>
                <w:szCs w:val="18"/>
              </w:rPr>
            </m:ctrlPr>
          </m:sSubPr>
          <m:e>
            <m:r>
              <w:rPr>
                <w:rFonts w:ascii="Cambria Math" w:eastAsiaTheme="minorEastAsia" w:hAnsi="Cambria Math"/>
                <w:sz w:val="18"/>
                <w:szCs w:val="18"/>
              </w:rPr>
              <m:t>V</m:t>
            </m:r>
          </m:e>
          <m:sub>
            <m:r>
              <w:rPr>
                <w:rFonts w:ascii="Cambria Math" w:eastAsiaTheme="minorEastAsia" w:hAnsi="Cambria Math"/>
                <w:sz w:val="18"/>
                <w:szCs w:val="18"/>
              </w:rPr>
              <m:t>i</m:t>
            </m:r>
          </m:sub>
        </m:sSub>
      </m:oMath>
      <w:r w:rsidR="00B1017C" w:rsidRPr="00AD7DF4">
        <w:rPr>
          <w:rFonts w:eastAsiaTheme="minorEastAsia"/>
          <w:sz w:val="18"/>
          <w:szCs w:val="18"/>
        </w:rPr>
        <w:t xml:space="preserve">: Valor comercial integral $ / </w:t>
      </w:r>
      <w:r w:rsidR="00A7290A" w:rsidRPr="00AD7DF4">
        <w:rPr>
          <w:rFonts w:eastAsiaTheme="minorEastAsia" w:cstheme="minorHAnsi"/>
          <w:sz w:val="18"/>
          <w:szCs w:val="18"/>
        </w:rPr>
        <w:t>m</w:t>
      </w:r>
      <w:r w:rsidR="00A7290A" w:rsidRPr="00AD7DF4">
        <w:rPr>
          <w:rFonts w:eastAsiaTheme="minorEastAsia" w:cstheme="minorHAnsi"/>
          <w:sz w:val="18"/>
          <w:szCs w:val="18"/>
          <w:vertAlign w:val="superscript"/>
        </w:rPr>
        <w:t>2</w:t>
      </w:r>
    </w:p>
    <w:p w14:paraId="1FEE805A" w14:textId="77777777" w:rsidR="00B1017C" w:rsidRPr="00AD7DF4" w:rsidRDefault="00B1017C" w:rsidP="00B1017C">
      <w:pPr>
        <w:spacing w:after="0"/>
        <w:ind w:firstLine="708"/>
        <w:rPr>
          <w:rFonts w:eastAsiaTheme="minorEastAsia"/>
          <w:sz w:val="18"/>
          <w:szCs w:val="18"/>
        </w:rPr>
      </w:pPr>
    </w:p>
    <w:tbl>
      <w:tblPr>
        <w:tblW w:w="5000" w:type="pct"/>
        <w:tblCellMar>
          <w:left w:w="70" w:type="dxa"/>
          <w:right w:w="70" w:type="dxa"/>
        </w:tblCellMar>
        <w:tblLook w:val="04A0" w:firstRow="1" w:lastRow="0" w:firstColumn="1" w:lastColumn="0" w:noHBand="0" w:noVBand="1"/>
      </w:tblPr>
      <w:tblGrid>
        <w:gridCol w:w="4452"/>
        <w:gridCol w:w="2038"/>
        <w:gridCol w:w="2338"/>
      </w:tblGrid>
      <w:tr w:rsidR="00B1017C" w:rsidRPr="00AD7DF4" w14:paraId="721FCC4B" w14:textId="77777777" w:rsidTr="001D1960">
        <w:trPr>
          <w:trHeight w:val="170"/>
        </w:trPr>
        <w:tc>
          <w:tcPr>
            <w:tcW w:w="5000" w:type="pct"/>
            <w:gridSpan w:val="3"/>
            <w:tcBorders>
              <w:top w:val="single" w:sz="4" w:space="0" w:color="auto"/>
              <w:left w:val="single" w:sz="4" w:space="0" w:color="auto"/>
              <w:bottom w:val="single" w:sz="4" w:space="0" w:color="auto"/>
              <w:right w:val="single" w:sz="4" w:space="0" w:color="000000"/>
            </w:tcBorders>
            <w:shd w:val="clear" w:color="000000" w:fill="BFBFBF"/>
            <w:noWrap/>
            <w:vAlign w:val="center"/>
            <w:hideMark/>
          </w:tcPr>
          <w:p w14:paraId="6C28BE77" w14:textId="77777777" w:rsidR="00B1017C" w:rsidRPr="00AD7DF4" w:rsidRDefault="00B1017C"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 xml:space="preserve">T23 - Depósito - </w:t>
            </w:r>
            <w:proofErr w:type="spellStart"/>
            <w:r w:rsidRPr="00AD7DF4">
              <w:rPr>
                <w:rFonts w:cstheme="minorHAnsi"/>
                <w:b/>
                <w:bCs/>
                <w:sz w:val="18"/>
                <w:szCs w:val="18"/>
                <w:lang w:eastAsia="es-CO"/>
              </w:rPr>
              <w:t>Lockers</w:t>
            </w:r>
            <w:proofErr w:type="spellEnd"/>
          </w:p>
        </w:tc>
      </w:tr>
      <w:tr w:rsidR="00B1017C" w:rsidRPr="00AD7DF4" w14:paraId="61A8E6E0" w14:textId="77777777" w:rsidTr="001D1960">
        <w:trPr>
          <w:trHeight w:val="170"/>
        </w:trPr>
        <w:tc>
          <w:tcPr>
            <w:tcW w:w="2522" w:type="pct"/>
            <w:tcBorders>
              <w:top w:val="nil"/>
              <w:left w:val="single" w:sz="4" w:space="0" w:color="auto"/>
              <w:bottom w:val="single" w:sz="4" w:space="0" w:color="auto"/>
              <w:right w:val="single" w:sz="4" w:space="0" w:color="auto"/>
            </w:tcBorders>
            <w:shd w:val="clear" w:color="000000" w:fill="BFBFBF"/>
            <w:noWrap/>
            <w:vAlign w:val="center"/>
            <w:hideMark/>
          </w:tcPr>
          <w:p w14:paraId="48ED5D32" w14:textId="77777777" w:rsidR="00B1017C" w:rsidRPr="00AD7DF4" w:rsidRDefault="00B1017C"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Reglas de Negocio</w:t>
            </w:r>
          </w:p>
        </w:tc>
        <w:tc>
          <w:tcPr>
            <w:tcW w:w="1154" w:type="pct"/>
            <w:tcBorders>
              <w:top w:val="nil"/>
              <w:left w:val="nil"/>
              <w:bottom w:val="single" w:sz="4" w:space="0" w:color="auto"/>
              <w:right w:val="single" w:sz="4" w:space="0" w:color="auto"/>
            </w:tcBorders>
            <w:shd w:val="clear" w:color="000000" w:fill="BFBFBF"/>
            <w:noWrap/>
            <w:vAlign w:val="center"/>
            <w:hideMark/>
          </w:tcPr>
          <w:p w14:paraId="551D1C0F" w14:textId="77777777" w:rsidR="00B1017C" w:rsidRPr="00AD7DF4" w:rsidRDefault="00B1017C"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Uso Predominante</w:t>
            </w:r>
          </w:p>
        </w:tc>
        <w:tc>
          <w:tcPr>
            <w:tcW w:w="1324" w:type="pct"/>
            <w:tcBorders>
              <w:top w:val="nil"/>
              <w:left w:val="nil"/>
              <w:bottom w:val="single" w:sz="4" w:space="0" w:color="auto"/>
              <w:right w:val="single" w:sz="4" w:space="0" w:color="auto"/>
            </w:tcBorders>
            <w:shd w:val="clear" w:color="000000" w:fill="BFBFBF"/>
            <w:noWrap/>
            <w:vAlign w:val="center"/>
            <w:hideMark/>
          </w:tcPr>
          <w:p w14:paraId="58CA3D92" w14:textId="77777777" w:rsidR="00B1017C" w:rsidRPr="00AD7DF4" w:rsidRDefault="00B1017C"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Combinación de Usos</w:t>
            </w:r>
          </w:p>
        </w:tc>
      </w:tr>
      <w:tr w:rsidR="00B1017C" w:rsidRPr="00AD7DF4" w14:paraId="5CA78726" w14:textId="77777777" w:rsidTr="001D1960">
        <w:trPr>
          <w:trHeight w:val="450"/>
        </w:trPr>
        <w:tc>
          <w:tcPr>
            <w:tcW w:w="2522" w:type="pct"/>
            <w:vMerge w:val="restart"/>
            <w:tcBorders>
              <w:top w:val="nil"/>
              <w:left w:val="single" w:sz="4" w:space="0" w:color="auto"/>
              <w:bottom w:val="single" w:sz="4" w:space="0" w:color="000000"/>
              <w:right w:val="single" w:sz="4" w:space="0" w:color="auto"/>
            </w:tcBorders>
            <w:shd w:val="clear" w:color="auto" w:fill="auto"/>
            <w:vAlign w:val="center"/>
            <w:hideMark/>
          </w:tcPr>
          <w:p w14:paraId="27ADFB3D" w14:textId="77777777" w:rsidR="00B1017C" w:rsidRPr="00AD7DF4" w:rsidRDefault="00B1017C" w:rsidP="001D1960">
            <w:pPr>
              <w:spacing w:after="0" w:line="240" w:lineRule="auto"/>
              <w:jc w:val="center"/>
              <w:rPr>
                <w:rFonts w:cstheme="minorHAnsi"/>
                <w:sz w:val="18"/>
                <w:szCs w:val="18"/>
                <w:lang w:eastAsia="es-CO"/>
              </w:rPr>
            </w:pPr>
            <w:r w:rsidRPr="00AD7DF4">
              <w:rPr>
                <w:rFonts w:cstheme="minorHAnsi"/>
                <w:sz w:val="18"/>
                <w:szCs w:val="18"/>
                <w:lang w:eastAsia="es-CO"/>
              </w:rPr>
              <w:t>Una Unidad de Calificación y Un Uso</w:t>
            </w:r>
          </w:p>
        </w:tc>
        <w:tc>
          <w:tcPr>
            <w:tcW w:w="1154"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588C2129" w14:textId="77777777" w:rsidR="00B1017C" w:rsidRPr="00AD7DF4" w:rsidRDefault="00B1017C" w:rsidP="001D1960">
            <w:pPr>
              <w:spacing w:after="0" w:line="240" w:lineRule="auto"/>
              <w:jc w:val="center"/>
              <w:rPr>
                <w:rFonts w:cstheme="minorHAnsi"/>
                <w:sz w:val="18"/>
                <w:szCs w:val="18"/>
                <w:lang w:eastAsia="es-CO"/>
              </w:rPr>
            </w:pPr>
            <w:r w:rsidRPr="00AD7DF4">
              <w:rPr>
                <w:rFonts w:cstheme="minorHAnsi"/>
                <w:sz w:val="18"/>
                <w:szCs w:val="18"/>
                <w:lang w:eastAsia="es-CO"/>
              </w:rPr>
              <w:t>051</w:t>
            </w:r>
          </w:p>
        </w:tc>
        <w:tc>
          <w:tcPr>
            <w:tcW w:w="1324"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12E0FF1C" w14:textId="77777777" w:rsidR="00B1017C" w:rsidRPr="00AD7DF4" w:rsidRDefault="00B1017C" w:rsidP="001D1960">
            <w:pPr>
              <w:spacing w:after="0" w:line="240" w:lineRule="auto"/>
              <w:jc w:val="center"/>
              <w:rPr>
                <w:rFonts w:cstheme="minorHAnsi"/>
                <w:sz w:val="18"/>
                <w:szCs w:val="18"/>
                <w:lang w:eastAsia="es-CO"/>
              </w:rPr>
            </w:pPr>
            <w:r w:rsidRPr="00AD7DF4">
              <w:rPr>
                <w:rFonts w:cstheme="minorHAnsi"/>
                <w:sz w:val="18"/>
                <w:szCs w:val="18"/>
                <w:lang w:eastAsia="es-CO"/>
              </w:rPr>
              <w:t>051</w:t>
            </w:r>
          </w:p>
        </w:tc>
      </w:tr>
      <w:tr w:rsidR="00B1017C" w:rsidRPr="00AD7DF4" w14:paraId="2044D4D8" w14:textId="77777777" w:rsidTr="001D1960">
        <w:trPr>
          <w:trHeight w:val="450"/>
        </w:trPr>
        <w:tc>
          <w:tcPr>
            <w:tcW w:w="2522" w:type="pct"/>
            <w:vMerge/>
            <w:tcBorders>
              <w:top w:val="nil"/>
              <w:left w:val="single" w:sz="4" w:space="0" w:color="auto"/>
              <w:bottom w:val="single" w:sz="4" w:space="0" w:color="000000"/>
              <w:right w:val="single" w:sz="4" w:space="0" w:color="auto"/>
            </w:tcBorders>
            <w:vAlign w:val="center"/>
            <w:hideMark/>
          </w:tcPr>
          <w:p w14:paraId="21F89C91" w14:textId="77777777" w:rsidR="00B1017C" w:rsidRPr="00AD7DF4" w:rsidRDefault="00B1017C" w:rsidP="001D1960">
            <w:pPr>
              <w:spacing w:after="0" w:line="240" w:lineRule="auto"/>
              <w:jc w:val="center"/>
              <w:rPr>
                <w:rFonts w:cstheme="minorHAnsi"/>
                <w:sz w:val="18"/>
                <w:szCs w:val="18"/>
                <w:lang w:eastAsia="es-CO"/>
              </w:rPr>
            </w:pPr>
          </w:p>
        </w:tc>
        <w:tc>
          <w:tcPr>
            <w:tcW w:w="1154" w:type="pct"/>
            <w:vMerge/>
            <w:tcBorders>
              <w:top w:val="nil"/>
              <w:left w:val="single" w:sz="4" w:space="0" w:color="auto"/>
              <w:bottom w:val="single" w:sz="4" w:space="0" w:color="000000"/>
              <w:right w:val="single" w:sz="4" w:space="0" w:color="auto"/>
            </w:tcBorders>
            <w:vAlign w:val="center"/>
            <w:hideMark/>
          </w:tcPr>
          <w:p w14:paraId="599B1F65" w14:textId="77777777" w:rsidR="00B1017C" w:rsidRPr="00AD7DF4" w:rsidRDefault="00B1017C" w:rsidP="001D1960">
            <w:pPr>
              <w:spacing w:after="0" w:line="240" w:lineRule="auto"/>
              <w:jc w:val="center"/>
              <w:rPr>
                <w:rFonts w:cstheme="minorHAnsi"/>
                <w:sz w:val="18"/>
                <w:szCs w:val="18"/>
                <w:lang w:eastAsia="es-CO"/>
              </w:rPr>
            </w:pPr>
          </w:p>
        </w:tc>
        <w:tc>
          <w:tcPr>
            <w:tcW w:w="1324" w:type="pct"/>
            <w:vMerge/>
            <w:tcBorders>
              <w:top w:val="nil"/>
              <w:left w:val="single" w:sz="4" w:space="0" w:color="auto"/>
              <w:bottom w:val="single" w:sz="4" w:space="0" w:color="000000"/>
              <w:right w:val="single" w:sz="4" w:space="0" w:color="auto"/>
            </w:tcBorders>
            <w:vAlign w:val="center"/>
            <w:hideMark/>
          </w:tcPr>
          <w:p w14:paraId="2F1052CA" w14:textId="77777777" w:rsidR="00B1017C" w:rsidRPr="00AD7DF4" w:rsidRDefault="00B1017C" w:rsidP="001D1960">
            <w:pPr>
              <w:spacing w:after="0" w:line="240" w:lineRule="auto"/>
              <w:jc w:val="center"/>
              <w:rPr>
                <w:rFonts w:cstheme="minorHAnsi"/>
                <w:sz w:val="18"/>
                <w:szCs w:val="18"/>
                <w:lang w:eastAsia="es-CO"/>
              </w:rPr>
            </w:pPr>
          </w:p>
        </w:tc>
      </w:tr>
    </w:tbl>
    <w:p w14:paraId="0BA6248F" w14:textId="15E7442E" w:rsidR="00B1017C" w:rsidRDefault="00B1017C" w:rsidP="00B1017C">
      <w:pPr>
        <w:rPr>
          <w:rFonts w:eastAsiaTheme="minorEastAsia" w:cstheme="minorHAnsi"/>
          <w:sz w:val="18"/>
          <w:szCs w:val="18"/>
        </w:rPr>
      </w:pPr>
    </w:p>
    <w:p w14:paraId="000B9C0B" w14:textId="59DA4895" w:rsidR="00B1017C" w:rsidRDefault="00B1017C" w:rsidP="00B1017C">
      <w:pPr>
        <w:tabs>
          <w:tab w:val="left" w:pos="8931"/>
        </w:tabs>
        <w:ind w:right="49"/>
        <w:rPr>
          <w:b/>
          <w:sz w:val="24"/>
          <w:szCs w:val="24"/>
        </w:rPr>
      </w:pPr>
      <w:r>
        <w:rPr>
          <w:b/>
          <w:sz w:val="24"/>
          <w:szCs w:val="24"/>
        </w:rPr>
        <w:t xml:space="preserve">4.1.4. </w:t>
      </w:r>
      <w:r w:rsidRPr="00B1017C">
        <w:rPr>
          <w:b/>
          <w:sz w:val="24"/>
          <w:szCs w:val="24"/>
        </w:rPr>
        <w:t xml:space="preserve">TABLA DE VALOR </w:t>
      </w:r>
      <w:r>
        <w:rPr>
          <w:b/>
          <w:sz w:val="24"/>
          <w:szCs w:val="24"/>
        </w:rPr>
        <w:t>M2 DE CONSTRUCCIÓN</w:t>
      </w:r>
    </w:p>
    <w:p w14:paraId="3D24B1E1" w14:textId="23947DA5" w:rsidR="00B1017C" w:rsidRDefault="00B1017C" w:rsidP="00B1017C">
      <w:pPr>
        <w:pStyle w:val="Ttulo2Car"/>
        <w:rPr>
          <w:rFonts w:eastAsiaTheme="minorEastAsia"/>
          <w:sz w:val="18"/>
          <w:szCs w:val="18"/>
        </w:rPr>
      </w:pPr>
      <w:r>
        <w:rPr>
          <w:rFonts w:eastAsiaTheme="minorEastAsia"/>
          <w:sz w:val="18"/>
          <w:szCs w:val="18"/>
        </w:rPr>
        <w:t>La tabla a</w:t>
      </w:r>
      <w:r w:rsidRPr="00AD7DF4">
        <w:rPr>
          <w:rFonts w:eastAsiaTheme="minorEastAsia"/>
          <w:sz w:val="18"/>
          <w:szCs w:val="18"/>
        </w:rPr>
        <w:t xml:space="preserve">signa el valor </w:t>
      </w:r>
      <w:r w:rsidRPr="00F7374E">
        <w:rPr>
          <w:rFonts w:eastAsiaTheme="minorEastAsia" w:cstheme="minorHAnsi"/>
          <w:sz w:val="18"/>
          <w:szCs w:val="18"/>
        </w:rPr>
        <w:t xml:space="preserve">m2 </w:t>
      </w:r>
      <w:r>
        <w:rPr>
          <w:rFonts w:eastAsiaTheme="minorEastAsia"/>
          <w:sz w:val="18"/>
          <w:szCs w:val="18"/>
        </w:rPr>
        <w:t xml:space="preserve">de construcción </w:t>
      </w:r>
      <w:r w:rsidRPr="00AD7DF4">
        <w:rPr>
          <w:rFonts w:eastAsiaTheme="minorEastAsia"/>
          <w:sz w:val="18"/>
          <w:szCs w:val="18"/>
        </w:rPr>
        <w:t>de la unidad y la liquidación del avalúo comercial está en función de la siguiente formula:</w:t>
      </w:r>
    </w:p>
    <w:p w14:paraId="5F11CCE2" w14:textId="77777777" w:rsidR="00B1017C" w:rsidRPr="00AD7DF4" w:rsidRDefault="00B1017C" w:rsidP="00B1017C">
      <w:pPr>
        <w:ind w:right="-377"/>
        <w:jc w:val="center"/>
        <w:rPr>
          <w:rFonts w:eastAsiaTheme="minorEastAsia" w:cstheme="minorHAnsi"/>
          <w:sz w:val="18"/>
          <w:szCs w:val="18"/>
        </w:rPr>
      </w:pPr>
      <m:oMathPara>
        <m:oMath>
          <m:r>
            <w:rPr>
              <w:rFonts w:ascii="Cambria Math" w:hAnsi="Cambria Math" w:cstheme="minorHAnsi"/>
              <w:sz w:val="18"/>
              <w:szCs w:val="18"/>
            </w:rPr>
            <m:t>Avalúo Comercial =</m:t>
          </m:r>
          <m:d>
            <m:dPr>
              <m:ctrlPr>
                <w:rPr>
                  <w:rFonts w:ascii="Cambria Math" w:hAnsi="Cambria Math" w:cstheme="minorHAnsi"/>
                  <w:i/>
                  <w:sz w:val="18"/>
                  <w:szCs w:val="18"/>
                </w:rPr>
              </m:ctrlPr>
            </m:dPr>
            <m:e>
              <m:r>
                <w:rPr>
                  <w:rFonts w:ascii="Cambria Math" w:hAnsi="Cambria Math" w:cstheme="minorHAnsi"/>
                  <w:sz w:val="18"/>
                  <w:szCs w:val="18"/>
                </w:rPr>
                <m:t xml:space="preserve"> </m:t>
              </m:r>
              <m:sSub>
                <m:sSubPr>
                  <m:ctrlPr>
                    <w:rPr>
                      <w:rFonts w:ascii="Cambria Math" w:hAnsi="Cambria Math" w:cstheme="minorHAnsi"/>
                      <w:i/>
                      <w:sz w:val="18"/>
                      <w:szCs w:val="18"/>
                    </w:rPr>
                  </m:ctrlPr>
                </m:sSubPr>
                <m:e>
                  <m:r>
                    <w:rPr>
                      <w:rFonts w:ascii="Cambria Math" w:hAnsi="Cambria Math" w:cstheme="minorHAnsi"/>
                      <w:sz w:val="18"/>
                      <w:szCs w:val="18"/>
                    </w:rPr>
                    <m:t>A</m:t>
                  </m:r>
                </m:e>
                <m:sub>
                  <m:r>
                    <w:rPr>
                      <w:rFonts w:ascii="Cambria Math" w:hAnsi="Cambria Math" w:cstheme="minorHAnsi"/>
                      <w:sz w:val="18"/>
                      <w:szCs w:val="18"/>
                    </w:rPr>
                    <m:t>T</m:t>
                  </m:r>
                </m:sub>
              </m:sSub>
              <m:r>
                <w:rPr>
                  <w:rFonts w:ascii="Cambria Math" w:hAnsi="Cambria Math" w:cstheme="minorHAnsi"/>
                  <w:sz w:val="18"/>
                  <w:szCs w:val="18"/>
                </w:rPr>
                <m:t xml:space="preserve"> x </m:t>
              </m:r>
              <m:sSub>
                <m:sSubPr>
                  <m:ctrlPr>
                    <w:rPr>
                      <w:rFonts w:ascii="Cambria Math" w:hAnsi="Cambria Math" w:cstheme="minorHAnsi"/>
                      <w:i/>
                      <w:sz w:val="18"/>
                      <w:szCs w:val="18"/>
                    </w:rPr>
                  </m:ctrlPr>
                </m:sSubPr>
                <m:e>
                  <m:r>
                    <w:rPr>
                      <w:rFonts w:ascii="Cambria Math" w:hAnsi="Cambria Math" w:cstheme="minorHAnsi"/>
                      <w:sz w:val="18"/>
                      <w:szCs w:val="18"/>
                    </w:rPr>
                    <m:t>V</m:t>
                  </m:r>
                </m:e>
                <m:sub>
                  <m:r>
                    <w:rPr>
                      <w:rFonts w:ascii="Cambria Math" w:hAnsi="Cambria Math" w:cstheme="minorHAnsi"/>
                      <w:sz w:val="18"/>
                      <w:szCs w:val="18"/>
                    </w:rPr>
                    <m:t>t</m:t>
                  </m:r>
                </m:sub>
              </m:sSub>
              <m:r>
                <w:rPr>
                  <w:rFonts w:ascii="Cambria Math" w:hAnsi="Cambria Math" w:cstheme="minorHAnsi"/>
                  <w:sz w:val="18"/>
                  <w:szCs w:val="18"/>
                </w:rPr>
                <m:t xml:space="preserve"> </m:t>
              </m:r>
            </m:e>
          </m:d>
          <m:r>
            <w:rPr>
              <w:rFonts w:ascii="Cambria Math" w:hAnsi="Cambria Math" w:cstheme="minorHAnsi"/>
              <w:sz w:val="18"/>
              <w:szCs w:val="18"/>
            </w:rPr>
            <m:t xml:space="preserve">+ </m:t>
          </m:r>
          <m:d>
            <m:dPr>
              <m:ctrlPr>
                <w:rPr>
                  <w:rFonts w:ascii="Cambria Math" w:hAnsi="Cambria Math" w:cstheme="minorHAnsi"/>
                  <w:i/>
                  <w:sz w:val="18"/>
                  <w:szCs w:val="18"/>
                </w:rPr>
              </m:ctrlPr>
            </m:dPr>
            <m:e>
              <m:r>
                <w:rPr>
                  <w:rFonts w:ascii="Cambria Math" w:hAnsi="Cambria Math" w:cstheme="minorHAnsi"/>
                  <w:sz w:val="18"/>
                  <w:szCs w:val="18"/>
                </w:rPr>
                <m:t xml:space="preserve"> </m:t>
              </m:r>
              <m:sSub>
                <m:sSubPr>
                  <m:ctrlPr>
                    <w:rPr>
                      <w:rFonts w:ascii="Cambria Math" w:hAnsi="Cambria Math" w:cstheme="minorHAnsi"/>
                      <w:i/>
                      <w:sz w:val="18"/>
                      <w:szCs w:val="18"/>
                    </w:rPr>
                  </m:ctrlPr>
                </m:sSubPr>
                <m:e>
                  <m:r>
                    <w:rPr>
                      <w:rFonts w:ascii="Cambria Math" w:hAnsi="Cambria Math" w:cstheme="minorHAnsi"/>
                      <w:sz w:val="18"/>
                      <w:szCs w:val="18"/>
                    </w:rPr>
                    <m:t>A</m:t>
                  </m:r>
                </m:e>
                <m:sub>
                  <m:r>
                    <w:rPr>
                      <w:rFonts w:ascii="Cambria Math" w:hAnsi="Cambria Math" w:cstheme="minorHAnsi"/>
                      <w:sz w:val="18"/>
                      <w:szCs w:val="18"/>
                    </w:rPr>
                    <m:t>C</m:t>
                  </m:r>
                </m:sub>
              </m:sSub>
              <m:r>
                <w:rPr>
                  <w:rFonts w:ascii="Cambria Math" w:hAnsi="Cambria Math" w:cstheme="minorHAnsi"/>
                  <w:sz w:val="18"/>
                  <w:szCs w:val="18"/>
                </w:rPr>
                <m:t xml:space="preserve"> x </m:t>
              </m:r>
              <m:sSub>
                <m:sSubPr>
                  <m:ctrlPr>
                    <w:rPr>
                      <w:rFonts w:ascii="Cambria Math" w:hAnsi="Cambria Math" w:cstheme="minorHAnsi"/>
                      <w:i/>
                      <w:sz w:val="18"/>
                      <w:szCs w:val="18"/>
                    </w:rPr>
                  </m:ctrlPr>
                </m:sSubPr>
                <m:e>
                  <m:r>
                    <w:rPr>
                      <w:rFonts w:ascii="Cambria Math" w:hAnsi="Cambria Math" w:cstheme="minorHAnsi"/>
                      <w:sz w:val="18"/>
                      <w:szCs w:val="18"/>
                    </w:rPr>
                    <m:t>V</m:t>
                  </m:r>
                </m:e>
                <m:sub>
                  <m:r>
                    <w:rPr>
                      <w:rFonts w:ascii="Cambria Math" w:hAnsi="Cambria Math" w:cstheme="minorHAnsi"/>
                      <w:sz w:val="18"/>
                      <w:szCs w:val="18"/>
                    </w:rPr>
                    <m:t>C</m:t>
                  </m:r>
                </m:sub>
              </m:sSub>
            </m:e>
          </m:d>
        </m:oMath>
      </m:oMathPara>
    </w:p>
    <w:p w14:paraId="48EDE493" w14:textId="77777777" w:rsidR="00B1017C" w:rsidRPr="00AD7DF4" w:rsidRDefault="00B1017C" w:rsidP="00B1017C">
      <w:pPr>
        <w:spacing w:after="0"/>
        <w:rPr>
          <w:rFonts w:eastAsiaTheme="minorEastAsia" w:cstheme="minorHAnsi"/>
          <w:sz w:val="18"/>
          <w:szCs w:val="18"/>
        </w:rPr>
      </w:pPr>
      <w:r w:rsidRPr="00AD7DF4">
        <w:rPr>
          <w:rFonts w:eastAsiaTheme="minorEastAsia" w:cstheme="minorHAnsi"/>
          <w:sz w:val="18"/>
          <w:szCs w:val="18"/>
        </w:rPr>
        <w:t>Donde:</w:t>
      </w:r>
    </w:p>
    <w:p w14:paraId="6966B983" w14:textId="77777777" w:rsidR="00B1017C" w:rsidRPr="00AD7DF4" w:rsidRDefault="00B1017C" w:rsidP="00B1017C">
      <w:pPr>
        <w:spacing w:after="0"/>
        <w:rPr>
          <w:rFonts w:eastAsiaTheme="minorEastAsia" w:cstheme="minorHAnsi"/>
          <w:sz w:val="18"/>
          <w:szCs w:val="18"/>
        </w:rPr>
      </w:pPr>
    </w:p>
    <w:p w14:paraId="24E7B5D3" w14:textId="77777777" w:rsidR="00B1017C" w:rsidRPr="00AD7DF4" w:rsidRDefault="00D203B1" w:rsidP="00B1017C">
      <w:pPr>
        <w:spacing w:after="0"/>
        <w:ind w:firstLine="708"/>
        <w:rPr>
          <w:rFonts w:eastAsiaTheme="minorEastAsia" w:cstheme="minorHAnsi"/>
          <w:sz w:val="18"/>
          <w:szCs w:val="18"/>
        </w:rPr>
      </w:pPr>
      <m:oMath>
        <m:sSub>
          <m:sSubPr>
            <m:ctrlPr>
              <w:rPr>
                <w:rFonts w:ascii="Cambria Math" w:eastAsiaTheme="minorEastAsia" w:hAnsi="Cambria Math" w:cstheme="minorHAnsi"/>
                <w:i/>
                <w:sz w:val="18"/>
                <w:szCs w:val="18"/>
              </w:rPr>
            </m:ctrlPr>
          </m:sSubPr>
          <m:e>
            <m:r>
              <w:rPr>
                <w:rFonts w:ascii="Cambria Math" w:eastAsiaTheme="minorEastAsia" w:hAnsi="Cambria Math" w:cstheme="minorHAnsi"/>
                <w:sz w:val="18"/>
                <w:szCs w:val="18"/>
              </w:rPr>
              <m:t>A</m:t>
            </m:r>
          </m:e>
          <m:sub>
            <m:r>
              <w:rPr>
                <w:rFonts w:ascii="Cambria Math" w:eastAsiaTheme="minorEastAsia" w:hAnsi="Cambria Math" w:cstheme="minorHAnsi"/>
                <w:sz w:val="18"/>
                <w:szCs w:val="18"/>
              </w:rPr>
              <m:t>T</m:t>
            </m:r>
          </m:sub>
        </m:sSub>
      </m:oMath>
      <w:r w:rsidR="00B1017C" w:rsidRPr="00AD7DF4">
        <w:rPr>
          <w:rFonts w:eastAsiaTheme="minorEastAsia" w:cstheme="minorHAnsi"/>
          <w:sz w:val="18"/>
          <w:szCs w:val="18"/>
        </w:rPr>
        <w:t>: Área de terreno (m</w:t>
      </w:r>
      <w:r w:rsidR="00B1017C" w:rsidRPr="00AD7DF4">
        <w:rPr>
          <w:rFonts w:eastAsiaTheme="minorEastAsia" w:cstheme="minorHAnsi"/>
          <w:sz w:val="18"/>
          <w:szCs w:val="18"/>
          <w:vertAlign w:val="superscript"/>
        </w:rPr>
        <w:t>2</w:t>
      </w:r>
      <w:r w:rsidR="00B1017C" w:rsidRPr="00AD7DF4">
        <w:rPr>
          <w:rFonts w:eastAsiaTheme="minorEastAsia" w:cstheme="minorHAnsi"/>
          <w:sz w:val="18"/>
          <w:szCs w:val="18"/>
        </w:rPr>
        <w:t>)</w:t>
      </w:r>
    </w:p>
    <w:p w14:paraId="68373452" w14:textId="77777777" w:rsidR="00B1017C" w:rsidRPr="00AD7DF4" w:rsidRDefault="00D203B1" w:rsidP="00B1017C">
      <w:pPr>
        <w:spacing w:after="0"/>
        <w:ind w:firstLine="708"/>
        <w:rPr>
          <w:rFonts w:eastAsiaTheme="minorEastAsia" w:cstheme="minorHAnsi"/>
          <w:sz w:val="18"/>
          <w:szCs w:val="18"/>
        </w:rPr>
      </w:pPr>
      <m:oMath>
        <m:sSub>
          <m:sSubPr>
            <m:ctrlPr>
              <w:rPr>
                <w:rFonts w:ascii="Cambria Math" w:eastAsiaTheme="minorEastAsia" w:hAnsi="Cambria Math" w:cstheme="minorHAnsi"/>
                <w:i/>
                <w:sz w:val="18"/>
                <w:szCs w:val="18"/>
              </w:rPr>
            </m:ctrlPr>
          </m:sSubPr>
          <m:e>
            <m:r>
              <w:rPr>
                <w:rFonts w:ascii="Cambria Math" w:eastAsiaTheme="minorEastAsia" w:hAnsi="Cambria Math" w:cstheme="minorHAnsi"/>
                <w:sz w:val="18"/>
                <w:szCs w:val="18"/>
              </w:rPr>
              <m:t>V</m:t>
            </m:r>
          </m:e>
          <m:sub>
            <m:r>
              <w:rPr>
                <w:rFonts w:ascii="Cambria Math" w:eastAsiaTheme="minorEastAsia" w:hAnsi="Cambria Math" w:cstheme="minorHAnsi"/>
                <w:sz w:val="18"/>
                <w:szCs w:val="18"/>
              </w:rPr>
              <m:t>T</m:t>
            </m:r>
          </m:sub>
        </m:sSub>
      </m:oMath>
      <w:r w:rsidR="00B1017C" w:rsidRPr="00AD7DF4">
        <w:rPr>
          <w:rFonts w:eastAsiaTheme="minorEastAsia" w:cstheme="minorHAnsi"/>
          <w:sz w:val="18"/>
          <w:szCs w:val="18"/>
        </w:rPr>
        <w:t>: Valor m</w:t>
      </w:r>
      <w:r w:rsidR="00B1017C" w:rsidRPr="00AD7DF4">
        <w:rPr>
          <w:rFonts w:eastAsiaTheme="minorEastAsia" w:cstheme="minorHAnsi"/>
          <w:sz w:val="18"/>
          <w:szCs w:val="18"/>
          <w:vertAlign w:val="superscript"/>
        </w:rPr>
        <w:t>2</w:t>
      </w:r>
      <w:r w:rsidR="00B1017C" w:rsidRPr="00AD7DF4">
        <w:rPr>
          <w:rFonts w:eastAsiaTheme="minorEastAsia" w:cstheme="minorHAnsi"/>
          <w:sz w:val="18"/>
          <w:szCs w:val="18"/>
        </w:rPr>
        <w:t xml:space="preserve"> comercial de terreno (</w:t>
      </w:r>
      <w:proofErr w:type="spellStart"/>
      <w:r w:rsidR="00B1017C" w:rsidRPr="00AD7DF4">
        <w:rPr>
          <w:rFonts w:eastAsiaTheme="minorEastAsia" w:cstheme="minorHAnsi"/>
          <w:sz w:val="18"/>
          <w:szCs w:val="18"/>
        </w:rPr>
        <w:t>ZHG</w:t>
      </w:r>
      <w:proofErr w:type="spellEnd"/>
      <w:r w:rsidR="00B1017C" w:rsidRPr="00AD7DF4">
        <w:rPr>
          <w:rFonts w:eastAsiaTheme="minorEastAsia" w:cstheme="minorHAnsi"/>
          <w:sz w:val="18"/>
          <w:szCs w:val="18"/>
        </w:rPr>
        <w:t>) $ / m</w:t>
      </w:r>
      <w:r w:rsidR="00B1017C" w:rsidRPr="00AD7DF4">
        <w:rPr>
          <w:rFonts w:eastAsiaTheme="minorEastAsia" w:cstheme="minorHAnsi"/>
          <w:sz w:val="18"/>
          <w:szCs w:val="18"/>
          <w:vertAlign w:val="superscript"/>
        </w:rPr>
        <w:t>2</w:t>
      </w:r>
    </w:p>
    <w:p w14:paraId="28DF115F" w14:textId="77777777" w:rsidR="00B1017C" w:rsidRPr="00AD7DF4" w:rsidRDefault="00D203B1" w:rsidP="00B1017C">
      <w:pPr>
        <w:spacing w:after="0"/>
        <w:ind w:firstLine="708"/>
        <w:rPr>
          <w:rFonts w:eastAsiaTheme="minorEastAsia" w:cstheme="minorHAnsi"/>
          <w:sz w:val="18"/>
          <w:szCs w:val="18"/>
        </w:rPr>
      </w:pPr>
      <m:oMath>
        <m:sSub>
          <m:sSubPr>
            <m:ctrlPr>
              <w:rPr>
                <w:rFonts w:ascii="Cambria Math" w:eastAsiaTheme="minorEastAsia" w:hAnsi="Cambria Math" w:cstheme="minorHAnsi"/>
                <w:i/>
                <w:sz w:val="18"/>
                <w:szCs w:val="18"/>
              </w:rPr>
            </m:ctrlPr>
          </m:sSubPr>
          <m:e>
            <m:r>
              <w:rPr>
                <w:rFonts w:ascii="Cambria Math" w:eastAsiaTheme="minorEastAsia" w:hAnsi="Cambria Math" w:cstheme="minorHAnsi"/>
                <w:sz w:val="18"/>
                <w:szCs w:val="18"/>
              </w:rPr>
              <m:t>A</m:t>
            </m:r>
          </m:e>
          <m:sub>
            <m:r>
              <w:rPr>
                <w:rFonts w:ascii="Cambria Math" w:eastAsiaTheme="minorEastAsia" w:hAnsi="Cambria Math" w:cstheme="minorHAnsi"/>
                <w:sz w:val="18"/>
                <w:szCs w:val="18"/>
              </w:rPr>
              <m:t>C</m:t>
            </m:r>
          </m:sub>
        </m:sSub>
      </m:oMath>
      <w:r w:rsidR="00B1017C" w:rsidRPr="00AD7DF4">
        <w:rPr>
          <w:rFonts w:eastAsiaTheme="minorEastAsia" w:cstheme="minorHAnsi"/>
          <w:sz w:val="18"/>
          <w:szCs w:val="18"/>
        </w:rPr>
        <w:t>: Área de construcción de la edificación m</w:t>
      </w:r>
      <w:r w:rsidR="00B1017C" w:rsidRPr="00AD7DF4">
        <w:rPr>
          <w:rFonts w:eastAsiaTheme="minorEastAsia" w:cstheme="minorHAnsi"/>
          <w:sz w:val="18"/>
          <w:szCs w:val="18"/>
          <w:vertAlign w:val="superscript"/>
        </w:rPr>
        <w:t>2</w:t>
      </w:r>
    </w:p>
    <w:p w14:paraId="10AA2C5A" w14:textId="77777777" w:rsidR="00B1017C" w:rsidRPr="00AD7DF4" w:rsidRDefault="00D203B1" w:rsidP="00B1017C">
      <w:pPr>
        <w:spacing w:after="0"/>
        <w:ind w:firstLine="708"/>
        <w:rPr>
          <w:rFonts w:eastAsiaTheme="minorEastAsia" w:cstheme="minorHAnsi"/>
          <w:sz w:val="18"/>
          <w:szCs w:val="18"/>
        </w:rPr>
      </w:pPr>
      <m:oMath>
        <m:sSub>
          <m:sSubPr>
            <m:ctrlPr>
              <w:rPr>
                <w:rFonts w:ascii="Cambria Math" w:eastAsiaTheme="minorEastAsia" w:hAnsi="Cambria Math" w:cstheme="minorHAnsi"/>
                <w:i/>
                <w:sz w:val="18"/>
                <w:szCs w:val="18"/>
              </w:rPr>
            </m:ctrlPr>
          </m:sSubPr>
          <m:e>
            <m:r>
              <w:rPr>
                <w:rFonts w:ascii="Cambria Math" w:eastAsiaTheme="minorEastAsia" w:hAnsi="Cambria Math" w:cstheme="minorHAnsi"/>
                <w:sz w:val="18"/>
                <w:szCs w:val="18"/>
              </w:rPr>
              <m:t>V</m:t>
            </m:r>
          </m:e>
          <m:sub>
            <m:r>
              <w:rPr>
                <w:rFonts w:ascii="Cambria Math" w:eastAsiaTheme="minorEastAsia" w:hAnsi="Cambria Math" w:cstheme="minorHAnsi"/>
                <w:sz w:val="18"/>
                <w:szCs w:val="18"/>
              </w:rPr>
              <m:t>C</m:t>
            </m:r>
          </m:sub>
        </m:sSub>
      </m:oMath>
      <w:r w:rsidR="00B1017C" w:rsidRPr="00AD7DF4">
        <w:rPr>
          <w:rFonts w:eastAsiaTheme="minorEastAsia" w:cstheme="minorHAnsi"/>
          <w:sz w:val="18"/>
          <w:szCs w:val="18"/>
        </w:rPr>
        <w:t>:</w:t>
      </w:r>
      <w:r w:rsidR="00B1017C" w:rsidRPr="00AD7DF4">
        <w:rPr>
          <w:rFonts w:eastAsiaTheme="minorEastAsia" w:cstheme="minorHAnsi"/>
          <w:b/>
          <w:sz w:val="18"/>
          <w:szCs w:val="18"/>
        </w:rPr>
        <w:t xml:space="preserve"> </w:t>
      </w:r>
      <w:r w:rsidR="00B1017C" w:rsidRPr="00AD7DF4">
        <w:rPr>
          <w:rFonts w:eastAsiaTheme="minorEastAsia" w:cstheme="minorHAnsi"/>
          <w:sz w:val="18"/>
          <w:szCs w:val="18"/>
        </w:rPr>
        <w:t>Valor m</w:t>
      </w:r>
      <w:r w:rsidR="00B1017C" w:rsidRPr="00AD7DF4">
        <w:rPr>
          <w:rFonts w:eastAsiaTheme="minorEastAsia" w:cstheme="minorHAnsi"/>
          <w:sz w:val="18"/>
          <w:szCs w:val="18"/>
          <w:vertAlign w:val="superscript"/>
        </w:rPr>
        <w:t>2</w:t>
      </w:r>
      <w:r w:rsidR="00B1017C" w:rsidRPr="00AD7DF4">
        <w:rPr>
          <w:rFonts w:eastAsiaTheme="minorEastAsia" w:cstheme="minorHAnsi"/>
          <w:sz w:val="18"/>
          <w:szCs w:val="18"/>
        </w:rPr>
        <w:t xml:space="preserve"> comercial de construcción de la edificación $ / m</w:t>
      </w:r>
      <w:r w:rsidR="00B1017C" w:rsidRPr="00AD7DF4">
        <w:rPr>
          <w:rFonts w:eastAsiaTheme="minorEastAsia" w:cstheme="minorHAnsi"/>
          <w:sz w:val="18"/>
          <w:szCs w:val="18"/>
          <w:vertAlign w:val="superscript"/>
        </w:rPr>
        <w:t>2</w:t>
      </w:r>
    </w:p>
    <w:p w14:paraId="26FE3ABF" w14:textId="77777777" w:rsidR="00B1017C" w:rsidRPr="00AD7DF4" w:rsidRDefault="00B1017C" w:rsidP="00B1017C">
      <w:pPr>
        <w:rPr>
          <w:rFonts w:eastAsiaTheme="minorEastAsia" w:cstheme="minorHAnsi"/>
          <w:sz w:val="18"/>
          <w:szCs w:val="18"/>
        </w:rPr>
      </w:pPr>
    </w:p>
    <w:tbl>
      <w:tblPr>
        <w:tblW w:w="5000" w:type="pct"/>
        <w:tblCellMar>
          <w:left w:w="70" w:type="dxa"/>
          <w:right w:w="70" w:type="dxa"/>
        </w:tblCellMar>
        <w:tblLook w:val="04A0" w:firstRow="1" w:lastRow="0" w:firstColumn="1" w:lastColumn="0" w:noHBand="0" w:noVBand="1"/>
      </w:tblPr>
      <w:tblGrid>
        <w:gridCol w:w="4463"/>
        <w:gridCol w:w="2034"/>
        <w:gridCol w:w="2331"/>
      </w:tblGrid>
      <w:tr w:rsidR="00B1017C" w:rsidRPr="00AD7DF4" w14:paraId="32A01A90" w14:textId="77777777" w:rsidTr="001D1960">
        <w:trPr>
          <w:trHeight w:val="170"/>
        </w:trPr>
        <w:tc>
          <w:tcPr>
            <w:tcW w:w="5000" w:type="pct"/>
            <w:gridSpan w:val="3"/>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7FD53D5D" w14:textId="77777777" w:rsidR="00B1017C" w:rsidRPr="00AD7DF4" w:rsidRDefault="00B1017C"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T12 - Edificios de Parqueo</w:t>
            </w:r>
          </w:p>
        </w:tc>
      </w:tr>
      <w:tr w:rsidR="00B1017C" w:rsidRPr="00AD7DF4" w14:paraId="40682AFF" w14:textId="77777777" w:rsidTr="001D1960">
        <w:trPr>
          <w:trHeight w:val="170"/>
        </w:trPr>
        <w:tc>
          <w:tcPr>
            <w:tcW w:w="2528" w:type="pct"/>
            <w:tcBorders>
              <w:top w:val="nil"/>
              <w:left w:val="single" w:sz="4" w:space="0" w:color="auto"/>
              <w:bottom w:val="single" w:sz="4" w:space="0" w:color="auto"/>
              <w:right w:val="single" w:sz="4" w:space="0" w:color="auto"/>
            </w:tcBorders>
            <w:shd w:val="clear" w:color="000000" w:fill="BFBFBF"/>
            <w:noWrap/>
            <w:vAlign w:val="center"/>
            <w:hideMark/>
          </w:tcPr>
          <w:p w14:paraId="4327D0DE" w14:textId="77777777" w:rsidR="00B1017C" w:rsidRPr="00AD7DF4" w:rsidRDefault="00B1017C"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Reglas de Negocio</w:t>
            </w:r>
          </w:p>
        </w:tc>
        <w:tc>
          <w:tcPr>
            <w:tcW w:w="1152" w:type="pct"/>
            <w:tcBorders>
              <w:top w:val="nil"/>
              <w:left w:val="nil"/>
              <w:bottom w:val="single" w:sz="4" w:space="0" w:color="auto"/>
              <w:right w:val="single" w:sz="4" w:space="0" w:color="auto"/>
            </w:tcBorders>
            <w:shd w:val="clear" w:color="000000" w:fill="BFBFBF"/>
            <w:noWrap/>
            <w:vAlign w:val="center"/>
            <w:hideMark/>
          </w:tcPr>
          <w:p w14:paraId="6984A438" w14:textId="77777777" w:rsidR="00B1017C" w:rsidRPr="00AD7DF4" w:rsidRDefault="00B1017C"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Uso Predominante</w:t>
            </w:r>
          </w:p>
        </w:tc>
        <w:tc>
          <w:tcPr>
            <w:tcW w:w="1320" w:type="pct"/>
            <w:tcBorders>
              <w:top w:val="nil"/>
              <w:left w:val="nil"/>
              <w:bottom w:val="single" w:sz="4" w:space="0" w:color="auto"/>
              <w:right w:val="single" w:sz="4" w:space="0" w:color="auto"/>
            </w:tcBorders>
            <w:shd w:val="clear" w:color="000000" w:fill="BFBFBF"/>
            <w:noWrap/>
            <w:vAlign w:val="center"/>
            <w:hideMark/>
          </w:tcPr>
          <w:p w14:paraId="209CF4CD" w14:textId="77777777" w:rsidR="00B1017C" w:rsidRPr="00AD7DF4" w:rsidRDefault="00B1017C"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Combinación de Usos</w:t>
            </w:r>
          </w:p>
        </w:tc>
      </w:tr>
      <w:tr w:rsidR="00B1017C" w:rsidRPr="00AD7DF4" w14:paraId="2C698D09" w14:textId="77777777" w:rsidTr="001D1960">
        <w:trPr>
          <w:trHeight w:val="450"/>
        </w:trPr>
        <w:tc>
          <w:tcPr>
            <w:tcW w:w="2528" w:type="pct"/>
            <w:vMerge w:val="restart"/>
            <w:tcBorders>
              <w:top w:val="nil"/>
              <w:left w:val="single" w:sz="4" w:space="0" w:color="auto"/>
              <w:bottom w:val="single" w:sz="4" w:space="0" w:color="auto"/>
              <w:right w:val="single" w:sz="4" w:space="0" w:color="auto"/>
            </w:tcBorders>
            <w:shd w:val="clear" w:color="auto" w:fill="auto"/>
            <w:vAlign w:val="center"/>
            <w:hideMark/>
          </w:tcPr>
          <w:p w14:paraId="77466042" w14:textId="77777777" w:rsidR="00B1017C" w:rsidRPr="00AD7DF4" w:rsidRDefault="00B1017C" w:rsidP="001D1960">
            <w:pPr>
              <w:spacing w:after="0" w:line="240" w:lineRule="auto"/>
              <w:jc w:val="center"/>
              <w:rPr>
                <w:rFonts w:cstheme="minorHAnsi"/>
                <w:sz w:val="18"/>
                <w:szCs w:val="18"/>
                <w:lang w:eastAsia="es-CO"/>
              </w:rPr>
            </w:pPr>
            <w:r w:rsidRPr="00AD7DF4">
              <w:rPr>
                <w:rFonts w:cstheme="minorHAnsi"/>
                <w:sz w:val="18"/>
                <w:szCs w:val="18"/>
                <w:lang w:eastAsia="es-CO"/>
              </w:rPr>
              <w:t>Una Unidad de Calificación y Un Uso</w:t>
            </w:r>
          </w:p>
        </w:tc>
        <w:tc>
          <w:tcPr>
            <w:tcW w:w="1152"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61E7CC32" w14:textId="77777777" w:rsidR="00B1017C" w:rsidRPr="00AD7DF4" w:rsidRDefault="00B1017C" w:rsidP="001D1960">
            <w:pPr>
              <w:spacing w:after="0" w:line="240" w:lineRule="auto"/>
              <w:jc w:val="center"/>
              <w:rPr>
                <w:rFonts w:cstheme="minorHAnsi"/>
                <w:sz w:val="18"/>
                <w:szCs w:val="18"/>
                <w:lang w:eastAsia="es-CO"/>
              </w:rPr>
            </w:pPr>
            <w:r w:rsidRPr="00AD7DF4">
              <w:rPr>
                <w:rFonts w:cstheme="minorHAnsi"/>
                <w:sz w:val="18"/>
                <w:szCs w:val="18"/>
                <w:lang w:eastAsia="es-CO"/>
              </w:rPr>
              <w:t>050</w:t>
            </w:r>
          </w:p>
        </w:tc>
        <w:tc>
          <w:tcPr>
            <w:tcW w:w="1320"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14917CB3" w14:textId="77777777" w:rsidR="00B1017C" w:rsidRPr="00AD7DF4" w:rsidRDefault="00B1017C" w:rsidP="001D1960">
            <w:pPr>
              <w:spacing w:after="0" w:line="240" w:lineRule="auto"/>
              <w:jc w:val="center"/>
              <w:rPr>
                <w:rFonts w:cstheme="minorHAnsi"/>
                <w:sz w:val="18"/>
                <w:szCs w:val="18"/>
                <w:lang w:eastAsia="es-CO"/>
              </w:rPr>
            </w:pPr>
            <w:r w:rsidRPr="00AD7DF4">
              <w:rPr>
                <w:rFonts w:cstheme="minorHAnsi"/>
                <w:sz w:val="18"/>
                <w:szCs w:val="18"/>
                <w:lang w:eastAsia="es-CO"/>
              </w:rPr>
              <w:t>050</w:t>
            </w:r>
          </w:p>
        </w:tc>
      </w:tr>
      <w:tr w:rsidR="00B1017C" w:rsidRPr="00AD7DF4" w14:paraId="21396714" w14:textId="77777777" w:rsidTr="001D1960">
        <w:trPr>
          <w:trHeight w:val="450"/>
        </w:trPr>
        <w:tc>
          <w:tcPr>
            <w:tcW w:w="2528" w:type="pct"/>
            <w:vMerge/>
            <w:tcBorders>
              <w:top w:val="nil"/>
              <w:left w:val="single" w:sz="4" w:space="0" w:color="auto"/>
              <w:bottom w:val="single" w:sz="4" w:space="0" w:color="auto"/>
              <w:right w:val="single" w:sz="4" w:space="0" w:color="auto"/>
            </w:tcBorders>
            <w:vAlign w:val="center"/>
            <w:hideMark/>
          </w:tcPr>
          <w:p w14:paraId="685459F9" w14:textId="77777777" w:rsidR="00B1017C" w:rsidRPr="00AD7DF4" w:rsidRDefault="00B1017C" w:rsidP="001D1960">
            <w:pPr>
              <w:spacing w:after="0" w:line="240" w:lineRule="auto"/>
              <w:jc w:val="center"/>
              <w:rPr>
                <w:rFonts w:cstheme="minorHAnsi"/>
                <w:sz w:val="18"/>
                <w:szCs w:val="18"/>
                <w:lang w:eastAsia="es-CO"/>
              </w:rPr>
            </w:pPr>
          </w:p>
        </w:tc>
        <w:tc>
          <w:tcPr>
            <w:tcW w:w="1152" w:type="pct"/>
            <w:vMerge/>
            <w:tcBorders>
              <w:top w:val="nil"/>
              <w:left w:val="single" w:sz="4" w:space="0" w:color="auto"/>
              <w:bottom w:val="single" w:sz="4" w:space="0" w:color="auto"/>
              <w:right w:val="single" w:sz="4" w:space="0" w:color="auto"/>
            </w:tcBorders>
            <w:vAlign w:val="center"/>
            <w:hideMark/>
          </w:tcPr>
          <w:p w14:paraId="070C9F25" w14:textId="77777777" w:rsidR="00B1017C" w:rsidRPr="00AD7DF4" w:rsidRDefault="00B1017C" w:rsidP="001D1960">
            <w:pPr>
              <w:spacing w:after="0" w:line="240" w:lineRule="auto"/>
              <w:jc w:val="center"/>
              <w:rPr>
                <w:rFonts w:cstheme="minorHAnsi"/>
                <w:sz w:val="18"/>
                <w:szCs w:val="18"/>
                <w:lang w:eastAsia="es-CO"/>
              </w:rPr>
            </w:pPr>
          </w:p>
        </w:tc>
        <w:tc>
          <w:tcPr>
            <w:tcW w:w="1320" w:type="pct"/>
            <w:vMerge/>
            <w:tcBorders>
              <w:top w:val="nil"/>
              <w:left w:val="single" w:sz="4" w:space="0" w:color="auto"/>
              <w:bottom w:val="single" w:sz="4" w:space="0" w:color="auto"/>
              <w:right w:val="single" w:sz="4" w:space="0" w:color="auto"/>
            </w:tcBorders>
            <w:vAlign w:val="center"/>
            <w:hideMark/>
          </w:tcPr>
          <w:p w14:paraId="0A420152" w14:textId="77777777" w:rsidR="00B1017C" w:rsidRPr="00AD7DF4" w:rsidRDefault="00B1017C" w:rsidP="001D1960">
            <w:pPr>
              <w:spacing w:after="0" w:line="240" w:lineRule="auto"/>
              <w:jc w:val="center"/>
              <w:rPr>
                <w:rFonts w:cstheme="minorHAnsi"/>
                <w:sz w:val="18"/>
                <w:szCs w:val="18"/>
                <w:lang w:eastAsia="es-CO"/>
              </w:rPr>
            </w:pPr>
          </w:p>
        </w:tc>
      </w:tr>
    </w:tbl>
    <w:p w14:paraId="32343E43" w14:textId="77777777" w:rsidR="00B1017C" w:rsidRPr="00AD7DF4" w:rsidRDefault="00B1017C" w:rsidP="00B1017C">
      <w:pPr>
        <w:rPr>
          <w:rFonts w:eastAsiaTheme="minorEastAsia" w:cstheme="minorHAnsi"/>
          <w:sz w:val="18"/>
          <w:szCs w:val="18"/>
        </w:rPr>
      </w:pPr>
    </w:p>
    <w:tbl>
      <w:tblPr>
        <w:tblW w:w="5000" w:type="pct"/>
        <w:tblCellMar>
          <w:left w:w="70" w:type="dxa"/>
          <w:right w:w="70" w:type="dxa"/>
        </w:tblCellMar>
        <w:tblLook w:val="04A0" w:firstRow="1" w:lastRow="0" w:firstColumn="1" w:lastColumn="0" w:noHBand="0" w:noVBand="1"/>
      </w:tblPr>
      <w:tblGrid>
        <w:gridCol w:w="4457"/>
        <w:gridCol w:w="2030"/>
        <w:gridCol w:w="2327"/>
        <w:gridCol w:w="14"/>
      </w:tblGrid>
      <w:tr w:rsidR="00B1017C" w:rsidRPr="00AD7DF4" w14:paraId="14D6B19B" w14:textId="77777777" w:rsidTr="001D1960">
        <w:trPr>
          <w:trHeight w:val="170"/>
        </w:trPr>
        <w:tc>
          <w:tcPr>
            <w:tcW w:w="5000" w:type="pct"/>
            <w:gridSpan w:val="4"/>
            <w:tcBorders>
              <w:top w:val="single" w:sz="4" w:space="0" w:color="auto"/>
              <w:left w:val="single" w:sz="4" w:space="0" w:color="auto"/>
              <w:bottom w:val="single" w:sz="4" w:space="0" w:color="auto"/>
              <w:right w:val="single" w:sz="4" w:space="0" w:color="000000"/>
            </w:tcBorders>
            <w:shd w:val="clear" w:color="000000" w:fill="BFBFBF"/>
            <w:noWrap/>
            <w:vAlign w:val="center"/>
            <w:hideMark/>
          </w:tcPr>
          <w:p w14:paraId="19455B92" w14:textId="77777777" w:rsidR="00B1017C" w:rsidRPr="00AD7DF4" w:rsidRDefault="00B1017C"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T17 - Piscinas</w:t>
            </w:r>
          </w:p>
        </w:tc>
      </w:tr>
      <w:tr w:rsidR="00B1017C" w:rsidRPr="00AD7DF4" w14:paraId="6FF812D5" w14:textId="77777777" w:rsidTr="001D1960">
        <w:trPr>
          <w:gridAfter w:val="1"/>
          <w:wAfter w:w="8" w:type="pct"/>
          <w:trHeight w:val="170"/>
        </w:trPr>
        <w:tc>
          <w:tcPr>
            <w:tcW w:w="2524" w:type="pct"/>
            <w:tcBorders>
              <w:top w:val="nil"/>
              <w:left w:val="single" w:sz="4" w:space="0" w:color="auto"/>
              <w:bottom w:val="single" w:sz="4" w:space="0" w:color="auto"/>
              <w:right w:val="single" w:sz="4" w:space="0" w:color="auto"/>
            </w:tcBorders>
            <w:shd w:val="clear" w:color="000000" w:fill="BFBFBF"/>
            <w:noWrap/>
            <w:vAlign w:val="center"/>
            <w:hideMark/>
          </w:tcPr>
          <w:p w14:paraId="0B683851" w14:textId="77777777" w:rsidR="00B1017C" w:rsidRPr="00AD7DF4" w:rsidRDefault="00B1017C"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Reglas de Negocio</w:t>
            </w:r>
          </w:p>
        </w:tc>
        <w:tc>
          <w:tcPr>
            <w:tcW w:w="1150" w:type="pct"/>
            <w:tcBorders>
              <w:top w:val="nil"/>
              <w:left w:val="nil"/>
              <w:bottom w:val="single" w:sz="4" w:space="0" w:color="auto"/>
              <w:right w:val="single" w:sz="4" w:space="0" w:color="auto"/>
            </w:tcBorders>
            <w:shd w:val="clear" w:color="000000" w:fill="BFBFBF"/>
            <w:noWrap/>
            <w:vAlign w:val="center"/>
            <w:hideMark/>
          </w:tcPr>
          <w:p w14:paraId="384526F6" w14:textId="77777777" w:rsidR="00B1017C" w:rsidRPr="00AD7DF4" w:rsidRDefault="00B1017C"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Uso Predominante</w:t>
            </w:r>
          </w:p>
        </w:tc>
        <w:tc>
          <w:tcPr>
            <w:tcW w:w="1318" w:type="pct"/>
            <w:tcBorders>
              <w:top w:val="nil"/>
              <w:left w:val="nil"/>
              <w:bottom w:val="single" w:sz="4" w:space="0" w:color="auto"/>
              <w:right w:val="single" w:sz="4" w:space="0" w:color="auto"/>
            </w:tcBorders>
            <w:shd w:val="clear" w:color="000000" w:fill="BFBFBF"/>
            <w:noWrap/>
            <w:vAlign w:val="center"/>
            <w:hideMark/>
          </w:tcPr>
          <w:p w14:paraId="4FF4734C" w14:textId="77777777" w:rsidR="00B1017C" w:rsidRPr="00AD7DF4" w:rsidRDefault="00B1017C"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Combinación de Usos</w:t>
            </w:r>
          </w:p>
        </w:tc>
      </w:tr>
      <w:tr w:rsidR="00B1017C" w:rsidRPr="00AD7DF4" w14:paraId="38A89037" w14:textId="77777777" w:rsidTr="001D1960">
        <w:trPr>
          <w:gridAfter w:val="1"/>
          <w:wAfter w:w="8" w:type="pct"/>
          <w:trHeight w:val="450"/>
        </w:trPr>
        <w:tc>
          <w:tcPr>
            <w:tcW w:w="2524" w:type="pct"/>
            <w:vMerge w:val="restart"/>
            <w:tcBorders>
              <w:top w:val="nil"/>
              <w:left w:val="single" w:sz="4" w:space="0" w:color="auto"/>
              <w:bottom w:val="single" w:sz="4" w:space="0" w:color="auto"/>
              <w:right w:val="single" w:sz="4" w:space="0" w:color="auto"/>
            </w:tcBorders>
            <w:shd w:val="clear" w:color="auto" w:fill="auto"/>
            <w:vAlign w:val="center"/>
            <w:hideMark/>
          </w:tcPr>
          <w:p w14:paraId="1AF7689F" w14:textId="77777777" w:rsidR="00B1017C" w:rsidRPr="00AD7DF4" w:rsidRDefault="00B1017C" w:rsidP="001D1960">
            <w:pPr>
              <w:spacing w:after="0" w:line="240" w:lineRule="auto"/>
              <w:jc w:val="center"/>
              <w:rPr>
                <w:rFonts w:cstheme="minorHAnsi"/>
                <w:sz w:val="18"/>
                <w:szCs w:val="18"/>
                <w:lang w:eastAsia="es-CO"/>
              </w:rPr>
            </w:pPr>
            <w:r w:rsidRPr="00AD7DF4">
              <w:rPr>
                <w:rFonts w:cstheme="minorHAnsi"/>
                <w:sz w:val="18"/>
                <w:szCs w:val="18"/>
                <w:lang w:eastAsia="es-CO"/>
              </w:rPr>
              <w:t>Una Unidad de Calificación y Un Uso</w:t>
            </w:r>
          </w:p>
        </w:tc>
        <w:tc>
          <w:tcPr>
            <w:tcW w:w="1150"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20755D54" w14:textId="77777777" w:rsidR="00B1017C" w:rsidRPr="00AD7DF4" w:rsidRDefault="00B1017C" w:rsidP="001D1960">
            <w:pPr>
              <w:spacing w:after="0" w:line="240" w:lineRule="auto"/>
              <w:jc w:val="center"/>
              <w:rPr>
                <w:rFonts w:cstheme="minorHAnsi"/>
                <w:sz w:val="18"/>
                <w:szCs w:val="18"/>
                <w:lang w:eastAsia="es-CO"/>
              </w:rPr>
            </w:pPr>
            <w:r w:rsidRPr="00AD7DF4">
              <w:rPr>
                <w:rFonts w:cstheme="minorHAnsi"/>
                <w:sz w:val="18"/>
                <w:szCs w:val="18"/>
                <w:lang w:eastAsia="es-CO"/>
              </w:rPr>
              <w:t>052</w:t>
            </w:r>
          </w:p>
        </w:tc>
        <w:tc>
          <w:tcPr>
            <w:tcW w:w="1318"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518A1085" w14:textId="77777777" w:rsidR="00B1017C" w:rsidRPr="00AD7DF4" w:rsidRDefault="00B1017C" w:rsidP="001D1960">
            <w:pPr>
              <w:spacing w:after="0" w:line="240" w:lineRule="auto"/>
              <w:jc w:val="center"/>
              <w:rPr>
                <w:rFonts w:cstheme="minorHAnsi"/>
                <w:sz w:val="18"/>
                <w:szCs w:val="18"/>
                <w:lang w:eastAsia="es-CO"/>
              </w:rPr>
            </w:pPr>
            <w:r w:rsidRPr="00AD7DF4">
              <w:rPr>
                <w:rFonts w:cstheme="minorHAnsi"/>
                <w:sz w:val="18"/>
                <w:szCs w:val="18"/>
                <w:lang w:eastAsia="es-CO"/>
              </w:rPr>
              <w:t>052</w:t>
            </w:r>
          </w:p>
        </w:tc>
      </w:tr>
      <w:tr w:rsidR="00B1017C" w:rsidRPr="00AD7DF4" w14:paraId="51977264" w14:textId="77777777" w:rsidTr="001D1960">
        <w:trPr>
          <w:gridAfter w:val="1"/>
          <w:wAfter w:w="8" w:type="pct"/>
          <w:trHeight w:val="450"/>
        </w:trPr>
        <w:tc>
          <w:tcPr>
            <w:tcW w:w="2524" w:type="pct"/>
            <w:vMerge/>
            <w:tcBorders>
              <w:top w:val="nil"/>
              <w:left w:val="single" w:sz="4" w:space="0" w:color="auto"/>
              <w:bottom w:val="single" w:sz="4" w:space="0" w:color="auto"/>
              <w:right w:val="single" w:sz="4" w:space="0" w:color="auto"/>
            </w:tcBorders>
            <w:vAlign w:val="center"/>
            <w:hideMark/>
          </w:tcPr>
          <w:p w14:paraId="35B155EA" w14:textId="77777777" w:rsidR="00B1017C" w:rsidRPr="00AD7DF4" w:rsidRDefault="00B1017C" w:rsidP="001D1960">
            <w:pPr>
              <w:spacing w:after="0" w:line="240" w:lineRule="auto"/>
              <w:jc w:val="center"/>
              <w:rPr>
                <w:rFonts w:cstheme="minorHAnsi"/>
                <w:sz w:val="18"/>
                <w:szCs w:val="18"/>
                <w:lang w:eastAsia="es-CO"/>
              </w:rPr>
            </w:pPr>
          </w:p>
        </w:tc>
        <w:tc>
          <w:tcPr>
            <w:tcW w:w="1150" w:type="pct"/>
            <w:vMerge/>
            <w:tcBorders>
              <w:top w:val="nil"/>
              <w:left w:val="single" w:sz="4" w:space="0" w:color="auto"/>
              <w:bottom w:val="single" w:sz="4" w:space="0" w:color="auto"/>
              <w:right w:val="single" w:sz="4" w:space="0" w:color="auto"/>
            </w:tcBorders>
            <w:vAlign w:val="center"/>
            <w:hideMark/>
          </w:tcPr>
          <w:p w14:paraId="6F39B3DE" w14:textId="77777777" w:rsidR="00B1017C" w:rsidRPr="00AD7DF4" w:rsidRDefault="00B1017C" w:rsidP="001D1960">
            <w:pPr>
              <w:spacing w:after="0" w:line="240" w:lineRule="auto"/>
              <w:jc w:val="center"/>
              <w:rPr>
                <w:rFonts w:cstheme="minorHAnsi"/>
                <w:sz w:val="18"/>
                <w:szCs w:val="18"/>
                <w:lang w:eastAsia="es-CO"/>
              </w:rPr>
            </w:pPr>
          </w:p>
        </w:tc>
        <w:tc>
          <w:tcPr>
            <w:tcW w:w="1318" w:type="pct"/>
            <w:vMerge/>
            <w:tcBorders>
              <w:top w:val="nil"/>
              <w:left w:val="single" w:sz="4" w:space="0" w:color="auto"/>
              <w:bottom w:val="single" w:sz="4" w:space="0" w:color="auto"/>
              <w:right w:val="single" w:sz="4" w:space="0" w:color="auto"/>
            </w:tcBorders>
            <w:vAlign w:val="center"/>
            <w:hideMark/>
          </w:tcPr>
          <w:p w14:paraId="13B63EE4" w14:textId="77777777" w:rsidR="00B1017C" w:rsidRPr="00AD7DF4" w:rsidRDefault="00B1017C" w:rsidP="001D1960">
            <w:pPr>
              <w:spacing w:after="0" w:line="240" w:lineRule="auto"/>
              <w:jc w:val="center"/>
              <w:rPr>
                <w:rFonts w:cstheme="minorHAnsi"/>
                <w:sz w:val="18"/>
                <w:szCs w:val="18"/>
                <w:lang w:eastAsia="es-CO"/>
              </w:rPr>
            </w:pPr>
          </w:p>
        </w:tc>
      </w:tr>
    </w:tbl>
    <w:p w14:paraId="3A0C3DB2" w14:textId="77777777" w:rsidR="00B1017C" w:rsidRPr="00AD7DF4" w:rsidRDefault="00B1017C" w:rsidP="00B1017C">
      <w:pPr>
        <w:rPr>
          <w:rFonts w:eastAsiaTheme="minorEastAsia" w:cstheme="minorHAnsi"/>
          <w:sz w:val="18"/>
          <w:szCs w:val="18"/>
        </w:rPr>
      </w:pPr>
    </w:p>
    <w:tbl>
      <w:tblPr>
        <w:tblW w:w="5000" w:type="pct"/>
        <w:tblCellMar>
          <w:left w:w="70" w:type="dxa"/>
          <w:right w:w="70" w:type="dxa"/>
        </w:tblCellMar>
        <w:tblLook w:val="04A0" w:firstRow="1" w:lastRow="0" w:firstColumn="1" w:lastColumn="0" w:noHBand="0" w:noVBand="1"/>
      </w:tblPr>
      <w:tblGrid>
        <w:gridCol w:w="4126"/>
        <w:gridCol w:w="1889"/>
        <w:gridCol w:w="2813"/>
      </w:tblGrid>
      <w:tr w:rsidR="00B1017C" w:rsidRPr="00AD7DF4" w14:paraId="74D4073E" w14:textId="77777777" w:rsidTr="001D1960">
        <w:trPr>
          <w:trHeight w:val="113"/>
        </w:trPr>
        <w:tc>
          <w:tcPr>
            <w:tcW w:w="5000" w:type="pct"/>
            <w:gridSpan w:val="3"/>
            <w:tcBorders>
              <w:top w:val="single" w:sz="4" w:space="0" w:color="auto"/>
              <w:left w:val="single" w:sz="4" w:space="0" w:color="auto"/>
              <w:bottom w:val="single" w:sz="4" w:space="0" w:color="auto"/>
              <w:right w:val="single" w:sz="4" w:space="0" w:color="000000"/>
            </w:tcBorders>
            <w:shd w:val="clear" w:color="000000" w:fill="BFBFBF"/>
            <w:noWrap/>
            <w:vAlign w:val="center"/>
            <w:hideMark/>
          </w:tcPr>
          <w:p w14:paraId="02A7A791" w14:textId="77777777" w:rsidR="00B1017C" w:rsidRPr="00AD7DF4" w:rsidRDefault="00B1017C"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T20 - Moteles, Amoblados y Residencias</w:t>
            </w:r>
          </w:p>
        </w:tc>
      </w:tr>
      <w:tr w:rsidR="00B1017C" w:rsidRPr="00AD7DF4" w14:paraId="464373C8" w14:textId="77777777" w:rsidTr="001D1960">
        <w:trPr>
          <w:trHeight w:val="113"/>
        </w:trPr>
        <w:tc>
          <w:tcPr>
            <w:tcW w:w="2337" w:type="pct"/>
            <w:tcBorders>
              <w:top w:val="nil"/>
              <w:left w:val="single" w:sz="4" w:space="0" w:color="auto"/>
              <w:bottom w:val="single" w:sz="4" w:space="0" w:color="auto"/>
              <w:right w:val="single" w:sz="4" w:space="0" w:color="auto"/>
            </w:tcBorders>
            <w:shd w:val="clear" w:color="000000" w:fill="BFBFBF"/>
            <w:noWrap/>
            <w:vAlign w:val="center"/>
            <w:hideMark/>
          </w:tcPr>
          <w:p w14:paraId="0526BDC1" w14:textId="77777777" w:rsidR="00B1017C" w:rsidRPr="00AD7DF4" w:rsidRDefault="00B1017C"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Reglas de Negocio</w:t>
            </w:r>
          </w:p>
        </w:tc>
        <w:tc>
          <w:tcPr>
            <w:tcW w:w="1070" w:type="pct"/>
            <w:tcBorders>
              <w:top w:val="nil"/>
              <w:left w:val="nil"/>
              <w:bottom w:val="single" w:sz="4" w:space="0" w:color="auto"/>
              <w:right w:val="single" w:sz="4" w:space="0" w:color="auto"/>
            </w:tcBorders>
            <w:shd w:val="clear" w:color="000000" w:fill="BFBFBF"/>
            <w:noWrap/>
            <w:vAlign w:val="center"/>
            <w:hideMark/>
          </w:tcPr>
          <w:p w14:paraId="3A4A52A1" w14:textId="77777777" w:rsidR="00B1017C" w:rsidRPr="00AD7DF4" w:rsidRDefault="00B1017C"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Uso Predominante</w:t>
            </w:r>
          </w:p>
        </w:tc>
        <w:tc>
          <w:tcPr>
            <w:tcW w:w="1593" w:type="pct"/>
            <w:tcBorders>
              <w:top w:val="nil"/>
              <w:left w:val="nil"/>
              <w:bottom w:val="single" w:sz="4" w:space="0" w:color="auto"/>
              <w:right w:val="single" w:sz="4" w:space="0" w:color="auto"/>
            </w:tcBorders>
            <w:shd w:val="clear" w:color="000000" w:fill="BFBFBF"/>
            <w:noWrap/>
            <w:vAlign w:val="center"/>
            <w:hideMark/>
          </w:tcPr>
          <w:p w14:paraId="5050C932" w14:textId="77777777" w:rsidR="00B1017C" w:rsidRPr="00AD7DF4" w:rsidRDefault="00B1017C"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Combinación de Usos</w:t>
            </w:r>
          </w:p>
        </w:tc>
      </w:tr>
      <w:tr w:rsidR="00B1017C" w:rsidRPr="00AD7DF4" w14:paraId="2F5E63B1" w14:textId="77777777" w:rsidTr="001D1960">
        <w:trPr>
          <w:trHeight w:val="450"/>
        </w:trPr>
        <w:tc>
          <w:tcPr>
            <w:tcW w:w="2337" w:type="pct"/>
            <w:vMerge w:val="restart"/>
            <w:tcBorders>
              <w:top w:val="nil"/>
              <w:left w:val="single" w:sz="4" w:space="0" w:color="auto"/>
              <w:bottom w:val="single" w:sz="4" w:space="0" w:color="000000"/>
              <w:right w:val="single" w:sz="4" w:space="0" w:color="auto"/>
            </w:tcBorders>
            <w:shd w:val="clear" w:color="auto" w:fill="auto"/>
            <w:vAlign w:val="center"/>
            <w:hideMark/>
          </w:tcPr>
          <w:p w14:paraId="24BD99B9" w14:textId="77777777" w:rsidR="00B1017C" w:rsidRPr="00AD7DF4" w:rsidRDefault="00B1017C" w:rsidP="001D1960">
            <w:pPr>
              <w:spacing w:after="0" w:line="240" w:lineRule="auto"/>
              <w:jc w:val="center"/>
              <w:rPr>
                <w:rFonts w:cstheme="minorHAnsi"/>
                <w:sz w:val="18"/>
                <w:szCs w:val="18"/>
                <w:lang w:eastAsia="es-CO"/>
              </w:rPr>
            </w:pPr>
            <w:r w:rsidRPr="00AD7DF4">
              <w:rPr>
                <w:rFonts w:cstheme="minorHAnsi"/>
                <w:sz w:val="18"/>
                <w:szCs w:val="18"/>
                <w:lang w:eastAsia="es-CO"/>
              </w:rPr>
              <w:t>Una Unidad de Calificación y Un Uso</w:t>
            </w:r>
          </w:p>
        </w:tc>
        <w:tc>
          <w:tcPr>
            <w:tcW w:w="1070"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18BF0E6C" w14:textId="77777777" w:rsidR="00B1017C" w:rsidRPr="00AD7DF4" w:rsidRDefault="00B1017C" w:rsidP="001D1960">
            <w:pPr>
              <w:spacing w:after="0" w:line="240" w:lineRule="auto"/>
              <w:jc w:val="center"/>
              <w:rPr>
                <w:rFonts w:cstheme="minorHAnsi"/>
                <w:sz w:val="18"/>
                <w:szCs w:val="18"/>
                <w:lang w:eastAsia="es-CO"/>
              </w:rPr>
            </w:pPr>
            <w:r w:rsidRPr="00AD7DF4">
              <w:rPr>
                <w:rFonts w:cstheme="minorHAnsi"/>
                <w:sz w:val="18"/>
                <w:szCs w:val="18"/>
                <w:lang w:eastAsia="es-CO"/>
              </w:rPr>
              <w:t>027</w:t>
            </w:r>
          </w:p>
        </w:tc>
        <w:tc>
          <w:tcPr>
            <w:tcW w:w="1593"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74991242" w14:textId="77777777" w:rsidR="00B1017C" w:rsidRPr="00AD7DF4" w:rsidRDefault="00B1017C" w:rsidP="001D1960">
            <w:pPr>
              <w:spacing w:after="0" w:line="240" w:lineRule="auto"/>
              <w:jc w:val="center"/>
              <w:rPr>
                <w:rFonts w:cstheme="minorHAnsi"/>
                <w:sz w:val="18"/>
                <w:szCs w:val="18"/>
                <w:lang w:eastAsia="es-CO"/>
              </w:rPr>
            </w:pPr>
            <w:r w:rsidRPr="00AD7DF4">
              <w:rPr>
                <w:rFonts w:cstheme="minorHAnsi"/>
                <w:sz w:val="18"/>
                <w:szCs w:val="18"/>
                <w:lang w:eastAsia="es-CO"/>
              </w:rPr>
              <w:t>027</w:t>
            </w:r>
          </w:p>
        </w:tc>
      </w:tr>
      <w:tr w:rsidR="00B1017C" w:rsidRPr="00AD7DF4" w14:paraId="5AD74CCB" w14:textId="77777777" w:rsidTr="001D1960">
        <w:trPr>
          <w:trHeight w:val="450"/>
        </w:trPr>
        <w:tc>
          <w:tcPr>
            <w:tcW w:w="2337" w:type="pct"/>
            <w:vMerge/>
            <w:tcBorders>
              <w:top w:val="nil"/>
              <w:left w:val="single" w:sz="4" w:space="0" w:color="auto"/>
              <w:bottom w:val="single" w:sz="4" w:space="0" w:color="000000"/>
              <w:right w:val="single" w:sz="4" w:space="0" w:color="auto"/>
            </w:tcBorders>
            <w:vAlign w:val="center"/>
            <w:hideMark/>
          </w:tcPr>
          <w:p w14:paraId="53233E90" w14:textId="77777777" w:rsidR="00B1017C" w:rsidRPr="00AD7DF4" w:rsidRDefault="00B1017C" w:rsidP="001D1960">
            <w:pPr>
              <w:spacing w:after="0" w:line="240" w:lineRule="auto"/>
              <w:jc w:val="center"/>
              <w:rPr>
                <w:rFonts w:cstheme="minorHAnsi"/>
                <w:sz w:val="18"/>
                <w:szCs w:val="18"/>
                <w:lang w:eastAsia="es-CO"/>
              </w:rPr>
            </w:pPr>
          </w:p>
        </w:tc>
        <w:tc>
          <w:tcPr>
            <w:tcW w:w="1070" w:type="pct"/>
            <w:vMerge/>
            <w:tcBorders>
              <w:top w:val="nil"/>
              <w:left w:val="single" w:sz="4" w:space="0" w:color="auto"/>
              <w:bottom w:val="single" w:sz="4" w:space="0" w:color="000000"/>
              <w:right w:val="single" w:sz="4" w:space="0" w:color="auto"/>
            </w:tcBorders>
            <w:vAlign w:val="center"/>
            <w:hideMark/>
          </w:tcPr>
          <w:p w14:paraId="0A23FC2C" w14:textId="77777777" w:rsidR="00B1017C" w:rsidRPr="00AD7DF4" w:rsidRDefault="00B1017C" w:rsidP="001D1960">
            <w:pPr>
              <w:spacing w:after="0" w:line="240" w:lineRule="auto"/>
              <w:jc w:val="center"/>
              <w:rPr>
                <w:rFonts w:cstheme="minorHAnsi"/>
                <w:sz w:val="18"/>
                <w:szCs w:val="18"/>
                <w:lang w:eastAsia="es-CO"/>
              </w:rPr>
            </w:pPr>
          </w:p>
        </w:tc>
        <w:tc>
          <w:tcPr>
            <w:tcW w:w="1593" w:type="pct"/>
            <w:vMerge/>
            <w:tcBorders>
              <w:top w:val="nil"/>
              <w:left w:val="single" w:sz="4" w:space="0" w:color="auto"/>
              <w:bottom w:val="single" w:sz="4" w:space="0" w:color="000000"/>
              <w:right w:val="single" w:sz="4" w:space="0" w:color="auto"/>
            </w:tcBorders>
            <w:vAlign w:val="center"/>
            <w:hideMark/>
          </w:tcPr>
          <w:p w14:paraId="218DE001" w14:textId="77777777" w:rsidR="00B1017C" w:rsidRPr="00AD7DF4" w:rsidRDefault="00B1017C" w:rsidP="001D1960">
            <w:pPr>
              <w:spacing w:after="0" w:line="240" w:lineRule="auto"/>
              <w:jc w:val="center"/>
              <w:rPr>
                <w:rFonts w:cstheme="minorHAnsi"/>
                <w:sz w:val="18"/>
                <w:szCs w:val="18"/>
                <w:lang w:eastAsia="es-CO"/>
              </w:rPr>
            </w:pPr>
          </w:p>
        </w:tc>
      </w:tr>
    </w:tbl>
    <w:p w14:paraId="5CD30296" w14:textId="0BD370C9" w:rsidR="00B1017C" w:rsidRDefault="00B1017C" w:rsidP="00B1017C">
      <w:pPr>
        <w:tabs>
          <w:tab w:val="left" w:pos="8931"/>
        </w:tabs>
        <w:ind w:right="49"/>
        <w:rPr>
          <w:b/>
          <w:sz w:val="24"/>
          <w:szCs w:val="24"/>
        </w:rPr>
      </w:pPr>
    </w:p>
    <w:p w14:paraId="499A79BA" w14:textId="7445E54E" w:rsidR="001C5E65" w:rsidDel="00E55835" w:rsidRDefault="001C5E65" w:rsidP="00B1017C">
      <w:pPr>
        <w:tabs>
          <w:tab w:val="left" w:pos="8931"/>
        </w:tabs>
        <w:ind w:right="49"/>
        <w:rPr>
          <w:del w:id="39" w:author="Elba Nayibe Nuñez Arciniegas" w:date="2021-05-09T22:19:00Z"/>
          <w:b/>
          <w:sz w:val="24"/>
          <w:szCs w:val="24"/>
        </w:rPr>
      </w:pPr>
    </w:p>
    <w:p w14:paraId="744A41C5" w14:textId="5C8252A9" w:rsidR="00B1017C" w:rsidRDefault="00B1017C" w:rsidP="00B1017C">
      <w:pPr>
        <w:tabs>
          <w:tab w:val="left" w:pos="8931"/>
        </w:tabs>
        <w:ind w:right="49"/>
        <w:rPr>
          <w:b/>
          <w:sz w:val="24"/>
          <w:szCs w:val="24"/>
        </w:rPr>
      </w:pPr>
      <w:r>
        <w:rPr>
          <w:b/>
          <w:sz w:val="24"/>
          <w:szCs w:val="24"/>
        </w:rPr>
        <w:t xml:space="preserve">4. 2. </w:t>
      </w:r>
      <w:r w:rsidRPr="00B1017C">
        <w:rPr>
          <w:b/>
          <w:sz w:val="24"/>
          <w:szCs w:val="24"/>
        </w:rPr>
        <w:t xml:space="preserve">PREDIOS EN </w:t>
      </w:r>
      <w:r>
        <w:rPr>
          <w:b/>
          <w:sz w:val="24"/>
          <w:szCs w:val="24"/>
        </w:rPr>
        <w:t xml:space="preserve">NO </w:t>
      </w:r>
      <w:r w:rsidRPr="00B1017C">
        <w:rPr>
          <w:b/>
          <w:sz w:val="24"/>
          <w:szCs w:val="24"/>
        </w:rPr>
        <w:t xml:space="preserve">PROPIEDAD HORIZONTAL, </w:t>
      </w:r>
      <w:proofErr w:type="spellStart"/>
      <w:r>
        <w:rPr>
          <w:b/>
          <w:sz w:val="24"/>
          <w:szCs w:val="24"/>
        </w:rPr>
        <w:t>N</w:t>
      </w:r>
      <w:r w:rsidRPr="00B1017C">
        <w:rPr>
          <w:b/>
          <w:sz w:val="24"/>
          <w:szCs w:val="24"/>
        </w:rPr>
        <w:t>PH</w:t>
      </w:r>
      <w:proofErr w:type="spellEnd"/>
    </w:p>
    <w:p w14:paraId="5A070CF8" w14:textId="7F8EE9FC" w:rsidR="00F7374E" w:rsidRDefault="00F7374E" w:rsidP="00F7374E">
      <w:pPr>
        <w:spacing w:after="0"/>
        <w:jc w:val="both"/>
        <w:rPr>
          <w:rFonts w:eastAsiaTheme="minorEastAsia"/>
          <w:sz w:val="18"/>
          <w:szCs w:val="18"/>
        </w:rPr>
      </w:pPr>
      <w:r w:rsidRPr="00AD7DF4">
        <w:rPr>
          <w:rFonts w:eastAsiaTheme="minorEastAsia"/>
          <w:sz w:val="18"/>
          <w:szCs w:val="18"/>
        </w:rPr>
        <w:t xml:space="preserve">Para los predios que se encuentran en régimen de </w:t>
      </w:r>
      <w:r>
        <w:rPr>
          <w:rFonts w:eastAsiaTheme="minorEastAsia"/>
          <w:sz w:val="18"/>
          <w:szCs w:val="18"/>
        </w:rPr>
        <w:t xml:space="preserve">No </w:t>
      </w:r>
      <w:r w:rsidRPr="00AD7DF4">
        <w:rPr>
          <w:rFonts w:eastAsiaTheme="minorEastAsia"/>
          <w:sz w:val="18"/>
          <w:szCs w:val="18"/>
        </w:rPr>
        <w:t xml:space="preserve">Propiedad Horizontal, se </w:t>
      </w:r>
      <w:r>
        <w:rPr>
          <w:rFonts w:eastAsiaTheme="minorEastAsia"/>
          <w:sz w:val="18"/>
          <w:szCs w:val="18"/>
        </w:rPr>
        <w:t>tiene solo una</w:t>
      </w:r>
      <w:r w:rsidRPr="00AD7DF4">
        <w:rPr>
          <w:rFonts w:eastAsiaTheme="minorEastAsia"/>
          <w:sz w:val="18"/>
          <w:szCs w:val="18"/>
        </w:rPr>
        <w:t xml:space="preserve"> metodología para realizar la liquidación del avalúo comercial.</w:t>
      </w:r>
    </w:p>
    <w:p w14:paraId="0268064C" w14:textId="77777777" w:rsidR="00F7374E" w:rsidRDefault="00F7374E" w:rsidP="00B1017C">
      <w:pPr>
        <w:tabs>
          <w:tab w:val="left" w:pos="8931"/>
        </w:tabs>
        <w:ind w:right="49"/>
        <w:rPr>
          <w:b/>
          <w:sz w:val="24"/>
          <w:szCs w:val="24"/>
        </w:rPr>
      </w:pPr>
    </w:p>
    <w:p w14:paraId="7D15F066" w14:textId="28B35246" w:rsidR="00B1017C" w:rsidRDefault="00B1017C" w:rsidP="00B1017C">
      <w:pPr>
        <w:tabs>
          <w:tab w:val="left" w:pos="8931"/>
        </w:tabs>
        <w:ind w:right="49"/>
        <w:rPr>
          <w:b/>
          <w:sz w:val="24"/>
          <w:szCs w:val="24"/>
        </w:rPr>
      </w:pPr>
      <w:r>
        <w:rPr>
          <w:b/>
          <w:sz w:val="24"/>
          <w:szCs w:val="24"/>
        </w:rPr>
        <w:t xml:space="preserve">4.2.1. </w:t>
      </w:r>
      <w:r w:rsidRPr="00B1017C">
        <w:rPr>
          <w:b/>
          <w:sz w:val="24"/>
          <w:szCs w:val="24"/>
        </w:rPr>
        <w:t xml:space="preserve">TABLA DE VALOR </w:t>
      </w:r>
      <w:r>
        <w:rPr>
          <w:b/>
          <w:sz w:val="24"/>
          <w:szCs w:val="24"/>
        </w:rPr>
        <w:t>M2 DE CONSTRUCCIÓN</w:t>
      </w:r>
    </w:p>
    <w:p w14:paraId="4DB46AA5" w14:textId="77777777" w:rsidR="00B1017C" w:rsidRDefault="00B1017C" w:rsidP="00B1017C">
      <w:pPr>
        <w:pStyle w:val="Ttulo2Car"/>
        <w:rPr>
          <w:rFonts w:eastAsiaTheme="minorEastAsia"/>
          <w:sz w:val="18"/>
          <w:szCs w:val="18"/>
        </w:rPr>
      </w:pPr>
      <w:r>
        <w:rPr>
          <w:rFonts w:eastAsiaTheme="minorEastAsia"/>
          <w:sz w:val="18"/>
          <w:szCs w:val="18"/>
        </w:rPr>
        <w:t>La tabla a</w:t>
      </w:r>
      <w:r w:rsidRPr="00AD7DF4">
        <w:rPr>
          <w:rFonts w:eastAsiaTheme="minorEastAsia"/>
          <w:sz w:val="18"/>
          <w:szCs w:val="18"/>
        </w:rPr>
        <w:t xml:space="preserve">signa el valor </w:t>
      </w:r>
      <w:r>
        <w:rPr>
          <w:rFonts w:eastAsiaTheme="minorEastAsia"/>
          <w:sz w:val="18"/>
          <w:szCs w:val="18"/>
        </w:rPr>
        <w:t xml:space="preserve">m2 de construcción </w:t>
      </w:r>
      <w:r w:rsidRPr="00AD7DF4">
        <w:rPr>
          <w:rFonts w:eastAsiaTheme="minorEastAsia"/>
          <w:sz w:val="18"/>
          <w:szCs w:val="18"/>
        </w:rPr>
        <w:t>de la unidad y la liquidación del avalúo comercial está en función de la siguiente formula:</w:t>
      </w:r>
    </w:p>
    <w:p w14:paraId="1D6C23DF" w14:textId="77777777" w:rsidR="00B1017C" w:rsidRPr="00AD7DF4" w:rsidRDefault="00B1017C" w:rsidP="00B1017C">
      <w:pPr>
        <w:ind w:right="-377"/>
        <w:jc w:val="center"/>
        <w:rPr>
          <w:rFonts w:eastAsiaTheme="minorEastAsia" w:cstheme="minorHAnsi"/>
          <w:sz w:val="18"/>
          <w:szCs w:val="18"/>
        </w:rPr>
      </w:pPr>
      <m:oMathPara>
        <m:oMath>
          <m:r>
            <w:rPr>
              <w:rFonts w:ascii="Cambria Math" w:hAnsi="Cambria Math" w:cstheme="minorHAnsi"/>
              <w:sz w:val="18"/>
              <w:szCs w:val="18"/>
            </w:rPr>
            <m:t>Avalúo Comercial =</m:t>
          </m:r>
          <m:d>
            <m:dPr>
              <m:ctrlPr>
                <w:rPr>
                  <w:rFonts w:ascii="Cambria Math" w:hAnsi="Cambria Math" w:cstheme="minorHAnsi"/>
                  <w:i/>
                  <w:sz w:val="18"/>
                  <w:szCs w:val="18"/>
                </w:rPr>
              </m:ctrlPr>
            </m:dPr>
            <m:e>
              <m:r>
                <w:rPr>
                  <w:rFonts w:ascii="Cambria Math" w:hAnsi="Cambria Math" w:cstheme="minorHAnsi"/>
                  <w:sz w:val="18"/>
                  <w:szCs w:val="18"/>
                </w:rPr>
                <m:t xml:space="preserve"> </m:t>
              </m:r>
              <m:sSub>
                <m:sSubPr>
                  <m:ctrlPr>
                    <w:rPr>
                      <w:rFonts w:ascii="Cambria Math" w:hAnsi="Cambria Math" w:cstheme="minorHAnsi"/>
                      <w:i/>
                      <w:sz w:val="18"/>
                      <w:szCs w:val="18"/>
                    </w:rPr>
                  </m:ctrlPr>
                </m:sSubPr>
                <m:e>
                  <m:r>
                    <w:rPr>
                      <w:rFonts w:ascii="Cambria Math" w:hAnsi="Cambria Math" w:cstheme="minorHAnsi"/>
                      <w:sz w:val="18"/>
                      <w:szCs w:val="18"/>
                    </w:rPr>
                    <m:t>A</m:t>
                  </m:r>
                </m:e>
                <m:sub>
                  <m:r>
                    <w:rPr>
                      <w:rFonts w:ascii="Cambria Math" w:hAnsi="Cambria Math" w:cstheme="minorHAnsi"/>
                      <w:sz w:val="18"/>
                      <w:szCs w:val="18"/>
                    </w:rPr>
                    <m:t>T</m:t>
                  </m:r>
                </m:sub>
              </m:sSub>
              <m:r>
                <w:rPr>
                  <w:rFonts w:ascii="Cambria Math" w:hAnsi="Cambria Math" w:cstheme="minorHAnsi"/>
                  <w:sz w:val="18"/>
                  <w:szCs w:val="18"/>
                </w:rPr>
                <m:t xml:space="preserve"> x </m:t>
              </m:r>
              <m:sSub>
                <m:sSubPr>
                  <m:ctrlPr>
                    <w:rPr>
                      <w:rFonts w:ascii="Cambria Math" w:hAnsi="Cambria Math" w:cstheme="minorHAnsi"/>
                      <w:i/>
                      <w:sz w:val="18"/>
                      <w:szCs w:val="18"/>
                    </w:rPr>
                  </m:ctrlPr>
                </m:sSubPr>
                <m:e>
                  <m:r>
                    <w:rPr>
                      <w:rFonts w:ascii="Cambria Math" w:hAnsi="Cambria Math" w:cstheme="minorHAnsi"/>
                      <w:sz w:val="18"/>
                      <w:szCs w:val="18"/>
                    </w:rPr>
                    <m:t>V</m:t>
                  </m:r>
                </m:e>
                <m:sub>
                  <m:r>
                    <w:rPr>
                      <w:rFonts w:ascii="Cambria Math" w:hAnsi="Cambria Math" w:cstheme="minorHAnsi"/>
                      <w:sz w:val="18"/>
                      <w:szCs w:val="18"/>
                    </w:rPr>
                    <m:t>t</m:t>
                  </m:r>
                </m:sub>
              </m:sSub>
              <m:r>
                <w:rPr>
                  <w:rFonts w:ascii="Cambria Math" w:hAnsi="Cambria Math" w:cstheme="minorHAnsi"/>
                  <w:sz w:val="18"/>
                  <w:szCs w:val="18"/>
                </w:rPr>
                <m:t xml:space="preserve"> </m:t>
              </m:r>
            </m:e>
          </m:d>
          <m:r>
            <w:rPr>
              <w:rFonts w:ascii="Cambria Math" w:hAnsi="Cambria Math" w:cstheme="minorHAnsi"/>
              <w:sz w:val="18"/>
              <w:szCs w:val="18"/>
            </w:rPr>
            <m:t xml:space="preserve">+ </m:t>
          </m:r>
          <m:d>
            <m:dPr>
              <m:ctrlPr>
                <w:rPr>
                  <w:rFonts w:ascii="Cambria Math" w:hAnsi="Cambria Math" w:cstheme="minorHAnsi"/>
                  <w:i/>
                  <w:sz w:val="18"/>
                  <w:szCs w:val="18"/>
                </w:rPr>
              </m:ctrlPr>
            </m:dPr>
            <m:e>
              <m:r>
                <w:rPr>
                  <w:rFonts w:ascii="Cambria Math" w:hAnsi="Cambria Math" w:cstheme="minorHAnsi"/>
                  <w:sz w:val="18"/>
                  <w:szCs w:val="18"/>
                </w:rPr>
                <m:t xml:space="preserve"> </m:t>
              </m:r>
              <m:sSub>
                <m:sSubPr>
                  <m:ctrlPr>
                    <w:rPr>
                      <w:rFonts w:ascii="Cambria Math" w:hAnsi="Cambria Math" w:cstheme="minorHAnsi"/>
                      <w:i/>
                      <w:sz w:val="18"/>
                      <w:szCs w:val="18"/>
                    </w:rPr>
                  </m:ctrlPr>
                </m:sSubPr>
                <m:e>
                  <m:r>
                    <w:rPr>
                      <w:rFonts w:ascii="Cambria Math" w:hAnsi="Cambria Math" w:cstheme="minorHAnsi"/>
                      <w:sz w:val="18"/>
                      <w:szCs w:val="18"/>
                    </w:rPr>
                    <m:t>A</m:t>
                  </m:r>
                </m:e>
                <m:sub>
                  <m:r>
                    <w:rPr>
                      <w:rFonts w:ascii="Cambria Math" w:hAnsi="Cambria Math" w:cstheme="minorHAnsi"/>
                      <w:sz w:val="18"/>
                      <w:szCs w:val="18"/>
                    </w:rPr>
                    <m:t>C</m:t>
                  </m:r>
                </m:sub>
              </m:sSub>
              <m:r>
                <w:rPr>
                  <w:rFonts w:ascii="Cambria Math" w:hAnsi="Cambria Math" w:cstheme="minorHAnsi"/>
                  <w:sz w:val="18"/>
                  <w:szCs w:val="18"/>
                </w:rPr>
                <m:t xml:space="preserve"> x </m:t>
              </m:r>
              <m:sSub>
                <m:sSubPr>
                  <m:ctrlPr>
                    <w:rPr>
                      <w:rFonts w:ascii="Cambria Math" w:hAnsi="Cambria Math" w:cstheme="minorHAnsi"/>
                      <w:i/>
                      <w:sz w:val="18"/>
                      <w:szCs w:val="18"/>
                    </w:rPr>
                  </m:ctrlPr>
                </m:sSubPr>
                <m:e>
                  <m:r>
                    <w:rPr>
                      <w:rFonts w:ascii="Cambria Math" w:hAnsi="Cambria Math" w:cstheme="minorHAnsi"/>
                      <w:sz w:val="18"/>
                      <w:szCs w:val="18"/>
                    </w:rPr>
                    <m:t>V</m:t>
                  </m:r>
                </m:e>
                <m:sub>
                  <m:r>
                    <w:rPr>
                      <w:rFonts w:ascii="Cambria Math" w:hAnsi="Cambria Math" w:cstheme="minorHAnsi"/>
                      <w:sz w:val="18"/>
                      <w:szCs w:val="18"/>
                    </w:rPr>
                    <m:t>C</m:t>
                  </m:r>
                </m:sub>
              </m:sSub>
            </m:e>
          </m:d>
        </m:oMath>
      </m:oMathPara>
    </w:p>
    <w:p w14:paraId="58A8D303" w14:textId="77777777" w:rsidR="00B1017C" w:rsidRPr="00AD7DF4" w:rsidRDefault="00B1017C" w:rsidP="00B1017C">
      <w:pPr>
        <w:spacing w:after="0"/>
        <w:rPr>
          <w:rFonts w:eastAsiaTheme="minorEastAsia" w:cstheme="minorHAnsi"/>
          <w:sz w:val="18"/>
          <w:szCs w:val="18"/>
        </w:rPr>
      </w:pPr>
      <w:r w:rsidRPr="00AD7DF4">
        <w:rPr>
          <w:rFonts w:eastAsiaTheme="minorEastAsia" w:cstheme="minorHAnsi"/>
          <w:sz w:val="18"/>
          <w:szCs w:val="18"/>
        </w:rPr>
        <w:t>Donde:</w:t>
      </w:r>
    </w:p>
    <w:p w14:paraId="5FB41259" w14:textId="77777777" w:rsidR="00B1017C" w:rsidRPr="00AD7DF4" w:rsidRDefault="00B1017C" w:rsidP="00B1017C">
      <w:pPr>
        <w:spacing w:after="0"/>
        <w:rPr>
          <w:rFonts w:eastAsiaTheme="minorEastAsia" w:cstheme="minorHAnsi"/>
          <w:sz w:val="18"/>
          <w:szCs w:val="18"/>
        </w:rPr>
      </w:pPr>
    </w:p>
    <w:p w14:paraId="1A30CEA1" w14:textId="77777777" w:rsidR="00B1017C" w:rsidRPr="00AD7DF4" w:rsidRDefault="00D203B1" w:rsidP="00B1017C">
      <w:pPr>
        <w:spacing w:after="0"/>
        <w:ind w:firstLine="708"/>
        <w:rPr>
          <w:rFonts w:eastAsiaTheme="minorEastAsia" w:cstheme="minorHAnsi"/>
          <w:sz w:val="18"/>
          <w:szCs w:val="18"/>
        </w:rPr>
      </w:pPr>
      <m:oMath>
        <m:sSub>
          <m:sSubPr>
            <m:ctrlPr>
              <w:rPr>
                <w:rFonts w:ascii="Cambria Math" w:eastAsiaTheme="minorEastAsia" w:hAnsi="Cambria Math" w:cstheme="minorHAnsi"/>
                <w:i/>
                <w:sz w:val="18"/>
                <w:szCs w:val="18"/>
              </w:rPr>
            </m:ctrlPr>
          </m:sSubPr>
          <m:e>
            <m:r>
              <w:rPr>
                <w:rFonts w:ascii="Cambria Math" w:eastAsiaTheme="minorEastAsia" w:hAnsi="Cambria Math" w:cstheme="minorHAnsi"/>
                <w:sz w:val="18"/>
                <w:szCs w:val="18"/>
              </w:rPr>
              <m:t>A</m:t>
            </m:r>
          </m:e>
          <m:sub>
            <m:r>
              <w:rPr>
                <w:rFonts w:ascii="Cambria Math" w:eastAsiaTheme="minorEastAsia" w:hAnsi="Cambria Math" w:cstheme="minorHAnsi"/>
                <w:sz w:val="18"/>
                <w:szCs w:val="18"/>
              </w:rPr>
              <m:t>T</m:t>
            </m:r>
          </m:sub>
        </m:sSub>
      </m:oMath>
      <w:r w:rsidR="00B1017C" w:rsidRPr="00AD7DF4">
        <w:rPr>
          <w:rFonts w:eastAsiaTheme="minorEastAsia" w:cstheme="minorHAnsi"/>
          <w:sz w:val="18"/>
          <w:szCs w:val="18"/>
        </w:rPr>
        <w:t>: Área de terreno (m</w:t>
      </w:r>
      <w:r w:rsidR="00B1017C" w:rsidRPr="00AD7DF4">
        <w:rPr>
          <w:rFonts w:eastAsiaTheme="minorEastAsia" w:cstheme="minorHAnsi"/>
          <w:sz w:val="18"/>
          <w:szCs w:val="18"/>
          <w:vertAlign w:val="superscript"/>
        </w:rPr>
        <w:t>2</w:t>
      </w:r>
      <w:r w:rsidR="00B1017C" w:rsidRPr="00AD7DF4">
        <w:rPr>
          <w:rFonts w:eastAsiaTheme="minorEastAsia" w:cstheme="minorHAnsi"/>
          <w:sz w:val="18"/>
          <w:szCs w:val="18"/>
        </w:rPr>
        <w:t>)</w:t>
      </w:r>
    </w:p>
    <w:p w14:paraId="5D73B859" w14:textId="77777777" w:rsidR="00B1017C" w:rsidRPr="00AD7DF4" w:rsidRDefault="00D203B1" w:rsidP="00B1017C">
      <w:pPr>
        <w:spacing w:after="0"/>
        <w:ind w:firstLine="708"/>
        <w:rPr>
          <w:rFonts w:eastAsiaTheme="minorEastAsia" w:cstheme="minorHAnsi"/>
          <w:sz w:val="18"/>
          <w:szCs w:val="18"/>
        </w:rPr>
      </w:pPr>
      <m:oMath>
        <m:sSub>
          <m:sSubPr>
            <m:ctrlPr>
              <w:rPr>
                <w:rFonts w:ascii="Cambria Math" w:eastAsiaTheme="minorEastAsia" w:hAnsi="Cambria Math" w:cstheme="minorHAnsi"/>
                <w:i/>
                <w:sz w:val="18"/>
                <w:szCs w:val="18"/>
              </w:rPr>
            </m:ctrlPr>
          </m:sSubPr>
          <m:e>
            <m:r>
              <w:rPr>
                <w:rFonts w:ascii="Cambria Math" w:eastAsiaTheme="minorEastAsia" w:hAnsi="Cambria Math" w:cstheme="minorHAnsi"/>
                <w:sz w:val="18"/>
                <w:szCs w:val="18"/>
              </w:rPr>
              <m:t>V</m:t>
            </m:r>
          </m:e>
          <m:sub>
            <m:r>
              <w:rPr>
                <w:rFonts w:ascii="Cambria Math" w:eastAsiaTheme="minorEastAsia" w:hAnsi="Cambria Math" w:cstheme="minorHAnsi"/>
                <w:sz w:val="18"/>
                <w:szCs w:val="18"/>
              </w:rPr>
              <m:t>T</m:t>
            </m:r>
          </m:sub>
        </m:sSub>
      </m:oMath>
      <w:r w:rsidR="00B1017C" w:rsidRPr="00AD7DF4">
        <w:rPr>
          <w:rFonts w:eastAsiaTheme="minorEastAsia" w:cstheme="minorHAnsi"/>
          <w:sz w:val="18"/>
          <w:szCs w:val="18"/>
        </w:rPr>
        <w:t>: Valor m</w:t>
      </w:r>
      <w:r w:rsidR="00B1017C" w:rsidRPr="00AD7DF4">
        <w:rPr>
          <w:rFonts w:eastAsiaTheme="minorEastAsia" w:cstheme="minorHAnsi"/>
          <w:sz w:val="18"/>
          <w:szCs w:val="18"/>
          <w:vertAlign w:val="superscript"/>
        </w:rPr>
        <w:t>2</w:t>
      </w:r>
      <w:r w:rsidR="00B1017C" w:rsidRPr="00AD7DF4">
        <w:rPr>
          <w:rFonts w:eastAsiaTheme="minorEastAsia" w:cstheme="minorHAnsi"/>
          <w:sz w:val="18"/>
          <w:szCs w:val="18"/>
        </w:rPr>
        <w:t xml:space="preserve"> comercial de terreno (</w:t>
      </w:r>
      <w:proofErr w:type="spellStart"/>
      <w:r w:rsidR="00B1017C" w:rsidRPr="00AD7DF4">
        <w:rPr>
          <w:rFonts w:eastAsiaTheme="minorEastAsia" w:cstheme="minorHAnsi"/>
          <w:sz w:val="18"/>
          <w:szCs w:val="18"/>
        </w:rPr>
        <w:t>ZHG</w:t>
      </w:r>
      <w:proofErr w:type="spellEnd"/>
      <w:r w:rsidR="00B1017C" w:rsidRPr="00AD7DF4">
        <w:rPr>
          <w:rFonts w:eastAsiaTheme="minorEastAsia" w:cstheme="minorHAnsi"/>
          <w:sz w:val="18"/>
          <w:szCs w:val="18"/>
        </w:rPr>
        <w:t>) $ / m</w:t>
      </w:r>
      <w:r w:rsidR="00B1017C" w:rsidRPr="00AD7DF4">
        <w:rPr>
          <w:rFonts w:eastAsiaTheme="minorEastAsia" w:cstheme="minorHAnsi"/>
          <w:sz w:val="18"/>
          <w:szCs w:val="18"/>
          <w:vertAlign w:val="superscript"/>
        </w:rPr>
        <w:t>2</w:t>
      </w:r>
    </w:p>
    <w:p w14:paraId="3B742193" w14:textId="77777777" w:rsidR="00B1017C" w:rsidRPr="00AD7DF4" w:rsidRDefault="00D203B1" w:rsidP="00B1017C">
      <w:pPr>
        <w:spacing w:after="0"/>
        <w:ind w:firstLine="708"/>
        <w:rPr>
          <w:rFonts w:eastAsiaTheme="minorEastAsia" w:cstheme="minorHAnsi"/>
          <w:sz w:val="18"/>
          <w:szCs w:val="18"/>
        </w:rPr>
      </w:pPr>
      <m:oMath>
        <m:sSub>
          <m:sSubPr>
            <m:ctrlPr>
              <w:rPr>
                <w:rFonts w:ascii="Cambria Math" w:eastAsiaTheme="minorEastAsia" w:hAnsi="Cambria Math" w:cstheme="minorHAnsi"/>
                <w:i/>
                <w:sz w:val="18"/>
                <w:szCs w:val="18"/>
              </w:rPr>
            </m:ctrlPr>
          </m:sSubPr>
          <m:e>
            <m:r>
              <w:rPr>
                <w:rFonts w:ascii="Cambria Math" w:eastAsiaTheme="minorEastAsia" w:hAnsi="Cambria Math" w:cstheme="minorHAnsi"/>
                <w:sz w:val="18"/>
                <w:szCs w:val="18"/>
              </w:rPr>
              <m:t>A</m:t>
            </m:r>
          </m:e>
          <m:sub>
            <m:r>
              <w:rPr>
                <w:rFonts w:ascii="Cambria Math" w:eastAsiaTheme="minorEastAsia" w:hAnsi="Cambria Math" w:cstheme="minorHAnsi"/>
                <w:sz w:val="18"/>
                <w:szCs w:val="18"/>
              </w:rPr>
              <m:t>C</m:t>
            </m:r>
          </m:sub>
        </m:sSub>
      </m:oMath>
      <w:r w:rsidR="00B1017C" w:rsidRPr="00AD7DF4">
        <w:rPr>
          <w:rFonts w:eastAsiaTheme="minorEastAsia" w:cstheme="minorHAnsi"/>
          <w:sz w:val="18"/>
          <w:szCs w:val="18"/>
        </w:rPr>
        <w:t>: Área de construcción de la edificación m</w:t>
      </w:r>
      <w:r w:rsidR="00B1017C" w:rsidRPr="00AD7DF4">
        <w:rPr>
          <w:rFonts w:eastAsiaTheme="minorEastAsia" w:cstheme="minorHAnsi"/>
          <w:sz w:val="18"/>
          <w:szCs w:val="18"/>
          <w:vertAlign w:val="superscript"/>
        </w:rPr>
        <w:t>2</w:t>
      </w:r>
    </w:p>
    <w:p w14:paraId="7138C5D0" w14:textId="77777777" w:rsidR="00B1017C" w:rsidRPr="00AD7DF4" w:rsidRDefault="00D203B1" w:rsidP="00B1017C">
      <w:pPr>
        <w:spacing w:after="0"/>
        <w:ind w:firstLine="708"/>
        <w:rPr>
          <w:rFonts w:eastAsiaTheme="minorEastAsia" w:cstheme="minorHAnsi"/>
          <w:sz w:val="18"/>
          <w:szCs w:val="18"/>
        </w:rPr>
      </w:pPr>
      <m:oMath>
        <m:sSub>
          <m:sSubPr>
            <m:ctrlPr>
              <w:rPr>
                <w:rFonts w:ascii="Cambria Math" w:eastAsiaTheme="minorEastAsia" w:hAnsi="Cambria Math" w:cstheme="minorHAnsi"/>
                <w:i/>
                <w:sz w:val="18"/>
                <w:szCs w:val="18"/>
              </w:rPr>
            </m:ctrlPr>
          </m:sSubPr>
          <m:e>
            <m:r>
              <w:rPr>
                <w:rFonts w:ascii="Cambria Math" w:eastAsiaTheme="minorEastAsia" w:hAnsi="Cambria Math" w:cstheme="minorHAnsi"/>
                <w:sz w:val="18"/>
                <w:szCs w:val="18"/>
              </w:rPr>
              <m:t>V</m:t>
            </m:r>
          </m:e>
          <m:sub>
            <m:r>
              <w:rPr>
                <w:rFonts w:ascii="Cambria Math" w:eastAsiaTheme="minorEastAsia" w:hAnsi="Cambria Math" w:cstheme="minorHAnsi"/>
                <w:sz w:val="18"/>
                <w:szCs w:val="18"/>
              </w:rPr>
              <m:t>C</m:t>
            </m:r>
          </m:sub>
        </m:sSub>
      </m:oMath>
      <w:r w:rsidR="00B1017C" w:rsidRPr="00AD7DF4">
        <w:rPr>
          <w:rFonts w:eastAsiaTheme="minorEastAsia" w:cstheme="minorHAnsi"/>
          <w:sz w:val="18"/>
          <w:szCs w:val="18"/>
        </w:rPr>
        <w:t>:</w:t>
      </w:r>
      <w:r w:rsidR="00B1017C" w:rsidRPr="00AD7DF4">
        <w:rPr>
          <w:rFonts w:eastAsiaTheme="minorEastAsia" w:cstheme="minorHAnsi"/>
          <w:b/>
          <w:sz w:val="18"/>
          <w:szCs w:val="18"/>
        </w:rPr>
        <w:t xml:space="preserve"> </w:t>
      </w:r>
      <w:r w:rsidR="00B1017C" w:rsidRPr="00AD7DF4">
        <w:rPr>
          <w:rFonts w:eastAsiaTheme="minorEastAsia" w:cstheme="minorHAnsi"/>
          <w:sz w:val="18"/>
          <w:szCs w:val="18"/>
        </w:rPr>
        <w:t>Valor m</w:t>
      </w:r>
      <w:r w:rsidR="00B1017C" w:rsidRPr="00AD7DF4">
        <w:rPr>
          <w:rFonts w:eastAsiaTheme="minorEastAsia" w:cstheme="minorHAnsi"/>
          <w:sz w:val="18"/>
          <w:szCs w:val="18"/>
          <w:vertAlign w:val="superscript"/>
        </w:rPr>
        <w:t>2</w:t>
      </w:r>
      <w:r w:rsidR="00B1017C" w:rsidRPr="00AD7DF4">
        <w:rPr>
          <w:rFonts w:eastAsiaTheme="minorEastAsia" w:cstheme="minorHAnsi"/>
          <w:sz w:val="18"/>
          <w:szCs w:val="18"/>
        </w:rPr>
        <w:t xml:space="preserve"> comercial de construcción de la edificación $ / m</w:t>
      </w:r>
      <w:r w:rsidR="00B1017C" w:rsidRPr="00AD7DF4">
        <w:rPr>
          <w:rFonts w:eastAsiaTheme="minorEastAsia" w:cstheme="minorHAnsi"/>
          <w:sz w:val="18"/>
          <w:szCs w:val="18"/>
          <w:vertAlign w:val="superscript"/>
        </w:rPr>
        <w:t>2</w:t>
      </w:r>
    </w:p>
    <w:p w14:paraId="5FA5F787" w14:textId="79819BB3" w:rsidR="00B1017C" w:rsidRDefault="00B1017C" w:rsidP="00B1017C">
      <w:pPr>
        <w:tabs>
          <w:tab w:val="left" w:pos="8931"/>
        </w:tabs>
        <w:ind w:right="49"/>
        <w:rPr>
          <w:b/>
          <w:sz w:val="24"/>
          <w:szCs w:val="24"/>
        </w:rPr>
      </w:pPr>
    </w:p>
    <w:tbl>
      <w:tblPr>
        <w:tblW w:w="9052" w:type="dxa"/>
        <w:tblCellMar>
          <w:left w:w="70" w:type="dxa"/>
          <w:right w:w="70" w:type="dxa"/>
        </w:tblCellMar>
        <w:tblLook w:val="04A0" w:firstRow="1" w:lastRow="0" w:firstColumn="1" w:lastColumn="0" w:noHBand="0" w:noVBand="1"/>
      </w:tblPr>
      <w:tblGrid>
        <w:gridCol w:w="4957"/>
        <w:gridCol w:w="1842"/>
        <w:gridCol w:w="2240"/>
        <w:gridCol w:w="13"/>
      </w:tblGrid>
      <w:tr w:rsidR="00F7374E" w:rsidRPr="00AD7DF4" w14:paraId="2C8B9C91" w14:textId="77777777" w:rsidTr="001D1960">
        <w:trPr>
          <w:trHeight w:val="113"/>
          <w:tblHeader/>
        </w:trPr>
        <w:tc>
          <w:tcPr>
            <w:tcW w:w="9052" w:type="dxa"/>
            <w:gridSpan w:val="4"/>
            <w:tcBorders>
              <w:top w:val="single" w:sz="4" w:space="0" w:color="auto"/>
              <w:left w:val="single" w:sz="4" w:space="0" w:color="auto"/>
              <w:bottom w:val="single" w:sz="4" w:space="0" w:color="auto"/>
              <w:right w:val="single" w:sz="4" w:space="0" w:color="000000"/>
            </w:tcBorders>
            <w:shd w:val="clear" w:color="000000" w:fill="BFBFBF"/>
            <w:noWrap/>
            <w:vAlign w:val="center"/>
            <w:hideMark/>
          </w:tcPr>
          <w:p w14:paraId="1E72935A" w14:textId="77777777" w:rsidR="00F7374E" w:rsidRPr="00AD7DF4" w:rsidRDefault="00F7374E"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lastRenderedPageBreak/>
              <w:t>T01 - Residencial</w:t>
            </w:r>
          </w:p>
        </w:tc>
      </w:tr>
      <w:tr w:rsidR="00F7374E" w:rsidRPr="00AD7DF4" w14:paraId="20DA172F" w14:textId="77777777" w:rsidTr="001D1960">
        <w:trPr>
          <w:gridAfter w:val="1"/>
          <w:wAfter w:w="13" w:type="dxa"/>
          <w:trHeight w:val="113"/>
          <w:tblHeader/>
        </w:trPr>
        <w:tc>
          <w:tcPr>
            <w:tcW w:w="4957" w:type="dxa"/>
            <w:tcBorders>
              <w:top w:val="nil"/>
              <w:left w:val="single" w:sz="4" w:space="0" w:color="auto"/>
              <w:bottom w:val="single" w:sz="4" w:space="0" w:color="auto"/>
              <w:right w:val="single" w:sz="4" w:space="0" w:color="auto"/>
            </w:tcBorders>
            <w:shd w:val="clear" w:color="000000" w:fill="BFBFBF"/>
            <w:noWrap/>
            <w:vAlign w:val="center"/>
            <w:hideMark/>
          </w:tcPr>
          <w:p w14:paraId="03023B59" w14:textId="77777777" w:rsidR="00F7374E" w:rsidRPr="00AD7DF4" w:rsidRDefault="00F7374E"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Reglas de Negocio</w:t>
            </w:r>
          </w:p>
        </w:tc>
        <w:tc>
          <w:tcPr>
            <w:tcW w:w="1842" w:type="dxa"/>
            <w:tcBorders>
              <w:top w:val="nil"/>
              <w:left w:val="nil"/>
              <w:bottom w:val="single" w:sz="4" w:space="0" w:color="auto"/>
              <w:right w:val="single" w:sz="4" w:space="0" w:color="auto"/>
            </w:tcBorders>
            <w:shd w:val="clear" w:color="000000" w:fill="BFBFBF"/>
            <w:noWrap/>
            <w:vAlign w:val="center"/>
            <w:hideMark/>
          </w:tcPr>
          <w:p w14:paraId="07AB828D" w14:textId="77777777" w:rsidR="00F7374E" w:rsidRPr="00AD7DF4" w:rsidRDefault="00F7374E"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Uso Predominante</w:t>
            </w:r>
          </w:p>
        </w:tc>
        <w:tc>
          <w:tcPr>
            <w:tcW w:w="2240" w:type="dxa"/>
            <w:tcBorders>
              <w:top w:val="nil"/>
              <w:left w:val="nil"/>
              <w:bottom w:val="single" w:sz="4" w:space="0" w:color="auto"/>
              <w:right w:val="single" w:sz="4" w:space="0" w:color="auto"/>
            </w:tcBorders>
            <w:shd w:val="clear" w:color="000000" w:fill="BFBFBF"/>
            <w:noWrap/>
            <w:vAlign w:val="center"/>
            <w:hideMark/>
          </w:tcPr>
          <w:p w14:paraId="59BC1E0F" w14:textId="77777777" w:rsidR="00F7374E" w:rsidRPr="00AD7DF4" w:rsidRDefault="00F7374E"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Combinación de Usos</w:t>
            </w:r>
          </w:p>
        </w:tc>
      </w:tr>
      <w:tr w:rsidR="00F7374E" w:rsidRPr="00AD7DF4" w14:paraId="16A025D4" w14:textId="77777777" w:rsidTr="001D1960">
        <w:trPr>
          <w:gridAfter w:val="1"/>
          <w:wAfter w:w="13" w:type="dxa"/>
          <w:trHeight w:val="113"/>
        </w:trPr>
        <w:tc>
          <w:tcPr>
            <w:tcW w:w="4957" w:type="dxa"/>
            <w:vMerge w:val="restart"/>
            <w:tcBorders>
              <w:top w:val="nil"/>
              <w:left w:val="single" w:sz="4" w:space="0" w:color="auto"/>
              <w:right w:val="single" w:sz="4" w:space="0" w:color="auto"/>
            </w:tcBorders>
            <w:shd w:val="clear" w:color="auto" w:fill="auto"/>
            <w:vAlign w:val="center"/>
            <w:hideMark/>
          </w:tcPr>
          <w:p w14:paraId="69B82649"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Una Unidad de Calificación y Un Uso</w:t>
            </w:r>
          </w:p>
        </w:tc>
        <w:tc>
          <w:tcPr>
            <w:tcW w:w="1842" w:type="dxa"/>
            <w:tcBorders>
              <w:top w:val="nil"/>
              <w:left w:val="nil"/>
              <w:bottom w:val="single" w:sz="4" w:space="0" w:color="auto"/>
              <w:right w:val="single" w:sz="4" w:space="0" w:color="auto"/>
            </w:tcBorders>
            <w:shd w:val="clear" w:color="auto" w:fill="auto"/>
            <w:vAlign w:val="center"/>
            <w:hideMark/>
          </w:tcPr>
          <w:p w14:paraId="58A1B1E8"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001</w:t>
            </w:r>
          </w:p>
        </w:tc>
        <w:tc>
          <w:tcPr>
            <w:tcW w:w="2240" w:type="dxa"/>
            <w:tcBorders>
              <w:top w:val="nil"/>
              <w:left w:val="nil"/>
              <w:bottom w:val="single" w:sz="4" w:space="0" w:color="auto"/>
              <w:right w:val="single" w:sz="4" w:space="0" w:color="auto"/>
            </w:tcBorders>
            <w:shd w:val="clear" w:color="auto" w:fill="auto"/>
            <w:vAlign w:val="center"/>
            <w:hideMark/>
          </w:tcPr>
          <w:p w14:paraId="4E3306FE"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001</w:t>
            </w:r>
          </w:p>
        </w:tc>
      </w:tr>
      <w:tr w:rsidR="00F7374E" w:rsidRPr="00AD7DF4" w14:paraId="09D59DE7" w14:textId="77777777" w:rsidTr="001D1960">
        <w:trPr>
          <w:gridAfter w:val="1"/>
          <w:wAfter w:w="13" w:type="dxa"/>
          <w:trHeight w:val="113"/>
        </w:trPr>
        <w:tc>
          <w:tcPr>
            <w:tcW w:w="4957" w:type="dxa"/>
            <w:vMerge/>
            <w:tcBorders>
              <w:left w:val="single" w:sz="4" w:space="0" w:color="auto"/>
              <w:right w:val="single" w:sz="4" w:space="0" w:color="auto"/>
            </w:tcBorders>
            <w:vAlign w:val="center"/>
            <w:hideMark/>
          </w:tcPr>
          <w:p w14:paraId="18D7EA8B" w14:textId="77777777" w:rsidR="00F7374E" w:rsidRPr="00AD7DF4" w:rsidRDefault="00F7374E" w:rsidP="001D1960">
            <w:pPr>
              <w:spacing w:after="0" w:line="240" w:lineRule="auto"/>
              <w:jc w:val="center"/>
              <w:rPr>
                <w:rFonts w:cstheme="minorHAnsi"/>
                <w:sz w:val="18"/>
                <w:szCs w:val="18"/>
                <w:lang w:eastAsia="es-CO"/>
              </w:rPr>
            </w:pPr>
          </w:p>
        </w:tc>
        <w:tc>
          <w:tcPr>
            <w:tcW w:w="1842" w:type="dxa"/>
            <w:tcBorders>
              <w:top w:val="nil"/>
              <w:left w:val="nil"/>
              <w:bottom w:val="single" w:sz="4" w:space="0" w:color="auto"/>
              <w:right w:val="single" w:sz="4" w:space="0" w:color="auto"/>
            </w:tcBorders>
            <w:shd w:val="clear" w:color="auto" w:fill="auto"/>
            <w:vAlign w:val="center"/>
            <w:hideMark/>
          </w:tcPr>
          <w:p w14:paraId="2E4D96A3"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002</w:t>
            </w:r>
          </w:p>
        </w:tc>
        <w:tc>
          <w:tcPr>
            <w:tcW w:w="2240" w:type="dxa"/>
            <w:tcBorders>
              <w:top w:val="nil"/>
              <w:left w:val="nil"/>
              <w:bottom w:val="single" w:sz="4" w:space="0" w:color="auto"/>
              <w:right w:val="single" w:sz="4" w:space="0" w:color="auto"/>
            </w:tcBorders>
            <w:shd w:val="clear" w:color="auto" w:fill="auto"/>
            <w:vAlign w:val="center"/>
            <w:hideMark/>
          </w:tcPr>
          <w:p w14:paraId="7198B145"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002</w:t>
            </w:r>
          </w:p>
        </w:tc>
      </w:tr>
      <w:tr w:rsidR="00F7374E" w:rsidRPr="00AD7DF4" w14:paraId="13284C13" w14:textId="77777777" w:rsidTr="001D1960">
        <w:trPr>
          <w:gridAfter w:val="1"/>
          <w:wAfter w:w="13" w:type="dxa"/>
          <w:trHeight w:val="113"/>
        </w:trPr>
        <w:tc>
          <w:tcPr>
            <w:tcW w:w="4957" w:type="dxa"/>
            <w:vMerge/>
            <w:tcBorders>
              <w:left w:val="single" w:sz="4" w:space="0" w:color="auto"/>
              <w:right w:val="single" w:sz="4" w:space="0" w:color="auto"/>
            </w:tcBorders>
            <w:vAlign w:val="center"/>
            <w:hideMark/>
          </w:tcPr>
          <w:p w14:paraId="631767E1" w14:textId="77777777" w:rsidR="00F7374E" w:rsidRPr="00AD7DF4" w:rsidRDefault="00F7374E" w:rsidP="001D1960">
            <w:pPr>
              <w:spacing w:after="0" w:line="240" w:lineRule="auto"/>
              <w:jc w:val="center"/>
              <w:rPr>
                <w:rFonts w:cstheme="minorHAnsi"/>
                <w:sz w:val="18"/>
                <w:szCs w:val="18"/>
                <w:lang w:eastAsia="es-CO"/>
              </w:rPr>
            </w:pPr>
          </w:p>
        </w:tc>
        <w:tc>
          <w:tcPr>
            <w:tcW w:w="1842" w:type="dxa"/>
            <w:tcBorders>
              <w:top w:val="nil"/>
              <w:left w:val="nil"/>
              <w:bottom w:val="single" w:sz="4" w:space="0" w:color="auto"/>
              <w:right w:val="single" w:sz="4" w:space="0" w:color="auto"/>
            </w:tcBorders>
            <w:shd w:val="clear" w:color="auto" w:fill="auto"/>
            <w:vAlign w:val="center"/>
            <w:hideMark/>
          </w:tcPr>
          <w:p w14:paraId="13F90F16"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009</w:t>
            </w:r>
          </w:p>
        </w:tc>
        <w:tc>
          <w:tcPr>
            <w:tcW w:w="2240" w:type="dxa"/>
            <w:tcBorders>
              <w:top w:val="nil"/>
              <w:left w:val="nil"/>
              <w:bottom w:val="single" w:sz="4" w:space="0" w:color="auto"/>
              <w:right w:val="single" w:sz="4" w:space="0" w:color="auto"/>
            </w:tcBorders>
            <w:shd w:val="clear" w:color="auto" w:fill="auto"/>
            <w:vAlign w:val="center"/>
            <w:hideMark/>
          </w:tcPr>
          <w:p w14:paraId="54C48B7E"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009</w:t>
            </w:r>
          </w:p>
        </w:tc>
      </w:tr>
      <w:tr w:rsidR="00F7374E" w:rsidRPr="00AD7DF4" w14:paraId="564558D9" w14:textId="77777777" w:rsidTr="001D1960">
        <w:trPr>
          <w:gridAfter w:val="1"/>
          <w:wAfter w:w="13" w:type="dxa"/>
          <w:trHeight w:val="113"/>
        </w:trPr>
        <w:tc>
          <w:tcPr>
            <w:tcW w:w="4957" w:type="dxa"/>
            <w:vMerge/>
            <w:tcBorders>
              <w:left w:val="single" w:sz="4" w:space="0" w:color="auto"/>
              <w:right w:val="single" w:sz="4" w:space="0" w:color="auto"/>
            </w:tcBorders>
            <w:shd w:val="clear" w:color="auto" w:fill="auto"/>
            <w:vAlign w:val="center"/>
          </w:tcPr>
          <w:p w14:paraId="0BFB2C94" w14:textId="77777777" w:rsidR="00F7374E" w:rsidRPr="00AD7DF4" w:rsidRDefault="00F7374E" w:rsidP="001D1960">
            <w:pPr>
              <w:spacing w:after="0" w:line="240" w:lineRule="auto"/>
              <w:jc w:val="center"/>
              <w:rPr>
                <w:rFonts w:cstheme="minorHAnsi"/>
                <w:sz w:val="18"/>
                <w:szCs w:val="18"/>
                <w:lang w:eastAsia="es-CO"/>
              </w:rPr>
            </w:pPr>
          </w:p>
        </w:tc>
        <w:tc>
          <w:tcPr>
            <w:tcW w:w="1842" w:type="dxa"/>
            <w:tcBorders>
              <w:top w:val="nil"/>
              <w:left w:val="single" w:sz="4" w:space="0" w:color="auto"/>
              <w:bottom w:val="single" w:sz="4" w:space="0" w:color="000000"/>
              <w:right w:val="single" w:sz="4" w:space="0" w:color="auto"/>
            </w:tcBorders>
            <w:shd w:val="clear" w:color="auto" w:fill="auto"/>
            <w:vAlign w:val="center"/>
          </w:tcPr>
          <w:p w14:paraId="3DE9DBAB"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012 (Si el área construida total menor o igual a 350 m2 y de 5 pisos o menos)</w:t>
            </w:r>
          </w:p>
        </w:tc>
        <w:tc>
          <w:tcPr>
            <w:tcW w:w="2240" w:type="dxa"/>
            <w:tcBorders>
              <w:top w:val="nil"/>
              <w:left w:val="nil"/>
              <w:bottom w:val="single" w:sz="4" w:space="0" w:color="auto"/>
              <w:right w:val="single" w:sz="4" w:space="0" w:color="auto"/>
            </w:tcBorders>
            <w:shd w:val="clear" w:color="auto" w:fill="auto"/>
            <w:vAlign w:val="center"/>
          </w:tcPr>
          <w:p w14:paraId="4F9D07E9"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012</w:t>
            </w:r>
          </w:p>
        </w:tc>
      </w:tr>
      <w:tr w:rsidR="00F7374E" w:rsidRPr="00AD7DF4" w14:paraId="7BEE400E" w14:textId="77777777" w:rsidTr="001D1960">
        <w:trPr>
          <w:gridAfter w:val="1"/>
          <w:wAfter w:w="13" w:type="dxa"/>
          <w:trHeight w:val="113"/>
        </w:trPr>
        <w:tc>
          <w:tcPr>
            <w:tcW w:w="4957" w:type="dxa"/>
            <w:vMerge/>
            <w:tcBorders>
              <w:left w:val="single" w:sz="4" w:space="0" w:color="auto"/>
              <w:bottom w:val="single" w:sz="4" w:space="0" w:color="000000"/>
              <w:right w:val="single" w:sz="4" w:space="0" w:color="auto"/>
            </w:tcBorders>
            <w:shd w:val="clear" w:color="auto" w:fill="auto"/>
            <w:vAlign w:val="center"/>
          </w:tcPr>
          <w:p w14:paraId="3D6E698E" w14:textId="77777777" w:rsidR="00F7374E" w:rsidRPr="00AD7DF4" w:rsidRDefault="00F7374E" w:rsidP="001D1960">
            <w:pPr>
              <w:spacing w:after="0" w:line="240" w:lineRule="auto"/>
              <w:jc w:val="center"/>
              <w:rPr>
                <w:rFonts w:cstheme="minorHAnsi"/>
                <w:sz w:val="18"/>
                <w:szCs w:val="18"/>
                <w:lang w:eastAsia="es-CO"/>
              </w:rPr>
            </w:pPr>
          </w:p>
        </w:tc>
        <w:tc>
          <w:tcPr>
            <w:tcW w:w="1842" w:type="dxa"/>
            <w:tcBorders>
              <w:top w:val="nil"/>
              <w:left w:val="single" w:sz="4" w:space="0" w:color="auto"/>
              <w:bottom w:val="single" w:sz="4" w:space="0" w:color="000000"/>
              <w:right w:val="single" w:sz="4" w:space="0" w:color="auto"/>
            </w:tcBorders>
            <w:shd w:val="clear" w:color="auto" w:fill="auto"/>
            <w:vAlign w:val="center"/>
          </w:tcPr>
          <w:p w14:paraId="4FD43591"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020 (Si la variable CLASE DE CONSTRUCCIÓN es igual a "R")</w:t>
            </w:r>
          </w:p>
        </w:tc>
        <w:tc>
          <w:tcPr>
            <w:tcW w:w="2240" w:type="dxa"/>
            <w:tcBorders>
              <w:top w:val="nil"/>
              <w:left w:val="nil"/>
              <w:bottom w:val="single" w:sz="4" w:space="0" w:color="auto"/>
              <w:right w:val="single" w:sz="4" w:space="0" w:color="auto"/>
            </w:tcBorders>
            <w:shd w:val="clear" w:color="auto" w:fill="auto"/>
            <w:vAlign w:val="center"/>
          </w:tcPr>
          <w:p w14:paraId="1B17D25F"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020</w:t>
            </w:r>
          </w:p>
        </w:tc>
      </w:tr>
      <w:tr w:rsidR="00F7374E" w:rsidRPr="00AD7DF4" w14:paraId="2473DFE7" w14:textId="77777777" w:rsidTr="001D1960">
        <w:trPr>
          <w:gridAfter w:val="1"/>
          <w:wAfter w:w="13" w:type="dxa"/>
          <w:trHeight w:val="113"/>
        </w:trPr>
        <w:tc>
          <w:tcPr>
            <w:tcW w:w="4957" w:type="dxa"/>
            <w:vMerge w:val="restart"/>
            <w:tcBorders>
              <w:top w:val="nil"/>
              <w:left w:val="single" w:sz="4" w:space="0" w:color="auto"/>
              <w:right w:val="single" w:sz="4" w:space="0" w:color="auto"/>
            </w:tcBorders>
            <w:shd w:val="clear" w:color="auto" w:fill="auto"/>
            <w:vAlign w:val="center"/>
            <w:hideMark/>
          </w:tcPr>
          <w:p w14:paraId="7E1C461A"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Dos Unidades de Calificación y Dos Usos - Uso Predominante</w:t>
            </w:r>
          </w:p>
        </w:tc>
        <w:tc>
          <w:tcPr>
            <w:tcW w:w="1842" w:type="dxa"/>
            <w:vMerge w:val="restart"/>
            <w:tcBorders>
              <w:top w:val="nil"/>
              <w:left w:val="single" w:sz="4" w:space="0" w:color="auto"/>
              <w:bottom w:val="single" w:sz="4" w:space="0" w:color="000000"/>
              <w:right w:val="single" w:sz="4" w:space="0" w:color="auto"/>
            </w:tcBorders>
            <w:shd w:val="clear" w:color="auto" w:fill="auto"/>
            <w:vAlign w:val="center"/>
            <w:hideMark/>
          </w:tcPr>
          <w:p w14:paraId="1DBA5EBD"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001</w:t>
            </w:r>
          </w:p>
        </w:tc>
        <w:tc>
          <w:tcPr>
            <w:tcW w:w="2240" w:type="dxa"/>
            <w:tcBorders>
              <w:top w:val="nil"/>
              <w:left w:val="nil"/>
              <w:bottom w:val="single" w:sz="4" w:space="0" w:color="auto"/>
              <w:right w:val="single" w:sz="4" w:space="0" w:color="auto"/>
            </w:tcBorders>
            <w:shd w:val="clear" w:color="auto" w:fill="auto"/>
            <w:vAlign w:val="center"/>
            <w:hideMark/>
          </w:tcPr>
          <w:p w14:paraId="11D145EA"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001-003</w:t>
            </w:r>
          </w:p>
        </w:tc>
      </w:tr>
      <w:tr w:rsidR="00F7374E" w:rsidRPr="00AD7DF4" w14:paraId="249F6D39" w14:textId="77777777" w:rsidTr="001D1960">
        <w:trPr>
          <w:gridAfter w:val="1"/>
          <w:wAfter w:w="13" w:type="dxa"/>
          <w:trHeight w:val="113"/>
        </w:trPr>
        <w:tc>
          <w:tcPr>
            <w:tcW w:w="4957" w:type="dxa"/>
            <w:vMerge/>
            <w:tcBorders>
              <w:left w:val="single" w:sz="4" w:space="0" w:color="auto"/>
              <w:right w:val="single" w:sz="4" w:space="0" w:color="auto"/>
            </w:tcBorders>
            <w:vAlign w:val="center"/>
            <w:hideMark/>
          </w:tcPr>
          <w:p w14:paraId="0C6155BF" w14:textId="77777777" w:rsidR="00F7374E" w:rsidRPr="00AD7DF4" w:rsidRDefault="00F7374E" w:rsidP="001D1960">
            <w:pPr>
              <w:spacing w:after="0" w:line="240" w:lineRule="auto"/>
              <w:jc w:val="center"/>
              <w:rPr>
                <w:rFonts w:cstheme="minorHAnsi"/>
                <w:sz w:val="18"/>
                <w:szCs w:val="18"/>
                <w:lang w:eastAsia="es-CO"/>
              </w:rPr>
            </w:pPr>
          </w:p>
        </w:tc>
        <w:tc>
          <w:tcPr>
            <w:tcW w:w="1842" w:type="dxa"/>
            <w:vMerge/>
            <w:tcBorders>
              <w:top w:val="nil"/>
              <w:left w:val="single" w:sz="4" w:space="0" w:color="auto"/>
              <w:bottom w:val="single" w:sz="4" w:space="0" w:color="000000"/>
              <w:right w:val="single" w:sz="4" w:space="0" w:color="auto"/>
            </w:tcBorders>
            <w:vAlign w:val="center"/>
            <w:hideMark/>
          </w:tcPr>
          <w:p w14:paraId="0D23360A" w14:textId="77777777" w:rsidR="00F7374E" w:rsidRPr="00AD7DF4" w:rsidRDefault="00F7374E" w:rsidP="001D1960">
            <w:pPr>
              <w:spacing w:after="0" w:line="240" w:lineRule="auto"/>
              <w:jc w:val="center"/>
              <w:rPr>
                <w:rFonts w:cstheme="minorHAnsi"/>
                <w:sz w:val="18"/>
                <w:szCs w:val="18"/>
                <w:lang w:eastAsia="es-CO"/>
              </w:rPr>
            </w:pPr>
          </w:p>
        </w:tc>
        <w:tc>
          <w:tcPr>
            <w:tcW w:w="2240" w:type="dxa"/>
            <w:tcBorders>
              <w:top w:val="nil"/>
              <w:left w:val="nil"/>
              <w:bottom w:val="single" w:sz="4" w:space="0" w:color="auto"/>
              <w:right w:val="single" w:sz="4" w:space="0" w:color="auto"/>
            </w:tcBorders>
            <w:shd w:val="clear" w:color="auto" w:fill="auto"/>
            <w:vAlign w:val="center"/>
            <w:hideMark/>
          </w:tcPr>
          <w:p w14:paraId="1ADCD336"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001-004</w:t>
            </w:r>
          </w:p>
        </w:tc>
      </w:tr>
      <w:tr w:rsidR="00F7374E" w:rsidRPr="00AD7DF4" w14:paraId="0D916D4F" w14:textId="77777777" w:rsidTr="001D1960">
        <w:trPr>
          <w:gridAfter w:val="1"/>
          <w:wAfter w:w="13" w:type="dxa"/>
          <w:trHeight w:val="113"/>
        </w:trPr>
        <w:tc>
          <w:tcPr>
            <w:tcW w:w="4957" w:type="dxa"/>
            <w:vMerge/>
            <w:tcBorders>
              <w:left w:val="single" w:sz="4" w:space="0" w:color="auto"/>
              <w:right w:val="single" w:sz="4" w:space="0" w:color="auto"/>
            </w:tcBorders>
            <w:vAlign w:val="center"/>
            <w:hideMark/>
          </w:tcPr>
          <w:p w14:paraId="132DFCCD" w14:textId="77777777" w:rsidR="00F7374E" w:rsidRPr="00AD7DF4" w:rsidRDefault="00F7374E" w:rsidP="001D1960">
            <w:pPr>
              <w:spacing w:after="0" w:line="240" w:lineRule="auto"/>
              <w:jc w:val="center"/>
              <w:rPr>
                <w:rFonts w:cstheme="minorHAnsi"/>
                <w:sz w:val="18"/>
                <w:szCs w:val="18"/>
                <w:lang w:eastAsia="es-CO"/>
              </w:rPr>
            </w:pPr>
          </w:p>
        </w:tc>
        <w:tc>
          <w:tcPr>
            <w:tcW w:w="1842" w:type="dxa"/>
            <w:vMerge/>
            <w:tcBorders>
              <w:top w:val="nil"/>
              <w:left w:val="single" w:sz="4" w:space="0" w:color="auto"/>
              <w:bottom w:val="single" w:sz="4" w:space="0" w:color="000000"/>
              <w:right w:val="single" w:sz="4" w:space="0" w:color="auto"/>
            </w:tcBorders>
            <w:vAlign w:val="center"/>
            <w:hideMark/>
          </w:tcPr>
          <w:p w14:paraId="6647F6D3" w14:textId="77777777" w:rsidR="00F7374E" w:rsidRPr="00AD7DF4" w:rsidRDefault="00F7374E" w:rsidP="001D1960">
            <w:pPr>
              <w:spacing w:after="0" w:line="240" w:lineRule="auto"/>
              <w:jc w:val="center"/>
              <w:rPr>
                <w:rFonts w:cstheme="minorHAnsi"/>
                <w:sz w:val="18"/>
                <w:szCs w:val="18"/>
                <w:lang w:eastAsia="es-CO"/>
              </w:rPr>
            </w:pPr>
          </w:p>
        </w:tc>
        <w:tc>
          <w:tcPr>
            <w:tcW w:w="2240" w:type="dxa"/>
            <w:tcBorders>
              <w:top w:val="nil"/>
              <w:left w:val="nil"/>
              <w:bottom w:val="single" w:sz="4" w:space="0" w:color="auto"/>
              <w:right w:val="single" w:sz="4" w:space="0" w:color="auto"/>
            </w:tcBorders>
            <w:shd w:val="clear" w:color="auto" w:fill="auto"/>
            <w:vAlign w:val="center"/>
            <w:hideMark/>
          </w:tcPr>
          <w:p w14:paraId="71D4D8E3"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001-009</w:t>
            </w:r>
          </w:p>
        </w:tc>
      </w:tr>
      <w:tr w:rsidR="00F7374E" w:rsidRPr="00AD7DF4" w14:paraId="67F00D23" w14:textId="77777777" w:rsidTr="001D1960">
        <w:trPr>
          <w:gridAfter w:val="1"/>
          <w:wAfter w:w="13" w:type="dxa"/>
          <w:trHeight w:val="113"/>
        </w:trPr>
        <w:tc>
          <w:tcPr>
            <w:tcW w:w="4957" w:type="dxa"/>
            <w:vMerge/>
            <w:tcBorders>
              <w:left w:val="single" w:sz="4" w:space="0" w:color="auto"/>
              <w:right w:val="single" w:sz="4" w:space="0" w:color="auto"/>
            </w:tcBorders>
            <w:vAlign w:val="center"/>
            <w:hideMark/>
          </w:tcPr>
          <w:p w14:paraId="1F1B3875" w14:textId="77777777" w:rsidR="00F7374E" w:rsidRPr="00AD7DF4" w:rsidRDefault="00F7374E" w:rsidP="001D1960">
            <w:pPr>
              <w:spacing w:after="0" w:line="240" w:lineRule="auto"/>
              <w:jc w:val="center"/>
              <w:rPr>
                <w:rFonts w:cstheme="minorHAnsi"/>
                <w:sz w:val="18"/>
                <w:szCs w:val="18"/>
                <w:lang w:eastAsia="es-CO"/>
              </w:rPr>
            </w:pPr>
          </w:p>
        </w:tc>
        <w:tc>
          <w:tcPr>
            <w:tcW w:w="1842" w:type="dxa"/>
            <w:vMerge/>
            <w:tcBorders>
              <w:top w:val="nil"/>
              <w:left w:val="single" w:sz="4" w:space="0" w:color="auto"/>
              <w:bottom w:val="single" w:sz="4" w:space="0" w:color="000000"/>
              <w:right w:val="single" w:sz="4" w:space="0" w:color="auto"/>
            </w:tcBorders>
            <w:vAlign w:val="center"/>
            <w:hideMark/>
          </w:tcPr>
          <w:p w14:paraId="7251A24A" w14:textId="77777777" w:rsidR="00F7374E" w:rsidRPr="00AD7DF4" w:rsidRDefault="00F7374E" w:rsidP="001D1960">
            <w:pPr>
              <w:spacing w:after="0" w:line="240" w:lineRule="auto"/>
              <w:jc w:val="center"/>
              <w:rPr>
                <w:rFonts w:cstheme="minorHAnsi"/>
                <w:sz w:val="18"/>
                <w:szCs w:val="18"/>
                <w:lang w:eastAsia="es-CO"/>
              </w:rPr>
            </w:pPr>
          </w:p>
        </w:tc>
        <w:tc>
          <w:tcPr>
            <w:tcW w:w="2240" w:type="dxa"/>
            <w:tcBorders>
              <w:top w:val="nil"/>
              <w:left w:val="nil"/>
              <w:bottom w:val="single" w:sz="4" w:space="0" w:color="auto"/>
              <w:right w:val="single" w:sz="4" w:space="0" w:color="auto"/>
            </w:tcBorders>
            <w:shd w:val="clear" w:color="auto" w:fill="auto"/>
            <w:vAlign w:val="center"/>
            <w:hideMark/>
          </w:tcPr>
          <w:p w14:paraId="40CBDD28"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001-012</w:t>
            </w:r>
          </w:p>
        </w:tc>
      </w:tr>
      <w:tr w:rsidR="00F7374E" w:rsidRPr="00AD7DF4" w14:paraId="5E8C807F" w14:textId="77777777" w:rsidTr="001D1960">
        <w:trPr>
          <w:gridAfter w:val="1"/>
          <w:wAfter w:w="13" w:type="dxa"/>
          <w:trHeight w:val="113"/>
        </w:trPr>
        <w:tc>
          <w:tcPr>
            <w:tcW w:w="4957" w:type="dxa"/>
            <w:vMerge/>
            <w:tcBorders>
              <w:left w:val="single" w:sz="4" w:space="0" w:color="auto"/>
              <w:right w:val="single" w:sz="4" w:space="0" w:color="auto"/>
            </w:tcBorders>
            <w:vAlign w:val="center"/>
            <w:hideMark/>
          </w:tcPr>
          <w:p w14:paraId="7F34EE19" w14:textId="77777777" w:rsidR="00F7374E" w:rsidRPr="00AD7DF4" w:rsidRDefault="00F7374E" w:rsidP="001D1960">
            <w:pPr>
              <w:spacing w:after="0" w:line="240" w:lineRule="auto"/>
              <w:jc w:val="center"/>
              <w:rPr>
                <w:rFonts w:cstheme="minorHAnsi"/>
                <w:sz w:val="18"/>
                <w:szCs w:val="18"/>
                <w:lang w:eastAsia="es-CO"/>
              </w:rPr>
            </w:pPr>
          </w:p>
        </w:tc>
        <w:tc>
          <w:tcPr>
            <w:tcW w:w="1842" w:type="dxa"/>
            <w:vMerge/>
            <w:tcBorders>
              <w:top w:val="nil"/>
              <w:left w:val="single" w:sz="4" w:space="0" w:color="auto"/>
              <w:bottom w:val="single" w:sz="4" w:space="0" w:color="000000"/>
              <w:right w:val="single" w:sz="4" w:space="0" w:color="auto"/>
            </w:tcBorders>
            <w:vAlign w:val="center"/>
            <w:hideMark/>
          </w:tcPr>
          <w:p w14:paraId="2C9F34FC" w14:textId="77777777" w:rsidR="00F7374E" w:rsidRPr="00AD7DF4" w:rsidRDefault="00F7374E" w:rsidP="001D1960">
            <w:pPr>
              <w:spacing w:after="0" w:line="240" w:lineRule="auto"/>
              <w:jc w:val="center"/>
              <w:rPr>
                <w:rFonts w:cstheme="minorHAnsi"/>
                <w:sz w:val="18"/>
                <w:szCs w:val="18"/>
                <w:lang w:eastAsia="es-CO"/>
              </w:rPr>
            </w:pPr>
          </w:p>
        </w:tc>
        <w:tc>
          <w:tcPr>
            <w:tcW w:w="2240" w:type="dxa"/>
            <w:tcBorders>
              <w:top w:val="nil"/>
              <w:left w:val="nil"/>
              <w:bottom w:val="single" w:sz="4" w:space="0" w:color="auto"/>
              <w:right w:val="single" w:sz="4" w:space="0" w:color="auto"/>
            </w:tcBorders>
            <w:shd w:val="clear" w:color="auto" w:fill="auto"/>
            <w:vAlign w:val="center"/>
            <w:hideMark/>
          </w:tcPr>
          <w:p w14:paraId="72C083C8"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001-014</w:t>
            </w:r>
          </w:p>
        </w:tc>
      </w:tr>
      <w:tr w:rsidR="00F7374E" w:rsidRPr="00AD7DF4" w14:paraId="20436F12" w14:textId="77777777" w:rsidTr="001D1960">
        <w:trPr>
          <w:gridAfter w:val="1"/>
          <w:wAfter w:w="13" w:type="dxa"/>
          <w:trHeight w:val="113"/>
        </w:trPr>
        <w:tc>
          <w:tcPr>
            <w:tcW w:w="4957" w:type="dxa"/>
            <w:vMerge/>
            <w:tcBorders>
              <w:left w:val="single" w:sz="4" w:space="0" w:color="auto"/>
              <w:right w:val="single" w:sz="4" w:space="0" w:color="auto"/>
            </w:tcBorders>
            <w:vAlign w:val="center"/>
            <w:hideMark/>
          </w:tcPr>
          <w:p w14:paraId="4F2A7741" w14:textId="77777777" w:rsidR="00F7374E" w:rsidRPr="00AD7DF4" w:rsidRDefault="00F7374E" w:rsidP="001D1960">
            <w:pPr>
              <w:spacing w:after="0" w:line="240" w:lineRule="auto"/>
              <w:jc w:val="center"/>
              <w:rPr>
                <w:rFonts w:cstheme="minorHAnsi"/>
                <w:sz w:val="18"/>
                <w:szCs w:val="18"/>
                <w:lang w:eastAsia="es-CO"/>
              </w:rPr>
            </w:pPr>
          </w:p>
        </w:tc>
        <w:tc>
          <w:tcPr>
            <w:tcW w:w="1842" w:type="dxa"/>
            <w:vMerge/>
            <w:tcBorders>
              <w:top w:val="nil"/>
              <w:left w:val="single" w:sz="4" w:space="0" w:color="auto"/>
              <w:bottom w:val="single" w:sz="4" w:space="0" w:color="000000"/>
              <w:right w:val="single" w:sz="4" w:space="0" w:color="auto"/>
            </w:tcBorders>
            <w:vAlign w:val="center"/>
            <w:hideMark/>
          </w:tcPr>
          <w:p w14:paraId="2B2DE0C4" w14:textId="77777777" w:rsidR="00F7374E" w:rsidRPr="00AD7DF4" w:rsidRDefault="00F7374E" w:rsidP="001D1960">
            <w:pPr>
              <w:spacing w:after="0" w:line="240" w:lineRule="auto"/>
              <w:jc w:val="center"/>
              <w:rPr>
                <w:rFonts w:cstheme="minorHAnsi"/>
                <w:sz w:val="18"/>
                <w:szCs w:val="18"/>
                <w:lang w:eastAsia="es-CO"/>
              </w:rPr>
            </w:pPr>
          </w:p>
        </w:tc>
        <w:tc>
          <w:tcPr>
            <w:tcW w:w="2240" w:type="dxa"/>
            <w:tcBorders>
              <w:top w:val="nil"/>
              <w:left w:val="nil"/>
              <w:bottom w:val="single" w:sz="4" w:space="0" w:color="auto"/>
              <w:right w:val="single" w:sz="4" w:space="0" w:color="auto"/>
            </w:tcBorders>
            <w:shd w:val="clear" w:color="auto" w:fill="auto"/>
            <w:vAlign w:val="center"/>
            <w:hideMark/>
          </w:tcPr>
          <w:p w14:paraId="1A14851D"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001-020</w:t>
            </w:r>
          </w:p>
        </w:tc>
      </w:tr>
      <w:tr w:rsidR="00F7374E" w:rsidRPr="00AD7DF4" w14:paraId="390A3313" w14:textId="77777777" w:rsidTr="001D1960">
        <w:trPr>
          <w:gridAfter w:val="1"/>
          <w:wAfter w:w="13" w:type="dxa"/>
          <w:trHeight w:val="113"/>
        </w:trPr>
        <w:tc>
          <w:tcPr>
            <w:tcW w:w="4957" w:type="dxa"/>
            <w:vMerge/>
            <w:tcBorders>
              <w:left w:val="single" w:sz="4" w:space="0" w:color="auto"/>
              <w:right w:val="single" w:sz="4" w:space="0" w:color="auto"/>
            </w:tcBorders>
            <w:vAlign w:val="center"/>
            <w:hideMark/>
          </w:tcPr>
          <w:p w14:paraId="5608CE98" w14:textId="77777777" w:rsidR="00F7374E" w:rsidRPr="00AD7DF4" w:rsidRDefault="00F7374E" w:rsidP="001D1960">
            <w:pPr>
              <w:spacing w:after="0" w:line="240" w:lineRule="auto"/>
              <w:jc w:val="center"/>
              <w:rPr>
                <w:rFonts w:cstheme="minorHAnsi"/>
                <w:sz w:val="18"/>
                <w:szCs w:val="18"/>
                <w:lang w:eastAsia="es-CO"/>
              </w:rPr>
            </w:pPr>
          </w:p>
        </w:tc>
        <w:tc>
          <w:tcPr>
            <w:tcW w:w="1842" w:type="dxa"/>
            <w:vMerge/>
            <w:tcBorders>
              <w:top w:val="nil"/>
              <w:left w:val="single" w:sz="4" w:space="0" w:color="auto"/>
              <w:bottom w:val="single" w:sz="4" w:space="0" w:color="000000"/>
              <w:right w:val="single" w:sz="4" w:space="0" w:color="auto"/>
            </w:tcBorders>
            <w:vAlign w:val="center"/>
            <w:hideMark/>
          </w:tcPr>
          <w:p w14:paraId="2AEA7AE1" w14:textId="77777777" w:rsidR="00F7374E" w:rsidRPr="00AD7DF4" w:rsidRDefault="00F7374E" w:rsidP="001D1960">
            <w:pPr>
              <w:spacing w:after="0" w:line="240" w:lineRule="auto"/>
              <w:jc w:val="center"/>
              <w:rPr>
                <w:rFonts w:cstheme="minorHAnsi"/>
                <w:sz w:val="18"/>
                <w:szCs w:val="18"/>
                <w:lang w:eastAsia="es-CO"/>
              </w:rPr>
            </w:pPr>
          </w:p>
        </w:tc>
        <w:tc>
          <w:tcPr>
            <w:tcW w:w="2240" w:type="dxa"/>
            <w:tcBorders>
              <w:top w:val="nil"/>
              <w:left w:val="nil"/>
              <w:bottom w:val="single" w:sz="4" w:space="0" w:color="auto"/>
              <w:right w:val="single" w:sz="4" w:space="0" w:color="auto"/>
            </w:tcBorders>
            <w:shd w:val="clear" w:color="auto" w:fill="auto"/>
            <w:vAlign w:val="center"/>
            <w:hideMark/>
          </w:tcPr>
          <w:p w14:paraId="0078E588"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001-022</w:t>
            </w:r>
          </w:p>
        </w:tc>
      </w:tr>
      <w:tr w:rsidR="00F7374E" w:rsidRPr="00AD7DF4" w14:paraId="197769DD" w14:textId="77777777" w:rsidTr="001D1960">
        <w:trPr>
          <w:gridAfter w:val="1"/>
          <w:wAfter w:w="13" w:type="dxa"/>
          <w:trHeight w:val="113"/>
        </w:trPr>
        <w:tc>
          <w:tcPr>
            <w:tcW w:w="4957" w:type="dxa"/>
            <w:vMerge/>
            <w:tcBorders>
              <w:left w:val="single" w:sz="4" w:space="0" w:color="auto"/>
              <w:right w:val="single" w:sz="4" w:space="0" w:color="auto"/>
            </w:tcBorders>
            <w:vAlign w:val="center"/>
            <w:hideMark/>
          </w:tcPr>
          <w:p w14:paraId="5756413C" w14:textId="77777777" w:rsidR="00F7374E" w:rsidRPr="00AD7DF4" w:rsidRDefault="00F7374E" w:rsidP="001D1960">
            <w:pPr>
              <w:spacing w:after="0" w:line="240" w:lineRule="auto"/>
              <w:jc w:val="center"/>
              <w:rPr>
                <w:rFonts w:cstheme="minorHAnsi"/>
                <w:sz w:val="18"/>
                <w:szCs w:val="18"/>
                <w:lang w:eastAsia="es-CO"/>
              </w:rPr>
            </w:pPr>
          </w:p>
        </w:tc>
        <w:tc>
          <w:tcPr>
            <w:tcW w:w="1842" w:type="dxa"/>
            <w:vMerge/>
            <w:tcBorders>
              <w:top w:val="nil"/>
              <w:left w:val="single" w:sz="4" w:space="0" w:color="auto"/>
              <w:bottom w:val="single" w:sz="4" w:space="0" w:color="000000"/>
              <w:right w:val="single" w:sz="4" w:space="0" w:color="auto"/>
            </w:tcBorders>
            <w:vAlign w:val="center"/>
            <w:hideMark/>
          </w:tcPr>
          <w:p w14:paraId="23117E3B" w14:textId="77777777" w:rsidR="00F7374E" w:rsidRPr="00AD7DF4" w:rsidRDefault="00F7374E" w:rsidP="001D1960">
            <w:pPr>
              <w:spacing w:after="0" w:line="240" w:lineRule="auto"/>
              <w:jc w:val="center"/>
              <w:rPr>
                <w:rFonts w:cstheme="minorHAnsi"/>
                <w:sz w:val="18"/>
                <w:szCs w:val="18"/>
                <w:lang w:eastAsia="es-CO"/>
              </w:rPr>
            </w:pPr>
          </w:p>
        </w:tc>
        <w:tc>
          <w:tcPr>
            <w:tcW w:w="2240" w:type="dxa"/>
            <w:tcBorders>
              <w:top w:val="nil"/>
              <w:left w:val="nil"/>
              <w:bottom w:val="single" w:sz="4" w:space="0" w:color="auto"/>
              <w:right w:val="single" w:sz="4" w:space="0" w:color="auto"/>
            </w:tcBorders>
            <w:shd w:val="clear" w:color="auto" w:fill="auto"/>
            <w:vAlign w:val="center"/>
            <w:hideMark/>
          </w:tcPr>
          <w:p w14:paraId="71245255"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001-026</w:t>
            </w:r>
          </w:p>
        </w:tc>
      </w:tr>
      <w:tr w:rsidR="00F7374E" w:rsidRPr="00AD7DF4" w14:paraId="51A74023" w14:textId="77777777" w:rsidTr="001D1960">
        <w:trPr>
          <w:gridAfter w:val="1"/>
          <w:wAfter w:w="13" w:type="dxa"/>
          <w:trHeight w:val="113"/>
        </w:trPr>
        <w:tc>
          <w:tcPr>
            <w:tcW w:w="4957" w:type="dxa"/>
            <w:vMerge/>
            <w:tcBorders>
              <w:left w:val="single" w:sz="4" w:space="0" w:color="auto"/>
              <w:right w:val="single" w:sz="4" w:space="0" w:color="auto"/>
            </w:tcBorders>
            <w:vAlign w:val="center"/>
            <w:hideMark/>
          </w:tcPr>
          <w:p w14:paraId="1524F4D1" w14:textId="77777777" w:rsidR="00F7374E" w:rsidRPr="00AD7DF4" w:rsidRDefault="00F7374E" w:rsidP="001D1960">
            <w:pPr>
              <w:spacing w:after="0" w:line="240" w:lineRule="auto"/>
              <w:jc w:val="center"/>
              <w:rPr>
                <w:rFonts w:cstheme="minorHAnsi"/>
                <w:sz w:val="18"/>
                <w:szCs w:val="18"/>
                <w:lang w:eastAsia="es-CO"/>
              </w:rPr>
            </w:pPr>
          </w:p>
        </w:tc>
        <w:tc>
          <w:tcPr>
            <w:tcW w:w="1842" w:type="dxa"/>
            <w:vMerge/>
            <w:tcBorders>
              <w:top w:val="nil"/>
              <w:left w:val="single" w:sz="4" w:space="0" w:color="auto"/>
              <w:bottom w:val="single" w:sz="4" w:space="0" w:color="000000"/>
              <w:right w:val="single" w:sz="4" w:space="0" w:color="auto"/>
            </w:tcBorders>
            <w:vAlign w:val="center"/>
            <w:hideMark/>
          </w:tcPr>
          <w:p w14:paraId="45D0ABE0" w14:textId="77777777" w:rsidR="00F7374E" w:rsidRPr="00AD7DF4" w:rsidRDefault="00F7374E" w:rsidP="001D1960">
            <w:pPr>
              <w:spacing w:after="0" w:line="240" w:lineRule="auto"/>
              <w:jc w:val="center"/>
              <w:rPr>
                <w:rFonts w:cstheme="minorHAnsi"/>
                <w:sz w:val="18"/>
                <w:szCs w:val="18"/>
                <w:lang w:eastAsia="es-CO"/>
              </w:rPr>
            </w:pPr>
          </w:p>
        </w:tc>
        <w:tc>
          <w:tcPr>
            <w:tcW w:w="2240" w:type="dxa"/>
            <w:tcBorders>
              <w:top w:val="nil"/>
              <w:left w:val="nil"/>
              <w:bottom w:val="single" w:sz="4" w:space="0" w:color="auto"/>
              <w:right w:val="single" w:sz="4" w:space="0" w:color="auto"/>
            </w:tcBorders>
            <w:shd w:val="clear" w:color="auto" w:fill="auto"/>
            <w:vAlign w:val="center"/>
            <w:hideMark/>
          </w:tcPr>
          <w:p w14:paraId="715E81D2"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001-056</w:t>
            </w:r>
          </w:p>
        </w:tc>
      </w:tr>
      <w:tr w:rsidR="00F7374E" w:rsidRPr="00AD7DF4" w14:paraId="019FA8E3" w14:textId="77777777" w:rsidTr="001D1960">
        <w:trPr>
          <w:gridAfter w:val="1"/>
          <w:wAfter w:w="13" w:type="dxa"/>
          <w:trHeight w:val="113"/>
        </w:trPr>
        <w:tc>
          <w:tcPr>
            <w:tcW w:w="4957" w:type="dxa"/>
            <w:vMerge/>
            <w:tcBorders>
              <w:left w:val="single" w:sz="4" w:space="0" w:color="auto"/>
              <w:right w:val="single" w:sz="4" w:space="0" w:color="auto"/>
            </w:tcBorders>
            <w:vAlign w:val="center"/>
            <w:hideMark/>
          </w:tcPr>
          <w:p w14:paraId="18545975" w14:textId="77777777" w:rsidR="00F7374E" w:rsidRPr="00AD7DF4" w:rsidRDefault="00F7374E" w:rsidP="001D1960">
            <w:pPr>
              <w:spacing w:after="0" w:line="240" w:lineRule="auto"/>
              <w:jc w:val="center"/>
              <w:rPr>
                <w:rFonts w:cstheme="minorHAnsi"/>
                <w:sz w:val="18"/>
                <w:szCs w:val="18"/>
                <w:lang w:eastAsia="es-CO"/>
              </w:rPr>
            </w:pPr>
          </w:p>
        </w:tc>
        <w:tc>
          <w:tcPr>
            <w:tcW w:w="1842" w:type="dxa"/>
            <w:vMerge/>
            <w:tcBorders>
              <w:top w:val="nil"/>
              <w:left w:val="single" w:sz="4" w:space="0" w:color="auto"/>
              <w:bottom w:val="single" w:sz="4" w:space="0" w:color="000000"/>
              <w:right w:val="single" w:sz="4" w:space="0" w:color="auto"/>
            </w:tcBorders>
            <w:vAlign w:val="center"/>
            <w:hideMark/>
          </w:tcPr>
          <w:p w14:paraId="76F88FB4" w14:textId="77777777" w:rsidR="00F7374E" w:rsidRPr="00AD7DF4" w:rsidRDefault="00F7374E" w:rsidP="001D1960">
            <w:pPr>
              <w:spacing w:after="0" w:line="240" w:lineRule="auto"/>
              <w:jc w:val="center"/>
              <w:rPr>
                <w:rFonts w:cstheme="minorHAnsi"/>
                <w:sz w:val="18"/>
                <w:szCs w:val="18"/>
                <w:lang w:eastAsia="es-CO"/>
              </w:rPr>
            </w:pPr>
          </w:p>
        </w:tc>
        <w:tc>
          <w:tcPr>
            <w:tcW w:w="2240" w:type="dxa"/>
            <w:tcBorders>
              <w:top w:val="nil"/>
              <w:left w:val="nil"/>
              <w:bottom w:val="single" w:sz="4" w:space="0" w:color="auto"/>
              <w:right w:val="single" w:sz="4" w:space="0" w:color="auto"/>
            </w:tcBorders>
            <w:shd w:val="clear" w:color="auto" w:fill="auto"/>
            <w:vAlign w:val="center"/>
            <w:hideMark/>
          </w:tcPr>
          <w:p w14:paraId="38ADE10E"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001-058</w:t>
            </w:r>
          </w:p>
        </w:tc>
      </w:tr>
      <w:tr w:rsidR="00F7374E" w:rsidRPr="00AD7DF4" w14:paraId="724401B6" w14:textId="77777777" w:rsidTr="001D1960">
        <w:trPr>
          <w:gridAfter w:val="1"/>
          <w:wAfter w:w="13" w:type="dxa"/>
          <w:trHeight w:val="113"/>
        </w:trPr>
        <w:tc>
          <w:tcPr>
            <w:tcW w:w="4957" w:type="dxa"/>
            <w:vMerge/>
            <w:tcBorders>
              <w:left w:val="single" w:sz="4" w:space="0" w:color="auto"/>
              <w:right w:val="single" w:sz="4" w:space="0" w:color="auto"/>
            </w:tcBorders>
            <w:vAlign w:val="center"/>
            <w:hideMark/>
          </w:tcPr>
          <w:p w14:paraId="651EB4ED" w14:textId="77777777" w:rsidR="00F7374E" w:rsidRPr="00AD7DF4" w:rsidRDefault="00F7374E" w:rsidP="001D1960">
            <w:pPr>
              <w:spacing w:after="0" w:line="240" w:lineRule="auto"/>
              <w:jc w:val="center"/>
              <w:rPr>
                <w:rFonts w:cstheme="minorHAnsi"/>
                <w:sz w:val="18"/>
                <w:szCs w:val="18"/>
                <w:lang w:eastAsia="es-CO"/>
              </w:rPr>
            </w:pPr>
          </w:p>
        </w:tc>
        <w:tc>
          <w:tcPr>
            <w:tcW w:w="1842" w:type="dxa"/>
            <w:vMerge/>
            <w:tcBorders>
              <w:top w:val="nil"/>
              <w:left w:val="single" w:sz="4" w:space="0" w:color="auto"/>
              <w:bottom w:val="single" w:sz="4" w:space="0" w:color="000000"/>
              <w:right w:val="single" w:sz="4" w:space="0" w:color="auto"/>
            </w:tcBorders>
            <w:vAlign w:val="center"/>
            <w:hideMark/>
          </w:tcPr>
          <w:p w14:paraId="660FC53C" w14:textId="77777777" w:rsidR="00F7374E" w:rsidRPr="00AD7DF4" w:rsidRDefault="00F7374E" w:rsidP="001D1960">
            <w:pPr>
              <w:spacing w:after="0" w:line="240" w:lineRule="auto"/>
              <w:jc w:val="center"/>
              <w:rPr>
                <w:rFonts w:cstheme="minorHAnsi"/>
                <w:sz w:val="18"/>
                <w:szCs w:val="18"/>
                <w:lang w:eastAsia="es-CO"/>
              </w:rPr>
            </w:pPr>
          </w:p>
        </w:tc>
        <w:tc>
          <w:tcPr>
            <w:tcW w:w="2240" w:type="dxa"/>
            <w:tcBorders>
              <w:top w:val="nil"/>
              <w:left w:val="nil"/>
              <w:bottom w:val="single" w:sz="4" w:space="0" w:color="auto"/>
              <w:right w:val="single" w:sz="4" w:space="0" w:color="auto"/>
            </w:tcBorders>
            <w:shd w:val="clear" w:color="auto" w:fill="auto"/>
            <w:vAlign w:val="center"/>
            <w:hideMark/>
          </w:tcPr>
          <w:p w14:paraId="060E6BA3"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001-080</w:t>
            </w:r>
          </w:p>
        </w:tc>
      </w:tr>
      <w:tr w:rsidR="00F7374E" w:rsidRPr="00AD7DF4" w14:paraId="4D95660E" w14:textId="77777777" w:rsidTr="001D1960">
        <w:trPr>
          <w:gridAfter w:val="1"/>
          <w:wAfter w:w="13" w:type="dxa"/>
          <w:trHeight w:val="113"/>
        </w:trPr>
        <w:tc>
          <w:tcPr>
            <w:tcW w:w="4957" w:type="dxa"/>
            <w:vMerge/>
            <w:tcBorders>
              <w:left w:val="single" w:sz="4" w:space="0" w:color="auto"/>
              <w:right w:val="single" w:sz="4" w:space="0" w:color="auto"/>
            </w:tcBorders>
            <w:vAlign w:val="center"/>
            <w:hideMark/>
          </w:tcPr>
          <w:p w14:paraId="3602977B" w14:textId="77777777" w:rsidR="00F7374E" w:rsidRPr="00AD7DF4" w:rsidRDefault="00F7374E" w:rsidP="001D1960">
            <w:pPr>
              <w:spacing w:after="0" w:line="240" w:lineRule="auto"/>
              <w:jc w:val="center"/>
              <w:rPr>
                <w:rFonts w:cstheme="minorHAnsi"/>
                <w:sz w:val="18"/>
                <w:szCs w:val="18"/>
                <w:lang w:eastAsia="es-CO"/>
              </w:rPr>
            </w:pPr>
          </w:p>
        </w:tc>
        <w:tc>
          <w:tcPr>
            <w:tcW w:w="1842" w:type="dxa"/>
            <w:vMerge w:val="restart"/>
            <w:tcBorders>
              <w:top w:val="nil"/>
              <w:left w:val="single" w:sz="4" w:space="0" w:color="auto"/>
              <w:bottom w:val="single" w:sz="4" w:space="0" w:color="000000"/>
              <w:right w:val="single" w:sz="4" w:space="0" w:color="auto"/>
            </w:tcBorders>
            <w:shd w:val="clear" w:color="auto" w:fill="auto"/>
            <w:vAlign w:val="center"/>
            <w:hideMark/>
          </w:tcPr>
          <w:p w14:paraId="1C7A26F9"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002</w:t>
            </w:r>
          </w:p>
        </w:tc>
        <w:tc>
          <w:tcPr>
            <w:tcW w:w="2240" w:type="dxa"/>
            <w:tcBorders>
              <w:top w:val="nil"/>
              <w:left w:val="nil"/>
              <w:bottom w:val="single" w:sz="4" w:space="0" w:color="auto"/>
              <w:right w:val="single" w:sz="4" w:space="0" w:color="auto"/>
            </w:tcBorders>
            <w:shd w:val="clear" w:color="auto" w:fill="auto"/>
            <w:vAlign w:val="center"/>
            <w:hideMark/>
          </w:tcPr>
          <w:p w14:paraId="1535D768"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002-003</w:t>
            </w:r>
          </w:p>
        </w:tc>
      </w:tr>
      <w:tr w:rsidR="00F7374E" w:rsidRPr="00AD7DF4" w14:paraId="0AF8C763" w14:textId="77777777" w:rsidTr="001D1960">
        <w:trPr>
          <w:gridAfter w:val="1"/>
          <w:wAfter w:w="13" w:type="dxa"/>
          <w:trHeight w:val="113"/>
        </w:trPr>
        <w:tc>
          <w:tcPr>
            <w:tcW w:w="4957" w:type="dxa"/>
            <w:vMerge/>
            <w:tcBorders>
              <w:left w:val="single" w:sz="4" w:space="0" w:color="auto"/>
              <w:right w:val="single" w:sz="4" w:space="0" w:color="auto"/>
            </w:tcBorders>
            <w:vAlign w:val="center"/>
            <w:hideMark/>
          </w:tcPr>
          <w:p w14:paraId="7779068B" w14:textId="77777777" w:rsidR="00F7374E" w:rsidRPr="00AD7DF4" w:rsidRDefault="00F7374E" w:rsidP="001D1960">
            <w:pPr>
              <w:spacing w:after="0" w:line="240" w:lineRule="auto"/>
              <w:jc w:val="center"/>
              <w:rPr>
                <w:rFonts w:cstheme="minorHAnsi"/>
                <w:sz w:val="18"/>
                <w:szCs w:val="18"/>
                <w:lang w:eastAsia="es-CO"/>
              </w:rPr>
            </w:pPr>
          </w:p>
        </w:tc>
        <w:tc>
          <w:tcPr>
            <w:tcW w:w="1842" w:type="dxa"/>
            <w:vMerge/>
            <w:tcBorders>
              <w:top w:val="nil"/>
              <w:left w:val="single" w:sz="4" w:space="0" w:color="auto"/>
              <w:bottom w:val="single" w:sz="4" w:space="0" w:color="000000"/>
              <w:right w:val="single" w:sz="4" w:space="0" w:color="auto"/>
            </w:tcBorders>
            <w:vAlign w:val="center"/>
            <w:hideMark/>
          </w:tcPr>
          <w:p w14:paraId="78FCEC11" w14:textId="77777777" w:rsidR="00F7374E" w:rsidRPr="00AD7DF4" w:rsidRDefault="00F7374E" w:rsidP="001D1960">
            <w:pPr>
              <w:spacing w:after="0" w:line="240" w:lineRule="auto"/>
              <w:jc w:val="center"/>
              <w:rPr>
                <w:rFonts w:cstheme="minorHAnsi"/>
                <w:sz w:val="18"/>
                <w:szCs w:val="18"/>
                <w:lang w:eastAsia="es-CO"/>
              </w:rPr>
            </w:pPr>
          </w:p>
        </w:tc>
        <w:tc>
          <w:tcPr>
            <w:tcW w:w="2240" w:type="dxa"/>
            <w:tcBorders>
              <w:top w:val="nil"/>
              <w:left w:val="nil"/>
              <w:bottom w:val="single" w:sz="4" w:space="0" w:color="auto"/>
              <w:right w:val="single" w:sz="4" w:space="0" w:color="auto"/>
            </w:tcBorders>
            <w:shd w:val="clear" w:color="auto" w:fill="auto"/>
            <w:vAlign w:val="center"/>
            <w:hideMark/>
          </w:tcPr>
          <w:p w14:paraId="19F945D5"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002-004</w:t>
            </w:r>
          </w:p>
        </w:tc>
      </w:tr>
      <w:tr w:rsidR="00F7374E" w:rsidRPr="00AD7DF4" w14:paraId="3645275B" w14:textId="77777777" w:rsidTr="001D1960">
        <w:trPr>
          <w:gridAfter w:val="1"/>
          <w:wAfter w:w="13" w:type="dxa"/>
          <w:trHeight w:val="113"/>
        </w:trPr>
        <w:tc>
          <w:tcPr>
            <w:tcW w:w="4957" w:type="dxa"/>
            <w:vMerge/>
            <w:tcBorders>
              <w:left w:val="single" w:sz="4" w:space="0" w:color="auto"/>
              <w:right w:val="single" w:sz="4" w:space="0" w:color="auto"/>
            </w:tcBorders>
            <w:vAlign w:val="center"/>
            <w:hideMark/>
          </w:tcPr>
          <w:p w14:paraId="0505CDA0" w14:textId="77777777" w:rsidR="00F7374E" w:rsidRPr="00AD7DF4" w:rsidRDefault="00F7374E" w:rsidP="001D1960">
            <w:pPr>
              <w:spacing w:after="0" w:line="240" w:lineRule="auto"/>
              <w:jc w:val="center"/>
              <w:rPr>
                <w:rFonts w:cstheme="minorHAnsi"/>
                <w:sz w:val="18"/>
                <w:szCs w:val="18"/>
                <w:lang w:eastAsia="es-CO"/>
              </w:rPr>
            </w:pPr>
          </w:p>
        </w:tc>
        <w:tc>
          <w:tcPr>
            <w:tcW w:w="1842" w:type="dxa"/>
            <w:vMerge/>
            <w:tcBorders>
              <w:top w:val="nil"/>
              <w:left w:val="single" w:sz="4" w:space="0" w:color="auto"/>
              <w:bottom w:val="single" w:sz="4" w:space="0" w:color="000000"/>
              <w:right w:val="single" w:sz="4" w:space="0" w:color="auto"/>
            </w:tcBorders>
            <w:vAlign w:val="center"/>
            <w:hideMark/>
          </w:tcPr>
          <w:p w14:paraId="4AAE307E" w14:textId="77777777" w:rsidR="00F7374E" w:rsidRPr="00AD7DF4" w:rsidRDefault="00F7374E" w:rsidP="001D1960">
            <w:pPr>
              <w:spacing w:after="0" w:line="240" w:lineRule="auto"/>
              <w:jc w:val="center"/>
              <w:rPr>
                <w:rFonts w:cstheme="minorHAnsi"/>
                <w:sz w:val="18"/>
                <w:szCs w:val="18"/>
                <w:lang w:eastAsia="es-CO"/>
              </w:rPr>
            </w:pPr>
          </w:p>
        </w:tc>
        <w:tc>
          <w:tcPr>
            <w:tcW w:w="2240" w:type="dxa"/>
            <w:tcBorders>
              <w:top w:val="nil"/>
              <w:left w:val="nil"/>
              <w:bottom w:val="single" w:sz="4" w:space="0" w:color="auto"/>
              <w:right w:val="single" w:sz="4" w:space="0" w:color="auto"/>
            </w:tcBorders>
            <w:shd w:val="clear" w:color="auto" w:fill="auto"/>
            <w:vAlign w:val="center"/>
            <w:hideMark/>
          </w:tcPr>
          <w:p w14:paraId="1787228D"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002-009</w:t>
            </w:r>
          </w:p>
        </w:tc>
      </w:tr>
      <w:tr w:rsidR="00F7374E" w:rsidRPr="00AD7DF4" w14:paraId="32E701AD" w14:textId="77777777" w:rsidTr="001D1960">
        <w:trPr>
          <w:gridAfter w:val="1"/>
          <w:wAfter w:w="13" w:type="dxa"/>
          <w:trHeight w:val="113"/>
        </w:trPr>
        <w:tc>
          <w:tcPr>
            <w:tcW w:w="4957" w:type="dxa"/>
            <w:vMerge/>
            <w:tcBorders>
              <w:left w:val="single" w:sz="4" w:space="0" w:color="auto"/>
              <w:right w:val="single" w:sz="4" w:space="0" w:color="auto"/>
            </w:tcBorders>
            <w:vAlign w:val="center"/>
            <w:hideMark/>
          </w:tcPr>
          <w:p w14:paraId="1603A760" w14:textId="77777777" w:rsidR="00F7374E" w:rsidRPr="00AD7DF4" w:rsidRDefault="00F7374E" w:rsidP="001D1960">
            <w:pPr>
              <w:spacing w:after="0" w:line="240" w:lineRule="auto"/>
              <w:jc w:val="center"/>
              <w:rPr>
                <w:rFonts w:cstheme="minorHAnsi"/>
                <w:sz w:val="18"/>
                <w:szCs w:val="18"/>
                <w:lang w:eastAsia="es-CO"/>
              </w:rPr>
            </w:pPr>
          </w:p>
        </w:tc>
        <w:tc>
          <w:tcPr>
            <w:tcW w:w="1842" w:type="dxa"/>
            <w:vMerge/>
            <w:tcBorders>
              <w:top w:val="nil"/>
              <w:left w:val="single" w:sz="4" w:space="0" w:color="auto"/>
              <w:bottom w:val="single" w:sz="4" w:space="0" w:color="000000"/>
              <w:right w:val="single" w:sz="4" w:space="0" w:color="auto"/>
            </w:tcBorders>
            <w:vAlign w:val="center"/>
            <w:hideMark/>
          </w:tcPr>
          <w:p w14:paraId="2538D522" w14:textId="77777777" w:rsidR="00F7374E" w:rsidRPr="00AD7DF4" w:rsidRDefault="00F7374E" w:rsidP="001D1960">
            <w:pPr>
              <w:spacing w:after="0" w:line="240" w:lineRule="auto"/>
              <w:jc w:val="center"/>
              <w:rPr>
                <w:rFonts w:cstheme="minorHAnsi"/>
                <w:sz w:val="18"/>
                <w:szCs w:val="18"/>
                <w:lang w:eastAsia="es-CO"/>
              </w:rPr>
            </w:pPr>
          </w:p>
        </w:tc>
        <w:tc>
          <w:tcPr>
            <w:tcW w:w="2240" w:type="dxa"/>
            <w:tcBorders>
              <w:top w:val="nil"/>
              <w:left w:val="nil"/>
              <w:bottom w:val="single" w:sz="4" w:space="0" w:color="auto"/>
              <w:right w:val="single" w:sz="4" w:space="0" w:color="auto"/>
            </w:tcBorders>
            <w:shd w:val="clear" w:color="auto" w:fill="auto"/>
            <w:vAlign w:val="center"/>
            <w:hideMark/>
          </w:tcPr>
          <w:p w14:paraId="1055493A"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002-012</w:t>
            </w:r>
          </w:p>
        </w:tc>
      </w:tr>
      <w:tr w:rsidR="00F7374E" w:rsidRPr="00AD7DF4" w14:paraId="049F32F7" w14:textId="77777777" w:rsidTr="001D1960">
        <w:trPr>
          <w:gridAfter w:val="1"/>
          <w:wAfter w:w="13" w:type="dxa"/>
          <w:trHeight w:val="113"/>
        </w:trPr>
        <w:tc>
          <w:tcPr>
            <w:tcW w:w="4957" w:type="dxa"/>
            <w:vMerge/>
            <w:tcBorders>
              <w:left w:val="single" w:sz="4" w:space="0" w:color="auto"/>
              <w:right w:val="single" w:sz="4" w:space="0" w:color="auto"/>
            </w:tcBorders>
            <w:vAlign w:val="center"/>
            <w:hideMark/>
          </w:tcPr>
          <w:p w14:paraId="633807E3" w14:textId="77777777" w:rsidR="00F7374E" w:rsidRPr="00AD7DF4" w:rsidRDefault="00F7374E" w:rsidP="001D1960">
            <w:pPr>
              <w:spacing w:after="0" w:line="240" w:lineRule="auto"/>
              <w:jc w:val="center"/>
              <w:rPr>
                <w:rFonts w:cstheme="minorHAnsi"/>
                <w:sz w:val="18"/>
                <w:szCs w:val="18"/>
                <w:lang w:eastAsia="es-CO"/>
              </w:rPr>
            </w:pPr>
          </w:p>
        </w:tc>
        <w:tc>
          <w:tcPr>
            <w:tcW w:w="1842" w:type="dxa"/>
            <w:vMerge/>
            <w:tcBorders>
              <w:top w:val="nil"/>
              <w:left w:val="single" w:sz="4" w:space="0" w:color="auto"/>
              <w:bottom w:val="single" w:sz="4" w:space="0" w:color="000000"/>
              <w:right w:val="single" w:sz="4" w:space="0" w:color="auto"/>
            </w:tcBorders>
            <w:vAlign w:val="center"/>
            <w:hideMark/>
          </w:tcPr>
          <w:p w14:paraId="77937896" w14:textId="77777777" w:rsidR="00F7374E" w:rsidRPr="00AD7DF4" w:rsidRDefault="00F7374E" w:rsidP="001D1960">
            <w:pPr>
              <w:spacing w:after="0" w:line="240" w:lineRule="auto"/>
              <w:jc w:val="center"/>
              <w:rPr>
                <w:rFonts w:cstheme="minorHAnsi"/>
                <w:sz w:val="18"/>
                <w:szCs w:val="18"/>
                <w:lang w:eastAsia="es-CO"/>
              </w:rPr>
            </w:pPr>
          </w:p>
        </w:tc>
        <w:tc>
          <w:tcPr>
            <w:tcW w:w="2240" w:type="dxa"/>
            <w:tcBorders>
              <w:top w:val="nil"/>
              <w:left w:val="nil"/>
              <w:bottom w:val="single" w:sz="4" w:space="0" w:color="auto"/>
              <w:right w:val="single" w:sz="4" w:space="0" w:color="auto"/>
            </w:tcBorders>
            <w:shd w:val="clear" w:color="auto" w:fill="auto"/>
            <w:vAlign w:val="center"/>
            <w:hideMark/>
          </w:tcPr>
          <w:p w14:paraId="6F860C9F"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002-014</w:t>
            </w:r>
          </w:p>
        </w:tc>
      </w:tr>
      <w:tr w:rsidR="00F7374E" w:rsidRPr="00AD7DF4" w14:paraId="2164CF51" w14:textId="77777777" w:rsidTr="001D1960">
        <w:trPr>
          <w:gridAfter w:val="1"/>
          <w:wAfter w:w="13" w:type="dxa"/>
          <w:trHeight w:val="113"/>
        </w:trPr>
        <w:tc>
          <w:tcPr>
            <w:tcW w:w="4957" w:type="dxa"/>
            <w:vMerge/>
            <w:tcBorders>
              <w:left w:val="single" w:sz="4" w:space="0" w:color="auto"/>
              <w:right w:val="single" w:sz="4" w:space="0" w:color="auto"/>
            </w:tcBorders>
            <w:vAlign w:val="center"/>
            <w:hideMark/>
          </w:tcPr>
          <w:p w14:paraId="6A72E34D" w14:textId="77777777" w:rsidR="00F7374E" w:rsidRPr="00AD7DF4" w:rsidRDefault="00F7374E" w:rsidP="001D1960">
            <w:pPr>
              <w:spacing w:after="0" w:line="240" w:lineRule="auto"/>
              <w:jc w:val="center"/>
              <w:rPr>
                <w:rFonts w:cstheme="minorHAnsi"/>
                <w:sz w:val="18"/>
                <w:szCs w:val="18"/>
                <w:lang w:eastAsia="es-CO"/>
              </w:rPr>
            </w:pPr>
          </w:p>
        </w:tc>
        <w:tc>
          <w:tcPr>
            <w:tcW w:w="1842" w:type="dxa"/>
            <w:vMerge/>
            <w:tcBorders>
              <w:top w:val="nil"/>
              <w:left w:val="single" w:sz="4" w:space="0" w:color="auto"/>
              <w:bottom w:val="single" w:sz="4" w:space="0" w:color="000000"/>
              <w:right w:val="single" w:sz="4" w:space="0" w:color="auto"/>
            </w:tcBorders>
            <w:vAlign w:val="center"/>
            <w:hideMark/>
          </w:tcPr>
          <w:p w14:paraId="5486FC4E" w14:textId="77777777" w:rsidR="00F7374E" w:rsidRPr="00AD7DF4" w:rsidRDefault="00F7374E" w:rsidP="001D1960">
            <w:pPr>
              <w:spacing w:after="0" w:line="240" w:lineRule="auto"/>
              <w:jc w:val="center"/>
              <w:rPr>
                <w:rFonts w:cstheme="minorHAnsi"/>
                <w:sz w:val="18"/>
                <w:szCs w:val="18"/>
                <w:lang w:eastAsia="es-CO"/>
              </w:rPr>
            </w:pPr>
          </w:p>
        </w:tc>
        <w:tc>
          <w:tcPr>
            <w:tcW w:w="2240" w:type="dxa"/>
            <w:tcBorders>
              <w:top w:val="nil"/>
              <w:left w:val="nil"/>
              <w:bottom w:val="single" w:sz="4" w:space="0" w:color="auto"/>
              <w:right w:val="single" w:sz="4" w:space="0" w:color="auto"/>
            </w:tcBorders>
            <w:shd w:val="clear" w:color="auto" w:fill="auto"/>
            <w:vAlign w:val="center"/>
            <w:hideMark/>
          </w:tcPr>
          <w:p w14:paraId="598A156D"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002-020</w:t>
            </w:r>
          </w:p>
        </w:tc>
      </w:tr>
      <w:tr w:rsidR="00F7374E" w:rsidRPr="00AD7DF4" w14:paraId="5612EB99" w14:textId="77777777" w:rsidTr="001D1960">
        <w:trPr>
          <w:gridAfter w:val="1"/>
          <w:wAfter w:w="13" w:type="dxa"/>
          <w:trHeight w:val="113"/>
        </w:trPr>
        <w:tc>
          <w:tcPr>
            <w:tcW w:w="4957" w:type="dxa"/>
            <w:vMerge/>
            <w:tcBorders>
              <w:left w:val="single" w:sz="4" w:space="0" w:color="auto"/>
              <w:right w:val="single" w:sz="4" w:space="0" w:color="auto"/>
            </w:tcBorders>
            <w:vAlign w:val="center"/>
            <w:hideMark/>
          </w:tcPr>
          <w:p w14:paraId="33720C4D" w14:textId="77777777" w:rsidR="00F7374E" w:rsidRPr="00AD7DF4" w:rsidRDefault="00F7374E" w:rsidP="001D1960">
            <w:pPr>
              <w:spacing w:after="0" w:line="240" w:lineRule="auto"/>
              <w:jc w:val="center"/>
              <w:rPr>
                <w:rFonts w:cstheme="minorHAnsi"/>
                <w:sz w:val="18"/>
                <w:szCs w:val="18"/>
                <w:lang w:eastAsia="es-CO"/>
              </w:rPr>
            </w:pPr>
          </w:p>
        </w:tc>
        <w:tc>
          <w:tcPr>
            <w:tcW w:w="1842" w:type="dxa"/>
            <w:vMerge/>
            <w:tcBorders>
              <w:top w:val="nil"/>
              <w:left w:val="single" w:sz="4" w:space="0" w:color="auto"/>
              <w:bottom w:val="single" w:sz="4" w:space="0" w:color="000000"/>
              <w:right w:val="single" w:sz="4" w:space="0" w:color="auto"/>
            </w:tcBorders>
            <w:vAlign w:val="center"/>
            <w:hideMark/>
          </w:tcPr>
          <w:p w14:paraId="394EB074" w14:textId="77777777" w:rsidR="00F7374E" w:rsidRPr="00AD7DF4" w:rsidRDefault="00F7374E" w:rsidP="001D1960">
            <w:pPr>
              <w:spacing w:after="0" w:line="240" w:lineRule="auto"/>
              <w:jc w:val="center"/>
              <w:rPr>
                <w:rFonts w:cstheme="minorHAnsi"/>
                <w:sz w:val="18"/>
                <w:szCs w:val="18"/>
                <w:lang w:eastAsia="es-CO"/>
              </w:rPr>
            </w:pPr>
          </w:p>
        </w:tc>
        <w:tc>
          <w:tcPr>
            <w:tcW w:w="2240" w:type="dxa"/>
            <w:tcBorders>
              <w:top w:val="nil"/>
              <w:left w:val="nil"/>
              <w:bottom w:val="single" w:sz="4" w:space="0" w:color="auto"/>
              <w:right w:val="single" w:sz="4" w:space="0" w:color="auto"/>
            </w:tcBorders>
            <w:shd w:val="clear" w:color="auto" w:fill="auto"/>
            <w:vAlign w:val="center"/>
            <w:hideMark/>
          </w:tcPr>
          <w:p w14:paraId="1AD41AC0"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002-022</w:t>
            </w:r>
          </w:p>
        </w:tc>
      </w:tr>
      <w:tr w:rsidR="00F7374E" w:rsidRPr="00AD7DF4" w14:paraId="17CEE3E6" w14:textId="77777777" w:rsidTr="001D1960">
        <w:trPr>
          <w:gridAfter w:val="1"/>
          <w:wAfter w:w="13" w:type="dxa"/>
          <w:trHeight w:val="113"/>
        </w:trPr>
        <w:tc>
          <w:tcPr>
            <w:tcW w:w="4957" w:type="dxa"/>
            <w:vMerge/>
            <w:tcBorders>
              <w:left w:val="single" w:sz="4" w:space="0" w:color="auto"/>
              <w:right w:val="single" w:sz="4" w:space="0" w:color="auto"/>
            </w:tcBorders>
            <w:vAlign w:val="center"/>
            <w:hideMark/>
          </w:tcPr>
          <w:p w14:paraId="2EE54119" w14:textId="77777777" w:rsidR="00F7374E" w:rsidRPr="00AD7DF4" w:rsidRDefault="00F7374E" w:rsidP="001D1960">
            <w:pPr>
              <w:spacing w:after="0" w:line="240" w:lineRule="auto"/>
              <w:jc w:val="center"/>
              <w:rPr>
                <w:rFonts w:cstheme="minorHAnsi"/>
                <w:sz w:val="18"/>
                <w:szCs w:val="18"/>
                <w:lang w:eastAsia="es-CO"/>
              </w:rPr>
            </w:pPr>
          </w:p>
        </w:tc>
        <w:tc>
          <w:tcPr>
            <w:tcW w:w="1842" w:type="dxa"/>
            <w:vMerge/>
            <w:tcBorders>
              <w:top w:val="nil"/>
              <w:left w:val="single" w:sz="4" w:space="0" w:color="auto"/>
              <w:bottom w:val="single" w:sz="4" w:space="0" w:color="000000"/>
              <w:right w:val="single" w:sz="4" w:space="0" w:color="auto"/>
            </w:tcBorders>
            <w:vAlign w:val="center"/>
            <w:hideMark/>
          </w:tcPr>
          <w:p w14:paraId="2BFF20DE" w14:textId="77777777" w:rsidR="00F7374E" w:rsidRPr="00AD7DF4" w:rsidRDefault="00F7374E" w:rsidP="001D1960">
            <w:pPr>
              <w:spacing w:after="0" w:line="240" w:lineRule="auto"/>
              <w:jc w:val="center"/>
              <w:rPr>
                <w:rFonts w:cstheme="minorHAnsi"/>
                <w:sz w:val="18"/>
                <w:szCs w:val="18"/>
                <w:lang w:eastAsia="es-CO"/>
              </w:rPr>
            </w:pPr>
          </w:p>
        </w:tc>
        <w:tc>
          <w:tcPr>
            <w:tcW w:w="2240" w:type="dxa"/>
            <w:tcBorders>
              <w:top w:val="nil"/>
              <w:left w:val="nil"/>
              <w:bottom w:val="single" w:sz="4" w:space="0" w:color="auto"/>
              <w:right w:val="single" w:sz="4" w:space="0" w:color="auto"/>
            </w:tcBorders>
            <w:shd w:val="clear" w:color="auto" w:fill="auto"/>
            <w:vAlign w:val="center"/>
            <w:hideMark/>
          </w:tcPr>
          <w:p w14:paraId="759CB4BE"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002-026</w:t>
            </w:r>
          </w:p>
        </w:tc>
      </w:tr>
      <w:tr w:rsidR="00F7374E" w:rsidRPr="00AD7DF4" w14:paraId="4D69E0A1" w14:textId="77777777" w:rsidTr="001D1960">
        <w:trPr>
          <w:gridAfter w:val="1"/>
          <w:wAfter w:w="13" w:type="dxa"/>
          <w:trHeight w:val="113"/>
        </w:trPr>
        <w:tc>
          <w:tcPr>
            <w:tcW w:w="4957" w:type="dxa"/>
            <w:vMerge/>
            <w:tcBorders>
              <w:left w:val="single" w:sz="4" w:space="0" w:color="auto"/>
              <w:right w:val="single" w:sz="4" w:space="0" w:color="auto"/>
            </w:tcBorders>
            <w:vAlign w:val="center"/>
            <w:hideMark/>
          </w:tcPr>
          <w:p w14:paraId="7709A03B" w14:textId="77777777" w:rsidR="00F7374E" w:rsidRPr="00AD7DF4" w:rsidRDefault="00F7374E" w:rsidP="001D1960">
            <w:pPr>
              <w:spacing w:after="0" w:line="240" w:lineRule="auto"/>
              <w:jc w:val="center"/>
              <w:rPr>
                <w:rFonts w:cstheme="minorHAnsi"/>
                <w:sz w:val="18"/>
                <w:szCs w:val="18"/>
                <w:lang w:eastAsia="es-CO"/>
              </w:rPr>
            </w:pPr>
          </w:p>
        </w:tc>
        <w:tc>
          <w:tcPr>
            <w:tcW w:w="1842" w:type="dxa"/>
            <w:vMerge/>
            <w:tcBorders>
              <w:top w:val="nil"/>
              <w:left w:val="single" w:sz="4" w:space="0" w:color="auto"/>
              <w:bottom w:val="single" w:sz="4" w:space="0" w:color="000000"/>
              <w:right w:val="single" w:sz="4" w:space="0" w:color="auto"/>
            </w:tcBorders>
            <w:vAlign w:val="center"/>
            <w:hideMark/>
          </w:tcPr>
          <w:p w14:paraId="4754E1AF" w14:textId="77777777" w:rsidR="00F7374E" w:rsidRPr="00AD7DF4" w:rsidRDefault="00F7374E" w:rsidP="001D1960">
            <w:pPr>
              <w:spacing w:after="0" w:line="240" w:lineRule="auto"/>
              <w:jc w:val="center"/>
              <w:rPr>
                <w:rFonts w:cstheme="minorHAnsi"/>
                <w:sz w:val="18"/>
                <w:szCs w:val="18"/>
                <w:lang w:eastAsia="es-CO"/>
              </w:rPr>
            </w:pPr>
          </w:p>
        </w:tc>
        <w:tc>
          <w:tcPr>
            <w:tcW w:w="2240" w:type="dxa"/>
            <w:tcBorders>
              <w:top w:val="nil"/>
              <w:left w:val="nil"/>
              <w:bottom w:val="single" w:sz="4" w:space="0" w:color="auto"/>
              <w:right w:val="single" w:sz="4" w:space="0" w:color="auto"/>
            </w:tcBorders>
            <w:shd w:val="clear" w:color="auto" w:fill="auto"/>
            <w:vAlign w:val="center"/>
            <w:hideMark/>
          </w:tcPr>
          <w:p w14:paraId="1E62BFEE"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002-056</w:t>
            </w:r>
          </w:p>
        </w:tc>
      </w:tr>
      <w:tr w:rsidR="00F7374E" w:rsidRPr="00AD7DF4" w14:paraId="6A0F3FB8" w14:textId="77777777" w:rsidTr="001D1960">
        <w:trPr>
          <w:gridAfter w:val="1"/>
          <w:wAfter w:w="13" w:type="dxa"/>
          <w:trHeight w:val="113"/>
        </w:trPr>
        <w:tc>
          <w:tcPr>
            <w:tcW w:w="4957" w:type="dxa"/>
            <w:vMerge/>
            <w:tcBorders>
              <w:left w:val="single" w:sz="4" w:space="0" w:color="auto"/>
              <w:right w:val="single" w:sz="4" w:space="0" w:color="auto"/>
            </w:tcBorders>
            <w:vAlign w:val="center"/>
            <w:hideMark/>
          </w:tcPr>
          <w:p w14:paraId="71DB7227" w14:textId="77777777" w:rsidR="00F7374E" w:rsidRPr="00AD7DF4" w:rsidRDefault="00F7374E" w:rsidP="001D1960">
            <w:pPr>
              <w:spacing w:after="0" w:line="240" w:lineRule="auto"/>
              <w:jc w:val="center"/>
              <w:rPr>
                <w:rFonts w:cstheme="minorHAnsi"/>
                <w:sz w:val="18"/>
                <w:szCs w:val="18"/>
                <w:lang w:eastAsia="es-CO"/>
              </w:rPr>
            </w:pPr>
          </w:p>
        </w:tc>
        <w:tc>
          <w:tcPr>
            <w:tcW w:w="1842" w:type="dxa"/>
            <w:vMerge/>
            <w:tcBorders>
              <w:top w:val="nil"/>
              <w:left w:val="single" w:sz="4" w:space="0" w:color="auto"/>
              <w:bottom w:val="single" w:sz="4" w:space="0" w:color="000000"/>
              <w:right w:val="single" w:sz="4" w:space="0" w:color="auto"/>
            </w:tcBorders>
            <w:vAlign w:val="center"/>
            <w:hideMark/>
          </w:tcPr>
          <w:p w14:paraId="0AB73111" w14:textId="77777777" w:rsidR="00F7374E" w:rsidRPr="00AD7DF4" w:rsidRDefault="00F7374E" w:rsidP="001D1960">
            <w:pPr>
              <w:spacing w:after="0" w:line="240" w:lineRule="auto"/>
              <w:jc w:val="center"/>
              <w:rPr>
                <w:rFonts w:cstheme="minorHAnsi"/>
                <w:sz w:val="18"/>
                <w:szCs w:val="18"/>
                <w:lang w:eastAsia="es-CO"/>
              </w:rPr>
            </w:pPr>
          </w:p>
        </w:tc>
        <w:tc>
          <w:tcPr>
            <w:tcW w:w="2240" w:type="dxa"/>
            <w:tcBorders>
              <w:top w:val="nil"/>
              <w:left w:val="nil"/>
              <w:bottom w:val="single" w:sz="4" w:space="0" w:color="auto"/>
              <w:right w:val="single" w:sz="4" w:space="0" w:color="auto"/>
            </w:tcBorders>
            <w:shd w:val="clear" w:color="auto" w:fill="auto"/>
            <w:vAlign w:val="center"/>
            <w:hideMark/>
          </w:tcPr>
          <w:p w14:paraId="30E2060F"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002-058</w:t>
            </w:r>
          </w:p>
        </w:tc>
      </w:tr>
      <w:tr w:rsidR="00F7374E" w:rsidRPr="00AD7DF4" w14:paraId="3D474FD8" w14:textId="77777777" w:rsidTr="001D1960">
        <w:trPr>
          <w:gridAfter w:val="1"/>
          <w:wAfter w:w="13" w:type="dxa"/>
          <w:trHeight w:val="113"/>
        </w:trPr>
        <w:tc>
          <w:tcPr>
            <w:tcW w:w="4957" w:type="dxa"/>
            <w:vMerge/>
            <w:tcBorders>
              <w:left w:val="single" w:sz="4" w:space="0" w:color="auto"/>
              <w:right w:val="single" w:sz="4" w:space="0" w:color="auto"/>
            </w:tcBorders>
            <w:vAlign w:val="center"/>
            <w:hideMark/>
          </w:tcPr>
          <w:p w14:paraId="660C609D" w14:textId="77777777" w:rsidR="00F7374E" w:rsidRPr="00AD7DF4" w:rsidRDefault="00F7374E" w:rsidP="001D1960">
            <w:pPr>
              <w:spacing w:after="0" w:line="240" w:lineRule="auto"/>
              <w:jc w:val="center"/>
              <w:rPr>
                <w:rFonts w:cstheme="minorHAnsi"/>
                <w:sz w:val="18"/>
                <w:szCs w:val="18"/>
                <w:lang w:eastAsia="es-CO"/>
              </w:rPr>
            </w:pPr>
          </w:p>
        </w:tc>
        <w:tc>
          <w:tcPr>
            <w:tcW w:w="1842" w:type="dxa"/>
            <w:vMerge/>
            <w:tcBorders>
              <w:top w:val="nil"/>
              <w:left w:val="single" w:sz="4" w:space="0" w:color="auto"/>
              <w:bottom w:val="single" w:sz="4" w:space="0" w:color="000000"/>
              <w:right w:val="single" w:sz="4" w:space="0" w:color="auto"/>
            </w:tcBorders>
            <w:vAlign w:val="center"/>
            <w:hideMark/>
          </w:tcPr>
          <w:p w14:paraId="03E36106" w14:textId="77777777" w:rsidR="00F7374E" w:rsidRPr="00AD7DF4" w:rsidRDefault="00F7374E" w:rsidP="001D1960">
            <w:pPr>
              <w:spacing w:after="0" w:line="240" w:lineRule="auto"/>
              <w:jc w:val="center"/>
              <w:rPr>
                <w:rFonts w:cstheme="minorHAnsi"/>
                <w:sz w:val="18"/>
                <w:szCs w:val="18"/>
                <w:lang w:eastAsia="es-CO"/>
              </w:rPr>
            </w:pPr>
          </w:p>
        </w:tc>
        <w:tc>
          <w:tcPr>
            <w:tcW w:w="2240" w:type="dxa"/>
            <w:tcBorders>
              <w:top w:val="nil"/>
              <w:left w:val="nil"/>
              <w:bottom w:val="single" w:sz="4" w:space="0" w:color="auto"/>
              <w:right w:val="single" w:sz="4" w:space="0" w:color="auto"/>
            </w:tcBorders>
            <w:shd w:val="clear" w:color="auto" w:fill="auto"/>
            <w:vAlign w:val="center"/>
            <w:hideMark/>
          </w:tcPr>
          <w:p w14:paraId="450DCB91"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002-080</w:t>
            </w:r>
          </w:p>
        </w:tc>
      </w:tr>
      <w:tr w:rsidR="00F7374E" w:rsidRPr="00AD7DF4" w14:paraId="27E06062" w14:textId="77777777" w:rsidTr="001D1960">
        <w:trPr>
          <w:gridAfter w:val="1"/>
          <w:wAfter w:w="13" w:type="dxa"/>
          <w:trHeight w:val="113"/>
        </w:trPr>
        <w:tc>
          <w:tcPr>
            <w:tcW w:w="4957" w:type="dxa"/>
            <w:vMerge/>
            <w:tcBorders>
              <w:left w:val="single" w:sz="4" w:space="0" w:color="auto"/>
              <w:right w:val="single" w:sz="4" w:space="0" w:color="auto"/>
            </w:tcBorders>
            <w:vAlign w:val="center"/>
            <w:hideMark/>
          </w:tcPr>
          <w:p w14:paraId="73CEE6F6" w14:textId="77777777" w:rsidR="00F7374E" w:rsidRPr="00AD7DF4" w:rsidRDefault="00F7374E" w:rsidP="001D1960">
            <w:pPr>
              <w:spacing w:after="0" w:line="240" w:lineRule="auto"/>
              <w:jc w:val="center"/>
              <w:rPr>
                <w:rFonts w:cstheme="minorHAnsi"/>
                <w:sz w:val="18"/>
                <w:szCs w:val="18"/>
                <w:lang w:eastAsia="es-CO"/>
              </w:rPr>
            </w:pPr>
          </w:p>
        </w:tc>
        <w:tc>
          <w:tcPr>
            <w:tcW w:w="1842" w:type="dxa"/>
            <w:vMerge w:val="restart"/>
            <w:tcBorders>
              <w:top w:val="nil"/>
              <w:left w:val="single" w:sz="4" w:space="0" w:color="auto"/>
              <w:bottom w:val="single" w:sz="4" w:space="0" w:color="000000"/>
              <w:right w:val="single" w:sz="4" w:space="0" w:color="auto"/>
            </w:tcBorders>
            <w:shd w:val="clear" w:color="auto" w:fill="auto"/>
            <w:vAlign w:val="center"/>
            <w:hideMark/>
          </w:tcPr>
          <w:p w14:paraId="637F4EDF"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009</w:t>
            </w:r>
          </w:p>
        </w:tc>
        <w:tc>
          <w:tcPr>
            <w:tcW w:w="2240" w:type="dxa"/>
            <w:tcBorders>
              <w:top w:val="nil"/>
              <w:left w:val="nil"/>
              <w:bottom w:val="single" w:sz="4" w:space="0" w:color="auto"/>
              <w:right w:val="single" w:sz="4" w:space="0" w:color="auto"/>
            </w:tcBorders>
            <w:shd w:val="clear" w:color="auto" w:fill="auto"/>
            <w:vAlign w:val="center"/>
            <w:hideMark/>
          </w:tcPr>
          <w:p w14:paraId="2601A33F"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009-001</w:t>
            </w:r>
          </w:p>
        </w:tc>
      </w:tr>
      <w:tr w:rsidR="00F7374E" w:rsidRPr="00AD7DF4" w14:paraId="0179AE5A" w14:textId="77777777" w:rsidTr="001D1960">
        <w:trPr>
          <w:gridAfter w:val="1"/>
          <w:wAfter w:w="13" w:type="dxa"/>
          <w:trHeight w:val="113"/>
        </w:trPr>
        <w:tc>
          <w:tcPr>
            <w:tcW w:w="4957" w:type="dxa"/>
            <w:vMerge/>
            <w:tcBorders>
              <w:left w:val="single" w:sz="4" w:space="0" w:color="auto"/>
              <w:right w:val="single" w:sz="4" w:space="0" w:color="auto"/>
            </w:tcBorders>
            <w:vAlign w:val="center"/>
            <w:hideMark/>
          </w:tcPr>
          <w:p w14:paraId="65DE67CA" w14:textId="77777777" w:rsidR="00F7374E" w:rsidRPr="00AD7DF4" w:rsidRDefault="00F7374E" w:rsidP="001D1960">
            <w:pPr>
              <w:spacing w:after="0" w:line="240" w:lineRule="auto"/>
              <w:jc w:val="center"/>
              <w:rPr>
                <w:rFonts w:cstheme="minorHAnsi"/>
                <w:sz w:val="18"/>
                <w:szCs w:val="18"/>
                <w:lang w:eastAsia="es-CO"/>
              </w:rPr>
            </w:pPr>
          </w:p>
        </w:tc>
        <w:tc>
          <w:tcPr>
            <w:tcW w:w="1842" w:type="dxa"/>
            <w:vMerge/>
            <w:tcBorders>
              <w:top w:val="nil"/>
              <w:left w:val="single" w:sz="4" w:space="0" w:color="auto"/>
              <w:bottom w:val="single" w:sz="4" w:space="0" w:color="000000"/>
              <w:right w:val="single" w:sz="4" w:space="0" w:color="auto"/>
            </w:tcBorders>
            <w:vAlign w:val="center"/>
            <w:hideMark/>
          </w:tcPr>
          <w:p w14:paraId="2040A892" w14:textId="77777777" w:rsidR="00F7374E" w:rsidRPr="00AD7DF4" w:rsidRDefault="00F7374E" w:rsidP="001D1960">
            <w:pPr>
              <w:spacing w:after="0" w:line="240" w:lineRule="auto"/>
              <w:jc w:val="center"/>
              <w:rPr>
                <w:rFonts w:cstheme="minorHAnsi"/>
                <w:sz w:val="18"/>
                <w:szCs w:val="18"/>
                <w:lang w:eastAsia="es-CO"/>
              </w:rPr>
            </w:pPr>
          </w:p>
        </w:tc>
        <w:tc>
          <w:tcPr>
            <w:tcW w:w="2240" w:type="dxa"/>
            <w:tcBorders>
              <w:top w:val="nil"/>
              <w:left w:val="nil"/>
              <w:bottom w:val="single" w:sz="4" w:space="0" w:color="auto"/>
              <w:right w:val="single" w:sz="4" w:space="0" w:color="auto"/>
            </w:tcBorders>
            <w:shd w:val="clear" w:color="auto" w:fill="auto"/>
            <w:vAlign w:val="center"/>
            <w:hideMark/>
          </w:tcPr>
          <w:p w14:paraId="6B8FAA00"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009-002</w:t>
            </w:r>
          </w:p>
        </w:tc>
      </w:tr>
      <w:tr w:rsidR="00F7374E" w:rsidRPr="00AD7DF4" w14:paraId="3E31B2EC" w14:textId="77777777" w:rsidTr="001D1960">
        <w:trPr>
          <w:gridAfter w:val="1"/>
          <w:wAfter w:w="13" w:type="dxa"/>
          <w:trHeight w:val="113"/>
        </w:trPr>
        <w:tc>
          <w:tcPr>
            <w:tcW w:w="4957" w:type="dxa"/>
            <w:vMerge/>
            <w:tcBorders>
              <w:left w:val="single" w:sz="4" w:space="0" w:color="auto"/>
              <w:right w:val="single" w:sz="4" w:space="0" w:color="auto"/>
            </w:tcBorders>
            <w:vAlign w:val="center"/>
            <w:hideMark/>
          </w:tcPr>
          <w:p w14:paraId="342258FC" w14:textId="77777777" w:rsidR="00F7374E" w:rsidRPr="00AD7DF4" w:rsidRDefault="00F7374E" w:rsidP="001D1960">
            <w:pPr>
              <w:spacing w:after="0" w:line="240" w:lineRule="auto"/>
              <w:jc w:val="center"/>
              <w:rPr>
                <w:rFonts w:cstheme="minorHAnsi"/>
                <w:sz w:val="18"/>
                <w:szCs w:val="18"/>
                <w:lang w:eastAsia="es-CO"/>
              </w:rPr>
            </w:pPr>
          </w:p>
        </w:tc>
        <w:tc>
          <w:tcPr>
            <w:tcW w:w="1842" w:type="dxa"/>
            <w:vMerge/>
            <w:tcBorders>
              <w:top w:val="nil"/>
              <w:left w:val="single" w:sz="4" w:space="0" w:color="auto"/>
              <w:bottom w:val="single" w:sz="4" w:space="0" w:color="000000"/>
              <w:right w:val="single" w:sz="4" w:space="0" w:color="auto"/>
            </w:tcBorders>
            <w:vAlign w:val="center"/>
            <w:hideMark/>
          </w:tcPr>
          <w:p w14:paraId="24BC8E6C" w14:textId="77777777" w:rsidR="00F7374E" w:rsidRPr="00AD7DF4" w:rsidRDefault="00F7374E" w:rsidP="001D1960">
            <w:pPr>
              <w:spacing w:after="0" w:line="240" w:lineRule="auto"/>
              <w:jc w:val="center"/>
              <w:rPr>
                <w:rFonts w:cstheme="minorHAnsi"/>
                <w:sz w:val="18"/>
                <w:szCs w:val="18"/>
                <w:lang w:eastAsia="es-CO"/>
              </w:rPr>
            </w:pPr>
          </w:p>
        </w:tc>
        <w:tc>
          <w:tcPr>
            <w:tcW w:w="2240" w:type="dxa"/>
            <w:tcBorders>
              <w:top w:val="nil"/>
              <w:left w:val="nil"/>
              <w:bottom w:val="single" w:sz="4" w:space="0" w:color="auto"/>
              <w:right w:val="single" w:sz="4" w:space="0" w:color="auto"/>
            </w:tcBorders>
            <w:shd w:val="clear" w:color="auto" w:fill="auto"/>
            <w:vAlign w:val="center"/>
            <w:hideMark/>
          </w:tcPr>
          <w:p w14:paraId="70B0802A"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009-003</w:t>
            </w:r>
          </w:p>
        </w:tc>
      </w:tr>
      <w:tr w:rsidR="00F7374E" w:rsidRPr="00AD7DF4" w14:paraId="707A86DD" w14:textId="77777777" w:rsidTr="001D1960">
        <w:trPr>
          <w:gridAfter w:val="1"/>
          <w:wAfter w:w="13" w:type="dxa"/>
          <w:trHeight w:val="113"/>
        </w:trPr>
        <w:tc>
          <w:tcPr>
            <w:tcW w:w="4957" w:type="dxa"/>
            <w:vMerge/>
            <w:tcBorders>
              <w:left w:val="single" w:sz="4" w:space="0" w:color="auto"/>
              <w:right w:val="single" w:sz="4" w:space="0" w:color="auto"/>
            </w:tcBorders>
            <w:vAlign w:val="center"/>
            <w:hideMark/>
          </w:tcPr>
          <w:p w14:paraId="13A9D9EF" w14:textId="77777777" w:rsidR="00F7374E" w:rsidRPr="00AD7DF4" w:rsidRDefault="00F7374E" w:rsidP="001D1960">
            <w:pPr>
              <w:spacing w:after="0" w:line="240" w:lineRule="auto"/>
              <w:jc w:val="center"/>
              <w:rPr>
                <w:rFonts w:cstheme="minorHAnsi"/>
                <w:sz w:val="18"/>
                <w:szCs w:val="18"/>
                <w:lang w:eastAsia="es-CO"/>
              </w:rPr>
            </w:pPr>
          </w:p>
        </w:tc>
        <w:tc>
          <w:tcPr>
            <w:tcW w:w="1842" w:type="dxa"/>
            <w:vMerge/>
            <w:tcBorders>
              <w:top w:val="nil"/>
              <w:left w:val="single" w:sz="4" w:space="0" w:color="auto"/>
              <w:bottom w:val="single" w:sz="4" w:space="0" w:color="000000"/>
              <w:right w:val="single" w:sz="4" w:space="0" w:color="auto"/>
            </w:tcBorders>
            <w:vAlign w:val="center"/>
            <w:hideMark/>
          </w:tcPr>
          <w:p w14:paraId="761A6343" w14:textId="77777777" w:rsidR="00F7374E" w:rsidRPr="00AD7DF4" w:rsidRDefault="00F7374E" w:rsidP="001D1960">
            <w:pPr>
              <w:spacing w:after="0" w:line="240" w:lineRule="auto"/>
              <w:jc w:val="center"/>
              <w:rPr>
                <w:rFonts w:cstheme="minorHAnsi"/>
                <w:sz w:val="18"/>
                <w:szCs w:val="18"/>
                <w:lang w:eastAsia="es-CO"/>
              </w:rPr>
            </w:pPr>
          </w:p>
        </w:tc>
        <w:tc>
          <w:tcPr>
            <w:tcW w:w="2240" w:type="dxa"/>
            <w:tcBorders>
              <w:top w:val="nil"/>
              <w:left w:val="nil"/>
              <w:bottom w:val="single" w:sz="4" w:space="0" w:color="auto"/>
              <w:right w:val="single" w:sz="4" w:space="0" w:color="auto"/>
            </w:tcBorders>
            <w:shd w:val="clear" w:color="auto" w:fill="auto"/>
            <w:vAlign w:val="center"/>
            <w:hideMark/>
          </w:tcPr>
          <w:p w14:paraId="6D5EFF71"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009-004</w:t>
            </w:r>
          </w:p>
        </w:tc>
      </w:tr>
      <w:tr w:rsidR="00F7374E" w:rsidRPr="00AD7DF4" w14:paraId="47F0B6C5" w14:textId="77777777" w:rsidTr="001D1960">
        <w:trPr>
          <w:gridAfter w:val="1"/>
          <w:wAfter w:w="13" w:type="dxa"/>
          <w:trHeight w:val="113"/>
        </w:trPr>
        <w:tc>
          <w:tcPr>
            <w:tcW w:w="4957" w:type="dxa"/>
            <w:vMerge/>
            <w:tcBorders>
              <w:left w:val="single" w:sz="4" w:space="0" w:color="auto"/>
              <w:right w:val="single" w:sz="4" w:space="0" w:color="auto"/>
            </w:tcBorders>
            <w:vAlign w:val="center"/>
            <w:hideMark/>
          </w:tcPr>
          <w:p w14:paraId="2794AD05" w14:textId="77777777" w:rsidR="00F7374E" w:rsidRPr="00AD7DF4" w:rsidRDefault="00F7374E" w:rsidP="001D1960">
            <w:pPr>
              <w:spacing w:after="0" w:line="240" w:lineRule="auto"/>
              <w:jc w:val="center"/>
              <w:rPr>
                <w:rFonts w:cstheme="minorHAnsi"/>
                <w:sz w:val="18"/>
                <w:szCs w:val="18"/>
                <w:lang w:eastAsia="es-CO"/>
              </w:rPr>
            </w:pPr>
          </w:p>
        </w:tc>
        <w:tc>
          <w:tcPr>
            <w:tcW w:w="1842" w:type="dxa"/>
            <w:vMerge/>
            <w:tcBorders>
              <w:top w:val="nil"/>
              <w:left w:val="single" w:sz="4" w:space="0" w:color="auto"/>
              <w:bottom w:val="single" w:sz="4" w:space="0" w:color="000000"/>
              <w:right w:val="single" w:sz="4" w:space="0" w:color="auto"/>
            </w:tcBorders>
            <w:vAlign w:val="center"/>
            <w:hideMark/>
          </w:tcPr>
          <w:p w14:paraId="0DBE5F7A" w14:textId="77777777" w:rsidR="00F7374E" w:rsidRPr="00AD7DF4" w:rsidRDefault="00F7374E" w:rsidP="001D1960">
            <w:pPr>
              <w:spacing w:after="0" w:line="240" w:lineRule="auto"/>
              <w:jc w:val="center"/>
              <w:rPr>
                <w:rFonts w:cstheme="minorHAnsi"/>
                <w:sz w:val="18"/>
                <w:szCs w:val="18"/>
                <w:lang w:eastAsia="es-CO"/>
              </w:rPr>
            </w:pPr>
          </w:p>
        </w:tc>
        <w:tc>
          <w:tcPr>
            <w:tcW w:w="2240" w:type="dxa"/>
            <w:tcBorders>
              <w:top w:val="nil"/>
              <w:left w:val="nil"/>
              <w:bottom w:val="single" w:sz="4" w:space="0" w:color="auto"/>
              <w:right w:val="single" w:sz="4" w:space="0" w:color="auto"/>
            </w:tcBorders>
            <w:shd w:val="clear" w:color="auto" w:fill="auto"/>
            <w:vAlign w:val="center"/>
            <w:hideMark/>
          </w:tcPr>
          <w:p w14:paraId="5B6189CF"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009-012</w:t>
            </w:r>
          </w:p>
        </w:tc>
      </w:tr>
      <w:tr w:rsidR="00F7374E" w:rsidRPr="00AD7DF4" w14:paraId="1D1F72FC" w14:textId="77777777" w:rsidTr="001D1960">
        <w:trPr>
          <w:gridAfter w:val="1"/>
          <w:wAfter w:w="13" w:type="dxa"/>
          <w:trHeight w:val="113"/>
        </w:trPr>
        <w:tc>
          <w:tcPr>
            <w:tcW w:w="4957" w:type="dxa"/>
            <w:vMerge/>
            <w:tcBorders>
              <w:left w:val="single" w:sz="4" w:space="0" w:color="auto"/>
              <w:right w:val="single" w:sz="4" w:space="0" w:color="auto"/>
            </w:tcBorders>
            <w:vAlign w:val="center"/>
            <w:hideMark/>
          </w:tcPr>
          <w:p w14:paraId="78A084F8" w14:textId="77777777" w:rsidR="00F7374E" w:rsidRPr="00AD7DF4" w:rsidRDefault="00F7374E" w:rsidP="001D1960">
            <w:pPr>
              <w:spacing w:after="0" w:line="240" w:lineRule="auto"/>
              <w:jc w:val="center"/>
              <w:rPr>
                <w:rFonts w:cstheme="minorHAnsi"/>
                <w:sz w:val="18"/>
                <w:szCs w:val="18"/>
                <w:lang w:eastAsia="es-CO"/>
              </w:rPr>
            </w:pPr>
          </w:p>
        </w:tc>
        <w:tc>
          <w:tcPr>
            <w:tcW w:w="1842" w:type="dxa"/>
            <w:vMerge/>
            <w:tcBorders>
              <w:top w:val="nil"/>
              <w:left w:val="single" w:sz="4" w:space="0" w:color="auto"/>
              <w:bottom w:val="single" w:sz="4" w:space="0" w:color="000000"/>
              <w:right w:val="single" w:sz="4" w:space="0" w:color="auto"/>
            </w:tcBorders>
            <w:vAlign w:val="center"/>
            <w:hideMark/>
          </w:tcPr>
          <w:p w14:paraId="411A2364" w14:textId="77777777" w:rsidR="00F7374E" w:rsidRPr="00AD7DF4" w:rsidRDefault="00F7374E" w:rsidP="001D1960">
            <w:pPr>
              <w:spacing w:after="0" w:line="240" w:lineRule="auto"/>
              <w:jc w:val="center"/>
              <w:rPr>
                <w:rFonts w:cstheme="minorHAnsi"/>
                <w:sz w:val="18"/>
                <w:szCs w:val="18"/>
                <w:lang w:eastAsia="es-CO"/>
              </w:rPr>
            </w:pPr>
          </w:p>
        </w:tc>
        <w:tc>
          <w:tcPr>
            <w:tcW w:w="2240" w:type="dxa"/>
            <w:tcBorders>
              <w:top w:val="nil"/>
              <w:left w:val="nil"/>
              <w:bottom w:val="single" w:sz="4" w:space="0" w:color="auto"/>
              <w:right w:val="single" w:sz="4" w:space="0" w:color="auto"/>
            </w:tcBorders>
            <w:shd w:val="clear" w:color="auto" w:fill="auto"/>
            <w:vAlign w:val="center"/>
            <w:hideMark/>
          </w:tcPr>
          <w:p w14:paraId="22CC9290"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009-014</w:t>
            </w:r>
          </w:p>
        </w:tc>
      </w:tr>
      <w:tr w:rsidR="00F7374E" w:rsidRPr="00AD7DF4" w14:paraId="07630B15" w14:textId="77777777" w:rsidTr="001D1960">
        <w:trPr>
          <w:gridAfter w:val="1"/>
          <w:wAfter w:w="13" w:type="dxa"/>
          <w:trHeight w:val="113"/>
        </w:trPr>
        <w:tc>
          <w:tcPr>
            <w:tcW w:w="4957" w:type="dxa"/>
            <w:vMerge/>
            <w:tcBorders>
              <w:left w:val="single" w:sz="4" w:space="0" w:color="auto"/>
              <w:right w:val="single" w:sz="4" w:space="0" w:color="auto"/>
            </w:tcBorders>
            <w:vAlign w:val="center"/>
            <w:hideMark/>
          </w:tcPr>
          <w:p w14:paraId="5A8AEAC3" w14:textId="77777777" w:rsidR="00F7374E" w:rsidRPr="00AD7DF4" w:rsidRDefault="00F7374E" w:rsidP="001D1960">
            <w:pPr>
              <w:spacing w:after="0" w:line="240" w:lineRule="auto"/>
              <w:jc w:val="center"/>
              <w:rPr>
                <w:rFonts w:cstheme="minorHAnsi"/>
                <w:sz w:val="18"/>
                <w:szCs w:val="18"/>
                <w:lang w:eastAsia="es-CO"/>
              </w:rPr>
            </w:pPr>
          </w:p>
        </w:tc>
        <w:tc>
          <w:tcPr>
            <w:tcW w:w="1842" w:type="dxa"/>
            <w:vMerge/>
            <w:tcBorders>
              <w:top w:val="nil"/>
              <w:left w:val="single" w:sz="4" w:space="0" w:color="auto"/>
              <w:bottom w:val="single" w:sz="4" w:space="0" w:color="000000"/>
              <w:right w:val="single" w:sz="4" w:space="0" w:color="auto"/>
            </w:tcBorders>
            <w:vAlign w:val="center"/>
            <w:hideMark/>
          </w:tcPr>
          <w:p w14:paraId="1E5D240B" w14:textId="77777777" w:rsidR="00F7374E" w:rsidRPr="00AD7DF4" w:rsidRDefault="00F7374E" w:rsidP="001D1960">
            <w:pPr>
              <w:spacing w:after="0" w:line="240" w:lineRule="auto"/>
              <w:jc w:val="center"/>
              <w:rPr>
                <w:rFonts w:cstheme="minorHAnsi"/>
                <w:sz w:val="18"/>
                <w:szCs w:val="18"/>
                <w:lang w:eastAsia="es-CO"/>
              </w:rPr>
            </w:pPr>
          </w:p>
        </w:tc>
        <w:tc>
          <w:tcPr>
            <w:tcW w:w="2240" w:type="dxa"/>
            <w:tcBorders>
              <w:top w:val="nil"/>
              <w:left w:val="nil"/>
              <w:bottom w:val="single" w:sz="4" w:space="0" w:color="auto"/>
              <w:right w:val="single" w:sz="4" w:space="0" w:color="auto"/>
            </w:tcBorders>
            <w:shd w:val="clear" w:color="auto" w:fill="auto"/>
            <w:vAlign w:val="center"/>
            <w:hideMark/>
          </w:tcPr>
          <w:p w14:paraId="763C6E5E"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009-020</w:t>
            </w:r>
          </w:p>
        </w:tc>
      </w:tr>
      <w:tr w:rsidR="00F7374E" w:rsidRPr="00AD7DF4" w14:paraId="4059AD0C" w14:textId="77777777" w:rsidTr="001D1960">
        <w:trPr>
          <w:gridAfter w:val="1"/>
          <w:wAfter w:w="13" w:type="dxa"/>
          <w:trHeight w:val="113"/>
        </w:trPr>
        <w:tc>
          <w:tcPr>
            <w:tcW w:w="4957" w:type="dxa"/>
            <w:vMerge/>
            <w:tcBorders>
              <w:left w:val="single" w:sz="4" w:space="0" w:color="auto"/>
              <w:right w:val="single" w:sz="4" w:space="0" w:color="auto"/>
            </w:tcBorders>
            <w:vAlign w:val="center"/>
            <w:hideMark/>
          </w:tcPr>
          <w:p w14:paraId="7DACCCB6" w14:textId="77777777" w:rsidR="00F7374E" w:rsidRPr="00AD7DF4" w:rsidRDefault="00F7374E" w:rsidP="001D1960">
            <w:pPr>
              <w:spacing w:after="0" w:line="240" w:lineRule="auto"/>
              <w:jc w:val="center"/>
              <w:rPr>
                <w:rFonts w:cstheme="minorHAnsi"/>
                <w:sz w:val="18"/>
                <w:szCs w:val="18"/>
                <w:lang w:eastAsia="es-CO"/>
              </w:rPr>
            </w:pPr>
          </w:p>
        </w:tc>
        <w:tc>
          <w:tcPr>
            <w:tcW w:w="1842" w:type="dxa"/>
            <w:vMerge/>
            <w:tcBorders>
              <w:top w:val="nil"/>
              <w:left w:val="single" w:sz="4" w:space="0" w:color="auto"/>
              <w:bottom w:val="single" w:sz="4" w:space="0" w:color="000000"/>
              <w:right w:val="single" w:sz="4" w:space="0" w:color="auto"/>
            </w:tcBorders>
            <w:vAlign w:val="center"/>
            <w:hideMark/>
          </w:tcPr>
          <w:p w14:paraId="69366923" w14:textId="77777777" w:rsidR="00F7374E" w:rsidRPr="00AD7DF4" w:rsidRDefault="00F7374E" w:rsidP="001D1960">
            <w:pPr>
              <w:spacing w:after="0" w:line="240" w:lineRule="auto"/>
              <w:jc w:val="center"/>
              <w:rPr>
                <w:rFonts w:cstheme="minorHAnsi"/>
                <w:sz w:val="18"/>
                <w:szCs w:val="18"/>
                <w:lang w:eastAsia="es-CO"/>
              </w:rPr>
            </w:pPr>
          </w:p>
        </w:tc>
        <w:tc>
          <w:tcPr>
            <w:tcW w:w="2240" w:type="dxa"/>
            <w:tcBorders>
              <w:top w:val="nil"/>
              <w:left w:val="nil"/>
              <w:bottom w:val="single" w:sz="4" w:space="0" w:color="auto"/>
              <w:right w:val="single" w:sz="4" w:space="0" w:color="auto"/>
            </w:tcBorders>
            <w:shd w:val="clear" w:color="auto" w:fill="auto"/>
            <w:vAlign w:val="center"/>
            <w:hideMark/>
          </w:tcPr>
          <w:p w14:paraId="676C49D7"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009-022</w:t>
            </w:r>
          </w:p>
        </w:tc>
      </w:tr>
      <w:tr w:rsidR="00F7374E" w:rsidRPr="00AD7DF4" w14:paraId="5FCC1632" w14:textId="77777777" w:rsidTr="001D1960">
        <w:trPr>
          <w:gridAfter w:val="1"/>
          <w:wAfter w:w="13" w:type="dxa"/>
          <w:trHeight w:val="113"/>
        </w:trPr>
        <w:tc>
          <w:tcPr>
            <w:tcW w:w="4957" w:type="dxa"/>
            <w:vMerge/>
            <w:tcBorders>
              <w:left w:val="single" w:sz="4" w:space="0" w:color="auto"/>
              <w:right w:val="single" w:sz="4" w:space="0" w:color="auto"/>
            </w:tcBorders>
            <w:vAlign w:val="center"/>
            <w:hideMark/>
          </w:tcPr>
          <w:p w14:paraId="4B508D6F" w14:textId="77777777" w:rsidR="00F7374E" w:rsidRPr="00AD7DF4" w:rsidRDefault="00F7374E" w:rsidP="001D1960">
            <w:pPr>
              <w:spacing w:after="0" w:line="240" w:lineRule="auto"/>
              <w:jc w:val="center"/>
              <w:rPr>
                <w:rFonts w:cstheme="minorHAnsi"/>
                <w:sz w:val="18"/>
                <w:szCs w:val="18"/>
                <w:lang w:eastAsia="es-CO"/>
              </w:rPr>
            </w:pPr>
          </w:p>
        </w:tc>
        <w:tc>
          <w:tcPr>
            <w:tcW w:w="1842" w:type="dxa"/>
            <w:vMerge/>
            <w:tcBorders>
              <w:top w:val="nil"/>
              <w:left w:val="single" w:sz="4" w:space="0" w:color="auto"/>
              <w:bottom w:val="single" w:sz="4" w:space="0" w:color="000000"/>
              <w:right w:val="single" w:sz="4" w:space="0" w:color="auto"/>
            </w:tcBorders>
            <w:vAlign w:val="center"/>
            <w:hideMark/>
          </w:tcPr>
          <w:p w14:paraId="6C4EC0A0" w14:textId="77777777" w:rsidR="00F7374E" w:rsidRPr="00AD7DF4" w:rsidRDefault="00F7374E" w:rsidP="001D1960">
            <w:pPr>
              <w:spacing w:after="0" w:line="240" w:lineRule="auto"/>
              <w:jc w:val="center"/>
              <w:rPr>
                <w:rFonts w:cstheme="minorHAnsi"/>
                <w:sz w:val="18"/>
                <w:szCs w:val="18"/>
                <w:lang w:eastAsia="es-CO"/>
              </w:rPr>
            </w:pPr>
          </w:p>
        </w:tc>
        <w:tc>
          <w:tcPr>
            <w:tcW w:w="2240" w:type="dxa"/>
            <w:tcBorders>
              <w:top w:val="nil"/>
              <w:left w:val="nil"/>
              <w:bottom w:val="single" w:sz="4" w:space="0" w:color="auto"/>
              <w:right w:val="single" w:sz="4" w:space="0" w:color="auto"/>
            </w:tcBorders>
            <w:shd w:val="clear" w:color="auto" w:fill="auto"/>
            <w:vAlign w:val="center"/>
            <w:hideMark/>
          </w:tcPr>
          <w:p w14:paraId="2440AA25"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009-026</w:t>
            </w:r>
          </w:p>
        </w:tc>
      </w:tr>
      <w:tr w:rsidR="00F7374E" w:rsidRPr="00AD7DF4" w14:paraId="5F8E8859" w14:textId="77777777" w:rsidTr="001D1960">
        <w:trPr>
          <w:gridAfter w:val="1"/>
          <w:wAfter w:w="13" w:type="dxa"/>
          <w:trHeight w:val="113"/>
        </w:trPr>
        <w:tc>
          <w:tcPr>
            <w:tcW w:w="4957" w:type="dxa"/>
            <w:vMerge/>
            <w:tcBorders>
              <w:left w:val="single" w:sz="4" w:space="0" w:color="auto"/>
              <w:right w:val="single" w:sz="4" w:space="0" w:color="auto"/>
            </w:tcBorders>
            <w:vAlign w:val="center"/>
            <w:hideMark/>
          </w:tcPr>
          <w:p w14:paraId="337C6451" w14:textId="77777777" w:rsidR="00F7374E" w:rsidRPr="00AD7DF4" w:rsidRDefault="00F7374E" w:rsidP="001D1960">
            <w:pPr>
              <w:spacing w:after="0" w:line="240" w:lineRule="auto"/>
              <w:jc w:val="center"/>
              <w:rPr>
                <w:rFonts w:cstheme="minorHAnsi"/>
                <w:sz w:val="18"/>
                <w:szCs w:val="18"/>
                <w:lang w:eastAsia="es-CO"/>
              </w:rPr>
            </w:pPr>
          </w:p>
        </w:tc>
        <w:tc>
          <w:tcPr>
            <w:tcW w:w="1842" w:type="dxa"/>
            <w:vMerge/>
            <w:tcBorders>
              <w:top w:val="nil"/>
              <w:left w:val="single" w:sz="4" w:space="0" w:color="auto"/>
              <w:bottom w:val="single" w:sz="4" w:space="0" w:color="000000"/>
              <w:right w:val="single" w:sz="4" w:space="0" w:color="auto"/>
            </w:tcBorders>
            <w:vAlign w:val="center"/>
            <w:hideMark/>
          </w:tcPr>
          <w:p w14:paraId="46213D55" w14:textId="77777777" w:rsidR="00F7374E" w:rsidRPr="00AD7DF4" w:rsidRDefault="00F7374E" w:rsidP="001D1960">
            <w:pPr>
              <w:spacing w:after="0" w:line="240" w:lineRule="auto"/>
              <w:jc w:val="center"/>
              <w:rPr>
                <w:rFonts w:cstheme="minorHAnsi"/>
                <w:sz w:val="18"/>
                <w:szCs w:val="18"/>
                <w:lang w:eastAsia="es-CO"/>
              </w:rPr>
            </w:pPr>
          </w:p>
        </w:tc>
        <w:tc>
          <w:tcPr>
            <w:tcW w:w="2240" w:type="dxa"/>
            <w:tcBorders>
              <w:top w:val="nil"/>
              <w:left w:val="nil"/>
              <w:bottom w:val="single" w:sz="4" w:space="0" w:color="auto"/>
              <w:right w:val="single" w:sz="4" w:space="0" w:color="auto"/>
            </w:tcBorders>
            <w:shd w:val="clear" w:color="auto" w:fill="auto"/>
            <w:vAlign w:val="center"/>
            <w:hideMark/>
          </w:tcPr>
          <w:p w14:paraId="043AD1C8"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009-056</w:t>
            </w:r>
          </w:p>
        </w:tc>
      </w:tr>
      <w:tr w:rsidR="00F7374E" w:rsidRPr="00AD7DF4" w14:paraId="1BE26EAC" w14:textId="77777777" w:rsidTr="001D1960">
        <w:trPr>
          <w:gridAfter w:val="1"/>
          <w:wAfter w:w="13" w:type="dxa"/>
          <w:trHeight w:val="113"/>
        </w:trPr>
        <w:tc>
          <w:tcPr>
            <w:tcW w:w="4957" w:type="dxa"/>
            <w:vMerge/>
            <w:tcBorders>
              <w:left w:val="single" w:sz="4" w:space="0" w:color="auto"/>
              <w:right w:val="single" w:sz="4" w:space="0" w:color="auto"/>
            </w:tcBorders>
            <w:vAlign w:val="center"/>
            <w:hideMark/>
          </w:tcPr>
          <w:p w14:paraId="7A119BFD" w14:textId="77777777" w:rsidR="00F7374E" w:rsidRPr="00AD7DF4" w:rsidRDefault="00F7374E" w:rsidP="001D1960">
            <w:pPr>
              <w:spacing w:after="0" w:line="240" w:lineRule="auto"/>
              <w:jc w:val="center"/>
              <w:rPr>
                <w:rFonts w:cstheme="minorHAnsi"/>
                <w:sz w:val="18"/>
                <w:szCs w:val="18"/>
                <w:lang w:eastAsia="es-CO"/>
              </w:rPr>
            </w:pPr>
          </w:p>
        </w:tc>
        <w:tc>
          <w:tcPr>
            <w:tcW w:w="1842" w:type="dxa"/>
            <w:vMerge/>
            <w:tcBorders>
              <w:top w:val="nil"/>
              <w:left w:val="single" w:sz="4" w:space="0" w:color="auto"/>
              <w:bottom w:val="single" w:sz="4" w:space="0" w:color="000000"/>
              <w:right w:val="single" w:sz="4" w:space="0" w:color="auto"/>
            </w:tcBorders>
            <w:vAlign w:val="center"/>
            <w:hideMark/>
          </w:tcPr>
          <w:p w14:paraId="109A3B10" w14:textId="77777777" w:rsidR="00F7374E" w:rsidRPr="00AD7DF4" w:rsidRDefault="00F7374E" w:rsidP="001D1960">
            <w:pPr>
              <w:spacing w:after="0" w:line="240" w:lineRule="auto"/>
              <w:jc w:val="center"/>
              <w:rPr>
                <w:rFonts w:cstheme="minorHAnsi"/>
                <w:sz w:val="18"/>
                <w:szCs w:val="18"/>
                <w:lang w:eastAsia="es-CO"/>
              </w:rPr>
            </w:pPr>
          </w:p>
        </w:tc>
        <w:tc>
          <w:tcPr>
            <w:tcW w:w="2240" w:type="dxa"/>
            <w:tcBorders>
              <w:top w:val="nil"/>
              <w:left w:val="nil"/>
              <w:bottom w:val="single" w:sz="4" w:space="0" w:color="auto"/>
              <w:right w:val="single" w:sz="4" w:space="0" w:color="auto"/>
            </w:tcBorders>
            <w:shd w:val="clear" w:color="auto" w:fill="auto"/>
            <w:vAlign w:val="center"/>
            <w:hideMark/>
          </w:tcPr>
          <w:p w14:paraId="07D89BEC"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009-058</w:t>
            </w:r>
          </w:p>
        </w:tc>
      </w:tr>
      <w:tr w:rsidR="00F7374E" w:rsidRPr="00AD7DF4" w14:paraId="29DCF300" w14:textId="77777777" w:rsidTr="001D1960">
        <w:trPr>
          <w:gridAfter w:val="1"/>
          <w:wAfter w:w="13" w:type="dxa"/>
          <w:trHeight w:val="113"/>
        </w:trPr>
        <w:tc>
          <w:tcPr>
            <w:tcW w:w="4957" w:type="dxa"/>
            <w:vMerge/>
            <w:tcBorders>
              <w:left w:val="single" w:sz="4" w:space="0" w:color="auto"/>
              <w:right w:val="single" w:sz="4" w:space="0" w:color="auto"/>
            </w:tcBorders>
            <w:vAlign w:val="center"/>
            <w:hideMark/>
          </w:tcPr>
          <w:p w14:paraId="58BC9054" w14:textId="77777777" w:rsidR="00F7374E" w:rsidRPr="00AD7DF4" w:rsidRDefault="00F7374E" w:rsidP="001D1960">
            <w:pPr>
              <w:spacing w:after="0" w:line="240" w:lineRule="auto"/>
              <w:jc w:val="center"/>
              <w:rPr>
                <w:rFonts w:cstheme="minorHAnsi"/>
                <w:sz w:val="18"/>
                <w:szCs w:val="18"/>
                <w:lang w:eastAsia="es-CO"/>
              </w:rPr>
            </w:pPr>
          </w:p>
        </w:tc>
        <w:tc>
          <w:tcPr>
            <w:tcW w:w="1842" w:type="dxa"/>
            <w:vMerge/>
            <w:tcBorders>
              <w:top w:val="nil"/>
              <w:left w:val="single" w:sz="4" w:space="0" w:color="auto"/>
              <w:bottom w:val="single" w:sz="4" w:space="0" w:color="000000"/>
              <w:right w:val="single" w:sz="4" w:space="0" w:color="auto"/>
            </w:tcBorders>
            <w:vAlign w:val="center"/>
            <w:hideMark/>
          </w:tcPr>
          <w:p w14:paraId="54F9CA2B" w14:textId="77777777" w:rsidR="00F7374E" w:rsidRPr="00AD7DF4" w:rsidRDefault="00F7374E" w:rsidP="001D1960">
            <w:pPr>
              <w:spacing w:after="0" w:line="240" w:lineRule="auto"/>
              <w:jc w:val="center"/>
              <w:rPr>
                <w:rFonts w:cstheme="minorHAnsi"/>
                <w:sz w:val="18"/>
                <w:szCs w:val="18"/>
                <w:lang w:eastAsia="es-CO"/>
              </w:rPr>
            </w:pPr>
          </w:p>
        </w:tc>
        <w:tc>
          <w:tcPr>
            <w:tcW w:w="2240" w:type="dxa"/>
            <w:tcBorders>
              <w:top w:val="nil"/>
              <w:left w:val="nil"/>
              <w:bottom w:val="single" w:sz="4" w:space="0" w:color="auto"/>
              <w:right w:val="single" w:sz="4" w:space="0" w:color="auto"/>
            </w:tcBorders>
            <w:shd w:val="clear" w:color="auto" w:fill="auto"/>
            <w:vAlign w:val="center"/>
            <w:hideMark/>
          </w:tcPr>
          <w:p w14:paraId="0DCDC3CB"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009-080</w:t>
            </w:r>
          </w:p>
        </w:tc>
      </w:tr>
      <w:tr w:rsidR="00F7374E" w:rsidRPr="00AD7DF4" w14:paraId="5366155E" w14:textId="77777777" w:rsidTr="001D1960">
        <w:trPr>
          <w:gridAfter w:val="1"/>
          <w:wAfter w:w="13" w:type="dxa"/>
          <w:trHeight w:val="113"/>
        </w:trPr>
        <w:tc>
          <w:tcPr>
            <w:tcW w:w="4957" w:type="dxa"/>
            <w:vMerge/>
            <w:tcBorders>
              <w:left w:val="single" w:sz="4" w:space="0" w:color="auto"/>
              <w:right w:val="single" w:sz="4" w:space="0" w:color="auto"/>
            </w:tcBorders>
            <w:shd w:val="clear" w:color="auto" w:fill="auto"/>
            <w:vAlign w:val="center"/>
          </w:tcPr>
          <w:p w14:paraId="1C631FF1" w14:textId="77777777" w:rsidR="00F7374E" w:rsidRPr="00AD7DF4" w:rsidRDefault="00F7374E" w:rsidP="001D1960">
            <w:pPr>
              <w:spacing w:after="0" w:line="240" w:lineRule="auto"/>
              <w:jc w:val="center"/>
              <w:rPr>
                <w:rFonts w:cstheme="minorHAnsi"/>
                <w:sz w:val="18"/>
                <w:szCs w:val="18"/>
                <w:lang w:eastAsia="es-CO"/>
              </w:rPr>
            </w:pPr>
          </w:p>
        </w:tc>
        <w:tc>
          <w:tcPr>
            <w:tcW w:w="1842" w:type="dxa"/>
            <w:vMerge w:val="restart"/>
            <w:tcBorders>
              <w:top w:val="nil"/>
              <w:left w:val="single" w:sz="4" w:space="0" w:color="auto"/>
              <w:right w:val="single" w:sz="4" w:space="0" w:color="auto"/>
            </w:tcBorders>
            <w:shd w:val="clear" w:color="auto" w:fill="auto"/>
            <w:vAlign w:val="center"/>
          </w:tcPr>
          <w:p w14:paraId="21CD2B55"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012 (012- Si el área construida total menor o igual a 350 m2 y de 5 pisos o menos)</w:t>
            </w:r>
          </w:p>
        </w:tc>
        <w:tc>
          <w:tcPr>
            <w:tcW w:w="2240" w:type="dxa"/>
            <w:tcBorders>
              <w:top w:val="nil"/>
              <w:left w:val="nil"/>
              <w:bottom w:val="single" w:sz="4" w:space="0" w:color="auto"/>
              <w:right w:val="single" w:sz="4" w:space="0" w:color="auto"/>
            </w:tcBorders>
            <w:shd w:val="clear" w:color="auto" w:fill="auto"/>
            <w:vAlign w:val="center"/>
          </w:tcPr>
          <w:p w14:paraId="570419FE"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012-001</w:t>
            </w:r>
          </w:p>
        </w:tc>
      </w:tr>
      <w:tr w:rsidR="00F7374E" w:rsidRPr="00AD7DF4" w14:paraId="1AF81D0B" w14:textId="77777777" w:rsidTr="001D1960">
        <w:trPr>
          <w:gridAfter w:val="1"/>
          <w:wAfter w:w="13" w:type="dxa"/>
          <w:trHeight w:val="113"/>
        </w:trPr>
        <w:tc>
          <w:tcPr>
            <w:tcW w:w="4957" w:type="dxa"/>
            <w:vMerge/>
            <w:tcBorders>
              <w:left w:val="single" w:sz="4" w:space="0" w:color="auto"/>
              <w:right w:val="single" w:sz="4" w:space="0" w:color="auto"/>
            </w:tcBorders>
            <w:shd w:val="clear" w:color="auto" w:fill="auto"/>
            <w:vAlign w:val="center"/>
          </w:tcPr>
          <w:p w14:paraId="0E4E86CD" w14:textId="77777777" w:rsidR="00F7374E" w:rsidRPr="00AD7DF4" w:rsidRDefault="00F7374E" w:rsidP="001D1960">
            <w:pPr>
              <w:spacing w:after="0" w:line="240" w:lineRule="auto"/>
              <w:jc w:val="center"/>
              <w:rPr>
                <w:rFonts w:cstheme="minorHAnsi"/>
                <w:sz w:val="18"/>
                <w:szCs w:val="18"/>
                <w:lang w:eastAsia="es-CO"/>
              </w:rPr>
            </w:pPr>
          </w:p>
        </w:tc>
        <w:tc>
          <w:tcPr>
            <w:tcW w:w="1842" w:type="dxa"/>
            <w:vMerge/>
            <w:tcBorders>
              <w:left w:val="single" w:sz="4" w:space="0" w:color="auto"/>
              <w:right w:val="single" w:sz="4" w:space="0" w:color="auto"/>
            </w:tcBorders>
            <w:shd w:val="clear" w:color="auto" w:fill="auto"/>
            <w:vAlign w:val="center"/>
          </w:tcPr>
          <w:p w14:paraId="75961D2B" w14:textId="77777777" w:rsidR="00F7374E" w:rsidRPr="00AD7DF4" w:rsidRDefault="00F7374E" w:rsidP="001D1960">
            <w:pPr>
              <w:spacing w:after="0" w:line="240" w:lineRule="auto"/>
              <w:jc w:val="center"/>
              <w:rPr>
                <w:rFonts w:cstheme="minorHAnsi"/>
                <w:sz w:val="18"/>
                <w:szCs w:val="18"/>
                <w:lang w:eastAsia="es-CO"/>
              </w:rPr>
            </w:pPr>
          </w:p>
        </w:tc>
        <w:tc>
          <w:tcPr>
            <w:tcW w:w="2240" w:type="dxa"/>
            <w:tcBorders>
              <w:top w:val="nil"/>
              <w:left w:val="nil"/>
              <w:bottom w:val="single" w:sz="4" w:space="0" w:color="auto"/>
              <w:right w:val="single" w:sz="4" w:space="0" w:color="auto"/>
            </w:tcBorders>
            <w:shd w:val="clear" w:color="auto" w:fill="auto"/>
            <w:vAlign w:val="center"/>
          </w:tcPr>
          <w:p w14:paraId="1AE9EB64"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012-002</w:t>
            </w:r>
          </w:p>
        </w:tc>
      </w:tr>
      <w:tr w:rsidR="00F7374E" w:rsidRPr="00AD7DF4" w14:paraId="6EED1EFC" w14:textId="77777777" w:rsidTr="001D1960">
        <w:trPr>
          <w:gridAfter w:val="1"/>
          <w:wAfter w:w="13" w:type="dxa"/>
          <w:trHeight w:val="113"/>
        </w:trPr>
        <w:tc>
          <w:tcPr>
            <w:tcW w:w="4957" w:type="dxa"/>
            <w:vMerge/>
            <w:tcBorders>
              <w:left w:val="single" w:sz="4" w:space="0" w:color="auto"/>
              <w:right w:val="single" w:sz="4" w:space="0" w:color="auto"/>
            </w:tcBorders>
            <w:shd w:val="clear" w:color="auto" w:fill="auto"/>
            <w:vAlign w:val="center"/>
          </w:tcPr>
          <w:p w14:paraId="3B7EEDF0" w14:textId="77777777" w:rsidR="00F7374E" w:rsidRPr="00AD7DF4" w:rsidRDefault="00F7374E" w:rsidP="001D1960">
            <w:pPr>
              <w:spacing w:after="0" w:line="240" w:lineRule="auto"/>
              <w:jc w:val="center"/>
              <w:rPr>
                <w:rFonts w:cstheme="minorHAnsi"/>
                <w:sz w:val="18"/>
                <w:szCs w:val="18"/>
                <w:lang w:eastAsia="es-CO"/>
              </w:rPr>
            </w:pPr>
          </w:p>
        </w:tc>
        <w:tc>
          <w:tcPr>
            <w:tcW w:w="1842" w:type="dxa"/>
            <w:vMerge/>
            <w:tcBorders>
              <w:left w:val="single" w:sz="4" w:space="0" w:color="auto"/>
              <w:right w:val="single" w:sz="4" w:space="0" w:color="auto"/>
            </w:tcBorders>
            <w:shd w:val="clear" w:color="auto" w:fill="auto"/>
            <w:vAlign w:val="center"/>
          </w:tcPr>
          <w:p w14:paraId="0F7AD9D8" w14:textId="77777777" w:rsidR="00F7374E" w:rsidRPr="00AD7DF4" w:rsidRDefault="00F7374E" w:rsidP="001D1960">
            <w:pPr>
              <w:spacing w:after="0" w:line="240" w:lineRule="auto"/>
              <w:jc w:val="center"/>
              <w:rPr>
                <w:rFonts w:cstheme="minorHAnsi"/>
                <w:sz w:val="18"/>
                <w:szCs w:val="18"/>
                <w:lang w:eastAsia="es-CO"/>
              </w:rPr>
            </w:pPr>
          </w:p>
        </w:tc>
        <w:tc>
          <w:tcPr>
            <w:tcW w:w="2240" w:type="dxa"/>
            <w:tcBorders>
              <w:top w:val="nil"/>
              <w:left w:val="nil"/>
              <w:bottom w:val="single" w:sz="4" w:space="0" w:color="auto"/>
              <w:right w:val="single" w:sz="4" w:space="0" w:color="auto"/>
            </w:tcBorders>
            <w:shd w:val="clear" w:color="auto" w:fill="auto"/>
            <w:vAlign w:val="center"/>
          </w:tcPr>
          <w:p w14:paraId="7703FC25"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012-003</w:t>
            </w:r>
          </w:p>
        </w:tc>
      </w:tr>
      <w:tr w:rsidR="00F7374E" w:rsidRPr="00AD7DF4" w14:paraId="4EAD2BA9" w14:textId="77777777" w:rsidTr="001D1960">
        <w:trPr>
          <w:gridAfter w:val="1"/>
          <w:wAfter w:w="13" w:type="dxa"/>
          <w:trHeight w:val="113"/>
        </w:trPr>
        <w:tc>
          <w:tcPr>
            <w:tcW w:w="4957" w:type="dxa"/>
            <w:vMerge/>
            <w:tcBorders>
              <w:left w:val="single" w:sz="4" w:space="0" w:color="auto"/>
              <w:right w:val="single" w:sz="4" w:space="0" w:color="auto"/>
            </w:tcBorders>
            <w:shd w:val="clear" w:color="auto" w:fill="auto"/>
            <w:vAlign w:val="center"/>
          </w:tcPr>
          <w:p w14:paraId="19CA9A04" w14:textId="77777777" w:rsidR="00F7374E" w:rsidRPr="00AD7DF4" w:rsidRDefault="00F7374E" w:rsidP="001D1960">
            <w:pPr>
              <w:spacing w:after="0" w:line="240" w:lineRule="auto"/>
              <w:jc w:val="center"/>
              <w:rPr>
                <w:rFonts w:cstheme="minorHAnsi"/>
                <w:sz w:val="18"/>
                <w:szCs w:val="18"/>
                <w:lang w:eastAsia="es-CO"/>
              </w:rPr>
            </w:pPr>
          </w:p>
        </w:tc>
        <w:tc>
          <w:tcPr>
            <w:tcW w:w="1842" w:type="dxa"/>
            <w:vMerge/>
            <w:tcBorders>
              <w:left w:val="single" w:sz="4" w:space="0" w:color="auto"/>
              <w:right w:val="single" w:sz="4" w:space="0" w:color="auto"/>
            </w:tcBorders>
            <w:shd w:val="clear" w:color="auto" w:fill="auto"/>
            <w:vAlign w:val="center"/>
          </w:tcPr>
          <w:p w14:paraId="0C8357A9" w14:textId="77777777" w:rsidR="00F7374E" w:rsidRPr="00AD7DF4" w:rsidRDefault="00F7374E" w:rsidP="001D1960">
            <w:pPr>
              <w:spacing w:after="0" w:line="240" w:lineRule="auto"/>
              <w:jc w:val="center"/>
              <w:rPr>
                <w:rFonts w:cstheme="minorHAnsi"/>
                <w:sz w:val="18"/>
                <w:szCs w:val="18"/>
                <w:lang w:eastAsia="es-CO"/>
              </w:rPr>
            </w:pPr>
          </w:p>
        </w:tc>
        <w:tc>
          <w:tcPr>
            <w:tcW w:w="2240" w:type="dxa"/>
            <w:tcBorders>
              <w:top w:val="nil"/>
              <w:left w:val="nil"/>
              <w:bottom w:val="single" w:sz="4" w:space="0" w:color="auto"/>
              <w:right w:val="single" w:sz="4" w:space="0" w:color="auto"/>
            </w:tcBorders>
            <w:shd w:val="clear" w:color="auto" w:fill="auto"/>
            <w:vAlign w:val="center"/>
          </w:tcPr>
          <w:p w14:paraId="25C69775"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012-004</w:t>
            </w:r>
          </w:p>
        </w:tc>
      </w:tr>
      <w:tr w:rsidR="00F7374E" w:rsidRPr="00AD7DF4" w14:paraId="0A2B4076" w14:textId="77777777" w:rsidTr="001D1960">
        <w:trPr>
          <w:gridAfter w:val="1"/>
          <w:wAfter w:w="13" w:type="dxa"/>
          <w:trHeight w:val="113"/>
        </w:trPr>
        <w:tc>
          <w:tcPr>
            <w:tcW w:w="4957" w:type="dxa"/>
            <w:vMerge/>
            <w:tcBorders>
              <w:left w:val="single" w:sz="4" w:space="0" w:color="auto"/>
              <w:right w:val="single" w:sz="4" w:space="0" w:color="auto"/>
            </w:tcBorders>
            <w:shd w:val="clear" w:color="auto" w:fill="auto"/>
            <w:vAlign w:val="center"/>
          </w:tcPr>
          <w:p w14:paraId="6470C929" w14:textId="77777777" w:rsidR="00F7374E" w:rsidRPr="00AD7DF4" w:rsidRDefault="00F7374E" w:rsidP="001D1960">
            <w:pPr>
              <w:spacing w:after="0" w:line="240" w:lineRule="auto"/>
              <w:jc w:val="center"/>
              <w:rPr>
                <w:rFonts w:cstheme="minorHAnsi"/>
                <w:sz w:val="18"/>
                <w:szCs w:val="18"/>
                <w:lang w:eastAsia="es-CO"/>
              </w:rPr>
            </w:pPr>
          </w:p>
        </w:tc>
        <w:tc>
          <w:tcPr>
            <w:tcW w:w="1842" w:type="dxa"/>
            <w:vMerge/>
            <w:tcBorders>
              <w:left w:val="single" w:sz="4" w:space="0" w:color="auto"/>
              <w:right w:val="single" w:sz="4" w:space="0" w:color="auto"/>
            </w:tcBorders>
            <w:shd w:val="clear" w:color="auto" w:fill="auto"/>
            <w:vAlign w:val="center"/>
          </w:tcPr>
          <w:p w14:paraId="55E210C5" w14:textId="77777777" w:rsidR="00F7374E" w:rsidRPr="00AD7DF4" w:rsidRDefault="00F7374E" w:rsidP="001D1960">
            <w:pPr>
              <w:spacing w:after="0" w:line="240" w:lineRule="auto"/>
              <w:jc w:val="center"/>
              <w:rPr>
                <w:rFonts w:cstheme="minorHAnsi"/>
                <w:sz w:val="18"/>
                <w:szCs w:val="18"/>
                <w:lang w:eastAsia="es-CO"/>
              </w:rPr>
            </w:pPr>
          </w:p>
        </w:tc>
        <w:tc>
          <w:tcPr>
            <w:tcW w:w="2240" w:type="dxa"/>
            <w:tcBorders>
              <w:top w:val="nil"/>
              <w:left w:val="nil"/>
              <w:bottom w:val="single" w:sz="4" w:space="0" w:color="auto"/>
              <w:right w:val="single" w:sz="4" w:space="0" w:color="auto"/>
            </w:tcBorders>
            <w:shd w:val="clear" w:color="auto" w:fill="auto"/>
            <w:vAlign w:val="center"/>
          </w:tcPr>
          <w:p w14:paraId="5CAA3E77"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012-009</w:t>
            </w:r>
          </w:p>
        </w:tc>
      </w:tr>
      <w:tr w:rsidR="00F7374E" w:rsidRPr="00AD7DF4" w14:paraId="1AB4C07C" w14:textId="77777777" w:rsidTr="001D1960">
        <w:trPr>
          <w:gridAfter w:val="1"/>
          <w:wAfter w:w="13" w:type="dxa"/>
          <w:trHeight w:val="113"/>
        </w:trPr>
        <w:tc>
          <w:tcPr>
            <w:tcW w:w="4957" w:type="dxa"/>
            <w:vMerge/>
            <w:tcBorders>
              <w:left w:val="single" w:sz="4" w:space="0" w:color="auto"/>
              <w:right w:val="single" w:sz="4" w:space="0" w:color="auto"/>
            </w:tcBorders>
            <w:shd w:val="clear" w:color="auto" w:fill="auto"/>
            <w:vAlign w:val="center"/>
          </w:tcPr>
          <w:p w14:paraId="3854B18E" w14:textId="77777777" w:rsidR="00F7374E" w:rsidRPr="00AD7DF4" w:rsidRDefault="00F7374E" w:rsidP="001D1960">
            <w:pPr>
              <w:spacing w:after="0" w:line="240" w:lineRule="auto"/>
              <w:jc w:val="center"/>
              <w:rPr>
                <w:rFonts w:cstheme="minorHAnsi"/>
                <w:sz w:val="18"/>
                <w:szCs w:val="18"/>
                <w:lang w:eastAsia="es-CO"/>
              </w:rPr>
            </w:pPr>
          </w:p>
        </w:tc>
        <w:tc>
          <w:tcPr>
            <w:tcW w:w="1842" w:type="dxa"/>
            <w:vMerge/>
            <w:tcBorders>
              <w:left w:val="single" w:sz="4" w:space="0" w:color="auto"/>
              <w:right w:val="single" w:sz="4" w:space="0" w:color="auto"/>
            </w:tcBorders>
            <w:shd w:val="clear" w:color="auto" w:fill="auto"/>
            <w:vAlign w:val="center"/>
          </w:tcPr>
          <w:p w14:paraId="242C6164" w14:textId="77777777" w:rsidR="00F7374E" w:rsidRPr="00AD7DF4" w:rsidRDefault="00F7374E" w:rsidP="001D1960">
            <w:pPr>
              <w:spacing w:after="0" w:line="240" w:lineRule="auto"/>
              <w:jc w:val="center"/>
              <w:rPr>
                <w:rFonts w:cstheme="minorHAnsi"/>
                <w:sz w:val="18"/>
                <w:szCs w:val="18"/>
                <w:lang w:eastAsia="es-CO"/>
              </w:rPr>
            </w:pPr>
          </w:p>
        </w:tc>
        <w:tc>
          <w:tcPr>
            <w:tcW w:w="2240" w:type="dxa"/>
            <w:tcBorders>
              <w:top w:val="nil"/>
              <w:left w:val="nil"/>
              <w:bottom w:val="single" w:sz="4" w:space="0" w:color="auto"/>
              <w:right w:val="single" w:sz="4" w:space="0" w:color="auto"/>
            </w:tcBorders>
            <w:shd w:val="clear" w:color="auto" w:fill="auto"/>
            <w:vAlign w:val="center"/>
          </w:tcPr>
          <w:p w14:paraId="55A0F3C5"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012-020</w:t>
            </w:r>
          </w:p>
        </w:tc>
      </w:tr>
      <w:tr w:rsidR="00F7374E" w:rsidRPr="00AD7DF4" w14:paraId="6068C603" w14:textId="77777777" w:rsidTr="001D1960">
        <w:trPr>
          <w:gridAfter w:val="1"/>
          <w:wAfter w:w="13" w:type="dxa"/>
          <w:trHeight w:val="113"/>
        </w:trPr>
        <w:tc>
          <w:tcPr>
            <w:tcW w:w="4957" w:type="dxa"/>
            <w:vMerge/>
            <w:tcBorders>
              <w:left w:val="single" w:sz="4" w:space="0" w:color="auto"/>
              <w:right w:val="single" w:sz="4" w:space="0" w:color="auto"/>
            </w:tcBorders>
            <w:shd w:val="clear" w:color="auto" w:fill="auto"/>
            <w:vAlign w:val="center"/>
          </w:tcPr>
          <w:p w14:paraId="23490873" w14:textId="77777777" w:rsidR="00F7374E" w:rsidRPr="00AD7DF4" w:rsidRDefault="00F7374E" w:rsidP="001D1960">
            <w:pPr>
              <w:spacing w:after="0" w:line="240" w:lineRule="auto"/>
              <w:jc w:val="center"/>
              <w:rPr>
                <w:rFonts w:cstheme="minorHAnsi"/>
                <w:sz w:val="18"/>
                <w:szCs w:val="18"/>
                <w:lang w:eastAsia="es-CO"/>
              </w:rPr>
            </w:pPr>
          </w:p>
        </w:tc>
        <w:tc>
          <w:tcPr>
            <w:tcW w:w="1842" w:type="dxa"/>
            <w:vMerge/>
            <w:tcBorders>
              <w:left w:val="single" w:sz="4" w:space="0" w:color="auto"/>
              <w:right w:val="single" w:sz="4" w:space="0" w:color="auto"/>
            </w:tcBorders>
            <w:shd w:val="clear" w:color="auto" w:fill="auto"/>
            <w:vAlign w:val="center"/>
          </w:tcPr>
          <w:p w14:paraId="43D5EE7B" w14:textId="77777777" w:rsidR="00F7374E" w:rsidRPr="00AD7DF4" w:rsidRDefault="00F7374E" w:rsidP="001D1960">
            <w:pPr>
              <w:spacing w:after="0" w:line="240" w:lineRule="auto"/>
              <w:jc w:val="center"/>
              <w:rPr>
                <w:rFonts w:cstheme="minorHAnsi"/>
                <w:sz w:val="18"/>
                <w:szCs w:val="18"/>
                <w:lang w:eastAsia="es-CO"/>
              </w:rPr>
            </w:pPr>
          </w:p>
        </w:tc>
        <w:tc>
          <w:tcPr>
            <w:tcW w:w="2240" w:type="dxa"/>
            <w:tcBorders>
              <w:top w:val="nil"/>
              <w:left w:val="nil"/>
              <w:bottom w:val="single" w:sz="4" w:space="0" w:color="auto"/>
              <w:right w:val="single" w:sz="4" w:space="0" w:color="auto"/>
            </w:tcBorders>
            <w:shd w:val="clear" w:color="auto" w:fill="auto"/>
            <w:vAlign w:val="center"/>
          </w:tcPr>
          <w:p w14:paraId="012AC233"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012-022</w:t>
            </w:r>
          </w:p>
        </w:tc>
      </w:tr>
      <w:tr w:rsidR="00F7374E" w:rsidRPr="00AD7DF4" w14:paraId="1E94D6C0" w14:textId="77777777" w:rsidTr="001D1960">
        <w:trPr>
          <w:gridAfter w:val="1"/>
          <w:wAfter w:w="13" w:type="dxa"/>
          <w:trHeight w:val="113"/>
        </w:trPr>
        <w:tc>
          <w:tcPr>
            <w:tcW w:w="4957" w:type="dxa"/>
            <w:vMerge/>
            <w:tcBorders>
              <w:left w:val="single" w:sz="4" w:space="0" w:color="auto"/>
              <w:right w:val="single" w:sz="4" w:space="0" w:color="auto"/>
            </w:tcBorders>
            <w:shd w:val="clear" w:color="auto" w:fill="auto"/>
            <w:vAlign w:val="center"/>
          </w:tcPr>
          <w:p w14:paraId="2E8156BB" w14:textId="77777777" w:rsidR="00F7374E" w:rsidRPr="00AD7DF4" w:rsidRDefault="00F7374E" w:rsidP="001D1960">
            <w:pPr>
              <w:spacing w:after="0" w:line="240" w:lineRule="auto"/>
              <w:jc w:val="center"/>
              <w:rPr>
                <w:rFonts w:cstheme="minorHAnsi"/>
                <w:sz w:val="18"/>
                <w:szCs w:val="18"/>
                <w:lang w:eastAsia="es-CO"/>
              </w:rPr>
            </w:pPr>
          </w:p>
        </w:tc>
        <w:tc>
          <w:tcPr>
            <w:tcW w:w="1842" w:type="dxa"/>
            <w:vMerge/>
            <w:tcBorders>
              <w:left w:val="single" w:sz="4" w:space="0" w:color="auto"/>
              <w:bottom w:val="single" w:sz="4" w:space="0" w:color="000000"/>
              <w:right w:val="single" w:sz="4" w:space="0" w:color="auto"/>
            </w:tcBorders>
            <w:shd w:val="clear" w:color="auto" w:fill="auto"/>
            <w:vAlign w:val="center"/>
          </w:tcPr>
          <w:p w14:paraId="32E9099E" w14:textId="77777777" w:rsidR="00F7374E" w:rsidRPr="00AD7DF4" w:rsidRDefault="00F7374E" w:rsidP="001D1960">
            <w:pPr>
              <w:spacing w:after="0" w:line="240" w:lineRule="auto"/>
              <w:jc w:val="center"/>
              <w:rPr>
                <w:rFonts w:cstheme="minorHAnsi"/>
                <w:sz w:val="18"/>
                <w:szCs w:val="18"/>
                <w:lang w:eastAsia="es-CO"/>
              </w:rPr>
            </w:pPr>
          </w:p>
        </w:tc>
        <w:tc>
          <w:tcPr>
            <w:tcW w:w="2240" w:type="dxa"/>
            <w:tcBorders>
              <w:top w:val="nil"/>
              <w:left w:val="nil"/>
              <w:bottom w:val="single" w:sz="4" w:space="0" w:color="auto"/>
              <w:right w:val="single" w:sz="4" w:space="0" w:color="auto"/>
            </w:tcBorders>
            <w:shd w:val="clear" w:color="auto" w:fill="auto"/>
            <w:vAlign w:val="center"/>
          </w:tcPr>
          <w:p w14:paraId="3122C964"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012-056</w:t>
            </w:r>
          </w:p>
        </w:tc>
      </w:tr>
      <w:tr w:rsidR="00F7374E" w:rsidRPr="00AD7DF4" w14:paraId="77D7E708" w14:textId="77777777" w:rsidTr="001D1960">
        <w:trPr>
          <w:gridAfter w:val="1"/>
          <w:wAfter w:w="13" w:type="dxa"/>
          <w:trHeight w:val="113"/>
        </w:trPr>
        <w:tc>
          <w:tcPr>
            <w:tcW w:w="4957" w:type="dxa"/>
            <w:vMerge/>
            <w:tcBorders>
              <w:left w:val="single" w:sz="4" w:space="0" w:color="auto"/>
              <w:right w:val="single" w:sz="4" w:space="0" w:color="auto"/>
            </w:tcBorders>
            <w:shd w:val="clear" w:color="auto" w:fill="auto"/>
            <w:vAlign w:val="center"/>
          </w:tcPr>
          <w:p w14:paraId="4EFF39EC" w14:textId="77777777" w:rsidR="00F7374E" w:rsidRPr="00AD7DF4" w:rsidRDefault="00F7374E" w:rsidP="001D1960">
            <w:pPr>
              <w:spacing w:after="0" w:line="240" w:lineRule="auto"/>
              <w:jc w:val="center"/>
              <w:rPr>
                <w:rFonts w:cstheme="minorHAnsi"/>
                <w:sz w:val="18"/>
                <w:szCs w:val="18"/>
                <w:lang w:eastAsia="es-CO"/>
              </w:rPr>
            </w:pPr>
          </w:p>
        </w:tc>
        <w:tc>
          <w:tcPr>
            <w:tcW w:w="1842" w:type="dxa"/>
            <w:vMerge w:val="restart"/>
            <w:tcBorders>
              <w:top w:val="nil"/>
              <w:left w:val="single" w:sz="4" w:space="0" w:color="auto"/>
              <w:right w:val="single" w:sz="4" w:space="0" w:color="auto"/>
            </w:tcBorders>
            <w:shd w:val="clear" w:color="auto" w:fill="auto"/>
            <w:vAlign w:val="center"/>
          </w:tcPr>
          <w:p w14:paraId="305DF916"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020 (Si la variable CLASE DE CONSTRUCCIÓN es igual a "R")</w:t>
            </w:r>
          </w:p>
        </w:tc>
        <w:tc>
          <w:tcPr>
            <w:tcW w:w="2240" w:type="dxa"/>
            <w:tcBorders>
              <w:top w:val="nil"/>
              <w:left w:val="nil"/>
              <w:bottom w:val="single" w:sz="4" w:space="0" w:color="auto"/>
              <w:right w:val="single" w:sz="4" w:space="0" w:color="auto"/>
            </w:tcBorders>
            <w:shd w:val="clear" w:color="auto" w:fill="auto"/>
            <w:vAlign w:val="center"/>
          </w:tcPr>
          <w:p w14:paraId="20299F7B"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020-001</w:t>
            </w:r>
          </w:p>
        </w:tc>
      </w:tr>
      <w:tr w:rsidR="00F7374E" w:rsidRPr="00AD7DF4" w14:paraId="7A655648" w14:textId="77777777" w:rsidTr="001D1960">
        <w:trPr>
          <w:gridAfter w:val="1"/>
          <w:wAfter w:w="13" w:type="dxa"/>
          <w:trHeight w:val="113"/>
        </w:trPr>
        <w:tc>
          <w:tcPr>
            <w:tcW w:w="4957" w:type="dxa"/>
            <w:vMerge/>
            <w:tcBorders>
              <w:left w:val="single" w:sz="4" w:space="0" w:color="auto"/>
              <w:right w:val="single" w:sz="4" w:space="0" w:color="auto"/>
            </w:tcBorders>
            <w:shd w:val="clear" w:color="auto" w:fill="auto"/>
            <w:vAlign w:val="center"/>
          </w:tcPr>
          <w:p w14:paraId="30C70456" w14:textId="77777777" w:rsidR="00F7374E" w:rsidRPr="00AD7DF4" w:rsidRDefault="00F7374E" w:rsidP="001D1960">
            <w:pPr>
              <w:spacing w:after="0" w:line="240" w:lineRule="auto"/>
              <w:jc w:val="center"/>
              <w:rPr>
                <w:rFonts w:cstheme="minorHAnsi"/>
                <w:sz w:val="18"/>
                <w:szCs w:val="18"/>
                <w:lang w:eastAsia="es-CO"/>
              </w:rPr>
            </w:pPr>
          </w:p>
        </w:tc>
        <w:tc>
          <w:tcPr>
            <w:tcW w:w="1842" w:type="dxa"/>
            <w:vMerge/>
            <w:tcBorders>
              <w:left w:val="single" w:sz="4" w:space="0" w:color="auto"/>
              <w:right w:val="single" w:sz="4" w:space="0" w:color="auto"/>
            </w:tcBorders>
            <w:shd w:val="clear" w:color="auto" w:fill="auto"/>
            <w:vAlign w:val="center"/>
          </w:tcPr>
          <w:p w14:paraId="5DFE1668" w14:textId="77777777" w:rsidR="00F7374E" w:rsidRPr="00AD7DF4" w:rsidRDefault="00F7374E" w:rsidP="001D1960">
            <w:pPr>
              <w:spacing w:after="0" w:line="240" w:lineRule="auto"/>
              <w:jc w:val="center"/>
              <w:rPr>
                <w:rFonts w:cstheme="minorHAnsi"/>
                <w:sz w:val="18"/>
                <w:szCs w:val="18"/>
                <w:lang w:eastAsia="es-CO"/>
              </w:rPr>
            </w:pPr>
          </w:p>
        </w:tc>
        <w:tc>
          <w:tcPr>
            <w:tcW w:w="2240" w:type="dxa"/>
            <w:tcBorders>
              <w:top w:val="nil"/>
              <w:left w:val="nil"/>
              <w:bottom w:val="single" w:sz="4" w:space="0" w:color="auto"/>
              <w:right w:val="single" w:sz="4" w:space="0" w:color="auto"/>
            </w:tcBorders>
            <w:shd w:val="clear" w:color="auto" w:fill="auto"/>
            <w:vAlign w:val="center"/>
          </w:tcPr>
          <w:p w14:paraId="77AE7256"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020-002</w:t>
            </w:r>
          </w:p>
        </w:tc>
      </w:tr>
      <w:tr w:rsidR="00F7374E" w:rsidRPr="00AD7DF4" w14:paraId="66276667" w14:textId="77777777" w:rsidTr="001D1960">
        <w:trPr>
          <w:gridAfter w:val="1"/>
          <w:wAfter w:w="13" w:type="dxa"/>
          <w:trHeight w:val="113"/>
        </w:trPr>
        <w:tc>
          <w:tcPr>
            <w:tcW w:w="4957" w:type="dxa"/>
            <w:vMerge/>
            <w:tcBorders>
              <w:left w:val="single" w:sz="4" w:space="0" w:color="auto"/>
              <w:right w:val="single" w:sz="4" w:space="0" w:color="auto"/>
            </w:tcBorders>
            <w:shd w:val="clear" w:color="auto" w:fill="auto"/>
            <w:vAlign w:val="center"/>
          </w:tcPr>
          <w:p w14:paraId="1CAC10E7" w14:textId="77777777" w:rsidR="00F7374E" w:rsidRPr="00AD7DF4" w:rsidRDefault="00F7374E" w:rsidP="001D1960">
            <w:pPr>
              <w:spacing w:after="0" w:line="240" w:lineRule="auto"/>
              <w:jc w:val="center"/>
              <w:rPr>
                <w:rFonts w:cstheme="minorHAnsi"/>
                <w:sz w:val="18"/>
                <w:szCs w:val="18"/>
                <w:lang w:eastAsia="es-CO"/>
              </w:rPr>
            </w:pPr>
          </w:p>
        </w:tc>
        <w:tc>
          <w:tcPr>
            <w:tcW w:w="1842" w:type="dxa"/>
            <w:vMerge/>
            <w:tcBorders>
              <w:left w:val="single" w:sz="4" w:space="0" w:color="auto"/>
              <w:right w:val="single" w:sz="4" w:space="0" w:color="auto"/>
            </w:tcBorders>
            <w:shd w:val="clear" w:color="auto" w:fill="auto"/>
            <w:vAlign w:val="center"/>
          </w:tcPr>
          <w:p w14:paraId="1011346E" w14:textId="77777777" w:rsidR="00F7374E" w:rsidRPr="00AD7DF4" w:rsidRDefault="00F7374E" w:rsidP="001D1960">
            <w:pPr>
              <w:spacing w:after="0" w:line="240" w:lineRule="auto"/>
              <w:jc w:val="center"/>
              <w:rPr>
                <w:rFonts w:cstheme="minorHAnsi"/>
                <w:sz w:val="18"/>
                <w:szCs w:val="18"/>
                <w:lang w:eastAsia="es-CO"/>
              </w:rPr>
            </w:pPr>
          </w:p>
        </w:tc>
        <w:tc>
          <w:tcPr>
            <w:tcW w:w="2240" w:type="dxa"/>
            <w:tcBorders>
              <w:top w:val="nil"/>
              <w:left w:val="nil"/>
              <w:bottom w:val="single" w:sz="4" w:space="0" w:color="auto"/>
              <w:right w:val="single" w:sz="4" w:space="0" w:color="auto"/>
            </w:tcBorders>
            <w:shd w:val="clear" w:color="auto" w:fill="auto"/>
            <w:vAlign w:val="center"/>
          </w:tcPr>
          <w:p w14:paraId="7F151083"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020-003</w:t>
            </w:r>
          </w:p>
        </w:tc>
      </w:tr>
      <w:tr w:rsidR="00F7374E" w:rsidRPr="00AD7DF4" w14:paraId="1FFD528C" w14:textId="77777777" w:rsidTr="001D1960">
        <w:trPr>
          <w:gridAfter w:val="1"/>
          <w:wAfter w:w="13" w:type="dxa"/>
          <w:trHeight w:val="113"/>
        </w:trPr>
        <w:tc>
          <w:tcPr>
            <w:tcW w:w="4957" w:type="dxa"/>
            <w:vMerge/>
            <w:tcBorders>
              <w:left w:val="single" w:sz="4" w:space="0" w:color="auto"/>
              <w:right w:val="single" w:sz="4" w:space="0" w:color="auto"/>
            </w:tcBorders>
            <w:shd w:val="clear" w:color="auto" w:fill="auto"/>
            <w:vAlign w:val="center"/>
          </w:tcPr>
          <w:p w14:paraId="10905E27" w14:textId="77777777" w:rsidR="00F7374E" w:rsidRPr="00AD7DF4" w:rsidRDefault="00F7374E" w:rsidP="001D1960">
            <w:pPr>
              <w:spacing w:after="0" w:line="240" w:lineRule="auto"/>
              <w:jc w:val="center"/>
              <w:rPr>
                <w:rFonts w:cstheme="minorHAnsi"/>
                <w:sz w:val="18"/>
                <w:szCs w:val="18"/>
                <w:lang w:eastAsia="es-CO"/>
              </w:rPr>
            </w:pPr>
          </w:p>
        </w:tc>
        <w:tc>
          <w:tcPr>
            <w:tcW w:w="1842" w:type="dxa"/>
            <w:vMerge/>
            <w:tcBorders>
              <w:left w:val="single" w:sz="4" w:space="0" w:color="auto"/>
              <w:right w:val="single" w:sz="4" w:space="0" w:color="auto"/>
            </w:tcBorders>
            <w:shd w:val="clear" w:color="auto" w:fill="auto"/>
            <w:vAlign w:val="center"/>
          </w:tcPr>
          <w:p w14:paraId="0D78C4C1" w14:textId="77777777" w:rsidR="00F7374E" w:rsidRPr="00AD7DF4" w:rsidRDefault="00F7374E" w:rsidP="001D1960">
            <w:pPr>
              <w:spacing w:after="0" w:line="240" w:lineRule="auto"/>
              <w:jc w:val="center"/>
              <w:rPr>
                <w:rFonts w:cstheme="minorHAnsi"/>
                <w:sz w:val="18"/>
                <w:szCs w:val="18"/>
                <w:lang w:eastAsia="es-CO"/>
              </w:rPr>
            </w:pPr>
          </w:p>
        </w:tc>
        <w:tc>
          <w:tcPr>
            <w:tcW w:w="2240" w:type="dxa"/>
            <w:tcBorders>
              <w:top w:val="nil"/>
              <w:left w:val="nil"/>
              <w:bottom w:val="single" w:sz="4" w:space="0" w:color="auto"/>
              <w:right w:val="single" w:sz="4" w:space="0" w:color="auto"/>
            </w:tcBorders>
            <w:shd w:val="clear" w:color="auto" w:fill="auto"/>
            <w:vAlign w:val="center"/>
          </w:tcPr>
          <w:p w14:paraId="6D20D7A2"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020-004</w:t>
            </w:r>
          </w:p>
        </w:tc>
      </w:tr>
      <w:tr w:rsidR="00F7374E" w:rsidRPr="00AD7DF4" w14:paraId="6D56D8BE" w14:textId="77777777" w:rsidTr="001D1960">
        <w:trPr>
          <w:gridAfter w:val="1"/>
          <w:wAfter w:w="13" w:type="dxa"/>
          <w:trHeight w:val="113"/>
        </w:trPr>
        <w:tc>
          <w:tcPr>
            <w:tcW w:w="4957" w:type="dxa"/>
            <w:vMerge/>
            <w:tcBorders>
              <w:left w:val="single" w:sz="4" w:space="0" w:color="auto"/>
              <w:right w:val="single" w:sz="4" w:space="0" w:color="auto"/>
            </w:tcBorders>
            <w:shd w:val="clear" w:color="auto" w:fill="auto"/>
            <w:vAlign w:val="center"/>
          </w:tcPr>
          <w:p w14:paraId="54547F87" w14:textId="77777777" w:rsidR="00F7374E" w:rsidRPr="00AD7DF4" w:rsidRDefault="00F7374E" w:rsidP="001D1960">
            <w:pPr>
              <w:spacing w:after="0" w:line="240" w:lineRule="auto"/>
              <w:jc w:val="center"/>
              <w:rPr>
                <w:rFonts w:cstheme="minorHAnsi"/>
                <w:sz w:val="18"/>
                <w:szCs w:val="18"/>
                <w:lang w:eastAsia="es-CO"/>
              </w:rPr>
            </w:pPr>
          </w:p>
        </w:tc>
        <w:tc>
          <w:tcPr>
            <w:tcW w:w="1842" w:type="dxa"/>
            <w:vMerge/>
            <w:tcBorders>
              <w:left w:val="single" w:sz="4" w:space="0" w:color="auto"/>
              <w:right w:val="single" w:sz="4" w:space="0" w:color="auto"/>
            </w:tcBorders>
            <w:shd w:val="clear" w:color="auto" w:fill="auto"/>
            <w:vAlign w:val="center"/>
          </w:tcPr>
          <w:p w14:paraId="48AD4080" w14:textId="77777777" w:rsidR="00F7374E" w:rsidRPr="00AD7DF4" w:rsidRDefault="00F7374E" w:rsidP="001D1960">
            <w:pPr>
              <w:spacing w:after="0" w:line="240" w:lineRule="auto"/>
              <w:jc w:val="center"/>
              <w:rPr>
                <w:rFonts w:cstheme="minorHAnsi"/>
                <w:sz w:val="18"/>
                <w:szCs w:val="18"/>
                <w:lang w:eastAsia="es-CO"/>
              </w:rPr>
            </w:pPr>
          </w:p>
        </w:tc>
        <w:tc>
          <w:tcPr>
            <w:tcW w:w="2240" w:type="dxa"/>
            <w:tcBorders>
              <w:top w:val="nil"/>
              <w:left w:val="nil"/>
              <w:bottom w:val="single" w:sz="4" w:space="0" w:color="auto"/>
              <w:right w:val="single" w:sz="4" w:space="0" w:color="auto"/>
            </w:tcBorders>
            <w:shd w:val="clear" w:color="auto" w:fill="auto"/>
            <w:vAlign w:val="center"/>
          </w:tcPr>
          <w:p w14:paraId="39903BE7"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020-009</w:t>
            </w:r>
          </w:p>
        </w:tc>
      </w:tr>
      <w:tr w:rsidR="00F7374E" w:rsidRPr="00AD7DF4" w14:paraId="5B27D8F8" w14:textId="77777777" w:rsidTr="001D1960">
        <w:trPr>
          <w:gridAfter w:val="1"/>
          <w:wAfter w:w="13" w:type="dxa"/>
          <w:trHeight w:val="113"/>
        </w:trPr>
        <w:tc>
          <w:tcPr>
            <w:tcW w:w="4957" w:type="dxa"/>
            <w:vMerge/>
            <w:tcBorders>
              <w:left w:val="single" w:sz="4" w:space="0" w:color="auto"/>
              <w:right w:val="single" w:sz="4" w:space="0" w:color="auto"/>
            </w:tcBorders>
            <w:shd w:val="clear" w:color="auto" w:fill="auto"/>
            <w:vAlign w:val="center"/>
          </w:tcPr>
          <w:p w14:paraId="37C5EA55" w14:textId="77777777" w:rsidR="00F7374E" w:rsidRPr="00AD7DF4" w:rsidRDefault="00F7374E" w:rsidP="001D1960">
            <w:pPr>
              <w:spacing w:after="0" w:line="240" w:lineRule="auto"/>
              <w:jc w:val="center"/>
              <w:rPr>
                <w:rFonts w:cstheme="minorHAnsi"/>
                <w:sz w:val="18"/>
                <w:szCs w:val="18"/>
                <w:lang w:eastAsia="es-CO"/>
              </w:rPr>
            </w:pPr>
          </w:p>
        </w:tc>
        <w:tc>
          <w:tcPr>
            <w:tcW w:w="1842" w:type="dxa"/>
            <w:vMerge/>
            <w:tcBorders>
              <w:left w:val="single" w:sz="4" w:space="0" w:color="auto"/>
              <w:right w:val="single" w:sz="4" w:space="0" w:color="auto"/>
            </w:tcBorders>
            <w:shd w:val="clear" w:color="auto" w:fill="auto"/>
            <w:vAlign w:val="center"/>
          </w:tcPr>
          <w:p w14:paraId="3EBB9BB7" w14:textId="77777777" w:rsidR="00F7374E" w:rsidRPr="00AD7DF4" w:rsidRDefault="00F7374E" w:rsidP="001D1960">
            <w:pPr>
              <w:spacing w:after="0" w:line="240" w:lineRule="auto"/>
              <w:jc w:val="center"/>
              <w:rPr>
                <w:rFonts w:cstheme="minorHAnsi"/>
                <w:sz w:val="18"/>
                <w:szCs w:val="18"/>
                <w:lang w:eastAsia="es-CO"/>
              </w:rPr>
            </w:pPr>
          </w:p>
        </w:tc>
        <w:tc>
          <w:tcPr>
            <w:tcW w:w="2240" w:type="dxa"/>
            <w:tcBorders>
              <w:top w:val="nil"/>
              <w:left w:val="nil"/>
              <w:bottom w:val="single" w:sz="4" w:space="0" w:color="auto"/>
              <w:right w:val="single" w:sz="4" w:space="0" w:color="auto"/>
            </w:tcBorders>
            <w:shd w:val="clear" w:color="auto" w:fill="auto"/>
            <w:vAlign w:val="center"/>
          </w:tcPr>
          <w:p w14:paraId="3E519758"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020-012</w:t>
            </w:r>
          </w:p>
        </w:tc>
      </w:tr>
      <w:tr w:rsidR="00F7374E" w:rsidRPr="00AD7DF4" w14:paraId="6B107864" w14:textId="77777777" w:rsidTr="001D1960">
        <w:trPr>
          <w:gridAfter w:val="1"/>
          <w:wAfter w:w="13" w:type="dxa"/>
          <w:trHeight w:val="113"/>
        </w:trPr>
        <w:tc>
          <w:tcPr>
            <w:tcW w:w="4957" w:type="dxa"/>
            <w:vMerge/>
            <w:tcBorders>
              <w:left w:val="single" w:sz="4" w:space="0" w:color="auto"/>
              <w:right w:val="single" w:sz="4" w:space="0" w:color="auto"/>
            </w:tcBorders>
            <w:shd w:val="clear" w:color="auto" w:fill="auto"/>
            <w:vAlign w:val="center"/>
          </w:tcPr>
          <w:p w14:paraId="22BB7F4F" w14:textId="77777777" w:rsidR="00F7374E" w:rsidRPr="00AD7DF4" w:rsidRDefault="00F7374E" w:rsidP="001D1960">
            <w:pPr>
              <w:spacing w:after="0" w:line="240" w:lineRule="auto"/>
              <w:jc w:val="center"/>
              <w:rPr>
                <w:rFonts w:cstheme="minorHAnsi"/>
                <w:sz w:val="18"/>
                <w:szCs w:val="18"/>
                <w:lang w:eastAsia="es-CO"/>
              </w:rPr>
            </w:pPr>
          </w:p>
        </w:tc>
        <w:tc>
          <w:tcPr>
            <w:tcW w:w="1842" w:type="dxa"/>
            <w:vMerge/>
            <w:tcBorders>
              <w:left w:val="single" w:sz="4" w:space="0" w:color="auto"/>
              <w:right w:val="single" w:sz="4" w:space="0" w:color="auto"/>
            </w:tcBorders>
            <w:shd w:val="clear" w:color="auto" w:fill="auto"/>
            <w:vAlign w:val="center"/>
          </w:tcPr>
          <w:p w14:paraId="0E0FABAE" w14:textId="77777777" w:rsidR="00F7374E" w:rsidRPr="00AD7DF4" w:rsidRDefault="00F7374E" w:rsidP="001D1960">
            <w:pPr>
              <w:spacing w:after="0" w:line="240" w:lineRule="auto"/>
              <w:jc w:val="center"/>
              <w:rPr>
                <w:rFonts w:cstheme="minorHAnsi"/>
                <w:sz w:val="18"/>
                <w:szCs w:val="18"/>
                <w:lang w:eastAsia="es-CO"/>
              </w:rPr>
            </w:pPr>
          </w:p>
        </w:tc>
        <w:tc>
          <w:tcPr>
            <w:tcW w:w="2240" w:type="dxa"/>
            <w:tcBorders>
              <w:top w:val="nil"/>
              <w:left w:val="nil"/>
              <w:bottom w:val="single" w:sz="4" w:space="0" w:color="auto"/>
              <w:right w:val="single" w:sz="4" w:space="0" w:color="auto"/>
            </w:tcBorders>
            <w:shd w:val="clear" w:color="auto" w:fill="auto"/>
            <w:vAlign w:val="center"/>
          </w:tcPr>
          <w:p w14:paraId="0A39EB9C"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020-022</w:t>
            </w:r>
          </w:p>
        </w:tc>
      </w:tr>
      <w:tr w:rsidR="00F7374E" w:rsidRPr="00AD7DF4" w14:paraId="7ED45E6B" w14:textId="77777777" w:rsidTr="001D1960">
        <w:trPr>
          <w:gridAfter w:val="1"/>
          <w:wAfter w:w="13" w:type="dxa"/>
          <w:trHeight w:val="113"/>
        </w:trPr>
        <w:tc>
          <w:tcPr>
            <w:tcW w:w="4957" w:type="dxa"/>
            <w:vMerge/>
            <w:tcBorders>
              <w:left w:val="single" w:sz="4" w:space="0" w:color="auto"/>
              <w:bottom w:val="single" w:sz="4" w:space="0" w:color="auto"/>
              <w:right w:val="single" w:sz="4" w:space="0" w:color="auto"/>
            </w:tcBorders>
            <w:shd w:val="clear" w:color="auto" w:fill="auto"/>
            <w:vAlign w:val="center"/>
          </w:tcPr>
          <w:p w14:paraId="71E7816C" w14:textId="77777777" w:rsidR="00F7374E" w:rsidRPr="00AD7DF4" w:rsidRDefault="00F7374E" w:rsidP="001D1960">
            <w:pPr>
              <w:spacing w:after="0" w:line="240" w:lineRule="auto"/>
              <w:jc w:val="center"/>
              <w:rPr>
                <w:rFonts w:cstheme="minorHAnsi"/>
                <w:sz w:val="18"/>
                <w:szCs w:val="18"/>
                <w:lang w:eastAsia="es-CO"/>
              </w:rPr>
            </w:pPr>
          </w:p>
        </w:tc>
        <w:tc>
          <w:tcPr>
            <w:tcW w:w="1842" w:type="dxa"/>
            <w:vMerge/>
            <w:tcBorders>
              <w:left w:val="single" w:sz="4" w:space="0" w:color="auto"/>
              <w:bottom w:val="single" w:sz="4" w:space="0" w:color="000000"/>
              <w:right w:val="single" w:sz="4" w:space="0" w:color="auto"/>
            </w:tcBorders>
            <w:shd w:val="clear" w:color="auto" w:fill="auto"/>
            <w:vAlign w:val="center"/>
          </w:tcPr>
          <w:p w14:paraId="595CF80E" w14:textId="77777777" w:rsidR="00F7374E" w:rsidRPr="00AD7DF4" w:rsidRDefault="00F7374E" w:rsidP="001D1960">
            <w:pPr>
              <w:spacing w:after="0" w:line="240" w:lineRule="auto"/>
              <w:jc w:val="center"/>
              <w:rPr>
                <w:rFonts w:cstheme="minorHAnsi"/>
                <w:sz w:val="18"/>
                <w:szCs w:val="18"/>
                <w:lang w:eastAsia="es-CO"/>
              </w:rPr>
            </w:pPr>
          </w:p>
        </w:tc>
        <w:tc>
          <w:tcPr>
            <w:tcW w:w="2240" w:type="dxa"/>
            <w:tcBorders>
              <w:top w:val="nil"/>
              <w:left w:val="nil"/>
              <w:bottom w:val="single" w:sz="4" w:space="0" w:color="auto"/>
              <w:right w:val="single" w:sz="4" w:space="0" w:color="auto"/>
            </w:tcBorders>
            <w:shd w:val="clear" w:color="auto" w:fill="auto"/>
            <w:vAlign w:val="center"/>
          </w:tcPr>
          <w:p w14:paraId="5EA5199C"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020-056</w:t>
            </w:r>
          </w:p>
        </w:tc>
      </w:tr>
      <w:tr w:rsidR="00F7374E" w:rsidRPr="00AD7DF4" w14:paraId="26D4C1F8" w14:textId="77777777" w:rsidTr="001D1960">
        <w:trPr>
          <w:gridAfter w:val="1"/>
          <w:wAfter w:w="13" w:type="dxa"/>
          <w:trHeight w:val="113"/>
        </w:trPr>
        <w:tc>
          <w:tcPr>
            <w:tcW w:w="4957" w:type="dxa"/>
            <w:vMerge w:val="restart"/>
            <w:tcBorders>
              <w:top w:val="nil"/>
              <w:left w:val="single" w:sz="4" w:space="0" w:color="auto"/>
              <w:bottom w:val="single" w:sz="4" w:space="0" w:color="auto"/>
              <w:right w:val="single" w:sz="4" w:space="0" w:color="auto"/>
            </w:tcBorders>
            <w:shd w:val="clear" w:color="auto" w:fill="auto"/>
            <w:vAlign w:val="center"/>
            <w:hideMark/>
          </w:tcPr>
          <w:p w14:paraId="34372C87"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Tres Unidades de Calificación y Tres Usos - Uso Predominante</w:t>
            </w:r>
          </w:p>
        </w:tc>
        <w:tc>
          <w:tcPr>
            <w:tcW w:w="1842" w:type="dxa"/>
            <w:vMerge w:val="restart"/>
            <w:tcBorders>
              <w:top w:val="nil"/>
              <w:left w:val="single" w:sz="4" w:space="0" w:color="auto"/>
              <w:bottom w:val="single" w:sz="4" w:space="0" w:color="000000"/>
              <w:right w:val="single" w:sz="4" w:space="0" w:color="auto"/>
            </w:tcBorders>
            <w:shd w:val="clear" w:color="auto" w:fill="auto"/>
            <w:vAlign w:val="center"/>
            <w:hideMark/>
          </w:tcPr>
          <w:p w14:paraId="43B4020C"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001</w:t>
            </w:r>
          </w:p>
        </w:tc>
        <w:tc>
          <w:tcPr>
            <w:tcW w:w="2240" w:type="dxa"/>
            <w:tcBorders>
              <w:top w:val="nil"/>
              <w:left w:val="nil"/>
              <w:bottom w:val="single" w:sz="4" w:space="0" w:color="auto"/>
              <w:right w:val="single" w:sz="4" w:space="0" w:color="auto"/>
            </w:tcBorders>
            <w:shd w:val="clear" w:color="auto" w:fill="auto"/>
            <w:vAlign w:val="center"/>
            <w:hideMark/>
          </w:tcPr>
          <w:p w14:paraId="6BBF5961"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001-003-022</w:t>
            </w:r>
          </w:p>
        </w:tc>
      </w:tr>
      <w:tr w:rsidR="00F7374E" w:rsidRPr="00AD7DF4" w14:paraId="44CA0003" w14:textId="77777777" w:rsidTr="001D1960">
        <w:trPr>
          <w:gridAfter w:val="1"/>
          <w:wAfter w:w="13" w:type="dxa"/>
          <w:trHeight w:val="113"/>
        </w:trPr>
        <w:tc>
          <w:tcPr>
            <w:tcW w:w="4957" w:type="dxa"/>
            <w:vMerge/>
            <w:tcBorders>
              <w:top w:val="nil"/>
              <w:left w:val="single" w:sz="4" w:space="0" w:color="auto"/>
              <w:bottom w:val="single" w:sz="4" w:space="0" w:color="auto"/>
              <w:right w:val="single" w:sz="4" w:space="0" w:color="auto"/>
            </w:tcBorders>
            <w:vAlign w:val="center"/>
            <w:hideMark/>
          </w:tcPr>
          <w:p w14:paraId="4B2217F1" w14:textId="77777777" w:rsidR="00F7374E" w:rsidRPr="00AD7DF4" w:rsidRDefault="00F7374E" w:rsidP="001D1960">
            <w:pPr>
              <w:spacing w:after="0" w:line="240" w:lineRule="auto"/>
              <w:jc w:val="center"/>
              <w:rPr>
                <w:rFonts w:cstheme="minorHAnsi"/>
                <w:sz w:val="18"/>
                <w:szCs w:val="18"/>
                <w:lang w:eastAsia="es-CO"/>
              </w:rPr>
            </w:pPr>
          </w:p>
        </w:tc>
        <w:tc>
          <w:tcPr>
            <w:tcW w:w="1842" w:type="dxa"/>
            <w:vMerge/>
            <w:tcBorders>
              <w:top w:val="nil"/>
              <w:left w:val="single" w:sz="4" w:space="0" w:color="auto"/>
              <w:bottom w:val="single" w:sz="4" w:space="0" w:color="000000"/>
              <w:right w:val="single" w:sz="4" w:space="0" w:color="auto"/>
            </w:tcBorders>
            <w:vAlign w:val="center"/>
            <w:hideMark/>
          </w:tcPr>
          <w:p w14:paraId="75FD5203" w14:textId="77777777" w:rsidR="00F7374E" w:rsidRPr="00AD7DF4" w:rsidRDefault="00F7374E" w:rsidP="001D1960">
            <w:pPr>
              <w:spacing w:after="0" w:line="240" w:lineRule="auto"/>
              <w:jc w:val="center"/>
              <w:rPr>
                <w:rFonts w:cstheme="minorHAnsi"/>
                <w:sz w:val="18"/>
                <w:szCs w:val="18"/>
                <w:lang w:eastAsia="es-CO"/>
              </w:rPr>
            </w:pPr>
          </w:p>
        </w:tc>
        <w:tc>
          <w:tcPr>
            <w:tcW w:w="2240" w:type="dxa"/>
            <w:tcBorders>
              <w:top w:val="nil"/>
              <w:left w:val="nil"/>
              <w:bottom w:val="single" w:sz="4" w:space="0" w:color="auto"/>
              <w:right w:val="single" w:sz="4" w:space="0" w:color="auto"/>
            </w:tcBorders>
            <w:shd w:val="clear" w:color="auto" w:fill="auto"/>
            <w:vAlign w:val="center"/>
            <w:hideMark/>
          </w:tcPr>
          <w:p w14:paraId="124038A6"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001-004-022</w:t>
            </w:r>
          </w:p>
        </w:tc>
      </w:tr>
      <w:tr w:rsidR="00F7374E" w:rsidRPr="00AD7DF4" w14:paraId="21AE6A9C" w14:textId="77777777" w:rsidTr="001D1960">
        <w:trPr>
          <w:gridAfter w:val="1"/>
          <w:wAfter w:w="13" w:type="dxa"/>
          <w:trHeight w:val="113"/>
        </w:trPr>
        <w:tc>
          <w:tcPr>
            <w:tcW w:w="4957" w:type="dxa"/>
            <w:vMerge/>
            <w:tcBorders>
              <w:top w:val="nil"/>
              <w:left w:val="single" w:sz="4" w:space="0" w:color="auto"/>
              <w:bottom w:val="single" w:sz="4" w:space="0" w:color="auto"/>
              <w:right w:val="single" w:sz="4" w:space="0" w:color="auto"/>
            </w:tcBorders>
            <w:vAlign w:val="center"/>
            <w:hideMark/>
          </w:tcPr>
          <w:p w14:paraId="146F466A" w14:textId="77777777" w:rsidR="00F7374E" w:rsidRPr="00AD7DF4" w:rsidRDefault="00F7374E" w:rsidP="001D1960">
            <w:pPr>
              <w:spacing w:after="0" w:line="240" w:lineRule="auto"/>
              <w:jc w:val="center"/>
              <w:rPr>
                <w:rFonts w:cstheme="minorHAnsi"/>
                <w:sz w:val="18"/>
                <w:szCs w:val="18"/>
                <w:lang w:eastAsia="es-CO"/>
              </w:rPr>
            </w:pPr>
          </w:p>
        </w:tc>
        <w:tc>
          <w:tcPr>
            <w:tcW w:w="1842" w:type="dxa"/>
            <w:vMerge/>
            <w:tcBorders>
              <w:top w:val="nil"/>
              <w:left w:val="single" w:sz="4" w:space="0" w:color="auto"/>
              <w:bottom w:val="single" w:sz="4" w:space="0" w:color="000000"/>
              <w:right w:val="single" w:sz="4" w:space="0" w:color="auto"/>
            </w:tcBorders>
            <w:vAlign w:val="center"/>
            <w:hideMark/>
          </w:tcPr>
          <w:p w14:paraId="0BED0363" w14:textId="77777777" w:rsidR="00F7374E" w:rsidRPr="00AD7DF4" w:rsidRDefault="00F7374E" w:rsidP="001D1960">
            <w:pPr>
              <w:spacing w:after="0" w:line="240" w:lineRule="auto"/>
              <w:jc w:val="center"/>
              <w:rPr>
                <w:rFonts w:cstheme="minorHAnsi"/>
                <w:sz w:val="18"/>
                <w:szCs w:val="18"/>
                <w:lang w:eastAsia="es-CO"/>
              </w:rPr>
            </w:pPr>
          </w:p>
        </w:tc>
        <w:tc>
          <w:tcPr>
            <w:tcW w:w="2240" w:type="dxa"/>
            <w:tcBorders>
              <w:top w:val="nil"/>
              <w:left w:val="nil"/>
              <w:bottom w:val="single" w:sz="4" w:space="0" w:color="auto"/>
              <w:right w:val="single" w:sz="4" w:space="0" w:color="auto"/>
            </w:tcBorders>
            <w:shd w:val="clear" w:color="auto" w:fill="auto"/>
            <w:noWrap/>
            <w:vAlign w:val="center"/>
            <w:hideMark/>
          </w:tcPr>
          <w:p w14:paraId="1EA7AD41"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001-004-020</w:t>
            </w:r>
          </w:p>
        </w:tc>
      </w:tr>
      <w:tr w:rsidR="00F7374E" w:rsidRPr="00AD7DF4" w14:paraId="727B2A9E" w14:textId="77777777" w:rsidTr="001D1960">
        <w:trPr>
          <w:gridAfter w:val="1"/>
          <w:wAfter w:w="13" w:type="dxa"/>
          <w:trHeight w:val="113"/>
        </w:trPr>
        <w:tc>
          <w:tcPr>
            <w:tcW w:w="4957" w:type="dxa"/>
            <w:vMerge/>
            <w:tcBorders>
              <w:top w:val="nil"/>
              <w:left w:val="single" w:sz="4" w:space="0" w:color="auto"/>
              <w:bottom w:val="single" w:sz="4" w:space="0" w:color="auto"/>
              <w:right w:val="single" w:sz="4" w:space="0" w:color="auto"/>
            </w:tcBorders>
            <w:vAlign w:val="center"/>
            <w:hideMark/>
          </w:tcPr>
          <w:p w14:paraId="3B3CADE7" w14:textId="77777777" w:rsidR="00F7374E" w:rsidRPr="00AD7DF4" w:rsidRDefault="00F7374E" w:rsidP="001D1960">
            <w:pPr>
              <w:spacing w:after="0" w:line="240" w:lineRule="auto"/>
              <w:jc w:val="center"/>
              <w:rPr>
                <w:rFonts w:cstheme="minorHAnsi"/>
                <w:sz w:val="18"/>
                <w:szCs w:val="18"/>
                <w:lang w:eastAsia="es-CO"/>
              </w:rPr>
            </w:pPr>
          </w:p>
        </w:tc>
        <w:tc>
          <w:tcPr>
            <w:tcW w:w="1842" w:type="dxa"/>
            <w:vMerge/>
            <w:tcBorders>
              <w:top w:val="nil"/>
              <w:left w:val="single" w:sz="4" w:space="0" w:color="auto"/>
              <w:bottom w:val="single" w:sz="4" w:space="0" w:color="000000"/>
              <w:right w:val="single" w:sz="4" w:space="0" w:color="auto"/>
            </w:tcBorders>
            <w:vAlign w:val="center"/>
            <w:hideMark/>
          </w:tcPr>
          <w:p w14:paraId="21E8387B" w14:textId="77777777" w:rsidR="00F7374E" w:rsidRPr="00AD7DF4" w:rsidRDefault="00F7374E" w:rsidP="001D1960">
            <w:pPr>
              <w:spacing w:after="0" w:line="240" w:lineRule="auto"/>
              <w:jc w:val="center"/>
              <w:rPr>
                <w:rFonts w:cstheme="minorHAnsi"/>
                <w:sz w:val="18"/>
                <w:szCs w:val="18"/>
                <w:lang w:eastAsia="es-CO"/>
              </w:rPr>
            </w:pPr>
          </w:p>
        </w:tc>
        <w:tc>
          <w:tcPr>
            <w:tcW w:w="2240" w:type="dxa"/>
            <w:tcBorders>
              <w:top w:val="nil"/>
              <w:left w:val="nil"/>
              <w:bottom w:val="single" w:sz="4" w:space="0" w:color="auto"/>
              <w:right w:val="single" w:sz="4" w:space="0" w:color="auto"/>
            </w:tcBorders>
            <w:shd w:val="clear" w:color="auto" w:fill="auto"/>
            <w:noWrap/>
            <w:vAlign w:val="center"/>
            <w:hideMark/>
          </w:tcPr>
          <w:p w14:paraId="64CB9E0C"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001-004-009</w:t>
            </w:r>
          </w:p>
        </w:tc>
      </w:tr>
      <w:tr w:rsidR="00F7374E" w:rsidRPr="00AD7DF4" w14:paraId="03AA3905" w14:textId="77777777" w:rsidTr="001D1960">
        <w:trPr>
          <w:gridAfter w:val="1"/>
          <w:wAfter w:w="13" w:type="dxa"/>
          <w:trHeight w:val="113"/>
        </w:trPr>
        <w:tc>
          <w:tcPr>
            <w:tcW w:w="4957" w:type="dxa"/>
            <w:vMerge/>
            <w:tcBorders>
              <w:top w:val="nil"/>
              <w:left w:val="single" w:sz="4" w:space="0" w:color="auto"/>
              <w:bottom w:val="single" w:sz="4" w:space="0" w:color="auto"/>
              <w:right w:val="single" w:sz="4" w:space="0" w:color="auto"/>
            </w:tcBorders>
            <w:vAlign w:val="center"/>
            <w:hideMark/>
          </w:tcPr>
          <w:p w14:paraId="7A1EDDB1" w14:textId="77777777" w:rsidR="00F7374E" w:rsidRPr="00AD7DF4" w:rsidRDefault="00F7374E" w:rsidP="001D1960">
            <w:pPr>
              <w:spacing w:after="0" w:line="240" w:lineRule="auto"/>
              <w:jc w:val="center"/>
              <w:rPr>
                <w:rFonts w:cstheme="minorHAnsi"/>
                <w:sz w:val="18"/>
                <w:szCs w:val="18"/>
                <w:lang w:eastAsia="es-CO"/>
              </w:rPr>
            </w:pPr>
          </w:p>
        </w:tc>
        <w:tc>
          <w:tcPr>
            <w:tcW w:w="1842" w:type="dxa"/>
            <w:vMerge w:val="restart"/>
            <w:tcBorders>
              <w:top w:val="nil"/>
              <w:left w:val="single" w:sz="4" w:space="0" w:color="auto"/>
              <w:bottom w:val="single" w:sz="4" w:space="0" w:color="000000"/>
              <w:right w:val="single" w:sz="4" w:space="0" w:color="auto"/>
            </w:tcBorders>
            <w:shd w:val="clear" w:color="auto" w:fill="auto"/>
            <w:vAlign w:val="center"/>
            <w:hideMark/>
          </w:tcPr>
          <w:p w14:paraId="0D2BB788"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002</w:t>
            </w:r>
          </w:p>
        </w:tc>
        <w:tc>
          <w:tcPr>
            <w:tcW w:w="2240" w:type="dxa"/>
            <w:tcBorders>
              <w:top w:val="nil"/>
              <w:left w:val="nil"/>
              <w:bottom w:val="single" w:sz="4" w:space="0" w:color="auto"/>
              <w:right w:val="single" w:sz="4" w:space="0" w:color="auto"/>
            </w:tcBorders>
            <w:shd w:val="clear" w:color="auto" w:fill="auto"/>
            <w:vAlign w:val="center"/>
            <w:hideMark/>
          </w:tcPr>
          <w:p w14:paraId="612C82FE"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002-003-022</w:t>
            </w:r>
          </w:p>
        </w:tc>
      </w:tr>
      <w:tr w:rsidR="00F7374E" w:rsidRPr="00AD7DF4" w14:paraId="162E2D54" w14:textId="77777777" w:rsidTr="001D1960">
        <w:trPr>
          <w:gridAfter w:val="1"/>
          <w:wAfter w:w="13" w:type="dxa"/>
          <w:trHeight w:val="113"/>
        </w:trPr>
        <w:tc>
          <w:tcPr>
            <w:tcW w:w="4957" w:type="dxa"/>
            <w:vMerge/>
            <w:tcBorders>
              <w:top w:val="nil"/>
              <w:left w:val="single" w:sz="4" w:space="0" w:color="auto"/>
              <w:bottom w:val="single" w:sz="4" w:space="0" w:color="auto"/>
              <w:right w:val="single" w:sz="4" w:space="0" w:color="auto"/>
            </w:tcBorders>
            <w:vAlign w:val="center"/>
            <w:hideMark/>
          </w:tcPr>
          <w:p w14:paraId="345A3A20" w14:textId="77777777" w:rsidR="00F7374E" w:rsidRPr="00AD7DF4" w:rsidRDefault="00F7374E" w:rsidP="001D1960">
            <w:pPr>
              <w:spacing w:after="0" w:line="240" w:lineRule="auto"/>
              <w:jc w:val="center"/>
              <w:rPr>
                <w:rFonts w:cstheme="minorHAnsi"/>
                <w:sz w:val="18"/>
                <w:szCs w:val="18"/>
                <w:lang w:eastAsia="es-CO"/>
              </w:rPr>
            </w:pPr>
          </w:p>
        </w:tc>
        <w:tc>
          <w:tcPr>
            <w:tcW w:w="1842" w:type="dxa"/>
            <w:vMerge/>
            <w:tcBorders>
              <w:top w:val="nil"/>
              <w:left w:val="single" w:sz="4" w:space="0" w:color="auto"/>
              <w:bottom w:val="single" w:sz="4" w:space="0" w:color="000000"/>
              <w:right w:val="single" w:sz="4" w:space="0" w:color="auto"/>
            </w:tcBorders>
            <w:vAlign w:val="center"/>
            <w:hideMark/>
          </w:tcPr>
          <w:p w14:paraId="0474B824" w14:textId="77777777" w:rsidR="00F7374E" w:rsidRPr="00AD7DF4" w:rsidRDefault="00F7374E" w:rsidP="001D1960">
            <w:pPr>
              <w:spacing w:after="0" w:line="240" w:lineRule="auto"/>
              <w:jc w:val="center"/>
              <w:rPr>
                <w:rFonts w:cstheme="minorHAnsi"/>
                <w:sz w:val="18"/>
                <w:szCs w:val="18"/>
                <w:lang w:eastAsia="es-CO"/>
              </w:rPr>
            </w:pPr>
          </w:p>
        </w:tc>
        <w:tc>
          <w:tcPr>
            <w:tcW w:w="2240" w:type="dxa"/>
            <w:tcBorders>
              <w:top w:val="nil"/>
              <w:left w:val="nil"/>
              <w:bottom w:val="single" w:sz="4" w:space="0" w:color="auto"/>
              <w:right w:val="single" w:sz="4" w:space="0" w:color="auto"/>
            </w:tcBorders>
            <w:shd w:val="clear" w:color="auto" w:fill="auto"/>
            <w:vAlign w:val="center"/>
            <w:hideMark/>
          </w:tcPr>
          <w:p w14:paraId="0CC900BE"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002-004-022</w:t>
            </w:r>
          </w:p>
        </w:tc>
      </w:tr>
      <w:tr w:rsidR="00F7374E" w:rsidRPr="00AD7DF4" w14:paraId="68D76441" w14:textId="77777777" w:rsidTr="001D1960">
        <w:trPr>
          <w:gridAfter w:val="1"/>
          <w:wAfter w:w="13" w:type="dxa"/>
          <w:trHeight w:val="113"/>
        </w:trPr>
        <w:tc>
          <w:tcPr>
            <w:tcW w:w="4957" w:type="dxa"/>
            <w:vMerge/>
            <w:tcBorders>
              <w:top w:val="nil"/>
              <w:left w:val="single" w:sz="4" w:space="0" w:color="auto"/>
              <w:bottom w:val="single" w:sz="4" w:space="0" w:color="auto"/>
              <w:right w:val="single" w:sz="4" w:space="0" w:color="auto"/>
            </w:tcBorders>
            <w:vAlign w:val="center"/>
            <w:hideMark/>
          </w:tcPr>
          <w:p w14:paraId="048D9AC1" w14:textId="77777777" w:rsidR="00F7374E" w:rsidRPr="00AD7DF4" w:rsidRDefault="00F7374E" w:rsidP="001D1960">
            <w:pPr>
              <w:spacing w:after="0" w:line="240" w:lineRule="auto"/>
              <w:jc w:val="center"/>
              <w:rPr>
                <w:rFonts w:cstheme="minorHAnsi"/>
                <w:sz w:val="18"/>
                <w:szCs w:val="18"/>
                <w:lang w:eastAsia="es-CO"/>
              </w:rPr>
            </w:pPr>
          </w:p>
        </w:tc>
        <w:tc>
          <w:tcPr>
            <w:tcW w:w="1842" w:type="dxa"/>
            <w:vMerge/>
            <w:tcBorders>
              <w:top w:val="nil"/>
              <w:left w:val="single" w:sz="4" w:space="0" w:color="auto"/>
              <w:bottom w:val="single" w:sz="4" w:space="0" w:color="000000"/>
              <w:right w:val="single" w:sz="4" w:space="0" w:color="auto"/>
            </w:tcBorders>
            <w:vAlign w:val="center"/>
            <w:hideMark/>
          </w:tcPr>
          <w:p w14:paraId="47768A2C" w14:textId="77777777" w:rsidR="00F7374E" w:rsidRPr="00AD7DF4" w:rsidRDefault="00F7374E" w:rsidP="001D1960">
            <w:pPr>
              <w:spacing w:after="0" w:line="240" w:lineRule="auto"/>
              <w:jc w:val="center"/>
              <w:rPr>
                <w:rFonts w:cstheme="minorHAnsi"/>
                <w:sz w:val="18"/>
                <w:szCs w:val="18"/>
                <w:lang w:eastAsia="es-CO"/>
              </w:rPr>
            </w:pPr>
          </w:p>
        </w:tc>
        <w:tc>
          <w:tcPr>
            <w:tcW w:w="2240" w:type="dxa"/>
            <w:tcBorders>
              <w:top w:val="nil"/>
              <w:left w:val="nil"/>
              <w:bottom w:val="single" w:sz="4" w:space="0" w:color="auto"/>
              <w:right w:val="single" w:sz="4" w:space="0" w:color="auto"/>
            </w:tcBorders>
            <w:shd w:val="clear" w:color="auto" w:fill="auto"/>
            <w:noWrap/>
            <w:vAlign w:val="center"/>
            <w:hideMark/>
          </w:tcPr>
          <w:p w14:paraId="299F8C55"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002-004-020</w:t>
            </w:r>
          </w:p>
        </w:tc>
      </w:tr>
      <w:tr w:rsidR="00F7374E" w:rsidRPr="00AD7DF4" w14:paraId="5B1EA0B3" w14:textId="77777777" w:rsidTr="001D1960">
        <w:trPr>
          <w:gridAfter w:val="1"/>
          <w:wAfter w:w="13" w:type="dxa"/>
          <w:trHeight w:val="113"/>
        </w:trPr>
        <w:tc>
          <w:tcPr>
            <w:tcW w:w="4957" w:type="dxa"/>
            <w:vMerge/>
            <w:tcBorders>
              <w:top w:val="nil"/>
              <w:left w:val="single" w:sz="4" w:space="0" w:color="auto"/>
              <w:bottom w:val="single" w:sz="4" w:space="0" w:color="auto"/>
              <w:right w:val="single" w:sz="4" w:space="0" w:color="auto"/>
            </w:tcBorders>
            <w:vAlign w:val="center"/>
            <w:hideMark/>
          </w:tcPr>
          <w:p w14:paraId="2A2E077A" w14:textId="77777777" w:rsidR="00F7374E" w:rsidRPr="00AD7DF4" w:rsidRDefault="00F7374E" w:rsidP="001D1960">
            <w:pPr>
              <w:spacing w:after="0" w:line="240" w:lineRule="auto"/>
              <w:jc w:val="center"/>
              <w:rPr>
                <w:rFonts w:cstheme="minorHAnsi"/>
                <w:sz w:val="18"/>
                <w:szCs w:val="18"/>
                <w:lang w:eastAsia="es-CO"/>
              </w:rPr>
            </w:pPr>
          </w:p>
        </w:tc>
        <w:tc>
          <w:tcPr>
            <w:tcW w:w="1842" w:type="dxa"/>
            <w:vMerge/>
            <w:tcBorders>
              <w:top w:val="nil"/>
              <w:left w:val="single" w:sz="4" w:space="0" w:color="auto"/>
              <w:bottom w:val="single" w:sz="4" w:space="0" w:color="000000"/>
              <w:right w:val="single" w:sz="4" w:space="0" w:color="auto"/>
            </w:tcBorders>
            <w:vAlign w:val="center"/>
            <w:hideMark/>
          </w:tcPr>
          <w:p w14:paraId="42E1A272" w14:textId="77777777" w:rsidR="00F7374E" w:rsidRPr="00AD7DF4" w:rsidRDefault="00F7374E" w:rsidP="001D1960">
            <w:pPr>
              <w:spacing w:after="0" w:line="240" w:lineRule="auto"/>
              <w:jc w:val="center"/>
              <w:rPr>
                <w:rFonts w:cstheme="minorHAnsi"/>
                <w:sz w:val="18"/>
                <w:szCs w:val="18"/>
                <w:lang w:eastAsia="es-CO"/>
              </w:rPr>
            </w:pPr>
          </w:p>
        </w:tc>
        <w:tc>
          <w:tcPr>
            <w:tcW w:w="2240" w:type="dxa"/>
            <w:tcBorders>
              <w:top w:val="nil"/>
              <w:left w:val="nil"/>
              <w:bottom w:val="single" w:sz="4" w:space="0" w:color="auto"/>
              <w:right w:val="single" w:sz="4" w:space="0" w:color="auto"/>
            </w:tcBorders>
            <w:shd w:val="clear" w:color="auto" w:fill="auto"/>
            <w:noWrap/>
            <w:vAlign w:val="center"/>
            <w:hideMark/>
          </w:tcPr>
          <w:p w14:paraId="6521C20F"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002-004-009</w:t>
            </w:r>
          </w:p>
        </w:tc>
      </w:tr>
      <w:tr w:rsidR="00F7374E" w:rsidRPr="00AD7DF4" w14:paraId="7243EB29" w14:textId="77777777" w:rsidTr="001D1960">
        <w:trPr>
          <w:gridAfter w:val="1"/>
          <w:wAfter w:w="13" w:type="dxa"/>
          <w:trHeight w:val="113"/>
        </w:trPr>
        <w:tc>
          <w:tcPr>
            <w:tcW w:w="4957" w:type="dxa"/>
            <w:vMerge w:val="restart"/>
            <w:tcBorders>
              <w:top w:val="nil"/>
              <w:left w:val="single" w:sz="4" w:space="0" w:color="auto"/>
              <w:bottom w:val="single" w:sz="4" w:space="0" w:color="auto"/>
              <w:right w:val="single" w:sz="4" w:space="0" w:color="auto"/>
            </w:tcBorders>
            <w:shd w:val="clear" w:color="auto" w:fill="auto"/>
            <w:vAlign w:val="center"/>
            <w:hideMark/>
          </w:tcPr>
          <w:p w14:paraId="4107D868"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Dos Unidades de Calificación y Dos Usos - Uso Complementario</w:t>
            </w:r>
          </w:p>
        </w:tc>
        <w:tc>
          <w:tcPr>
            <w:tcW w:w="184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505DE67"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003</w:t>
            </w:r>
          </w:p>
        </w:tc>
        <w:tc>
          <w:tcPr>
            <w:tcW w:w="2240" w:type="dxa"/>
            <w:tcBorders>
              <w:top w:val="nil"/>
              <w:left w:val="nil"/>
              <w:bottom w:val="single" w:sz="4" w:space="0" w:color="auto"/>
              <w:right w:val="single" w:sz="4" w:space="0" w:color="auto"/>
            </w:tcBorders>
            <w:shd w:val="clear" w:color="auto" w:fill="auto"/>
            <w:noWrap/>
            <w:vAlign w:val="center"/>
            <w:hideMark/>
          </w:tcPr>
          <w:p w14:paraId="2D320058"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003-001</w:t>
            </w:r>
          </w:p>
        </w:tc>
      </w:tr>
      <w:tr w:rsidR="00F7374E" w:rsidRPr="00AD7DF4" w14:paraId="2A80EDAB" w14:textId="77777777" w:rsidTr="001D1960">
        <w:trPr>
          <w:gridAfter w:val="1"/>
          <w:wAfter w:w="13" w:type="dxa"/>
          <w:trHeight w:val="113"/>
        </w:trPr>
        <w:tc>
          <w:tcPr>
            <w:tcW w:w="4957" w:type="dxa"/>
            <w:vMerge/>
            <w:tcBorders>
              <w:top w:val="nil"/>
              <w:left w:val="single" w:sz="4" w:space="0" w:color="auto"/>
              <w:bottom w:val="single" w:sz="4" w:space="0" w:color="auto"/>
              <w:right w:val="single" w:sz="4" w:space="0" w:color="auto"/>
            </w:tcBorders>
            <w:vAlign w:val="center"/>
            <w:hideMark/>
          </w:tcPr>
          <w:p w14:paraId="32A170C4" w14:textId="77777777" w:rsidR="00F7374E" w:rsidRPr="00AD7DF4" w:rsidRDefault="00F7374E" w:rsidP="001D1960">
            <w:pPr>
              <w:spacing w:after="0" w:line="240" w:lineRule="auto"/>
              <w:jc w:val="center"/>
              <w:rPr>
                <w:rFonts w:cstheme="minorHAnsi"/>
                <w:sz w:val="18"/>
                <w:szCs w:val="18"/>
                <w:lang w:eastAsia="es-CO"/>
              </w:rPr>
            </w:pPr>
          </w:p>
        </w:tc>
        <w:tc>
          <w:tcPr>
            <w:tcW w:w="1842" w:type="dxa"/>
            <w:vMerge/>
            <w:tcBorders>
              <w:top w:val="nil"/>
              <w:left w:val="single" w:sz="4" w:space="0" w:color="auto"/>
              <w:bottom w:val="single" w:sz="4" w:space="0" w:color="000000"/>
              <w:right w:val="single" w:sz="4" w:space="0" w:color="auto"/>
            </w:tcBorders>
            <w:vAlign w:val="center"/>
            <w:hideMark/>
          </w:tcPr>
          <w:p w14:paraId="766FE631" w14:textId="77777777" w:rsidR="00F7374E" w:rsidRPr="00AD7DF4" w:rsidRDefault="00F7374E" w:rsidP="001D1960">
            <w:pPr>
              <w:spacing w:after="0" w:line="240" w:lineRule="auto"/>
              <w:jc w:val="center"/>
              <w:rPr>
                <w:rFonts w:cstheme="minorHAnsi"/>
                <w:sz w:val="18"/>
                <w:szCs w:val="18"/>
                <w:lang w:eastAsia="es-CO"/>
              </w:rPr>
            </w:pPr>
          </w:p>
        </w:tc>
        <w:tc>
          <w:tcPr>
            <w:tcW w:w="2240" w:type="dxa"/>
            <w:tcBorders>
              <w:top w:val="nil"/>
              <w:left w:val="nil"/>
              <w:bottom w:val="single" w:sz="4" w:space="0" w:color="auto"/>
              <w:right w:val="single" w:sz="4" w:space="0" w:color="auto"/>
            </w:tcBorders>
            <w:shd w:val="clear" w:color="auto" w:fill="auto"/>
            <w:noWrap/>
            <w:vAlign w:val="center"/>
            <w:hideMark/>
          </w:tcPr>
          <w:p w14:paraId="3DDEE195"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003-002</w:t>
            </w:r>
          </w:p>
        </w:tc>
      </w:tr>
      <w:tr w:rsidR="00F7374E" w:rsidRPr="00AD7DF4" w14:paraId="3BBC3473" w14:textId="77777777" w:rsidTr="001D1960">
        <w:trPr>
          <w:gridAfter w:val="1"/>
          <w:wAfter w:w="13" w:type="dxa"/>
          <w:trHeight w:val="113"/>
        </w:trPr>
        <w:tc>
          <w:tcPr>
            <w:tcW w:w="4957" w:type="dxa"/>
            <w:vMerge/>
            <w:tcBorders>
              <w:top w:val="nil"/>
              <w:left w:val="single" w:sz="4" w:space="0" w:color="auto"/>
              <w:bottom w:val="single" w:sz="4" w:space="0" w:color="auto"/>
              <w:right w:val="single" w:sz="4" w:space="0" w:color="auto"/>
            </w:tcBorders>
            <w:vAlign w:val="center"/>
            <w:hideMark/>
          </w:tcPr>
          <w:p w14:paraId="2F2A791C" w14:textId="77777777" w:rsidR="00F7374E" w:rsidRPr="00AD7DF4" w:rsidRDefault="00F7374E" w:rsidP="001D1960">
            <w:pPr>
              <w:spacing w:after="0" w:line="240" w:lineRule="auto"/>
              <w:jc w:val="center"/>
              <w:rPr>
                <w:rFonts w:cstheme="minorHAnsi"/>
                <w:sz w:val="18"/>
                <w:szCs w:val="18"/>
                <w:lang w:eastAsia="es-CO"/>
              </w:rPr>
            </w:pPr>
          </w:p>
        </w:tc>
        <w:tc>
          <w:tcPr>
            <w:tcW w:w="184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B7505A9"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004</w:t>
            </w:r>
          </w:p>
        </w:tc>
        <w:tc>
          <w:tcPr>
            <w:tcW w:w="2240" w:type="dxa"/>
            <w:tcBorders>
              <w:top w:val="nil"/>
              <w:left w:val="nil"/>
              <w:bottom w:val="single" w:sz="4" w:space="0" w:color="auto"/>
              <w:right w:val="single" w:sz="4" w:space="0" w:color="auto"/>
            </w:tcBorders>
            <w:shd w:val="clear" w:color="auto" w:fill="auto"/>
            <w:noWrap/>
            <w:vAlign w:val="center"/>
            <w:hideMark/>
          </w:tcPr>
          <w:p w14:paraId="2366D9BF"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004-001</w:t>
            </w:r>
          </w:p>
        </w:tc>
      </w:tr>
      <w:tr w:rsidR="00F7374E" w:rsidRPr="00AD7DF4" w14:paraId="14A81B1E" w14:textId="77777777" w:rsidTr="001D1960">
        <w:trPr>
          <w:gridAfter w:val="1"/>
          <w:wAfter w:w="13" w:type="dxa"/>
          <w:trHeight w:val="113"/>
        </w:trPr>
        <w:tc>
          <w:tcPr>
            <w:tcW w:w="4957" w:type="dxa"/>
            <w:vMerge/>
            <w:tcBorders>
              <w:top w:val="nil"/>
              <w:left w:val="single" w:sz="4" w:space="0" w:color="auto"/>
              <w:bottom w:val="single" w:sz="4" w:space="0" w:color="auto"/>
              <w:right w:val="single" w:sz="4" w:space="0" w:color="auto"/>
            </w:tcBorders>
            <w:vAlign w:val="center"/>
            <w:hideMark/>
          </w:tcPr>
          <w:p w14:paraId="3E35053B" w14:textId="77777777" w:rsidR="00F7374E" w:rsidRPr="00AD7DF4" w:rsidRDefault="00F7374E" w:rsidP="001D1960">
            <w:pPr>
              <w:spacing w:after="0" w:line="240" w:lineRule="auto"/>
              <w:jc w:val="center"/>
              <w:rPr>
                <w:rFonts w:cstheme="minorHAnsi"/>
                <w:sz w:val="18"/>
                <w:szCs w:val="18"/>
                <w:lang w:eastAsia="es-CO"/>
              </w:rPr>
            </w:pPr>
          </w:p>
        </w:tc>
        <w:tc>
          <w:tcPr>
            <w:tcW w:w="1842" w:type="dxa"/>
            <w:vMerge/>
            <w:tcBorders>
              <w:top w:val="nil"/>
              <w:left w:val="single" w:sz="4" w:space="0" w:color="auto"/>
              <w:bottom w:val="single" w:sz="4" w:space="0" w:color="000000"/>
              <w:right w:val="single" w:sz="4" w:space="0" w:color="auto"/>
            </w:tcBorders>
            <w:vAlign w:val="center"/>
            <w:hideMark/>
          </w:tcPr>
          <w:p w14:paraId="13168007" w14:textId="77777777" w:rsidR="00F7374E" w:rsidRPr="00AD7DF4" w:rsidRDefault="00F7374E" w:rsidP="001D1960">
            <w:pPr>
              <w:spacing w:after="0" w:line="240" w:lineRule="auto"/>
              <w:jc w:val="center"/>
              <w:rPr>
                <w:rFonts w:cstheme="minorHAnsi"/>
                <w:sz w:val="18"/>
                <w:szCs w:val="18"/>
                <w:lang w:eastAsia="es-CO"/>
              </w:rPr>
            </w:pPr>
          </w:p>
        </w:tc>
        <w:tc>
          <w:tcPr>
            <w:tcW w:w="2240" w:type="dxa"/>
            <w:tcBorders>
              <w:top w:val="nil"/>
              <w:left w:val="nil"/>
              <w:bottom w:val="single" w:sz="4" w:space="0" w:color="auto"/>
              <w:right w:val="single" w:sz="4" w:space="0" w:color="auto"/>
            </w:tcBorders>
            <w:shd w:val="clear" w:color="auto" w:fill="auto"/>
            <w:noWrap/>
            <w:vAlign w:val="center"/>
            <w:hideMark/>
          </w:tcPr>
          <w:p w14:paraId="613A4CFB"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004-002</w:t>
            </w:r>
          </w:p>
        </w:tc>
      </w:tr>
      <w:tr w:rsidR="00F7374E" w:rsidRPr="00AD7DF4" w14:paraId="5CCE1C72" w14:textId="77777777" w:rsidTr="001D1960">
        <w:trPr>
          <w:gridAfter w:val="1"/>
          <w:wAfter w:w="13" w:type="dxa"/>
          <w:trHeight w:val="113"/>
        </w:trPr>
        <w:tc>
          <w:tcPr>
            <w:tcW w:w="4957" w:type="dxa"/>
            <w:vMerge/>
            <w:tcBorders>
              <w:top w:val="nil"/>
              <w:left w:val="single" w:sz="4" w:space="0" w:color="auto"/>
              <w:bottom w:val="single" w:sz="4" w:space="0" w:color="auto"/>
              <w:right w:val="single" w:sz="4" w:space="0" w:color="auto"/>
            </w:tcBorders>
            <w:vAlign w:val="center"/>
            <w:hideMark/>
          </w:tcPr>
          <w:p w14:paraId="102510E3" w14:textId="77777777" w:rsidR="00F7374E" w:rsidRPr="00AD7DF4" w:rsidRDefault="00F7374E" w:rsidP="001D1960">
            <w:pPr>
              <w:spacing w:after="0" w:line="240" w:lineRule="auto"/>
              <w:jc w:val="center"/>
              <w:rPr>
                <w:rFonts w:cstheme="minorHAnsi"/>
                <w:sz w:val="18"/>
                <w:szCs w:val="18"/>
                <w:lang w:eastAsia="es-CO"/>
              </w:rPr>
            </w:pPr>
          </w:p>
        </w:tc>
        <w:tc>
          <w:tcPr>
            <w:tcW w:w="184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90596C6"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020</w:t>
            </w:r>
          </w:p>
        </w:tc>
        <w:tc>
          <w:tcPr>
            <w:tcW w:w="2240" w:type="dxa"/>
            <w:tcBorders>
              <w:top w:val="nil"/>
              <w:left w:val="nil"/>
              <w:bottom w:val="single" w:sz="4" w:space="0" w:color="auto"/>
              <w:right w:val="single" w:sz="4" w:space="0" w:color="auto"/>
            </w:tcBorders>
            <w:shd w:val="clear" w:color="auto" w:fill="auto"/>
            <w:noWrap/>
            <w:vAlign w:val="center"/>
            <w:hideMark/>
          </w:tcPr>
          <w:p w14:paraId="6676209D"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020-001</w:t>
            </w:r>
          </w:p>
        </w:tc>
      </w:tr>
      <w:tr w:rsidR="00F7374E" w:rsidRPr="00AD7DF4" w14:paraId="5A12BD5D" w14:textId="77777777" w:rsidTr="001D1960">
        <w:trPr>
          <w:gridAfter w:val="1"/>
          <w:wAfter w:w="13" w:type="dxa"/>
          <w:trHeight w:val="113"/>
        </w:trPr>
        <w:tc>
          <w:tcPr>
            <w:tcW w:w="4957" w:type="dxa"/>
            <w:vMerge/>
            <w:tcBorders>
              <w:top w:val="nil"/>
              <w:left w:val="single" w:sz="4" w:space="0" w:color="auto"/>
              <w:bottom w:val="single" w:sz="4" w:space="0" w:color="auto"/>
              <w:right w:val="single" w:sz="4" w:space="0" w:color="auto"/>
            </w:tcBorders>
            <w:vAlign w:val="center"/>
            <w:hideMark/>
          </w:tcPr>
          <w:p w14:paraId="6A263374" w14:textId="77777777" w:rsidR="00F7374E" w:rsidRPr="00AD7DF4" w:rsidRDefault="00F7374E" w:rsidP="001D1960">
            <w:pPr>
              <w:spacing w:after="0" w:line="240" w:lineRule="auto"/>
              <w:jc w:val="center"/>
              <w:rPr>
                <w:rFonts w:cstheme="minorHAnsi"/>
                <w:sz w:val="18"/>
                <w:szCs w:val="18"/>
                <w:lang w:eastAsia="es-CO"/>
              </w:rPr>
            </w:pPr>
          </w:p>
        </w:tc>
        <w:tc>
          <w:tcPr>
            <w:tcW w:w="1842" w:type="dxa"/>
            <w:vMerge/>
            <w:tcBorders>
              <w:top w:val="nil"/>
              <w:left w:val="single" w:sz="4" w:space="0" w:color="auto"/>
              <w:bottom w:val="single" w:sz="4" w:space="0" w:color="000000"/>
              <w:right w:val="single" w:sz="4" w:space="0" w:color="auto"/>
            </w:tcBorders>
            <w:vAlign w:val="center"/>
            <w:hideMark/>
          </w:tcPr>
          <w:p w14:paraId="5690D483" w14:textId="77777777" w:rsidR="00F7374E" w:rsidRPr="00AD7DF4" w:rsidRDefault="00F7374E" w:rsidP="001D1960">
            <w:pPr>
              <w:spacing w:after="0" w:line="240" w:lineRule="auto"/>
              <w:jc w:val="center"/>
              <w:rPr>
                <w:rFonts w:cstheme="minorHAnsi"/>
                <w:sz w:val="18"/>
                <w:szCs w:val="18"/>
                <w:lang w:eastAsia="es-CO"/>
              </w:rPr>
            </w:pPr>
          </w:p>
        </w:tc>
        <w:tc>
          <w:tcPr>
            <w:tcW w:w="2240" w:type="dxa"/>
            <w:tcBorders>
              <w:top w:val="nil"/>
              <w:left w:val="nil"/>
              <w:bottom w:val="single" w:sz="4" w:space="0" w:color="auto"/>
              <w:right w:val="single" w:sz="4" w:space="0" w:color="auto"/>
            </w:tcBorders>
            <w:shd w:val="clear" w:color="auto" w:fill="auto"/>
            <w:noWrap/>
            <w:vAlign w:val="center"/>
            <w:hideMark/>
          </w:tcPr>
          <w:p w14:paraId="0D358A99"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020-002</w:t>
            </w:r>
          </w:p>
        </w:tc>
      </w:tr>
      <w:tr w:rsidR="00F7374E" w:rsidRPr="00AD7DF4" w14:paraId="0FC0A6E7" w14:textId="77777777" w:rsidTr="001D1960">
        <w:trPr>
          <w:gridAfter w:val="1"/>
          <w:wAfter w:w="13" w:type="dxa"/>
          <w:trHeight w:val="113"/>
        </w:trPr>
        <w:tc>
          <w:tcPr>
            <w:tcW w:w="4957" w:type="dxa"/>
            <w:vMerge/>
            <w:tcBorders>
              <w:top w:val="nil"/>
              <w:left w:val="single" w:sz="4" w:space="0" w:color="auto"/>
              <w:bottom w:val="single" w:sz="4" w:space="0" w:color="auto"/>
              <w:right w:val="single" w:sz="4" w:space="0" w:color="auto"/>
            </w:tcBorders>
            <w:vAlign w:val="center"/>
            <w:hideMark/>
          </w:tcPr>
          <w:p w14:paraId="1BF771F4" w14:textId="77777777" w:rsidR="00F7374E" w:rsidRPr="00AD7DF4" w:rsidRDefault="00F7374E" w:rsidP="001D1960">
            <w:pPr>
              <w:spacing w:after="0" w:line="240" w:lineRule="auto"/>
              <w:jc w:val="center"/>
              <w:rPr>
                <w:rFonts w:cstheme="minorHAnsi"/>
                <w:sz w:val="18"/>
                <w:szCs w:val="18"/>
                <w:lang w:eastAsia="es-CO"/>
              </w:rPr>
            </w:pPr>
          </w:p>
        </w:tc>
        <w:tc>
          <w:tcPr>
            <w:tcW w:w="184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EDB56F5"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012</w:t>
            </w:r>
          </w:p>
        </w:tc>
        <w:tc>
          <w:tcPr>
            <w:tcW w:w="2240" w:type="dxa"/>
            <w:tcBorders>
              <w:top w:val="nil"/>
              <w:left w:val="nil"/>
              <w:bottom w:val="single" w:sz="4" w:space="0" w:color="auto"/>
              <w:right w:val="single" w:sz="4" w:space="0" w:color="auto"/>
            </w:tcBorders>
            <w:shd w:val="clear" w:color="auto" w:fill="auto"/>
            <w:noWrap/>
            <w:vAlign w:val="center"/>
            <w:hideMark/>
          </w:tcPr>
          <w:p w14:paraId="3FA3F37C"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012-001</w:t>
            </w:r>
          </w:p>
        </w:tc>
      </w:tr>
      <w:tr w:rsidR="00F7374E" w:rsidRPr="00AD7DF4" w14:paraId="4E11C02B" w14:textId="77777777" w:rsidTr="001D1960">
        <w:trPr>
          <w:gridAfter w:val="1"/>
          <w:wAfter w:w="13" w:type="dxa"/>
          <w:trHeight w:val="113"/>
        </w:trPr>
        <w:tc>
          <w:tcPr>
            <w:tcW w:w="4957" w:type="dxa"/>
            <w:vMerge/>
            <w:tcBorders>
              <w:top w:val="nil"/>
              <w:left w:val="single" w:sz="4" w:space="0" w:color="auto"/>
              <w:bottom w:val="single" w:sz="4" w:space="0" w:color="auto"/>
              <w:right w:val="single" w:sz="4" w:space="0" w:color="auto"/>
            </w:tcBorders>
            <w:vAlign w:val="center"/>
            <w:hideMark/>
          </w:tcPr>
          <w:p w14:paraId="6CCFB100" w14:textId="77777777" w:rsidR="00F7374E" w:rsidRPr="00AD7DF4" w:rsidRDefault="00F7374E" w:rsidP="001D1960">
            <w:pPr>
              <w:spacing w:after="0" w:line="240" w:lineRule="auto"/>
              <w:jc w:val="center"/>
              <w:rPr>
                <w:rFonts w:cstheme="minorHAnsi"/>
                <w:sz w:val="18"/>
                <w:szCs w:val="18"/>
                <w:lang w:eastAsia="es-CO"/>
              </w:rPr>
            </w:pPr>
          </w:p>
        </w:tc>
        <w:tc>
          <w:tcPr>
            <w:tcW w:w="1842" w:type="dxa"/>
            <w:vMerge/>
            <w:tcBorders>
              <w:top w:val="nil"/>
              <w:left w:val="single" w:sz="4" w:space="0" w:color="auto"/>
              <w:bottom w:val="single" w:sz="4" w:space="0" w:color="000000"/>
              <w:right w:val="single" w:sz="4" w:space="0" w:color="auto"/>
            </w:tcBorders>
            <w:vAlign w:val="center"/>
            <w:hideMark/>
          </w:tcPr>
          <w:p w14:paraId="76C638F8" w14:textId="77777777" w:rsidR="00F7374E" w:rsidRPr="00AD7DF4" w:rsidRDefault="00F7374E" w:rsidP="001D1960">
            <w:pPr>
              <w:spacing w:after="0" w:line="240" w:lineRule="auto"/>
              <w:jc w:val="center"/>
              <w:rPr>
                <w:rFonts w:cstheme="minorHAnsi"/>
                <w:sz w:val="18"/>
                <w:szCs w:val="18"/>
                <w:lang w:eastAsia="es-CO"/>
              </w:rPr>
            </w:pPr>
          </w:p>
        </w:tc>
        <w:tc>
          <w:tcPr>
            <w:tcW w:w="2240" w:type="dxa"/>
            <w:tcBorders>
              <w:top w:val="nil"/>
              <w:left w:val="nil"/>
              <w:bottom w:val="single" w:sz="4" w:space="0" w:color="auto"/>
              <w:right w:val="single" w:sz="4" w:space="0" w:color="auto"/>
            </w:tcBorders>
            <w:shd w:val="clear" w:color="auto" w:fill="auto"/>
            <w:noWrap/>
            <w:vAlign w:val="center"/>
            <w:hideMark/>
          </w:tcPr>
          <w:p w14:paraId="2D84788F"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012-002</w:t>
            </w:r>
          </w:p>
        </w:tc>
      </w:tr>
      <w:tr w:rsidR="00F7374E" w:rsidRPr="00AD7DF4" w14:paraId="6F13430B" w14:textId="77777777" w:rsidTr="001D1960">
        <w:trPr>
          <w:gridAfter w:val="1"/>
          <w:wAfter w:w="13" w:type="dxa"/>
          <w:trHeight w:val="113"/>
        </w:trPr>
        <w:tc>
          <w:tcPr>
            <w:tcW w:w="4957" w:type="dxa"/>
            <w:vMerge/>
            <w:tcBorders>
              <w:top w:val="nil"/>
              <w:left w:val="single" w:sz="4" w:space="0" w:color="auto"/>
              <w:bottom w:val="single" w:sz="4" w:space="0" w:color="auto"/>
              <w:right w:val="single" w:sz="4" w:space="0" w:color="auto"/>
            </w:tcBorders>
            <w:vAlign w:val="center"/>
            <w:hideMark/>
          </w:tcPr>
          <w:p w14:paraId="1A0610A2" w14:textId="77777777" w:rsidR="00F7374E" w:rsidRPr="00AD7DF4" w:rsidRDefault="00F7374E" w:rsidP="001D1960">
            <w:pPr>
              <w:spacing w:after="0" w:line="240" w:lineRule="auto"/>
              <w:jc w:val="center"/>
              <w:rPr>
                <w:rFonts w:cstheme="minorHAnsi"/>
                <w:sz w:val="18"/>
                <w:szCs w:val="18"/>
                <w:lang w:eastAsia="es-CO"/>
              </w:rPr>
            </w:pPr>
          </w:p>
        </w:tc>
        <w:tc>
          <w:tcPr>
            <w:tcW w:w="184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5B8D69D"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022</w:t>
            </w:r>
          </w:p>
        </w:tc>
        <w:tc>
          <w:tcPr>
            <w:tcW w:w="2240" w:type="dxa"/>
            <w:tcBorders>
              <w:top w:val="nil"/>
              <w:left w:val="nil"/>
              <w:bottom w:val="single" w:sz="4" w:space="0" w:color="auto"/>
              <w:right w:val="single" w:sz="4" w:space="0" w:color="auto"/>
            </w:tcBorders>
            <w:shd w:val="clear" w:color="auto" w:fill="auto"/>
            <w:noWrap/>
            <w:vAlign w:val="center"/>
            <w:hideMark/>
          </w:tcPr>
          <w:p w14:paraId="4F0E34FA"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022-001</w:t>
            </w:r>
          </w:p>
        </w:tc>
      </w:tr>
      <w:tr w:rsidR="00F7374E" w:rsidRPr="00AD7DF4" w14:paraId="2000A64D" w14:textId="77777777" w:rsidTr="001D1960">
        <w:trPr>
          <w:gridAfter w:val="1"/>
          <w:wAfter w:w="13" w:type="dxa"/>
          <w:trHeight w:val="113"/>
        </w:trPr>
        <w:tc>
          <w:tcPr>
            <w:tcW w:w="4957" w:type="dxa"/>
            <w:vMerge/>
            <w:tcBorders>
              <w:top w:val="nil"/>
              <w:left w:val="single" w:sz="4" w:space="0" w:color="auto"/>
              <w:bottom w:val="single" w:sz="4" w:space="0" w:color="auto"/>
              <w:right w:val="single" w:sz="4" w:space="0" w:color="auto"/>
            </w:tcBorders>
            <w:vAlign w:val="center"/>
            <w:hideMark/>
          </w:tcPr>
          <w:p w14:paraId="50FFF03C" w14:textId="77777777" w:rsidR="00F7374E" w:rsidRPr="00AD7DF4" w:rsidRDefault="00F7374E" w:rsidP="001D1960">
            <w:pPr>
              <w:spacing w:after="0" w:line="240" w:lineRule="auto"/>
              <w:jc w:val="center"/>
              <w:rPr>
                <w:rFonts w:cstheme="minorHAnsi"/>
                <w:sz w:val="18"/>
                <w:szCs w:val="18"/>
                <w:lang w:eastAsia="es-CO"/>
              </w:rPr>
            </w:pPr>
          </w:p>
        </w:tc>
        <w:tc>
          <w:tcPr>
            <w:tcW w:w="1842" w:type="dxa"/>
            <w:vMerge/>
            <w:tcBorders>
              <w:top w:val="nil"/>
              <w:left w:val="single" w:sz="4" w:space="0" w:color="auto"/>
              <w:bottom w:val="single" w:sz="4" w:space="0" w:color="000000"/>
              <w:right w:val="single" w:sz="4" w:space="0" w:color="auto"/>
            </w:tcBorders>
            <w:vAlign w:val="center"/>
            <w:hideMark/>
          </w:tcPr>
          <w:p w14:paraId="05B015BA" w14:textId="77777777" w:rsidR="00F7374E" w:rsidRPr="00AD7DF4" w:rsidRDefault="00F7374E" w:rsidP="001D1960">
            <w:pPr>
              <w:spacing w:after="0" w:line="240" w:lineRule="auto"/>
              <w:jc w:val="center"/>
              <w:rPr>
                <w:rFonts w:cstheme="minorHAnsi"/>
                <w:sz w:val="18"/>
                <w:szCs w:val="18"/>
                <w:lang w:eastAsia="es-CO"/>
              </w:rPr>
            </w:pPr>
          </w:p>
        </w:tc>
        <w:tc>
          <w:tcPr>
            <w:tcW w:w="2240" w:type="dxa"/>
            <w:tcBorders>
              <w:top w:val="nil"/>
              <w:left w:val="nil"/>
              <w:bottom w:val="single" w:sz="4" w:space="0" w:color="auto"/>
              <w:right w:val="single" w:sz="4" w:space="0" w:color="auto"/>
            </w:tcBorders>
            <w:shd w:val="clear" w:color="auto" w:fill="auto"/>
            <w:noWrap/>
            <w:vAlign w:val="center"/>
            <w:hideMark/>
          </w:tcPr>
          <w:p w14:paraId="4F3E3193"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022-002</w:t>
            </w:r>
          </w:p>
        </w:tc>
      </w:tr>
      <w:tr w:rsidR="00F7374E" w:rsidRPr="00AD7DF4" w14:paraId="7F245433" w14:textId="77777777" w:rsidTr="001D1960">
        <w:trPr>
          <w:gridAfter w:val="1"/>
          <w:wAfter w:w="13" w:type="dxa"/>
          <w:trHeight w:val="113"/>
        </w:trPr>
        <w:tc>
          <w:tcPr>
            <w:tcW w:w="4957" w:type="dxa"/>
            <w:vMerge/>
            <w:tcBorders>
              <w:top w:val="nil"/>
              <w:left w:val="single" w:sz="4" w:space="0" w:color="auto"/>
              <w:bottom w:val="single" w:sz="4" w:space="0" w:color="auto"/>
              <w:right w:val="single" w:sz="4" w:space="0" w:color="auto"/>
            </w:tcBorders>
            <w:vAlign w:val="center"/>
            <w:hideMark/>
          </w:tcPr>
          <w:p w14:paraId="53F89FE7" w14:textId="77777777" w:rsidR="00F7374E" w:rsidRPr="00AD7DF4" w:rsidRDefault="00F7374E" w:rsidP="001D1960">
            <w:pPr>
              <w:spacing w:after="0" w:line="240" w:lineRule="auto"/>
              <w:jc w:val="center"/>
              <w:rPr>
                <w:rFonts w:cstheme="minorHAnsi"/>
                <w:sz w:val="18"/>
                <w:szCs w:val="18"/>
                <w:lang w:eastAsia="es-CO"/>
              </w:rPr>
            </w:pPr>
          </w:p>
        </w:tc>
        <w:tc>
          <w:tcPr>
            <w:tcW w:w="184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41B4926"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058</w:t>
            </w:r>
          </w:p>
        </w:tc>
        <w:tc>
          <w:tcPr>
            <w:tcW w:w="2240" w:type="dxa"/>
            <w:tcBorders>
              <w:top w:val="nil"/>
              <w:left w:val="nil"/>
              <w:bottom w:val="single" w:sz="4" w:space="0" w:color="auto"/>
              <w:right w:val="single" w:sz="4" w:space="0" w:color="auto"/>
            </w:tcBorders>
            <w:shd w:val="clear" w:color="auto" w:fill="auto"/>
            <w:noWrap/>
            <w:vAlign w:val="center"/>
            <w:hideMark/>
          </w:tcPr>
          <w:p w14:paraId="25D1DD52"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058-001</w:t>
            </w:r>
          </w:p>
        </w:tc>
      </w:tr>
      <w:tr w:rsidR="00F7374E" w:rsidRPr="00AD7DF4" w14:paraId="209382D9" w14:textId="77777777" w:rsidTr="001D1960">
        <w:trPr>
          <w:gridAfter w:val="1"/>
          <w:wAfter w:w="13" w:type="dxa"/>
          <w:trHeight w:val="113"/>
        </w:trPr>
        <w:tc>
          <w:tcPr>
            <w:tcW w:w="4957" w:type="dxa"/>
            <w:vMerge/>
            <w:tcBorders>
              <w:top w:val="nil"/>
              <w:left w:val="single" w:sz="4" w:space="0" w:color="auto"/>
              <w:bottom w:val="single" w:sz="4" w:space="0" w:color="auto"/>
              <w:right w:val="single" w:sz="4" w:space="0" w:color="auto"/>
            </w:tcBorders>
            <w:vAlign w:val="center"/>
            <w:hideMark/>
          </w:tcPr>
          <w:p w14:paraId="2FBF1852" w14:textId="77777777" w:rsidR="00F7374E" w:rsidRPr="00AD7DF4" w:rsidRDefault="00F7374E" w:rsidP="001D1960">
            <w:pPr>
              <w:spacing w:after="0" w:line="240" w:lineRule="auto"/>
              <w:jc w:val="center"/>
              <w:rPr>
                <w:rFonts w:cstheme="minorHAnsi"/>
                <w:sz w:val="18"/>
                <w:szCs w:val="18"/>
                <w:lang w:eastAsia="es-CO"/>
              </w:rPr>
            </w:pPr>
          </w:p>
        </w:tc>
        <w:tc>
          <w:tcPr>
            <w:tcW w:w="1842" w:type="dxa"/>
            <w:vMerge/>
            <w:tcBorders>
              <w:top w:val="nil"/>
              <w:left w:val="single" w:sz="4" w:space="0" w:color="auto"/>
              <w:bottom w:val="single" w:sz="4" w:space="0" w:color="000000"/>
              <w:right w:val="single" w:sz="4" w:space="0" w:color="auto"/>
            </w:tcBorders>
            <w:vAlign w:val="center"/>
            <w:hideMark/>
          </w:tcPr>
          <w:p w14:paraId="5114DBED" w14:textId="77777777" w:rsidR="00F7374E" w:rsidRPr="00AD7DF4" w:rsidRDefault="00F7374E" w:rsidP="001D1960">
            <w:pPr>
              <w:spacing w:after="0" w:line="240" w:lineRule="auto"/>
              <w:jc w:val="center"/>
              <w:rPr>
                <w:rFonts w:cstheme="minorHAnsi"/>
                <w:sz w:val="18"/>
                <w:szCs w:val="18"/>
                <w:lang w:eastAsia="es-CO"/>
              </w:rPr>
            </w:pPr>
          </w:p>
        </w:tc>
        <w:tc>
          <w:tcPr>
            <w:tcW w:w="2240" w:type="dxa"/>
            <w:tcBorders>
              <w:top w:val="nil"/>
              <w:left w:val="nil"/>
              <w:bottom w:val="single" w:sz="4" w:space="0" w:color="auto"/>
              <w:right w:val="single" w:sz="4" w:space="0" w:color="auto"/>
            </w:tcBorders>
            <w:shd w:val="clear" w:color="auto" w:fill="auto"/>
            <w:noWrap/>
            <w:vAlign w:val="center"/>
            <w:hideMark/>
          </w:tcPr>
          <w:p w14:paraId="284600A5"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058-002</w:t>
            </w:r>
          </w:p>
        </w:tc>
      </w:tr>
      <w:tr w:rsidR="00F7374E" w:rsidRPr="00AD7DF4" w14:paraId="5C474B96" w14:textId="77777777" w:rsidTr="001D1960">
        <w:trPr>
          <w:gridAfter w:val="1"/>
          <w:wAfter w:w="13" w:type="dxa"/>
          <w:trHeight w:val="113"/>
        </w:trPr>
        <w:tc>
          <w:tcPr>
            <w:tcW w:w="4957" w:type="dxa"/>
            <w:vMerge w:val="restart"/>
            <w:tcBorders>
              <w:top w:val="nil"/>
              <w:left w:val="single" w:sz="4" w:space="0" w:color="auto"/>
              <w:bottom w:val="single" w:sz="4" w:space="0" w:color="auto"/>
              <w:right w:val="single" w:sz="4" w:space="0" w:color="auto"/>
            </w:tcBorders>
            <w:shd w:val="clear" w:color="auto" w:fill="auto"/>
            <w:vAlign w:val="center"/>
            <w:hideMark/>
          </w:tcPr>
          <w:p w14:paraId="560F8E8E"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Tres Unidades de Calificación y Tres Usos - Uso Complementario</w:t>
            </w:r>
          </w:p>
        </w:tc>
        <w:tc>
          <w:tcPr>
            <w:tcW w:w="1842" w:type="dxa"/>
            <w:tcBorders>
              <w:top w:val="nil"/>
              <w:left w:val="nil"/>
              <w:bottom w:val="single" w:sz="4" w:space="0" w:color="auto"/>
              <w:right w:val="single" w:sz="4" w:space="0" w:color="auto"/>
            </w:tcBorders>
            <w:shd w:val="clear" w:color="auto" w:fill="auto"/>
            <w:noWrap/>
            <w:vAlign w:val="center"/>
            <w:hideMark/>
          </w:tcPr>
          <w:p w14:paraId="2DDCC19E"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003</w:t>
            </w:r>
          </w:p>
        </w:tc>
        <w:tc>
          <w:tcPr>
            <w:tcW w:w="2240" w:type="dxa"/>
            <w:tcBorders>
              <w:top w:val="nil"/>
              <w:left w:val="nil"/>
              <w:bottom w:val="single" w:sz="4" w:space="0" w:color="auto"/>
              <w:right w:val="single" w:sz="4" w:space="0" w:color="auto"/>
            </w:tcBorders>
            <w:shd w:val="clear" w:color="auto" w:fill="auto"/>
            <w:noWrap/>
            <w:vAlign w:val="center"/>
            <w:hideMark/>
          </w:tcPr>
          <w:p w14:paraId="08FC90AF"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003-001-0022</w:t>
            </w:r>
          </w:p>
        </w:tc>
      </w:tr>
      <w:tr w:rsidR="00F7374E" w:rsidRPr="00AD7DF4" w14:paraId="061096E6" w14:textId="77777777" w:rsidTr="001D1960">
        <w:trPr>
          <w:gridAfter w:val="1"/>
          <w:wAfter w:w="13" w:type="dxa"/>
          <w:trHeight w:val="113"/>
        </w:trPr>
        <w:tc>
          <w:tcPr>
            <w:tcW w:w="4957" w:type="dxa"/>
            <w:vMerge/>
            <w:tcBorders>
              <w:top w:val="nil"/>
              <w:left w:val="single" w:sz="4" w:space="0" w:color="auto"/>
              <w:bottom w:val="single" w:sz="4" w:space="0" w:color="auto"/>
              <w:right w:val="single" w:sz="4" w:space="0" w:color="auto"/>
            </w:tcBorders>
            <w:vAlign w:val="center"/>
            <w:hideMark/>
          </w:tcPr>
          <w:p w14:paraId="362B944E" w14:textId="77777777" w:rsidR="00F7374E" w:rsidRPr="00AD7DF4" w:rsidRDefault="00F7374E" w:rsidP="001D1960">
            <w:pPr>
              <w:spacing w:after="0" w:line="240" w:lineRule="auto"/>
              <w:jc w:val="center"/>
              <w:rPr>
                <w:rFonts w:cstheme="minorHAnsi"/>
                <w:sz w:val="18"/>
                <w:szCs w:val="18"/>
                <w:lang w:eastAsia="es-CO"/>
              </w:rPr>
            </w:pPr>
          </w:p>
        </w:tc>
        <w:tc>
          <w:tcPr>
            <w:tcW w:w="1842" w:type="dxa"/>
            <w:tcBorders>
              <w:top w:val="nil"/>
              <w:left w:val="nil"/>
              <w:bottom w:val="single" w:sz="4" w:space="0" w:color="auto"/>
              <w:right w:val="single" w:sz="4" w:space="0" w:color="auto"/>
            </w:tcBorders>
            <w:shd w:val="clear" w:color="auto" w:fill="auto"/>
            <w:noWrap/>
            <w:vAlign w:val="center"/>
            <w:hideMark/>
          </w:tcPr>
          <w:p w14:paraId="40E553DF"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020</w:t>
            </w:r>
          </w:p>
        </w:tc>
        <w:tc>
          <w:tcPr>
            <w:tcW w:w="2240" w:type="dxa"/>
            <w:tcBorders>
              <w:top w:val="nil"/>
              <w:left w:val="nil"/>
              <w:bottom w:val="single" w:sz="4" w:space="0" w:color="auto"/>
              <w:right w:val="single" w:sz="4" w:space="0" w:color="auto"/>
            </w:tcBorders>
            <w:shd w:val="clear" w:color="auto" w:fill="auto"/>
            <w:noWrap/>
            <w:vAlign w:val="center"/>
            <w:hideMark/>
          </w:tcPr>
          <w:p w14:paraId="38CF5C31"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020-001-022</w:t>
            </w:r>
          </w:p>
        </w:tc>
      </w:tr>
      <w:tr w:rsidR="00F7374E" w:rsidRPr="00AD7DF4" w14:paraId="55464661" w14:textId="77777777" w:rsidTr="001D1960">
        <w:trPr>
          <w:gridAfter w:val="1"/>
          <w:wAfter w:w="13" w:type="dxa"/>
          <w:trHeight w:val="113"/>
        </w:trPr>
        <w:tc>
          <w:tcPr>
            <w:tcW w:w="4957" w:type="dxa"/>
            <w:vMerge/>
            <w:tcBorders>
              <w:top w:val="nil"/>
              <w:left w:val="single" w:sz="4" w:space="0" w:color="auto"/>
              <w:bottom w:val="single" w:sz="4" w:space="0" w:color="auto"/>
              <w:right w:val="single" w:sz="4" w:space="0" w:color="auto"/>
            </w:tcBorders>
            <w:vAlign w:val="center"/>
            <w:hideMark/>
          </w:tcPr>
          <w:p w14:paraId="4579B9E4" w14:textId="77777777" w:rsidR="00F7374E" w:rsidRPr="00AD7DF4" w:rsidRDefault="00F7374E" w:rsidP="001D1960">
            <w:pPr>
              <w:spacing w:after="0" w:line="240" w:lineRule="auto"/>
              <w:jc w:val="center"/>
              <w:rPr>
                <w:rFonts w:cstheme="minorHAnsi"/>
                <w:sz w:val="18"/>
                <w:szCs w:val="18"/>
                <w:lang w:eastAsia="es-CO"/>
              </w:rPr>
            </w:pPr>
          </w:p>
        </w:tc>
        <w:tc>
          <w:tcPr>
            <w:tcW w:w="1842" w:type="dxa"/>
            <w:tcBorders>
              <w:top w:val="nil"/>
              <w:left w:val="nil"/>
              <w:bottom w:val="single" w:sz="4" w:space="0" w:color="auto"/>
              <w:right w:val="single" w:sz="4" w:space="0" w:color="auto"/>
            </w:tcBorders>
            <w:shd w:val="clear" w:color="auto" w:fill="auto"/>
            <w:noWrap/>
            <w:vAlign w:val="center"/>
            <w:hideMark/>
          </w:tcPr>
          <w:p w14:paraId="69DD2C7A"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022</w:t>
            </w:r>
          </w:p>
        </w:tc>
        <w:tc>
          <w:tcPr>
            <w:tcW w:w="2240" w:type="dxa"/>
            <w:tcBorders>
              <w:top w:val="nil"/>
              <w:left w:val="nil"/>
              <w:bottom w:val="single" w:sz="4" w:space="0" w:color="auto"/>
              <w:right w:val="single" w:sz="4" w:space="0" w:color="auto"/>
            </w:tcBorders>
            <w:shd w:val="clear" w:color="auto" w:fill="auto"/>
            <w:noWrap/>
            <w:vAlign w:val="center"/>
            <w:hideMark/>
          </w:tcPr>
          <w:p w14:paraId="65003D8D"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022-001-004</w:t>
            </w:r>
          </w:p>
        </w:tc>
      </w:tr>
    </w:tbl>
    <w:p w14:paraId="7C3F2B71" w14:textId="2C6FECC8" w:rsidR="00F7374E" w:rsidRDefault="00F7374E" w:rsidP="00B1017C">
      <w:pPr>
        <w:tabs>
          <w:tab w:val="left" w:pos="8931"/>
        </w:tabs>
        <w:ind w:right="49"/>
        <w:rPr>
          <w:b/>
          <w:sz w:val="24"/>
          <w:szCs w:val="24"/>
        </w:rPr>
      </w:pPr>
    </w:p>
    <w:tbl>
      <w:tblPr>
        <w:tblW w:w="8905" w:type="dxa"/>
        <w:tblCellMar>
          <w:left w:w="70" w:type="dxa"/>
          <w:right w:w="70" w:type="dxa"/>
        </w:tblCellMar>
        <w:tblLook w:val="04A0" w:firstRow="1" w:lastRow="0" w:firstColumn="1" w:lastColumn="0" w:noHBand="0" w:noVBand="1"/>
      </w:tblPr>
      <w:tblGrid>
        <w:gridCol w:w="4957"/>
        <w:gridCol w:w="1700"/>
        <w:gridCol w:w="2240"/>
        <w:gridCol w:w="8"/>
      </w:tblGrid>
      <w:tr w:rsidR="00F7374E" w:rsidRPr="00AD7DF4" w14:paraId="53DA5E13" w14:textId="77777777" w:rsidTr="001D1960">
        <w:trPr>
          <w:trHeight w:val="113"/>
        </w:trPr>
        <w:tc>
          <w:tcPr>
            <w:tcW w:w="8905" w:type="dxa"/>
            <w:gridSpan w:val="4"/>
            <w:tcBorders>
              <w:top w:val="single" w:sz="4" w:space="0" w:color="auto"/>
              <w:left w:val="single" w:sz="4" w:space="0" w:color="auto"/>
              <w:bottom w:val="single" w:sz="4" w:space="0" w:color="auto"/>
              <w:right w:val="single" w:sz="4" w:space="0" w:color="000000"/>
            </w:tcBorders>
            <w:shd w:val="clear" w:color="000000" w:fill="BFBFBF"/>
            <w:noWrap/>
            <w:vAlign w:val="center"/>
            <w:hideMark/>
          </w:tcPr>
          <w:p w14:paraId="00DDB0F5" w14:textId="77777777" w:rsidR="00F7374E" w:rsidRPr="00AD7DF4" w:rsidRDefault="00F7374E"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T02 - Adecuación Comercial</w:t>
            </w:r>
          </w:p>
        </w:tc>
      </w:tr>
      <w:tr w:rsidR="00F7374E" w:rsidRPr="00AD7DF4" w14:paraId="2B2314EB" w14:textId="77777777" w:rsidTr="001D1960">
        <w:trPr>
          <w:gridAfter w:val="1"/>
          <w:wAfter w:w="8" w:type="dxa"/>
          <w:trHeight w:val="113"/>
        </w:trPr>
        <w:tc>
          <w:tcPr>
            <w:tcW w:w="4957" w:type="dxa"/>
            <w:tcBorders>
              <w:top w:val="nil"/>
              <w:left w:val="single" w:sz="4" w:space="0" w:color="auto"/>
              <w:bottom w:val="single" w:sz="4" w:space="0" w:color="auto"/>
              <w:right w:val="single" w:sz="4" w:space="0" w:color="auto"/>
            </w:tcBorders>
            <w:shd w:val="clear" w:color="000000" w:fill="BFBFBF"/>
            <w:noWrap/>
            <w:vAlign w:val="center"/>
            <w:hideMark/>
          </w:tcPr>
          <w:p w14:paraId="7B57EC25" w14:textId="77777777" w:rsidR="00F7374E" w:rsidRPr="00AD7DF4" w:rsidRDefault="00F7374E"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Reglas de Negocio</w:t>
            </w:r>
          </w:p>
        </w:tc>
        <w:tc>
          <w:tcPr>
            <w:tcW w:w="1700" w:type="dxa"/>
            <w:tcBorders>
              <w:top w:val="nil"/>
              <w:left w:val="nil"/>
              <w:bottom w:val="single" w:sz="4" w:space="0" w:color="auto"/>
              <w:right w:val="single" w:sz="4" w:space="0" w:color="auto"/>
            </w:tcBorders>
            <w:shd w:val="clear" w:color="000000" w:fill="BFBFBF"/>
            <w:noWrap/>
            <w:vAlign w:val="center"/>
            <w:hideMark/>
          </w:tcPr>
          <w:p w14:paraId="770B4CA9" w14:textId="77777777" w:rsidR="00F7374E" w:rsidRPr="00AD7DF4" w:rsidRDefault="00F7374E"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Uso Predominante</w:t>
            </w:r>
          </w:p>
        </w:tc>
        <w:tc>
          <w:tcPr>
            <w:tcW w:w="2240" w:type="dxa"/>
            <w:tcBorders>
              <w:top w:val="nil"/>
              <w:left w:val="nil"/>
              <w:bottom w:val="single" w:sz="4" w:space="0" w:color="auto"/>
              <w:right w:val="single" w:sz="4" w:space="0" w:color="auto"/>
            </w:tcBorders>
            <w:shd w:val="clear" w:color="000000" w:fill="BFBFBF"/>
            <w:noWrap/>
            <w:vAlign w:val="center"/>
            <w:hideMark/>
          </w:tcPr>
          <w:p w14:paraId="0788EE1A" w14:textId="77777777" w:rsidR="00F7374E" w:rsidRPr="00AD7DF4" w:rsidRDefault="00F7374E"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Combinación de Usos</w:t>
            </w:r>
          </w:p>
        </w:tc>
      </w:tr>
      <w:tr w:rsidR="00F7374E" w:rsidRPr="00AD7DF4" w14:paraId="78BA9EC2" w14:textId="77777777" w:rsidTr="001D1960">
        <w:trPr>
          <w:gridAfter w:val="1"/>
          <w:wAfter w:w="8" w:type="dxa"/>
          <w:trHeight w:val="113"/>
        </w:trPr>
        <w:tc>
          <w:tcPr>
            <w:tcW w:w="4957" w:type="dxa"/>
            <w:vMerge w:val="restart"/>
            <w:tcBorders>
              <w:top w:val="nil"/>
              <w:left w:val="single" w:sz="4" w:space="0" w:color="auto"/>
              <w:bottom w:val="single" w:sz="4" w:space="0" w:color="auto"/>
              <w:right w:val="single" w:sz="4" w:space="0" w:color="auto"/>
            </w:tcBorders>
            <w:shd w:val="clear" w:color="auto" w:fill="auto"/>
            <w:vAlign w:val="center"/>
            <w:hideMark/>
          </w:tcPr>
          <w:p w14:paraId="7BE63B0F"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Una Unidad de Calificación y Un Uso</w:t>
            </w:r>
          </w:p>
        </w:tc>
        <w:tc>
          <w:tcPr>
            <w:tcW w:w="1700" w:type="dxa"/>
            <w:tcBorders>
              <w:top w:val="nil"/>
              <w:left w:val="nil"/>
              <w:bottom w:val="single" w:sz="4" w:space="0" w:color="auto"/>
              <w:right w:val="single" w:sz="4" w:space="0" w:color="auto"/>
            </w:tcBorders>
            <w:shd w:val="clear" w:color="auto" w:fill="auto"/>
            <w:vAlign w:val="center"/>
            <w:hideMark/>
          </w:tcPr>
          <w:p w14:paraId="4A74976C"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003</w:t>
            </w:r>
          </w:p>
        </w:tc>
        <w:tc>
          <w:tcPr>
            <w:tcW w:w="2240" w:type="dxa"/>
            <w:tcBorders>
              <w:top w:val="nil"/>
              <w:left w:val="nil"/>
              <w:bottom w:val="single" w:sz="4" w:space="0" w:color="auto"/>
              <w:right w:val="single" w:sz="4" w:space="0" w:color="auto"/>
            </w:tcBorders>
            <w:shd w:val="clear" w:color="auto" w:fill="auto"/>
            <w:vAlign w:val="center"/>
            <w:hideMark/>
          </w:tcPr>
          <w:p w14:paraId="75E1F681"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003</w:t>
            </w:r>
          </w:p>
        </w:tc>
      </w:tr>
      <w:tr w:rsidR="00F7374E" w:rsidRPr="00AD7DF4" w14:paraId="3B6EC378" w14:textId="77777777" w:rsidTr="001D1960">
        <w:trPr>
          <w:gridAfter w:val="1"/>
          <w:wAfter w:w="8" w:type="dxa"/>
          <w:trHeight w:val="113"/>
        </w:trPr>
        <w:tc>
          <w:tcPr>
            <w:tcW w:w="4957" w:type="dxa"/>
            <w:vMerge/>
            <w:tcBorders>
              <w:top w:val="nil"/>
              <w:left w:val="single" w:sz="4" w:space="0" w:color="auto"/>
              <w:bottom w:val="single" w:sz="4" w:space="0" w:color="auto"/>
              <w:right w:val="single" w:sz="4" w:space="0" w:color="auto"/>
            </w:tcBorders>
            <w:vAlign w:val="center"/>
            <w:hideMark/>
          </w:tcPr>
          <w:p w14:paraId="2A6967E6" w14:textId="77777777" w:rsidR="00F7374E" w:rsidRPr="00AD7DF4" w:rsidRDefault="00F7374E" w:rsidP="001D1960">
            <w:pPr>
              <w:spacing w:after="0" w:line="240" w:lineRule="auto"/>
              <w:jc w:val="center"/>
              <w:rPr>
                <w:rFonts w:cstheme="minorHAnsi"/>
                <w:sz w:val="18"/>
                <w:szCs w:val="18"/>
                <w:lang w:eastAsia="es-CO"/>
              </w:rPr>
            </w:pPr>
          </w:p>
        </w:tc>
        <w:tc>
          <w:tcPr>
            <w:tcW w:w="1700" w:type="dxa"/>
            <w:tcBorders>
              <w:top w:val="nil"/>
              <w:left w:val="nil"/>
              <w:bottom w:val="single" w:sz="4" w:space="0" w:color="auto"/>
              <w:right w:val="single" w:sz="4" w:space="0" w:color="auto"/>
            </w:tcBorders>
            <w:shd w:val="clear" w:color="auto" w:fill="auto"/>
            <w:vAlign w:val="center"/>
            <w:hideMark/>
          </w:tcPr>
          <w:p w14:paraId="28C399EE"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004</w:t>
            </w:r>
          </w:p>
        </w:tc>
        <w:tc>
          <w:tcPr>
            <w:tcW w:w="2240" w:type="dxa"/>
            <w:tcBorders>
              <w:top w:val="nil"/>
              <w:left w:val="nil"/>
              <w:bottom w:val="single" w:sz="4" w:space="0" w:color="auto"/>
              <w:right w:val="single" w:sz="4" w:space="0" w:color="auto"/>
            </w:tcBorders>
            <w:shd w:val="clear" w:color="auto" w:fill="auto"/>
            <w:vAlign w:val="center"/>
            <w:hideMark/>
          </w:tcPr>
          <w:p w14:paraId="72F4FBDA"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004</w:t>
            </w:r>
          </w:p>
        </w:tc>
      </w:tr>
      <w:tr w:rsidR="00F7374E" w:rsidRPr="00AD7DF4" w14:paraId="667E8756" w14:textId="77777777" w:rsidTr="001D1960">
        <w:trPr>
          <w:gridAfter w:val="1"/>
          <w:wAfter w:w="8" w:type="dxa"/>
          <w:trHeight w:val="113"/>
        </w:trPr>
        <w:tc>
          <w:tcPr>
            <w:tcW w:w="4957" w:type="dxa"/>
            <w:vMerge/>
            <w:tcBorders>
              <w:top w:val="nil"/>
              <w:left w:val="single" w:sz="4" w:space="0" w:color="auto"/>
              <w:bottom w:val="single" w:sz="4" w:space="0" w:color="auto"/>
              <w:right w:val="single" w:sz="4" w:space="0" w:color="auto"/>
            </w:tcBorders>
            <w:vAlign w:val="center"/>
            <w:hideMark/>
          </w:tcPr>
          <w:p w14:paraId="234DB461" w14:textId="77777777" w:rsidR="00F7374E" w:rsidRPr="00AD7DF4" w:rsidRDefault="00F7374E" w:rsidP="001D1960">
            <w:pPr>
              <w:spacing w:after="0" w:line="240" w:lineRule="auto"/>
              <w:jc w:val="center"/>
              <w:rPr>
                <w:rFonts w:cstheme="minorHAnsi"/>
                <w:sz w:val="18"/>
                <w:szCs w:val="18"/>
                <w:lang w:eastAsia="es-CO"/>
              </w:rPr>
            </w:pPr>
          </w:p>
        </w:tc>
        <w:tc>
          <w:tcPr>
            <w:tcW w:w="1700" w:type="dxa"/>
            <w:tcBorders>
              <w:top w:val="nil"/>
              <w:left w:val="nil"/>
              <w:bottom w:val="single" w:sz="4" w:space="0" w:color="auto"/>
              <w:right w:val="single" w:sz="4" w:space="0" w:color="auto"/>
            </w:tcBorders>
            <w:shd w:val="clear" w:color="auto" w:fill="auto"/>
            <w:vAlign w:val="center"/>
            <w:hideMark/>
          </w:tcPr>
          <w:p w14:paraId="770DA249"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056</w:t>
            </w:r>
          </w:p>
        </w:tc>
        <w:tc>
          <w:tcPr>
            <w:tcW w:w="2240" w:type="dxa"/>
            <w:tcBorders>
              <w:top w:val="nil"/>
              <w:left w:val="nil"/>
              <w:bottom w:val="single" w:sz="4" w:space="0" w:color="auto"/>
              <w:right w:val="single" w:sz="4" w:space="0" w:color="auto"/>
            </w:tcBorders>
            <w:shd w:val="clear" w:color="auto" w:fill="auto"/>
            <w:vAlign w:val="center"/>
            <w:hideMark/>
          </w:tcPr>
          <w:p w14:paraId="6117BB6F"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056</w:t>
            </w:r>
          </w:p>
        </w:tc>
      </w:tr>
      <w:tr w:rsidR="00F7374E" w:rsidRPr="00AD7DF4" w14:paraId="512404BB" w14:textId="77777777" w:rsidTr="001D1960">
        <w:trPr>
          <w:gridAfter w:val="1"/>
          <w:wAfter w:w="8" w:type="dxa"/>
          <w:trHeight w:val="113"/>
        </w:trPr>
        <w:tc>
          <w:tcPr>
            <w:tcW w:w="4957" w:type="dxa"/>
            <w:vMerge w:val="restart"/>
            <w:tcBorders>
              <w:top w:val="nil"/>
              <w:left w:val="single" w:sz="4" w:space="0" w:color="auto"/>
              <w:bottom w:val="single" w:sz="4" w:space="0" w:color="auto"/>
              <w:right w:val="single" w:sz="4" w:space="0" w:color="auto"/>
            </w:tcBorders>
            <w:shd w:val="clear" w:color="auto" w:fill="auto"/>
            <w:vAlign w:val="center"/>
            <w:hideMark/>
          </w:tcPr>
          <w:p w14:paraId="1F1ACB4E"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Dos Unidades de Calificación y Dos Usos - Uso Predominante</w:t>
            </w:r>
          </w:p>
        </w:tc>
        <w:tc>
          <w:tcPr>
            <w:tcW w:w="1700" w:type="dxa"/>
            <w:vMerge w:val="restart"/>
            <w:tcBorders>
              <w:top w:val="nil"/>
              <w:left w:val="single" w:sz="4" w:space="0" w:color="auto"/>
              <w:bottom w:val="single" w:sz="4" w:space="0" w:color="auto"/>
              <w:right w:val="single" w:sz="4" w:space="0" w:color="auto"/>
            </w:tcBorders>
            <w:shd w:val="clear" w:color="auto" w:fill="auto"/>
            <w:vAlign w:val="center"/>
            <w:hideMark/>
          </w:tcPr>
          <w:p w14:paraId="61F639BD"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003</w:t>
            </w:r>
          </w:p>
        </w:tc>
        <w:tc>
          <w:tcPr>
            <w:tcW w:w="2240" w:type="dxa"/>
            <w:tcBorders>
              <w:top w:val="nil"/>
              <w:left w:val="nil"/>
              <w:bottom w:val="single" w:sz="4" w:space="0" w:color="auto"/>
              <w:right w:val="single" w:sz="4" w:space="0" w:color="auto"/>
            </w:tcBorders>
            <w:shd w:val="clear" w:color="auto" w:fill="auto"/>
            <w:vAlign w:val="center"/>
            <w:hideMark/>
          </w:tcPr>
          <w:p w14:paraId="3E11EFA9"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003-009</w:t>
            </w:r>
          </w:p>
        </w:tc>
      </w:tr>
      <w:tr w:rsidR="00F7374E" w:rsidRPr="00AD7DF4" w14:paraId="2E05FDB2" w14:textId="77777777" w:rsidTr="001D1960">
        <w:trPr>
          <w:gridAfter w:val="1"/>
          <w:wAfter w:w="8" w:type="dxa"/>
          <w:trHeight w:val="113"/>
        </w:trPr>
        <w:tc>
          <w:tcPr>
            <w:tcW w:w="4957" w:type="dxa"/>
            <w:vMerge/>
            <w:tcBorders>
              <w:top w:val="nil"/>
              <w:left w:val="single" w:sz="4" w:space="0" w:color="auto"/>
              <w:bottom w:val="single" w:sz="4" w:space="0" w:color="auto"/>
              <w:right w:val="single" w:sz="4" w:space="0" w:color="auto"/>
            </w:tcBorders>
            <w:vAlign w:val="center"/>
            <w:hideMark/>
          </w:tcPr>
          <w:p w14:paraId="6DD647B5" w14:textId="77777777" w:rsidR="00F7374E" w:rsidRPr="00AD7DF4" w:rsidRDefault="00F7374E" w:rsidP="001D1960">
            <w:pPr>
              <w:spacing w:after="0" w:line="240" w:lineRule="auto"/>
              <w:jc w:val="center"/>
              <w:rPr>
                <w:rFonts w:cstheme="minorHAnsi"/>
                <w:sz w:val="18"/>
                <w:szCs w:val="18"/>
                <w:lang w:eastAsia="es-CO"/>
              </w:rPr>
            </w:pPr>
          </w:p>
        </w:tc>
        <w:tc>
          <w:tcPr>
            <w:tcW w:w="1700" w:type="dxa"/>
            <w:vMerge/>
            <w:tcBorders>
              <w:top w:val="nil"/>
              <w:left w:val="single" w:sz="4" w:space="0" w:color="auto"/>
              <w:bottom w:val="single" w:sz="4" w:space="0" w:color="auto"/>
              <w:right w:val="single" w:sz="4" w:space="0" w:color="auto"/>
            </w:tcBorders>
            <w:vAlign w:val="center"/>
            <w:hideMark/>
          </w:tcPr>
          <w:p w14:paraId="5089D96C" w14:textId="77777777" w:rsidR="00F7374E" w:rsidRPr="00AD7DF4" w:rsidRDefault="00F7374E" w:rsidP="001D1960">
            <w:pPr>
              <w:spacing w:after="0" w:line="240" w:lineRule="auto"/>
              <w:jc w:val="center"/>
              <w:rPr>
                <w:rFonts w:cstheme="minorHAnsi"/>
                <w:sz w:val="18"/>
                <w:szCs w:val="18"/>
                <w:lang w:eastAsia="es-CO"/>
              </w:rPr>
            </w:pPr>
          </w:p>
        </w:tc>
        <w:tc>
          <w:tcPr>
            <w:tcW w:w="2240" w:type="dxa"/>
            <w:tcBorders>
              <w:top w:val="nil"/>
              <w:left w:val="nil"/>
              <w:bottom w:val="single" w:sz="4" w:space="0" w:color="auto"/>
              <w:right w:val="single" w:sz="4" w:space="0" w:color="auto"/>
            </w:tcBorders>
            <w:shd w:val="clear" w:color="auto" w:fill="auto"/>
            <w:vAlign w:val="center"/>
            <w:hideMark/>
          </w:tcPr>
          <w:p w14:paraId="5366E903"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003-020</w:t>
            </w:r>
          </w:p>
        </w:tc>
      </w:tr>
      <w:tr w:rsidR="00F7374E" w:rsidRPr="00AD7DF4" w14:paraId="2CE9A8F0" w14:textId="77777777" w:rsidTr="001D1960">
        <w:trPr>
          <w:gridAfter w:val="1"/>
          <w:wAfter w:w="8" w:type="dxa"/>
          <w:trHeight w:val="113"/>
        </w:trPr>
        <w:tc>
          <w:tcPr>
            <w:tcW w:w="4957" w:type="dxa"/>
            <w:vMerge/>
            <w:tcBorders>
              <w:top w:val="nil"/>
              <w:left w:val="single" w:sz="4" w:space="0" w:color="auto"/>
              <w:bottom w:val="single" w:sz="4" w:space="0" w:color="auto"/>
              <w:right w:val="single" w:sz="4" w:space="0" w:color="auto"/>
            </w:tcBorders>
            <w:vAlign w:val="center"/>
            <w:hideMark/>
          </w:tcPr>
          <w:p w14:paraId="36E254D4" w14:textId="77777777" w:rsidR="00F7374E" w:rsidRPr="00AD7DF4" w:rsidRDefault="00F7374E" w:rsidP="001D1960">
            <w:pPr>
              <w:spacing w:after="0" w:line="240" w:lineRule="auto"/>
              <w:jc w:val="center"/>
              <w:rPr>
                <w:rFonts w:cstheme="minorHAnsi"/>
                <w:sz w:val="18"/>
                <w:szCs w:val="18"/>
                <w:lang w:eastAsia="es-CO"/>
              </w:rPr>
            </w:pPr>
          </w:p>
        </w:tc>
        <w:tc>
          <w:tcPr>
            <w:tcW w:w="1700" w:type="dxa"/>
            <w:vMerge/>
            <w:tcBorders>
              <w:top w:val="nil"/>
              <w:left w:val="single" w:sz="4" w:space="0" w:color="auto"/>
              <w:bottom w:val="single" w:sz="4" w:space="0" w:color="auto"/>
              <w:right w:val="single" w:sz="4" w:space="0" w:color="auto"/>
            </w:tcBorders>
            <w:vAlign w:val="center"/>
            <w:hideMark/>
          </w:tcPr>
          <w:p w14:paraId="23DD2794" w14:textId="77777777" w:rsidR="00F7374E" w:rsidRPr="00AD7DF4" w:rsidRDefault="00F7374E" w:rsidP="001D1960">
            <w:pPr>
              <w:spacing w:after="0" w:line="240" w:lineRule="auto"/>
              <w:jc w:val="center"/>
              <w:rPr>
                <w:rFonts w:cstheme="minorHAnsi"/>
                <w:sz w:val="18"/>
                <w:szCs w:val="18"/>
                <w:lang w:eastAsia="es-CO"/>
              </w:rPr>
            </w:pPr>
          </w:p>
        </w:tc>
        <w:tc>
          <w:tcPr>
            <w:tcW w:w="2240" w:type="dxa"/>
            <w:tcBorders>
              <w:top w:val="nil"/>
              <w:left w:val="nil"/>
              <w:bottom w:val="single" w:sz="4" w:space="0" w:color="auto"/>
              <w:right w:val="single" w:sz="4" w:space="0" w:color="auto"/>
            </w:tcBorders>
            <w:shd w:val="clear" w:color="auto" w:fill="auto"/>
            <w:vAlign w:val="center"/>
            <w:hideMark/>
          </w:tcPr>
          <w:p w14:paraId="76441514"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003-022</w:t>
            </w:r>
          </w:p>
        </w:tc>
      </w:tr>
      <w:tr w:rsidR="00F7374E" w:rsidRPr="00AD7DF4" w14:paraId="429FA95D" w14:textId="77777777" w:rsidTr="001D1960">
        <w:trPr>
          <w:gridAfter w:val="1"/>
          <w:wAfter w:w="8" w:type="dxa"/>
          <w:trHeight w:val="113"/>
        </w:trPr>
        <w:tc>
          <w:tcPr>
            <w:tcW w:w="4957" w:type="dxa"/>
            <w:vMerge/>
            <w:tcBorders>
              <w:top w:val="nil"/>
              <w:left w:val="single" w:sz="4" w:space="0" w:color="auto"/>
              <w:bottom w:val="single" w:sz="4" w:space="0" w:color="auto"/>
              <w:right w:val="single" w:sz="4" w:space="0" w:color="auto"/>
            </w:tcBorders>
            <w:vAlign w:val="center"/>
            <w:hideMark/>
          </w:tcPr>
          <w:p w14:paraId="1B02BEA8" w14:textId="77777777" w:rsidR="00F7374E" w:rsidRPr="00AD7DF4" w:rsidRDefault="00F7374E" w:rsidP="001D1960">
            <w:pPr>
              <w:spacing w:after="0" w:line="240" w:lineRule="auto"/>
              <w:jc w:val="center"/>
              <w:rPr>
                <w:rFonts w:cstheme="minorHAnsi"/>
                <w:sz w:val="18"/>
                <w:szCs w:val="18"/>
                <w:lang w:eastAsia="es-CO"/>
              </w:rPr>
            </w:pPr>
          </w:p>
        </w:tc>
        <w:tc>
          <w:tcPr>
            <w:tcW w:w="1700" w:type="dxa"/>
            <w:vMerge w:val="restart"/>
            <w:tcBorders>
              <w:top w:val="nil"/>
              <w:left w:val="single" w:sz="4" w:space="0" w:color="auto"/>
              <w:bottom w:val="single" w:sz="4" w:space="0" w:color="auto"/>
              <w:right w:val="single" w:sz="4" w:space="0" w:color="auto"/>
            </w:tcBorders>
            <w:shd w:val="clear" w:color="auto" w:fill="auto"/>
            <w:vAlign w:val="center"/>
            <w:hideMark/>
          </w:tcPr>
          <w:p w14:paraId="5358E0BD"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004</w:t>
            </w:r>
          </w:p>
        </w:tc>
        <w:tc>
          <w:tcPr>
            <w:tcW w:w="2240" w:type="dxa"/>
            <w:tcBorders>
              <w:top w:val="nil"/>
              <w:left w:val="nil"/>
              <w:bottom w:val="single" w:sz="4" w:space="0" w:color="auto"/>
              <w:right w:val="single" w:sz="4" w:space="0" w:color="auto"/>
            </w:tcBorders>
            <w:shd w:val="clear" w:color="auto" w:fill="auto"/>
            <w:vAlign w:val="center"/>
            <w:hideMark/>
          </w:tcPr>
          <w:p w14:paraId="13B284DC"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004-009</w:t>
            </w:r>
          </w:p>
        </w:tc>
      </w:tr>
      <w:tr w:rsidR="00F7374E" w:rsidRPr="00AD7DF4" w14:paraId="5F17760D" w14:textId="77777777" w:rsidTr="001D1960">
        <w:trPr>
          <w:gridAfter w:val="1"/>
          <w:wAfter w:w="8" w:type="dxa"/>
          <w:trHeight w:val="113"/>
        </w:trPr>
        <w:tc>
          <w:tcPr>
            <w:tcW w:w="4957" w:type="dxa"/>
            <w:vMerge/>
            <w:tcBorders>
              <w:top w:val="nil"/>
              <w:left w:val="single" w:sz="4" w:space="0" w:color="auto"/>
              <w:bottom w:val="single" w:sz="4" w:space="0" w:color="auto"/>
              <w:right w:val="single" w:sz="4" w:space="0" w:color="auto"/>
            </w:tcBorders>
            <w:vAlign w:val="center"/>
            <w:hideMark/>
          </w:tcPr>
          <w:p w14:paraId="02312C88" w14:textId="77777777" w:rsidR="00F7374E" w:rsidRPr="00AD7DF4" w:rsidRDefault="00F7374E" w:rsidP="001D1960">
            <w:pPr>
              <w:spacing w:after="0" w:line="240" w:lineRule="auto"/>
              <w:jc w:val="center"/>
              <w:rPr>
                <w:rFonts w:cstheme="minorHAnsi"/>
                <w:sz w:val="18"/>
                <w:szCs w:val="18"/>
                <w:lang w:eastAsia="es-CO"/>
              </w:rPr>
            </w:pPr>
          </w:p>
        </w:tc>
        <w:tc>
          <w:tcPr>
            <w:tcW w:w="1700" w:type="dxa"/>
            <w:vMerge/>
            <w:tcBorders>
              <w:top w:val="nil"/>
              <w:left w:val="single" w:sz="4" w:space="0" w:color="auto"/>
              <w:bottom w:val="single" w:sz="4" w:space="0" w:color="auto"/>
              <w:right w:val="single" w:sz="4" w:space="0" w:color="auto"/>
            </w:tcBorders>
            <w:vAlign w:val="center"/>
            <w:hideMark/>
          </w:tcPr>
          <w:p w14:paraId="3386056B" w14:textId="77777777" w:rsidR="00F7374E" w:rsidRPr="00AD7DF4" w:rsidRDefault="00F7374E" w:rsidP="001D1960">
            <w:pPr>
              <w:spacing w:after="0" w:line="240" w:lineRule="auto"/>
              <w:jc w:val="center"/>
              <w:rPr>
                <w:rFonts w:cstheme="minorHAnsi"/>
                <w:sz w:val="18"/>
                <w:szCs w:val="18"/>
                <w:lang w:eastAsia="es-CO"/>
              </w:rPr>
            </w:pPr>
          </w:p>
        </w:tc>
        <w:tc>
          <w:tcPr>
            <w:tcW w:w="2240" w:type="dxa"/>
            <w:tcBorders>
              <w:top w:val="nil"/>
              <w:left w:val="nil"/>
              <w:bottom w:val="single" w:sz="4" w:space="0" w:color="auto"/>
              <w:right w:val="single" w:sz="4" w:space="0" w:color="auto"/>
            </w:tcBorders>
            <w:shd w:val="clear" w:color="auto" w:fill="auto"/>
            <w:vAlign w:val="center"/>
            <w:hideMark/>
          </w:tcPr>
          <w:p w14:paraId="378AB390"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004-020</w:t>
            </w:r>
          </w:p>
        </w:tc>
      </w:tr>
      <w:tr w:rsidR="00F7374E" w:rsidRPr="00AD7DF4" w14:paraId="6287BCF7" w14:textId="77777777" w:rsidTr="001D1960">
        <w:trPr>
          <w:gridAfter w:val="1"/>
          <w:wAfter w:w="8" w:type="dxa"/>
          <w:trHeight w:val="113"/>
        </w:trPr>
        <w:tc>
          <w:tcPr>
            <w:tcW w:w="4957" w:type="dxa"/>
            <w:vMerge/>
            <w:tcBorders>
              <w:top w:val="nil"/>
              <w:left w:val="single" w:sz="4" w:space="0" w:color="auto"/>
              <w:bottom w:val="single" w:sz="4" w:space="0" w:color="auto"/>
              <w:right w:val="single" w:sz="4" w:space="0" w:color="auto"/>
            </w:tcBorders>
            <w:vAlign w:val="center"/>
            <w:hideMark/>
          </w:tcPr>
          <w:p w14:paraId="2218A94A" w14:textId="77777777" w:rsidR="00F7374E" w:rsidRPr="00AD7DF4" w:rsidRDefault="00F7374E" w:rsidP="001D1960">
            <w:pPr>
              <w:spacing w:after="0" w:line="240" w:lineRule="auto"/>
              <w:jc w:val="center"/>
              <w:rPr>
                <w:rFonts w:cstheme="minorHAnsi"/>
                <w:sz w:val="18"/>
                <w:szCs w:val="18"/>
                <w:lang w:eastAsia="es-CO"/>
              </w:rPr>
            </w:pPr>
          </w:p>
        </w:tc>
        <w:tc>
          <w:tcPr>
            <w:tcW w:w="1700" w:type="dxa"/>
            <w:vMerge/>
            <w:tcBorders>
              <w:top w:val="nil"/>
              <w:left w:val="single" w:sz="4" w:space="0" w:color="auto"/>
              <w:bottom w:val="single" w:sz="4" w:space="0" w:color="auto"/>
              <w:right w:val="single" w:sz="4" w:space="0" w:color="auto"/>
            </w:tcBorders>
            <w:vAlign w:val="center"/>
            <w:hideMark/>
          </w:tcPr>
          <w:p w14:paraId="27234A2F" w14:textId="77777777" w:rsidR="00F7374E" w:rsidRPr="00AD7DF4" w:rsidRDefault="00F7374E" w:rsidP="001D1960">
            <w:pPr>
              <w:spacing w:after="0" w:line="240" w:lineRule="auto"/>
              <w:jc w:val="center"/>
              <w:rPr>
                <w:rFonts w:cstheme="minorHAnsi"/>
                <w:sz w:val="18"/>
                <w:szCs w:val="18"/>
                <w:lang w:eastAsia="es-CO"/>
              </w:rPr>
            </w:pPr>
          </w:p>
        </w:tc>
        <w:tc>
          <w:tcPr>
            <w:tcW w:w="2240" w:type="dxa"/>
            <w:tcBorders>
              <w:top w:val="nil"/>
              <w:left w:val="nil"/>
              <w:bottom w:val="single" w:sz="4" w:space="0" w:color="auto"/>
              <w:right w:val="single" w:sz="4" w:space="0" w:color="auto"/>
            </w:tcBorders>
            <w:shd w:val="clear" w:color="auto" w:fill="auto"/>
            <w:vAlign w:val="center"/>
            <w:hideMark/>
          </w:tcPr>
          <w:p w14:paraId="0FE1BFCC"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004-022</w:t>
            </w:r>
          </w:p>
        </w:tc>
      </w:tr>
      <w:tr w:rsidR="00F7374E" w:rsidRPr="00AD7DF4" w14:paraId="1E8E1F87" w14:textId="77777777" w:rsidTr="001D1960">
        <w:trPr>
          <w:gridAfter w:val="1"/>
          <w:wAfter w:w="8" w:type="dxa"/>
          <w:trHeight w:val="113"/>
        </w:trPr>
        <w:tc>
          <w:tcPr>
            <w:tcW w:w="4957" w:type="dxa"/>
            <w:vMerge/>
            <w:tcBorders>
              <w:top w:val="nil"/>
              <w:left w:val="single" w:sz="4" w:space="0" w:color="auto"/>
              <w:bottom w:val="single" w:sz="4" w:space="0" w:color="auto"/>
              <w:right w:val="single" w:sz="4" w:space="0" w:color="auto"/>
            </w:tcBorders>
            <w:vAlign w:val="center"/>
            <w:hideMark/>
          </w:tcPr>
          <w:p w14:paraId="0C6930FE" w14:textId="77777777" w:rsidR="00F7374E" w:rsidRPr="00AD7DF4" w:rsidRDefault="00F7374E" w:rsidP="001D1960">
            <w:pPr>
              <w:spacing w:after="0" w:line="240" w:lineRule="auto"/>
              <w:jc w:val="center"/>
              <w:rPr>
                <w:rFonts w:cstheme="minorHAnsi"/>
                <w:sz w:val="18"/>
                <w:szCs w:val="18"/>
                <w:lang w:eastAsia="es-CO"/>
              </w:rPr>
            </w:pPr>
          </w:p>
        </w:tc>
        <w:tc>
          <w:tcPr>
            <w:tcW w:w="1700" w:type="dxa"/>
            <w:vMerge w:val="restart"/>
            <w:tcBorders>
              <w:top w:val="nil"/>
              <w:left w:val="single" w:sz="4" w:space="0" w:color="auto"/>
              <w:bottom w:val="single" w:sz="4" w:space="0" w:color="auto"/>
              <w:right w:val="single" w:sz="4" w:space="0" w:color="auto"/>
            </w:tcBorders>
            <w:shd w:val="clear" w:color="auto" w:fill="auto"/>
            <w:vAlign w:val="center"/>
            <w:hideMark/>
          </w:tcPr>
          <w:p w14:paraId="3A892AE9"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056</w:t>
            </w:r>
          </w:p>
        </w:tc>
        <w:tc>
          <w:tcPr>
            <w:tcW w:w="2240" w:type="dxa"/>
            <w:tcBorders>
              <w:top w:val="nil"/>
              <w:left w:val="nil"/>
              <w:bottom w:val="single" w:sz="4" w:space="0" w:color="auto"/>
              <w:right w:val="single" w:sz="4" w:space="0" w:color="auto"/>
            </w:tcBorders>
            <w:shd w:val="clear" w:color="auto" w:fill="auto"/>
            <w:vAlign w:val="center"/>
            <w:hideMark/>
          </w:tcPr>
          <w:p w14:paraId="3B3FEDAF"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056-009</w:t>
            </w:r>
          </w:p>
        </w:tc>
      </w:tr>
      <w:tr w:rsidR="00F7374E" w:rsidRPr="00AD7DF4" w14:paraId="047483C6" w14:textId="77777777" w:rsidTr="001D1960">
        <w:trPr>
          <w:gridAfter w:val="1"/>
          <w:wAfter w:w="8" w:type="dxa"/>
          <w:trHeight w:val="113"/>
        </w:trPr>
        <w:tc>
          <w:tcPr>
            <w:tcW w:w="4957" w:type="dxa"/>
            <w:vMerge/>
            <w:tcBorders>
              <w:top w:val="nil"/>
              <w:left w:val="single" w:sz="4" w:space="0" w:color="auto"/>
              <w:bottom w:val="single" w:sz="4" w:space="0" w:color="auto"/>
              <w:right w:val="single" w:sz="4" w:space="0" w:color="auto"/>
            </w:tcBorders>
            <w:vAlign w:val="center"/>
            <w:hideMark/>
          </w:tcPr>
          <w:p w14:paraId="4D5C466C" w14:textId="77777777" w:rsidR="00F7374E" w:rsidRPr="00AD7DF4" w:rsidRDefault="00F7374E" w:rsidP="001D1960">
            <w:pPr>
              <w:spacing w:after="0" w:line="240" w:lineRule="auto"/>
              <w:jc w:val="center"/>
              <w:rPr>
                <w:rFonts w:cstheme="minorHAnsi"/>
                <w:sz w:val="18"/>
                <w:szCs w:val="18"/>
                <w:lang w:eastAsia="es-CO"/>
              </w:rPr>
            </w:pPr>
          </w:p>
        </w:tc>
        <w:tc>
          <w:tcPr>
            <w:tcW w:w="1700" w:type="dxa"/>
            <w:vMerge/>
            <w:tcBorders>
              <w:top w:val="nil"/>
              <w:left w:val="single" w:sz="4" w:space="0" w:color="auto"/>
              <w:bottom w:val="single" w:sz="4" w:space="0" w:color="auto"/>
              <w:right w:val="single" w:sz="4" w:space="0" w:color="auto"/>
            </w:tcBorders>
            <w:vAlign w:val="center"/>
            <w:hideMark/>
          </w:tcPr>
          <w:p w14:paraId="680688E7" w14:textId="77777777" w:rsidR="00F7374E" w:rsidRPr="00AD7DF4" w:rsidRDefault="00F7374E" w:rsidP="001D1960">
            <w:pPr>
              <w:spacing w:after="0" w:line="240" w:lineRule="auto"/>
              <w:jc w:val="center"/>
              <w:rPr>
                <w:rFonts w:cstheme="minorHAnsi"/>
                <w:sz w:val="18"/>
                <w:szCs w:val="18"/>
                <w:lang w:eastAsia="es-CO"/>
              </w:rPr>
            </w:pPr>
          </w:p>
        </w:tc>
        <w:tc>
          <w:tcPr>
            <w:tcW w:w="2240" w:type="dxa"/>
            <w:tcBorders>
              <w:top w:val="nil"/>
              <w:left w:val="nil"/>
              <w:bottom w:val="single" w:sz="4" w:space="0" w:color="auto"/>
              <w:right w:val="single" w:sz="4" w:space="0" w:color="auto"/>
            </w:tcBorders>
            <w:shd w:val="clear" w:color="auto" w:fill="auto"/>
            <w:vAlign w:val="center"/>
            <w:hideMark/>
          </w:tcPr>
          <w:p w14:paraId="5DBF06CB"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056-020</w:t>
            </w:r>
          </w:p>
        </w:tc>
      </w:tr>
      <w:tr w:rsidR="00F7374E" w:rsidRPr="00AD7DF4" w14:paraId="035DBDDE" w14:textId="77777777" w:rsidTr="001D1960">
        <w:trPr>
          <w:gridAfter w:val="1"/>
          <w:wAfter w:w="8" w:type="dxa"/>
          <w:trHeight w:val="113"/>
        </w:trPr>
        <w:tc>
          <w:tcPr>
            <w:tcW w:w="4957" w:type="dxa"/>
            <w:vMerge/>
            <w:tcBorders>
              <w:top w:val="nil"/>
              <w:left w:val="single" w:sz="4" w:space="0" w:color="auto"/>
              <w:bottom w:val="single" w:sz="4" w:space="0" w:color="auto"/>
              <w:right w:val="single" w:sz="4" w:space="0" w:color="auto"/>
            </w:tcBorders>
            <w:vAlign w:val="center"/>
            <w:hideMark/>
          </w:tcPr>
          <w:p w14:paraId="04EFF73C" w14:textId="77777777" w:rsidR="00F7374E" w:rsidRPr="00AD7DF4" w:rsidRDefault="00F7374E" w:rsidP="001D1960">
            <w:pPr>
              <w:spacing w:after="0" w:line="240" w:lineRule="auto"/>
              <w:jc w:val="center"/>
              <w:rPr>
                <w:rFonts w:cstheme="minorHAnsi"/>
                <w:sz w:val="18"/>
                <w:szCs w:val="18"/>
                <w:lang w:eastAsia="es-CO"/>
              </w:rPr>
            </w:pPr>
          </w:p>
        </w:tc>
        <w:tc>
          <w:tcPr>
            <w:tcW w:w="1700" w:type="dxa"/>
            <w:vMerge/>
            <w:tcBorders>
              <w:top w:val="nil"/>
              <w:left w:val="single" w:sz="4" w:space="0" w:color="auto"/>
              <w:bottom w:val="single" w:sz="4" w:space="0" w:color="auto"/>
              <w:right w:val="single" w:sz="4" w:space="0" w:color="auto"/>
            </w:tcBorders>
            <w:vAlign w:val="center"/>
            <w:hideMark/>
          </w:tcPr>
          <w:p w14:paraId="04EC6409" w14:textId="77777777" w:rsidR="00F7374E" w:rsidRPr="00AD7DF4" w:rsidRDefault="00F7374E" w:rsidP="001D1960">
            <w:pPr>
              <w:spacing w:after="0" w:line="240" w:lineRule="auto"/>
              <w:jc w:val="center"/>
              <w:rPr>
                <w:rFonts w:cstheme="minorHAnsi"/>
                <w:sz w:val="18"/>
                <w:szCs w:val="18"/>
                <w:lang w:eastAsia="es-CO"/>
              </w:rPr>
            </w:pPr>
          </w:p>
        </w:tc>
        <w:tc>
          <w:tcPr>
            <w:tcW w:w="2240" w:type="dxa"/>
            <w:tcBorders>
              <w:top w:val="nil"/>
              <w:left w:val="nil"/>
              <w:bottom w:val="single" w:sz="4" w:space="0" w:color="auto"/>
              <w:right w:val="single" w:sz="4" w:space="0" w:color="auto"/>
            </w:tcBorders>
            <w:shd w:val="clear" w:color="auto" w:fill="auto"/>
            <w:vAlign w:val="center"/>
            <w:hideMark/>
          </w:tcPr>
          <w:p w14:paraId="7BC65953"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056-022</w:t>
            </w:r>
          </w:p>
        </w:tc>
      </w:tr>
      <w:tr w:rsidR="00F7374E" w:rsidRPr="00AD7DF4" w14:paraId="67A23A4B" w14:textId="77777777" w:rsidTr="001D1960">
        <w:trPr>
          <w:gridAfter w:val="1"/>
          <w:wAfter w:w="8" w:type="dxa"/>
          <w:trHeight w:val="450"/>
        </w:trPr>
        <w:tc>
          <w:tcPr>
            <w:tcW w:w="4957" w:type="dxa"/>
            <w:vMerge w:val="restart"/>
            <w:tcBorders>
              <w:top w:val="nil"/>
              <w:left w:val="single" w:sz="4" w:space="0" w:color="auto"/>
              <w:bottom w:val="single" w:sz="4" w:space="0" w:color="auto"/>
              <w:right w:val="single" w:sz="4" w:space="0" w:color="auto"/>
            </w:tcBorders>
            <w:shd w:val="clear" w:color="auto" w:fill="auto"/>
            <w:vAlign w:val="center"/>
            <w:hideMark/>
          </w:tcPr>
          <w:p w14:paraId="3E4992BD"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Tres Unidades de Calificación y Tres Usos - Uso Predominante</w:t>
            </w:r>
          </w:p>
        </w:tc>
        <w:tc>
          <w:tcPr>
            <w:tcW w:w="1700" w:type="dxa"/>
            <w:vMerge w:val="restart"/>
            <w:tcBorders>
              <w:top w:val="nil"/>
              <w:left w:val="single" w:sz="4" w:space="0" w:color="auto"/>
              <w:bottom w:val="single" w:sz="4" w:space="0" w:color="auto"/>
              <w:right w:val="single" w:sz="4" w:space="0" w:color="auto"/>
            </w:tcBorders>
            <w:shd w:val="clear" w:color="auto" w:fill="auto"/>
            <w:vAlign w:val="center"/>
            <w:hideMark/>
          </w:tcPr>
          <w:p w14:paraId="278F3321"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004</w:t>
            </w:r>
          </w:p>
        </w:tc>
        <w:tc>
          <w:tcPr>
            <w:tcW w:w="2240" w:type="dxa"/>
            <w:vMerge w:val="restart"/>
            <w:tcBorders>
              <w:top w:val="nil"/>
              <w:left w:val="single" w:sz="4" w:space="0" w:color="auto"/>
              <w:bottom w:val="single" w:sz="4" w:space="0" w:color="auto"/>
              <w:right w:val="single" w:sz="4" w:space="0" w:color="auto"/>
            </w:tcBorders>
            <w:shd w:val="clear" w:color="auto" w:fill="auto"/>
            <w:vAlign w:val="center"/>
            <w:hideMark/>
          </w:tcPr>
          <w:p w14:paraId="3BA943FE"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004-001-022</w:t>
            </w:r>
          </w:p>
        </w:tc>
      </w:tr>
      <w:tr w:rsidR="00F7374E" w:rsidRPr="00AD7DF4" w14:paraId="12F193DF" w14:textId="77777777" w:rsidTr="001D1960">
        <w:trPr>
          <w:gridAfter w:val="1"/>
          <w:wAfter w:w="8" w:type="dxa"/>
          <w:trHeight w:val="450"/>
        </w:trPr>
        <w:tc>
          <w:tcPr>
            <w:tcW w:w="4957" w:type="dxa"/>
            <w:vMerge/>
            <w:tcBorders>
              <w:top w:val="nil"/>
              <w:left w:val="single" w:sz="4" w:space="0" w:color="auto"/>
              <w:bottom w:val="single" w:sz="4" w:space="0" w:color="auto"/>
              <w:right w:val="single" w:sz="4" w:space="0" w:color="auto"/>
            </w:tcBorders>
            <w:vAlign w:val="center"/>
            <w:hideMark/>
          </w:tcPr>
          <w:p w14:paraId="55A332FA" w14:textId="77777777" w:rsidR="00F7374E" w:rsidRPr="00AD7DF4" w:rsidRDefault="00F7374E" w:rsidP="001D1960">
            <w:pPr>
              <w:spacing w:after="0" w:line="240" w:lineRule="auto"/>
              <w:jc w:val="center"/>
              <w:rPr>
                <w:rFonts w:cstheme="minorHAnsi"/>
                <w:sz w:val="18"/>
                <w:szCs w:val="18"/>
                <w:lang w:eastAsia="es-CO"/>
              </w:rPr>
            </w:pPr>
          </w:p>
        </w:tc>
        <w:tc>
          <w:tcPr>
            <w:tcW w:w="1700" w:type="dxa"/>
            <w:vMerge/>
            <w:tcBorders>
              <w:top w:val="nil"/>
              <w:left w:val="single" w:sz="4" w:space="0" w:color="auto"/>
              <w:bottom w:val="single" w:sz="4" w:space="0" w:color="auto"/>
              <w:right w:val="single" w:sz="4" w:space="0" w:color="auto"/>
            </w:tcBorders>
            <w:vAlign w:val="center"/>
            <w:hideMark/>
          </w:tcPr>
          <w:p w14:paraId="70E77197" w14:textId="77777777" w:rsidR="00F7374E" w:rsidRPr="00AD7DF4" w:rsidRDefault="00F7374E" w:rsidP="001D1960">
            <w:pPr>
              <w:spacing w:after="0" w:line="240" w:lineRule="auto"/>
              <w:jc w:val="center"/>
              <w:rPr>
                <w:rFonts w:cstheme="minorHAnsi"/>
                <w:sz w:val="18"/>
                <w:szCs w:val="18"/>
                <w:lang w:eastAsia="es-CO"/>
              </w:rPr>
            </w:pPr>
          </w:p>
        </w:tc>
        <w:tc>
          <w:tcPr>
            <w:tcW w:w="2240" w:type="dxa"/>
            <w:vMerge/>
            <w:tcBorders>
              <w:top w:val="nil"/>
              <w:left w:val="single" w:sz="4" w:space="0" w:color="auto"/>
              <w:bottom w:val="single" w:sz="4" w:space="0" w:color="auto"/>
              <w:right w:val="single" w:sz="4" w:space="0" w:color="auto"/>
            </w:tcBorders>
            <w:vAlign w:val="center"/>
            <w:hideMark/>
          </w:tcPr>
          <w:p w14:paraId="79FDA6B6" w14:textId="77777777" w:rsidR="00F7374E" w:rsidRPr="00AD7DF4" w:rsidRDefault="00F7374E" w:rsidP="001D1960">
            <w:pPr>
              <w:spacing w:after="0" w:line="240" w:lineRule="auto"/>
              <w:jc w:val="center"/>
              <w:rPr>
                <w:rFonts w:cstheme="minorHAnsi"/>
                <w:sz w:val="18"/>
                <w:szCs w:val="18"/>
                <w:lang w:eastAsia="es-CO"/>
              </w:rPr>
            </w:pPr>
          </w:p>
        </w:tc>
      </w:tr>
      <w:tr w:rsidR="00F7374E" w:rsidRPr="00AD7DF4" w14:paraId="0902A7A3" w14:textId="77777777" w:rsidTr="001D1960">
        <w:trPr>
          <w:gridAfter w:val="1"/>
          <w:wAfter w:w="8" w:type="dxa"/>
          <w:trHeight w:val="450"/>
        </w:trPr>
        <w:tc>
          <w:tcPr>
            <w:tcW w:w="4957" w:type="dxa"/>
            <w:vMerge/>
            <w:tcBorders>
              <w:top w:val="nil"/>
              <w:left w:val="single" w:sz="4" w:space="0" w:color="auto"/>
              <w:bottom w:val="single" w:sz="4" w:space="0" w:color="auto"/>
              <w:right w:val="single" w:sz="4" w:space="0" w:color="auto"/>
            </w:tcBorders>
            <w:vAlign w:val="center"/>
            <w:hideMark/>
          </w:tcPr>
          <w:p w14:paraId="58C2A050" w14:textId="77777777" w:rsidR="00F7374E" w:rsidRPr="00AD7DF4" w:rsidRDefault="00F7374E" w:rsidP="001D1960">
            <w:pPr>
              <w:spacing w:after="0" w:line="240" w:lineRule="auto"/>
              <w:jc w:val="center"/>
              <w:rPr>
                <w:rFonts w:cstheme="minorHAnsi"/>
                <w:sz w:val="18"/>
                <w:szCs w:val="18"/>
                <w:lang w:eastAsia="es-CO"/>
              </w:rPr>
            </w:pPr>
          </w:p>
        </w:tc>
        <w:tc>
          <w:tcPr>
            <w:tcW w:w="1700" w:type="dxa"/>
            <w:vMerge/>
            <w:tcBorders>
              <w:top w:val="nil"/>
              <w:left w:val="single" w:sz="4" w:space="0" w:color="auto"/>
              <w:bottom w:val="single" w:sz="4" w:space="0" w:color="auto"/>
              <w:right w:val="single" w:sz="4" w:space="0" w:color="auto"/>
            </w:tcBorders>
            <w:vAlign w:val="center"/>
            <w:hideMark/>
          </w:tcPr>
          <w:p w14:paraId="3D8CEFC9" w14:textId="77777777" w:rsidR="00F7374E" w:rsidRPr="00AD7DF4" w:rsidRDefault="00F7374E" w:rsidP="001D1960">
            <w:pPr>
              <w:spacing w:after="0" w:line="240" w:lineRule="auto"/>
              <w:jc w:val="center"/>
              <w:rPr>
                <w:rFonts w:cstheme="minorHAnsi"/>
                <w:sz w:val="18"/>
                <w:szCs w:val="18"/>
                <w:lang w:eastAsia="es-CO"/>
              </w:rPr>
            </w:pPr>
          </w:p>
        </w:tc>
        <w:tc>
          <w:tcPr>
            <w:tcW w:w="2240" w:type="dxa"/>
            <w:vMerge/>
            <w:tcBorders>
              <w:top w:val="nil"/>
              <w:left w:val="single" w:sz="4" w:space="0" w:color="auto"/>
              <w:bottom w:val="single" w:sz="4" w:space="0" w:color="auto"/>
              <w:right w:val="single" w:sz="4" w:space="0" w:color="auto"/>
            </w:tcBorders>
            <w:vAlign w:val="center"/>
            <w:hideMark/>
          </w:tcPr>
          <w:p w14:paraId="62D7B9E0" w14:textId="77777777" w:rsidR="00F7374E" w:rsidRPr="00AD7DF4" w:rsidRDefault="00F7374E" w:rsidP="001D1960">
            <w:pPr>
              <w:spacing w:after="0" w:line="240" w:lineRule="auto"/>
              <w:jc w:val="center"/>
              <w:rPr>
                <w:rFonts w:cstheme="minorHAnsi"/>
                <w:sz w:val="18"/>
                <w:szCs w:val="18"/>
                <w:lang w:eastAsia="es-CO"/>
              </w:rPr>
            </w:pPr>
          </w:p>
        </w:tc>
      </w:tr>
    </w:tbl>
    <w:p w14:paraId="5CDB7EC2" w14:textId="5292A330" w:rsidR="00F7374E" w:rsidRDefault="00F7374E" w:rsidP="00B1017C">
      <w:pPr>
        <w:tabs>
          <w:tab w:val="left" w:pos="8931"/>
        </w:tabs>
        <w:ind w:right="49"/>
        <w:rPr>
          <w:ins w:id="40" w:author="Diana Gonzalez Garcia" w:date="2021-05-10T07:07:00Z"/>
          <w:b/>
          <w:sz w:val="24"/>
          <w:szCs w:val="24"/>
        </w:rPr>
      </w:pPr>
    </w:p>
    <w:p w14:paraId="5E8B5B87" w14:textId="77777777" w:rsidR="00DE3725" w:rsidRDefault="00DE3725" w:rsidP="00B1017C">
      <w:pPr>
        <w:tabs>
          <w:tab w:val="left" w:pos="8931"/>
        </w:tabs>
        <w:ind w:right="49"/>
        <w:rPr>
          <w:b/>
          <w:sz w:val="24"/>
          <w:szCs w:val="24"/>
        </w:rPr>
      </w:pPr>
    </w:p>
    <w:tbl>
      <w:tblPr>
        <w:tblW w:w="8905" w:type="dxa"/>
        <w:tblCellMar>
          <w:left w:w="70" w:type="dxa"/>
          <w:right w:w="70" w:type="dxa"/>
        </w:tblCellMar>
        <w:tblLook w:val="04A0" w:firstRow="1" w:lastRow="0" w:firstColumn="1" w:lastColumn="0" w:noHBand="0" w:noVBand="1"/>
      </w:tblPr>
      <w:tblGrid>
        <w:gridCol w:w="4957"/>
        <w:gridCol w:w="1700"/>
        <w:gridCol w:w="2240"/>
        <w:gridCol w:w="8"/>
      </w:tblGrid>
      <w:tr w:rsidR="00F7374E" w:rsidRPr="00AD7DF4" w14:paraId="4D16052C" w14:textId="77777777" w:rsidTr="001D1960">
        <w:trPr>
          <w:trHeight w:val="113"/>
          <w:tblHeader/>
        </w:trPr>
        <w:tc>
          <w:tcPr>
            <w:tcW w:w="8905" w:type="dxa"/>
            <w:gridSpan w:val="4"/>
            <w:tcBorders>
              <w:top w:val="single" w:sz="4" w:space="0" w:color="auto"/>
              <w:left w:val="single" w:sz="4" w:space="0" w:color="auto"/>
              <w:bottom w:val="single" w:sz="4" w:space="0" w:color="auto"/>
              <w:right w:val="single" w:sz="4" w:space="0" w:color="000000"/>
            </w:tcBorders>
            <w:shd w:val="clear" w:color="000000" w:fill="BFBFBF"/>
            <w:noWrap/>
            <w:vAlign w:val="center"/>
            <w:hideMark/>
          </w:tcPr>
          <w:p w14:paraId="219E32F7" w14:textId="77777777" w:rsidR="00F7374E" w:rsidRPr="00AD7DF4" w:rsidRDefault="00F7374E"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T03 - Bodegas e Industria</w:t>
            </w:r>
          </w:p>
        </w:tc>
      </w:tr>
      <w:tr w:rsidR="00F7374E" w:rsidRPr="00AD7DF4" w14:paraId="03814F17" w14:textId="77777777" w:rsidTr="001D1960">
        <w:trPr>
          <w:gridAfter w:val="1"/>
          <w:wAfter w:w="8" w:type="dxa"/>
          <w:trHeight w:val="113"/>
          <w:tblHeader/>
        </w:trPr>
        <w:tc>
          <w:tcPr>
            <w:tcW w:w="4957" w:type="dxa"/>
            <w:tcBorders>
              <w:top w:val="nil"/>
              <w:left w:val="single" w:sz="4" w:space="0" w:color="auto"/>
              <w:bottom w:val="single" w:sz="4" w:space="0" w:color="auto"/>
              <w:right w:val="single" w:sz="4" w:space="0" w:color="auto"/>
            </w:tcBorders>
            <w:shd w:val="clear" w:color="000000" w:fill="BFBFBF"/>
            <w:noWrap/>
            <w:vAlign w:val="center"/>
            <w:hideMark/>
          </w:tcPr>
          <w:p w14:paraId="60D141D9" w14:textId="77777777" w:rsidR="00F7374E" w:rsidRPr="00AD7DF4" w:rsidRDefault="00F7374E"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Reglas de Negocio</w:t>
            </w:r>
          </w:p>
        </w:tc>
        <w:tc>
          <w:tcPr>
            <w:tcW w:w="1700" w:type="dxa"/>
            <w:tcBorders>
              <w:top w:val="nil"/>
              <w:left w:val="nil"/>
              <w:bottom w:val="single" w:sz="4" w:space="0" w:color="auto"/>
              <w:right w:val="single" w:sz="4" w:space="0" w:color="auto"/>
            </w:tcBorders>
            <w:shd w:val="clear" w:color="000000" w:fill="BFBFBF"/>
            <w:noWrap/>
            <w:vAlign w:val="center"/>
            <w:hideMark/>
          </w:tcPr>
          <w:p w14:paraId="56D80C01" w14:textId="77777777" w:rsidR="00F7374E" w:rsidRPr="00AD7DF4" w:rsidRDefault="00F7374E"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Uso Predominante</w:t>
            </w:r>
          </w:p>
        </w:tc>
        <w:tc>
          <w:tcPr>
            <w:tcW w:w="2240" w:type="dxa"/>
            <w:tcBorders>
              <w:top w:val="nil"/>
              <w:left w:val="nil"/>
              <w:bottom w:val="single" w:sz="4" w:space="0" w:color="auto"/>
              <w:right w:val="single" w:sz="4" w:space="0" w:color="auto"/>
            </w:tcBorders>
            <w:shd w:val="clear" w:color="000000" w:fill="BFBFBF"/>
            <w:noWrap/>
            <w:vAlign w:val="center"/>
            <w:hideMark/>
          </w:tcPr>
          <w:p w14:paraId="39516AF7" w14:textId="77777777" w:rsidR="00F7374E" w:rsidRPr="00AD7DF4" w:rsidRDefault="00F7374E"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Combinación de Usos</w:t>
            </w:r>
          </w:p>
        </w:tc>
      </w:tr>
      <w:tr w:rsidR="00F7374E" w:rsidRPr="00AD7DF4" w14:paraId="436DFDB7" w14:textId="77777777" w:rsidTr="001D1960">
        <w:trPr>
          <w:gridAfter w:val="1"/>
          <w:wAfter w:w="8" w:type="dxa"/>
          <w:trHeight w:val="113"/>
        </w:trPr>
        <w:tc>
          <w:tcPr>
            <w:tcW w:w="4957" w:type="dxa"/>
            <w:vMerge w:val="restart"/>
            <w:tcBorders>
              <w:top w:val="nil"/>
              <w:left w:val="single" w:sz="4" w:space="0" w:color="auto"/>
              <w:bottom w:val="single" w:sz="4" w:space="0" w:color="000000"/>
              <w:right w:val="single" w:sz="4" w:space="0" w:color="auto"/>
            </w:tcBorders>
            <w:shd w:val="clear" w:color="auto" w:fill="auto"/>
            <w:vAlign w:val="center"/>
            <w:hideMark/>
          </w:tcPr>
          <w:p w14:paraId="12C3D22A"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Una Unidad de Calificación y Un Uso</w:t>
            </w:r>
          </w:p>
        </w:tc>
        <w:tc>
          <w:tcPr>
            <w:tcW w:w="1700" w:type="dxa"/>
            <w:tcBorders>
              <w:top w:val="nil"/>
              <w:left w:val="nil"/>
              <w:bottom w:val="single" w:sz="4" w:space="0" w:color="auto"/>
              <w:right w:val="single" w:sz="4" w:space="0" w:color="auto"/>
            </w:tcBorders>
            <w:shd w:val="clear" w:color="auto" w:fill="auto"/>
            <w:noWrap/>
            <w:vAlign w:val="center"/>
            <w:hideMark/>
          </w:tcPr>
          <w:p w14:paraId="7D62608F"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010</w:t>
            </w:r>
          </w:p>
        </w:tc>
        <w:tc>
          <w:tcPr>
            <w:tcW w:w="2240" w:type="dxa"/>
            <w:tcBorders>
              <w:top w:val="nil"/>
              <w:left w:val="nil"/>
              <w:bottom w:val="single" w:sz="4" w:space="0" w:color="auto"/>
              <w:right w:val="single" w:sz="4" w:space="0" w:color="auto"/>
            </w:tcBorders>
            <w:shd w:val="clear" w:color="auto" w:fill="auto"/>
            <w:noWrap/>
            <w:vAlign w:val="center"/>
            <w:hideMark/>
          </w:tcPr>
          <w:p w14:paraId="421F3CD8"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010</w:t>
            </w:r>
          </w:p>
        </w:tc>
      </w:tr>
      <w:tr w:rsidR="00F7374E" w:rsidRPr="00AD7DF4" w14:paraId="42FA7398" w14:textId="77777777" w:rsidTr="001D1960">
        <w:trPr>
          <w:gridAfter w:val="1"/>
          <w:wAfter w:w="8" w:type="dxa"/>
          <w:trHeight w:val="113"/>
        </w:trPr>
        <w:tc>
          <w:tcPr>
            <w:tcW w:w="4957" w:type="dxa"/>
            <w:vMerge/>
            <w:tcBorders>
              <w:top w:val="nil"/>
              <w:left w:val="single" w:sz="4" w:space="0" w:color="auto"/>
              <w:bottom w:val="single" w:sz="4" w:space="0" w:color="000000"/>
              <w:right w:val="single" w:sz="4" w:space="0" w:color="auto"/>
            </w:tcBorders>
            <w:vAlign w:val="center"/>
            <w:hideMark/>
          </w:tcPr>
          <w:p w14:paraId="6DAB27C0" w14:textId="77777777" w:rsidR="00F7374E" w:rsidRPr="00AD7DF4" w:rsidRDefault="00F7374E" w:rsidP="001D1960">
            <w:pPr>
              <w:spacing w:after="0" w:line="240" w:lineRule="auto"/>
              <w:jc w:val="center"/>
              <w:rPr>
                <w:rFonts w:cstheme="minorHAnsi"/>
                <w:sz w:val="18"/>
                <w:szCs w:val="18"/>
                <w:lang w:eastAsia="es-CO"/>
              </w:rPr>
            </w:pPr>
          </w:p>
        </w:tc>
        <w:tc>
          <w:tcPr>
            <w:tcW w:w="1700" w:type="dxa"/>
            <w:tcBorders>
              <w:top w:val="nil"/>
              <w:left w:val="nil"/>
              <w:bottom w:val="single" w:sz="4" w:space="0" w:color="auto"/>
              <w:right w:val="single" w:sz="4" w:space="0" w:color="auto"/>
            </w:tcBorders>
            <w:shd w:val="clear" w:color="auto" w:fill="auto"/>
            <w:noWrap/>
            <w:vAlign w:val="center"/>
            <w:hideMark/>
          </w:tcPr>
          <w:p w14:paraId="5A20DB86"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011</w:t>
            </w:r>
          </w:p>
        </w:tc>
        <w:tc>
          <w:tcPr>
            <w:tcW w:w="2240" w:type="dxa"/>
            <w:tcBorders>
              <w:top w:val="nil"/>
              <w:left w:val="nil"/>
              <w:bottom w:val="single" w:sz="4" w:space="0" w:color="auto"/>
              <w:right w:val="single" w:sz="4" w:space="0" w:color="auto"/>
            </w:tcBorders>
            <w:shd w:val="clear" w:color="auto" w:fill="auto"/>
            <w:noWrap/>
            <w:vAlign w:val="center"/>
            <w:hideMark/>
          </w:tcPr>
          <w:p w14:paraId="39927760"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011</w:t>
            </w:r>
          </w:p>
        </w:tc>
      </w:tr>
      <w:tr w:rsidR="00F7374E" w:rsidRPr="00AD7DF4" w14:paraId="22CC66CF" w14:textId="77777777" w:rsidTr="001D1960">
        <w:trPr>
          <w:gridAfter w:val="1"/>
          <w:wAfter w:w="8" w:type="dxa"/>
          <w:trHeight w:val="113"/>
        </w:trPr>
        <w:tc>
          <w:tcPr>
            <w:tcW w:w="4957" w:type="dxa"/>
            <w:vMerge/>
            <w:tcBorders>
              <w:top w:val="nil"/>
              <w:left w:val="single" w:sz="4" w:space="0" w:color="auto"/>
              <w:bottom w:val="single" w:sz="4" w:space="0" w:color="000000"/>
              <w:right w:val="single" w:sz="4" w:space="0" w:color="auto"/>
            </w:tcBorders>
            <w:vAlign w:val="center"/>
            <w:hideMark/>
          </w:tcPr>
          <w:p w14:paraId="1D316045" w14:textId="77777777" w:rsidR="00F7374E" w:rsidRPr="00AD7DF4" w:rsidRDefault="00F7374E" w:rsidP="001D1960">
            <w:pPr>
              <w:spacing w:after="0" w:line="240" w:lineRule="auto"/>
              <w:jc w:val="center"/>
              <w:rPr>
                <w:rFonts w:cstheme="minorHAnsi"/>
                <w:sz w:val="18"/>
                <w:szCs w:val="18"/>
                <w:lang w:eastAsia="es-CO"/>
              </w:rPr>
            </w:pPr>
          </w:p>
        </w:tc>
        <w:tc>
          <w:tcPr>
            <w:tcW w:w="1700" w:type="dxa"/>
            <w:tcBorders>
              <w:top w:val="nil"/>
              <w:left w:val="nil"/>
              <w:bottom w:val="single" w:sz="4" w:space="0" w:color="auto"/>
              <w:right w:val="single" w:sz="4" w:space="0" w:color="auto"/>
            </w:tcBorders>
            <w:shd w:val="clear" w:color="auto" w:fill="auto"/>
            <w:noWrap/>
            <w:vAlign w:val="center"/>
            <w:hideMark/>
          </w:tcPr>
          <w:p w14:paraId="0A46E693"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025</w:t>
            </w:r>
          </w:p>
        </w:tc>
        <w:tc>
          <w:tcPr>
            <w:tcW w:w="2240" w:type="dxa"/>
            <w:tcBorders>
              <w:top w:val="nil"/>
              <w:left w:val="nil"/>
              <w:bottom w:val="single" w:sz="4" w:space="0" w:color="auto"/>
              <w:right w:val="single" w:sz="4" w:space="0" w:color="auto"/>
            </w:tcBorders>
            <w:shd w:val="clear" w:color="auto" w:fill="auto"/>
            <w:noWrap/>
            <w:vAlign w:val="center"/>
            <w:hideMark/>
          </w:tcPr>
          <w:p w14:paraId="5D084F05"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025</w:t>
            </w:r>
          </w:p>
        </w:tc>
      </w:tr>
      <w:tr w:rsidR="00F7374E" w:rsidRPr="00AD7DF4" w14:paraId="6E3C17A2" w14:textId="77777777" w:rsidTr="001D1960">
        <w:trPr>
          <w:gridAfter w:val="1"/>
          <w:wAfter w:w="8" w:type="dxa"/>
          <w:trHeight w:val="113"/>
        </w:trPr>
        <w:tc>
          <w:tcPr>
            <w:tcW w:w="4957" w:type="dxa"/>
            <w:vMerge/>
            <w:tcBorders>
              <w:top w:val="nil"/>
              <w:left w:val="single" w:sz="4" w:space="0" w:color="auto"/>
              <w:bottom w:val="single" w:sz="4" w:space="0" w:color="000000"/>
              <w:right w:val="single" w:sz="4" w:space="0" w:color="auto"/>
            </w:tcBorders>
            <w:vAlign w:val="center"/>
            <w:hideMark/>
          </w:tcPr>
          <w:p w14:paraId="1690CD92" w14:textId="77777777" w:rsidR="00F7374E" w:rsidRPr="00AD7DF4" w:rsidRDefault="00F7374E" w:rsidP="001D1960">
            <w:pPr>
              <w:spacing w:after="0" w:line="240" w:lineRule="auto"/>
              <w:jc w:val="center"/>
              <w:rPr>
                <w:rFonts w:cstheme="minorHAnsi"/>
                <w:sz w:val="18"/>
                <w:szCs w:val="18"/>
                <w:lang w:eastAsia="es-CO"/>
              </w:rPr>
            </w:pPr>
          </w:p>
        </w:tc>
        <w:tc>
          <w:tcPr>
            <w:tcW w:w="1700" w:type="dxa"/>
            <w:tcBorders>
              <w:top w:val="nil"/>
              <w:left w:val="nil"/>
              <w:bottom w:val="single" w:sz="4" w:space="0" w:color="auto"/>
              <w:right w:val="single" w:sz="4" w:space="0" w:color="auto"/>
            </w:tcBorders>
            <w:shd w:val="clear" w:color="auto" w:fill="auto"/>
            <w:noWrap/>
            <w:vAlign w:val="center"/>
            <w:hideMark/>
          </w:tcPr>
          <w:p w14:paraId="4C2B209F"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080</w:t>
            </w:r>
          </w:p>
        </w:tc>
        <w:tc>
          <w:tcPr>
            <w:tcW w:w="2240" w:type="dxa"/>
            <w:tcBorders>
              <w:top w:val="nil"/>
              <w:left w:val="nil"/>
              <w:bottom w:val="single" w:sz="4" w:space="0" w:color="auto"/>
              <w:right w:val="single" w:sz="4" w:space="0" w:color="auto"/>
            </w:tcBorders>
            <w:shd w:val="clear" w:color="auto" w:fill="auto"/>
            <w:noWrap/>
            <w:vAlign w:val="center"/>
            <w:hideMark/>
          </w:tcPr>
          <w:p w14:paraId="2D8F51A6"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080</w:t>
            </w:r>
          </w:p>
        </w:tc>
      </w:tr>
      <w:tr w:rsidR="00F7374E" w:rsidRPr="00AD7DF4" w14:paraId="54886B6A" w14:textId="77777777" w:rsidTr="001D1960">
        <w:trPr>
          <w:gridAfter w:val="1"/>
          <w:wAfter w:w="8" w:type="dxa"/>
          <w:trHeight w:val="113"/>
        </w:trPr>
        <w:tc>
          <w:tcPr>
            <w:tcW w:w="4957" w:type="dxa"/>
            <w:vMerge w:val="restart"/>
            <w:tcBorders>
              <w:top w:val="nil"/>
              <w:left w:val="single" w:sz="4" w:space="0" w:color="auto"/>
              <w:bottom w:val="single" w:sz="4" w:space="0" w:color="000000"/>
              <w:right w:val="single" w:sz="4" w:space="0" w:color="auto"/>
            </w:tcBorders>
            <w:shd w:val="clear" w:color="auto" w:fill="auto"/>
            <w:vAlign w:val="center"/>
            <w:hideMark/>
          </w:tcPr>
          <w:p w14:paraId="126382E3"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Dos Unidades de Calificación y Dos Usos - Uso Predominante</w:t>
            </w:r>
          </w:p>
        </w:tc>
        <w:tc>
          <w:tcPr>
            <w:tcW w:w="17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EA0FAA3"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010</w:t>
            </w:r>
          </w:p>
        </w:tc>
        <w:tc>
          <w:tcPr>
            <w:tcW w:w="2240" w:type="dxa"/>
            <w:tcBorders>
              <w:top w:val="nil"/>
              <w:left w:val="nil"/>
              <w:bottom w:val="single" w:sz="4" w:space="0" w:color="auto"/>
              <w:right w:val="single" w:sz="4" w:space="0" w:color="auto"/>
            </w:tcBorders>
            <w:shd w:val="clear" w:color="auto" w:fill="auto"/>
            <w:noWrap/>
            <w:vAlign w:val="center"/>
            <w:hideMark/>
          </w:tcPr>
          <w:p w14:paraId="50BBED38"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010-001</w:t>
            </w:r>
          </w:p>
        </w:tc>
      </w:tr>
      <w:tr w:rsidR="00F7374E" w:rsidRPr="00AD7DF4" w14:paraId="61BA8AB2" w14:textId="77777777" w:rsidTr="001D1960">
        <w:trPr>
          <w:gridAfter w:val="1"/>
          <w:wAfter w:w="8" w:type="dxa"/>
          <w:trHeight w:val="113"/>
        </w:trPr>
        <w:tc>
          <w:tcPr>
            <w:tcW w:w="4957" w:type="dxa"/>
            <w:vMerge/>
            <w:tcBorders>
              <w:top w:val="nil"/>
              <w:left w:val="single" w:sz="4" w:space="0" w:color="auto"/>
              <w:bottom w:val="single" w:sz="4" w:space="0" w:color="000000"/>
              <w:right w:val="single" w:sz="4" w:space="0" w:color="auto"/>
            </w:tcBorders>
            <w:vAlign w:val="center"/>
            <w:hideMark/>
          </w:tcPr>
          <w:p w14:paraId="108D94D5" w14:textId="77777777" w:rsidR="00F7374E" w:rsidRPr="00AD7DF4" w:rsidRDefault="00F7374E" w:rsidP="001D1960">
            <w:pPr>
              <w:spacing w:after="0" w:line="240" w:lineRule="auto"/>
              <w:jc w:val="center"/>
              <w:rPr>
                <w:rFonts w:cstheme="minorHAnsi"/>
                <w:sz w:val="18"/>
                <w:szCs w:val="18"/>
                <w:lang w:eastAsia="es-CO"/>
              </w:rPr>
            </w:pPr>
          </w:p>
        </w:tc>
        <w:tc>
          <w:tcPr>
            <w:tcW w:w="1700" w:type="dxa"/>
            <w:vMerge/>
            <w:tcBorders>
              <w:top w:val="nil"/>
              <w:left w:val="single" w:sz="4" w:space="0" w:color="auto"/>
              <w:bottom w:val="single" w:sz="4" w:space="0" w:color="000000"/>
              <w:right w:val="single" w:sz="4" w:space="0" w:color="auto"/>
            </w:tcBorders>
            <w:vAlign w:val="center"/>
            <w:hideMark/>
          </w:tcPr>
          <w:p w14:paraId="22936242" w14:textId="77777777" w:rsidR="00F7374E" w:rsidRPr="00AD7DF4" w:rsidRDefault="00F7374E" w:rsidP="001D1960">
            <w:pPr>
              <w:spacing w:after="0" w:line="240" w:lineRule="auto"/>
              <w:jc w:val="center"/>
              <w:rPr>
                <w:rFonts w:cstheme="minorHAnsi"/>
                <w:sz w:val="18"/>
                <w:szCs w:val="18"/>
                <w:lang w:eastAsia="es-CO"/>
              </w:rPr>
            </w:pPr>
          </w:p>
        </w:tc>
        <w:tc>
          <w:tcPr>
            <w:tcW w:w="2240" w:type="dxa"/>
            <w:tcBorders>
              <w:top w:val="nil"/>
              <w:left w:val="nil"/>
              <w:bottom w:val="single" w:sz="4" w:space="0" w:color="auto"/>
              <w:right w:val="single" w:sz="4" w:space="0" w:color="auto"/>
            </w:tcBorders>
            <w:shd w:val="clear" w:color="auto" w:fill="auto"/>
            <w:noWrap/>
            <w:vAlign w:val="center"/>
            <w:hideMark/>
          </w:tcPr>
          <w:p w14:paraId="0B2D3E45"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010-002</w:t>
            </w:r>
          </w:p>
        </w:tc>
      </w:tr>
      <w:tr w:rsidR="00F7374E" w:rsidRPr="00AD7DF4" w14:paraId="53AA9E65" w14:textId="77777777" w:rsidTr="001D1960">
        <w:trPr>
          <w:gridAfter w:val="1"/>
          <w:wAfter w:w="8" w:type="dxa"/>
          <w:trHeight w:val="113"/>
        </w:trPr>
        <w:tc>
          <w:tcPr>
            <w:tcW w:w="4957" w:type="dxa"/>
            <w:vMerge/>
            <w:tcBorders>
              <w:top w:val="nil"/>
              <w:left w:val="single" w:sz="4" w:space="0" w:color="auto"/>
              <w:bottom w:val="single" w:sz="4" w:space="0" w:color="000000"/>
              <w:right w:val="single" w:sz="4" w:space="0" w:color="auto"/>
            </w:tcBorders>
            <w:vAlign w:val="center"/>
            <w:hideMark/>
          </w:tcPr>
          <w:p w14:paraId="4C67C041" w14:textId="77777777" w:rsidR="00F7374E" w:rsidRPr="00AD7DF4" w:rsidRDefault="00F7374E" w:rsidP="001D1960">
            <w:pPr>
              <w:spacing w:after="0" w:line="240" w:lineRule="auto"/>
              <w:jc w:val="center"/>
              <w:rPr>
                <w:rFonts w:cstheme="minorHAnsi"/>
                <w:sz w:val="18"/>
                <w:szCs w:val="18"/>
                <w:lang w:eastAsia="es-CO"/>
              </w:rPr>
            </w:pPr>
          </w:p>
        </w:tc>
        <w:tc>
          <w:tcPr>
            <w:tcW w:w="1700" w:type="dxa"/>
            <w:vMerge/>
            <w:tcBorders>
              <w:top w:val="nil"/>
              <w:left w:val="single" w:sz="4" w:space="0" w:color="auto"/>
              <w:bottom w:val="single" w:sz="4" w:space="0" w:color="000000"/>
              <w:right w:val="single" w:sz="4" w:space="0" w:color="auto"/>
            </w:tcBorders>
            <w:vAlign w:val="center"/>
            <w:hideMark/>
          </w:tcPr>
          <w:p w14:paraId="4347658A" w14:textId="77777777" w:rsidR="00F7374E" w:rsidRPr="00AD7DF4" w:rsidRDefault="00F7374E" w:rsidP="001D1960">
            <w:pPr>
              <w:spacing w:after="0" w:line="240" w:lineRule="auto"/>
              <w:jc w:val="center"/>
              <w:rPr>
                <w:rFonts w:cstheme="minorHAnsi"/>
                <w:sz w:val="18"/>
                <w:szCs w:val="18"/>
                <w:lang w:eastAsia="es-CO"/>
              </w:rPr>
            </w:pPr>
          </w:p>
        </w:tc>
        <w:tc>
          <w:tcPr>
            <w:tcW w:w="2240" w:type="dxa"/>
            <w:tcBorders>
              <w:top w:val="nil"/>
              <w:left w:val="nil"/>
              <w:bottom w:val="single" w:sz="4" w:space="0" w:color="auto"/>
              <w:right w:val="single" w:sz="4" w:space="0" w:color="auto"/>
            </w:tcBorders>
            <w:shd w:val="clear" w:color="auto" w:fill="auto"/>
            <w:noWrap/>
            <w:vAlign w:val="center"/>
            <w:hideMark/>
          </w:tcPr>
          <w:p w14:paraId="250F3680"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010-003</w:t>
            </w:r>
          </w:p>
        </w:tc>
      </w:tr>
      <w:tr w:rsidR="00F7374E" w:rsidRPr="00AD7DF4" w14:paraId="7759EF9C" w14:textId="77777777" w:rsidTr="001D1960">
        <w:trPr>
          <w:gridAfter w:val="1"/>
          <w:wAfter w:w="8" w:type="dxa"/>
          <w:trHeight w:val="113"/>
        </w:trPr>
        <w:tc>
          <w:tcPr>
            <w:tcW w:w="4957" w:type="dxa"/>
            <w:vMerge/>
            <w:tcBorders>
              <w:top w:val="nil"/>
              <w:left w:val="single" w:sz="4" w:space="0" w:color="auto"/>
              <w:bottom w:val="single" w:sz="4" w:space="0" w:color="000000"/>
              <w:right w:val="single" w:sz="4" w:space="0" w:color="auto"/>
            </w:tcBorders>
            <w:vAlign w:val="center"/>
            <w:hideMark/>
          </w:tcPr>
          <w:p w14:paraId="538B76FC" w14:textId="77777777" w:rsidR="00F7374E" w:rsidRPr="00AD7DF4" w:rsidRDefault="00F7374E" w:rsidP="001D1960">
            <w:pPr>
              <w:spacing w:after="0" w:line="240" w:lineRule="auto"/>
              <w:jc w:val="center"/>
              <w:rPr>
                <w:rFonts w:cstheme="minorHAnsi"/>
                <w:sz w:val="18"/>
                <w:szCs w:val="18"/>
                <w:lang w:eastAsia="es-CO"/>
              </w:rPr>
            </w:pPr>
          </w:p>
        </w:tc>
        <w:tc>
          <w:tcPr>
            <w:tcW w:w="1700" w:type="dxa"/>
            <w:vMerge/>
            <w:tcBorders>
              <w:top w:val="nil"/>
              <w:left w:val="single" w:sz="4" w:space="0" w:color="auto"/>
              <w:bottom w:val="single" w:sz="4" w:space="0" w:color="000000"/>
              <w:right w:val="single" w:sz="4" w:space="0" w:color="auto"/>
            </w:tcBorders>
            <w:vAlign w:val="center"/>
            <w:hideMark/>
          </w:tcPr>
          <w:p w14:paraId="286089C6" w14:textId="77777777" w:rsidR="00F7374E" w:rsidRPr="00AD7DF4" w:rsidRDefault="00F7374E" w:rsidP="001D1960">
            <w:pPr>
              <w:spacing w:after="0" w:line="240" w:lineRule="auto"/>
              <w:jc w:val="center"/>
              <w:rPr>
                <w:rFonts w:cstheme="minorHAnsi"/>
                <w:sz w:val="18"/>
                <w:szCs w:val="18"/>
                <w:lang w:eastAsia="es-CO"/>
              </w:rPr>
            </w:pPr>
          </w:p>
        </w:tc>
        <w:tc>
          <w:tcPr>
            <w:tcW w:w="2240" w:type="dxa"/>
            <w:tcBorders>
              <w:top w:val="nil"/>
              <w:left w:val="nil"/>
              <w:bottom w:val="single" w:sz="4" w:space="0" w:color="auto"/>
              <w:right w:val="single" w:sz="4" w:space="0" w:color="auto"/>
            </w:tcBorders>
            <w:shd w:val="clear" w:color="auto" w:fill="auto"/>
            <w:noWrap/>
            <w:vAlign w:val="center"/>
            <w:hideMark/>
          </w:tcPr>
          <w:p w14:paraId="1A923DCF"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010-004</w:t>
            </w:r>
          </w:p>
        </w:tc>
      </w:tr>
      <w:tr w:rsidR="00F7374E" w:rsidRPr="00AD7DF4" w14:paraId="4F7EA292" w14:textId="77777777" w:rsidTr="001D1960">
        <w:trPr>
          <w:gridAfter w:val="1"/>
          <w:wAfter w:w="8" w:type="dxa"/>
          <w:trHeight w:val="113"/>
        </w:trPr>
        <w:tc>
          <w:tcPr>
            <w:tcW w:w="4957" w:type="dxa"/>
            <w:vMerge/>
            <w:tcBorders>
              <w:top w:val="nil"/>
              <w:left w:val="single" w:sz="4" w:space="0" w:color="auto"/>
              <w:bottom w:val="single" w:sz="4" w:space="0" w:color="000000"/>
              <w:right w:val="single" w:sz="4" w:space="0" w:color="auto"/>
            </w:tcBorders>
            <w:vAlign w:val="center"/>
            <w:hideMark/>
          </w:tcPr>
          <w:p w14:paraId="504A2377" w14:textId="77777777" w:rsidR="00F7374E" w:rsidRPr="00AD7DF4" w:rsidRDefault="00F7374E" w:rsidP="001D1960">
            <w:pPr>
              <w:spacing w:after="0" w:line="240" w:lineRule="auto"/>
              <w:jc w:val="center"/>
              <w:rPr>
                <w:rFonts w:cstheme="minorHAnsi"/>
                <w:sz w:val="18"/>
                <w:szCs w:val="18"/>
                <w:lang w:eastAsia="es-CO"/>
              </w:rPr>
            </w:pPr>
          </w:p>
        </w:tc>
        <w:tc>
          <w:tcPr>
            <w:tcW w:w="1700" w:type="dxa"/>
            <w:vMerge/>
            <w:tcBorders>
              <w:top w:val="nil"/>
              <w:left w:val="single" w:sz="4" w:space="0" w:color="auto"/>
              <w:bottom w:val="single" w:sz="4" w:space="0" w:color="000000"/>
              <w:right w:val="single" w:sz="4" w:space="0" w:color="auto"/>
            </w:tcBorders>
            <w:vAlign w:val="center"/>
            <w:hideMark/>
          </w:tcPr>
          <w:p w14:paraId="473F665E" w14:textId="77777777" w:rsidR="00F7374E" w:rsidRPr="00AD7DF4" w:rsidRDefault="00F7374E" w:rsidP="001D1960">
            <w:pPr>
              <w:spacing w:after="0" w:line="240" w:lineRule="auto"/>
              <w:jc w:val="center"/>
              <w:rPr>
                <w:rFonts w:cstheme="minorHAnsi"/>
                <w:sz w:val="18"/>
                <w:szCs w:val="18"/>
                <w:lang w:eastAsia="es-CO"/>
              </w:rPr>
            </w:pPr>
          </w:p>
        </w:tc>
        <w:tc>
          <w:tcPr>
            <w:tcW w:w="2240" w:type="dxa"/>
            <w:tcBorders>
              <w:top w:val="nil"/>
              <w:left w:val="nil"/>
              <w:bottom w:val="single" w:sz="4" w:space="0" w:color="auto"/>
              <w:right w:val="single" w:sz="4" w:space="0" w:color="auto"/>
            </w:tcBorders>
            <w:shd w:val="clear" w:color="auto" w:fill="auto"/>
            <w:noWrap/>
            <w:vAlign w:val="center"/>
            <w:hideMark/>
          </w:tcPr>
          <w:p w14:paraId="664711B1"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010-009</w:t>
            </w:r>
          </w:p>
        </w:tc>
      </w:tr>
      <w:tr w:rsidR="00F7374E" w:rsidRPr="00AD7DF4" w14:paraId="6F9FA09E" w14:textId="77777777" w:rsidTr="001D1960">
        <w:trPr>
          <w:gridAfter w:val="1"/>
          <w:wAfter w:w="8" w:type="dxa"/>
          <w:trHeight w:val="113"/>
        </w:trPr>
        <w:tc>
          <w:tcPr>
            <w:tcW w:w="4957" w:type="dxa"/>
            <w:vMerge/>
            <w:tcBorders>
              <w:top w:val="nil"/>
              <w:left w:val="single" w:sz="4" w:space="0" w:color="auto"/>
              <w:bottom w:val="single" w:sz="4" w:space="0" w:color="000000"/>
              <w:right w:val="single" w:sz="4" w:space="0" w:color="auto"/>
            </w:tcBorders>
            <w:vAlign w:val="center"/>
            <w:hideMark/>
          </w:tcPr>
          <w:p w14:paraId="482F8AC3" w14:textId="77777777" w:rsidR="00F7374E" w:rsidRPr="00AD7DF4" w:rsidRDefault="00F7374E" w:rsidP="001D1960">
            <w:pPr>
              <w:spacing w:after="0" w:line="240" w:lineRule="auto"/>
              <w:jc w:val="center"/>
              <w:rPr>
                <w:rFonts w:cstheme="minorHAnsi"/>
                <w:sz w:val="18"/>
                <w:szCs w:val="18"/>
                <w:lang w:eastAsia="es-CO"/>
              </w:rPr>
            </w:pPr>
          </w:p>
        </w:tc>
        <w:tc>
          <w:tcPr>
            <w:tcW w:w="1700" w:type="dxa"/>
            <w:vMerge/>
            <w:tcBorders>
              <w:top w:val="nil"/>
              <w:left w:val="single" w:sz="4" w:space="0" w:color="auto"/>
              <w:bottom w:val="single" w:sz="4" w:space="0" w:color="000000"/>
              <w:right w:val="single" w:sz="4" w:space="0" w:color="auto"/>
            </w:tcBorders>
            <w:vAlign w:val="center"/>
            <w:hideMark/>
          </w:tcPr>
          <w:p w14:paraId="62EB3EDE" w14:textId="77777777" w:rsidR="00F7374E" w:rsidRPr="00AD7DF4" w:rsidRDefault="00F7374E" w:rsidP="001D1960">
            <w:pPr>
              <w:spacing w:after="0" w:line="240" w:lineRule="auto"/>
              <w:jc w:val="center"/>
              <w:rPr>
                <w:rFonts w:cstheme="minorHAnsi"/>
                <w:sz w:val="18"/>
                <w:szCs w:val="18"/>
                <w:lang w:eastAsia="es-CO"/>
              </w:rPr>
            </w:pPr>
          </w:p>
        </w:tc>
        <w:tc>
          <w:tcPr>
            <w:tcW w:w="2240" w:type="dxa"/>
            <w:tcBorders>
              <w:top w:val="nil"/>
              <w:left w:val="nil"/>
              <w:bottom w:val="single" w:sz="4" w:space="0" w:color="auto"/>
              <w:right w:val="single" w:sz="4" w:space="0" w:color="auto"/>
            </w:tcBorders>
            <w:shd w:val="clear" w:color="auto" w:fill="auto"/>
            <w:noWrap/>
            <w:vAlign w:val="center"/>
            <w:hideMark/>
          </w:tcPr>
          <w:p w14:paraId="75D7B74B"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010-012</w:t>
            </w:r>
          </w:p>
        </w:tc>
      </w:tr>
      <w:tr w:rsidR="00F7374E" w:rsidRPr="00AD7DF4" w14:paraId="4A975C56" w14:textId="77777777" w:rsidTr="001D1960">
        <w:trPr>
          <w:gridAfter w:val="1"/>
          <w:wAfter w:w="8" w:type="dxa"/>
          <w:trHeight w:val="113"/>
        </w:trPr>
        <w:tc>
          <w:tcPr>
            <w:tcW w:w="4957" w:type="dxa"/>
            <w:vMerge/>
            <w:tcBorders>
              <w:top w:val="nil"/>
              <w:left w:val="single" w:sz="4" w:space="0" w:color="auto"/>
              <w:bottom w:val="single" w:sz="4" w:space="0" w:color="000000"/>
              <w:right w:val="single" w:sz="4" w:space="0" w:color="auto"/>
            </w:tcBorders>
            <w:vAlign w:val="center"/>
            <w:hideMark/>
          </w:tcPr>
          <w:p w14:paraId="59E1CEA6" w14:textId="77777777" w:rsidR="00F7374E" w:rsidRPr="00AD7DF4" w:rsidRDefault="00F7374E" w:rsidP="001D1960">
            <w:pPr>
              <w:spacing w:after="0" w:line="240" w:lineRule="auto"/>
              <w:jc w:val="center"/>
              <w:rPr>
                <w:rFonts w:cstheme="minorHAnsi"/>
                <w:sz w:val="18"/>
                <w:szCs w:val="18"/>
                <w:lang w:eastAsia="es-CO"/>
              </w:rPr>
            </w:pPr>
          </w:p>
        </w:tc>
        <w:tc>
          <w:tcPr>
            <w:tcW w:w="1700" w:type="dxa"/>
            <w:vMerge/>
            <w:tcBorders>
              <w:top w:val="nil"/>
              <w:left w:val="single" w:sz="4" w:space="0" w:color="auto"/>
              <w:bottom w:val="single" w:sz="4" w:space="0" w:color="000000"/>
              <w:right w:val="single" w:sz="4" w:space="0" w:color="auto"/>
            </w:tcBorders>
            <w:vAlign w:val="center"/>
            <w:hideMark/>
          </w:tcPr>
          <w:p w14:paraId="46C19CE2" w14:textId="77777777" w:rsidR="00F7374E" w:rsidRPr="00AD7DF4" w:rsidRDefault="00F7374E" w:rsidP="001D1960">
            <w:pPr>
              <w:spacing w:after="0" w:line="240" w:lineRule="auto"/>
              <w:jc w:val="center"/>
              <w:rPr>
                <w:rFonts w:cstheme="minorHAnsi"/>
                <w:sz w:val="18"/>
                <w:szCs w:val="18"/>
                <w:lang w:eastAsia="es-CO"/>
              </w:rPr>
            </w:pPr>
          </w:p>
        </w:tc>
        <w:tc>
          <w:tcPr>
            <w:tcW w:w="2240" w:type="dxa"/>
            <w:tcBorders>
              <w:top w:val="nil"/>
              <w:left w:val="nil"/>
              <w:bottom w:val="single" w:sz="4" w:space="0" w:color="auto"/>
              <w:right w:val="single" w:sz="4" w:space="0" w:color="auto"/>
            </w:tcBorders>
            <w:shd w:val="clear" w:color="auto" w:fill="auto"/>
            <w:noWrap/>
            <w:vAlign w:val="center"/>
            <w:hideMark/>
          </w:tcPr>
          <w:p w14:paraId="0CAC5722"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010-022</w:t>
            </w:r>
          </w:p>
        </w:tc>
      </w:tr>
      <w:tr w:rsidR="00F7374E" w:rsidRPr="00AD7DF4" w14:paraId="74D8C61D" w14:textId="77777777" w:rsidTr="001D1960">
        <w:trPr>
          <w:gridAfter w:val="1"/>
          <w:wAfter w:w="8" w:type="dxa"/>
          <w:trHeight w:val="113"/>
        </w:trPr>
        <w:tc>
          <w:tcPr>
            <w:tcW w:w="4957" w:type="dxa"/>
            <w:vMerge/>
            <w:tcBorders>
              <w:top w:val="nil"/>
              <w:left w:val="single" w:sz="4" w:space="0" w:color="auto"/>
              <w:bottom w:val="single" w:sz="4" w:space="0" w:color="000000"/>
              <w:right w:val="single" w:sz="4" w:space="0" w:color="auto"/>
            </w:tcBorders>
            <w:vAlign w:val="center"/>
            <w:hideMark/>
          </w:tcPr>
          <w:p w14:paraId="2BBE36CB" w14:textId="77777777" w:rsidR="00F7374E" w:rsidRPr="00AD7DF4" w:rsidRDefault="00F7374E" w:rsidP="001D1960">
            <w:pPr>
              <w:spacing w:after="0" w:line="240" w:lineRule="auto"/>
              <w:jc w:val="center"/>
              <w:rPr>
                <w:rFonts w:cstheme="minorHAnsi"/>
                <w:sz w:val="18"/>
                <w:szCs w:val="18"/>
                <w:lang w:eastAsia="es-CO"/>
              </w:rPr>
            </w:pPr>
          </w:p>
        </w:tc>
        <w:tc>
          <w:tcPr>
            <w:tcW w:w="1700" w:type="dxa"/>
            <w:vMerge/>
            <w:tcBorders>
              <w:top w:val="nil"/>
              <w:left w:val="single" w:sz="4" w:space="0" w:color="auto"/>
              <w:bottom w:val="single" w:sz="4" w:space="0" w:color="000000"/>
              <w:right w:val="single" w:sz="4" w:space="0" w:color="auto"/>
            </w:tcBorders>
            <w:vAlign w:val="center"/>
            <w:hideMark/>
          </w:tcPr>
          <w:p w14:paraId="3B48E4A2" w14:textId="77777777" w:rsidR="00F7374E" w:rsidRPr="00AD7DF4" w:rsidRDefault="00F7374E" w:rsidP="001D1960">
            <w:pPr>
              <w:spacing w:after="0" w:line="240" w:lineRule="auto"/>
              <w:jc w:val="center"/>
              <w:rPr>
                <w:rFonts w:cstheme="minorHAnsi"/>
                <w:sz w:val="18"/>
                <w:szCs w:val="18"/>
                <w:lang w:eastAsia="es-CO"/>
              </w:rPr>
            </w:pPr>
          </w:p>
        </w:tc>
        <w:tc>
          <w:tcPr>
            <w:tcW w:w="2240" w:type="dxa"/>
            <w:tcBorders>
              <w:top w:val="nil"/>
              <w:left w:val="nil"/>
              <w:bottom w:val="single" w:sz="4" w:space="0" w:color="auto"/>
              <w:right w:val="single" w:sz="4" w:space="0" w:color="auto"/>
            </w:tcBorders>
            <w:shd w:val="clear" w:color="auto" w:fill="auto"/>
            <w:noWrap/>
            <w:vAlign w:val="center"/>
            <w:hideMark/>
          </w:tcPr>
          <w:p w14:paraId="7678015A"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010-080</w:t>
            </w:r>
          </w:p>
        </w:tc>
      </w:tr>
      <w:tr w:rsidR="00F7374E" w:rsidRPr="00AD7DF4" w14:paraId="207E5E27" w14:textId="77777777" w:rsidTr="001D1960">
        <w:trPr>
          <w:gridAfter w:val="1"/>
          <w:wAfter w:w="8" w:type="dxa"/>
          <w:trHeight w:val="113"/>
        </w:trPr>
        <w:tc>
          <w:tcPr>
            <w:tcW w:w="4957" w:type="dxa"/>
            <w:vMerge/>
            <w:tcBorders>
              <w:top w:val="nil"/>
              <w:left w:val="single" w:sz="4" w:space="0" w:color="auto"/>
              <w:bottom w:val="single" w:sz="4" w:space="0" w:color="000000"/>
              <w:right w:val="single" w:sz="4" w:space="0" w:color="auto"/>
            </w:tcBorders>
            <w:vAlign w:val="center"/>
            <w:hideMark/>
          </w:tcPr>
          <w:p w14:paraId="3B354072" w14:textId="77777777" w:rsidR="00F7374E" w:rsidRPr="00AD7DF4" w:rsidRDefault="00F7374E" w:rsidP="001D1960">
            <w:pPr>
              <w:spacing w:after="0" w:line="240" w:lineRule="auto"/>
              <w:jc w:val="center"/>
              <w:rPr>
                <w:rFonts w:cstheme="minorHAnsi"/>
                <w:sz w:val="18"/>
                <w:szCs w:val="18"/>
                <w:lang w:eastAsia="es-CO"/>
              </w:rPr>
            </w:pPr>
          </w:p>
        </w:tc>
        <w:tc>
          <w:tcPr>
            <w:tcW w:w="1700" w:type="dxa"/>
            <w:vMerge/>
            <w:tcBorders>
              <w:top w:val="nil"/>
              <w:left w:val="single" w:sz="4" w:space="0" w:color="auto"/>
              <w:bottom w:val="single" w:sz="4" w:space="0" w:color="000000"/>
              <w:right w:val="single" w:sz="4" w:space="0" w:color="auto"/>
            </w:tcBorders>
            <w:vAlign w:val="center"/>
            <w:hideMark/>
          </w:tcPr>
          <w:p w14:paraId="04F61D46" w14:textId="77777777" w:rsidR="00F7374E" w:rsidRPr="00AD7DF4" w:rsidRDefault="00F7374E" w:rsidP="001D1960">
            <w:pPr>
              <w:spacing w:after="0" w:line="240" w:lineRule="auto"/>
              <w:jc w:val="center"/>
              <w:rPr>
                <w:rFonts w:cstheme="minorHAnsi"/>
                <w:sz w:val="18"/>
                <w:szCs w:val="18"/>
                <w:lang w:eastAsia="es-CO"/>
              </w:rPr>
            </w:pPr>
          </w:p>
        </w:tc>
        <w:tc>
          <w:tcPr>
            <w:tcW w:w="2240" w:type="dxa"/>
            <w:tcBorders>
              <w:top w:val="nil"/>
              <w:left w:val="nil"/>
              <w:bottom w:val="single" w:sz="4" w:space="0" w:color="auto"/>
              <w:right w:val="single" w:sz="4" w:space="0" w:color="auto"/>
            </w:tcBorders>
            <w:shd w:val="clear" w:color="auto" w:fill="auto"/>
            <w:noWrap/>
            <w:vAlign w:val="center"/>
            <w:hideMark/>
          </w:tcPr>
          <w:p w14:paraId="70CDC152"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010-056</w:t>
            </w:r>
          </w:p>
        </w:tc>
      </w:tr>
      <w:tr w:rsidR="00F7374E" w:rsidRPr="00AD7DF4" w14:paraId="26DFA0BA" w14:textId="77777777" w:rsidTr="001D1960">
        <w:trPr>
          <w:gridAfter w:val="1"/>
          <w:wAfter w:w="8" w:type="dxa"/>
          <w:trHeight w:val="113"/>
        </w:trPr>
        <w:tc>
          <w:tcPr>
            <w:tcW w:w="4957" w:type="dxa"/>
            <w:vMerge/>
            <w:tcBorders>
              <w:top w:val="nil"/>
              <w:left w:val="single" w:sz="4" w:space="0" w:color="auto"/>
              <w:bottom w:val="single" w:sz="4" w:space="0" w:color="000000"/>
              <w:right w:val="single" w:sz="4" w:space="0" w:color="auto"/>
            </w:tcBorders>
            <w:vAlign w:val="center"/>
            <w:hideMark/>
          </w:tcPr>
          <w:p w14:paraId="2AEEBF48" w14:textId="77777777" w:rsidR="00F7374E" w:rsidRPr="00AD7DF4" w:rsidRDefault="00F7374E" w:rsidP="001D1960">
            <w:pPr>
              <w:spacing w:after="0" w:line="240" w:lineRule="auto"/>
              <w:jc w:val="center"/>
              <w:rPr>
                <w:rFonts w:cstheme="minorHAnsi"/>
                <w:sz w:val="18"/>
                <w:szCs w:val="18"/>
                <w:lang w:eastAsia="es-CO"/>
              </w:rPr>
            </w:pPr>
          </w:p>
        </w:tc>
        <w:tc>
          <w:tcPr>
            <w:tcW w:w="17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42D0114"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011</w:t>
            </w:r>
          </w:p>
        </w:tc>
        <w:tc>
          <w:tcPr>
            <w:tcW w:w="2240" w:type="dxa"/>
            <w:tcBorders>
              <w:top w:val="nil"/>
              <w:left w:val="nil"/>
              <w:bottom w:val="single" w:sz="4" w:space="0" w:color="auto"/>
              <w:right w:val="single" w:sz="4" w:space="0" w:color="auto"/>
            </w:tcBorders>
            <w:shd w:val="clear" w:color="auto" w:fill="auto"/>
            <w:noWrap/>
            <w:vAlign w:val="center"/>
            <w:hideMark/>
          </w:tcPr>
          <w:p w14:paraId="6D8F2086"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011-001</w:t>
            </w:r>
          </w:p>
        </w:tc>
      </w:tr>
      <w:tr w:rsidR="00F7374E" w:rsidRPr="00AD7DF4" w14:paraId="2B99FB19" w14:textId="77777777" w:rsidTr="001D1960">
        <w:trPr>
          <w:gridAfter w:val="1"/>
          <w:wAfter w:w="8" w:type="dxa"/>
          <w:trHeight w:val="113"/>
        </w:trPr>
        <w:tc>
          <w:tcPr>
            <w:tcW w:w="4957" w:type="dxa"/>
            <w:vMerge/>
            <w:tcBorders>
              <w:top w:val="nil"/>
              <w:left w:val="single" w:sz="4" w:space="0" w:color="auto"/>
              <w:bottom w:val="single" w:sz="4" w:space="0" w:color="000000"/>
              <w:right w:val="single" w:sz="4" w:space="0" w:color="auto"/>
            </w:tcBorders>
            <w:vAlign w:val="center"/>
            <w:hideMark/>
          </w:tcPr>
          <w:p w14:paraId="6C25D6B6" w14:textId="77777777" w:rsidR="00F7374E" w:rsidRPr="00AD7DF4" w:rsidRDefault="00F7374E" w:rsidP="001D1960">
            <w:pPr>
              <w:spacing w:after="0" w:line="240" w:lineRule="auto"/>
              <w:jc w:val="center"/>
              <w:rPr>
                <w:rFonts w:cstheme="minorHAnsi"/>
                <w:sz w:val="18"/>
                <w:szCs w:val="18"/>
                <w:lang w:eastAsia="es-CO"/>
              </w:rPr>
            </w:pPr>
          </w:p>
        </w:tc>
        <w:tc>
          <w:tcPr>
            <w:tcW w:w="1700" w:type="dxa"/>
            <w:vMerge/>
            <w:tcBorders>
              <w:top w:val="nil"/>
              <w:left w:val="single" w:sz="4" w:space="0" w:color="auto"/>
              <w:bottom w:val="single" w:sz="4" w:space="0" w:color="000000"/>
              <w:right w:val="single" w:sz="4" w:space="0" w:color="auto"/>
            </w:tcBorders>
            <w:vAlign w:val="center"/>
            <w:hideMark/>
          </w:tcPr>
          <w:p w14:paraId="02AAE77A" w14:textId="77777777" w:rsidR="00F7374E" w:rsidRPr="00AD7DF4" w:rsidRDefault="00F7374E" w:rsidP="001D1960">
            <w:pPr>
              <w:spacing w:after="0" w:line="240" w:lineRule="auto"/>
              <w:jc w:val="center"/>
              <w:rPr>
                <w:rFonts w:cstheme="minorHAnsi"/>
                <w:sz w:val="18"/>
                <w:szCs w:val="18"/>
                <w:lang w:eastAsia="es-CO"/>
              </w:rPr>
            </w:pPr>
          </w:p>
        </w:tc>
        <w:tc>
          <w:tcPr>
            <w:tcW w:w="2240" w:type="dxa"/>
            <w:tcBorders>
              <w:top w:val="nil"/>
              <w:left w:val="nil"/>
              <w:bottom w:val="single" w:sz="4" w:space="0" w:color="auto"/>
              <w:right w:val="single" w:sz="4" w:space="0" w:color="auto"/>
            </w:tcBorders>
            <w:shd w:val="clear" w:color="auto" w:fill="auto"/>
            <w:noWrap/>
            <w:vAlign w:val="center"/>
            <w:hideMark/>
          </w:tcPr>
          <w:p w14:paraId="717EE166"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011-002</w:t>
            </w:r>
          </w:p>
        </w:tc>
      </w:tr>
      <w:tr w:rsidR="00F7374E" w:rsidRPr="00AD7DF4" w14:paraId="670B1D0D" w14:textId="77777777" w:rsidTr="001D1960">
        <w:trPr>
          <w:gridAfter w:val="1"/>
          <w:wAfter w:w="8" w:type="dxa"/>
          <w:trHeight w:val="113"/>
        </w:trPr>
        <w:tc>
          <w:tcPr>
            <w:tcW w:w="4957" w:type="dxa"/>
            <w:vMerge/>
            <w:tcBorders>
              <w:top w:val="nil"/>
              <w:left w:val="single" w:sz="4" w:space="0" w:color="auto"/>
              <w:bottom w:val="single" w:sz="4" w:space="0" w:color="000000"/>
              <w:right w:val="single" w:sz="4" w:space="0" w:color="auto"/>
            </w:tcBorders>
            <w:vAlign w:val="center"/>
            <w:hideMark/>
          </w:tcPr>
          <w:p w14:paraId="4D42ADFF" w14:textId="77777777" w:rsidR="00F7374E" w:rsidRPr="00AD7DF4" w:rsidRDefault="00F7374E" w:rsidP="001D1960">
            <w:pPr>
              <w:spacing w:after="0" w:line="240" w:lineRule="auto"/>
              <w:jc w:val="center"/>
              <w:rPr>
                <w:rFonts w:cstheme="minorHAnsi"/>
                <w:sz w:val="18"/>
                <w:szCs w:val="18"/>
                <w:lang w:eastAsia="es-CO"/>
              </w:rPr>
            </w:pPr>
          </w:p>
        </w:tc>
        <w:tc>
          <w:tcPr>
            <w:tcW w:w="1700" w:type="dxa"/>
            <w:vMerge/>
            <w:tcBorders>
              <w:top w:val="nil"/>
              <w:left w:val="single" w:sz="4" w:space="0" w:color="auto"/>
              <w:bottom w:val="single" w:sz="4" w:space="0" w:color="000000"/>
              <w:right w:val="single" w:sz="4" w:space="0" w:color="auto"/>
            </w:tcBorders>
            <w:vAlign w:val="center"/>
            <w:hideMark/>
          </w:tcPr>
          <w:p w14:paraId="1219E728" w14:textId="77777777" w:rsidR="00F7374E" w:rsidRPr="00AD7DF4" w:rsidRDefault="00F7374E" w:rsidP="001D1960">
            <w:pPr>
              <w:spacing w:after="0" w:line="240" w:lineRule="auto"/>
              <w:jc w:val="center"/>
              <w:rPr>
                <w:rFonts w:cstheme="minorHAnsi"/>
                <w:sz w:val="18"/>
                <w:szCs w:val="18"/>
                <w:lang w:eastAsia="es-CO"/>
              </w:rPr>
            </w:pPr>
          </w:p>
        </w:tc>
        <w:tc>
          <w:tcPr>
            <w:tcW w:w="2240" w:type="dxa"/>
            <w:tcBorders>
              <w:top w:val="nil"/>
              <w:left w:val="nil"/>
              <w:bottom w:val="single" w:sz="4" w:space="0" w:color="auto"/>
              <w:right w:val="single" w:sz="4" w:space="0" w:color="auto"/>
            </w:tcBorders>
            <w:shd w:val="clear" w:color="auto" w:fill="auto"/>
            <w:noWrap/>
            <w:vAlign w:val="center"/>
            <w:hideMark/>
          </w:tcPr>
          <w:p w14:paraId="06C5A301"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011-003</w:t>
            </w:r>
          </w:p>
        </w:tc>
      </w:tr>
      <w:tr w:rsidR="00F7374E" w:rsidRPr="00AD7DF4" w14:paraId="1AECB060" w14:textId="77777777" w:rsidTr="001D1960">
        <w:trPr>
          <w:gridAfter w:val="1"/>
          <w:wAfter w:w="8" w:type="dxa"/>
          <w:trHeight w:val="113"/>
        </w:trPr>
        <w:tc>
          <w:tcPr>
            <w:tcW w:w="4957" w:type="dxa"/>
            <w:vMerge/>
            <w:tcBorders>
              <w:top w:val="nil"/>
              <w:left w:val="single" w:sz="4" w:space="0" w:color="auto"/>
              <w:bottom w:val="single" w:sz="4" w:space="0" w:color="000000"/>
              <w:right w:val="single" w:sz="4" w:space="0" w:color="auto"/>
            </w:tcBorders>
            <w:vAlign w:val="center"/>
            <w:hideMark/>
          </w:tcPr>
          <w:p w14:paraId="306664B3" w14:textId="77777777" w:rsidR="00F7374E" w:rsidRPr="00AD7DF4" w:rsidRDefault="00F7374E" w:rsidP="001D1960">
            <w:pPr>
              <w:spacing w:after="0" w:line="240" w:lineRule="auto"/>
              <w:jc w:val="center"/>
              <w:rPr>
                <w:rFonts w:cstheme="minorHAnsi"/>
                <w:sz w:val="18"/>
                <w:szCs w:val="18"/>
                <w:lang w:eastAsia="es-CO"/>
              </w:rPr>
            </w:pPr>
          </w:p>
        </w:tc>
        <w:tc>
          <w:tcPr>
            <w:tcW w:w="1700" w:type="dxa"/>
            <w:vMerge/>
            <w:tcBorders>
              <w:top w:val="nil"/>
              <w:left w:val="single" w:sz="4" w:space="0" w:color="auto"/>
              <w:bottom w:val="single" w:sz="4" w:space="0" w:color="000000"/>
              <w:right w:val="single" w:sz="4" w:space="0" w:color="auto"/>
            </w:tcBorders>
            <w:vAlign w:val="center"/>
            <w:hideMark/>
          </w:tcPr>
          <w:p w14:paraId="6331ECDC" w14:textId="77777777" w:rsidR="00F7374E" w:rsidRPr="00AD7DF4" w:rsidRDefault="00F7374E" w:rsidP="001D1960">
            <w:pPr>
              <w:spacing w:after="0" w:line="240" w:lineRule="auto"/>
              <w:jc w:val="center"/>
              <w:rPr>
                <w:rFonts w:cstheme="minorHAnsi"/>
                <w:sz w:val="18"/>
                <w:szCs w:val="18"/>
                <w:lang w:eastAsia="es-CO"/>
              </w:rPr>
            </w:pPr>
          </w:p>
        </w:tc>
        <w:tc>
          <w:tcPr>
            <w:tcW w:w="2240" w:type="dxa"/>
            <w:tcBorders>
              <w:top w:val="nil"/>
              <w:left w:val="nil"/>
              <w:bottom w:val="single" w:sz="4" w:space="0" w:color="auto"/>
              <w:right w:val="single" w:sz="4" w:space="0" w:color="auto"/>
            </w:tcBorders>
            <w:shd w:val="clear" w:color="auto" w:fill="auto"/>
            <w:noWrap/>
            <w:vAlign w:val="center"/>
            <w:hideMark/>
          </w:tcPr>
          <w:p w14:paraId="0D5898DB"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011-004</w:t>
            </w:r>
          </w:p>
        </w:tc>
      </w:tr>
      <w:tr w:rsidR="00F7374E" w:rsidRPr="00AD7DF4" w14:paraId="791B14AF" w14:textId="77777777" w:rsidTr="001D1960">
        <w:trPr>
          <w:gridAfter w:val="1"/>
          <w:wAfter w:w="8" w:type="dxa"/>
          <w:trHeight w:val="113"/>
        </w:trPr>
        <w:tc>
          <w:tcPr>
            <w:tcW w:w="4957" w:type="dxa"/>
            <w:vMerge/>
            <w:tcBorders>
              <w:top w:val="nil"/>
              <w:left w:val="single" w:sz="4" w:space="0" w:color="auto"/>
              <w:bottom w:val="single" w:sz="4" w:space="0" w:color="000000"/>
              <w:right w:val="single" w:sz="4" w:space="0" w:color="auto"/>
            </w:tcBorders>
            <w:vAlign w:val="center"/>
            <w:hideMark/>
          </w:tcPr>
          <w:p w14:paraId="053709CD" w14:textId="77777777" w:rsidR="00F7374E" w:rsidRPr="00AD7DF4" w:rsidRDefault="00F7374E" w:rsidP="001D1960">
            <w:pPr>
              <w:spacing w:after="0" w:line="240" w:lineRule="auto"/>
              <w:jc w:val="center"/>
              <w:rPr>
                <w:rFonts w:cstheme="minorHAnsi"/>
                <w:sz w:val="18"/>
                <w:szCs w:val="18"/>
                <w:lang w:eastAsia="es-CO"/>
              </w:rPr>
            </w:pPr>
          </w:p>
        </w:tc>
        <w:tc>
          <w:tcPr>
            <w:tcW w:w="1700" w:type="dxa"/>
            <w:vMerge/>
            <w:tcBorders>
              <w:top w:val="nil"/>
              <w:left w:val="single" w:sz="4" w:space="0" w:color="auto"/>
              <w:bottom w:val="single" w:sz="4" w:space="0" w:color="000000"/>
              <w:right w:val="single" w:sz="4" w:space="0" w:color="auto"/>
            </w:tcBorders>
            <w:vAlign w:val="center"/>
            <w:hideMark/>
          </w:tcPr>
          <w:p w14:paraId="2B7FB66B" w14:textId="77777777" w:rsidR="00F7374E" w:rsidRPr="00AD7DF4" w:rsidRDefault="00F7374E" w:rsidP="001D1960">
            <w:pPr>
              <w:spacing w:after="0" w:line="240" w:lineRule="auto"/>
              <w:jc w:val="center"/>
              <w:rPr>
                <w:rFonts w:cstheme="minorHAnsi"/>
                <w:sz w:val="18"/>
                <w:szCs w:val="18"/>
                <w:lang w:eastAsia="es-CO"/>
              </w:rPr>
            </w:pPr>
          </w:p>
        </w:tc>
        <w:tc>
          <w:tcPr>
            <w:tcW w:w="2240" w:type="dxa"/>
            <w:tcBorders>
              <w:top w:val="nil"/>
              <w:left w:val="nil"/>
              <w:bottom w:val="single" w:sz="4" w:space="0" w:color="auto"/>
              <w:right w:val="single" w:sz="4" w:space="0" w:color="auto"/>
            </w:tcBorders>
            <w:shd w:val="clear" w:color="auto" w:fill="auto"/>
            <w:noWrap/>
            <w:vAlign w:val="center"/>
            <w:hideMark/>
          </w:tcPr>
          <w:p w14:paraId="5D860282"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011-009</w:t>
            </w:r>
          </w:p>
        </w:tc>
      </w:tr>
      <w:tr w:rsidR="00F7374E" w:rsidRPr="00AD7DF4" w14:paraId="4480F524" w14:textId="77777777" w:rsidTr="001D1960">
        <w:trPr>
          <w:gridAfter w:val="1"/>
          <w:wAfter w:w="8" w:type="dxa"/>
          <w:trHeight w:val="113"/>
        </w:trPr>
        <w:tc>
          <w:tcPr>
            <w:tcW w:w="4957" w:type="dxa"/>
            <w:vMerge/>
            <w:tcBorders>
              <w:top w:val="nil"/>
              <w:left w:val="single" w:sz="4" w:space="0" w:color="auto"/>
              <w:bottom w:val="single" w:sz="4" w:space="0" w:color="000000"/>
              <w:right w:val="single" w:sz="4" w:space="0" w:color="auto"/>
            </w:tcBorders>
            <w:vAlign w:val="center"/>
            <w:hideMark/>
          </w:tcPr>
          <w:p w14:paraId="1EF56727" w14:textId="77777777" w:rsidR="00F7374E" w:rsidRPr="00AD7DF4" w:rsidRDefault="00F7374E" w:rsidP="001D1960">
            <w:pPr>
              <w:spacing w:after="0" w:line="240" w:lineRule="auto"/>
              <w:jc w:val="center"/>
              <w:rPr>
                <w:rFonts w:cstheme="minorHAnsi"/>
                <w:sz w:val="18"/>
                <w:szCs w:val="18"/>
                <w:lang w:eastAsia="es-CO"/>
              </w:rPr>
            </w:pPr>
          </w:p>
        </w:tc>
        <w:tc>
          <w:tcPr>
            <w:tcW w:w="1700" w:type="dxa"/>
            <w:vMerge/>
            <w:tcBorders>
              <w:top w:val="nil"/>
              <w:left w:val="single" w:sz="4" w:space="0" w:color="auto"/>
              <w:bottom w:val="single" w:sz="4" w:space="0" w:color="000000"/>
              <w:right w:val="single" w:sz="4" w:space="0" w:color="auto"/>
            </w:tcBorders>
            <w:vAlign w:val="center"/>
            <w:hideMark/>
          </w:tcPr>
          <w:p w14:paraId="4782F419" w14:textId="77777777" w:rsidR="00F7374E" w:rsidRPr="00AD7DF4" w:rsidRDefault="00F7374E" w:rsidP="001D1960">
            <w:pPr>
              <w:spacing w:after="0" w:line="240" w:lineRule="auto"/>
              <w:jc w:val="center"/>
              <w:rPr>
                <w:rFonts w:cstheme="minorHAnsi"/>
                <w:sz w:val="18"/>
                <w:szCs w:val="18"/>
                <w:lang w:eastAsia="es-CO"/>
              </w:rPr>
            </w:pPr>
          </w:p>
        </w:tc>
        <w:tc>
          <w:tcPr>
            <w:tcW w:w="2240" w:type="dxa"/>
            <w:tcBorders>
              <w:top w:val="nil"/>
              <w:left w:val="nil"/>
              <w:bottom w:val="single" w:sz="4" w:space="0" w:color="auto"/>
              <w:right w:val="single" w:sz="4" w:space="0" w:color="auto"/>
            </w:tcBorders>
            <w:shd w:val="clear" w:color="auto" w:fill="auto"/>
            <w:noWrap/>
            <w:vAlign w:val="center"/>
            <w:hideMark/>
          </w:tcPr>
          <w:p w14:paraId="05DB2E04"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011-012</w:t>
            </w:r>
          </w:p>
        </w:tc>
      </w:tr>
      <w:tr w:rsidR="00F7374E" w:rsidRPr="00AD7DF4" w14:paraId="56FAA91B" w14:textId="77777777" w:rsidTr="001D1960">
        <w:trPr>
          <w:gridAfter w:val="1"/>
          <w:wAfter w:w="8" w:type="dxa"/>
          <w:trHeight w:val="113"/>
        </w:trPr>
        <w:tc>
          <w:tcPr>
            <w:tcW w:w="4957" w:type="dxa"/>
            <w:vMerge/>
            <w:tcBorders>
              <w:top w:val="nil"/>
              <w:left w:val="single" w:sz="4" w:space="0" w:color="auto"/>
              <w:bottom w:val="single" w:sz="4" w:space="0" w:color="000000"/>
              <w:right w:val="single" w:sz="4" w:space="0" w:color="auto"/>
            </w:tcBorders>
            <w:vAlign w:val="center"/>
            <w:hideMark/>
          </w:tcPr>
          <w:p w14:paraId="22494DEE" w14:textId="77777777" w:rsidR="00F7374E" w:rsidRPr="00AD7DF4" w:rsidRDefault="00F7374E" w:rsidP="001D1960">
            <w:pPr>
              <w:spacing w:after="0" w:line="240" w:lineRule="auto"/>
              <w:jc w:val="center"/>
              <w:rPr>
                <w:rFonts w:cstheme="minorHAnsi"/>
                <w:sz w:val="18"/>
                <w:szCs w:val="18"/>
                <w:lang w:eastAsia="es-CO"/>
              </w:rPr>
            </w:pPr>
          </w:p>
        </w:tc>
        <w:tc>
          <w:tcPr>
            <w:tcW w:w="1700" w:type="dxa"/>
            <w:vMerge/>
            <w:tcBorders>
              <w:top w:val="nil"/>
              <w:left w:val="single" w:sz="4" w:space="0" w:color="auto"/>
              <w:bottom w:val="single" w:sz="4" w:space="0" w:color="000000"/>
              <w:right w:val="single" w:sz="4" w:space="0" w:color="auto"/>
            </w:tcBorders>
            <w:vAlign w:val="center"/>
            <w:hideMark/>
          </w:tcPr>
          <w:p w14:paraId="713F73DB" w14:textId="77777777" w:rsidR="00F7374E" w:rsidRPr="00AD7DF4" w:rsidRDefault="00F7374E" w:rsidP="001D1960">
            <w:pPr>
              <w:spacing w:after="0" w:line="240" w:lineRule="auto"/>
              <w:jc w:val="center"/>
              <w:rPr>
                <w:rFonts w:cstheme="minorHAnsi"/>
                <w:sz w:val="18"/>
                <w:szCs w:val="18"/>
                <w:lang w:eastAsia="es-CO"/>
              </w:rPr>
            </w:pPr>
          </w:p>
        </w:tc>
        <w:tc>
          <w:tcPr>
            <w:tcW w:w="2240" w:type="dxa"/>
            <w:tcBorders>
              <w:top w:val="nil"/>
              <w:left w:val="nil"/>
              <w:bottom w:val="single" w:sz="4" w:space="0" w:color="auto"/>
              <w:right w:val="single" w:sz="4" w:space="0" w:color="auto"/>
            </w:tcBorders>
            <w:shd w:val="clear" w:color="auto" w:fill="auto"/>
            <w:noWrap/>
            <w:vAlign w:val="center"/>
            <w:hideMark/>
          </w:tcPr>
          <w:p w14:paraId="2A4C94F1"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011-022</w:t>
            </w:r>
          </w:p>
        </w:tc>
      </w:tr>
      <w:tr w:rsidR="00F7374E" w:rsidRPr="00AD7DF4" w14:paraId="319F414E" w14:textId="77777777" w:rsidTr="001D1960">
        <w:trPr>
          <w:gridAfter w:val="1"/>
          <w:wAfter w:w="8" w:type="dxa"/>
          <w:trHeight w:val="113"/>
        </w:trPr>
        <w:tc>
          <w:tcPr>
            <w:tcW w:w="4957" w:type="dxa"/>
            <w:vMerge/>
            <w:tcBorders>
              <w:top w:val="nil"/>
              <w:left w:val="single" w:sz="4" w:space="0" w:color="auto"/>
              <w:bottom w:val="single" w:sz="4" w:space="0" w:color="000000"/>
              <w:right w:val="single" w:sz="4" w:space="0" w:color="auto"/>
            </w:tcBorders>
            <w:vAlign w:val="center"/>
            <w:hideMark/>
          </w:tcPr>
          <w:p w14:paraId="69365C8E" w14:textId="77777777" w:rsidR="00F7374E" w:rsidRPr="00AD7DF4" w:rsidRDefault="00F7374E" w:rsidP="001D1960">
            <w:pPr>
              <w:spacing w:after="0" w:line="240" w:lineRule="auto"/>
              <w:jc w:val="center"/>
              <w:rPr>
                <w:rFonts w:cstheme="minorHAnsi"/>
                <w:sz w:val="18"/>
                <w:szCs w:val="18"/>
                <w:lang w:eastAsia="es-CO"/>
              </w:rPr>
            </w:pPr>
          </w:p>
        </w:tc>
        <w:tc>
          <w:tcPr>
            <w:tcW w:w="1700" w:type="dxa"/>
            <w:vMerge/>
            <w:tcBorders>
              <w:top w:val="nil"/>
              <w:left w:val="single" w:sz="4" w:space="0" w:color="auto"/>
              <w:bottom w:val="single" w:sz="4" w:space="0" w:color="000000"/>
              <w:right w:val="single" w:sz="4" w:space="0" w:color="auto"/>
            </w:tcBorders>
            <w:vAlign w:val="center"/>
            <w:hideMark/>
          </w:tcPr>
          <w:p w14:paraId="65899511" w14:textId="77777777" w:rsidR="00F7374E" w:rsidRPr="00AD7DF4" w:rsidRDefault="00F7374E" w:rsidP="001D1960">
            <w:pPr>
              <w:spacing w:after="0" w:line="240" w:lineRule="auto"/>
              <w:jc w:val="center"/>
              <w:rPr>
                <w:rFonts w:cstheme="minorHAnsi"/>
                <w:sz w:val="18"/>
                <w:szCs w:val="18"/>
                <w:lang w:eastAsia="es-CO"/>
              </w:rPr>
            </w:pPr>
          </w:p>
        </w:tc>
        <w:tc>
          <w:tcPr>
            <w:tcW w:w="2240" w:type="dxa"/>
            <w:tcBorders>
              <w:top w:val="nil"/>
              <w:left w:val="nil"/>
              <w:bottom w:val="single" w:sz="4" w:space="0" w:color="auto"/>
              <w:right w:val="single" w:sz="4" w:space="0" w:color="auto"/>
            </w:tcBorders>
            <w:shd w:val="clear" w:color="auto" w:fill="auto"/>
            <w:noWrap/>
            <w:vAlign w:val="center"/>
            <w:hideMark/>
          </w:tcPr>
          <w:p w14:paraId="6A289313"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011-080</w:t>
            </w:r>
          </w:p>
        </w:tc>
      </w:tr>
      <w:tr w:rsidR="00F7374E" w:rsidRPr="00AD7DF4" w14:paraId="390FF7A5" w14:textId="77777777" w:rsidTr="001D1960">
        <w:trPr>
          <w:gridAfter w:val="1"/>
          <w:wAfter w:w="8" w:type="dxa"/>
          <w:trHeight w:val="113"/>
        </w:trPr>
        <w:tc>
          <w:tcPr>
            <w:tcW w:w="4957" w:type="dxa"/>
            <w:vMerge/>
            <w:tcBorders>
              <w:top w:val="nil"/>
              <w:left w:val="single" w:sz="4" w:space="0" w:color="auto"/>
              <w:bottom w:val="single" w:sz="4" w:space="0" w:color="000000"/>
              <w:right w:val="single" w:sz="4" w:space="0" w:color="auto"/>
            </w:tcBorders>
            <w:vAlign w:val="center"/>
            <w:hideMark/>
          </w:tcPr>
          <w:p w14:paraId="45991B69" w14:textId="77777777" w:rsidR="00F7374E" w:rsidRPr="00AD7DF4" w:rsidRDefault="00F7374E" w:rsidP="001D1960">
            <w:pPr>
              <w:spacing w:after="0" w:line="240" w:lineRule="auto"/>
              <w:jc w:val="center"/>
              <w:rPr>
                <w:rFonts w:cstheme="minorHAnsi"/>
                <w:sz w:val="18"/>
                <w:szCs w:val="18"/>
                <w:lang w:eastAsia="es-CO"/>
              </w:rPr>
            </w:pPr>
          </w:p>
        </w:tc>
        <w:tc>
          <w:tcPr>
            <w:tcW w:w="1700" w:type="dxa"/>
            <w:vMerge/>
            <w:tcBorders>
              <w:top w:val="nil"/>
              <w:left w:val="single" w:sz="4" w:space="0" w:color="auto"/>
              <w:bottom w:val="single" w:sz="4" w:space="0" w:color="000000"/>
              <w:right w:val="single" w:sz="4" w:space="0" w:color="auto"/>
            </w:tcBorders>
            <w:vAlign w:val="center"/>
            <w:hideMark/>
          </w:tcPr>
          <w:p w14:paraId="1DBD6F53" w14:textId="77777777" w:rsidR="00F7374E" w:rsidRPr="00AD7DF4" w:rsidRDefault="00F7374E" w:rsidP="001D1960">
            <w:pPr>
              <w:spacing w:after="0" w:line="240" w:lineRule="auto"/>
              <w:jc w:val="center"/>
              <w:rPr>
                <w:rFonts w:cstheme="minorHAnsi"/>
                <w:sz w:val="18"/>
                <w:szCs w:val="18"/>
                <w:lang w:eastAsia="es-CO"/>
              </w:rPr>
            </w:pPr>
          </w:p>
        </w:tc>
        <w:tc>
          <w:tcPr>
            <w:tcW w:w="2240" w:type="dxa"/>
            <w:tcBorders>
              <w:top w:val="nil"/>
              <w:left w:val="nil"/>
              <w:bottom w:val="single" w:sz="4" w:space="0" w:color="auto"/>
              <w:right w:val="single" w:sz="4" w:space="0" w:color="auto"/>
            </w:tcBorders>
            <w:shd w:val="clear" w:color="auto" w:fill="auto"/>
            <w:noWrap/>
            <w:vAlign w:val="center"/>
            <w:hideMark/>
          </w:tcPr>
          <w:p w14:paraId="07649760"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011-056</w:t>
            </w:r>
          </w:p>
        </w:tc>
      </w:tr>
      <w:tr w:rsidR="00F7374E" w:rsidRPr="00AD7DF4" w14:paraId="157A3A2C" w14:textId="77777777" w:rsidTr="001D1960">
        <w:trPr>
          <w:gridAfter w:val="1"/>
          <w:wAfter w:w="8" w:type="dxa"/>
          <w:trHeight w:val="113"/>
        </w:trPr>
        <w:tc>
          <w:tcPr>
            <w:tcW w:w="4957" w:type="dxa"/>
            <w:vMerge/>
            <w:tcBorders>
              <w:top w:val="nil"/>
              <w:left w:val="single" w:sz="4" w:space="0" w:color="auto"/>
              <w:bottom w:val="single" w:sz="4" w:space="0" w:color="000000"/>
              <w:right w:val="single" w:sz="4" w:space="0" w:color="auto"/>
            </w:tcBorders>
            <w:vAlign w:val="center"/>
            <w:hideMark/>
          </w:tcPr>
          <w:p w14:paraId="349C5081" w14:textId="77777777" w:rsidR="00F7374E" w:rsidRPr="00AD7DF4" w:rsidRDefault="00F7374E" w:rsidP="001D1960">
            <w:pPr>
              <w:spacing w:after="0" w:line="240" w:lineRule="auto"/>
              <w:jc w:val="center"/>
              <w:rPr>
                <w:rFonts w:cstheme="minorHAnsi"/>
                <w:sz w:val="18"/>
                <w:szCs w:val="18"/>
                <w:lang w:eastAsia="es-CO"/>
              </w:rPr>
            </w:pPr>
          </w:p>
        </w:tc>
        <w:tc>
          <w:tcPr>
            <w:tcW w:w="17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BC93D5A"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025</w:t>
            </w:r>
          </w:p>
        </w:tc>
        <w:tc>
          <w:tcPr>
            <w:tcW w:w="2240" w:type="dxa"/>
            <w:tcBorders>
              <w:top w:val="nil"/>
              <w:left w:val="nil"/>
              <w:bottom w:val="single" w:sz="4" w:space="0" w:color="auto"/>
              <w:right w:val="single" w:sz="4" w:space="0" w:color="auto"/>
            </w:tcBorders>
            <w:shd w:val="clear" w:color="auto" w:fill="auto"/>
            <w:noWrap/>
            <w:vAlign w:val="center"/>
            <w:hideMark/>
          </w:tcPr>
          <w:p w14:paraId="22439364"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025-001</w:t>
            </w:r>
          </w:p>
        </w:tc>
      </w:tr>
      <w:tr w:rsidR="00F7374E" w:rsidRPr="00AD7DF4" w14:paraId="117AE50C" w14:textId="77777777" w:rsidTr="001D1960">
        <w:trPr>
          <w:gridAfter w:val="1"/>
          <w:wAfter w:w="8" w:type="dxa"/>
          <w:trHeight w:val="113"/>
        </w:trPr>
        <w:tc>
          <w:tcPr>
            <w:tcW w:w="4957" w:type="dxa"/>
            <w:vMerge/>
            <w:tcBorders>
              <w:top w:val="nil"/>
              <w:left w:val="single" w:sz="4" w:space="0" w:color="auto"/>
              <w:bottom w:val="single" w:sz="4" w:space="0" w:color="000000"/>
              <w:right w:val="single" w:sz="4" w:space="0" w:color="auto"/>
            </w:tcBorders>
            <w:vAlign w:val="center"/>
            <w:hideMark/>
          </w:tcPr>
          <w:p w14:paraId="0D167178" w14:textId="77777777" w:rsidR="00F7374E" w:rsidRPr="00AD7DF4" w:rsidRDefault="00F7374E" w:rsidP="001D1960">
            <w:pPr>
              <w:spacing w:after="0" w:line="240" w:lineRule="auto"/>
              <w:jc w:val="center"/>
              <w:rPr>
                <w:rFonts w:cstheme="minorHAnsi"/>
                <w:sz w:val="18"/>
                <w:szCs w:val="18"/>
                <w:lang w:eastAsia="es-CO"/>
              </w:rPr>
            </w:pPr>
          </w:p>
        </w:tc>
        <w:tc>
          <w:tcPr>
            <w:tcW w:w="1700" w:type="dxa"/>
            <w:vMerge/>
            <w:tcBorders>
              <w:top w:val="nil"/>
              <w:left w:val="single" w:sz="4" w:space="0" w:color="auto"/>
              <w:bottom w:val="single" w:sz="4" w:space="0" w:color="000000"/>
              <w:right w:val="single" w:sz="4" w:space="0" w:color="auto"/>
            </w:tcBorders>
            <w:vAlign w:val="center"/>
            <w:hideMark/>
          </w:tcPr>
          <w:p w14:paraId="310BC703" w14:textId="77777777" w:rsidR="00F7374E" w:rsidRPr="00AD7DF4" w:rsidRDefault="00F7374E" w:rsidP="001D1960">
            <w:pPr>
              <w:spacing w:after="0" w:line="240" w:lineRule="auto"/>
              <w:jc w:val="center"/>
              <w:rPr>
                <w:rFonts w:cstheme="minorHAnsi"/>
                <w:sz w:val="18"/>
                <w:szCs w:val="18"/>
                <w:lang w:eastAsia="es-CO"/>
              </w:rPr>
            </w:pPr>
          </w:p>
        </w:tc>
        <w:tc>
          <w:tcPr>
            <w:tcW w:w="2240" w:type="dxa"/>
            <w:tcBorders>
              <w:top w:val="nil"/>
              <w:left w:val="nil"/>
              <w:bottom w:val="single" w:sz="4" w:space="0" w:color="auto"/>
              <w:right w:val="single" w:sz="4" w:space="0" w:color="auto"/>
            </w:tcBorders>
            <w:shd w:val="clear" w:color="auto" w:fill="auto"/>
            <w:noWrap/>
            <w:vAlign w:val="center"/>
            <w:hideMark/>
          </w:tcPr>
          <w:p w14:paraId="2BDE7D55"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025-002</w:t>
            </w:r>
          </w:p>
        </w:tc>
      </w:tr>
      <w:tr w:rsidR="00F7374E" w:rsidRPr="00AD7DF4" w14:paraId="3DF69C8E" w14:textId="77777777" w:rsidTr="001D1960">
        <w:trPr>
          <w:gridAfter w:val="1"/>
          <w:wAfter w:w="8" w:type="dxa"/>
          <w:trHeight w:val="113"/>
        </w:trPr>
        <w:tc>
          <w:tcPr>
            <w:tcW w:w="4957" w:type="dxa"/>
            <w:vMerge/>
            <w:tcBorders>
              <w:top w:val="nil"/>
              <w:left w:val="single" w:sz="4" w:space="0" w:color="auto"/>
              <w:bottom w:val="single" w:sz="4" w:space="0" w:color="000000"/>
              <w:right w:val="single" w:sz="4" w:space="0" w:color="auto"/>
            </w:tcBorders>
            <w:vAlign w:val="center"/>
            <w:hideMark/>
          </w:tcPr>
          <w:p w14:paraId="32B1B58F" w14:textId="77777777" w:rsidR="00F7374E" w:rsidRPr="00AD7DF4" w:rsidRDefault="00F7374E" w:rsidP="001D1960">
            <w:pPr>
              <w:spacing w:after="0" w:line="240" w:lineRule="auto"/>
              <w:jc w:val="center"/>
              <w:rPr>
                <w:rFonts w:cstheme="minorHAnsi"/>
                <w:sz w:val="18"/>
                <w:szCs w:val="18"/>
                <w:lang w:eastAsia="es-CO"/>
              </w:rPr>
            </w:pPr>
          </w:p>
        </w:tc>
        <w:tc>
          <w:tcPr>
            <w:tcW w:w="1700" w:type="dxa"/>
            <w:vMerge/>
            <w:tcBorders>
              <w:top w:val="nil"/>
              <w:left w:val="single" w:sz="4" w:space="0" w:color="auto"/>
              <w:bottom w:val="single" w:sz="4" w:space="0" w:color="000000"/>
              <w:right w:val="single" w:sz="4" w:space="0" w:color="auto"/>
            </w:tcBorders>
            <w:vAlign w:val="center"/>
            <w:hideMark/>
          </w:tcPr>
          <w:p w14:paraId="668EEB44" w14:textId="77777777" w:rsidR="00F7374E" w:rsidRPr="00AD7DF4" w:rsidRDefault="00F7374E" w:rsidP="001D1960">
            <w:pPr>
              <w:spacing w:after="0" w:line="240" w:lineRule="auto"/>
              <w:jc w:val="center"/>
              <w:rPr>
                <w:rFonts w:cstheme="minorHAnsi"/>
                <w:sz w:val="18"/>
                <w:szCs w:val="18"/>
                <w:lang w:eastAsia="es-CO"/>
              </w:rPr>
            </w:pPr>
          </w:p>
        </w:tc>
        <w:tc>
          <w:tcPr>
            <w:tcW w:w="2240" w:type="dxa"/>
            <w:tcBorders>
              <w:top w:val="nil"/>
              <w:left w:val="nil"/>
              <w:bottom w:val="single" w:sz="4" w:space="0" w:color="auto"/>
              <w:right w:val="single" w:sz="4" w:space="0" w:color="auto"/>
            </w:tcBorders>
            <w:shd w:val="clear" w:color="auto" w:fill="auto"/>
            <w:noWrap/>
            <w:vAlign w:val="center"/>
            <w:hideMark/>
          </w:tcPr>
          <w:p w14:paraId="13E47203"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025-003</w:t>
            </w:r>
          </w:p>
        </w:tc>
      </w:tr>
      <w:tr w:rsidR="00F7374E" w:rsidRPr="00AD7DF4" w14:paraId="01F1471F" w14:textId="77777777" w:rsidTr="001D1960">
        <w:trPr>
          <w:gridAfter w:val="1"/>
          <w:wAfter w:w="8" w:type="dxa"/>
          <w:trHeight w:val="113"/>
        </w:trPr>
        <w:tc>
          <w:tcPr>
            <w:tcW w:w="4957" w:type="dxa"/>
            <w:vMerge/>
            <w:tcBorders>
              <w:top w:val="nil"/>
              <w:left w:val="single" w:sz="4" w:space="0" w:color="auto"/>
              <w:bottom w:val="single" w:sz="4" w:space="0" w:color="000000"/>
              <w:right w:val="single" w:sz="4" w:space="0" w:color="auto"/>
            </w:tcBorders>
            <w:vAlign w:val="center"/>
            <w:hideMark/>
          </w:tcPr>
          <w:p w14:paraId="38E0C7A8" w14:textId="77777777" w:rsidR="00F7374E" w:rsidRPr="00AD7DF4" w:rsidRDefault="00F7374E" w:rsidP="001D1960">
            <w:pPr>
              <w:spacing w:after="0" w:line="240" w:lineRule="auto"/>
              <w:jc w:val="center"/>
              <w:rPr>
                <w:rFonts w:cstheme="minorHAnsi"/>
                <w:sz w:val="18"/>
                <w:szCs w:val="18"/>
                <w:lang w:eastAsia="es-CO"/>
              </w:rPr>
            </w:pPr>
          </w:p>
        </w:tc>
        <w:tc>
          <w:tcPr>
            <w:tcW w:w="1700" w:type="dxa"/>
            <w:vMerge/>
            <w:tcBorders>
              <w:top w:val="nil"/>
              <w:left w:val="single" w:sz="4" w:space="0" w:color="auto"/>
              <w:bottom w:val="single" w:sz="4" w:space="0" w:color="000000"/>
              <w:right w:val="single" w:sz="4" w:space="0" w:color="auto"/>
            </w:tcBorders>
            <w:vAlign w:val="center"/>
            <w:hideMark/>
          </w:tcPr>
          <w:p w14:paraId="22584A3B" w14:textId="77777777" w:rsidR="00F7374E" w:rsidRPr="00AD7DF4" w:rsidRDefault="00F7374E" w:rsidP="001D1960">
            <w:pPr>
              <w:spacing w:after="0" w:line="240" w:lineRule="auto"/>
              <w:jc w:val="center"/>
              <w:rPr>
                <w:rFonts w:cstheme="minorHAnsi"/>
                <w:sz w:val="18"/>
                <w:szCs w:val="18"/>
                <w:lang w:eastAsia="es-CO"/>
              </w:rPr>
            </w:pPr>
          </w:p>
        </w:tc>
        <w:tc>
          <w:tcPr>
            <w:tcW w:w="2240" w:type="dxa"/>
            <w:tcBorders>
              <w:top w:val="nil"/>
              <w:left w:val="nil"/>
              <w:bottom w:val="single" w:sz="4" w:space="0" w:color="auto"/>
              <w:right w:val="single" w:sz="4" w:space="0" w:color="auto"/>
            </w:tcBorders>
            <w:shd w:val="clear" w:color="auto" w:fill="auto"/>
            <w:noWrap/>
            <w:vAlign w:val="center"/>
            <w:hideMark/>
          </w:tcPr>
          <w:p w14:paraId="302476E0"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025-004</w:t>
            </w:r>
          </w:p>
        </w:tc>
      </w:tr>
      <w:tr w:rsidR="00F7374E" w:rsidRPr="00AD7DF4" w14:paraId="7F011F90" w14:textId="77777777" w:rsidTr="001D1960">
        <w:trPr>
          <w:gridAfter w:val="1"/>
          <w:wAfter w:w="8" w:type="dxa"/>
          <w:trHeight w:val="113"/>
        </w:trPr>
        <w:tc>
          <w:tcPr>
            <w:tcW w:w="4957" w:type="dxa"/>
            <w:vMerge/>
            <w:tcBorders>
              <w:top w:val="nil"/>
              <w:left w:val="single" w:sz="4" w:space="0" w:color="auto"/>
              <w:bottom w:val="single" w:sz="4" w:space="0" w:color="000000"/>
              <w:right w:val="single" w:sz="4" w:space="0" w:color="auto"/>
            </w:tcBorders>
            <w:vAlign w:val="center"/>
            <w:hideMark/>
          </w:tcPr>
          <w:p w14:paraId="20421847" w14:textId="77777777" w:rsidR="00F7374E" w:rsidRPr="00AD7DF4" w:rsidRDefault="00F7374E" w:rsidP="001D1960">
            <w:pPr>
              <w:spacing w:after="0" w:line="240" w:lineRule="auto"/>
              <w:jc w:val="center"/>
              <w:rPr>
                <w:rFonts w:cstheme="minorHAnsi"/>
                <w:sz w:val="18"/>
                <w:szCs w:val="18"/>
                <w:lang w:eastAsia="es-CO"/>
              </w:rPr>
            </w:pPr>
          </w:p>
        </w:tc>
        <w:tc>
          <w:tcPr>
            <w:tcW w:w="1700" w:type="dxa"/>
            <w:vMerge/>
            <w:tcBorders>
              <w:top w:val="nil"/>
              <w:left w:val="single" w:sz="4" w:space="0" w:color="auto"/>
              <w:bottom w:val="single" w:sz="4" w:space="0" w:color="000000"/>
              <w:right w:val="single" w:sz="4" w:space="0" w:color="auto"/>
            </w:tcBorders>
            <w:vAlign w:val="center"/>
            <w:hideMark/>
          </w:tcPr>
          <w:p w14:paraId="22AA0F20" w14:textId="77777777" w:rsidR="00F7374E" w:rsidRPr="00AD7DF4" w:rsidRDefault="00F7374E" w:rsidP="001D1960">
            <w:pPr>
              <w:spacing w:after="0" w:line="240" w:lineRule="auto"/>
              <w:jc w:val="center"/>
              <w:rPr>
                <w:rFonts w:cstheme="minorHAnsi"/>
                <w:sz w:val="18"/>
                <w:szCs w:val="18"/>
                <w:lang w:eastAsia="es-CO"/>
              </w:rPr>
            </w:pPr>
          </w:p>
        </w:tc>
        <w:tc>
          <w:tcPr>
            <w:tcW w:w="2240" w:type="dxa"/>
            <w:tcBorders>
              <w:top w:val="nil"/>
              <w:left w:val="nil"/>
              <w:bottom w:val="single" w:sz="4" w:space="0" w:color="auto"/>
              <w:right w:val="single" w:sz="4" w:space="0" w:color="auto"/>
            </w:tcBorders>
            <w:shd w:val="clear" w:color="auto" w:fill="auto"/>
            <w:noWrap/>
            <w:vAlign w:val="center"/>
            <w:hideMark/>
          </w:tcPr>
          <w:p w14:paraId="7112F2FF"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025-009</w:t>
            </w:r>
          </w:p>
        </w:tc>
      </w:tr>
      <w:tr w:rsidR="00F7374E" w:rsidRPr="00AD7DF4" w14:paraId="77075C3F" w14:textId="77777777" w:rsidTr="001D1960">
        <w:trPr>
          <w:gridAfter w:val="1"/>
          <w:wAfter w:w="8" w:type="dxa"/>
          <w:trHeight w:val="113"/>
        </w:trPr>
        <w:tc>
          <w:tcPr>
            <w:tcW w:w="4957" w:type="dxa"/>
            <w:vMerge/>
            <w:tcBorders>
              <w:top w:val="nil"/>
              <w:left w:val="single" w:sz="4" w:space="0" w:color="auto"/>
              <w:bottom w:val="single" w:sz="4" w:space="0" w:color="000000"/>
              <w:right w:val="single" w:sz="4" w:space="0" w:color="auto"/>
            </w:tcBorders>
            <w:vAlign w:val="center"/>
            <w:hideMark/>
          </w:tcPr>
          <w:p w14:paraId="6924CC20" w14:textId="77777777" w:rsidR="00F7374E" w:rsidRPr="00AD7DF4" w:rsidRDefault="00F7374E" w:rsidP="001D1960">
            <w:pPr>
              <w:spacing w:after="0" w:line="240" w:lineRule="auto"/>
              <w:jc w:val="center"/>
              <w:rPr>
                <w:rFonts w:cstheme="minorHAnsi"/>
                <w:sz w:val="18"/>
                <w:szCs w:val="18"/>
                <w:lang w:eastAsia="es-CO"/>
              </w:rPr>
            </w:pPr>
          </w:p>
        </w:tc>
        <w:tc>
          <w:tcPr>
            <w:tcW w:w="1700" w:type="dxa"/>
            <w:vMerge/>
            <w:tcBorders>
              <w:top w:val="nil"/>
              <w:left w:val="single" w:sz="4" w:space="0" w:color="auto"/>
              <w:bottom w:val="single" w:sz="4" w:space="0" w:color="000000"/>
              <w:right w:val="single" w:sz="4" w:space="0" w:color="auto"/>
            </w:tcBorders>
            <w:vAlign w:val="center"/>
            <w:hideMark/>
          </w:tcPr>
          <w:p w14:paraId="43B7C85C" w14:textId="77777777" w:rsidR="00F7374E" w:rsidRPr="00AD7DF4" w:rsidRDefault="00F7374E" w:rsidP="001D1960">
            <w:pPr>
              <w:spacing w:after="0" w:line="240" w:lineRule="auto"/>
              <w:jc w:val="center"/>
              <w:rPr>
                <w:rFonts w:cstheme="minorHAnsi"/>
                <w:sz w:val="18"/>
                <w:szCs w:val="18"/>
                <w:lang w:eastAsia="es-CO"/>
              </w:rPr>
            </w:pPr>
          </w:p>
        </w:tc>
        <w:tc>
          <w:tcPr>
            <w:tcW w:w="2240" w:type="dxa"/>
            <w:tcBorders>
              <w:top w:val="nil"/>
              <w:left w:val="nil"/>
              <w:bottom w:val="single" w:sz="4" w:space="0" w:color="auto"/>
              <w:right w:val="single" w:sz="4" w:space="0" w:color="auto"/>
            </w:tcBorders>
            <w:shd w:val="clear" w:color="auto" w:fill="auto"/>
            <w:noWrap/>
            <w:vAlign w:val="center"/>
            <w:hideMark/>
          </w:tcPr>
          <w:p w14:paraId="7C8E3800"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025-012</w:t>
            </w:r>
          </w:p>
        </w:tc>
      </w:tr>
      <w:tr w:rsidR="00F7374E" w:rsidRPr="00AD7DF4" w14:paraId="19D3450B" w14:textId="77777777" w:rsidTr="001D1960">
        <w:trPr>
          <w:gridAfter w:val="1"/>
          <w:wAfter w:w="8" w:type="dxa"/>
          <w:trHeight w:val="113"/>
        </w:trPr>
        <w:tc>
          <w:tcPr>
            <w:tcW w:w="4957" w:type="dxa"/>
            <w:vMerge/>
            <w:tcBorders>
              <w:top w:val="nil"/>
              <w:left w:val="single" w:sz="4" w:space="0" w:color="auto"/>
              <w:bottom w:val="single" w:sz="4" w:space="0" w:color="000000"/>
              <w:right w:val="single" w:sz="4" w:space="0" w:color="auto"/>
            </w:tcBorders>
            <w:vAlign w:val="center"/>
            <w:hideMark/>
          </w:tcPr>
          <w:p w14:paraId="706ACDA7" w14:textId="77777777" w:rsidR="00F7374E" w:rsidRPr="00AD7DF4" w:rsidRDefault="00F7374E" w:rsidP="001D1960">
            <w:pPr>
              <w:spacing w:after="0" w:line="240" w:lineRule="auto"/>
              <w:jc w:val="center"/>
              <w:rPr>
                <w:rFonts w:cstheme="minorHAnsi"/>
                <w:sz w:val="18"/>
                <w:szCs w:val="18"/>
                <w:lang w:eastAsia="es-CO"/>
              </w:rPr>
            </w:pPr>
          </w:p>
        </w:tc>
        <w:tc>
          <w:tcPr>
            <w:tcW w:w="1700" w:type="dxa"/>
            <w:vMerge/>
            <w:tcBorders>
              <w:top w:val="nil"/>
              <w:left w:val="single" w:sz="4" w:space="0" w:color="auto"/>
              <w:bottom w:val="single" w:sz="4" w:space="0" w:color="000000"/>
              <w:right w:val="single" w:sz="4" w:space="0" w:color="auto"/>
            </w:tcBorders>
            <w:vAlign w:val="center"/>
            <w:hideMark/>
          </w:tcPr>
          <w:p w14:paraId="4C6067BE" w14:textId="77777777" w:rsidR="00F7374E" w:rsidRPr="00AD7DF4" w:rsidRDefault="00F7374E" w:rsidP="001D1960">
            <w:pPr>
              <w:spacing w:after="0" w:line="240" w:lineRule="auto"/>
              <w:jc w:val="center"/>
              <w:rPr>
                <w:rFonts w:cstheme="minorHAnsi"/>
                <w:sz w:val="18"/>
                <w:szCs w:val="18"/>
                <w:lang w:eastAsia="es-CO"/>
              </w:rPr>
            </w:pPr>
          </w:p>
        </w:tc>
        <w:tc>
          <w:tcPr>
            <w:tcW w:w="2240" w:type="dxa"/>
            <w:tcBorders>
              <w:top w:val="nil"/>
              <w:left w:val="nil"/>
              <w:bottom w:val="single" w:sz="4" w:space="0" w:color="auto"/>
              <w:right w:val="single" w:sz="4" w:space="0" w:color="auto"/>
            </w:tcBorders>
            <w:shd w:val="clear" w:color="auto" w:fill="auto"/>
            <w:noWrap/>
            <w:vAlign w:val="center"/>
            <w:hideMark/>
          </w:tcPr>
          <w:p w14:paraId="2978C967"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025-020</w:t>
            </w:r>
          </w:p>
        </w:tc>
      </w:tr>
      <w:tr w:rsidR="00F7374E" w:rsidRPr="00AD7DF4" w14:paraId="244C4632" w14:textId="77777777" w:rsidTr="001D1960">
        <w:trPr>
          <w:gridAfter w:val="1"/>
          <w:wAfter w:w="8" w:type="dxa"/>
          <w:trHeight w:val="113"/>
        </w:trPr>
        <w:tc>
          <w:tcPr>
            <w:tcW w:w="4957" w:type="dxa"/>
            <w:vMerge/>
            <w:tcBorders>
              <w:top w:val="nil"/>
              <w:left w:val="single" w:sz="4" w:space="0" w:color="auto"/>
              <w:bottom w:val="single" w:sz="4" w:space="0" w:color="000000"/>
              <w:right w:val="single" w:sz="4" w:space="0" w:color="auto"/>
            </w:tcBorders>
            <w:vAlign w:val="center"/>
            <w:hideMark/>
          </w:tcPr>
          <w:p w14:paraId="590C7B8E" w14:textId="77777777" w:rsidR="00F7374E" w:rsidRPr="00AD7DF4" w:rsidRDefault="00F7374E" w:rsidP="001D1960">
            <w:pPr>
              <w:spacing w:after="0" w:line="240" w:lineRule="auto"/>
              <w:jc w:val="center"/>
              <w:rPr>
                <w:rFonts w:cstheme="minorHAnsi"/>
                <w:sz w:val="18"/>
                <w:szCs w:val="18"/>
                <w:lang w:eastAsia="es-CO"/>
              </w:rPr>
            </w:pPr>
          </w:p>
        </w:tc>
        <w:tc>
          <w:tcPr>
            <w:tcW w:w="1700" w:type="dxa"/>
            <w:vMerge/>
            <w:tcBorders>
              <w:top w:val="nil"/>
              <w:left w:val="single" w:sz="4" w:space="0" w:color="auto"/>
              <w:bottom w:val="single" w:sz="4" w:space="0" w:color="000000"/>
              <w:right w:val="single" w:sz="4" w:space="0" w:color="auto"/>
            </w:tcBorders>
            <w:vAlign w:val="center"/>
            <w:hideMark/>
          </w:tcPr>
          <w:p w14:paraId="4EECD824" w14:textId="77777777" w:rsidR="00F7374E" w:rsidRPr="00AD7DF4" w:rsidRDefault="00F7374E" w:rsidP="001D1960">
            <w:pPr>
              <w:spacing w:after="0" w:line="240" w:lineRule="auto"/>
              <w:jc w:val="center"/>
              <w:rPr>
                <w:rFonts w:cstheme="minorHAnsi"/>
                <w:sz w:val="18"/>
                <w:szCs w:val="18"/>
                <w:lang w:eastAsia="es-CO"/>
              </w:rPr>
            </w:pPr>
          </w:p>
        </w:tc>
        <w:tc>
          <w:tcPr>
            <w:tcW w:w="2240" w:type="dxa"/>
            <w:tcBorders>
              <w:top w:val="nil"/>
              <w:left w:val="nil"/>
              <w:bottom w:val="single" w:sz="4" w:space="0" w:color="auto"/>
              <w:right w:val="single" w:sz="4" w:space="0" w:color="auto"/>
            </w:tcBorders>
            <w:shd w:val="clear" w:color="auto" w:fill="auto"/>
            <w:noWrap/>
            <w:vAlign w:val="center"/>
            <w:hideMark/>
          </w:tcPr>
          <w:p w14:paraId="6F2CC9F2"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025-022</w:t>
            </w:r>
          </w:p>
        </w:tc>
      </w:tr>
      <w:tr w:rsidR="00F7374E" w:rsidRPr="00AD7DF4" w14:paraId="744642DF" w14:textId="77777777" w:rsidTr="001D1960">
        <w:trPr>
          <w:gridAfter w:val="1"/>
          <w:wAfter w:w="8" w:type="dxa"/>
          <w:trHeight w:val="113"/>
        </w:trPr>
        <w:tc>
          <w:tcPr>
            <w:tcW w:w="4957" w:type="dxa"/>
            <w:vMerge/>
            <w:tcBorders>
              <w:top w:val="nil"/>
              <w:left w:val="single" w:sz="4" w:space="0" w:color="auto"/>
              <w:bottom w:val="single" w:sz="4" w:space="0" w:color="000000"/>
              <w:right w:val="single" w:sz="4" w:space="0" w:color="auto"/>
            </w:tcBorders>
            <w:vAlign w:val="center"/>
            <w:hideMark/>
          </w:tcPr>
          <w:p w14:paraId="1D2DBA9E" w14:textId="77777777" w:rsidR="00F7374E" w:rsidRPr="00AD7DF4" w:rsidRDefault="00F7374E" w:rsidP="001D1960">
            <w:pPr>
              <w:spacing w:after="0" w:line="240" w:lineRule="auto"/>
              <w:jc w:val="center"/>
              <w:rPr>
                <w:rFonts w:cstheme="minorHAnsi"/>
                <w:sz w:val="18"/>
                <w:szCs w:val="18"/>
                <w:lang w:eastAsia="es-CO"/>
              </w:rPr>
            </w:pPr>
          </w:p>
        </w:tc>
        <w:tc>
          <w:tcPr>
            <w:tcW w:w="1700" w:type="dxa"/>
            <w:vMerge/>
            <w:tcBorders>
              <w:top w:val="nil"/>
              <w:left w:val="single" w:sz="4" w:space="0" w:color="auto"/>
              <w:bottom w:val="single" w:sz="4" w:space="0" w:color="000000"/>
              <w:right w:val="single" w:sz="4" w:space="0" w:color="auto"/>
            </w:tcBorders>
            <w:vAlign w:val="center"/>
            <w:hideMark/>
          </w:tcPr>
          <w:p w14:paraId="7E5CF9B0" w14:textId="77777777" w:rsidR="00F7374E" w:rsidRPr="00AD7DF4" w:rsidRDefault="00F7374E" w:rsidP="001D1960">
            <w:pPr>
              <w:spacing w:after="0" w:line="240" w:lineRule="auto"/>
              <w:jc w:val="center"/>
              <w:rPr>
                <w:rFonts w:cstheme="minorHAnsi"/>
                <w:sz w:val="18"/>
                <w:szCs w:val="18"/>
                <w:lang w:eastAsia="es-CO"/>
              </w:rPr>
            </w:pPr>
          </w:p>
        </w:tc>
        <w:tc>
          <w:tcPr>
            <w:tcW w:w="2240" w:type="dxa"/>
            <w:tcBorders>
              <w:top w:val="nil"/>
              <w:left w:val="nil"/>
              <w:bottom w:val="single" w:sz="4" w:space="0" w:color="auto"/>
              <w:right w:val="single" w:sz="4" w:space="0" w:color="auto"/>
            </w:tcBorders>
            <w:shd w:val="clear" w:color="auto" w:fill="auto"/>
            <w:noWrap/>
            <w:vAlign w:val="center"/>
            <w:hideMark/>
          </w:tcPr>
          <w:p w14:paraId="4FE3E147"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025-080</w:t>
            </w:r>
          </w:p>
        </w:tc>
      </w:tr>
      <w:tr w:rsidR="00F7374E" w:rsidRPr="00AD7DF4" w14:paraId="7D9DE58B" w14:textId="77777777" w:rsidTr="001D1960">
        <w:trPr>
          <w:gridAfter w:val="1"/>
          <w:wAfter w:w="8" w:type="dxa"/>
          <w:trHeight w:val="113"/>
        </w:trPr>
        <w:tc>
          <w:tcPr>
            <w:tcW w:w="4957" w:type="dxa"/>
            <w:vMerge/>
            <w:tcBorders>
              <w:top w:val="nil"/>
              <w:left w:val="single" w:sz="4" w:space="0" w:color="auto"/>
              <w:bottom w:val="single" w:sz="4" w:space="0" w:color="000000"/>
              <w:right w:val="single" w:sz="4" w:space="0" w:color="auto"/>
            </w:tcBorders>
            <w:vAlign w:val="center"/>
            <w:hideMark/>
          </w:tcPr>
          <w:p w14:paraId="46805C4C" w14:textId="77777777" w:rsidR="00F7374E" w:rsidRPr="00AD7DF4" w:rsidRDefault="00F7374E" w:rsidP="001D1960">
            <w:pPr>
              <w:spacing w:after="0" w:line="240" w:lineRule="auto"/>
              <w:jc w:val="center"/>
              <w:rPr>
                <w:rFonts w:cstheme="minorHAnsi"/>
                <w:sz w:val="18"/>
                <w:szCs w:val="18"/>
                <w:lang w:eastAsia="es-CO"/>
              </w:rPr>
            </w:pPr>
          </w:p>
        </w:tc>
        <w:tc>
          <w:tcPr>
            <w:tcW w:w="1700" w:type="dxa"/>
            <w:vMerge/>
            <w:tcBorders>
              <w:top w:val="nil"/>
              <w:left w:val="single" w:sz="4" w:space="0" w:color="auto"/>
              <w:bottom w:val="single" w:sz="4" w:space="0" w:color="000000"/>
              <w:right w:val="single" w:sz="4" w:space="0" w:color="auto"/>
            </w:tcBorders>
            <w:vAlign w:val="center"/>
            <w:hideMark/>
          </w:tcPr>
          <w:p w14:paraId="4561B00B" w14:textId="77777777" w:rsidR="00F7374E" w:rsidRPr="00AD7DF4" w:rsidRDefault="00F7374E" w:rsidP="001D1960">
            <w:pPr>
              <w:spacing w:after="0" w:line="240" w:lineRule="auto"/>
              <w:jc w:val="center"/>
              <w:rPr>
                <w:rFonts w:cstheme="minorHAnsi"/>
                <w:sz w:val="18"/>
                <w:szCs w:val="18"/>
                <w:lang w:eastAsia="es-CO"/>
              </w:rPr>
            </w:pPr>
          </w:p>
        </w:tc>
        <w:tc>
          <w:tcPr>
            <w:tcW w:w="2240" w:type="dxa"/>
            <w:tcBorders>
              <w:top w:val="nil"/>
              <w:left w:val="nil"/>
              <w:bottom w:val="nil"/>
              <w:right w:val="single" w:sz="4" w:space="0" w:color="auto"/>
            </w:tcBorders>
            <w:shd w:val="clear" w:color="auto" w:fill="auto"/>
            <w:noWrap/>
            <w:vAlign w:val="center"/>
            <w:hideMark/>
          </w:tcPr>
          <w:p w14:paraId="4FAB6711"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025-056</w:t>
            </w:r>
          </w:p>
        </w:tc>
      </w:tr>
      <w:tr w:rsidR="00F7374E" w:rsidRPr="00AD7DF4" w14:paraId="47EB1211" w14:textId="77777777" w:rsidTr="001D1960">
        <w:trPr>
          <w:gridAfter w:val="1"/>
          <w:wAfter w:w="8" w:type="dxa"/>
          <w:trHeight w:val="113"/>
        </w:trPr>
        <w:tc>
          <w:tcPr>
            <w:tcW w:w="4957" w:type="dxa"/>
            <w:vMerge w:val="restart"/>
            <w:tcBorders>
              <w:top w:val="nil"/>
              <w:left w:val="single" w:sz="4" w:space="0" w:color="auto"/>
              <w:bottom w:val="single" w:sz="4" w:space="0" w:color="000000"/>
              <w:right w:val="single" w:sz="4" w:space="0" w:color="auto"/>
            </w:tcBorders>
            <w:shd w:val="clear" w:color="auto" w:fill="auto"/>
            <w:vAlign w:val="center"/>
            <w:hideMark/>
          </w:tcPr>
          <w:p w14:paraId="2D7BF4B1"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Tres Unidades de Calificación y Tres Usos - Uso Predominante</w:t>
            </w:r>
          </w:p>
        </w:tc>
        <w:tc>
          <w:tcPr>
            <w:tcW w:w="1700" w:type="dxa"/>
            <w:vMerge w:val="restart"/>
            <w:tcBorders>
              <w:top w:val="nil"/>
              <w:left w:val="single" w:sz="4" w:space="0" w:color="auto"/>
              <w:bottom w:val="single" w:sz="4" w:space="0" w:color="000000"/>
              <w:right w:val="single" w:sz="4" w:space="0" w:color="auto"/>
            </w:tcBorders>
            <w:shd w:val="clear" w:color="auto" w:fill="auto"/>
            <w:vAlign w:val="center"/>
            <w:hideMark/>
          </w:tcPr>
          <w:p w14:paraId="0766F30F"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010</w:t>
            </w:r>
          </w:p>
        </w:tc>
        <w:tc>
          <w:tcPr>
            <w:tcW w:w="2240" w:type="dxa"/>
            <w:tcBorders>
              <w:top w:val="single" w:sz="4" w:space="0" w:color="auto"/>
              <w:left w:val="nil"/>
              <w:bottom w:val="single" w:sz="4" w:space="0" w:color="auto"/>
              <w:right w:val="single" w:sz="4" w:space="0" w:color="auto"/>
            </w:tcBorders>
            <w:shd w:val="clear" w:color="auto" w:fill="auto"/>
            <w:vAlign w:val="center"/>
            <w:hideMark/>
          </w:tcPr>
          <w:p w14:paraId="1387483D"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010-022-080</w:t>
            </w:r>
          </w:p>
        </w:tc>
      </w:tr>
      <w:tr w:rsidR="00F7374E" w:rsidRPr="00AD7DF4" w14:paraId="50788C8B" w14:textId="77777777" w:rsidTr="001D1960">
        <w:trPr>
          <w:gridAfter w:val="1"/>
          <w:wAfter w:w="8" w:type="dxa"/>
          <w:trHeight w:val="113"/>
        </w:trPr>
        <w:tc>
          <w:tcPr>
            <w:tcW w:w="4957" w:type="dxa"/>
            <w:vMerge/>
            <w:tcBorders>
              <w:top w:val="nil"/>
              <w:left w:val="single" w:sz="4" w:space="0" w:color="auto"/>
              <w:bottom w:val="single" w:sz="4" w:space="0" w:color="000000"/>
              <w:right w:val="single" w:sz="4" w:space="0" w:color="auto"/>
            </w:tcBorders>
            <w:vAlign w:val="center"/>
            <w:hideMark/>
          </w:tcPr>
          <w:p w14:paraId="20210213" w14:textId="77777777" w:rsidR="00F7374E" w:rsidRPr="00AD7DF4" w:rsidRDefault="00F7374E" w:rsidP="001D1960">
            <w:pPr>
              <w:spacing w:after="0" w:line="240" w:lineRule="auto"/>
              <w:jc w:val="center"/>
              <w:rPr>
                <w:rFonts w:cstheme="minorHAnsi"/>
                <w:sz w:val="18"/>
                <w:szCs w:val="18"/>
                <w:lang w:eastAsia="es-CO"/>
              </w:rPr>
            </w:pPr>
          </w:p>
        </w:tc>
        <w:tc>
          <w:tcPr>
            <w:tcW w:w="1700" w:type="dxa"/>
            <w:vMerge/>
            <w:tcBorders>
              <w:top w:val="nil"/>
              <w:left w:val="single" w:sz="4" w:space="0" w:color="auto"/>
              <w:bottom w:val="single" w:sz="4" w:space="0" w:color="000000"/>
              <w:right w:val="single" w:sz="4" w:space="0" w:color="auto"/>
            </w:tcBorders>
            <w:vAlign w:val="center"/>
            <w:hideMark/>
          </w:tcPr>
          <w:p w14:paraId="2D595BF5" w14:textId="77777777" w:rsidR="00F7374E" w:rsidRPr="00AD7DF4" w:rsidRDefault="00F7374E" w:rsidP="001D1960">
            <w:pPr>
              <w:spacing w:after="0" w:line="240" w:lineRule="auto"/>
              <w:jc w:val="center"/>
              <w:rPr>
                <w:rFonts w:cstheme="minorHAnsi"/>
                <w:sz w:val="18"/>
                <w:szCs w:val="18"/>
                <w:lang w:eastAsia="es-CO"/>
              </w:rPr>
            </w:pPr>
          </w:p>
        </w:tc>
        <w:tc>
          <w:tcPr>
            <w:tcW w:w="2240" w:type="dxa"/>
            <w:tcBorders>
              <w:top w:val="nil"/>
              <w:left w:val="nil"/>
              <w:bottom w:val="single" w:sz="4" w:space="0" w:color="auto"/>
              <w:right w:val="single" w:sz="4" w:space="0" w:color="auto"/>
            </w:tcBorders>
            <w:shd w:val="clear" w:color="auto" w:fill="auto"/>
            <w:vAlign w:val="center"/>
            <w:hideMark/>
          </w:tcPr>
          <w:p w14:paraId="5829A3AA"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010-004-080</w:t>
            </w:r>
          </w:p>
        </w:tc>
      </w:tr>
      <w:tr w:rsidR="00F7374E" w:rsidRPr="00AD7DF4" w14:paraId="7676E433" w14:textId="77777777" w:rsidTr="001D1960">
        <w:trPr>
          <w:gridAfter w:val="1"/>
          <w:wAfter w:w="8" w:type="dxa"/>
          <w:trHeight w:val="113"/>
        </w:trPr>
        <w:tc>
          <w:tcPr>
            <w:tcW w:w="4957" w:type="dxa"/>
            <w:vMerge/>
            <w:tcBorders>
              <w:top w:val="nil"/>
              <w:left w:val="single" w:sz="4" w:space="0" w:color="auto"/>
              <w:bottom w:val="single" w:sz="4" w:space="0" w:color="000000"/>
              <w:right w:val="single" w:sz="4" w:space="0" w:color="auto"/>
            </w:tcBorders>
            <w:vAlign w:val="center"/>
            <w:hideMark/>
          </w:tcPr>
          <w:p w14:paraId="3BB49DE4" w14:textId="77777777" w:rsidR="00F7374E" w:rsidRPr="00AD7DF4" w:rsidRDefault="00F7374E" w:rsidP="001D1960">
            <w:pPr>
              <w:spacing w:after="0" w:line="240" w:lineRule="auto"/>
              <w:jc w:val="center"/>
              <w:rPr>
                <w:rFonts w:cstheme="minorHAnsi"/>
                <w:sz w:val="18"/>
                <w:szCs w:val="18"/>
                <w:lang w:eastAsia="es-CO"/>
              </w:rPr>
            </w:pPr>
          </w:p>
        </w:tc>
        <w:tc>
          <w:tcPr>
            <w:tcW w:w="1700" w:type="dxa"/>
            <w:vMerge w:val="restart"/>
            <w:tcBorders>
              <w:top w:val="nil"/>
              <w:left w:val="single" w:sz="4" w:space="0" w:color="auto"/>
              <w:bottom w:val="single" w:sz="4" w:space="0" w:color="000000"/>
              <w:right w:val="single" w:sz="4" w:space="0" w:color="auto"/>
            </w:tcBorders>
            <w:shd w:val="clear" w:color="auto" w:fill="auto"/>
            <w:vAlign w:val="center"/>
            <w:hideMark/>
          </w:tcPr>
          <w:p w14:paraId="1B1A152A"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011</w:t>
            </w:r>
          </w:p>
        </w:tc>
        <w:tc>
          <w:tcPr>
            <w:tcW w:w="2240" w:type="dxa"/>
            <w:tcBorders>
              <w:top w:val="nil"/>
              <w:left w:val="nil"/>
              <w:bottom w:val="single" w:sz="4" w:space="0" w:color="auto"/>
              <w:right w:val="single" w:sz="4" w:space="0" w:color="auto"/>
            </w:tcBorders>
            <w:shd w:val="clear" w:color="auto" w:fill="auto"/>
            <w:vAlign w:val="center"/>
            <w:hideMark/>
          </w:tcPr>
          <w:p w14:paraId="52AA9DDC"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011-022-080</w:t>
            </w:r>
          </w:p>
        </w:tc>
      </w:tr>
      <w:tr w:rsidR="00F7374E" w:rsidRPr="00AD7DF4" w14:paraId="6E6B5D63" w14:textId="77777777" w:rsidTr="001D1960">
        <w:trPr>
          <w:gridAfter w:val="1"/>
          <w:wAfter w:w="8" w:type="dxa"/>
          <w:trHeight w:val="113"/>
        </w:trPr>
        <w:tc>
          <w:tcPr>
            <w:tcW w:w="4957" w:type="dxa"/>
            <w:vMerge/>
            <w:tcBorders>
              <w:top w:val="nil"/>
              <w:left w:val="single" w:sz="4" w:space="0" w:color="auto"/>
              <w:bottom w:val="single" w:sz="4" w:space="0" w:color="000000"/>
              <w:right w:val="single" w:sz="4" w:space="0" w:color="auto"/>
            </w:tcBorders>
            <w:vAlign w:val="center"/>
            <w:hideMark/>
          </w:tcPr>
          <w:p w14:paraId="4A1D6C37" w14:textId="77777777" w:rsidR="00F7374E" w:rsidRPr="00AD7DF4" w:rsidRDefault="00F7374E" w:rsidP="001D1960">
            <w:pPr>
              <w:spacing w:after="0" w:line="240" w:lineRule="auto"/>
              <w:jc w:val="center"/>
              <w:rPr>
                <w:rFonts w:cstheme="minorHAnsi"/>
                <w:sz w:val="18"/>
                <w:szCs w:val="18"/>
                <w:lang w:eastAsia="es-CO"/>
              </w:rPr>
            </w:pPr>
          </w:p>
        </w:tc>
        <w:tc>
          <w:tcPr>
            <w:tcW w:w="1700" w:type="dxa"/>
            <w:vMerge/>
            <w:tcBorders>
              <w:top w:val="nil"/>
              <w:left w:val="single" w:sz="4" w:space="0" w:color="auto"/>
              <w:bottom w:val="single" w:sz="4" w:space="0" w:color="000000"/>
              <w:right w:val="single" w:sz="4" w:space="0" w:color="auto"/>
            </w:tcBorders>
            <w:vAlign w:val="center"/>
            <w:hideMark/>
          </w:tcPr>
          <w:p w14:paraId="65CD6533" w14:textId="77777777" w:rsidR="00F7374E" w:rsidRPr="00AD7DF4" w:rsidRDefault="00F7374E" w:rsidP="001D1960">
            <w:pPr>
              <w:spacing w:after="0" w:line="240" w:lineRule="auto"/>
              <w:jc w:val="center"/>
              <w:rPr>
                <w:rFonts w:cstheme="minorHAnsi"/>
                <w:sz w:val="18"/>
                <w:szCs w:val="18"/>
                <w:lang w:eastAsia="es-CO"/>
              </w:rPr>
            </w:pPr>
          </w:p>
        </w:tc>
        <w:tc>
          <w:tcPr>
            <w:tcW w:w="2240" w:type="dxa"/>
            <w:tcBorders>
              <w:top w:val="nil"/>
              <w:left w:val="nil"/>
              <w:bottom w:val="single" w:sz="4" w:space="0" w:color="auto"/>
              <w:right w:val="single" w:sz="4" w:space="0" w:color="auto"/>
            </w:tcBorders>
            <w:shd w:val="clear" w:color="auto" w:fill="auto"/>
            <w:vAlign w:val="center"/>
            <w:hideMark/>
          </w:tcPr>
          <w:p w14:paraId="13B052F6"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011-004-080</w:t>
            </w:r>
          </w:p>
        </w:tc>
      </w:tr>
      <w:tr w:rsidR="00F7374E" w:rsidRPr="00AD7DF4" w14:paraId="5FE2FBBC" w14:textId="77777777" w:rsidTr="001D1960">
        <w:trPr>
          <w:gridAfter w:val="1"/>
          <w:wAfter w:w="8" w:type="dxa"/>
          <w:trHeight w:val="113"/>
        </w:trPr>
        <w:tc>
          <w:tcPr>
            <w:tcW w:w="4957" w:type="dxa"/>
            <w:vMerge/>
            <w:tcBorders>
              <w:top w:val="nil"/>
              <w:left w:val="single" w:sz="4" w:space="0" w:color="auto"/>
              <w:bottom w:val="single" w:sz="4" w:space="0" w:color="000000"/>
              <w:right w:val="single" w:sz="4" w:space="0" w:color="auto"/>
            </w:tcBorders>
            <w:vAlign w:val="center"/>
            <w:hideMark/>
          </w:tcPr>
          <w:p w14:paraId="27EA9DBF" w14:textId="77777777" w:rsidR="00F7374E" w:rsidRPr="00AD7DF4" w:rsidRDefault="00F7374E" w:rsidP="001D1960">
            <w:pPr>
              <w:spacing w:after="0" w:line="240" w:lineRule="auto"/>
              <w:jc w:val="center"/>
              <w:rPr>
                <w:rFonts w:cstheme="minorHAnsi"/>
                <w:sz w:val="18"/>
                <w:szCs w:val="18"/>
                <w:lang w:eastAsia="es-CO"/>
              </w:rPr>
            </w:pPr>
          </w:p>
        </w:tc>
        <w:tc>
          <w:tcPr>
            <w:tcW w:w="1700" w:type="dxa"/>
            <w:vMerge w:val="restart"/>
            <w:tcBorders>
              <w:top w:val="nil"/>
              <w:left w:val="single" w:sz="4" w:space="0" w:color="auto"/>
              <w:bottom w:val="single" w:sz="4" w:space="0" w:color="000000"/>
              <w:right w:val="single" w:sz="4" w:space="0" w:color="auto"/>
            </w:tcBorders>
            <w:shd w:val="clear" w:color="auto" w:fill="auto"/>
            <w:vAlign w:val="center"/>
            <w:hideMark/>
          </w:tcPr>
          <w:p w14:paraId="6EB268BF"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025</w:t>
            </w:r>
          </w:p>
        </w:tc>
        <w:tc>
          <w:tcPr>
            <w:tcW w:w="2240" w:type="dxa"/>
            <w:tcBorders>
              <w:top w:val="nil"/>
              <w:left w:val="nil"/>
              <w:bottom w:val="single" w:sz="4" w:space="0" w:color="auto"/>
              <w:right w:val="single" w:sz="4" w:space="0" w:color="auto"/>
            </w:tcBorders>
            <w:shd w:val="clear" w:color="auto" w:fill="auto"/>
            <w:vAlign w:val="center"/>
            <w:hideMark/>
          </w:tcPr>
          <w:p w14:paraId="4D6968B6"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025-022-080</w:t>
            </w:r>
          </w:p>
        </w:tc>
      </w:tr>
      <w:tr w:rsidR="00F7374E" w:rsidRPr="00AD7DF4" w14:paraId="7AE55A21" w14:textId="77777777" w:rsidTr="001D1960">
        <w:trPr>
          <w:gridAfter w:val="1"/>
          <w:wAfter w:w="8" w:type="dxa"/>
          <w:trHeight w:val="113"/>
        </w:trPr>
        <w:tc>
          <w:tcPr>
            <w:tcW w:w="4957" w:type="dxa"/>
            <w:vMerge/>
            <w:tcBorders>
              <w:top w:val="nil"/>
              <w:left w:val="single" w:sz="4" w:space="0" w:color="auto"/>
              <w:bottom w:val="single" w:sz="4" w:space="0" w:color="000000"/>
              <w:right w:val="single" w:sz="4" w:space="0" w:color="auto"/>
            </w:tcBorders>
            <w:vAlign w:val="center"/>
            <w:hideMark/>
          </w:tcPr>
          <w:p w14:paraId="21E05189" w14:textId="77777777" w:rsidR="00F7374E" w:rsidRPr="00AD7DF4" w:rsidRDefault="00F7374E" w:rsidP="001D1960">
            <w:pPr>
              <w:spacing w:after="0" w:line="240" w:lineRule="auto"/>
              <w:jc w:val="center"/>
              <w:rPr>
                <w:rFonts w:cstheme="minorHAnsi"/>
                <w:sz w:val="18"/>
                <w:szCs w:val="18"/>
                <w:lang w:eastAsia="es-CO"/>
              </w:rPr>
            </w:pPr>
          </w:p>
        </w:tc>
        <w:tc>
          <w:tcPr>
            <w:tcW w:w="1700" w:type="dxa"/>
            <w:vMerge/>
            <w:tcBorders>
              <w:top w:val="nil"/>
              <w:left w:val="single" w:sz="4" w:space="0" w:color="auto"/>
              <w:bottom w:val="single" w:sz="4" w:space="0" w:color="000000"/>
              <w:right w:val="single" w:sz="4" w:space="0" w:color="auto"/>
            </w:tcBorders>
            <w:vAlign w:val="center"/>
            <w:hideMark/>
          </w:tcPr>
          <w:p w14:paraId="35A4C060" w14:textId="77777777" w:rsidR="00F7374E" w:rsidRPr="00AD7DF4" w:rsidRDefault="00F7374E" w:rsidP="001D1960">
            <w:pPr>
              <w:spacing w:after="0" w:line="240" w:lineRule="auto"/>
              <w:jc w:val="center"/>
              <w:rPr>
                <w:rFonts w:cstheme="minorHAnsi"/>
                <w:sz w:val="18"/>
                <w:szCs w:val="18"/>
                <w:lang w:eastAsia="es-CO"/>
              </w:rPr>
            </w:pPr>
          </w:p>
        </w:tc>
        <w:tc>
          <w:tcPr>
            <w:tcW w:w="2240" w:type="dxa"/>
            <w:tcBorders>
              <w:top w:val="nil"/>
              <w:left w:val="nil"/>
              <w:bottom w:val="single" w:sz="4" w:space="0" w:color="auto"/>
              <w:right w:val="single" w:sz="4" w:space="0" w:color="auto"/>
            </w:tcBorders>
            <w:shd w:val="clear" w:color="auto" w:fill="auto"/>
            <w:vAlign w:val="center"/>
            <w:hideMark/>
          </w:tcPr>
          <w:p w14:paraId="0C74E0EB"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025-004-080</w:t>
            </w:r>
          </w:p>
        </w:tc>
      </w:tr>
    </w:tbl>
    <w:p w14:paraId="0BC86382" w14:textId="5CD1E2F1" w:rsidR="00F7374E" w:rsidRDefault="00F7374E" w:rsidP="00B1017C">
      <w:pPr>
        <w:tabs>
          <w:tab w:val="left" w:pos="8931"/>
        </w:tabs>
        <w:ind w:right="49"/>
        <w:rPr>
          <w:b/>
          <w:sz w:val="24"/>
          <w:szCs w:val="24"/>
        </w:rPr>
      </w:pPr>
    </w:p>
    <w:tbl>
      <w:tblPr>
        <w:tblW w:w="8940" w:type="dxa"/>
        <w:tblCellMar>
          <w:left w:w="70" w:type="dxa"/>
          <w:right w:w="70" w:type="dxa"/>
        </w:tblCellMar>
        <w:tblLook w:val="04A0" w:firstRow="1" w:lastRow="0" w:firstColumn="1" w:lastColumn="0" w:noHBand="0" w:noVBand="1"/>
      </w:tblPr>
      <w:tblGrid>
        <w:gridCol w:w="4957"/>
        <w:gridCol w:w="1850"/>
        <w:gridCol w:w="2120"/>
        <w:gridCol w:w="13"/>
      </w:tblGrid>
      <w:tr w:rsidR="00F7374E" w:rsidRPr="00AD7DF4" w14:paraId="5EA80C8C" w14:textId="77777777" w:rsidTr="001D1960">
        <w:trPr>
          <w:trHeight w:val="113"/>
        </w:trPr>
        <w:tc>
          <w:tcPr>
            <w:tcW w:w="8940" w:type="dxa"/>
            <w:gridSpan w:val="4"/>
            <w:tcBorders>
              <w:top w:val="single" w:sz="4" w:space="0" w:color="auto"/>
              <w:left w:val="single" w:sz="4" w:space="0" w:color="auto"/>
              <w:bottom w:val="single" w:sz="4" w:space="0" w:color="auto"/>
              <w:right w:val="single" w:sz="4" w:space="0" w:color="000000"/>
            </w:tcBorders>
            <w:shd w:val="clear" w:color="000000" w:fill="BFBFBF"/>
            <w:noWrap/>
            <w:vAlign w:val="center"/>
            <w:hideMark/>
          </w:tcPr>
          <w:p w14:paraId="27B17A28" w14:textId="77777777" w:rsidR="00F7374E" w:rsidRPr="00AD7DF4" w:rsidRDefault="00F7374E"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T04 - Bodega Económica</w:t>
            </w:r>
          </w:p>
        </w:tc>
      </w:tr>
      <w:tr w:rsidR="00F7374E" w:rsidRPr="00AD7DF4" w14:paraId="25FF2A45" w14:textId="77777777" w:rsidTr="001D1960">
        <w:trPr>
          <w:gridAfter w:val="1"/>
          <w:wAfter w:w="13" w:type="dxa"/>
          <w:trHeight w:val="113"/>
        </w:trPr>
        <w:tc>
          <w:tcPr>
            <w:tcW w:w="4957" w:type="dxa"/>
            <w:tcBorders>
              <w:top w:val="nil"/>
              <w:left w:val="single" w:sz="4" w:space="0" w:color="auto"/>
              <w:bottom w:val="single" w:sz="4" w:space="0" w:color="auto"/>
              <w:right w:val="single" w:sz="4" w:space="0" w:color="auto"/>
            </w:tcBorders>
            <w:shd w:val="clear" w:color="000000" w:fill="BFBFBF"/>
            <w:noWrap/>
            <w:vAlign w:val="center"/>
            <w:hideMark/>
          </w:tcPr>
          <w:p w14:paraId="6FF643A7" w14:textId="77777777" w:rsidR="00F7374E" w:rsidRPr="00AD7DF4" w:rsidRDefault="00F7374E"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Reglas de Negocio</w:t>
            </w:r>
          </w:p>
        </w:tc>
        <w:tc>
          <w:tcPr>
            <w:tcW w:w="1850" w:type="dxa"/>
            <w:tcBorders>
              <w:top w:val="nil"/>
              <w:left w:val="nil"/>
              <w:bottom w:val="single" w:sz="4" w:space="0" w:color="auto"/>
              <w:right w:val="single" w:sz="4" w:space="0" w:color="auto"/>
            </w:tcBorders>
            <w:shd w:val="clear" w:color="000000" w:fill="BFBFBF"/>
            <w:noWrap/>
            <w:vAlign w:val="center"/>
            <w:hideMark/>
          </w:tcPr>
          <w:p w14:paraId="558E53FB" w14:textId="77777777" w:rsidR="00F7374E" w:rsidRPr="00AD7DF4" w:rsidRDefault="00F7374E"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Uso Predominante</w:t>
            </w:r>
          </w:p>
        </w:tc>
        <w:tc>
          <w:tcPr>
            <w:tcW w:w="2120" w:type="dxa"/>
            <w:tcBorders>
              <w:top w:val="nil"/>
              <w:left w:val="nil"/>
              <w:bottom w:val="single" w:sz="4" w:space="0" w:color="auto"/>
              <w:right w:val="single" w:sz="4" w:space="0" w:color="auto"/>
            </w:tcBorders>
            <w:shd w:val="clear" w:color="000000" w:fill="BFBFBF"/>
            <w:noWrap/>
            <w:vAlign w:val="center"/>
            <w:hideMark/>
          </w:tcPr>
          <w:p w14:paraId="503896D4" w14:textId="77777777" w:rsidR="00F7374E" w:rsidRPr="00AD7DF4" w:rsidRDefault="00F7374E"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Combinación de Usos</w:t>
            </w:r>
          </w:p>
        </w:tc>
      </w:tr>
      <w:tr w:rsidR="00F7374E" w:rsidRPr="00AD7DF4" w14:paraId="7D8D919D" w14:textId="77777777" w:rsidTr="001D1960">
        <w:trPr>
          <w:gridAfter w:val="1"/>
          <w:wAfter w:w="13" w:type="dxa"/>
          <w:trHeight w:val="450"/>
        </w:trPr>
        <w:tc>
          <w:tcPr>
            <w:tcW w:w="4957" w:type="dxa"/>
            <w:vMerge w:val="restart"/>
            <w:tcBorders>
              <w:top w:val="nil"/>
              <w:left w:val="single" w:sz="4" w:space="0" w:color="auto"/>
              <w:bottom w:val="single" w:sz="4" w:space="0" w:color="auto"/>
              <w:right w:val="single" w:sz="4" w:space="0" w:color="auto"/>
            </w:tcBorders>
            <w:shd w:val="clear" w:color="auto" w:fill="auto"/>
            <w:vAlign w:val="center"/>
            <w:hideMark/>
          </w:tcPr>
          <w:p w14:paraId="49055815"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Una Unidad de Calificación y Un Uso</w:t>
            </w:r>
          </w:p>
        </w:tc>
        <w:tc>
          <w:tcPr>
            <w:tcW w:w="185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D10EE40"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033</w:t>
            </w:r>
          </w:p>
        </w:tc>
        <w:tc>
          <w:tcPr>
            <w:tcW w:w="21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D90F82C"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033</w:t>
            </w:r>
          </w:p>
        </w:tc>
      </w:tr>
      <w:tr w:rsidR="00F7374E" w:rsidRPr="00AD7DF4" w14:paraId="0D1A0B1F" w14:textId="77777777" w:rsidTr="001D1960">
        <w:trPr>
          <w:gridAfter w:val="1"/>
          <w:wAfter w:w="13" w:type="dxa"/>
          <w:trHeight w:val="450"/>
        </w:trPr>
        <w:tc>
          <w:tcPr>
            <w:tcW w:w="4957" w:type="dxa"/>
            <w:vMerge/>
            <w:tcBorders>
              <w:top w:val="nil"/>
              <w:left w:val="single" w:sz="4" w:space="0" w:color="auto"/>
              <w:bottom w:val="single" w:sz="4" w:space="0" w:color="auto"/>
              <w:right w:val="single" w:sz="4" w:space="0" w:color="auto"/>
            </w:tcBorders>
            <w:vAlign w:val="center"/>
            <w:hideMark/>
          </w:tcPr>
          <w:p w14:paraId="3B1827E0" w14:textId="77777777" w:rsidR="00F7374E" w:rsidRPr="00AD7DF4" w:rsidRDefault="00F7374E" w:rsidP="001D1960">
            <w:pPr>
              <w:spacing w:after="0" w:line="240" w:lineRule="auto"/>
              <w:jc w:val="center"/>
              <w:rPr>
                <w:rFonts w:cstheme="minorHAnsi"/>
                <w:sz w:val="18"/>
                <w:szCs w:val="18"/>
                <w:lang w:eastAsia="es-CO"/>
              </w:rPr>
            </w:pPr>
          </w:p>
        </w:tc>
        <w:tc>
          <w:tcPr>
            <w:tcW w:w="1850" w:type="dxa"/>
            <w:vMerge/>
            <w:tcBorders>
              <w:top w:val="nil"/>
              <w:left w:val="single" w:sz="4" w:space="0" w:color="auto"/>
              <w:bottom w:val="single" w:sz="4" w:space="0" w:color="auto"/>
              <w:right w:val="single" w:sz="4" w:space="0" w:color="auto"/>
            </w:tcBorders>
            <w:vAlign w:val="center"/>
            <w:hideMark/>
          </w:tcPr>
          <w:p w14:paraId="28BE8F53" w14:textId="77777777" w:rsidR="00F7374E" w:rsidRPr="00AD7DF4" w:rsidRDefault="00F7374E" w:rsidP="001D1960">
            <w:pPr>
              <w:spacing w:after="0" w:line="240" w:lineRule="auto"/>
              <w:jc w:val="center"/>
              <w:rPr>
                <w:rFonts w:cstheme="minorHAnsi"/>
                <w:sz w:val="18"/>
                <w:szCs w:val="18"/>
                <w:lang w:eastAsia="es-CO"/>
              </w:rPr>
            </w:pPr>
          </w:p>
        </w:tc>
        <w:tc>
          <w:tcPr>
            <w:tcW w:w="2120" w:type="dxa"/>
            <w:vMerge/>
            <w:tcBorders>
              <w:top w:val="nil"/>
              <w:left w:val="single" w:sz="4" w:space="0" w:color="auto"/>
              <w:bottom w:val="single" w:sz="4" w:space="0" w:color="auto"/>
              <w:right w:val="single" w:sz="4" w:space="0" w:color="auto"/>
            </w:tcBorders>
            <w:vAlign w:val="center"/>
            <w:hideMark/>
          </w:tcPr>
          <w:p w14:paraId="318D198D" w14:textId="77777777" w:rsidR="00F7374E" w:rsidRPr="00AD7DF4" w:rsidRDefault="00F7374E" w:rsidP="001D1960">
            <w:pPr>
              <w:spacing w:after="0" w:line="240" w:lineRule="auto"/>
              <w:jc w:val="center"/>
              <w:rPr>
                <w:rFonts w:cstheme="minorHAnsi"/>
                <w:sz w:val="18"/>
                <w:szCs w:val="18"/>
                <w:lang w:eastAsia="es-CO"/>
              </w:rPr>
            </w:pPr>
          </w:p>
        </w:tc>
      </w:tr>
    </w:tbl>
    <w:p w14:paraId="7AFC2BE9" w14:textId="71E5EF84" w:rsidR="00F7374E" w:rsidRDefault="00F7374E" w:rsidP="00B1017C">
      <w:pPr>
        <w:tabs>
          <w:tab w:val="left" w:pos="8931"/>
        </w:tabs>
        <w:ind w:right="49"/>
        <w:rPr>
          <w:b/>
          <w:sz w:val="24"/>
          <w:szCs w:val="24"/>
        </w:rPr>
      </w:pPr>
    </w:p>
    <w:tbl>
      <w:tblPr>
        <w:tblW w:w="8905" w:type="dxa"/>
        <w:tblCellMar>
          <w:left w:w="70" w:type="dxa"/>
          <w:right w:w="70" w:type="dxa"/>
        </w:tblCellMar>
        <w:tblLook w:val="04A0" w:firstRow="1" w:lastRow="0" w:firstColumn="1" w:lastColumn="0" w:noHBand="0" w:noVBand="1"/>
      </w:tblPr>
      <w:tblGrid>
        <w:gridCol w:w="4957"/>
        <w:gridCol w:w="1700"/>
        <w:gridCol w:w="2240"/>
        <w:gridCol w:w="8"/>
      </w:tblGrid>
      <w:tr w:rsidR="00F7374E" w:rsidRPr="00AD7DF4" w14:paraId="012739FA" w14:textId="77777777" w:rsidTr="001D1960">
        <w:trPr>
          <w:trHeight w:val="113"/>
          <w:tblHeader/>
        </w:trPr>
        <w:tc>
          <w:tcPr>
            <w:tcW w:w="8905" w:type="dxa"/>
            <w:gridSpan w:val="4"/>
            <w:tcBorders>
              <w:top w:val="single" w:sz="4" w:space="0" w:color="auto"/>
              <w:left w:val="single" w:sz="4" w:space="0" w:color="auto"/>
              <w:bottom w:val="single" w:sz="4" w:space="0" w:color="auto"/>
              <w:right w:val="single" w:sz="4" w:space="0" w:color="000000"/>
            </w:tcBorders>
            <w:shd w:val="clear" w:color="000000" w:fill="BFBFBF"/>
            <w:noWrap/>
            <w:vAlign w:val="center"/>
            <w:hideMark/>
          </w:tcPr>
          <w:p w14:paraId="504BA5DF" w14:textId="77777777" w:rsidR="00F7374E" w:rsidRPr="00AD7DF4" w:rsidRDefault="00F7374E"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T05 - Oficinas</w:t>
            </w:r>
          </w:p>
        </w:tc>
      </w:tr>
      <w:tr w:rsidR="00F7374E" w:rsidRPr="00AD7DF4" w14:paraId="5E880D2E" w14:textId="77777777" w:rsidTr="001D1960">
        <w:trPr>
          <w:gridAfter w:val="1"/>
          <w:wAfter w:w="8" w:type="dxa"/>
          <w:trHeight w:val="113"/>
          <w:tblHeader/>
        </w:trPr>
        <w:tc>
          <w:tcPr>
            <w:tcW w:w="4957" w:type="dxa"/>
            <w:tcBorders>
              <w:top w:val="nil"/>
              <w:left w:val="single" w:sz="4" w:space="0" w:color="auto"/>
              <w:bottom w:val="single" w:sz="4" w:space="0" w:color="auto"/>
              <w:right w:val="single" w:sz="4" w:space="0" w:color="auto"/>
            </w:tcBorders>
            <w:shd w:val="clear" w:color="000000" w:fill="BFBFBF"/>
            <w:noWrap/>
            <w:vAlign w:val="center"/>
            <w:hideMark/>
          </w:tcPr>
          <w:p w14:paraId="58E7D6C1" w14:textId="77777777" w:rsidR="00F7374E" w:rsidRPr="00AD7DF4" w:rsidRDefault="00F7374E"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Reglas de Negocio</w:t>
            </w:r>
          </w:p>
        </w:tc>
        <w:tc>
          <w:tcPr>
            <w:tcW w:w="1700" w:type="dxa"/>
            <w:tcBorders>
              <w:top w:val="nil"/>
              <w:left w:val="nil"/>
              <w:bottom w:val="single" w:sz="4" w:space="0" w:color="auto"/>
              <w:right w:val="single" w:sz="4" w:space="0" w:color="auto"/>
            </w:tcBorders>
            <w:shd w:val="clear" w:color="000000" w:fill="BFBFBF"/>
            <w:noWrap/>
            <w:vAlign w:val="center"/>
            <w:hideMark/>
          </w:tcPr>
          <w:p w14:paraId="51268706" w14:textId="77777777" w:rsidR="00F7374E" w:rsidRPr="00AD7DF4" w:rsidRDefault="00F7374E"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Uso Predominante</w:t>
            </w:r>
          </w:p>
        </w:tc>
        <w:tc>
          <w:tcPr>
            <w:tcW w:w="2240" w:type="dxa"/>
            <w:tcBorders>
              <w:top w:val="nil"/>
              <w:left w:val="nil"/>
              <w:bottom w:val="single" w:sz="4" w:space="0" w:color="auto"/>
              <w:right w:val="single" w:sz="4" w:space="0" w:color="auto"/>
            </w:tcBorders>
            <w:shd w:val="clear" w:color="000000" w:fill="BFBFBF"/>
            <w:noWrap/>
            <w:vAlign w:val="center"/>
            <w:hideMark/>
          </w:tcPr>
          <w:p w14:paraId="4E16DF79" w14:textId="77777777" w:rsidR="00F7374E" w:rsidRPr="00AD7DF4" w:rsidRDefault="00F7374E"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Combinación de Usos</w:t>
            </w:r>
          </w:p>
        </w:tc>
      </w:tr>
      <w:tr w:rsidR="00F7374E" w:rsidRPr="00AD7DF4" w14:paraId="5D00EE17" w14:textId="77777777" w:rsidTr="001D1960">
        <w:trPr>
          <w:gridAfter w:val="1"/>
          <w:wAfter w:w="8" w:type="dxa"/>
          <w:trHeight w:val="113"/>
        </w:trPr>
        <w:tc>
          <w:tcPr>
            <w:tcW w:w="4957" w:type="dxa"/>
            <w:vMerge w:val="restart"/>
            <w:tcBorders>
              <w:top w:val="nil"/>
              <w:left w:val="single" w:sz="4" w:space="0" w:color="auto"/>
              <w:bottom w:val="single" w:sz="4" w:space="0" w:color="000000"/>
              <w:right w:val="single" w:sz="4" w:space="0" w:color="auto"/>
            </w:tcBorders>
            <w:shd w:val="clear" w:color="auto" w:fill="auto"/>
            <w:vAlign w:val="center"/>
            <w:hideMark/>
          </w:tcPr>
          <w:p w14:paraId="246E90F4"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Una Unidad de Calificación y Un Uso</w:t>
            </w:r>
          </w:p>
        </w:tc>
        <w:tc>
          <w:tcPr>
            <w:tcW w:w="1700" w:type="dxa"/>
            <w:tcBorders>
              <w:top w:val="nil"/>
              <w:left w:val="nil"/>
              <w:bottom w:val="single" w:sz="4" w:space="0" w:color="auto"/>
              <w:right w:val="single" w:sz="4" w:space="0" w:color="auto"/>
            </w:tcBorders>
            <w:shd w:val="clear" w:color="auto" w:fill="auto"/>
            <w:vAlign w:val="center"/>
            <w:hideMark/>
          </w:tcPr>
          <w:p w14:paraId="40BBA20E" w14:textId="77777777" w:rsidR="00F7374E" w:rsidRPr="00AD7DF4" w:rsidRDefault="00F7374E" w:rsidP="001D1960">
            <w:pPr>
              <w:spacing w:after="0" w:line="240" w:lineRule="auto"/>
              <w:jc w:val="center"/>
              <w:rPr>
                <w:rFonts w:cstheme="minorHAnsi"/>
                <w:sz w:val="18"/>
                <w:szCs w:val="18"/>
                <w:lang w:eastAsia="es-CO"/>
              </w:rPr>
            </w:pPr>
            <w:r w:rsidRPr="00AD7DF4">
              <w:rPr>
                <w:rFonts w:cs="Calibri"/>
                <w:sz w:val="18"/>
                <w:szCs w:val="18"/>
              </w:rPr>
              <w:t>015</w:t>
            </w:r>
          </w:p>
        </w:tc>
        <w:tc>
          <w:tcPr>
            <w:tcW w:w="2240" w:type="dxa"/>
            <w:tcBorders>
              <w:top w:val="nil"/>
              <w:left w:val="nil"/>
              <w:bottom w:val="single" w:sz="4" w:space="0" w:color="auto"/>
              <w:right w:val="single" w:sz="4" w:space="0" w:color="auto"/>
            </w:tcBorders>
            <w:shd w:val="clear" w:color="auto" w:fill="auto"/>
            <w:vAlign w:val="center"/>
            <w:hideMark/>
          </w:tcPr>
          <w:p w14:paraId="7944BC83" w14:textId="77777777" w:rsidR="00F7374E" w:rsidRPr="00AD7DF4" w:rsidRDefault="00F7374E" w:rsidP="001D1960">
            <w:pPr>
              <w:spacing w:after="0" w:line="240" w:lineRule="auto"/>
              <w:jc w:val="center"/>
              <w:rPr>
                <w:rFonts w:cstheme="minorHAnsi"/>
                <w:sz w:val="18"/>
                <w:szCs w:val="18"/>
                <w:lang w:eastAsia="es-CO"/>
              </w:rPr>
            </w:pPr>
            <w:r w:rsidRPr="00AD7DF4">
              <w:rPr>
                <w:rFonts w:cs="Calibri"/>
                <w:sz w:val="18"/>
                <w:szCs w:val="18"/>
              </w:rPr>
              <w:t>015</w:t>
            </w:r>
          </w:p>
        </w:tc>
      </w:tr>
      <w:tr w:rsidR="00F7374E" w:rsidRPr="00AD7DF4" w14:paraId="3272CC1C" w14:textId="77777777" w:rsidTr="001D1960">
        <w:trPr>
          <w:gridAfter w:val="1"/>
          <w:wAfter w:w="8" w:type="dxa"/>
          <w:trHeight w:val="113"/>
        </w:trPr>
        <w:tc>
          <w:tcPr>
            <w:tcW w:w="4957" w:type="dxa"/>
            <w:vMerge/>
            <w:tcBorders>
              <w:top w:val="nil"/>
              <w:left w:val="single" w:sz="4" w:space="0" w:color="auto"/>
              <w:bottom w:val="single" w:sz="4" w:space="0" w:color="000000"/>
              <w:right w:val="single" w:sz="4" w:space="0" w:color="auto"/>
            </w:tcBorders>
            <w:vAlign w:val="center"/>
          </w:tcPr>
          <w:p w14:paraId="07BAD5FB" w14:textId="77777777" w:rsidR="00F7374E" w:rsidRPr="00AD7DF4" w:rsidRDefault="00F7374E" w:rsidP="001D1960">
            <w:pPr>
              <w:spacing w:after="0" w:line="240" w:lineRule="auto"/>
              <w:jc w:val="center"/>
              <w:rPr>
                <w:rFonts w:cstheme="minorHAnsi"/>
                <w:sz w:val="18"/>
                <w:szCs w:val="18"/>
                <w:lang w:eastAsia="es-CO"/>
              </w:rPr>
            </w:pPr>
          </w:p>
        </w:tc>
        <w:tc>
          <w:tcPr>
            <w:tcW w:w="1700" w:type="dxa"/>
            <w:tcBorders>
              <w:top w:val="nil"/>
              <w:left w:val="nil"/>
              <w:bottom w:val="single" w:sz="4" w:space="0" w:color="auto"/>
              <w:right w:val="single" w:sz="4" w:space="0" w:color="auto"/>
            </w:tcBorders>
            <w:shd w:val="clear" w:color="auto" w:fill="auto"/>
            <w:vAlign w:val="center"/>
          </w:tcPr>
          <w:p w14:paraId="25AFA7B2" w14:textId="77777777" w:rsidR="00F7374E" w:rsidRPr="00AD7DF4" w:rsidRDefault="00F7374E" w:rsidP="001D1960">
            <w:pPr>
              <w:spacing w:after="0" w:line="240" w:lineRule="auto"/>
              <w:jc w:val="center"/>
              <w:rPr>
                <w:rFonts w:cstheme="minorHAnsi"/>
                <w:sz w:val="18"/>
                <w:szCs w:val="18"/>
                <w:lang w:eastAsia="es-CO"/>
              </w:rPr>
            </w:pPr>
            <w:r w:rsidRPr="00AD7DF4">
              <w:rPr>
                <w:rFonts w:cs="Calibri"/>
                <w:sz w:val="18"/>
                <w:szCs w:val="18"/>
              </w:rPr>
              <w:t>018</w:t>
            </w:r>
          </w:p>
        </w:tc>
        <w:tc>
          <w:tcPr>
            <w:tcW w:w="2240" w:type="dxa"/>
            <w:tcBorders>
              <w:top w:val="nil"/>
              <w:left w:val="nil"/>
              <w:bottom w:val="single" w:sz="4" w:space="0" w:color="auto"/>
              <w:right w:val="single" w:sz="4" w:space="0" w:color="auto"/>
            </w:tcBorders>
            <w:shd w:val="clear" w:color="auto" w:fill="auto"/>
            <w:vAlign w:val="center"/>
          </w:tcPr>
          <w:p w14:paraId="5EC12344" w14:textId="77777777" w:rsidR="00F7374E" w:rsidRPr="00AD7DF4" w:rsidRDefault="00F7374E" w:rsidP="001D1960">
            <w:pPr>
              <w:spacing w:after="0" w:line="240" w:lineRule="auto"/>
              <w:jc w:val="center"/>
              <w:rPr>
                <w:rFonts w:cstheme="minorHAnsi"/>
                <w:sz w:val="18"/>
                <w:szCs w:val="18"/>
                <w:lang w:eastAsia="es-CO"/>
              </w:rPr>
            </w:pPr>
            <w:r w:rsidRPr="00AD7DF4">
              <w:rPr>
                <w:rFonts w:cs="Calibri"/>
                <w:sz w:val="18"/>
                <w:szCs w:val="18"/>
              </w:rPr>
              <w:t>018</w:t>
            </w:r>
          </w:p>
        </w:tc>
      </w:tr>
      <w:tr w:rsidR="00F7374E" w:rsidRPr="00AD7DF4" w14:paraId="215F9CF3" w14:textId="77777777" w:rsidTr="001D1960">
        <w:trPr>
          <w:gridAfter w:val="1"/>
          <w:wAfter w:w="8" w:type="dxa"/>
          <w:trHeight w:val="113"/>
        </w:trPr>
        <w:tc>
          <w:tcPr>
            <w:tcW w:w="4957" w:type="dxa"/>
            <w:vMerge/>
            <w:tcBorders>
              <w:top w:val="nil"/>
              <w:left w:val="single" w:sz="4" w:space="0" w:color="auto"/>
              <w:bottom w:val="single" w:sz="4" w:space="0" w:color="000000"/>
              <w:right w:val="single" w:sz="4" w:space="0" w:color="auto"/>
            </w:tcBorders>
            <w:vAlign w:val="center"/>
          </w:tcPr>
          <w:p w14:paraId="790D10EE" w14:textId="77777777" w:rsidR="00F7374E" w:rsidRPr="00AD7DF4" w:rsidRDefault="00F7374E" w:rsidP="001D1960">
            <w:pPr>
              <w:spacing w:after="0" w:line="240" w:lineRule="auto"/>
              <w:jc w:val="center"/>
              <w:rPr>
                <w:rFonts w:cstheme="minorHAnsi"/>
                <w:sz w:val="18"/>
                <w:szCs w:val="18"/>
                <w:lang w:eastAsia="es-CO"/>
              </w:rPr>
            </w:pPr>
          </w:p>
        </w:tc>
        <w:tc>
          <w:tcPr>
            <w:tcW w:w="1700" w:type="dxa"/>
            <w:tcBorders>
              <w:top w:val="nil"/>
              <w:left w:val="nil"/>
              <w:bottom w:val="single" w:sz="4" w:space="0" w:color="auto"/>
              <w:right w:val="single" w:sz="4" w:space="0" w:color="auto"/>
            </w:tcBorders>
            <w:shd w:val="clear" w:color="auto" w:fill="auto"/>
            <w:vAlign w:val="center"/>
          </w:tcPr>
          <w:p w14:paraId="054F7499" w14:textId="77777777" w:rsidR="00F7374E" w:rsidRPr="00AD7DF4" w:rsidRDefault="00F7374E" w:rsidP="001D1960">
            <w:pPr>
              <w:spacing w:after="0" w:line="240" w:lineRule="auto"/>
              <w:jc w:val="center"/>
              <w:rPr>
                <w:rFonts w:cstheme="minorHAnsi"/>
                <w:sz w:val="18"/>
                <w:szCs w:val="18"/>
                <w:lang w:eastAsia="es-CO"/>
              </w:rPr>
            </w:pPr>
            <w:r w:rsidRPr="00AD7DF4">
              <w:rPr>
                <w:rFonts w:cs="Calibri"/>
                <w:sz w:val="18"/>
                <w:szCs w:val="18"/>
              </w:rPr>
              <w:t xml:space="preserve">020 </w:t>
            </w:r>
          </w:p>
        </w:tc>
        <w:tc>
          <w:tcPr>
            <w:tcW w:w="2240" w:type="dxa"/>
            <w:tcBorders>
              <w:top w:val="nil"/>
              <w:left w:val="nil"/>
              <w:bottom w:val="single" w:sz="4" w:space="0" w:color="auto"/>
              <w:right w:val="single" w:sz="4" w:space="0" w:color="auto"/>
            </w:tcBorders>
            <w:shd w:val="clear" w:color="auto" w:fill="auto"/>
            <w:vAlign w:val="center"/>
          </w:tcPr>
          <w:p w14:paraId="5438C80E" w14:textId="77777777" w:rsidR="00F7374E" w:rsidRPr="00AD7DF4" w:rsidRDefault="00F7374E" w:rsidP="001D1960">
            <w:pPr>
              <w:spacing w:after="0" w:line="240" w:lineRule="auto"/>
              <w:jc w:val="center"/>
              <w:rPr>
                <w:rFonts w:cstheme="minorHAnsi"/>
                <w:sz w:val="18"/>
                <w:szCs w:val="18"/>
                <w:lang w:eastAsia="es-CO"/>
              </w:rPr>
            </w:pPr>
            <w:r w:rsidRPr="00AD7DF4">
              <w:rPr>
                <w:rFonts w:cs="Calibri"/>
                <w:sz w:val="18"/>
                <w:szCs w:val="18"/>
              </w:rPr>
              <w:t>020</w:t>
            </w:r>
          </w:p>
        </w:tc>
      </w:tr>
      <w:tr w:rsidR="00F7374E" w:rsidRPr="00AD7DF4" w14:paraId="15CDDC3A" w14:textId="77777777" w:rsidTr="001D1960">
        <w:trPr>
          <w:gridAfter w:val="1"/>
          <w:wAfter w:w="8" w:type="dxa"/>
          <w:trHeight w:val="113"/>
        </w:trPr>
        <w:tc>
          <w:tcPr>
            <w:tcW w:w="4957" w:type="dxa"/>
            <w:vMerge/>
            <w:tcBorders>
              <w:top w:val="nil"/>
              <w:left w:val="single" w:sz="4" w:space="0" w:color="auto"/>
              <w:bottom w:val="single" w:sz="4" w:space="0" w:color="000000"/>
              <w:right w:val="single" w:sz="4" w:space="0" w:color="auto"/>
            </w:tcBorders>
            <w:vAlign w:val="center"/>
          </w:tcPr>
          <w:p w14:paraId="6C14E446" w14:textId="77777777" w:rsidR="00F7374E" w:rsidRPr="00AD7DF4" w:rsidRDefault="00F7374E" w:rsidP="001D1960">
            <w:pPr>
              <w:spacing w:after="0" w:line="240" w:lineRule="auto"/>
              <w:jc w:val="center"/>
              <w:rPr>
                <w:rFonts w:cstheme="minorHAnsi"/>
                <w:sz w:val="18"/>
                <w:szCs w:val="18"/>
                <w:lang w:eastAsia="es-CO"/>
              </w:rPr>
            </w:pPr>
          </w:p>
        </w:tc>
        <w:tc>
          <w:tcPr>
            <w:tcW w:w="1700" w:type="dxa"/>
            <w:tcBorders>
              <w:top w:val="nil"/>
              <w:left w:val="nil"/>
              <w:bottom w:val="single" w:sz="4" w:space="0" w:color="auto"/>
              <w:right w:val="single" w:sz="4" w:space="0" w:color="auto"/>
            </w:tcBorders>
            <w:shd w:val="clear" w:color="auto" w:fill="auto"/>
            <w:vAlign w:val="center"/>
          </w:tcPr>
          <w:p w14:paraId="78865500" w14:textId="77777777" w:rsidR="00F7374E" w:rsidRPr="00AD7DF4" w:rsidRDefault="00F7374E" w:rsidP="001D1960">
            <w:pPr>
              <w:spacing w:after="0" w:line="240" w:lineRule="auto"/>
              <w:jc w:val="center"/>
              <w:rPr>
                <w:rFonts w:cstheme="minorHAnsi"/>
                <w:sz w:val="18"/>
                <w:szCs w:val="18"/>
                <w:lang w:eastAsia="es-CO"/>
              </w:rPr>
            </w:pPr>
            <w:r w:rsidRPr="00AD7DF4">
              <w:rPr>
                <w:rFonts w:cs="Calibri"/>
                <w:sz w:val="18"/>
                <w:szCs w:val="18"/>
              </w:rPr>
              <w:t>029</w:t>
            </w:r>
          </w:p>
        </w:tc>
        <w:tc>
          <w:tcPr>
            <w:tcW w:w="2240" w:type="dxa"/>
            <w:tcBorders>
              <w:top w:val="nil"/>
              <w:left w:val="nil"/>
              <w:bottom w:val="single" w:sz="4" w:space="0" w:color="auto"/>
              <w:right w:val="single" w:sz="4" w:space="0" w:color="auto"/>
            </w:tcBorders>
            <w:shd w:val="clear" w:color="auto" w:fill="auto"/>
            <w:vAlign w:val="center"/>
          </w:tcPr>
          <w:p w14:paraId="5477DFB4" w14:textId="77777777" w:rsidR="00F7374E" w:rsidRPr="00AD7DF4" w:rsidRDefault="00F7374E" w:rsidP="001D1960">
            <w:pPr>
              <w:spacing w:after="0" w:line="240" w:lineRule="auto"/>
              <w:jc w:val="center"/>
              <w:rPr>
                <w:rFonts w:cstheme="minorHAnsi"/>
                <w:sz w:val="18"/>
                <w:szCs w:val="18"/>
                <w:lang w:eastAsia="es-CO"/>
              </w:rPr>
            </w:pPr>
            <w:r w:rsidRPr="00AD7DF4">
              <w:rPr>
                <w:rFonts w:cs="Calibri"/>
                <w:sz w:val="18"/>
                <w:szCs w:val="18"/>
              </w:rPr>
              <w:t>029</w:t>
            </w:r>
          </w:p>
        </w:tc>
      </w:tr>
      <w:tr w:rsidR="00F7374E" w:rsidRPr="00AD7DF4" w14:paraId="3DB53F63" w14:textId="77777777" w:rsidTr="001D1960">
        <w:trPr>
          <w:gridAfter w:val="1"/>
          <w:wAfter w:w="8" w:type="dxa"/>
          <w:trHeight w:val="113"/>
        </w:trPr>
        <w:tc>
          <w:tcPr>
            <w:tcW w:w="4957" w:type="dxa"/>
            <w:vMerge/>
            <w:tcBorders>
              <w:top w:val="nil"/>
              <w:left w:val="single" w:sz="4" w:space="0" w:color="auto"/>
              <w:bottom w:val="single" w:sz="4" w:space="0" w:color="000000"/>
              <w:right w:val="single" w:sz="4" w:space="0" w:color="auto"/>
            </w:tcBorders>
            <w:vAlign w:val="center"/>
            <w:hideMark/>
          </w:tcPr>
          <w:p w14:paraId="15865CC3" w14:textId="77777777" w:rsidR="00F7374E" w:rsidRPr="00AD7DF4" w:rsidRDefault="00F7374E" w:rsidP="001D1960">
            <w:pPr>
              <w:spacing w:after="0" w:line="240" w:lineRule="auto"/>
              <w:jc w:val="center"/>
              <w:rPr>
                <w:rFonts w:cstheme="minorHAnsi"/>
                <w:sz w:val="18"/>
                <w:szCs w:val="18"/>
                <w:lang w:eastAsia="es-CO"/>
              </w:rPr>
            </w:pPr>
          </w:p>
        </w:tc>
        <w:tc>
          <w:tcPr>
            <w:tcW w:w="1700" w:type="dxa"/>
            <w:tcBorders>
              <w:top w:val="nil"/>
              <w:left w:val="nil"/>
              <w:bottom w:val="single" w:sz="4" w:space="0" w:color="auto"/>
              <w:right w:val="single" w:sz="4" w:space="0" w:color="auto"/>
            </w:tcBorders>
            <w:shd w:val="clear" w:color="auto" w:fill="auto"/>
            <w:vAlign w:val="center"/>
            <w:hideMark/>
          </w:tcPr>
          <w:p w14:paraId="5EA16773" w14:textId="77777777" w:rsidR="00F7374E" w:rsidRPr="00AD7DF4" w:rsidRDefault="00F7374E" w:rsidP="001D1960">
            <w:pPr>
              <w:spacing w:after="0" w:line="240" w:lineRule="auto"/>
              <w:jc w:val="center"/>
              <w:rPr>
                <w:rFonts w:cstheme="minorHAnsi"/>
                <w:sz w:val="18"/>
                <w:szCs w:val="18"/>
                <w:lang w:eastAsia="es-CO"/>
              </w:rPr>
            </w:pPr>
            <w:r w:rsidRPr="00AD7DF4">
              <w:rPr>
                <w:rFonts w:cs="Calibri"/>
                <w:sz w:val="18"/>
                <w:szCs w:val="18"/>
              </w:rPr>
              <w:t>030</w:t>
            </w:r>
          </w:p>
        </w:tc>
        <w:tc>
          <w:tcPr>
            <w:tcW w:w="2240" w:type="dxa"/>
            <w:tcBorders>
              <w:top w:val="nil"/>
              <w:left w:val="nil"/>
              <w:bottom w:val="single" w:sz="4" w:space="0" w:color="auto"/>
              <w:right w:val="single" w:sz="4" w:space="0" w:color="auto"/>
            </w:tcBorders>
            <w:shd w:val="clear" w:color="auto" w:fill="auto"/>
            <w:vAlign w:val="center"/>
            <w:hideMark/>
          </w:tcPr>
          <w:p w14:paraId="710A92F9" w14:textId="77777777" w:rsidR="00F7374E" w:rsidRPr="00AD7DF4" w:rsidRDefault="00F7374E" w:rsidP="001D1960">
            <w:pPr>
              <w:spacing w:after="0" w:line="240" w:lineRule="auto"/>
              <w:jc w:val="center"/>
              <w:rPr>
                <w:rFonts w:cstheme="minorHAnsi"/>
                <w:sz w:val="18"/>
                <w:szCs w:val="18"/>
                <w:lang w:eastAsia="es-CO"/>
              </w:rPr>
            </w:pPr>
            <w:r w:rsidRPr="00AD7DF4">
              <w:rPr>
                <w:rFonts w:cs="Calibri"/>
                <w:sz w:val="18"/>
                <w:szCs w:val="18"/>
              </w:rPr>
              <w:t>030</w:t>
            </w:r>
          </w:p>
        </w:tc>
      </w:tr>
      <w:tr w:rsidR="00F7374E" w:rsidRPr="00AD7DF4" w14:paraId="111D274E" w14:textId="77777777" w:rsidTr="001D1960">
        <w:trPr>
          <w:gridAfter w:val="1"/>
          <w:wAfter w:w="8" w:type="dxa"/>
          <w:trHeight w:val="113"/>
        </w:trPr>
        <w:tc>
          <w:tcPr>
            <w:tcW w:w="4957" w:type="dxa"/>
            <w:vMerge/>
            <w:tcBorders>
              <w:top w:val="nil"/>
              <w:left w:val="single" w:sz="4" w:space="0" w:color="auto"/>
              <w:bottom w:val="single" w:sz="4" w:space="0" w:color="000000"/>
              <w:right w:val="single" w:sz="4" w:space="0" w:color="auto"/>
            </w:tcBorders>
            <w:vAlign w:val="center"/>
          </w:tcPr>
          <w:p w14:paraId="6D4D8637" w14:textId="77777777" w:rsidR="00F7374E" w:rsidRPr="00AD7DF4" w:rsidRDefault="00F7374E" w:rsidP="001D1960">
            <w:pPr>
              <w:spacing w:after="0" w:line="240" w:lineRule="auto"/>
              <w:jc w:val="center"/>
              <w:rPr>
                <w:rFonts w:cstheme="minorHAnsi"/>
                <w:sz w:val="18"/>
                <w:szCs w:val="18"/>
                <w:lang w:eastAsia="es-CO"/>
              </w:rPr>
            </w:pPr>
          </w:p>
        </w:tc>
        <w:tc>
          <w:tcPr>
            <w:tcW w:w="1700" w:type="dxa"/>
            <w:tcBorders>
              <w:top w:val="nil"/>
              <w:left w:val="nil"/>
              <w:bottom w:val="single" w:sz="4" w:space="0" w:color="auto"/>
              <w:right w:val="single" w:sz="4" w:space="0" w:color="auto"/>
            </w:tcBorders>
            <w:shd w:val="clear" w:color="auto" w:fill="auto"/>
            <w:vAlign w:val="center"/>
          </w:tcPr>
          <w:p w14:paraId="5222D03C" w14:textId="77777777" w:rsidR="00F7374E" w:rsidRPr="00AD7DF4" w:rsidRDefault="00F7374E" w:rsidP="001D1960">
            <w:pPr>
              <w:spacing w:after="0" w:line="240" w:lineRule="auto"/>
              <w:jc w:val="center"/>
              <w:rPr>
                <w:rFonts w:cstheme="minorHAnsi"/>
                <w:sz w:val="18"/>
                <w:szCs w:val="18"/>
                <w:lang w:eastAsia="es-CO"/>
              </w:rPr>
            </w:pPr>
            <w:r w:rsidRPr="00AD7DF4">
              <w:rPr>
                <w:rFonts w:cs="Calibri"/>
                <w:sz w:val="18"/>
                <w:szCs w:val="18"/>
              </w:rPr>
              <w:t>058</w:t>
            </w:r>
          </w:p>
        </w:tc>
        <w:tc>
          <w:tcPr>
            <w:tcW w:w="2240" w:type="dxa"/>
            <w:tcBorders>
              <w:top w:val="nil"/>
              <w:left w:val="nil"/>
              <w:bottom w:val="single" w:sz="4" w:space="0" w:color="auto"/>
              <w:right w:val="single" w:sz="4" w:space="0" w:color="auto"/>
            </w:tcBorders>
            <w:shd w:val="clear" w:color="auto" w:fill="auto"/>
            <w:vAlign w:val="center"/>
          </w:tcPr>
          <w:p w14:paraId="1C9B6923" w14:textId="77777777" w:rsidR="00F7374E" w:rsidRPr="00AD7DF4" w:rsidRDefault="00F7374E" w:rsidP="001D1960">
            <w:pPr>
              <w:spacing w:after="0" w:line="240" w:lineRule="auto"/>
              <w:jc w:val="center"/>
              <w:rPr>
                <w:rFonts w:cstheme="minorHAnsi"/>
                <w:sz w:val="18"/>
                <w:szCs w:val="18"/>
                <w:lang w:eastAsia="es-CO"/>
              </w:rPr>
            </w:pPr>
            <w:r w:rsidRPr="00AD7DF4">
              <w:rPr>
                <w:rFonts w:cs="Calibri"/>
                <w:sz w:val="18"/>
                <w:szCs w:val="18"/>
              </w:rPr>
              <w:t>058</w:t>
            </w:r>
          </w:p>
        </w:tc>
      </w:tr>
      <w:tr w:rsidR="00F7374E" w:rsidRPr="00AD7DF4" w14:paraId="751DD508" w14:textId="77777777" w:rsidTr="001D1960">
        <w:trPr>
          <w:gridAfter w:val="1"/>
          <w:wAfter w:w="8" w:type="dxa"/>
          <w:trHeight w:val="113"/>
        </w:trPr>
        <w:tc>
          <w:tcPr>
            <w:tcW w:w="4957" w:type="dxa"/>
            <w:vMerge/>
            <w:tcBorders>
              <w:top w:val="nil"/>
              <w:left w:val="single" w:sz="4" w:space="0" w:color="auto"/>
              <w:bottom w:val="single" w:sz="4" w:space="0" w:color="000000"/>
              <w:right w:val="single" w:sz="4" w:space="0" w:color="auto"/>
            </w:tcBorders>
            <w:vAlign w:val="center"/>
          </w:tcPr>
          <w:p w14:paraId="267988AB" w14:textId="77777777" w:rsidR="00F7374E" w:rsidRPr="00AD7DF4" w:rsidRDefault="00F7374E" w:rsidP="001D1960">
            <w:pPr>
              <w:spacing w:after="0" w:line="240" w:lineRule="auto"/>
              <w:jc w:val="center"/>
              <w:rPr>
                <w:rFonts w:cstheme="minorHAnsi"/>
                <w:sz w:val="18"/>
                <w:szCs w:val="18"/>
                <w:lang w:eastAsia="es-CO"/>
              </w:rPr>
            </w:pPr>
          </w:p>
        </w:tc>
        <w:tc>
          <w:tcPr>
            <w:tcW w:w="1700" w:type="dxa"/>
            <w:tcBorders>
              <w:top w:val="nil"/>
              <w:left w:val="nil"/>
              <w:bottom w:val="single" w:sz="4" w:space="0" w:color="auto"/>
              <w:right w:val="single" w:sz="4" w:space="0" w:color="auto"/>
            </w:tcBorders>
            <w:shd w:val="clear" w:color="auto" w:fill="auto"/>
            <w:vAlign w:val="center"/>
          </w:tcPr>
          <w:p w14:paraId="1F7CDDD7" w14:textId="77777777" w:rsidR="00F7374E" w:rsidRPr="00AD7DF4" w:rsidRDefault="00F7374E" w:rsidP="001D1960">
            <w:pPr>
              <w:spacing w:after="0" w:line="240" w:lineRule="auto"/>
              <w:jc w:val="center"/>
              <w:rPr>
                <w:rFonts w:cstheme="minorHAnsi"/>
                <w:sz w:val="18"/>
                <w:szCs w:val="18"/>
                <w:lang w:eastAsia="es-CO"/>
              </w:rPr>
            </w:pPr>
            <w:r w:rsidRPr="00AD7DF4">
              <w:rPr>
                <w:rFonts w:cs="Calibri"/>
                <w:sz w:val="18"/>
                <w:szCs w:val="18"/>
              </w:rPr>
              <w:t>065</w:t>
            </w:r>
          </w:p>
        </w:tc>
        <w:tc>
          <w:tcPr>
            <w:tcW w:w="2240" w:type="dxa"/>
            <w:tcBorders>
              <w:top w:val="nil"/>
              <w:left w:val="nil"/>
              <w:bottom w:val="single" w:sz="4" w:space="0" w:color="auto"/>
              <w:right w:val="single" w:sz="4" w:space="0" w:color="auto"/>
            </w:tcBorders>
            <w:shd w:val="clear" w:color="auto" w:fill="auto"/>
            <w:vAlign w:val="center"/>
          </w:tcPr>
          <w:p w14:paraId="14575328" w14:textId="77777777" w:rsidR="00F7374E" w:rsidRPr="00AD7DF4" w:rsidRDefault="00F7374E" w:rsidP="001D1960">
            <w:pPr>
              <w:spacing w:after="0" w:line="240" w:lineRule="auto"/>
              <w:jc w:val="center"/>
              <w:rPr>
                <w:rFonts w:cstheme="minorHAnsi"/>
                <w:sz w:val="18"/>
                <w:szCs w:val="18"/>
                <w:lang w:eastAsia="es-CO"/>
              </w:rPr>
            </w:pPr>
            <w:r w:rsidRPr="00AD7DF4">
              <w:rPr>
                <w:rFonts w:cs="Calibri"/>
                <w:sz w:val="18"/>
                <w:szCs w:val="18"/>
              </w:rPr>
              <w:t>065</w:t>
            </w:r>
          </w:p>
        </w:tc>
      </w:tr>
      <w:tr w:rsidR="00F7374E" w:rsidRPr="00AD7DF4" w14:paraId="203C1AAB" w14:textId="77777777" w:rsidTr="001D1960">
        <w:trPr>
          <w:gridAfter w:val="1"/>
          <w:wAfter w:w="8" w:type="dxa"/>
          <w:trHeight w:val="113"/>
        </w:trPr>
        <w:tc>
          <w:tcPr>
            <w:tcW w:w="4957" w:type="dxa"/>
            <w:vMerge/>
            <w:tcBorders>
              <w:top w:val="nil"/>
              <w:left w:val="single" w:sz="4" w:space="0" w:color="auto"/>
              <w:bottom w:val="single" w:sz="4" w:space="0" w:color="000000"/>
              <w:right w:val="single" w:sz="4" w:space="0" w:color="auto"/>
            </w:tcBorders>
            <w:vAlign w:val="center"/>
          </w:tcPr>
          <w:p w14:paraId="14829A41" w14:textId="77777777" w:rsidR="00F7374E" w:rsidRPr="00AD7DF4" w:rsidRDefault="00F7374E" w:rsidP="001D1960">
            <w:pPr>
              <w:spacing w:after="0" w:line="240" w:lineRule="auto"/>
              <w:jc w:val="center"/>
              <w:rPr>
                <w:rFonts w:cstheme="minorHAnsi"/>
                <w:sz w:val="18"/>
                <w:szCs w:val="18"/>
                <w:lang w:eastAsia="es-CO"/>
              </w:rPr>
            </w:pPr>
          </w:p>
        </w:tc>
        <w:tc>
          <w:tcPr>
            <w:tcW w:w="1700" w:type="dxa"/>
            <w:tcBorders>
              <w:top w:val="nil"/>
              <w:left w:val="nil"/>
              <w:bottom w:val="single" w:sz="4" w:space="0" w:color="auto"/>
              <w:right w:val="single" w:sz="4" w:space="0" w:color="auto"/>
            </w:tcBorders>
            <w:shd w:val="clear" w:color="auto" w:fill="auto"/>
            <w:vAlign w:val="center"/>
          </w:tcPr>
          <w:p w14:paraId="71647D50" w14:textId="77777777" w:rsidR="00F7374E" w:rsidRPr="00AD7DF4" w:rsidRDefault="00F7374E" w:rsidP="001D1960">
            <w:pPr>
              <w:spacing w:after="0" w:line="240" w:lineRule="auto"/>
              <w:jc w:val="center"/>
              <w:rPr>
                <w:rFonts w:cstheme="minorHAnsi"/>
                <w:sz w:val="18"/>
                <w:szCs w:val="18"/>
                <w:lang w:eastAsia="es-CO"/>
              </w:rPr>
            </w:pPr>
            <w:r w:rsidRPr="00AD7DF4">
              <w:rPr>
                <w:rFonts w:cs="Calibri"/>
                <w:sz w:val="18"/>
                <w:szCs w:val="18"/>
              </w:rPr>
              <w:t>067</w:t>
            </w:r>
          </w:p>
        </w:tc>
        <w:tc>
          <w:tcPr>
            <w:tcW w:w="2240" w:type="dxa"/>
            <w:tcBorders>
              <w:top w:val="nil"/>
              <w:left w:val="nil"/>
              <w:bottom w:val="single" w:sz="4" w:space="0" w:color="auto"/>
              <w:right w:val="single" w:sz="4" w:space="0" w:color="auto"/>
            </w:tcBorders>
            <w:shd w:val="clear" w:color="auto" w:fill="auto"/>
            <w:vAlign w:val="center"/>
          </w:tcPr>
          <w:p w14:paraId="37284DC4" w14:textId="77777777" w:rsidR="00F7374E" w:rsidRPr="00AD7DF4" w:rsidRDefault="00F7374E" w:rsidP="001D1960">
            <w:pPr>
              <w:spacing w:after="0" w:line="240" w:lineRule="auto"/>
              <w:jc w:val="center"/>
              <w:rPr>
                <w:rFonts w:cstheme="minorHAnsi"/>
                <w:sz w:val="18"/>
                <w:szCs w:val="18"/>
                <w:lang w:eastAsia="es-CO"/>
              </w:rPr>
            </w:pPr>
            <w:r w:rsidRPr="00AD7DF4">
              <w:rPr>
                <w:rFonts w:cs="Calibri"/>
                <w:sz w:val="18"/>
                <w:szCs w:val="18"/>
              </w:rPr>
              <w:t>067</w:t>
            </w:r>
          </w:p>
        </w:tc>
      </w:tr>
      <w:tr w:rsidR="00F7374E" w:rsidRPr="00AD7DF4" w14:paraId="64751B8D" w14:textId="77777777" w:rsidTr="001D1960">
        <w:trPr>
          <w:gridAfter w:val="1"/>
          <w:wAfter w:w="8" w:type="dxa"/>
          <w:trHeight w:val="113"/>
        </w:trPr>
        <w:tc>
          <w:tcPr>
            <w:tcW w:w="4957" w:type="dxa"/>
            <w:vMerge w:val="restart"/>
            <w:tcBorders>
              <w:top w:val="nil"/>
              <w:left w:val="single" w:sz="4" w:space="0" w:color="auto"/>
              <w:bottom w:val="single" w:sz="4" w:space="0" w:color="000000"/>
              <w:right w:val="single" w:sz="4" w:space="0" w:color="auto"/>
            </w:tcBorders>
            <w:shd w:val="clear" w:color="auto" w:fill="auto"/>
            <w:vAlign w:val="center"/>
            <w:hideMark/>
          </w:tcPr>
          <w:p w14:paraId="3CD7CA05"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Dos Unidades de Calificación y Dos Usos - Uso Predominante</w:t>
            </w:r>
          </w:p>
        </w:tc>
        <w:tc>
          <w:tcPr>
            <w:tcW w:w="17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D6DE8A0"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020</w:t>
            </w:r>
          </w:p>
        </w:tc>
        <w:tc>
          <w:tcPr>
            <w:tcW w:w="2240" w:type="dxa"/>
            <w:tcBorders>
              <w:top w:val="nil"/>
              <w:left w:val="nil"/>
              <w:bottom w:val="single" w:sz="4" w:space="0" w:color="auto"/>
              <w:right w:val="single" w:sz="4" w:space="0" w:color="auto"/>
            </w:tcBorders>
            <w:shd w:val="clear" w:color="auto" w:fill="auto"/>
            <w:noWrap/>
            <w:vAlign w:val="center"/>
            <w:hideMark/>
          </w:tcPr>
          <w:p w14:paraId="3C820E8D"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020-003</w:t>
            </w:r>
          </w:p>
        </w:tc>
      </w:tr>
      <w:tr w:rsidR="00F7374E" w:rsidRPr="00AD7DF4" w14:paraId="07BD545E" w14:textId="77777777" w:rsidTr="001D1960">
        <w:trPr>
          <w:gridAfter w:val="1"/>
          <w:wAfter w:w="8" w:type="dxa"/>
          <w:trHeight w:val="113"/>
        </w:trPr>
        <w:tc>
          <w:tcPr>
            <w:tcW w:w="4957" w:type="dxa"/>
            <w:vMerge/>
            <w:tcBorders>
              <w:top w:val="nil"/>
              <w:left w:val="single" w:sz="4" w:space="0" w:color="auto"/>
              <w:bottom w:val="single" w:sz="4" w:space="0" w:color="000000"/>
              <w:right w:val="single" w:sz="4" w:space="0" w:color="auto"/>
            </w:tcBorders>
            <w:vAlign w:val="center"/>
            <w:hideMark/>
          </w:tcPr>
          <w:p w14:paraId="7BAED260" w14:textId="77777777" w:rsidR="00F7374E" w:rsidRPr="00AD7DF4" w:rsidRDefault="00F7374E" w:rsidP="001D1960">
            <w:pPr>
              <w:spacing w:after="0" w:line="240" w:lineRule="auto"/>
              <w:jc w:val="center"/>
              <w:rPr>
                <w:rFonts w:cstheme="minorHAnsi"/>
                <w:sz w:val="18"/>
                <w:szCs w:val="18"/>
                <w:lang w:eastAsia="es-CO"/>
              </w:rPr>
            </w:pPr>
          </w:p>
        </w:tc>
        <w:tc>
          <w:tcPr>
            <w:tcW w:w="1700" w:type="dxa"/>
            <w:vMerge/>
            <w:tcBorders>
              <w:top w:val="nil"/>
              <w:left w:val="single" w:sz="4" w:space="0" w:color="auto"/>
              <w:bottom w:val="single" w:sz="4" w:space="0" w:color="000000"/>
              <w:right w:val="single" w:sz="4" w:space="0" w:color="auto"/>
            </w:tcBorders>
            <w:vAlign w:val="center"/>
            <w:hideMark/>
          </w:tcPr>
          <w:p w14:paraId="7CC9AB20" w14:textId="77777777" w:rsidR="00F7374E" w:rsidRPr="00AD7DF4" w:rsidRDefault="00F7374E" w:rsidP="001D1960">
            <w:pPr>
              <w:spacing w:after="0" w:line="240" w:lineRule="auto"/>
              <w:jc w:val="center"/>
              <w:rPr>
                <w:rFonts w:cstheme="minorHAnsi"/>
                <w:sz w:val="18"/>
                <w:szCs w:val="18"/>
                <w:lang w:eastAsia="es-CO"/>
              </w:rPr>
            </w:pPr>
          </w:p>
        </w:tc>
        <w:tc>
          <w:tcPr>
            <w:tcW w:w="2240" w:type="dxa"/>
            <w:tcBorders>
              <w:top w:val="nil"/>
              <w:left w:val="nil"/>
              <w:bottom w:val="single" w:sz="4" w:space="0" w:color="auto"/>
              <w:right w:val="single" w:sz="4" w:space="0" w:color="auto"/>
            </w:tcBorders>
            <w:shd w:val="clear" w:color="auto" w:fill="auto"/>
            <w:noWrap/>
            <w:vAlign w:val="center"/>
            <w:hideMark/>
          </w:tcPr>
          <w:p w14:paraId="5FB6ED60"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020-004</w:t>
            </w:r>
          </w:p>
        </w:tc>
      </w:tr>
      <w:tr w:rsidR="00F7374E" w:rsidRPr="00AD7DF4" w14:paraId="6274C59B" w14:textId="77777777" w:rsidTr="001D1960">
        <w:trPr>
          <w:gridAfter w:val="1"/>
          <w:wAfter w:w="8" w:type="dxa"/>
          <w:trHeight w:val="113"/>
        </w:trPr>
        <w:tc>
          <w:tcPr>
            <w:tcW w:w="4957" w:type="dxa"/>
            <w:vMerge/>
            <w:tcBorders>
              <w:top w:val="nil"/>
              <w:left w:val="single" w:sz="4" w:space="0" w:color="auto"/>
              <w:bottom w:val="single" w:sz="4" w:space="0" w:color="000000"/>
              <w:right w:val="single" w:sz="4" w:space="0" w:color="auto"/>
            </w:tcBorders>
            <w:vAlign w:val="center"/>
            <w:hideMark/>
          </w:tcPr>
          <w:p w14:paraId="055A617C" w14:textId="77777777" w:rsidR="00F7374E" w:rsidRPr="00AD7DF4" w:rsidRDefault="00F7374E" w:rsidP="001D1960">
            <w:pPr>
              <w:spacing w:after="0" w:line="240" w:lineRule="auto"/>
              <w:jc w:val="center"/>
              <w:rPr>
                <w:rFonts w:cstheme="minorHAnsi"/>
                <w:sz w:val="18"/>
                <w:szCs w:val="18"/>
                <w:lang w:eastAsia="es-CO"/>
              </w:rPr>
            </w:pPr>
          </w:p>
        </w:tc>
        <w:tc>
          <w:tcPr>
            <w:tcW w:w="1700" w:type="dxa"/>
            <w:vMerge/>
            <w:tcBorders>
              <w:top w:val="nil"/>
              <w:left w:val="single" w:sz="4" w:space="0" w:color="auto"/>
              <w:bottom w:val="single" w:sz="4" w:space="0" w:color="000000"/>
              <w:right w:val="single" w:sz="4" w:space="0" w:color="auto"/>
            </w:tcBorders>
            <w:vAlign w:val="center"/>
            <w:hideMark/>
          </w:tcPr>
          <w:p w14:paraId="775A8286" w14:textId="77777777" w:rsidR="00F7374E" w:rsidRPr="00AD7DF4" w:rsidRDefault="00F7374E" w:rsidP="001D1960">
            <w:pPr>
              <w:spacing w:after="0" w:line="240" w:lineRule="auto"/>
              <w:jc w:val="center"/>
              <w:rPr>
                <w:rFonts w:cstheme="minorHAnsi"/>
                <w:sz w:val="18"/>
                <w:szCs w:val="18"/>
                <w:lang w:eastAsia="es-CO"/>
              </w:rPr>
            </w:pPr>
          </w:p>
        </w:tc>
        <w:tc>
          <w:tcPr>
            <w:tcW w:w="2240" w:type="dxa"/>
            <w:tcBorders>
              <w:top w:val="nil"/>
              <w:left w:val="nil"/>
              <w:bottom w:val="single" w:sz="4" w:space="0" w:color="auto"/>
              <w:right w:val="single" w:sz="4" w:space="0" w:color="auto"/>
            </w:tcBorders>
            <w:shd w:val="clear" w:color="auto" w:fill="auto"/>
            <w:noWrap/>
            <w:vAlign w:val="center"/>
            <w:hideMark/>
          </w:tcPr>
          <w:p w14:paraId="664E3C86"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020-009</w:t>
            </w:r>
          </w:p>
        </w:tc>
      </w:tr>
      <w:tr w:rsidR="00F7374E" w:rsidRPr="00AD7DF4" w14:paraId="58C89AE4" w14:textId="77777777" w:rsidTr="001D1960">
        <w:trPr>
          <w:gridAfter w:val="1"/>
          <w:wAfter w:w="8" w:type="dxa"/>
          <w:trHeight w:val="113"/>
        </w:trPr>
        <w:tc>
          <w:tcPr>
            <w:tcW w:w="4957" w:type="dxa"/>
            <w:vMerge/>
            <w:tcBorders>
              <w:top w:val="nil"/>
              <w:left w:val="single" w:sz="4" w:space="0" w:color="auto"/>
              <w:bottom w:val="single" w:sz="4" w:space="0" w:color="000000"/>
              <w:right w:val="single" w:sz="4" w:space="0" w:color="auto"/>
            </w:tcBorders>
            <w:vAlign w:val="center"/>
            <w:hideMark/>
          </w:tcPr>
          <w:p w14:paraId="34CDBED9" w14:textId="77777777" w:rsidR="00F7374E" w:rsidRPr="00AD7DF4" w:rsidRDefault="00F7374E" w:rsidP="001D1960">
            <w:pPr>
              <w:spacing w:after="0" w:line="240" w:lineRule="auto"/>
              <w:jc w:val="center"/>
              <w:rPr>
                <w:rFonts w:cstheme="minorHAnsi"/>
                <w:sz w:val="18"/>
                <w:szCs w:val="18"/>
                <w:lang w:eastAsia="es-CO"/>
              </w:rPr>
            </w:pPr>
          </w:p>
        </w:tc>
        <w:tc>
          <w:tcPr>
            <w:tcW w:w="1700" w:type="dxa"/>
            <w:vMerge/>
            <w:tcBorders>
              <w:top w:val="nil"/>
              <w:left w:val="single" w:sz="4" w:space="0" w:color="auto"/>
              <w:bottom w:val="single" w:sz="4" w:space="0" w:color="000000"/>
              <w:right w:val="single" w:sz="4" w:space="0" w:color="auto"/>
            </w:tcBorders>
            <w:vAlign w:val="center"/>
            <w:hideMark/>
          </w:tcPr>
          <w:p w14:paraId="541F681E" w14:textId="77777777" w:rsidR="00F7374E" w:rsidRPr="00AD7DF4" w:rsidRDefault="00F7374E" w:rsidP="001D1960">
            <w:pPr>
              <w:spacing w:after="0" w:line="240" w:lineRule="auto"/>
              <w:jc w:val="center"/>
              <w:rPr>
                <w:rFonts w:cstheme="minorHAnsi"/>
                <w:sz w:val="18"/>
                <w:szCs w:val="18"/>
                <w:lang w:eastAsia="es-CO"/>
              </w:rPr>
            </w:pPr>
          </w:p>
        </w:tc>
        <w:tc>
          <w:tcPr>
            <w:tcW w:w="2240" w:type="dxa"/>
            <w:tcBorders>
              <w:top w:val="nil"/>
              <w:left w:val="nil"/>
              <w:bottom w:val="single" w:sz="4" w:space="0" w:color="auto"/>
              <w:right w:val="single" w:sz="4" w:space="0" w:color="auto"/>
            </w:tcBorders>
            <w:shd w:val="clear" w:color="auto" w:fill="auto"/>
            <w:noWrap/>
            <w:vAlign w:val="center"/>
            <w:hideMark/>
          </w:tcPr>
          <w:p w14:paraId="53EA2635"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020-012</w:t>
            </w:r>
          </w:p>
        </w:tc>
      </w:tr>
      <w:tr w:rsidR="00F7374E" w:rsidRPr="00AD7DF4" w14:paraId="5FC62425" w14:textId="77777777" w:rsidTr="001D1960">
        <w:trPr>
          <w:gridAfter w:val="1"/>
          <w:wAfter w:w="8" w:type="dxa"/>
          <w:trHeight w:val="113"/>
        </w:trPr>
        <w:tc>
          <w:tcPr>
            <w:tcW w:w="4957" w:type="dxa"/>
            <w:vMerge/>
            <w:tcBorders>
              <w:top w:val="nil"/>
              <w:left w:val="single" w:sz="4" w:space="0" w:color="auto"/>
              <w:bottom w:val="single" w:sz="4" w:space="0" w:color="000000"/>
              <w:right w:val="single" w:sz="4" w:space="0" w:color="auto"/>
            </w:tcBorders>
            <w:vAlign w:val="center"/>
            <w:hideMark/>
          </w:tcPr>
          <w:p w14:paraId="22EAFC4A" w14:textId="77777777" w:rsidR="00F7374E" w:rsidRPr="00AD7DF4" w:rsidRDefault="00F7374E" w:rsidP="001D1960">
            <w:pPr>
              <w:spacing w:after="0" w:line="240" w:lineRule="auto"/>
              <w:jc w:val="center"/>
              <w:rPr>
                <w:rFonts w:cstheme="minorHAnsi"/>
                <w:sz w:val="18"/>
                <w:szCs w:val="18"/>
                <w:lang w:eastAsia="es-CO"/>
              </w:rPr>
            </w:pPr>
          </w:p>
        </w:tc>
        <w:tc>
          <w:tcPr>
            <w:tcW w:w="1700" w:type="dxa"/>
            <w:vMerge/>
            <w:tcBorders>
              <w:top w:val="nil"/>
              <w:left w:val="single" w:sz="4" w:space="0" w:color="auto"/>
              <w:bottom w:val="single" w:sz="4" w:space="0" w:color="000000"/>
              <w:right w:val="single" w:sz="4" w:space="0" w:color="auto"/>
            </w:tcBorders>
            <w:vAlign w:val="center"/>
            <w:hideMark/>
          </w:tcPr>
          <w:p w14:paraId="2BDD6618" w14:textId="77777777" w:rsidR="00F7374E" w:rsidRPr="00AD7DF4" w:rsidRDefault="00F7374E" w:rsidP="001D1960">
            <w:pPr>
              <w:spacing w:after="0" w:line="240" w:lineRule="auto"/>
              <w:jc w:val="center"/>
              <w:rPr>
                <w:rFonts w:cstheme="minorHAnsi"/>
                <w:sz w:val="18"/>
                <w:szCs w:val="18"/>
                <w:lang w:eastAsia="es-CO"/>
              </w:rPr>
            </w:pPr>
          </w:p>
        </w:tc>
        <w:tc>
          <w:tcPr>
            <w:tcW w:w="2240" w:type="dxa"/>
            <w:tcBorders>
              <w:top w:val="nil"/>
              <w:left w:val="nil"/>
              <w:bottom w:val="single" w:sz="4" w:space="0" w:color="auto"/>
              <w:right w:val="single" w:sz="4" w:space="0" w:color="auto"/>
            </w:tcBorders>
            <w:shd w:val="clear" w:color="auto" w:fill="auto"/>
            <w:noWrap/>
            <w:vAlign w:val="center"/>
            <w:hideMark/>
          </w:tcPr>
          <w:p w14:paraId="67A27DEF"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020-022</w:t>
            </w:r>
          </w:p>
        </w:tc>
      </w:tr>
      <w:tr w:rsidR="00F7374E" w:rsidRPr="00AD7DF4" w14:paraId="6F6CD7AA" w14:textId="77777777" w:rsidTr="001D1960">
        <w:trPr>
          <w:gridAfter w:val="1"/>
          <w:wAfter w:w="8" w:type="dxa"/>
          <w:trHeight w:val="113"/>
        </w:trPr>
        <w:tc>
          <w:tcPr>
            <w:tcW w:w="4957" w:type="dxa"/>
            <w:vMerge/>
            <w:tcBorders>
              <w:top w:val="nil"/>
              <w:left w:val="single" w:sz="4" w:space="0" w:color="auto"/>
              <w:bottom w:val="single" w:sz="4" w:space="0" w:color="000000"/>
              <w:right w:val="single" w:sz="4" w:space="0" w:color="auto"/>
            </w:tcBorders>
            <w:vAlign w:val="center"/>
            <w:hideMark/>
          </w:tcPr>
          <w:p w14:paraId="4F6595FA" w14:textId="77777777" w:rsidR="00F7374E" w:rsidRPr="00AD7DF4" w:rsidRDefault="00F7374E" w:rsidP="001D1960">
            <w:pPr>
              <w:spacing w:after="0" w:line="240" w:lineRule="auto"/>
              <w:jc w:val="center"/>
              <w:rPr>
                <w:rFonts w:cstheme="minorHAnsi"/>
                <w:sz w:val="18"/>
                <w:szCs w:val="18"/>
                <w:lang w:eastAsia="es-CO"/>
              </w:rPr>
            </w:pPr>
          </w:p>
        </w:tc>
        <w:tc>
          <w:tcPr>
            <w:tcW w:w="1700" w:type="dxa"/>
            <w:vMerge/>
            <w:tcBorders>
              <w:top w:val="nil"/>
              <w:left w:val="single" w:sz="4" w:space="0" w:color="auto"/>
              <w:bottom w:val="single" w:sz="4" w:space="0" w:color="000000"/>
              <w:right w:val="single" w:sz="4" w:space="0" w:color="auto"/>
            </w:tcBorders>
            <w:vAlign w:val="center"/>
            <w:hideMark/>
          </w:tcPr>
          <w:p w14:paraId="07377F4D" w14:textId="77777777" w:rsidR="00F7374E" w:rsidRPr="00AD7DF4" w:rsidRDefault="00F7374E" w:rsidP="001D1960">
            <w:pPr>
              <w:spacing w:after="0" w:line="240" w:lineRule="auto"/>
              <w:jc w:val="center"/>
              <w:rPr>
                <w:rFonts w:cstheme="minorHAnsi"/>
                <w:sz w:val="18"/>
                <w:szCs w:val="18"/>
                <w:lang w:eastAsia="es-CO"/>
              </w:rPr>
            </w:pPr>
          </w:p>
        </w:tc>
        <w:tc>
          <w:tcPr>
            <w:tcW w:w="2240" w:type="dxa"/>
            <w:tcBorders>
              <w:top w:val="nil"/>
              <w:left w:val="nil"/>
              <w:bottom w:val="single" w:sz="4" w:space="0" w:color="auto"/>
              <w:right w:val="single" w:sz="4" w:space="0" w:color="auto"/>
            </w:tcBorders>
            <w:shd w:val="clear" w:color="auto" w:fill="auto"/>
            <w:noWrap/>
            <w:vAlign w:val="center"/>
            <w:hideMark/>
          </w:tcPr>
          <w:p w14:paraId="771B5A87"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020-056</w:t>
            </w:r>
          </w:p>
        </w:tc>
      </w:tr>
    </w:tbl>
    <w:p w14:paraId="1D2284C1" w14:textId="5B39DCFF" w:rsidR="00F7374E" w:rsidRDefault="00F7374E" w:rsidP="00B1017C">
      <w:pPr>
        <w:tabs>
          <w:tab w:val="left" w:pos="8931"/>
        </w:tabs>
        <w:ind w:right="49"/>
        <w:rPr>
          <w:b/>
          <w:sz w:val="24"/>
          <w:szCs w:val="24"/>
        </w:rPr>
      </w:pPr>
    </w:p>
    <w:tbl>
      <w:tblPr>
        <w:tblW w:w="9025" w:type="dxa"/>
        <w:tblCellMar>
          <w:left w:w="70" w:type="dxa"/>
          <w:right w:w="70" w:type="dxa"/>
        </w:tblCellMar>
        <w:tblLook w:val="04A0" w:firstRow="1" w:lastRow="0" w:firstColumn="1" w:lastColumn="0" w:noHBand="0" w:noVBand="1"/>
      </w:tblPr>
      <w:tblGrid>
        <w:gridCol w:w="4957"/>
        <w:gridCol w:w="1778"/>
        <w:gridCol w:w="2278"/>
        <w:gridCol w:w="12"/>
      </w:tblGrid>
      <w:tr w:rsidR="00F7374E" w:rsidRPr="00AD7DF4" w14:paraId="7666FEAF" w14:textId="77777777" w:rsidTr="001D1960">
        <w:trPr>
          <w:trHeight w:val="113"/>
          <w:tblHeader/>
        </w:trPr>
        <w:tc>
          <w:tcPr>
            <w:tcW w:w="9025" w:type="dxa"/>
            <w:gridSpan w:val="4"/>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0F276C00" w14:textId="77777777" w:rsidR="00F7374E" w:rsidRPr="00AD7DF4" w:rsidRDefault="00F7374E"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T06 – Institucional (Área construida total menor a 350 m2 con altura mayor a 5 pisos o área total mayor a 350 m2. )</w:t>
            </w:r>
          </w:p>
        </w:tc>
      </w:tr>
      <w:tr w:rsidR="00F7374E" w:rsidRPr="00AD7DF4" w14:paraId="00C9191A" w14:textId="77777777" w:rsidTr="001D1960">
        <w:trPr>
          <w:gridAfter w:val="1"/>
          <w:wAfter w:w="12" w:type="dxa"/>
          <w:trHeight w:val="113"/>
          <w:tblHeader/>
        </w:trPr>
        <w:tc>
          <w:tcPr>
            <w:tcW w:w="4957" w:type="dxa"/>
            <w:tcBorders>
              <w:top w:val="nil"/>
              <w:left w:val="single" w:sz="4" w:space="0" w:color="auto"/>
              <w:bottom w:val="single" w:sz="4" w:space="0" w:color="auto"/>
              <w:right w:val="single" w:sz="4" w:space="0" w:color="auto"/>
            </w:tcBorders>
            <w:shd w:val="clear" w:color="000000" w:fill="BFBFBF"/>
            <w:noWrap/>
            <w:vAlign w:val="center"/>
            <w:hideMark/>
          </w:tcPr>
          <w:p w14:paraId="684572BD" w14:textId="77777777" w:rsidR="00F7374E" w:rsidRPr="00AD7DF4" w:rsidRDefault="00F7374E"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Reglas de Negocio</w:t>
            </w:r>
          </w:p>
        </w:tc>
        <w:tc>
          <w:tcPr>
            <w:tcW w:w="1778" w:type="dxa"/>
            <w:tcBorders>
              <w:top w:val="nil"/>
              <w:left w:val="nil"/>
              <w:bottom w:val="single" w:sz="4" w:space="0" w:color="auto"/>
              <w:right w:val="single" w:sz="4" w:space="0" w:color="auto"/>
            </w:tcBorders>
            <w:shd w:val="clear" w:color="000000" w:fill="BFBFBF"/>
            <w:noWrap/>
            <w:vAlign w:val="center"/>
            <w:hideMark/>
          </w:tcPr>
          <w:p w14:paraId="4B4F9D8B" w14:textId="77777777" w:rsidR="00F7374E" w:rsidRPr="00AD7DF4" w:rsidRDefault="00F7374E"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Uso Predominante</w:t>
            </w:r>
          </w:p>
        </w:tc>
        <w:tc>
          <w:tcPr>
            <w:tcW w:w="2278" w:type="dxa"/>
            <w:tcBorders>
              <w:top w:val="nil"/>
              <w:left w:val="nil"/>
              <w:bottom w:val="single" w:sz="4" w:space="0" w:color="auto"/>
              <w:right w:val="single" w:sz="4" w:space="0" w:color="auto"/>
            </w:tcBorders>
            <w:shd w:val="clear" w:color="000000" w:fill="BFBFBF"/>
            <w:noWrap/>
            <w:vAlign w:val="center"/>
            <w:hideMark/>
          </w:tcPr>
          <w:p w14:paraId="485BB204" w14:textId="77777777" w:rsidR="00F7374E" w:rsidRPr="00AD7DF4" w:rsidRDefault="00F7374E"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Combinación de Usos</w:t>
            </w:r>
          </w:p>
        </w:tc>
      </w:tr>
      <w:tr w:rsidR="00F7374E" w:rsidRPr="00AD7DF4" w14:paraId="14B7157B" w14:textId="77777777" w:rsidTr="001D1960">
        <w:trPr>
          <w:gridAfter w:val="1"/>
          <w:wAfter w:w="12" w:type="dxa"/>
          <w:trHeight w:val="450"/>
        </w:trPr>
        <w:tc>
          <w:tcPr>
            <w:tcW w:w="4957" w:type="dxa"/>
            <w:vMerge w:val="restart"/>
            <w:tcBorders>
              <w:top w:val="nil"/>
              <w:left w:val="single" w:sz="4" w:space="0" w:color="auto"/>
              <w:bottom w:val="single" w:sz="4" w:space="0" w:color="000000"/>
              <w:right w:val="single" w:sz="4" w:space="0" w:color="auto"/>
            </w:tcBorders>
            <w:shd w:val="clear" w:color="auto" w:fill="auto"/>
            <w:vAlign w:val="center"/>
            <w:hideMark/>
          </w:tcPr>
          <w:p w14:paraId="3DD49F29"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Una Unidad de Calificación y Un Uso</w:t>
            </w:r>
          </w:p>
        </w:tc>
        <w:tc>
          <w:tcPr>
            <w:tcW w:w="177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0EAC1E3"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012</w:t>
            </w:r>
          </w:p>
        </w:tc>
        <w:tc>
          <w:tcPr>
            <w:tcW w:w="227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91CE62C"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012</w:t>
            </w:r>
          </w:p>
        </w:tc>
      </w:tr>
      <w:tr w:rsidR="00F7374E" w:rsidRPr="00AD7DF4" w14:paraId="521C3099" w14:textId="77777777" w:rsidTr="001D1960">
        <w:trPr>
          <w:gridAfter w:val="1"/>
          <w:wAfter w:w="12" w:type="dxa"/>
          <w:trHeight w:val="450"/>
        </w:trPr>
        <w:tc>
          <w:tcPr>
            <w:tcW w:w="4957" w:type="dxa"/>
            <w:vMerge/>
            <w:tcBorders>
              <w:top w:val="nil"/>
              <w:left w:val="single" w:sz="4" w:space="0" w:color="auto"/>
              <w:bottom w:val="single" w:sz="4" w:space="0" w:color="000000"/>
              <w:right w:val="single" w:sz="4" w:space="0" w:color="auto"/>
            </w:tcBorders>
            <w:vAlign w:val="center"/>
            <w:hideMark/>
          </w:tcPr>
          <w:p w14:paraId="4EBFCDF3" w14:textId="77777777" w:rsidR="00F7374E" w:rsidRPr="00AD7DF4" w:rsidRDefault="00F7374E" w:rsidP="001D1960">
            <w:pPr>
              <w:spacing w:after="0" w:line="240" w:lineRule="auto"/>
              <w:jc w:val="center"/>
              <w:rPr>
                <w:rFonts w:cstheme="minorHAnsi"/>
                <w:sz w:val="18"/>
                <w:szCs w:val="18"/>
                <w:lang w:eastAsia="es-CO"/>
              </w:rPr>
            </w:pPr>
          </w:p>
        </w:tc>
        <w:tc>
          <w:tcPr>
            <w:tcW w:w="1778" w:type="dxa"/>
            <w:vMerge/>
            <w:tcBorders>
              <w:top w:val="nil"/>
              <w:left w:val="single" w:sz="4" w:space="0" w:color="auto"/>
              <w:bottom w:val="single" w:sz="4" w:space="0" w:color="000000"/>
              <w:right w:val="single" w:sz="4" w:space="0" w:color="auto"/>
            </w:tcBorders>
            <w:vAlign w:val="center"/>
            <w:hideMark/>
          </w:tcPr>
          <w:p w14:paraId="2F4CBAF2" w14:textId="77777777" w:rsidR="00F7374E" w:rsidRPr="00AD7DF4" w:rsidRDefault="00F7374E" w:rsidP="001D1960">
            <w:pPr>
              <w:spacing w:after="0" w:line="240" w:lineRule="auto"/>
              <w:jc w:val="center"/>
              <w:rPr>
                <w:rFonts w:cstheme="minorHAnsi"/>
                <w:sz w:val="18"/>
                <w:szCs w:val="18"/>
                <w:lang w:eastAsia="es-CO"/>
              </w:rPr>
            </w:pPr>
          </w:p>
        </w:tc>
        <w:tc>
          <w:tcPr>
            <w:tcW w:w="2278" w:type="dxa"/>
            <w:vMerge/>
            <w:tcBorders>
              <w:top w:val="nil"/>
              <w:left w:val="single" w:sz="4" w:space="0" w:color="auto"/>
              <w:bottom w:val="single" w:sz="4" w:space="0" w:color="000000"/>
              <w:right w:val="single" w:sz="4" w:space="0" w:color="auto"/>
            </w:tcBorders>
            <w:vAlign w:val="center"/>
            <w:hideMark/>
          </w:tcPr>
          <w:p w14:paraId="2DAC9D52" w14:textId="77777777" w:rsidR="00F7374E" w:rsidRPr="00AD7DF4" w:rsidRDefault="00F7374E" w:rsidP="001D1960">
            <w:pPr>
              <w:spacing w:after="0" w:line="240" w:lineRule="auto"/>
              <w:jc w:val="center"/>
              <w:rPr>
                <w:rFonts w:cstheme="minorHAnsi"/>
                <w:sz w:val="18"/>
                <w:szCs w:val="18"/>
                <w:lang w:eastAsia="es-CO"/>
              </w:rPr>
            </w:pPr>
          </w:p>
        </w:tc>
      </w:tr>
      <w:tr w:rsidR="00F7374E" w:rsidRPr="00AD7DF4" w14:paraId="5B361BB2" w14:textId="77777777" w:rsidTr="001D1960">
        <w:trPr>
          <w:gridAfter w:val="1"/>
          <w:wAfter w:w="12" w:type="dxa"/>
          <w:trHeight w:val="113"/>
        </w:trPr>
        <w:tc>
          <w:tcPr>
            <w:tcW w:w="4957" w:type="dxa"/>
            <w:vMerge w:val="restart"/>
            <w:tcBorders>
              <w:top w:val="nil"/>
              <w:left w:val="single" w:sz="4" w:space="0" w:color="auto"/>
              <w:bottom w:val="single" w:sz="4" w:space="0" w:color="000000"/>
              <w:right w:val="single" w:sz="4" w:space="0" w:color="auto"/>
            </w:tcBorders>
            <w:shd w:val="clear" w:color="auto" w:fill="auto"/>
            <w:vAlign w:val="center"/>
            <w:hideMark/>
          </w:tcPr>
          <w:p w14:paraId="1E81474F"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Dos Unidades de Calificación y Dos Usos - Uso Predominante</w:t>
            </w:r>
          </w:p>
        </w:tc>
        <w:tc>
          <w:tcPr>
            <w:tcW w:w="177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099607D"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012</w:t>
            </w:r>
          </w:p>
        </w:tc>
        <w:tc>
          <w:tcPr>
            <w:tcW w:w="2278" w:type="dxa"/>
            <w:tcBorders>
              <w:top w:val="nil"/>
              <w:left w:val="nil"/>
              <w:bottom w:val="single" w:sz="4" w:space="0" w:color="auto"/>
              <w:right w:val="single" w:sz="4" w:space="0" w:color="auto"/>
            </w:tcBorders>
            <w:shd w:val="clear" w:color="auto" w:fill="auto"/>
            <w:vAlign w:val="center"/>
            <w:hideMark/>
          </w:tcPr>
          <w:p w14:paraId="77177D7D"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012-003</w:t>
            </w:r>
          </w:p>
        </w:tc>
      </w:tr>
      <w:tr w:rsidR="00F7374E" w:rsidRPr="00AD7DF4" w14:paraId="659F40F6" w14:textId="77777777" w:rsidTr="001D1960">
        <w:trPr>
          <w:gridAfter w:val="1"/>
          <w:wAfter w:w="12" w:type="dxa"/>
          <w:trHeight w:val="113"/>
        </w:trPr>
        <w:tc>
          <w:tcPr>
            <w:tcW w:w="4957" w:type="dxa"/>
            <w:vMerge/>
            <w:tcBorders>
              <w:top w:val="nil"/>
              <w:left w:val="single" w:sz="4" w:space="0" w:color="auto"/>
              <w:bottom w:val="single" w:sz="4" w:space="0" w:color="000000"/>
              <w:right w:val="single" w:sz="4" w:space="0" w:color="auto"/>
            </w:tcBorders>
            <w:vAlign w:val="center"/>
            <w:hideMark/>
          </w:tcPr>
          <w:p w14:paraId="45D15C19" w14:textId="77777777" w:rsidR="00F7374E" w:rsidRPr="00AD7DF4" w:rsidRDefault="00F7374E" w:rsidP="001D1960">
            <w:pPr>
              <w:spacing w:after="0" w:line="240" w:lineRule="auto"/>
              <w:jc w:val="center"/>
              <w:rPr>
                <w:rFonts w:cstheme="minorHAnsi"/>
                <w:sz w:val="18"/>
                <w:szCs w:val="18"/>
                <w:lang w:eastAsia="es-CO"/>
              </w:rPr>
            </w:pPr>
          </w:p>
        </w:tc>
        <w:tc>
          <w:tcPr>
            <w:tcW w:w="1778" w:type="dxa"/>
            <w:vMerge/>
            <w:tcBorders>
              <w:top w:val="nil"/>
              <w:left w:val="single" w:sz="4" w:space="0" w:color="auto"/>
              <w:bottom w:val="single" w:sz="4" w:space="0" w:color="000000"/>
              <w:right w:val="single" w:sz="4" w:space="0" w:color="auto"/>
            </w:tcBorders>
            <w:vAlign w:val="center"/>
            <w:hideMark/>
          </w:tcPr>
          <w:p w14:paraId="0BC6FC28" w14:textId="77777777" w:rsidR="00F7374E" w:rsidRPr="00AD7DF4" w:rsidRDefault="00F7374E" w:rsidP="001D1960">
            <w:pPr>
              <w:spacing w:after="0" w:line="240" w:lineRule="auto"/>
              <w:jc w:val="center"/>
              <w:rPr>
                <w:rFonts w:cstheme="minorHAnsi"/>
                <w:sz w:val="18"/>
                <w:szCs w:val="18"/>
                <w:lang w:eastAsia="es-CO"/>
              </w:rPr>
            </w:pPr>
          </w:p>
        </w:tc>
        <w:tc>
          <w:tcPr>
            <w:tcW w:w="2278" w:type="dxa"/>
            <w:tcBorders>
              <w:top w:val="nil"/>
              <w:left w:val="nil"/>
              <w:bottom w:val="single" w:sz="4" w:space="0" w:color="auto"/>
              <w:right w:val="single" w:sz="4" w:space="0" w:color="auto"/>
            </w:tcBorders>
            <w:shd w:val="clear" w:color="auto" w:fill="auto"/>
            <w:vAlign w:val="center"/>
            <w:hideMark/>
          </w:tcPr>
          <w:p w14:paraId="6BC45289"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012-004</w:t>
            </w:r>
          </w:p>
        </w:tc>
      </w:tr>
      <w:tr w:rsidR="00F7374E" w:rsidRPr="00AD7DF4" w14:paraId="6462714B" w14:textId="77777777" w:rsidTr="001D1960">
        <w:trPr>
          <w:gridAfter w:val="1"/>
          <w:wAfter w:w="12" w:type="dxa"/>
          <w:trHeight w:val="113"/>
        </w:trPr>
        <w:tc>
          <w:tcPr>
            <w:tcW w:w="4957" w:type="dxa"/>
            <w:vMerge/>
            <w:tcBorders>
              <w:top w:val="nil"/>
              <w:left w:val="single" w:sz="4" w:space="0" w:color="auto"/>
              <w:bottom w:val="single" w:sz="4" w:space="0" w:color="000000"/>
              <w:right w:val="single" w:sz="4" w:space="0" w:color="auto"/>
            </w:tcBorders>
            <w:vAlign w:val="center"/>
            <w:hideMark/>
          </w:tcPr>
          <w:p w14:paraId="298C0C7D" w14:textId="77777777" w:rsidR="00F7374E" w:rsidRPr="00AD7DF4" w:rsidRDefault="00F7374E" w:rsidP="001D1960">
            <w:pPr>
              <w:spacing w:after="0" w:line="240" w:lineRule="auto"/>
              <w:jc w:val="center"/>
              <w:rPr>
                <w:rFonts w:cstheme="minorHAnsi"/>
                <w:sz w:val="18"/>
                <w:szCs w:val="18"/>
                <w:lang w:eastAsia="es-CO"/>
              </w:rPr>
            </w:pPr>
          </w:p>
        </w:tc>
        <w:tc>
          <w:tcPr>
            <w:tcW w:w="1778" w:type="dxa"/>
            <w:vMerge/>
            <w:tcBorders>
              <w:top w:val="nil"/>
              <w:left w:val="single" w:sz="4" w:space="0" w:color="auto"/>
              <w:bottom w:val="single" w:sz="4" w:space="0" w:color="000000"/>
              <w:right w:val="single" w:sz="4" w:space="0" w:color="auto"/>
            </w:tcBorders>
            <w:vAlign w:val="center"/>
            <w:hideMark/>
          </w:tcPr>
          <w:p w14:paraId="7CC7D932" w14:textId="77777777" w:rsidR="00F7374E" w:rsidRPr="00AD7DF4" w:rsidRDefault="00F7374E" w:rsidP="001D1960">
            <w:pPr>
              <w:spacing w:after="0" w:line="240" w:lineRule="auto"/>
              <w:jc w:val="center"/>
              <w:rPr>
                <w:rFonts w:cstheme="minorHAnsi"/>
                <w:sz w:val="18"/>
                <w:szCs w:val="18"/>
                <w:lang w:eastAsia="es-CO"/>
              </w:rPr>
            </w:pPr>
          </w:p>
        </w:tc>
        <w:tc>
          <w:tcPr>
            <w:tcW w:w="2278" w:type="dxa"/>
            <w:tcBorders>
              <w:top w:val="nil"/>
              <w:left w:val="nil"/>
              <w:bottom w:val="single" w:sz="4" w:space="0" w:color="auto"/>
              <w:right w:val="single" w:sz="4" w:space="0" w:color="auto"/>
            </w:tcBorders>
            <w:shd w:val="clear" w:color="auto" w:fill="auto"/>
            <w:vAlign w:val="center"/>
            <w:hideMark/>
          </w:tcPr>
          <w:p w14:paraId="19E43F70"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012-009</w:t>
            </w:r>
          </w:p>
        </w:tc>
      </w:tr>
      <w:tr w:rsidR="00F7374E" w:rsidRPr="00AD7DF4" w14:paraId="57397D48" w14:textId="77777777" w:rsidTr="001D1960">
        <w:trPr>
          <w:gridAfter w:val="1"/>
          <w:wAfter w:w="12" w:type="dxa"/>
          <w:trHeight w:val="113"/>
        </w:trPr>
        <w:tc>
          <w:tcPr>
            <w:tcW w:w="4957" w:type="dxa"/>
            <w:vMerge/>
            <w:tcBorders>
              <w:top w:val="nil"/>
              <w:left w:val="single" w:sz="4" w:space="0" w:color="auto"/>
              <w:bottom w:val="single" w:sz="4" w:space="0" w:color="000000"/>
              <w:right w:val="single" w:sz="4" w:space="0" w:color="auto"/>
            </w:tcBorders>
            <w:vAlign w:val="center"/>
            <w:hideMark/>
          </w:tcPr>
          <w:p w14:paraId="2FA140A2" w14:textId="77777777" w:rsidR="00F7374E" w:rsidRPr="00AD7DF4" w:rsidRDefault="00F7374E" w:rsidP="001D1960">
            <w:pPr>
              <w:spacing w:after="0" w:line="240" w:lineRule="auto"/>
              <w:jc w:val="center"/>
              <w:rPr>
                <w:rFonts w:cstheme="minorHAnsi"/>
                <w:sz w:val="18"/>
                <w:szCs w:val="18"/>
                <w:lang w:eastAsia="es-CO"/>
              </w:rPr>
            </w:pPr>
          </w:p>
        </w:tc>
        <w:tc>
          <w:tcPr>
            <w:tcW w:w="1778" w:type="dxa"/>
            <w:vMerge/>
            <w:tcBorders>
              <w:top w:val="nil"/>
              <w:left w:val="single" w:sz="4" w:space="0" w:color="auto"/>
              <w:bottom w:val="single" w:sz="4" w:space="0" w:color="000000"/>
              <w:right w:val="single" w:sz="4" w:space="0" w:color="auto"/>
            </w:tcBorders>
            <w:vAlign w:val="center"/>
            <w:hideMark/>
          </w:tcPr>
          <w:p w14:paraId="58396064" w14:textId="77777777" w:rsidR="00F7374E" w:rsidRPr="00AD7DF4" w:rsidRDefault="00F7374E" w:rsidP="001D1960">
            <w:pPr>
              <w:spacing w:after="0" w:line="240" w:lineRule="auto"/>
              <w:jc w:val="center"/>
              <w:rPr>
                <w:rFonts w:cstheme="minorHAnsi"/>
                <w:sz w:val="18"/>
                <w:szCs w:val="18"/>
                <w:lang w:eastAsia="es-CO"/>
              </w:rPr>
            </w:pPr>
          </w:p>
        </w:tc>
        <w:tc>
          <w:tcPr>
            <w:tcW w:w="2278" w:type="dxa"/>
            <w:tcBorders>
              <w:top w:val="nil"/>
              <w:left w:val="nil"/>
              <w:bottom w:val="single" w:sz="4" w:space="0" w:color="auto"/>
              <w:right w:val="single" w:sz="4" w:space="0" w:color="auto"/>
            </w:tcBorders>
            <w:shd w:val="clear" w:color="auto" w:fill="auto"/>
            <w:vAlign w:val="center"/>
            <w:hideMark/>
          </w:tcPr>
          <w:p w14:paraId="2C33B87E"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012-020</w:t>
            </w:r>
          </w:p>
        </w:tc>
      </w:tr>
      <w:tr w:rsidR="00F7374E" w:rsidRPr="00AD7DF4" w14:paraId="439F48EA" w14:textId="77777777" w:rsidTr="001D1960">
        <w:trPr>
          <w:gridAfter w:val="1"/>
          <w:wAfter w:w="12" w:type="dxa"/>
          <w:trHeight w:val="113"/>
        </w:trPr>
        <w:tc>
          <w:tcPr>
            <w:tcW w:w="4957" w:type="dxa"/>
            <w:vMerge/>
            <w:tcBorders>
              <w:top w:val="nil"/>
              <w:left w:val="single" w:sz="4" w:space="0" w:color="auto"/>
              <w:bottom w:val="single" w:sz="4" w:space="0" w:color="000000"/>
              <w:right w:val="single" w:sz="4" w:space="0" w:color="auto"/>
            </w:tcBorders>
            <w:vAlign w:val="center"/>
            <w:hideMark/>
          </w:tcPr>
          <w:p w14:paraId="5388263F" w14:textId="77777777" w:rsidR="00F7374E" w:rsidRPr="00AD7DF4" w:rsidRDefault="00F7374E" w:rsidP="001D1960">
            <w:pPr>
              <w:spacing w:after="0" w:line="240" w:lineRule="auto"/>
              <w:jc w:val="center"/>
              <w:rPr>
                <w:rFonts w:cstheme="minorHAnsi"/>
                <w:sz w:val="18"/>
                <w:szCs w:val="18"/>
                <w:lang w:eastAsia="es-CO"/>
              </w:rPr>
            </w:pPr>
          </w:p>
        </w:tc>
        <w:tc>
          <w:tcPr>
            <w:tcW w:w="1778" w:type="dxa"/>
            <w:vMerge/>
            <w:tcBorders>
              <w:top w:val="nil"/>
              <w:left w:val="single" w:sz="4" w:space="0" w:color="auto"/>
              <w:bottom w:val="single" w:sz="4" w:space="0" w:color="000000"/>
              <w:right w:val="single" w:sz="4" w:space="0" w:color="auto"/>
            </w:tcBorders>
            <w:vAlign w:val="center"/>
            <w:hideMark/>
          </w:tcPr>
          <w:p w14:paraId="293018BA" w14:textId="77777777" w:rsidR="00F7374E" w:rsidRPr="00AD7DF4" w:rsidRDefault="00F7374E" w:rsidP="001D1960">
            <w:pPr>
              <w:spacing w:after="0" w:line="240" w:lineRule="auto"/>
              <w:jc w:val="center"/>
              <w:rPr>
                <w:rFonts w:cstheme="minorHAnsi"/>
                <w:sz w:val="18"/>
                <w:szCs w:val="18"/>
                <w:lang w:eastAsia="es-CO"/>
              </w:rPr>
            </w:pPr>
          </w:p>
        </w:tc>
        <w:tc>
          <w:tcPr>
            <w:tcW w:w="2278" w:type="dxa"/>
            <w:tcBorders>
              <w:top w:val="nil"/>
              <w:left w:val="nil"/>
              <w:bottom w:val="single" w:sz="4" w:space="0" w:color="auto"/>
              <w:right w:val="single" w:sz="4" w:space="0" w:color="auto"/>
            </w:tcBorders>
            <w:shd w:val="clear" w:color="auto" w:fill="auto"/>
            <w:vAlign w:val="center"/>
            <w:hideMark/>
          </w:tcPr>
          <w:p w14:paraId="3531693E"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012-022</w:t>
            </w:r>
          </w:p>
        </w:tc>
      </w:tr>
      <w:tr w:rsidR="00F7374E" w:rsidRPr="00AD7DF4" w14:paraId="563E928F" w14:textId="77777777" w:rsidTr="001D1960">
        <w:trPr>
          <w:gridAfter w:val="1"/>
          <w:wAfter w:w="12" w:type="dxa"/>
          <w:trHeight w:val="113"/>
        </w:trPr>
        <w:tc>
          <w:tcPr>
            <w:tcW w:w="4957" w:type="dxa"/>
            <w:vMerge/>
            <w:tcBorders>
              <w:top w:val="nil"/>
              <w:left w:val="single" w:sz="4" w:space="0" w:color="auto"/>
              <w:bottom w:val="single" w:sz="4" w:space="0" w:color="auto"/>
              <w:right w:val="single" w:sz="4" w:space="0" w:color="auto"/>
            </w:tcBorders>
            <w:vAlign w:val="center"/>
            <w:hideMark/>
          </w:tcPr>
          <w:p w14:paraId="50BD073B" w14:textId="77777777" w:rsidR="00F7374E" w:rsidRPr="00AD7DF4" w:rsidRDefault="00F7374E" w:rsidP="001D1960">
            <w:pPr>
              <w:spacing w:after="0" w:line="240" w:lineRule="auto"/>
              <w:jc w:val="center"/>
              <w:rPr>
                <w:rFonts w:cstheme="minorHAnsi"/>
                <w:sz w:val="18"/>
                <w:szCs w:val="18"/>
                <w:lang w:eastAsia="es-CO"/>
              </w:rPr>
            </w:pPr>
          </w:p>
        </w:tc>
        <w:tc>
          <w:tcPr>
            <w:tcW w:w="1778" w:type="dxa"/>
            <w:vMerge/>
            <w:tcBorders>
              <w:top w:val="nil"/>
              <w:left w:val="single" w:sz="4" w:space="0" w:color="auto"/>
              <w:bottom w:val="single" w:sz="4" w:space="0" w:color="auto"/>
              <w:right w:val="single" w:sz="4" w:space="0" w:color="auto"/>
            </w:tcBorders>
            <w:vAlign w:val="center"/>
            <w:hideMark/>
          </w:tcPr>
          <w:p w14:paraId="7ECB548C" w14:textId="77777777" w:rsidR="00F7374E" w:rsidRPr="00AD7DF4" w:rsidRDefault="00F7374E" w:rsidP="001D1960">
            <w:pPr>
              <w:spacing w:after="0" w:line="240" w:lineRule="auto"/>
              <w:jc w:val="center"/>
              <w:rPr>
                <w:rFonts w:cstheme="minorHAnsi"/>
                <w:sz w:val="18"/>
                <w:szCs w:val="18"/>
                <w:lang w:eastAsia="es-CO"/>
              </w:rPr>
            </w:pPr>
          </w:p>
        </w:tc>
        <w:tc>
          <w:tcPr>
            <w:tcW w:w="2278" w:type="dxa"/>
            <w:tcBorders>
              <w:top w:val="nil"/>
              <w:left w:val="nil"/>
              <w:bottom w:val="single" w:sz="4" w:space="0" w:color="auto"/>
              <w:right w:val="single" w:sz="4" w:space="0" w:color="auto"/>
            </w:tcBorders>
            <w:shd w:val="clear" w:color="auto" w:fill="auto"/>
            <w:vAlign w:val="center"/>
            <w:hideMark/>
          </w:tcPr>
          <w:p w14:paraId="59777133"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012-056</w:t>
            </w:r>
          </w:p>
        </w:tc>
      </w:tr>
    </w:tbl>
    <w:p w14:paraId="55E00B89" w14:textId="3C59C842" w:rsidR="00F7374E" w:rsidRDefault="00F7374E" w:rsidP="00B1017C">
      <w:pPr>
        <w:tabs>
          <w:tab w:val="left" w:pos="8931"/>
        </w:tabs>
        <w:ind w:right="49"/>
        <w:rPr>
          <w:b/>
          <w:sz w:val="24"/>
          <w:szCs w:val="24"/>
        </w:rPr>
      </w:pPr>
    </w:p>
    <w:tbl>
      <w:tblPr>
        <w:tblW w:w="9025" w:type="dxa"/>
        <w:tblCellMar>
          <w:left w:w="70" w:type="dxa"/>
          <w:right w:w="70" w:type="dxa"/>
        </w:tblCellMar>
        <w:tblLook w:val="04A0" w:firstRow="1" w:lastRow="0" w:firstColumn="1" w:lastColumn="0" w:noHBand="0" w:noVBand="1"/>
      </w:tblPr>
      <w:tblGrid>
        <w:gridCol w:w="4957"/>
        <w:gridCol w:w="1778"/>
        <w:gridCol w:w="2278"/>
        <w:gridCol w:w="12"/>
      </w:tblGrid>
      <w:tr w:rsidR="00F7374E" w:rsidRPr="00AD7DF4" w14:paraId="582B0C1A" w14:textId="77777777" w:rsidTr="001D1960">
        <w:trPr>
          <w:trHeight w:val="113"/>
        </w:trPr>
        <w:tc>
          <w:tcPr>
            <w:tcW w:w="9025" w:type="dxa"/>
            <w:gridSpan w:val="4"/>
            <w:tcBorders>
              <w:top w:val="single" w:sz="4" w:space="0" w:color="auto"/>
              <w:left w:val="single" w:sz="4" w:space="0" w:color="auto"/>
              <w:bottom w:val="single" w:sz="4" w:space="0" w:color="auto"/>
              <w:right w:val="single" w:sz="4" w:space="0" w:color="000000"/>
            </w:tcBorders>
            <w:shd w:val="clear" w:color="000000" w:fill="BFBFBF"/>
            <w:noWrap/>
            <w:vAlign w:val="center"/>
            <w:hideMark/>
          </w:tcPr>
          <w:p w14:paraId="3729C303" w14:textId="77777777" w:rsidR="00F7374E" w:rsidRPr="00AD7DF4" w:rsidRDefault="00F7374E"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T07 - Depósitos</w:t>
            </w:r>
          </w:p>
        </w:tc>
      </w:tr>
      <w:tr w:rsidR="00F7374E" w:rsidRPr="00AD7DF4" w14:paraId="7FF5DEA9" w14:textId="77777777" w:rsidTr="001D1960">
        <w:trPr>
          <w:gridAfter w:val="1"/>
          <w:wAfter w:w="12" w:type="dxa"/>
          <w:trHeight w:val="113"/>
        </w:trPr>
        <w:tc>
          <w:tcPr>
            <w:tcW w:w="4957" w:type="dxa"/>
            <w:tcBorders>
              <w:top w:val="nil"/>
              <w:left w:val="single" w:sz="4" w:space="0" w:color="auto"/>
              <w:bottom w:val="single" w:sz="4" w:space="0" w:color="auto"/>
              <w:right w:val="single" w:sz="4" w:space="0" w:color="auto"/>
            </w:tcBorders>
            <w:shd w:val="clear" w:color="000000" w:fill="BFBFBF"/>
            <w:noWrap/>
            <w:vAlign w:val="center"/>
            <w:hideMark/>
          </w:tcPr>
          <w:p w14:paraId="067C1C43" w14:textId="77777777" w:rsidR="00F7374E" w:rsidRPr="00AD7DF4" w:rsidRDefault="00F7374E"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Reglas de Negocio</w:t>
            </w:r>
          </w:p>
        </w:tc>
        <w:tc>
          <w:tcPr>
            <w:tcW w:w="1778" w:type="dxa"/>
            <w:tcBorders>
              <w:top w:val="nil"/>
              <w:left w:val="nil"/>
              <w:bottom w:val="single" w:sz="4" w:space="0" w:color="auto"/>
              <w:right w:val="single" w:sz="4" w:space="0" w:color="auto"/>
            </w:tcBorders>
            <w:shd w:val="clear" w:color="000000" w:fill="BFBFBF"/>
            <w:noWrap/>
            <w:vAlign w:val="center"/>
            <w:hideMark/>
          </w:tcPr>
          <w:p w14:paraId="6254EF82" w14:textId="77777777" w:rsidR="00F7374E" w:rsidRPr="00AD7DF4" w:rsidRDefault="00F7374E"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Uso Predominante</w:t>
            </w:r>
          </w:p>
        </w:tc>
        <w:tc>
          <w:tcPr>
            <w:tcW w:w="2278" w:type="dxa"/>
            <w:tcBorders>
              <w:top w:val="nil"/>
              <w:left w:val="nil"/>
              <w:bottom w:val="single" w:sz="4" w:space="0" w:color="auto"/>
              <w:right w:val="single" w:sz="4" w:space="0" w:color="auto"/>
            </w:tcBorders>
            <w:shd w:val="clear" w:color="000000" w:fill="BFBFBF"/>
            <w:noWrap/>
            <w:vAlign w:val="center"/>
            <w:hideMark/>
          </w:tcPr>
          <w:p w14:paraId="6F753EC4" w14:textId="77777777" w:rsidR="00F7374E" w:rsidRPr="00AD7DF4" w:rsidRDefault="00F7374E"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Combinación de Usos</w:t>
            </w:r>
          </w:p>
        </w:tc>
      </w:tr>
      <w:tr w:rsidR="00F7374E" w:rsidRPr="00AD7DF4" w14:paraId="4568737D" w14:textId="77777777" w:rsidTr="001D1960">
        <w:trPr>
          <w:gridAfter w:val="1"/>
          <w:wAfter w:w="12" w:type="dxa"/>
          <w:trHeight w:val="450"/>
        </w:trPr>
        <w:tc>
          <w:tcPr>
            <w:tcW w:w="4957" w:type="dxa"/>
            <w:vMerge w:val="restart"/>
            <w:tcBorders>
              <w:top w:val="nil"/>
              <w:left w:val="single" w:sz="4" w:space="0" w:color="auto"/>
              <w:bottom w:val="single" w:sz="4" w:space="0" w:color="000000"/>
              <w:right w:val="single" w:sz="4" w:space="0" w:color="auto"/>
            </w:tcBorders>
            <w:shd w:val="clear" w:color="auto" w:fill="auto"/>
            <w:vAlign w:val="center"/>
            <w:hideMark/>
          </w:tcPr>
          <w:p w14:paraId="166BE42C"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Una Unidad de Calificación y Un Uso</w:t>
            </w:r>
          </w:p>
        </w:tc>
        <w:tc>
          <w:tcPr>
            <w:tcW w:w="177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41D1951"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022</w:t>
            </w:r>
          </w:p>
        </w:tc>
        <w:tc>
          <w:tcPr>
            <w:tcW w:w="227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B610E25"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022</w:t>
            </w:r>
          </w:p>
        </w:tc>
      </w:tr>
      <w:tr w:rsidR="00F7374E" w:rsidRPr="00AD7DF4" w14:paraId="6FE36E1A" w14:textId="77777777" w:rsidTr="001D1960">
        <w:trPr>
          <w:gridAfter w:val="1"/>
          <w:wAfter w:w="12" w:type="dxa"/>
          <w:trHeight w:val="450"/>
        </w:trPr>
        <w:tc>
          <w:tcPr>
            <w:tcW w:w="4957" w:type="dxa"/>
            <w:vMerge/>
            <w:tcBorders>
              <w:top w:val="nil"/>
              <w:left w:val="single" w:sz="4" w:space="0" w:color="auto"/>
              <w:bottom w:val="single" w:sz="4" w:space="0" w:color="000000"/>
              <w:right w:val="single" w:sz="4" w:space="0" w:color="auto"/>
            </w:tcBorders>
            <w:vAlign w:val="center"/>
            <w:hideMark/>
          </w:tcPr>
          <w:p w14:paraId="53235847" w14:textId="77777777" w:rsidR="00F7374E" w:rsidRPr="00AD7DF4" w:rsidRDefault="00F7374E" w:rsidP="001D1960">
            <w:pPr>
              <w:spacing w:after="0" w:line="240" w:lineRule="auto"/>
              <w:rPr>
                <w:rFonts w:cstheme="minorHAnsi"/>
                <w:sz w:val="18"/>
                <w:szCs w:val="18"/>
                <w:lang w:eastAsia="es-CO"/>
              </w:rPr>
            </w:pPr>
          </w:p>
        </w:tc>
        <w:tc>
          <w:tcPr>
            <w:tcW w:w="1778" w:type="dxa"/>
            <w:vMerge/>
            <w:tcBorders>
              <w:top w:val="nil"/>
              <w:left w:val="single" w:sz="4" w:space="0" w:color="auto"/>
              <w:bottom w:val="single" w:sz="4" w:space="0" w:color="000000"/>
              <w:right w:val="single" w:sz="4" w:space="0" w:color="auto"/>
            </w:tcBorders>
            <w:vAlign w:val="center"/>
            <w:hideMark/>
          </w:tcPr>
          <w:p w14:paraId="0DFE7BC8" w14:textId="77777777" w:rsidR="00F7374E" w:rsidRPr="00AD7DF4" w:rsidRDefault="00F7374E" w:rsidP="001D1960">
            <w:pPr>
              <w:spacing w:after="0" w:line="240" w:lineRule="auto"/>
              <w:rPr>
                <w:rFonts w:cstheme="minorHAnsi"/>
                <w:sz w:val="18"/>
                <w:szCs w:val="18"/>
                <w:lang w:eastAsia="es-CO"/>
              </w:rPr>
            </w:pPr>
          </w:p>
        </w:tc>
        <w:tc>
          <w:tcPr>
            <w:tcW w:w="2278" w:type="dxa"/>
            <w:vMerge/>
            <w:tcBorders>
              <w:top w:val="nil"/>
              <w:left w:val="single" w:sz="4" w:space="0" w:color="auto"/>
              <w:bottom w:val="single" w:sz="4" w:space="0" w:color="000000"/>
              <w:right w:val="single" w:sz="4" w:space="0" w:color="auto"/>
            </w:tcBorders>
            <w:vAlign w:val="center"/>
            <w:hideMark/>
          </w:tcPr>
          <w:p w14:paraId="76DF4EEA" w14:textId="77777777" w:rsidR="00F7374E" w:rsidRPr="00AD7DF4" w:rsidRDefault="00F7374E" w:rsidP="001D1960">
            <w:pPr>
              <w:spacing w:after="0" w:line="240" w:lineRule="auto"/>
              <w:rPr>
                <w:rFonts w:cstheme="minorHAnsi"/>
                <w:sz w:val="18"/>
                <w:szCs w:val="18"/>
                <w:lang w:eastAsia="es-CO"/>
              </w:rPr>
            </w:pPr>
          </w:p>
        </w:tc>
      </w:tr>
      <w:tr w:rsidR="00F7374E" w:rsidRPr="00AD7DF4" w14:paraId="5CA282D4" w14:textId="77777777" w:rsidTr="001D1960">
        <w:trPr>
          <w:gridAfter w:val="1"/>
          <w:wAfter w:w="12" w:type="dxa"/>
          <w:trHeight w:val="113"/>
        </w:trPr>
        <w:tc>
          <w:tcPr>
            <w:tcW w:w="4957" w:type="dxa"/>
            <w:vMerge w:val="restart"/>
            <w:tcBorders>
              <w:top w:val="nil"/>
              <w:left w:val="single" w:sz="4" w:space="0" w:color="auto"/>
              <w:bottom w:val="single" w:sz="4" w:space="0" w:color="000000"/>
              <w:right w:val="single" w:sz="4" w:space="0" w:color="auto"/>
            </w:tcBorders>
            <w:shd w:val="clear" w:color="auto" w:fill="auto"/>
            <w:vAlign w:val="center"/>
            <w:hideMark/>
          </w:tcPr>
          <w:p w14:paraId="0303C878"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Dos Unidades de Calificación y Dos Usos - Uso Predominante</w:t>
            </w:r>
          </w:p>
        </w:tc>
        <w:tc>
          <w:tcPr>
            <w:tcW w:w="177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32E6229"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022</w:t>
            </w:r>
          </w:p>
        </w:tc>
        <w:tc>
          <w:tcPr>
            <w:tcW w:w="2278" w:type="dxa"/>
            <w:tcBorders>
              <w:top w:val="nil"/>
              <w:left w:val="nil"/>
              <w:bottom w:val="single" w:sz="4" w:space="0" w:color="auto"/>
              <w:right w:val="single" w:sz="4" w:space="0" w:color="auto"/>
            </w:tcBorders>
            <w:shd w:val="clear" w:color="auto" w:fill="auto"/>
            <w:vAlign w:val="center"/>
            <w:hideMark/>
          </w:tcPr>
          <w:p w14:paraId="65788C12"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022-003</w:t>
            </w:r>
          </w:p>
        </w:tc>
      </w:tr>
      <w:tr w:rsidR="00F7374E" w:rsidRPr="00AD7DF4" w14:paraId="11538626" w14:textId="77777777" w:rsidTr="001D1960">
        <w:trPr>
          <w:gridAfter w:val="1"/>
          <w:wAfter w:w="12" w:type="dxa"/>
          <w:trHeight w:val="113"/>
        </w:trPr>
        <w:tc>
          <w:tcPr>
            <w:tcW w:w="4957" w:type="dxa"/>
            <w:vMerge/>
            <w:tcBorders>
              <w:top w:val="nil"/>
              <w:left w:val="single" w:sz="4" w:space="0" w:color="auto"/>
              <w:bottom w:val="single" w:sz="4" w:space="0" w:color="000000"/>
              <w:right w:val="single" w:sz="4" w:space="0" w:color="auto"/>
            </w:tcBorders>
            <w:vAlign w:val="center"/>
            <w:hideMark/>
          </w:tcPr>
          <w:p w14:paraId="6181D542" w14:textId="77777777" w:rsidR="00F7374E" w:rsidRPr="00AD7DF4" w:rsidRDefault="00F7374E" w:rsidP="001D1960">
            <w:pPr>
              <w:spacing w:after="0" w:line="240" w:lineRule="auto"/>
              <w:rPr>
                <w:rFonts w:cstheme="minorHAnsi"/>
                <w:sz w:val="18"/>
                <w:szCs w:val="18"/>
                <w:lang w:eastAsia="es-CO"/>
              </w:rPr>
            </w:pPr>
          </w:p>
        </w:tc>
        <w:tc>
          <w:tcPr>
            <w:tcW w:w="1778" w:type="dxa"/>
            <w:vMerge/>
            <w:tcBorders>
              <w:top w:val="nil"/>
              <w:left w:val="single" w:sz="4" w:space="0" w:color="auto"/>
              <w:bottom w:val="single" w:sz="4" w:space="0" w:color="000000"/>
              <w:right w:val="single" w:sz="4" w:space="0" w:color="auto"/>
            </w:tcBorders>
            <w:vAlign w:val="center"/>
            <w:hideMark/>
          </w:tcPr>
          <w:p w14:paraId="4CDF2170" w14:textId="77777777" w:rsidR="00F7374E" w:rsidRPr="00AD7DF4" w:rsidRDefault="00F7374E" w:rsidP="001D1960">
            <w:pPr>
              <w:spacing w:after="0" w:line="240" w:lineRule="auto"/>
              <w:rPr>
                <w:rFonts w:cstheme="minorHAnsi"/>
                <w:sz w:val="18"/>
                <w:szCs w:val="18"/>
                <w:lang w:eastAsia="es-CO"/>
              </w:rPr>
            </w:pPr>
          </w:p>
        </w:tc>
        <w:tc>
          <w:tcPr>
            <w:tcW w:w="2278" w:type="dxa"/>
            <w:tcBorders>
              <w:top w:val="nil"/>
              <w:left w:val="nil"/>
              <w:bottom w:val="single" w:sz="4" w:space="0" w:color="auto"/>
              <w:right w:val="single" w:sz="4" w:space="0" w:color="auto"/>
            </w:tcBorders>
            <w:shd w:val="clear" w:color="auto" w:fill="auto"/>
            <w:vAlign w:val="center"/>
            <w:hideMark/>
          </w:tcPr>
          <w:p w14:paraId="2712A513"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022-004</w:t>
            </w:r>
          </w:p>
        </w:tc>
      </w:tr>
      <w:tr w:rsidR="00F7374E" w:rsidRPr="00AD7DF4" w14:paraId="5912200F" w14:textId="77777777" w:rsidTr="001D1960">
        <w:trPr>
          <w:gridAfter w:val="1"/>
          <w:wAfter w:w="12" w:type="dxa"/>
          <w:trHeight w:val="113"/>
        </w:trPr>
        <w:tc>
          <w:tcPr>
            <w:tcW w:w="4957" w:type="dxa"/>
            <w:vMerge/>
            <w:tcBorders>
              <w:top w:val="nil"/>
              <w:left w:val="single" w:sz="4" w:space="0" w:color="auto"/>
              <w:bottom w:val="single" w:sz="4" w:space="0" w:color="000000"/>
              <w:right w:val="single" w:sz="4" w:space="0" w:color="auto"/>
            </w:tcBorders>
            <w:vAlign w:val="center"/>
            <w:hideMark/>
          </w:tcPr>
          <w:p w14:paraId="4C4E14C7" w14:textId="77777777" w:rsidR="00F7374E" w:rsidRPr="00AD7DF4" w:rsidRDefault="00F7374E" w:rsidP="001D1960">
            <w:pPr>
              <w:spacing w:after="0" w:line="240" w:lineRule="auto"/>
              <w:rPr>
                <w:rFonts w:cstheme="minorHAnsi"/>
                <w:sz w:val="18"/>
                <w:szCs w:val="18"/>
                <w:lang w:eastAsia="es-CO"/>
              </w:rPr>
            </w:pPr>
          </w:p>
        </w:tc>
        <w:tc>
          <w:tcPr>
            <w:tcW w:w="1778" w:type="dxa"/>
            <w:vMerge/>
            <w:tcBorders>
              <w:top w:val="nil"/>
              <w:left w:val="single" w:sz="4" w:space="0" w:color="auto"/>
              <w:bottom w:val="single" w:sz="4" w:space="0" w:color="000000"/>
              <w:right w:val="single" w:sz="4" w:space="0" w:color="auto"/>
            </w:tcBorders>
            <w:vAlign w:val="center"/>
            <w:hideMark/>
          </w:tcPr>
          <w:p w14:paraId="6A80003D" w14:textId="77777777" w:rsidR="00F7374E" w:rsidRPr="00AD7DF4" w:rsidRDefault="00F7374E" w:rsidP="001D1960">
            <w:pPr>
              <w:spacing w:after="0" w:line="240" w:lineRule="auto"/>
              <w:rPr>
                <w:rFonts w:cstheme="minorHAnsi"/>
                <w:sz w:val="18"/>
                <w:szCs w:val="18"/>
                <w:lang w:eastAsia="es-CO"/>
              </w:rPr>
            </w:pPr>
          </w:p>
        </w:tc>
        <w:tc>
          <w:tcPr>
            <w:tcW w:w="2278" w:type="dxa"/>
            <w:tcBorders>
              <w:top w:val="nil"/>
              <w:left w:val="nil"/>
              <w:bottom w:val="single" w:sz="4" w:space="0" w:color="auto"/>
              <w:right w:val="single" w:sz="4" w:space="0" w:color="auto"/>
            </w:tcBorders>
            <w:shd w:val="clear" w:color="auto" w:fill="auto"/>
            <w:vAlign w:val="center"/>
            <w:hideMark/>
          </w:tcPr>
          <w:p w14:paraId="4B961E38"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022-009</w:t>
            </w:r>
          </w:p>
        </w:tc>
      </w:tr>
      <w:tr w:rsidR="00F7374E" w:rsidRPr="00AD7DF4" w14:paraId="3D847CC6" w14:textId="77777777" w:rsidTr="001D1960">
        <w:trPr>
          <w:gridAfter w:val="1"/>
          <w:wAfter w:w="12" w:type="dxa"/>
          <w:trHeight w:val="113"/>
        </w:trPr>
        <w:tc>
          <w:tcPr>
            <w:tcW w:w="4957" w:type="dxa"/>
            <w:vMerge/>
            <w:tcBorders>
              <w:top w:val="nil"/>
              <w:left w:val="single" w:sz="4" w:space="0" w:color="auto"/>
              <w:bottom w:val="single" w:sz="4" w:space="0" w:color="000000"/>
              <w:right w:val="single" w:sz="4" w:space="0" w:color="auto"/>
            </w:tcBorders>
            <w:vAlign w:val="center"/>
            <w:hideMark/>
          </w:tcPr>
          <w:p w14:paraId="2764D7DC" w14:textId="77777777" w:rsidR="00F7374E" w:rsidRPr="00AD7DF4" w:rsidRDefault="00F7374E" w:rsidP="001D1960">
            <w:pPr>
              <w:spacing w:after="0" w:line="240" w:lineRule="auto"/>
              <w:rPr>
                <w:rFonts w:cstheme="minorHAnsi"/>
                <w:sz w:val="18"/>
                <w:szCs w:val="18"/>
                <w:lang w:eastAsia="es-CO"/>
              </w:rPr>
            </w:pPr>
          </w:p>
        </w:tc>
        <w:tc>
          <w:tcPr>
            <w:tcW w:w="1778" w:type="dxa"/>
            <w:vMerge/>
            <w:tcBorders>
              <w:top w:val="nil"/>
              <w:left w:val="single" w:sz="4" w:space="0" w:color="auto"/>
              <w:bottom w:val="single" w:sz="4" w:space="0" w:color="000000"/>
              <w:right w:val="single" w:sz="4" w:space="0" w:color="auto"/>
            </w:tcBorders>
            <w:vAlign w:val="center"/>
            <w:hideMark/>
          </w:tcPr>
          <w:p w14:paraId="62B9E8CA" w14:textId="77777777" w:rsidR="00F7374E" w:rsidRPr="00AD7DF4" w:rsidRDefault="00F7374E" w:rsidP="001D1960">
            <w:pPr>
              <w:spacing w:after="0" w:line="240" w:lineRule="auto"/>
              <w:rPr>
                <w:rFonts w:cstheme="minorHAnsi"/>
                <w:sz w:val="18"/>
                <w:szCs w:val="18"/>
                <w:lang w:eastAsia="es-CO"/>
              </w:rPr>
            </w:pPr>
          </w:p>
        </w:tc>
        <w:tc>
          <w:tcPr>
            <w:tcW w:w="2278" w:type="dxa"/>
            <w:tcBorders>
              <w:top w:val="nil"/>
              <w:left w:val="nil"/>
              <w:bottom w:val="single" w:sz="4" w:space="0" w:color="auto"/>
              <w:right w:val="single" w:sz="4" w:space="0" w:color="auto"/>
            </w:tcBorders>
            <w:shd w:val="clear" w:color="auto" w:fill="auto"/>
            <w:vAlign w:val="center"/>
            <w:hideMark/>
          </w:tcPr>
          <w:p w14:paraId="11246D5E"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022-020</w:t>
            </w:r>
          </w:p>
        </w:tc>
      </w:tr>
      <w:tr w:rsidR="00F7374E" w:rsidRPr="00AD7DF4" w14:paraId="4A5CCF2D" w14:textId="77777777" w:rsidTr="001D1960">
        <w:trPr>
          <w:gridAfter w:val="1"/>
          <w:wAfter w:w="12" w:type="dxa"/>
          <w:trHeight w:val="113"/>
        </w:trPr>
        <w:tc>
          <w:tcPr>
            <w:tcW w:w="4957" w:type="dxa"/>
            <w:vMerge/>
            <w:tcBorders>
              <w:top w:val="nil"/>
              <w:left w:val="single" w:sz="4" w:space="0" w:color="auto"/>
              <w:bottom w:val="single" w:sz="4" w:space="0" w:color="000000"/>
              <w:right w:val="single" w:sz="4" w:space="0" w:color="auto"/>
            </w:tcBorders>
            <w:vAlign w:val="center"/>
            <w:hideMark/>
          </w:tcPr>
          <w:p w14:paraId="1EB398AA" w14:textId="77777777" w:rsidR="00F7374E" w:rsidRPr="00AD7DF4" w:rsidRDefault="00F7374E" w:rsidP="001D1960">
            <w:pPr>
              <w:spacing w:after="0" w:line="240" w:lineRule="auto"/>
              <w:rPr>
                <w:rFonts w:cstheme="minorHAnsi"/>
                <w:sz w:val="18"/>
                <w:szCs w:val="18"/>
                <w:lang w:eastAsia="es-CO"/>
              </w:rPr>
            </w:pPr>
          </w:p>
        </w:tc>
        <w:tc>
          <w:tcPr>
            <w:tcW w:w="1778" w:type="dxa"/>
            <w:vMerge/>
            <w:tcBorders>
              <w:top w:val="nil"/>
              <w:left w:val="single" w:sz="4" w:space="0" w:color="auto"/>
              <w:bottom w:val="single" w:sz="4" w:space="0" w:color="000000"/>
              <w:right w:val="single" w:sz="4" w:space="0" w:color="auto"/>
            </w:tcBorders>
            <w:vAlign w:val="center"/>
            <w:hideMark/>
          </w:tcPr>
          <w:p w14:paraId="6AF47857" w14:textId="77777777" w:rsidR="00F7374E" w:rsidRPr="00AD7DF4" w:rsidRDefault="00F7374E" w:rsidP="001D1960">
            <w:pPr>
              <w:spacing w:after="0" w:line="240" w:lineRule="auto"/>
              <w:rPr>
                <w:rFonts w:cstheme="minorHAnsi"/>
                <w:sz w:val="18"/>
                <w:szCs w:val="18"/>
                <w:lang w:eastAsia="es-CO"/>
              </w:rPr>
            </w:pPr>
          </w:p>
        </w:tc>
        <w:tc>
          <w:tcPr>
            <w:tcW w:w="2278" w:type="dxa"/>
            <w:tcBorders>
              <w:top w:val="nil"/>
              <w:left w:val="nil"/>
              <w:bottom w:val="single" w:sz="4" w:space="0" w:color="auto"/>
              <w:right w:val="single" w:sz="4" w:space="0" w:color="auto"/>
            </w:tcBorders>
            <w:shd w:val="clear" w:color="auto" w:fill="auto"/>
            <w:vAlign w:val="center"/>
            <w:hideMark/>
          </w:tcPr>
          <w:p w14:paraId="3FB97F7E"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022-056</w:t>
            </w:r>
          </w:p>
        </w:tc>
      </w:tr>
    </w:tbl>
    <w:p w14:paraId="5B647001" w14:textId="3ED477E0" w:rsidR="00F7374E" w:rsidRDefault="00F7374E" w:rsidP="00B1017C">
      <w:pPr>
        <w:tabs>
          <w:tab w:val="left" w:pos="8931"/>
        </w:tabs>
        <w:ind w:right="49"/>
        <w:rPr>
          <w:b/>
          <w:sz w:val="24"/>
          <w:szCs w:val="24"/>
        </w:rPr>
      </w:pPr>
    </w:p>
    <w:tbl>
      <w:tblPr>
        <w:tblW w:w="9067" w:type="dxa"/>
        <w:tblCellMar>
          <w:left w:w="70" w:type="dxa"/>
          <w:right w:w="70" w:type="dxa"/>
        </w:tblCellMar>
        <w:tblLook w:val="04A0" w:firstRow="1" w:lastRow="0" w:firstColumn="1" w:lastColumn="0" w:noHBand="0" w:noVBand="1"/>
      </w:tblPr>
      <w:tblGrid>
        <w:gridCol w:w="4957"/>
        <w:gridCol w:w="1850"/>
        <w:gridCol w:w="2260"/>
      </w:tblGrid>
      <w:tr w:rsidR="00F7374E" w:rsidRPr="00AD7DF4" w14:paraId="0113C085" w14:textId="77777777" w:rsidTr="001D1960">
        <w:trPr>
          <w:trHeight w:val="113"/>
        </w:trPr>
        <w:tc>
          <w:tcPr>
            <w:tcW w:w="9067" w:type="dxa"/>
            <w:gridSpan w:val="3"/>
            <w:tcBorders>
              <w:top w:val="single" w:sz="4" w:space="0" w:color="auto"/>
              <w:left w:val="single" w:sz="4" w:space="0" w:color="auto"/>
              <w:bottom w:val="single" w:sz="4" w:space="0" w:color="auto"/>
              <w:right w:val="single" w:sz="4" w:space="0" w:color="000000"/>
            </w:tcBorders>
            <w:shd w:val="clear" w:color="000000" w:fill="BFBFBF"/>
            <w:noWrap/>
            <w:vAlign w:val="center"/>
            <w:hideMark/>
          </w:tcPr>
          <w:p w14:paraId="56EDEFC2" w14:textId="77777777" w:rsidR="00F7374E" w:rsidRPr="00AD7DF4" w:rsidRDefault="00F7374E"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T08 - Colegios y Universidades de 1 a 3 Pisos</w:t>
            </w:r>
          </w:p>
        </w:tc>
      </w:tr>
      <w:tr w:rsidR="00F7374E" w:rsidRPr="00AD7DF4" w14:paraId="09D818C4" w14:textId="77777777" w:rsidTr="001D1960">
        <w:trPr>
          <w:trHeight w:val="113"/>
        </w:trPr>
        <w:tc>
          <w:tcPr>
            <w:tcW w:w="4957" w:type="dxa"/>
            <w:tcBorders>
              <w:top w:val="nil"/>
              <w:left w:val="single" w:sz="4" w:space="0" w:color="auto"/>
              <w:bottom w:val="single" w:sz="4" w:space="0" w:color="auto"/>
              <w:right w:val="single" w:sz="4" w:space="0" w:color="auto"/>
            </w:tcBorders>
            <w:shd w:val="clear" w:color="000000" w:fill="BFBFBF"/>
            <w:noWrap/>
            <w:vAlign w:val="center"/>
            <w:hideMark/>
          </w:tcPr>
          <w:p w14:paraId="6DCD5607" w14:textId="77777777" w:rsidR="00F7374E" w:rsidRPr="00AD7DF4" w:rsidRDefault="00F7374E"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Reglas de Negocio</w:t>
            </w:r>
          </w:p>
        </w:tc>
        <w:tc>
          <w:tcPr>
            <w:tcW w:w="1850" w:type="dxa"/>
            <w:tcBorders>
              <w:top w:val="nil"/>
              <w:left w:val="nil"/>
              <w:bottom w:val="single" w:sz="4" w:space="0" w:color="auto"/>
              <w:right w:val="single" w:sz="4" w:space="0" w:color="auto"/>
            </w:tcBorders>
            <w:shd w:val="clear" w:color="000000" w:fill="BFBFBF"/>
            <w:noWrap/>
            <w:vAlign w:val="center"/>
            <w:hideMark/>
          </w:tcPr>
          <w:p w14:paraId="796A2EB8" w14:textId="77777777" w:rsidR="00F7374E" w:rsidRPr="00AD7DF4" w:rsidRDefault="00F7374E"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Uso Predominante</w:t>
            </w:r>
          </w:p>
        </w:tc>
        <w:tc>
          <w:tcPr>
            <w:tcW w:w="2260" w:type="dxa"/>
            <w:tcBorders>
              <w:top w:val="nil"/>
              <w:left w:val="nil"/>
              <w:bottom w:val="single" w:sz="4" w:space="0" w:color="auto"/>
              <w:right w:val="single" w:sz="4" w:space="0" w:color="auto"/>
            </w:tcBorders>
            <w:shd w:val="clear" w:color="000000" w:fill="BFBFBF"/>
            <w:noWrap/>
            <w:vAlign w:val="center"/>
            <w:hideMark/>
          </w:tcPr>
          <w:p w14:paraId="798F4F0A" w14:textId="77777777" w:rsidR="00F7374E" w:rsidRPr="00AD7DF4" w:rsidRDefault="00F7374E"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Combinación de Usos</w:t>
            </w:r>
          </w:p>
        </w:tc>
      </w:tr>
      <w:tr w:rsidR="00F7374E" w:rsidRPr="00AD7DF4" w14:paraId="7CB17533" w14:textId="77777777" w:rsidTr="001D1960">
        <w:trPr>
          <w:trHeight w:val="450"/>
        </w:trPr>
        <w:tc>
          <w:tcPr>
            <w:tcW w:w="4957" w:type="dxa"/>
            <w:vMerge w:val="restart"/>
            <w:tcBorders>
              <w:top w:val="nil"/>
              <w:left w:val="single" w:sz="4" w:space="0" w:color="auto"/>
              <w:bottom w:val="single" w:sz="4" w:space="0" w:color="auto"/>
              <w:right w:val="single" w:sz="4" w:space="0" w:color="auto"/>
            </w:tcBorders>
            <w:shd w:val="clear" w:color="auto" w:fill="auto"/>
            <w:vAlign w:val="center"/>
            <w:hideMark/>
          </w:tcPr>
          <w:p w14:paraId="423ABA7F"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Una Unidad de Calificación y Un Uso</w:t>
            </w:r>
          </w:p>
        </w:tc>
        <w:tc>
          <w:tcPr>
            <w:tcW w:w="185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21162D1"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013</w:t>
            </w:r>
          </w:p>
        </w:tc>
        <w:tc>
          <w:tcPr>
            <w:tcW w:w="22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008CD1B"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013</w:t>
            </w:r>
          </w:p>
        </w:tc>
      </w:tr>
      <w:tr w:rsidR="00F7374E" w:rsidRPr="00AD7DF4" w14:paraId="3B5B022E" w14:textId="77777777" w:rsidTr="001D1960">
        <w:trPr>
          <w:trHeight w:val="450"/>
        </w:trPr>
        <w:tc>
          <w:tcPr>
            <w:tcW w:w="4957" w:type="dxa"/>
            <w:vMerge/>
            <w:tcBorders>
              <w:top w:val="nil"/>
              <w:left w:val="single" w:sz="4" w:space="0" w:color="auto"/>
              <w:bottom w:val="single" w:sz="4" w:space="0" w:color="auto"/>
              <w:right w:val="single" w:sz="4" w:space="0" w:color="auto"/>
            </w:tcBorders>
            <w:vAlign w:val="center"/>
            <w:hideMark/>
          </w:tcPr>
          <w:p w14:paraId="3EEA110D" w14:textId="77777777" w:rsidR="00F7374E" w:rsidRPr="00AD7DF4" w:rsidRDefault="00F7374E" w:rsidP="001D1960">
            <w:pPr>
              <w:spacing w:after="0" w:line="240" w:lineRule="auto"/>
              <w:jc w:val="center"/>
              <w:rPr>
                <w:rFonts w:cstheme="minorHAnsi"/>
                <w:sz w:val="18"/>
                <w:szCs w:val="18"/>
                <w:lang w:eastAsia="es-CO"/>
              </w:rPr>
            </w:pPr>
          </w:p>
        </w:tc>
        <w:tc>
          <w:tcPr>
            <w:tcW w:w="1850" w:type="dxa"/>
            <w:vMerge/>
            <w:tcBorders>
              <w:top w:val="nil"/>
              <w:left w:val="single" w:sz="4" w:space="0" w:color="auto"/>
              <w:bottom w:val="single" w:sz="4" w:space="0" w:color="auto"/>
              <w:right w:val="single" w:sz="4" w:space="0" w:color="auto"/>
            </w:tcBorders>
            <w:vAlign w:val="center"/>
            <w:hideMark/>
          </w:tcPr>
          <w:p w14:paraId="349CEC60" w14:textId="77777777" w:rsidR="00F7374E" w:rsidRPr="00AD7DF4" w:rsidRDefault="00F7374E" w:rsidP="001D1960">
            <w:pPr>
              <w:spacing w:after="0" w:line="240" w:lineRule="auto"/>
              <w:jc w:val="center"/>
              <w:rPr>
                <w:rFonts w:cstheme="minorHAnsi"/>
                <w:sz w:val="18"/>
                <w:szCs w:val="18"/>
                <w:lang w:eastAsia="es-CO"/>
              </w:rPr>
            </w:pPr>
          </w:p>
        </w:tc>
        <w:tc>
          <w:tcPr>
            <w:tcW w:w="2260" w:type="dxa"/>
            <w:vMerge/>
            <w:tcBorders>
              <w:top w:val="nil"/>
              <w:left w:val="single" w:sz="4" w:space="0" w:color="auto"/>
              <w:bottom w:val="single" w:sz="4" w:space="0" w:color="auto"/>
              <w:right w:val="single" w:sz="4" w:space="0" w:color="auto"/>
            </w:tcBorders>
            <w:vAlign w:val="center"/>
            <w:hideMark/>
          </w:tcPr>
          <w:p w14:paraId="0324F1C0" w14:textId="77777777" w:rsidR="00F7374E" w:rsidRPr="00AD7DF4" w:rsidRDefault="00F7374E" w:rsidP="001D1960">
            <w:pPr>
              <w:spacing w:after="0" w:line="240" w:lineRule="auto"/>
              <w:jc w:val="center"/>
              <w:rPr>
                <w:rFonts w:cstheme="minorHAnsi"/>
                <w:sz w:val="18"/>
                <w:szCs w:val="18"/>
                <w:lang w:eastAsia="es-CO"/>
              </w:rPr>
            </w:pPr>
          </w:p>
        </w:tc>
      </w:tr>
    </w:tbl>
    <w:p w14:paraId="78079BB9" w14:textId="20AE5ECA" w:rsidR="00F7374E" w:rsidRDefault="00F7374E" w:rsidP="00B1017C">
      <w:pPr>
        <w:tabs>
          <w:tab w:val="left" w:pos="8931"/>
        </w:tabs>
        <w:ind w:right="49"/>
        <w:rPr>
          <w:b/>
          <w:sz w:val="24"/>
          <w:szCs w:val="24"/>
        </w:rPr>
      </w:pPr>
    </w:p>
    <w:tbl>
      <w:tblPr>
        <w:tblW w:w="9067" w:type="dxa"/>
        <w:tblCellMar>
          <w:left w:w="70" w:type="dxa"/>
          <w:right w:w="70" w:type="dxa"/>
        </w:tblCellMar>
        <w:tblLook w:val="04A0" w:firstRow="1" w:lastRow="0" w:firstColumn="1" w:lastColumn="0" w:noHBand="0" w:noVBand="1"/>
      </w:tblPr>
      <w:tblGrid>
        <w:gridCol w:w="4957"/>
        <w:gridCol w:w="1850"/>
        <w:gridCol w:w="2260"/>
      </w:tblGrid>
      <w:tr w:rsidR="00F7374E" w:rsidRPr="00AD7DF4" w14:paraId="79D134B9" w14:textId="77777777" w:rsidTr="001D1960">
        <w:trPr>
          <w:trHeight w:val="113"/>
        </w:trPr>
        <w:tc>
          <w:tcPr>
            <w:tcW w:w="9067" w:type="dxa"/>
            <w:gridSpan w:val="3"/>
            <w:tcBorders>
              <w:top w:val="single" w:sz="4" w:space="0" w:color="auto"/>
              <w:left w:val="single" w:sz="4" w:space="0" w:color="auto"/>
              <w:bottom w:val="single" w:sz="4" w:space="0" w:color="auto"/>
              <w:right w:val="single" w:sz="4" w:space="0" w:color="000000"/>
            </w:tcBorders>
            <w:shd w:val="clear" w:color="000000" w:fill="BFBFBF"/>
            <w:noWrap/>
            <w:vAlign w:val="center"/>
            <w:hideMark/>
          </w:tcPr>
          <w:p w14:paraId="630CB6E4" w14:textId="77777777" w:rsidR="00F7374E" w:rsidRPr="00AD7DF4" w:rsidRDefault="00F7374E"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T09 - Clínicas y Hospitales</w:t>
            </w:r>
          </w:p>
        </w:tc>
      </w:tr>
      <w:tr w:rsidR="00F7374E" w:rsidRPr="00AD7DF4" w14:paraId="17959320" w14:textId="77777777" w:rsidTr="001D1960">
        <w:trPr>
          <w:trHeight w:val="113"/>
        </w:trPr>
        <w:tc>
          <w:tcPr>
            <w:tcW w:w="4957" w:type="dxa"/>
            <w:tcBorders>
              <w:top w:val="nil"/>
              <w:left w:val="single" w:sz="4" w:space="0" w:color="auto"/>
              <w:bottom w:val="single" w:sz="4" w:space="0" w:color="auto"/>
              <w:right w:val="single" w:sz="4" w:space="0" w:color="auto"/>
            </w:tcBorders>
            <w:shd w:val="clear" w:color="000000" w:fill="BFBFBF"/>
            <w:noWrap/>
            <w:vAlign w:val="center"/>
            <w:hideMark/>
          </w:tcPr>
          <w:p w14:paraId="69E08CA0" w14:textId="77777777" w:rsidR="00F7374E" w:rsidRPr="00AD7DF4" w:rsidRDefault="00F7374E"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Reglas de Negocio</w:t>
            </w:r>
          </w:p>
        </w:tc>
        <w:tc>
          <w:tcPr>
            <w:tcW w:w="1850" w:type="dxa"/>
            <w:tcBorders>
              <w:top w:val="nil"/>
              <w:left w:val="nil"/>
              <w:bottom w:val="single" w:sz="4" w:space="0" w:color="auto"/>
              <w:right w:val="single" w:sz="4" w:space="0" w:color="auto"/>
            </w:tcBorders>
            <w:shd w:val="clear" w:color="000000" w:fill="BFBFBF"/>
            <w:noWrap/>
            <w:vAlign w:val="center"/>
            <w:hideMark/>
          </w:tcPr>
          <w:p w14:paraId="667FB3DC" w14:textId="77777777" w:rsidR="00F7374E" w:rsidRPr="00AD7DF4" w:rsidRDefault="00F7374E"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Uso Predominante</w:t>
            </w:r>
          </w:p>
        </w:tc>
        <w:tc>
          <w:tcPr>
            <w:tcW w:w="2260" w:type="dxa"/>
            <w:tcBorders>
              <w:top w:val="nil"/>
              <w:left w:val="nil"/>
              <w:bottom w:val="single" w:sz="4" w:space="0" w:color="auto"/>
              <w:right w:val="single" w:sz="4" w:space="0" w:color="auto"/>
            </w:tcBorders>
            <w:shd w:val="clear" w:color="000000" w:fill="BFBFBF"/>
            <w:noWrap/>
            <w:vAlign w:val="center"/>
            <w:hideMark/>
          </w:tcPr>
          <w:p w14:paraId="4C23E1AD" w14:textId="77777777" w:rsidR="00F7374E" w:rsidRPr="00AD7DF4" w:rsidRDefault="00F7374E"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Combinación de Usos</w:t>
            </w:r>
          </w:p>
        </w:tc>
      </w:tr>
      <w:tr w:rsidR="00F7374E" w:rsidRPr="00AD7DF4" w14:paraId="2CCDEF66" w14:textId="77777777" w:rsidTr="001D1960">
        <w:trPr>
          <w:trHeight w:val="450"/>
        </w:trPr>
        <w:tc>
          <w:tcPr>
            <w:tcW w:w="4957" w:type="dxa"/>
            <w:vMerge w:val="restart"/>
            <w:tcBorders>
              <w:top w:val="nil"/>
              <w:left w:val="single" w:sz="4" w:space="0" w:color="auto"/>
              <w:bottom w:val="single" w:sz="4" w:space="0" w:color="auto"/>
              <w:right w:val="single" w:sz="4" w:space="0" w:color="auto"/>
            </w:tcBorders>
            <w:shd w:val="clear" w:color="auto" w:fill="auto"/>
            <w:vAlign w:val="center"/>
            <w:hideMark/>
          </w:tcPr>
          <w:p w14:paraId="6039EDF7"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Una Unidad de Calificación y Un Uso</w:t>
            </w:r>
          </w:p>
        </w:tc>
        <w:tc>
          <w:tcPr>
            <w:tcW w:w="185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96B178A"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017</w:t>
            </w:r>
          </w:p>
        </w:tc>
        <w:tc>
          <w:tcPr>
            <w:tcW w:w="22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C72D7D0"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017</w:t>
            </w:r>
          </w:p>
        </w:tc>
      </w:tr>
      <w:tr w:rsidR="00F7374E" w:rsidRPr="00AD7DF4" w14:paraId="1D22E056" w14:textId="77777777" w:rsidTr="001D1960">
        <w:trPr>
          <w:trHeight w:val="450"/>
        </w:trPr>
        <w:tc>
          <w:tcPr>
            <w:tcW w:w="4957" w:type="dxa"/>
            <w:vMerge/>
            <w:tcBorders>
              <w:top w:val="nil"/>
              <w:left w:val="single" w:sz="4" w:space="0" w:color="auto"/>
              <w:bottom w:val="single" w:sz="4" w:space="0" w:color="auto"/>
              <w:right w:val="single" w:sz="4" w:space="0" w:color="auto"/>
            </w:tcBorders>
            <w:vAlign w:val="center"/>
            <w:hideMark/>
          </w:tcPr>
          <w:p w14:paraId="7365F5AB" w14:textId="77777777" w:rsidR="00F7374E" w:rsidRPr="00AD7DF4" w:rsidRDefault="00F7374E" w:rsidP="001D1960">
            <w:pPr>
              <w:spacing w:after="0" w:line="240" w:lineRule="auto"/>
              <w:jc w:val="center"/>
              <w:rPr>
                <w:rFonts w:cstheme="minorHAnsi"/>
                <w:sz w:val="18"/>
                <w:szCs w:val="18"/>
                <w:lang w:eastAsia="es-CO"/>
              </w:rPr>
            </w:pPr>
          </w:p>
        </w:tc>
        <w:tc>
          <w:tcPr>
            <w:tcW w:w="1850" w:type="dxa"/>
            <w:vMerge/>
            <w:tcBorders>
              <w:top w:val="nil"/>
              <w:left w:val="single" w:sz="4" w:space="0" w:color="auto"/>
              <w:bottom w:val="single" w:sz="4" w:space="0" w:color="auto"/>
              <w:right w:val="single" w:sz="4" w:space="0" w:color="auto"/>
            </w:tcBorders>
            <w:vAlign w:val="center"/>
            <w:hideMark/>
          </w:tcPr>
          <w:p w14:paraId="298E8441" w14:textId="77777777" w:rsidR="00F7374E" w:rsidRPr="00AD7DF4" w:rsidRDefault="00F7374E" w:rsidP="001D1960">
            <w:pPr>
              <w:spacing w:after="0" w:line="240" w:lineRule="auto"/>
              <w:jc w:val="center"/>
              <w:rPr>
                <w:rFonts w:cstheme="minorHAnsi"/>
                <w:sz w:val="18"/>
                <w:szCs w:val="18"/>
                <w:lang w:eastAsia="es-CO"/>
              </w:rPr>
            </w:pPr>
          </w:p>
        </w:tc>
        <w:tc>
          <w:tcPr>
            <w:tcW w:w="2260" w:type="dxa"/>
            <w:vMerge/>
            <w:tcBorders>
              <w:top w:val="nil"/>
              <w:left w:val="single" w:sz="4" w:space="0" w:color="auto"/>
              <w:bottom w:val="single" w:sz="4" w:space="0" w:color="auto"/>
              <w:right w:val="single" w:sz="4" w:space="0" w:color="auto"/>
            </w:tcBorders>
            <w:vAlign w:val="center"/>
            <w:hideMark/>
          </w:tcPr>
          <w:p w14:paraId="5B747114" w14:textId="77777777" w:rsidR="00F7374E" w:rsidRPr="00AD7DF4" w:rsidRDefault="00F7374E" w:rsidP="001D1960">
            <w:pPr>
              <w:spacing w:after="0" w:line="240" w:lineRule="auto"/>
              <w:jc w:val="center"/>
              <w:rPr>
                <w:rFonts w:cstheme="minorHAnsi"/>
                <w:sz w:val="18"/>
                <w:szCs w:val="18"/>
                <w:lang w:eastAsia="es-CO"/>
              </w:rPr>
            </w:pPr>
          </w:p>
        </w:tc>
      </w:tr>
      <w:tr w:rsidR="00F7374E" w:rsidRPr="00AD7DF4" w14:paraId="083DB8EE" w14:textId="77777777" w:rsidTr="001D1960">
        <w:trPr>
          <w:trHeight w:val="113"/>
        </w:trPr>
        <w:tc>
          <w:tcPr>
            <w:tcW w:w="9067" w:type="dxa"/>
            <w:gridSpan w:val="3"/>
            <w:tcBorders>
              <w:top w:val="single" w:sz="4" w:space="0" w:color="auto"/>
              <w:left w:val="single" w:sz="4" w:space="0" w:color="auto"/>
              <w:bottom w:val="single" w:sz="4" w:space="0" w:color="auto"/>
              <w:right w:val="single" w:sz="4" w:space="0" w:color="000000"/>
            </w:tcBorders>
            <w:shd w:val="clear" w:color="000000" w:fill="BFBFBF"/>
            <w:noWrap/>
            <w:vAlign w:val="center"/>
            <w:hideMark/>
          </w:tcPr>
          <w:p w14:paraId="38C2121D" w14:textId="77777777" w:rsidR="00F7374E" w:rsidRPr="00AD7DF4" w:rsidRDefault="00F7374E"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T10 - Aulas de Clase</w:t>
            </w:r>
          </w:p>
        </w:tc>
      </w:tr>
      <w:tr w:rsidR="00F7374E" w:rsidRPr="00AD7DF4" w14:paraId="3C9F0640" w14:textId="77777777" w:rsidTr="001D1960">
        <w:trPr>
          <w:trHeight w:val="113"/>
        </w:trPr>
        <w:tc>
          <w:tcPr>
            <w:tcW w:w="4957" w:type="dxa"/>
            <w:tcBorders>
              <w:top w:val="nil"/>
              <w:left w:val="single" w:sz="4" w:space="0" w:color="auto"/>
              <w:bottom w:val="single" w:sz="4" w:space="0" w:color="auto"/>
              <w:right w:val="single" w:sz="4" w:space="0" w:color="auto"/>
            </w:tcBorders>
            <w:shd w:val="clear" w:color="000000" w:fill="BFBFBF"/>
            <w:noWrap/>
            <w:vAlign w:val="center"/>
            <w:hideMark/>
          </w:tcPr>
          <w:p w14:paraId="42EC467F" w14:textId="77777777" w:rsidR="00F7374E" w:rsidRPr="00AD7DF4" w:rsidRDefault="00F7374E"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Reglas de Negocio</w:t>
            </w:r>
          </w:p>
        </w:tc>
        <w:tc>
          <w:tcPr>
            <w:tcW w:w="1850" w:type="dxa"/>
            <w:tcBorders>
              <w:top w:val="nil"/>
              <w:left w:val="nil"/>
              <w:bottom w:val="single" w:sz="4" w:space="0" w:color="auto"/>
              <w:right w:val="single" w:sz="4" w:space="0" w:color="auto"/>
            </w:tcBorders>
            <w:shd w:val="clear" w:color="000000" w:fill="BFBFBF"/>
            <w:noWrap/>
            <w:vAlign w:val="center"/>
            <w:hideMark/>
          </w:tcPr>
          <w:p w14:paraId="7D594D46" w14:textId="77777777" w:rsidR="00F7374E" w:rsidRPr="00AD7DF4" w:rsidRDefault="00F7374E"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Uso Predominante</w:t>
            </w:r>
          </w:p>
        </w:tc>
        <w:tc>
          <w:tcPr>
            <w:tcW w:w="2260" w:type="dxa"/>
            <w:tcBorders>
              <w:top w:val="nil"/>
              <w:left w:val="nil"/>
              <w:bottom w:val="single" w:sz="4" w:space="0" w:color="auto"/>
              <w:right w:val="single" w:sz="4" w:space="0" w:color="auto"/>
            </w:tcBorders>
            <w:shd w:val="clear" w:color="000000" w:fill="BFBFBF"/>
            <w:noWrap/>
            <w:vAlign w:val="center"/>
            <w:hideMark/>
          </w:tcPr>
          <w:p w14:paraId="65F68025" w14:textId="77777777" w:rsidR="00F7374E" w:rsidRPr="00AD7DF4" w:rsidRDefault="00F7374E"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Combinación de Usos</w:t>
            </w:r>
          </w:p>
        </w:tc>
      </w:tr>
      <w:tr w:rsidR="00F7374E" w:rsidRPr="00AD7DF4" w14:paraId="7DBFA0D5" w14:textId="77777777" w:rsidTr="001D1960">
        <w:trPr>
          <w:trHeight w:val="450"/>
        </w:trPr>
        <w:tc>
          <w:tcPr>
            <w:tcW w:w="4957" w:type="dxa"/>
            <w:vMerge w:val="restart"/>
            <w:tcBorders>
              <w:top w:val="nil"/>
              <w:left w:val="single" w:sz="4" w:space="0" w:color="auto"/>
              <w:bottom w:val="single" w:sz="4" w:space="0" w:color="auto"/>
              <w:right w:val="single" w:sz="4" w:space="0" w:color="auto"/>
            </w:tcBorders>
            <w:shd w:val="clear" w:color="auto" w:fill="auto"/>
            <w:vAlign w:val="center"/>
            <w:hideMark/>
          </w:tcPr>
          <w:p w14:paraId="3BBF93ED"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Una Unidad de Calificación y Un Uso</w:t>
            </w:r>
          </w:p>
        </w:tc>
        <w:tc>
          <w:tcPr>
            <w:tcW w:w="185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F9ABA4C"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064</w:t>
            </w:r>
          </w:p>
        </w:tc>
        <w:tc>
          <w:tcPr>
            <w:tcW w:w="22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DE9CF3A"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064</w:t>
            </w:r>
          </w:p>
        </w:tc>
      </w:tr>
      <w:tr w:rsidR="00F7374E" w:rsidRPr="00AD7DF4" w14:paraId="49AD8188" w14:textId="77777777" w:rsidTr="001D1960">
        <w:trPr>
          <w:trHeight w:val="450"/>
        </w:trPr>
        <w:tc>
          <w:tcPr>
            <w:tcW w:w="4957" w:type="dxa"/>
            <w:vMerge/>
            <w:tcBorders>
              <w:top w:val="nil"/>
              <w:left w:val="single" w:sz="4" w:space="0" w:color="auto"/>
              <w:bottom w:val="single" w:sz="4" w:space="0" w:color="auto"/>
              <w:right w:val="single" w:sz="4" w:space="0" w:color="auto"/>
            </w:tcBorders>
            <w:vAlign w:val="center"/>
            <w:hideMark/>
          </w:tcPr>
          <w:p w14:paraId="3B8A177F" w14:textId="77777777" w:rsidR="00F7374E" w:rsidRPr="00AD7DF4" w:rsidRDefault="00F7374E" w:rsidP="001D1960">
            <w:pPr>
              <w:spacing w:after="0" w:line="240" w:lineRule="auto"/>
              <w:rPr>
                <w:rFonts w:cstheme="minorHAnsi"/>
                <w:sz w:val="18"/>
                <w:szCs w:val="18"/>
                <w:lang w:eastAsia="es-CO"/>
              </w:rPr>
            </w:pPr>
          </w:p>
        </w:tc>
        <w:tc>
          <w:tcPr>
            <w:tcW w:w="1850" w:type="dxa"/>
            <w:vMerge/>
            <w:tcBorders>
              <w:top w:val="nil"/>
              <w:left w:val="single" w:sz="4" w:space="0" w:color="auto"/>
              <w:bottom w:val="single" w:sz="4" w:space="0" w:color="auto"/>
              <w:right w:val="single" w:sz="4" w:space="0" w:color="auto"/>
            </w:tcBorders>
            <w:vAlign w:val="center"/>
            <w:hideMark/>
          </w:tcPr>
          <w:p w14:paraId="3BB43063" w14:textId="77777777" w:rsidR="00F7374E" w:rsidRPr="00AD7DF4" w:rsidRDefault="00F7374E" w:rsidP="001D1960">
            <w:pPr>
              <w:spacing w:after="0" w:line="240" w:lineRule="auto"/>
              <w:rPr>
                <w:rFonts w:cstheme="minorHAnsi"/>
                <w:sz w:val="18"/>
                <w:szCs w:val="18"/>
                <w:lang w:eastAsia="es-CO"/>
              </w:rPr>
            </w:pPr>
          </w:p>
        </w:tc>
        <w:tc>
          <w:tcPr>
            <w:tcW w:w="2260" w:type="dxa"/>
            <w:vMerge/>
            <w:tcBorders>
              <w:top w:val="nil"/>
              <w:left w:val="single" w:sz="4" w:space="0" w:color="auto"/>
              <w:bottom w:val="single" w:sz="4" w:space="0" w:color="auto"/>
              <w:right w:val="single" w:sz="4" w:space="0" w:color="auto"/>
            </w:tcBorders>
            <w:vAlign w:val="center"/>
            <w:hideMark/>
          </w:tcPr>
          <w:p w14:paraId="0AB12A39" w14:textId="77777777" w:rsidR="00F7374E" w:rsidRPr="00AD7DF4" w:rsidRDefault="00F7374E" w:rsidP="001D1960">
            <w:pPr>
              <w:spacing w:after="0" w:line="240" w:lineRule="auto"/>
              <w:rPr>
                <w:rFonts w:cstheme="minorHAnsi"/>
                <w:sz w:val="18"/>
                <w:szCs w:val="18"/>
                <w:lang w:eastAsia="es-CO"/>
              </w:rPr>
            </w:pPr>
          </w:p>
        </w:tc>
      </w:tr>
    </w:tbl>
    <w:p w14:paraId="5C772D2B" w14:textId="68D0182A" w:rsidR="00F7374E" w:rsidRDefault="00F7374E" w:rsidP="00B1017C">
      <w:pPr>
        <w:tabs>
          <w:tab w:val="left" w:pos="8931"/>
        </w:tabs>
        <w:ind w:right="49"/>
        <w:rPr>
          <w:b/>
          <w:sz w:val="24"/>
          <w:szCs w:val="24"/>
        </w:rPr>
      </w:pPr>
    </w:p>
    <w:tbl>
      <w:tblPr>
        <w:tblW w:w="9067" w:type="dxa"/>
        <w:tblCellMar>
          <w:left w:w="70" w:type="dxa"/>
          <w:right w:w="70" w:type="dxa"/>
        </w:tblCellMar>
        <w:tblLook w:val="04A0" w:firstRow="1" w:lastRow="0" w:firstColumn="1" w:lastColumn="0" w:noHBand="0" w:noVBand="1"/>
      </w:tblPr>
      <w:tblGrid>
        <w:gridCol w:w="4957"/>
        <w:gridCol w:w="1850"/>
        <w:gridCol w:w="2260"/>
      </w:tblGrid>
      <w:tr w:rsidR="00F7374E" w:rsidRPr="00AD7DF4" w14:paraId="0B1693DC" w14:textId="77777777" w:rsidTr="001D1960">
        <w:trPr>
          <w:trHeight w:val="113"/>
        </w:trPr>
        <w:tc>
          <w:tcPr>
            <w:tcW w:w="9067" w:type="dxa"/>
            <w:gridSpan w:val="3"/>
            <w:tcBorders>
              <w:top w:val="single" w:sz="4" w:space="0" w:color="auto"/>
              <w:left w:val="single" w:sz="4" w:space="0" w:color="auto"/>
              <w:bottom w:val="single" w:sz="4" w:space="0" w:color="auto"/>
              <w:right w:val="single" w:sz="4" w:space="0" w:color="000000"/>
            </w:tcBorders>
            <w:shd w:val="clear" w:color="000000" w:fill="BFBFBF"/>
            <w:noWrap/>
            <w:vAlign w:val="center"/>
            <w:hideMark/>
          </w:tcPr>
          <w:p w14:paraId="39F1C4C5" w14:textId="77777777" w:rsidR="00F7374E" w:rsidRPr="00AD7DF4" w:rsidRDefault="00F7374E"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T11 - Hoteles</w:t>
            </w:r>
          </w:p>
        </w:tc>
      </w:tr>
      <w:tr w:rsidR="00F7374E" w:rsidRPr="00AD7DF4" w14:paraId="4BD96AB0" w14:textId="77777777" w:rsidTr="001D1960">
        <w:trPr>
          <w:trHeight w:val="113"/>
        </w:trPr>
        <w:tc>
          <w:tcPr>
            <w:tcW w:w="4957" w:type="dxa"/>
            <w:tcBorders>
              <w:top w:val="nil"/>
              <w:left w:val="single" w:sz="4" w:space="0" w:color="auto"/>
              <w:bottom w:val="single" w:sz="4" w:space="0" w:color="auto"/>
              <w:right w:val="single" w:sz="4" w:space="0" w:color="auto"/>
            </w:tcBorders>
            <w:shd w:val="clear" w:color="000000" w:fill="BFBFBF"/>
            <w:noWrap/>
            <w:vAlign w:val="center"/>
            <w:hideMark/>
          </w:tcPr>
          <w:p w14:paraId="7C330DAC" w14:textId="77777777" w:rsidR="00F7374E" w:rsidRPr="00AD7DF4" w:rsidRDefault="00F7374E"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Reglas de Negocio</w:t>
            </w:r>
          </w:p>
        </w:tc>
        <w:tc>
          <w:tcPr>
            <w:tcW w:w="1850" w:type="dxa"/>
            <w:tcBorders>
              <w:top w:val="nil"/>
              <w:left w:val="nil"/>
              <w:bottom w:val="single" w:sz="4" w:space="0" w:color="auto"/>
              <w:right w:val="single" w:sz="4" w:space="0" w:color="auto"/>
            </w:tcBorders>
            <w:shd w:val="clear" w:color="000000" w:fill="BFBFBF"/>
            <w:noWrap/>
            <w:vAlign w:val="center"/>
            <w:hideMark/>
          </w:tcPr>
          <w:p w14:paraId="4DA08CE0" w14:textId="77777777" w:rsidR="00F7374E" w:rsidRPr="00AD7DF4" w:rsidRDefault="00F7374E"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Uso Predominante</w:t>
            </w:r>
          </w:p>
        </w:tc>
        <w:tc>
          <w:tcPr>
            <w:tcW w:w="2260" w:type="dxa"/>
            <w:tcBorders>
              <w:top w:val="nil"/>
              <w:left w:val="nil"/>
              <w:bottom w:val="single" w:sz="4" w:space="0" w:color="auto"/>
              <w:right w:val="single" w:sz="4" w:space="0" w:color="auto"/>
            </w:tcBorders>
            <w:shd w:val="clear" w:color="000000" w:fill="BFBFBF"/>
            <w:noWrap/>
            <w:vAlign w:val="center"/>
            <w:hideMark/>
          </w:tcPr>
          <w:p w14:paraId="23493DED" w14:textId="77777777" w:rsidR="00F7374E" w:rsidRPr="00AD7DF4" w:rsidRDefault="00F7374E"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Combinación de Usos</w:t>
            </w:r>
          </w:p>
        </w:tc>
      </w:tr>
      <w:tr w:rsidR="00F7374E" w:rsidRPr="00AD7DF4" w14:paraId="2558DE9A" w14:textId="77777777" w:rsidTr="001D1960">
        <w:trPr>
          <w:trHeight w:val="450"/>
        </w:trPr>
        <w:tc>
          <w:tcPr>
            <w:tcW w:w="4957" w:type="dxa"/>
            <w:vMerge w:val="restart"/>
            <w:tcBorders>
              <w:top w:val="nil"/>
              <w:left w:val="single" w:sz="4" w:space="0" w:color="auto"/>
              <w:bottom w:val="single" w:sz="4" w:space="0" w:color="auto"/>
              <w:right w:val="single" w:sz="4" w:space="0" w:color="auto"/>
            </w:tcBorders>
            <w:shd w:val="clear" w:color="auto" w:fill="auto"/>
            <w:vAlign w:val="center"/>
            <w:hideMark/>
          </w:tcPr>
          <w:p w14:paraId="6EDEC79D"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Una Unidad de Calificación y Un Uso</w:t>
            </w:r>
          </w:p>
        </w:tc>
        <w:tc>
          <w:tcPr>
            <w:tcW w:w="185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39CBE87"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021</w:t>
            </w:r>
          </w:p>
        </w:tc>
        <w:tc>
          <w:tcPr>
            <w:tcW w:w="22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F4641D8"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021</w:t>
            </w:r>
          </w:p>
        </w:tc>
      </w:tr>
      <w:tr w:rsidR="00F7374E" w:rsidRPr="00AD7DF4" w14:paraId="4AF58EF3" w14:textId="77777777" w:rsidTr="001D1960">
        <w:trPr>
          <w:trHeight w:val="450"/>
        </w:trPr>
        <w:tc>
          <w:tcPr>
            <w:tcW w:w="4957" w:type="dxa"/>
            <w:vMerge/>
            <w:tcBorders>
              <w:top w:val="nil"/>
              <w:left w:val="single" w:sz="4" w:space="0" w:color="auto"/>
              <w:bottom w:val="single" w:sz="4" w:space="0" w:color="auto"/>
              <w:right w:val="single" w:sz="4" w:space="0" w:color="auto"/>
            </w:tcBorders>
            <w:vAlign w:val="center"/>
            <w:hideMark/>
          </w:tcPr>
          <w:p w14:paraId="5D607955" w14:textId="77777777" w:rsidR="00F7374E" w:rsidRPr="00AD7DF4" w:rsidRDefault="00F7374E" w:rsidP="001D1960">
            <w:pPr>
              <w:spacing w:after="0" w:line="240" w:lineRule="auto"/>
              <w:jc w:val="center"/>
              <w:rPr>
                <w:rFonts w:cstheme="minorHAnsi"/>
                <w:sz w:val="18"/>
                <w:szCs w:val="18"/>
                <w:lang w:eastAsia="es-CO"/>
              </w:rPr>
            </w:pPr>
          </w:p>
        </w:tc>
        <w:tc>
          <w:tcPr>
            <w:tcW w:w="1850" w:type="dxa"/>
            <w:vMerge/>
            <w:tcBorders>
              <w:top w:val="nil"/>
              <w:left w:val="single" w:sz="4" w:space="0" w:color="auto"/>
              <w:bottom w:val="single" w:sz="4" w:space="0" w:color="auto"/>
              <w:right w:val="single" w:sz="4" w:space="0" w:color="auto"/>
            </w:tcBorders>
            <w:vAlign w:val="center"/>
            <w:hideMark/>
          </w:tcPr>
          <w:p w14:paraId="591BA558" w14:textId="77777777" w:rsidR="00F7374E" w:rsidRPr="00AD7DF4" w:rsidRDefault="00F7374E" w:rsidP="001D1960">
            <w:pPr>
              <w:spacing w:after="0" w:line="240" w:lineRule="auto"/>
              <w:jc w:val="center"/>
              <w:rPr>
                <w:rFonts w:cstheme="minorHAnsi"/>
                <w:sz w:val="18"/>
                <w:szCs w:val="18"/>
                <w:lang w:eastAsia="es-CO"/>
              </w:rPr>
            </w:pPr>
          </w:p>
        </w:tc>
        <w:tc>
          <w:tcPr>
            <w:tcW w:w="2260" w:type="dxa"/>
            <w:vMerge/>
            <w:tcBorders>
              <w:top w:val="nil"/>
              <w:left w:val="single" w:sz="4" w:space="0" w:color="auto"/>
              <w:bottom w:val="single" w:sz="4" w:space="0" w:color="auto"/>
              <w:right w:val="single" w:sz="4" w:space="0" w:color="auto"/>
            </w:tcBorders>
            <w:vAlign w:val="center"/>
            <w:hideMark/>
          </w:tcPr>
          <w:p w14:paraId="14A2F74A" w14:textId="77777777" w:rsidR="00F7374E" w:rsidRPr="00AD7DF4" w:rsidRDefault="00F7374E" w:rsidP="001D1960">
            <w:pPr>
              <w:spacing w:after="0" w:line="240" w:lineRule="auto"/>
              <w:jc w:val="center"/>
              <w:rPr>
                <w:rFonts w:cstheme="minorHAnsi"/>
                <w:sz w:val="18"/>
                <w:szCs w:val="18"/>
                <w:lang w:eastAsia="es-CO"/>
              </w:rPr>
            </w:pPr>
          </w:p>
        </w:tc>
      </w:tr>
    </w:tbl>
    <w:p w14:paraId="123C02B7" w14:textId="3C170EE5" w:rsidR="00F7374E" w:rsidRDefault="00F7374E" w:rsidP="00B1017C">
      <w:pPr>
        <w:tabs>
          <w:tab w:val="left" w:pos="8931"/>
        </w:tabs>
        <w:ind w:right="49"/>
        <w:rPr>
          <w:b/>
          <w:sz w:val="24"/>
          <w:szCs w:val="24"/>
        </w:rPr>
      </w:pPr>
    </w:p>
    <w:tbl>
      <w:tblPr>
        <w:tblW w:w="9067" w:type="dxa"/>
        <w:tblCellMar>
          <w:left w:w="70" w:type="dxa"/>
          <w:right w:w="70" w:type="dxa"/>
        </w:tblCellMar>
        <w:tblLook w:val="04A0" w:firstRow="1" w:lastRow="0" w:firstColumn="1" w:lastColumn="0" w:noHBand="0" w:noVBand="1"/>
      </w:tblPr>
      <w:tblGrid>
        <w:gridCol w:w="4957"/>
        <w:gridCol w:w="1850"/>
        <w:gridCol w:w="2260"/>
      </w:tblGrid>
      <w:tr w:rsidR="00F7374E" w:rsidRPr="00AD7DF4" w14:paraId="46473515" w14:textId="77777777" w:rsidTr="001D1960">
        <w:trPr>
          <w:trHeight w:val="113"/>
        </w:trPr>
        <w:tc>
          <w:tcPr>
            <w:tcW w:w="9067" w:type="dxa"/>
            <w:gridSpan w:val="3"/>
            <w:tcBorders>
              <w:top w:val="single" w:sz="4" w:space="0" w:color="auto"/>
              <w:left w:val="single" w:sz="4" w:space="0" w:color="auto"/>
              <w:bottom w:val="single" w:sz="4" w:space="0" w:color="auto"/>
              <w:right w:val="single" w:sz="4" w:space="0" w:color="000000"/>
            </w:tcBorders>
            <w:shd w:val="clear" w:color="000000" w:fill="BFBFBF"/>
            <w:noWrap/>
            <w:vAlign w:val="center"/>
            <w:hideMark/>
          </w:tcPr>
          <w:p w14:paraId="1E733F11" w14:textId="77777777" w:rsidR="00F7374E" w:rsidRPr="00AD7DF4" w:rsidRDefault="00F7374E"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T12 - Edificios de Parqueo</w:t>
            </w:r>
          </w:p>
        </w:tc>
      </w:tr>
      <w:tr w:rsidR="00F7374E" w:rsidRPr="00AD7DF4" w14:paraId="4E47BECF" w14:textId="77777777" w:rsidTr="001D1960">
        <w:trPr>
          <w:trHeight w:val="113"/>
        </w:trPr>
        <w:tc>
          <w:tcPr>
            <w:tcW w:w="4957" w:type="dxa"/>
            <w:tcBorders>
              <w:top w:val="nil"/>
              <w:left w:val="single" w:sz="4" w:space="0" w:color="auto"/>
              <w:bottom w:val="single" w:sz="4" w:space="0" w:color="auto"/>
              <w:right w:val="single" w:sz="4" w:space="0" w:color="auto"/>
            </w:tcBorders>
            <w:shd w:val="clear" w:color="000000" w:fill="BFBFBF"/>
            <w:noWrap/>
            <w:vAlign w:val="center"/>
            <w:hideMark/>
          </w:tcPr>
          <w:p w14:paraId="34CC5287" w14:textId="77777777" w:rsidR="00F7374E" w:rsidRPr="00AD7DF4" w:rsidRDefault="00F7374E"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Reglas de Negocio</w:t>
            </w:r>
          </w:p>
        </w:tc>
        <w:tc>
          <w:tcPr>
            <w:tcW w:w="1850" w:type="dxa"/>
            <w:tcBorders>
              <w:top w:val="nil"/>
              <w:left w:val="nil"/>
              <w:bottom w:val="single" w:sz="4" w:space="0" w:color="auto"/>
              <w:right w:val="single" w:sz="4" w:space="0" w:color="auto"/>
            </w:tcBorders>
            <w:shd w:val="clear" w:color="000000" w:fill="BFBFBF"/>
            <w:noWrap/>
            <w:vAlign w:val="center"/>
            <w:hideMark/>
          </w:tcPr>
          <w:p w14:paraId="1D86CE1A" w14:textId="77777777" w:rsidR="00F7374E" w:rsidRPr="00AD7DF4" w:rsidRDefault="00F7374E"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Uso Predominante</w:t>
            </w:r>
          </w:p>
        </w:tc>
        <w:tc>
          <w:tcPr>
            <w:tcW w:w="2260" w:type="dxa"/>
            <w:tcBorders>
              <w:top w:val="nil"/>
              <w:left w:val="nil"/>
              <w:bottom w:val="single" w:sz="4" w:space="0" w:color="auto"/>
              <w:right w:val="single" w:sz="4" w:space="0" w:color="auto"/>
            </w:tcBorders>
            <w:shd w:val="clear" w:color="000000" w:fill="BFBFBF"/>
            <w:noWrap/>
            <w:vAlign w:val="center"/>
            <w:hideMark/>
          </w:tcPr>
          <w:p w14:paraId="579D72BE" w14:textId="77777777" w:rsidR="00F7374E" w:rsidRPr="00AD7DF4" w:rsidRDefault="00F7374E"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Combinación de Usos</w:t>
            </w:r>
          </w:p>
        </w:tc>
      </w:tr>
      <w:tr w:rsidR="00F7374E" w:rsidRPr="00AD7DF4" w14:paraId="545849B7" w14:textId="77777777" w:rsidTr="001D1960">
        <w:trPr>
          <w:trHeight w:val="450"/>
        </w:trPr>
        <w:tc>
          <w:tcPr>
            <w:tcW w:w="4957" w:type="dxa"/>
            <w:vMerge w:val="restart"/>
            <w:tcBorders>
              <w:top w:val="nil"/>
              <w:left w:val="single" w:sz="4" w:space="0" w:color="auto"/>
              <w:bottom w:val="single" w:sz="4" w:space="0" w:color="auto"/>
              <w:right w:val="single" w:sz="4" w:space="0" w:color="auto"/>
            </w:tcBorders>
            <w:shd w:val="clear" w:color="auto" w:fill="auto"/>
            <w:vAlign w:val="center"/>
            <w:hideMark/>
          </w:tcPr>
          <w:p w14:paraId="316FF899"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Una Unidad de Calificación y Un Uso</w:t>
            </w:r>
          </w:p>
        </w:tc>
        <w:tc>
          <w:tcPr>
            <w:tcW w:w="185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FA0C08D"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024</w:t>
            </w:r>
          </w:p>
        </w:tc>
        <w:tc>
          <w:tcPr>
            <w:tcW w:w="22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507B930"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024</w:t>
            </w:r>
          </w:p>
        </w:tc>
      </w:tr>
      <w:tr w:rsidR="00F7374E" w:rsidRPr="00AD7DF4" w14:paraId="15C75A29" w14:textId="77777777" w:rsidTr="001D1960">
        <w:trPr>
          <w:trHeight w:val="450"/>
        </w:trPr>
        <w:tc>
          <w:tcPr>
            <w:tcW w:w="4957" w:type="dxa"/>
            <w:vMerge/>
            <w:tcBorders>
              <w:top w:val="nil"/>
              <w:left w:val="single" w:sz="4" w:space="0" w:color="auto"/>
              <w:bottom w:val="single" w:sz="4" w:space="0" w:color="auto"/>
              <w:right w:val="single" w:sz="4" w:space="0" w:color="auto"/>
            </w:tcBorders>
            <w:vAlign w:val="center"/>
            <w:hideMark/>
          </w:tcPr>
          <w:p w14:paraId="5A10E52B" w14:textId="77777777" w:rsidR="00F7374E" w:rsidRPr="00AD7DF4" w:rsidRDefault="00F7374E" w:rsidP="001D1960">
            <w:pPr>
              <w:spacing w:after="0" w:line="240" w:lineRule="auto"/>
              <w:jc w:val="center"/>
              <w:rPr>
                <w:rFonts w:cstheme="minorHAnsi"/>
                <w:sz w:val="18"/>
                <w:szCs w:val="18"/>
                <w:lang w:eastAsia="es-CO"/>
              </w:rPr>
            </w:pPr>
          </w:p>
        </w:tc>
        <w:tc>
          <w:tcPr>
            <w:tcW w:w="1850" w:type="dxa"/>
            <w:vMerge/>
            <w:tcBorders>
              <w:top w:val="nil"/>
              <w:left w:val="single" w:sz="4" w:space="0" w:color="auto"/>
              <w:bottom w:val="single" w:sz="4" w:space="0" w:color="auto"/>
              <w:right w:val="single" w:sz="4" w:space="0" w:color="auto"/>
            </w:tcBorders>
            <w:vAlign w:val="center"/>
            <w:hideMark/>
          </w:tcPr>
          <w:p w14:paraId="55348DD8" w14:textId="77777777" w:rsidR="00F7374E" w:rsidRPr="00AD7DF4" w:rsidRDefault="00F7374E" w:rsidP="001D1960">
            <w:pPr>
              <w:spacing w:after="0" w:line="240" w:lineRule="auto"/>
              <w:jc w:val="center"/>
              <w:rPr>
                <w:rFonts w:cstheme="minorHAnsi"/>
                <w:sz w:val="18"/>
                <w:szCs w:val="18"/>
                <w:lang w:eastAsia="es-CO"/>
              </w:rPr>
            </w:pPr>
          </w:p>
        </w:tc>
        <w:tc>
          <w:tcPr>
            <w:tcW w:w="2260" w:type="dxa"/>
            <w:vMerge/>
            <w:tcBorders>
              <w:top w:val="nil"/>
              <w:left w:val="single" w:sz="4" w:space="0" w:color="auto"/>
              <w:bottom w:val="single" w:sz="4" w:space="0" w:color="auto"/>
              <w:right w:val="single" w:sz="4" w:space="0" w:color="auto"/>
            </w:tcBorders>
            <w:vAlign w:val="center"/>
            <w:hideMark/>
          </w:tcPr>
          <w:p w14:paraId="5C326E89" w14:textId="77777777" w:rsidR="00F7374E" w:rsidRPr="00AD7DF4" w:rsidRDefault="00F7374E" w:rsidP="001D1960">
            <w:pPr>
              <w:spacing w:after="0" w:line="240" w:lineRule="auto"/>
              <w:jc w:val="center"/>
              <w:rPr>
                <w:rFonts w:cstheme="minorHAnsi"/>
                <w:sz w:val="18"/>
                <w:szCs w:val="18"/>
                <w:lang w:eastAsia="es-CO"/>
              </w:rPr>
            </w:pPr>
          </w:p>
        </w:tc>
      </w:tr>
    </w:tbl>
    <w:p w14:paraId="5BA32FF2" w14:textId="753A788A" w:rsidR="00F7374E" w:rsidRDefault="00F7374E" w:rsidP="00B1017C">
      <w:pPr>
        <w:tabs>
          <w:tab w:val="left" w:pos="8931"/>
        </w:tabs>
        <w:ind w:right="49"/>
        <w:rPr>
          <w:b/>
          <w:sz w:val="24"/>
          <w:szCs w:val="24"/>
        </w:rPr>
      </w:pPr>
    </w:p>
    <w:tbl>
      <w:tblPr>
        <w:tblW w:w="9067" w:type="dxa"/>
        <w:tblCellMar>
          <w:left w:w="70" w:type="dxa"/>
          <w:right w:w="70" w:type="dxa"/>
        </w:tblCellMar>
        <w:tblLook w:val="04A0" w:firstRow="1" w:lastRow="0" w:firstColumn="1" w:lastColumn="0" w:noHBand="0" w:noVBand="1"/>
      </w:tblPr>
      <w:tblGrid>
        <w:gridCol w:w="4957"/>
        <w:gridCol w:w="1850"/>
        <w:gridCol w:w="2260"/>
      </w:tblGrid>
      <w:tr w:rsidR="00F7374E" w:rsidRPr="00AD7DF4" w14:paraId="5C48023B" w14:textId="77777777" w:rsidTr="001D1960">
        <w:trPr>
          <w:trHeight w:val="113"/>
        </w:trPr>
        <w:tc>
          <w:tcPr>
            <w:tcW w:w="9067" w:type="dxa"/>
            <w:gridSpan w:val="3"/>
            <w:tcBorders>
              <w:top w:val="single" w:sz="4" w:space="0" w:color="auto"/>
              <w:left w:val="single" w:sz="4" w:space="0" w:color="auto"/>
              <w:bottom w:val="single" w:sz="4" w:space="0" w:color="auto"/>
              <w:right w:val="single" w:sz="4" w:space="0" w:color="000000"/>
            </w:tcBorders>
            <w:shd w:val="clear" w:color="000000" w:fill="BFBFBF"/>
            <w:noWrap/>
            <w:vAlign w:val="center"/>
            <w:hideMark/>
          </w:tcPr>
          <w:p w14:paraId="77D90955" w14:textId="77777777" w:rsidR="00F7374E" w:rsidRPr="00AD7DF4" w:rsidRDefault="00F7374E"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T13 - Parqueadero No PH (Sin Tarifa)</w:t>
            </w:r>
          </w:p>
        </w:tc>
      </w:tr>
      <w:tr w:rsidR="00F7374E" w:rsidRPr="00AD7DF4" w14:paraId="45A273C8" w14:textId="77777777" w:rsidTr="001D1960">
        <w:trPr>
          <w:trHeight w:val="113"/>
        </w:trPr>
        <w:tc>
          <w:tcPr>
            <w:tcW w:w="4957" w:type="dxa"/>
            <w:tcBorders>
              <w:top w:val="nil"/>
              <w:left w:val="single" w:sz="4" w:space="0" w:color="auto"/>
              <w:bottom w:val="single" w:sz="4" w:space="0" w:color="auto"/>
              <w:right w:val="single" w:sz="4" w:space="0" w:color="auto"/>
            </w:tcBorders>
            <w:shd w:val="clear" w:color="000000" w:fill="BFBFBF"/>
            <w:noWrap/>
            <w:vAlign w:val="center"/>
            <w:hideMark/>
          </w:tcPr>
          <w:p w14:paraId="518A711E" w14:textId="77777777" w:rsidR="00F7374E" w:rsidRPr="00AD7DF4" w:rsidRDefault="00F7374E"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Reglas de Negocio</w:t>
            </w:r>
          </w:p>
        </w:tc>
        <w:tc>
          <w:tcPr>
            <w:tcW w:w="1850" w:type="dxa"/>
            <w:tcBorders>
              <w:top w:val="nil"/>
              <w:left w:val="nil"/>
              <w:bottom w:val="single" w:sz="4" w:space="0" w:color="auto"/>
              <w:right w:val="single" w:sz="4" w:space="0" w:color="auto"/>
            </w:tcBorders>
            <w:shd w:val="clear" w:color="000000" w:fill="BFBFBF"/>
            <w:noWrap/>
            <w:vAlign w:val="center"/>
            <w:hideMark/>
          </w:tcPr>
          <w:p w14:paraId="47226404" w14:textId="77777777" w:rsidR="00F7374E" w:rsidRPr="00AD7DF4" w:rsidRDefault="00F7374E"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Uso Predominante</w:t>
            </w:r>
          </w:p>
        </w:tc>
        <w:tc>
          <w:tcPr>
            <w:tcW w:w="2260" w:type="dxa"/>
            <w:tcBorders>
              <w:top w:val="nil"/>
              <w:left w:val="nil"/>
              <w:bottom w:val="single" w:sz="4" w:space="0" w:color="auto"/>
              <w:right w:val="single" w:sz="4" w:space="0" w:color="auto"/>
            </w:tcBorders>
            <w:shd w:val="clear" w:color="000000" w:fill="BFBFBF"/>
            <w:noWrap/>
            <w:vAlign w:val="center"/>
            <w:hideMark/>
          </w:tcPr>
          <w:p w14:paraId="0D63B84F" w14:textId="77777777" w:rsidR="00F7374E" w:rsidRPr="00AD7DF4" w:rsidRDefault="00F7374E"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Combinación de Usos</w:t>
            </w:r>
          </w:p>
        </w:tc>
      </w:tr>
      <w:tr w:rsidR="00F7374E" w:rsidRPr="00AD7DF4" w14:paraId="792C4426" w14:textId="77777777" w:rsidTr="001D1960">
        <w:trPr>
          <w:trHeight w:val="450"/>
        </w:trPr>
        <w:tc>
          <w:tcPr>
            <w:tcW w:w="4957" w:type="dxa"/>
            <w:vMerge w:val="restart"/>
            <w:tcBorders>
              <w:top w:val="nil"/>
              <w:left w:val="single" w:sz="4" w:space="0" w:color="auto"/>
              <w:bottom w:val="single" w:sz="4" w:space="0" w:color="auto"/>
              <w:right w:val="single" w:sz="4" w:space="0" w:color="auto"/>
            </w:tcBorders>
            <w:shd w:val="clear" w:color="auto" w:fill="auto"/>
            <w:vAlign w:val="center"/>
            <w:hideMark/>
          </w:tcPr>
          <w:p w14:paraId="0440ABA2"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Una Unidad de Calificación y Un Uso</w:t>
            </w:r>
          </w:p>
        </w:tc>
        <w:tc>
          <w:tcPr>
            <w:tcW w:w="185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0050F83"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096</w:t>
            </w:r>
          </w:p>
        </w:tc>
        <w:tc>
          <w:tcPr>
            <w:tcW w:w="22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D30EE22"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096</w:t>
            </w:r>
          </w:p>
        </w:tc>
      </w:tr>
      <w:tr w:rsidR="00F7374E" w:rsidRPr="00AD7DF4" w14:paraId="1C32D71C" w14:textId="77777777" w:rsidTr="001D1960">
        <w:trPr>
          <w:trHeight w:val="450"/>
        </w:trPr>
        <w:tc>
          <w:tcPr>
            <w:tcW w:w="4957" w:type="dxa"/>
            <w:vMerge/>
            <w:tcBorders>
              <w:top w:val="nil"/>
              <w:left w:val="single" w:sz="4" w:space="0" w:color="auto"/>
              <w:bottom w:val="single" w:sz="4" w:space="0" w:color="auto"/>
              <w:right w:val="single" w:sz="4" w:space="0" w:color="auto"/>
            </w:tcBorders>
            <w:vAlign w:val="center"/>
            <w:hideMark/>
          </w:tcPr>
          <w:p w14:paraId="323F4FAE" w14:textId="77777777" w:rsidR="00F7374E" w:rsidRPr="00AD7DF4" w:rsidRDefault="00F7374E" w:rsidP="001D1960">
            <w:pPr>
              <w:spacing w:after="0" w:line="240" w:lineRule="auto"/>
              <w:jc w:val="center"/>
              <w:rPr>
                <w:rFonts w:cstheme="minorHAnsi"/>
                <w:sz w:val="18"/>
                <w:szCs w:val="18"/>
                <w:lang w:eastAsia="es-CO"/>
              </w:rPr>
            </w:pPr>
          </w:p>
        </w:tc>
        <w:tc>
          <w:tcPr>
            <w:tcW w:w="1850" w:type="dxa"/>
            <w:vMerge/>
            <w:tcBorders>
              <w:top w:val="nil"/>
              <w:left w:val="single" w:sz="4" w:space="0" w:color="auto"/>
              <w:bottom w:val="single" w:sz="4" w:space="0" w:color="auto"/>
              <w:right w:val="single" w:sz="4" w:space="0" w:color="auto"/>
            </w:tcBorders>
            <w:vAlign w:val="center"/>
            <w:hideMark/>
          </w:tcPr>
          <w:p w14:paraId="41E09303" w14:textId="77777777" w:rsidR="00F7374E" w:rsidRPr="00AD7DF4" w:rsidRDefault="00F7374E" w:rsidP="001D1960">
            <w:pPr>
              <w:spacing w:after="0" w:line="240" w:lineRule="auto"/>
              <w:jc w:val="center"/>
              <w:rPr>
                <w:rFonts w:cstheme="minorHAnsi"/>
                <w:sz w:val="18"/>
                <w:szCs w:val="18"/>
                <w:lang w:eastAsia="es-CO"/>
              </w:rPr>
            </w:pPr>
          </w:p>
        </w:tc>
        <w:tc>
          <w:tcPr>
            <w:tcW w:w="2260" w:type="dxa"/>
            <w:vMerge/>
            <w:tcBorders>
              <w:top w:val="nil"/>
              <w:left w:val="single" w:sz="4" w:space="0" w:color="auto"/>
              <w:bottom w:val="single" w:sz="4" w:space="0" w:color="auto"/>
              <w:right w:val="single" w:sz="4" w:space="0" w:color="auto"/>
            </w:tcBorders>
            <w:vAlign w:val="center"/>
            <w:hideMark/>
          </w:tcPr>
          <w:p w14:paraId="5F74BAE5" w14:textId="77777777" w:rsidR="00F7374E" w:rsidRPr="00AD7DF4" w:rsidRDefault="00F7374E" w:rsidP="001D1960">
            <w:pPr>
              <w:spacing w:after="0" w:line="240" w:lineRule="auto"/>
              <w:jc w:val="center"/>
              <w:rPr>
                <w:rFonts w:cstheme="minorHAnsi"/>
                <w:sz w:val="18"/>
                <w:szCs w:val="18"/>
                <w:lang w:eastAsia="es-CO"/>
              </w:rPr>
            </w:pPr>
          </w:p>
        </w:tc>
      </w:tr>
    </w:tbl>
    <w:p w14:paraId="5F2F339A" w14:textId="302E3352" w:rsidR="00F7374E" w:rsidRDefault="00F7374E" w:rsidP="00B1017C">
      <w:pPr>
        <w:tabs>
          <w:tab w:val="left" w:pos="8931"/>
        </w:tabs>
        <w:ind w:right="49"/>
        <w:rPr>
          <w:b/>
          <w:sz w:val="24"/>
          <w:szCs w:val="24"/>
        </w:rPr>
      </w:pPr>
    </w:p>
    <w:tbl>
      <w:tblPr>
        <w:tblW w:w="9067" w:type="dxa"/>
        <w:tblCellMar>
          <w:left w:w="70" w:type="dxa"/>
          <w:right w:w="70" w:type="dxa"/>
        </w:tblCellMar>
        <w:tblLook w:val="04A0" w:firstRow="1" w:lastRow="0" w:firstColumn="1" w:lastColumn="0" w:noHBand="0" w:noVBand="1"/>
      </w:tblPr>
      <w:tblGrid>
        <w:gridCol w:w="4957"/>
        <w:gridCol w:w="1850"/>
        <w:gridCol w:w="2260"/>
      </w:tblGrid>
      <w:tr w:rsidR="00F7374E" w:rsidRPr="00AD7DF4" w14:paraId="21A86CCB" w14:textId="77777777" w:rsidTr="001D1960">
        <w:trPr>
          <w:trHeight w:val="113"/>
        </w:trPr>
        <w:tc>
          <w:tcPr>
            <w:tcW w:w="9067" w:type="dxa"/>
            <w:gridSpan w:val="3"/>
            <w:tcBorders>
              <w:top w:val="single" w:sz="4" w:space="0" w:color="auto"/>
              <w:left w:val="single" w:sz="4" w:space="0" w:color="auto"/>
              <w:bottom w:val="single" w:sz="4" w:space="0" w:color="auto"/>
              <w:right w:val="single" w:sz="4" w:space="0" w:color="000000"/>
            </w:tcBorders>
            <w:shd w:val="clear" w:color="000000" w:fill="BFBFBF"/>
            <w:noWrap/>
            <w:vAlign w:val="center"/>
            <w:hideMark/>
          </w:tcPr>
          <w:p w14:paraId="46901CA9" w14:textId="77777777" w:rsidR="00F7374E" w:rsidRPr="00AD7DF4" w:rsidRDefault="00F7374E"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T14 - Oficinas Operativas</w:t>
            </w:r>
          </w:p>
        </w:tc>
      </w:tr>
      <w:tr w:rsidR="00F7374E" w:rsidRPr="00AD7DF4" w14:paraId="7E27DFFD" w14:textId="77777777" w:rsidTr="001D1960">
        <w:trPr>
          <w:trHeight w:val="113"/>
        </w:trPr>
        <w:tc>
          <w:tcPr>
            <w:tcW w:w="4957" w:type="dxa"/>
            <w:tcBorders>
              <w:top w:val="nil"/>
              <w:left w:val="single" w:sz="4" w:space="0" w:color="auto"/>
              <w:bottom w:val="single" w:sz="4" w:space="0" w:color="auto"/>
              <w:right w:val="single" w:sz="4" w:space="0" w:color="auto"/>
            </w:tcBorders>
            <w:shd w:val="clear" w:color="000000" w:fill="BFBFBF"/>
            <w:noWrap/>
            <w:vAlign w:val="center"/>
            <w:hideMark/>
          </w:tcPr>
          <w:p w14:paraId="556262B7" w14:textId="77777777" w:rsidR="00F7374E" w:rsidRPr="00AD7DF4" w:rsidRDefault="00F7374E"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Reglas de Negocio</w:t>
            </w:r>
          </w:p>
        </w:tc>
        <w:tc>
          <w:tcPr>
            <w:tcW w:w="1850" w:type="dxa"/>
            <w:tcBorders>
              <w:top w:val="nil"/>
              <w:left w:val="nil"/>
              <w:bottom w:val="single" w:sz="4" w:space="0" w:color="auto"/>
              <w:right w:val="single" w:sz="4" w:space="0" w:color="auto"/>
            </w:tcBorders>
            <w:shd w:val="clear" w:color="000000" w:fill="BFBFBF"/>
            <w:noWrap/>
            <w:vAlign w:val="center"/>
            <w:hideMark/>
          </w:tcPr>
          <w:p w14:paraId="3A71DE72" w14:textId="77777777" w:rsidR="00F7374E" w:rsidRPr="00AD7DF4" w:rsidRDefault="00F7374E"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Uso Predominante</w:t>
            </w:r>
          </w:p>
        </w:tc>
        <w:tc>
          <w:tcPr>
            <w:tcW w:w="2260" w:type="dxa"/>
            <w:tcBorders>
              <w:top w:val="nil"/>
              <w:left w:val="nil"/>
              <w:bottom w:val="single" w:sz="4" w:space="0" w:color="auto"/>
              <w:right w:val="single" w:sz="4" w:space="0" w:color="auto"/>
            </w:tcBorders>
            <w:shd w:val="clear" w:color="000000" w:fill="BFBFBF"/>
            <w:noWrap/>
            <w:vAlign w:val="center"/>
            <w:hideMark/>
          </w:tcPr>
          <w:p w14:paraId="3D6F9EB2" w14:textId="77777777" w:rsidR="00F7374E" w:rsidRPr="00AD7DF4" w:rsidRDefault="00F7374E"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Combinación de Usos</w:t>
            </w:r>
          </w:p>
        </w:tc>
      </w:tr>
      <w:tr w:rsidR="00F7374E" w:rsidRPr="00AD7DF4" w14:paraId="330E3649" w14:textId="77777777" w:rsidTr="001D1960">
        <w:trPr>
          <w:trHeight w:val="450"/>
        </w:trPr>
        <w:tc>
          <w:tcPr>
            <w:tcW w:w="4957" w:type="dxa"/>
            <w:vMerge w:val="restart"/>
            <w:tcBorders>
              <w:top w:val="nil"/>
              <w:left w:val="single" w:sz="4" w:space="0" w:color="auto"/>
              <w:bottom w:val="single" w:sz="4" w:space="0" w:color="auto"/>
              <w:right w:val="single" w:sz="4" w:space="0" w:color="auto"/>
            </w:tcBorders>
            <w:shd w:val="clear" w:color="auto" w:fill="auto"/>
            <w:vAlign w:val="center"/>
            <w:hideMark/>
          </w:tcPr>
          <w:p w14:paraId="5AC8D822"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Una Unidad de Calificación y Un Uso</w:t>
            </w:r>
          </w:p>
        </w:tc>
        <w:tc>
          <w:tcPr>
            <w:tcW w:w="185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618677E"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005</w:t>
            </w:r>
          </w:p>
        </w:tc>
        <w:tc>
          <w:tcPr>
            <w:tcW w:w="22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1473021"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005</w:t>
            </w:r>
          </w:p>
        </w:tc>
      </w:tr>
      <w:tr w:rsidR="00F7374E" w:rsidRPr="00AD7DF4" w14:paraId="63073178" w14:textId="77777777" w:rsidTr="001D1960">
        <w:trPr>
          <w:trHeight w:val="450"/>
        </w:trPr>
        <w:tc>
          <w:tcPr>
            <w:tcW w:w="4957" w:type="dxa"/>
            <w:vMerge/>
            <w:tcBorders>
              <w:top w:val="nil"/>
              <w:left w:val="single" w:sz="4" w:space="0" w:color="auto"/>
              <w:bottom w:val="single" w:sz="4" w:space="0" w:color="auto"/>
              <w:right w:val="single" w:sz="4" w:space="0" w:color="auto"/>
            </w:tcBorders>
            <w:vAlign w:val="center"/>
            <w:hideMark/>
          </w:tcPr>
          <w:p w14:paraId="43454F42" w14:textId="77777777" w:rsidR="00F7374E" w:rsidRPr="00AD7DF4" w:rsidRDefault="00F7374E" w:rsidP="001D1960">
            <w:pPr>
              <w:spacing w:after="0" w:line="240" w:lineRule="auto"/>
              <w:rPr>
                <w:rFonts w:cstheme="minorHAnsi"/>
                <w:sz w:val="18"/>
                <w:szCs w:val="18"/>
                <w:lang w:eastAsia="es-CO"/>
              </w:rPr>
            </w:pPr>
          </w:p>
        </w:tc>
        <w:tc>
          <w:tcPr>
            <w:tcW w:w="1850" w:type="dxa"/>
            <w:vMerge/>
            <w:tcBorders>
              <w:top w:val="nil"/>
              <w:left w:val="single" w:sz="4" w:space="0" w:color="auto"/>
              <w:bottom w:val="single" w:sz="4" w:space="0" w:color="auto"/>
              <w:right w:val="single" w:sz="4" w:space="0" w:color="auto"/>
            </w:tcBorders>
            <w:vAlign w:val="center"/>
            <w:hideMark/>
          </w:tcPr>
          <w:p w14:paraId="54FE6E6B" w14:textId="77777777" w:rsidR="00F7374E" w:rsidRPr="00AD7DF4" w:rsidRDefault="00F7374E" w:rsidP="001D1960">
            <w:pPr>
              <w:spacing w:after="0" w:line="240" w:lineRule="auto"/>
              <w:rPr>
                <w:rFonts w:cstheme="minorHAnsi"/>
                <w:sz w:val="18"/>
                <w:szCs w:val="18"/>
                <w:lang w:eastAsia="es-CO"/>
              </w:rPr>
            </w:pPr>
          </w:p>
        </w:tc>
        <w:tc>
          <w:tcPr>
            <w:tcW w:w="2260" w:type="dxa"/>
            <w:vMerge/>
            <w:tcBorders>
              <w:top w:val="nil"/>
              <w:left w:val="single" w:sz="4" w:space="0" w:color="auto"/>
              <w:bottom w:val="single" w:sz="4" w:space="0" w:color="auto"/>
              <w:right w:val="single" w:sz="4" w:space="0" w:color="auto"/>
            </w:tcBorders>
            <w:vAlign w:val="center"/>
            <w:hideMark/>
          </w:tcPr>
          <w:p w14:paraId="3FDED7BD" w14:textId="77777777" w:rsidR="00F7374E" w:rsidRPr="00AD7DF4" w:rsidRDefault="00F7374E" w:rsidP="001D1960">
            <w:pPr>
              <w:spacing w:after="0" w:line="240" w:lineRule="auto"/>
              <w:rPr>
                <w:rFonts w:cstheme="minorHAnsi"/>
                <w:sz w:val="18"/>
                <w:szCs w:val="18"/>
                <w:lang w:eastAsia="es-CO"/>
              </w:rPr>
            </w:pPr>
          </w:p>
        </w:tc>
      </w:tr>
    </w:tbl>
    <w:p w14:paraId="77739EA3" w14:textId="5C90CF11" w:rsidR="00F7374E" w:rsidRDefault="00F7374E" w:rsidP="00B1017C">
      <w:pPr>
        <w:tabs>
          <w:tab w:val="left" w:pos="8931"/>
        </w:tabs>
        <w:ind w:right="49"/>
        <w:rPr>
          <w:b/>
          <w:sz w:val="24"/>
          <w:szCs w:val="24"/>
        </w:rPr>
      </w:pPr>
    </w:p>
    <w:tbl>
      <w:tblPr>
        <w:tblW w:w="9067" w:type="dxa"/>
        <w:tblCellMar>
          <w:left w:w="70" w:type="dxa"/>
          <w:right w:w="70" w:type="dxa"/>
        </w:tblCellMar>
        <w:tblLook w:val="04A0" w:firstRow="1" w:lastRow="0" w:firstColumn="1" w:lastColumn="0" w:noHBand="0" w:noVBand="1"/>
      </w:tblPr>
      <w:tblGrid>
        <w:gridCol w:w="4957"/>
        <w:gridCol w:w="1850"/>
        <w:gridCol w:w="2260"/>
      </w:tblGrid>
      <w:tr w:rsidR="00F7374E" w:rsidRPr="00AD7DF4" w14:paraId="21566170" w14:textId="77777777" w:rsidTr="001D1960">
        <w:trPr>
          <w:trHeight w:val="113"/>
        </w:trPr>
        <w:tc>
          <w:tcPr>
            <w:tcW w:w="9067" w:type="dxa"/>
            <w:gridSpan w:val="3"/>
            <w:tcBorders>
              <w:top w:val="single" w:sz="4" w:space="0" w:color="auto"/>
              <w:left w:val="single" w:sz="4" w:space="0" w:color="auto"/>
              <w:bottom w:val="single" w:sz="4" w:space="0" w:color="auto"/>
              <w:right w:val="single" w:sz="4" w:space="0" w:color="000000"/>
            </w:tcBorders>
            <w:shd w:val="clear" w:color="000000" w:fill="BFBFBF"/>
            <w:noWrap/>
            <w:vAlign w:val="center"/>
            <w:hideMark/>
          </w:tcPr>
          <w:p w14:paraId="445F914F" w14:textId="77777777" w:rsidR="00F7374E" w:rsidRPr="00AD7DF4" w:rsidRDefault="00F7374E"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T15 - Enramadas</w:t>
            </w:r>
          </w:p>
        </w:tc>
      </w:tr>
      <w:tr w:rsidR="00F7374E" w:rsidRPr="00AD7DF4" w14:paraId="5664F18C" w14:textId="77777777" w:rsidTr="001D1960">
        <w:trPr>
          <w:trHeight w:val="113"/>
        </w:trPr>
        <w:tc>
          <w:tcPr>
            <w:tcW w:w="4957" w:type="dxa"/>
            <w:tcBorders>
              <w:top w:val="nil"/>
              <w:left w:val="single" w:sz="4" w:space="0" w:color="auto"/>
              <w:bottom w:val="single" w:sz="4" w:space="0" w:color="auto"/>
              <w:right w:val="single" w:sz="4" w:space="0" w:color="auto"/>
            </w:tcBorders>
            <w:shd w:val="clear" w:color="000000" w:fill="BFBFBF"/>
            <w:noWrap/>
            <w:vAlign w:val="center"/>
            <w:hideMark/>
          </w:tcPr>
          <w:p w14:paraId="09E4C215" w14:textId="77777777" w:rsidR="00F7374E" w:rsidRPr="00AD7DF4" w:rsidRDefault="00F7374E"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Reglas de Negocio</w:t>
            </w:r>
          </w:p>
        </w:tc>
        <w:tc>
          <w:tcPr>
            <w:tcW w:w="1850" w:type="dxa"/>
            <w:tcBorders>
              <w:top w:val="nil"/>
              <w:left w:val="nil"/>
              <w:bottom w:val="single" w:sz="4" w:space="0" w:color="auto"/>
              <w:right w:val="single" w:sz="4" w:space="0" w:color="auto"/>
            </w:tcBorders>
            <w:shd w:val="clear" w:color="000000" w:fill="BFBFBF"/>
            <w:noWrap/>
            <w:vAlign w:val="center"/>
            <w:hideMark/>
          </w:tcPr>
          <w:p w14:paraId="27F6628B" w14:textId="77777777" w:rsidR="00F7374E" w:rsidRPr="00AD7DF4" w:rsidRDefault="00F7374E"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Uso Predominante</w:t>
            </w:r>
          </w:p>
        </w:tc>
        <w:tc>
          <w:tcPr>
            <w:tcW w:w="2260" w:type="dxa"/>
            <w:tcBorders>
              <w:top w:val="nil"/>
              <w:left w:val="nil"/>
              <w:bottom w:val="single" w:sz="4" w:space="0" w:color="auto"/>
              <w:right w:val="single" w:sz="4" w:space="0" w:color="auto"/>
            </w:tcBorders>
            <w:shd w:val="clear" w:color="000000" w:fill="BFBFBF"/>
            <w:noWrap/>
            <w:vAlign w:val="center"/>
            <w:hideMark/>
          </w:tcPr>
          <w:p w14:paraId="322F29D7" w14:textId="77777777" w:rsidR="00F7374E" w:rsidRPr="00AD7DF4" w:rsidRDefault="00F7374E"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Combinación de Usos</w:t>
            </w:r>
          </w:p>
        </w:tc>
      </w:tr>
      <w:tr w:rsidR="00F7374E" w:rsidRPr="00AD7DF4" w14:paraId="72239592" w14:textId="77777777" w:rsidTr="001D1960">
        <w:trPr>
          <w:trHeight w:val="450"/>
        </w:trPr>
        <w:tc>
          <w:tcPr>
            <w:tcW w:w="4957" w:type="dxa"/>
            <w:vMerge w:val="restart"/>
            <w:tcBorders>
              <w:top w:val="nil"/>
              <w:left w:val="single" w:sz="4" w:space="0" w:color="auto"/>
              <w:bottom w:val="single" w:sz="4" w:space="0" w:color="auto"/>
              <w:right w:val="single" w:sz="4" w:space="0" w:color="auto"/>
            </w:tcBorders>
            <w:shd w:val="clear" w:color="auto" w:fill="auto"/>
            <w:vAlign w:val="center"/>
            <w:hideMark/>
          </w:tcPr>
          <w:p w14:paraId="79937CE5"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Una Unidad de Calificación y Un Uso</w:t>
            </w:r>
          </w:p>
        </w:tc>
        <w:tc>
          <w:tcPr>
            <w:tcW w:w="185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A2B52C1"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070</w:t>
            </w:r>
          </w:p>
        </w:tc>
        <w:tc>
          <w:tcPr>
            <w:tcW w:w="22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B128FCD"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070</w:t>
            </w:r>
          </w:p>
        </w:tc>
      </w:tr>
      <w:tr w:rsidR="00F7374E" w:rsidRPr="00AD7DF4" w14:paraId="78944DF8" w14:textId="77777777" w:rsidTr="001D1960">
        <w:trPr>
          <w:trHeight w:val="450"/>
        </w:trPr>
        <w:tc>
          <w:tcPr>
            <w:tcW w:w="4957" w:type="dxa"/>
            <w:vMerge/>
            <w:tcBorders>
              <w:top w:val="nil"/>
              <w:left w:val="single" w:sz="4" w:space="0" w:color="auto"/>
              <w:bottom w:val="single" w:sz="4" w:space="0" w:color="auto"/>
              <w:right w:val="single" w:sz="4" w:space="0" w:color="auto"/>
            </w:tcBorders>
            <w:vAlign w:val="center"/>
            <w:hideMark/>
          </w:tcPr>
          <w:p w14:paraId="5A2DE3AB" w14:textId="77777777" w:rsidR="00F7374E" w:rsidRPr="00AD7DF4" w:rsidRDefault="00F7374E" w:rsidP="001D1960">
            <w:pPr>
              <w:spacing w:after="0" w:line="240" w:lineRule="auto"/>
              <w:jc w:val="center"/>
              <w:rPr>
                <w:rFonts w:cstheme="minorHAnsi"/>
                <w:sz w:val="18"/>
                <w:szCs w:val="18"/>
                <w:lang w:eastAsia="es-CO"/>
              </w:rPr>
            </w:pPr>
          </w:p>
        </w:tc>
        <w:tc>
          <w:tcPr>
            <w:tcW w:w="1850" w:type="dxa"/>
            <w:vMerge/>
            <w:tcBorders>
              <w:top w:val="nil"/>
              <w:left w:val="single" w:sz="4" w:space="0" w:color="auto"/>
              <w:bottom w:val="single" w:sz="4" w:space="0" w:color="auto"/>
              <w:right w:val="single" w:sz="4" w:space="0" w:color="auto"/>
            </w:tcBorders>
            <w:vAlign w:val="center"/>
            <w:hideMark/>
          </w:tcPr>
          <w:p w14:paraId="2D840B09" w14:textId="77777777" w:rsidR="00F7374E" w:rsidRPr="00AD7DF4" w:rsidRDefault="00F7374E" w:rsidP="001D1960">
            <w:pPr>
              <w:spacing w:after="0" w:line="240" w:lineRule="auto"/>
              <w:jc w:val="center"/>
              <w:rPr>
                <w:rFonts w:cstheme="minorHAnsi"/>
                <w:sz w:val="18"/>
                <w:szCs w:val="18"/>
                <w:lang w:eastAsia="es-CO"/>
              </w:rPr>
            </w:pPr>
          </w:p>
        </w:tc>
        <w:tc>
          <w:tcPr>
            <w:tcW w:w="2260" w:type="dxa"/>
            <w:vMerge/>
            <w:tcBorders>
              <w:top w:val="nil"/>
              <w:left w:val="single" w:sz="4" w:space="0" w:color="auto"/>
              <w:bottom w:val="single" w:sz="4" w:space="0" w:color="auto"/>
              <w:right w:val="single" w:sz="4" w:space="0" w:color="auto"/>
            </w:tcBorders>
            <w:vAlign w:val="center"/>
            <w:hideMark/>
          </w:tcPr>
          <w:p w14:paraId="3DA83209" w14:textId="77777777" w:rsidR="00F7374E" w:rsidRPr="00AD7DF4" w:rsidRDefault="00F7374E" w:rsidP="001D1960">
            <w:pPr>
              <w:spacing w:after="0" w:line="240" w:lineRule="auto"/>
              <w:jc w:val="center"/>
              <w:rPr>
                <w:rFonts w:cstheme="minorHAnsi"/>
                <w:sz w:val="18"/>
                <w:szCs w:val="18"/>
                <w:lang w:eastAsia="es-CO"/>
              </w:rPr>
            </w:pPr>
          </w:p>
        </w:tc>
      </w:tr>
    </w:tbl>
    <w:p w14:paraId="3A64B424" w14:textId="41A9F6E8" w:rsidR="00F7374E" w:rsidRDefault="00F7374E" w:rsidP="00B1017C">
      <w:pPr>
        <w:tabs>
          <w:tab w:val="left" w:pos="8931"/>
        </w:tabs>
        <w:ind w:right="49"/>
        <w:rPr>
          <w:b/>
          <w:sz w:val="24"/>
          <w:szCs w:val="24"/>
        </w:rPr>
      </w:pPr>
    </w:p>
    <w:tbl>
      <w:tblPr>
        <w:tblW w:w="9067" w:type="dxa"/>
        <w:tblCellMar>
          <w:left w:w="70" w:type="dxa"/>
          <w:right w:w="70" w:type="dxa"/>
        </w:tblCellMar>
        <w:tblLook w:val="04A0" w:firstRow="1" w:lastRow="0" w:firstColumn="1" w:lastColumn="0" w:noHBand="0" w:noVBand="1"/>
      </w:tblPr>
      <w:tblGrid>
        <w:gridCol w:w="4957"/>
        <w:gridCol w:w="1700"/>
        <w:gridCol w:w="2410"/>
      </w:tblGrid>
      <w:tr w:rsidR="00F7374E" w:rsidRPr="00AD7DF4" w14:paraId="521EC273" w14:textId="77777777" w:rsidTr="001D1960">
        <w:trPr>
          <w:trHeight w:val="113"/>
        </w:trPr>
        <w:tc>
          <w:tcPr>
            <w:tcW w:w="9067" w:type="dxa"/>
            <w:gridSpan w:val="3"/>
            <w:tcBorders>
              <w:top w:val="single" w:sz="4" w:space="0" w:color="auto"/>
              <w:left w:val="single" w:sz="4" w:space="0" w:color="auto"/>
              <w:bottom w:val="single" w:sz="4" w:space="0" w:color="auto"/>
              <w:right w:val="single" w:sz="4" w:space="0" w:color="000000"/>
            </w:tcBorders>
            <w:shd w:val="clear" w:color="000000" w:fill="BFBFBF"/>
            <w:noWrap/>
            <w:vAlign w:val="center"/>
            <w:hideMark/>
          </w:tcPr>
          <w:p w14:paraId="20AE19C1" w14:textId="77777777" w:rsidR="00F7374E" w:rsidRPr="00AD7DF4" w:rsidRDefault="00F7374E"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T16 - Anexos Constructivos</w:t>
            </w:r>
          </w:p>
        </w:tc>
      </w:tr>
      <w:tr w:rsidR="00F7374E" w:rsidRPr="00AD7DF4" w14:paraId="56AA2DB4" w14:textId="77777777" w:rsidTr="001D1960">
        <w:trPr>
          <w:trHeight w:val="113"/>
        </w:trPr>
        <w:tc>
          <w:tcPr>
            <w:tcW w:w="4957" w:type="dxa"/>
            <w:tcBorders>
              <w:top w:val="nil"/>
              <w:left w:val="single" w:sz="4" w:space="0" w:color="auto"/>
              <w:bottom w:val="single" w:sz="4" w:space="0" w:color="auto"/>
              <w:right w:val="single" w:sz="4" w:space="0" w:color="auto"/>
            </w:tcBorders>
            <w:shd w:val="clear" w:color="000000" w:fill="BFBFBF"/>
            <w:noWrap/>
            <w:vAlign w:val="center"/>
            <w:hideMark/>
          </w:tcPr>
          <w:p w14:paraId="01169E9B" w14:textId="77777777" w:rsidR="00F7374E" w:rsidRPr="00AD7DF4" w:rsidRDefault="00F7374E"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Reglas de Negocio</w:t>
            </w:r>
          </w:p>
        </w:tc>
        <w:tc>
          <w:tcPr>
            <w:tcW w:w="1700" w:type="dxa"/>
            <w:tcBorders>
              <w:top w:val="nil"/>
              <w:left w:val="nil"/>
              <w:bottom w:val="single" w:sz="4" w:space="0" w:color="auto"/>
              <w:right w:val="single" w:sz="4" w:space="0" w:color="auto"/>
            </w:tcBorders>
            <w:shd w:val="clear" w:color="000000" w:fill="BFBFBF"/>
            <w:noWrap/>
            <w:vAlign w:val="center"/>
            <w:hideMark/>
          </w:tcPr>
          <w:p w14:paraId="5BCF5834" w14:textId="77777777" w:rsidR="00F7374E" w:rsidRPr="00AD7DF4" w:rsidRDefault="00F7374E"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Uso Predominante</w:t>
            </w:r>
          </w:p>
        </w:tc>
        <w:tc>
          <w:tcPr>
            <w:tcW w:w="2410" w:type="dxa"/>
            <w:tcBorders>
              <w:top w:val="nil"/>
              <w:left w:val="nil"/>
              <w:bottom w:val="single" w:sz="4" w:space="0" w:color="auto"/>
              <w:right w:val="single" w:sz="4" w:space="0" w:color="auto"/>
            </w:tcBorders>
            <w:shd w:val="clear" w:color="000000" w:fill="BFBFBF"/>
            <w:noWrap/>
            <w:vAlign w:val="center"/>
            <w:hideMark/>
          </w:tcPr>
          <w:p w14:paraId="3C77B010" w14:textId="77777777" w:rsidR="00F7374E" w:rsidRPr="00AD7DF4" w:rsidRDefault="00F7374E"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Combinación de Usos</w:t>
            </w:r>
          </w:p>
        </w:tc>
      </w:tr>
      <w:tr w:rsidR="00F7374E" w:rsidRPr="00AD7DF4" w14:paraId="1E7B8772" w14:textId="77777777" w:rsidTr="001D1960">
        <w:trPr>
          <w:trHeight w:val="113"/>
        </w:trPr>
        <w:tc>
          <w:tcPr>
            <w:tcW w:w="4957" w:type="dxa"/>
            <w:vMerge w:val="restart"/>
            <w:tcBorders>
              <w:top w:val="nil"/>
              <w:left w:val="single" w:sz="4" w:space="0" w:color="auto"/>
              <w:bottom w:val="single" w:sz="4" w:space="0" w:color="000000"/>
              <w:right w:val="single" w:sz="4" w:space="0" w:color="auto"/>
            </w:tcBorders>
            <w:shd w:val="clear" w:color="auto" w:fill="auto"/>
            <w:vAlign w:val="center"/>
            <w:hideMark/>
          </w:tcPr>
          <w:p w14:paraId="59A82EB3"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Una Unidad de Calificación y Un Uso</w:t>
            </w:r>
          </w:p>
        </w:tc>
        <w:tc>
          <w:tcPr>
            <w:tcW w:w="1700" w:type="dxa"/>
            <w:tcBorders>
              <w:top w:val="nil"/>
              <w:left w:val="nil"/>
              <w:bottom w:val="single" w:sz="4" w:space="0" w:color="auto"/>
              <w:right w:val="single" w:sz="4" w:space="0" w:color="auto"/>
            </w:tcBorders>
            <w:shd w:val="clear" w:color="auto" w:fill="auto"/>
            <w:vAlign w:val="center"/>
            <w:hideMark/>
          </w:tcPr>
          <w:p w14:paraId="241480D7"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071</w:t>
            </w:r>
          </w:p>
        </w:tc>
        <w:tc>
          <w:tcPr>
            <w:tcW w:w="2410" w:type="dxa"/>
            <w:tcBorders>
              <w:top w:val="nil"/>
              <w:left w:val="nil"/>
              <w:bottom w:val="single" w:sz="4" w:space="0" w:color="auto"/>
              <w:right w:val="single" w:sz="4" w:space="0" w:color="auto"/>
            </w:tcBorders>
            <w:shd w:val="clear" w:color="auto" w:fill="auto"/>
            <w:vAlign w:val="center"/>
            <w:hideMark/>
          </w:tcPr>
          <w:p w14:paraId="419F7C97"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071</w:t>
            </w:r>
          </w:p>
        </w:tc>
      </w:tr>
      <w:tr w:rsidR="00F7374E" w:rsidRPr="00AD7DF4" w14:paraId="57E74DB5" w14:textId="77777777" w:rsidTr="001D1960">
        <w:trPr>
          <w:trHeight w:val="113"/>
        </w:trPr>
        <w:tc>
          <w:tcPr>
            <w:tcW w:w="4957" w:type="dxa"/>
            <w:vMerge/>
            <w:tcBorders>
              <w:top w:val="nil"/>
              <w:left w:val="single" w:sz="4" w:space="0" w:color="auto"/>
              <w:bottom w:val="single" w:sz="4" w:space="0" w:color="000000"/>
              <w:right w:val="single" w:sz="4" w:space="0" w:color="auto"/>
            </w:tcBorders>
            <w:vAlign w:val="center"/>
            <w:hideMark/>
          </w:tcPr>
          <w:p w14:paraId="0407EB0C" w14:textId="77777777" w:rsidR="00F7374E" w:rsidRPr="00AD7DF4" w:rsidRDefault="00F7374E" w:rsidP="001D1960">
            <w:pPr>
              <w:spacing w:after="0" w:line="240" w:lineRule="auto"/>
              <w:jc w:val="center"/>
              <w:rPr>
                <w:rFonts w:cstheme="minorHAnsi"/>
                <w:sz w:val="18"/>
                <w:szCs w:val="18"/>
                <w:lang w:eastAsia="es-CO"/>
              </w:rPr>
            </w:pPr>
          </w:p>
        </w:tc>
        <w:tc>
          <w:tcPr>
            <w:tcW w:w="1700" w:type="dxa"/>
            <w:tcBorders>
              <w:top w:val="nil"/>
              <w:left w:val="nil"/>
              <w:bottom w:val="single" w:sz="4" w:space="0" w:color="auto"/>
              <w:right w:val="single" w:sz="4" w:space="0" w:color="auto"/>
            </w:tcBorders>
            <w:shd w:val="clear" w:color="auto" w:fill="auto"/>
            <w:vAlign w:val="center"/>
            <w:hideMark/>
          </w:tcPr>
          <w:p w14:paraId="3ED0DB8A"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072</w:t>
            </w:r>
          </w:p>
        </w:tc>
        <w:tc>
          <w:tcPr>
            <w:tcW w:w="2410" w:type="dxa"/>
            <w:tcBorders>
              <w:top w:val="nil"/>
              <w:left w:val="nil"/>
              <w:bottom w:val="single" w:sz="4" w:space="0" w:color="auto"/>
              <w:right w:val="single" w:sz="4" w:space="0" w:color="auto"/>
            </w:tcBorders>
            <w:shd w:val="clear" w:color="auto" w:fill="auto"/>
            <w:vAlign w:val="center"/>
            <w:hideMark/>
          </w:tcPr>
          <w:p w14:paraId="6D830F1A"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072</w:t>
            </w:r>
          </w:p>
        </w:tc>
      </w:tr>
      <w:tr w:rsidR="00F7374E" w:rsidRPr="00AD7DF4" w14:paraId="2C2FF48D" w14:textId="77777777" w:rsidTr="001D1960">
        <w:trPr>
          <w:trHeight w:val="113"/>
        </w:trPr>
        <w:tc>
          <w:tcPr>
            <w:tcW w:w="4957" w:type="dxa"/>
            <w:vMerge/>
            <w:tcBorders>
              <w:top w:val="nil"/>
              <w:left w:val="single" w:sz="4" w:space="0" w:color="auto"/>
              <w:bottom w:val="single" w:sz="4" w:space="0" w:color="000000"/>
              <w:right w:val="single" w:sz="4" w:space="0" w:color="auto"/>
            </w:tcBorders>
            <w:vAlign w:val="center"/>
            <w:hideMark/>
          </w:tcPr>
          <w:p w14:paraId="5F9CFCEE" w14:textId="77777777" w:rsidR="00F7374E" w:rsidRPr="00AD7DF4" w:rsidRDefault="00F7374E" w:rsidP="001D1960">
            <w:pPr>
              <w:spacing w:after="0" w:line="240" w:lineRule="auto"/>
              <w:jc w:val="center"/>
              <w:rPr>
                <w:rFonts w:cstheme="minorHAnsi"/>
                <w:sz w:val="18"/>
                <w:szCs w:val="18"/>
                <w:lang w:eastAsia="es-CO"/>
              </w:rPr>
            </w:pPr>
          </w:p>
        </w:tc>
        <w:tc>
          <w:tcPr>
            <w:tcW w:w="1700" w:type="dxa"/>
            <w:tcBorders>
              <w:top w:val="nil"/>
              <w:left w:val="nil"/>
              <w:bottom w:val="single" w:sz="4" w:space="0" w:color="auto"/>
              <w:right w:val="single" w:sz="4" w:space="0" w:color="auto"/>
            </w:tcBorders>
            <w:shd w:val="clear" w:color="auto" w:fill="auto"/>
            <w:vAlign w:val="center"/>
            <w:hideMark/>
          </w:tcPr>
          <w:p w14:paraId="24A0310C"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073</w:t>
            </w:r>
          </w:p>
        </w:tc>
        <w:tc>
          <w:tcPr>
            <w:tcW w:w="2410" w:type="dxa"/>
            <w:tcBorders>
              <w:top w:val="nil"/>
              <w:left w:val="nil"/>
              <w:bottom w:val="single" w:sz="4" w:space="0" w:color="auto"/>
              <w:right w:val="single" w:sz="4" w:space="0" w:color="auto"/>
            </w:tcBorders>
            <w:shd w:val="clear" w:color="auto" w:fill="auto"/>
            <w:vAlign w:val="center"/>
            <w:hideMark/>
          </w:tcPr>
          <w:p w14:paraId="30865321"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073</w:t>
            </w:r>
          </w:p>
        </w:tc>
      </w:tr>
      <w:tr w:rsidR="00F7374E" w:rsidRPr="00AD7DF4" w14:paraId="3B203343" w14:textId="77777777" w:rsidTr="001D1960">
        <w:trPr>
          <w:trHeight w:val="113"/>
        </w:trPr>
        <w:tc>
          <w:tcPr>
            <w:tcW w:w="4957" w:type="dxa"/>
            <w:vMerge/>
            <w:tcBorders>
              <w:top w:val="nil"/>
              <w:left w:val="single" w:sz="4" w:space="0" w:color="auto"/>
              <w:bottom w:val="single" w:sz="4" w:space="0" w:color="000000"/>
              <w:right w:val="single" w:sz="4" w:space="0" w:color="auto"/>
            </w:tcBorders>
            <w:vAlign w:val="center"/>
            <w:hideMark/>
          </w:tcPr>
          <w:p w14:paraId="46C59DB6" w14:textId="77777777" w:rsidR="00F7374E" w:rsidRPr="00AD7DF4" w:rsidRDefault="00F7374E" w:rsidP="001D1960">
            <w:pPr>
              <w:spacing w:after="0" w:line="240" w:lineRule="auto"/>
              <w:jc w:val="center"/>
              <w:rPr>
                <w:rFonts w:cstheme="minorHAnsi"/>
                <w:sz w:val="18"/>
                <w:szCs w:val="18"/>
                <w:lang w:eastAsia="es-CO"/>
              </w:rPr>
            </w:pPr>
          </w:p>
        </w:tc>
        <w:tc>
          <w:tcPr>
            <w:tcW w:w="1700" w:type="dxa"/>
            <w:tcBorders>
              <w:top w:val="nil"/>
              <w:left w:val="nil"/>
              <w:bottom w:val="single" w:sz="4" w:space="0" w:color="auto"/>
              <w:right w:val="single" w:sz="4" w:space="0" w:color="auto"/>
            </w:tcBorders>
            <w:shd w:val="clear" w:color="auto" w:fill="auto"/>
            <w:vAlign w:val="center"/>
            <w:hideMark/>
          </w:tcPr>
          <w:p w14:paraId="26403CD0"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076</w:t>
            </w:r>
          </w:p>
        </w:tc>
        <w:tc>
          <w:tcPr>
            <w:tcW w:w="2410" w:type="dxa"/>
            <w:tcBorders>
              <w:top w:val="nil"/>
              <w:left w:val="nil"/>
              <w:bottom w:val="single" w:sz="4" w:space="0" w:color="auto"/>
              <w:right w:val="single" w:sz="4" w:space="0" w:color="auto"/>
            </w:tcBorders>
            <w:shd w:val="clear" w:color="auto" w:fill="auto"/>
            <w:vAlign w:val="center"/>
            <w:hideMark/>
          </w:tcPr>
          <w:p w14:paraId="0969CE68"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076</w:t>
            </w:r>
          </w:p>
        </w:tc>
      </w:tr>
      <w:tr w:rsidR="00F7374E" w:rsidRPr="00AD7DF4" w14:paraId="75220119" w14:textId="77777777" w:rsidTr="001D1960">
        <w:trPr>
          <w:trHeight w:val="113"/>
        </w:trPr>
        <w:tc>
          <w:tcPr>
            <w:tcW w:w="4957" w:type="dxa"/>
            <w:vMerge/>
            <w:tcBorders>
              <w:top w:val="nil"/>
              <w:left w:val="single" w:sz="4" w:space="0" w:color="auto"/>
              <w:bottom w:val="single" w:sz="4" w:space="0" w:color="000000"/>
              <w:right w:val="single" w:sz="4" w:space="0" w:color="auto"/>
            </w:tcBorders>
            <w:vAlign w:val="center"/>
            <w:hideMark/>
          </w:tcPr>
          <w:p w14:paraId="5D5B761E" w14:textId="77777777" w:rsidR="00F7374E" w:rsidRPr="00AD7DF4" w:rsidRDefault="00F7374E" w:rsidP="001D1960">
            <w:pPr>
              <w:spacing w:after="0" w:line="240" w:lineRule="auto"/>
              <w:jc w:val="center"/>
              <w:rPr>
                <w:rFonts w:cstheme="minorHAnsi"/>
                <w:sz w:val="18"/>
                <w:szCs w:val="18"/>
                <w:lang w:eastAsia="es-CO"/>
              </w:rPr>
            </w:pPr>
          </w:p>
        </w:tc>
        <w:tc>
          <w:tcPr>
            <w:tcW w:w="1700" w:type="dxa"/>
            <w:tcBorders>
              <w:top w:val="nil"/>
              <w:left w:val="nil"/>
              <w:bottom w:val="single" w:sz="4" w:space="0" w:color="auto"/>
              <w:right w:val="single" w:sz="4" w:space="0" w:color="auto"/>
            </w:tcBorders>
            <w:shd w:val="clear" w:color="auto" w:fill="auto"/>
            <w:vAlign w:val="center"/>
            <w:hideMark/>
          </w:tcPr>
          <w:p w14:paraId="18CF4281"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077</w:t>
            </w:r>
          </w:p>
        </w:tc>
        <w:tc>
          <w:tcPr>
            <w:tcW w:w="2410" w:type="dxa"/>
            <w:tcBorders>
              <w:top w:val="nil"/>
              <w:left w:val="nil"/>
              <w:bottom w:val="single" w:sz="4" w:space="0" w:color="auto"/>
              <w:right w:val="single" w:sz="4" w:space="0" w:color="auto"/>
            </w:tcBorders>
            <w:shd w:val="clear" w:color="auto" w:fill="auto"/>
            <w:vAlign w:val="center"/>
            <w:hideMark/>
          </w:tcPr>
          <w:p w14:paraId="62370E07"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077</w:t>
            </w:r>
          </w:p>
        </w:tc>
      </w:tr>
    </w:tbl>
    <w:p w14:paraId="30720171" w14:textId="19945629" w:rsidR="00F7374E" w:rsidRDefault="00F7374E" w:rsidP="00B1017C">
      <w:pPr>
        <w:tabs>
          <w:tab w:val="left" w:pos="8931"/>
        </w:tabs>
        <w:ind w:right="49"/>
        <w:rPr>
          <w:b/>
          <w:sz w:val="24"/>
          <w:szCs w:val="24"/>
        </w:rPr>
      </w:pPr>
    </w:p>
    <w:tbl>
      <w:tblPr>
        <w:tblW w:w="9067" w:type="dxa"/>
        <w:tblCellMar>
          <w:left w:w="70" w:type="dxa"/>
          <w:right w:w="70" w:type="dxa"/>
        </w:tblCellMar>
        <w:tblLook w:val="04A0" w:firstRow="1" w:lastRow="0" w:firstColumn="1" w:lastColumn="0" w:noHBand="0" w:noVBand="1"/>
      </w:tblPr>
      <w:tblGrid>
        <w:gridCol w:w="4957"/>
        <w:gridCol w:w="1850"/>
        <w:gridCol w:w="2260"/>
      </w:tblGrid>
      <w:tr w:rsidR="00F7374E" w:rsidRPr="00AD7DF4" w14:paraId="6018A740" w14:textId="77777777" w:rsidTr="001D1960">
        <w:trPr>
          <w:trHeight w:val="113"/>
        </w:trPr>
        <w:tc>
          <w:tcPr>
            <w:tcW w:w="9067" w:type="dxa"/>
            <w:gridSpan w:val="3"/>
            <w:tcBorders>
              <w:top w:val="single" w:sz="4" w:space="0" w:color="auto"/>
              <w:left w:val="single" w:sz="4" w:space="0" w:color="auto"/>
              <w:bottom w:val="single" w:sz="4" w:space="0" w:color="auto"/>
              <w:right w:val="single" w:sz="4" w:space="0" w:color="000000"/>
            </w:tcBorders>
            <w:shd w:val="clear" w:color="000000" w:fill="BFBFBF"/>
            <w:noWrap/>
            <w:vAlign w:val="center"/>
            <w:hideMark/>
          </w:tcPr>
          <w:p w14:paraId="25EBBF5A" w14:textId="77777777" w:rsidR="00F7374E" w:rsidRPr="00AD7DF4" w:rsidRDefault="00F7374E"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T17 - Piscinas</w:t>
            </w:r>
          </w:p>
        </w:tc>
      </w:tr>
      <w:tr w:rsidR="00F7374E" w:rsidRPr="00AD7DF4" w14:paraId="037CA084" w14:textId="77777777" w:rsidTr="001D1960">
        <w:trPr>
          <w:trHeight w:val="113"/>
        </w:trPr>
        <w:tc>
          <w:tcPr>
            <w:tcW w:w="4957" w:type="dxa"/>
            <w:tcBorders>
              <w:top w:val="nil"/>
              <w:left w:val="single" w:sz="4" w:space="0" w:color="auto"/>
              <w:bottom w:val="single" w:sz="4" w:space="0" w:color="auto"/>
              <w:right w:val="single" w:sz="4" w:space="0" w:color="auto"/>
            </w:tcBorders>
            <w:shd w:val="clear" w:color="000000" w:fill="BFBFBF"/>
            <w:noWrap/>
            <w:vAlign w:val="center"/>
            <w:hideMark/>
          </w:tcPr>
          <w:p w14:paraId="2CD52E00" w14:textId="77777777" w:rsidR="00F7374E" w:rsidRPr="00AD7DF4" w:rsidRDefault="00F7374E"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Reglas de Negocio</w:t>
            </w:r>
          </w:p>
        </w:tc>
        <w:tc>
          <w:tcPr>
            <w:tcW w:w="1850" w:type="dxa"/>
            <w:tcBorders>
              <w:top w:val="nil"/>
              <w:left w:val="nil"/>
              <w:bottom w:val="single" w:sz="4" w:space="0" w:color="auto"/>
              <w:right w:val="single" w:sz="4" w:space="0" w:color="auto"/>
            </w:tcBorders>
            <w:shd w:val="clear" w:color="000000" w:fill="BFBFBF"/>
            <w:noWrap/>
            <w:vAlign w:val="center"/>
            <w:hideMark/>
          </w:tcPr>
          <w:p w14:paraId="0952711F" w14:textId="77777777" w:rsidR="00F7374E" w:rsidRPr="00AD7DF4" w:rsidRDefault="00F7374E"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Uso Predominante</w:t>
            </w:r>
          </w:p>
        </w:tc>
        <w:tc>
          <w:tcPr>
            <w:tcW w:w="2260" w:type="dxa"/>
            <w:tcBorders>
              <w:top w:val="nil"/>
              <w:left w:val="nil"/>
              <w:bottom w:val="single" w:sz="4" w:space="0" w:color="auto"/>
              <w:right w:val="single" w:sz="4" w:space="0" w:color="auto"/>
            </w:tcBorders>
            <w:shd w:val="clear" w:color="000000" w:fill="BFBFBF"/>
            <w:noWrap/>
            <w:vAlign w:val="center"/>
            <w:hideMark/>
          </w:tcPr>
          <w:p w14:paraId="3ACA71CD" w14:textId="77777777" w:rsidR="00F7374E" w:rsidRPr="00AD7DF4" w:rsidRDefault="00F7374E"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Combinación de Usos</w:t>
            </w:r>
          </w:p>
        </w:tc>
      </w:tr>
      <w:tr w:rsidR="00F7374E" w:rsidRPr="00AD7DF4" w14:paraId="193904EB" w14:textId="77777777" w:rsidTr="001D1960">
        <w:trPr>
          <w:trHeight w:val="450"/>
        </w:trPr>
        <w:tc>
          <w:tcPr>
            <w:tcW w:w="4957" w:type="dxa"/>
            <w:vMerge w:val="restart"/>
            <w:tcBorders>
              <w:top w:val="nil"/>
              <w:left w:val="single" w:sz="4" w:space="0" w:color="auto"/>
              <w:bottom w:val="single" w:sz="4" w:space="0" w:color="auto"/>
              <w:right w:val="single" w:sz="4" w:space="0" w:color="auto"/>
            </w:tcBorders>
            <w:shd w:val="clear" w:color="auto" w:fill="auto"/>
            <w:vAlign w:val="center"/>
            <w:hideMark/>
          </w:tcPr>
          <w:p w14:paraId="5F268FAA"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Una Unidad de Calificación y Un Uso</w:t>
            </w:r>
          </w:p>
        </w:tc>
        <w:tc>
          <w:tcPr>
            <w:tcW w:w="185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56250EF"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031</w:t>
            </w:r>
          </w:p>
        </w:tc>
        <w:tc>
          <w:tcPr>
            <w:tcW w:w="22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7C7DB69"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031</w:t>
            </w:r>
          </w:p>
        </w:tc>
      </w:tr>
      <w:tr w:rsidR="00F7374E" w:rsidRPr="00AD7DF4" w14:paraId="5E74D280" w14:textId="77777777" w:rsidTr="001D1960">
        <w:trPr>
          <w:trHeight w:val="450"/>
        </w:trPr>
        <w:tc>
          <w:tcPr>
            <w:tcW w:w="4957" w:type="dxa"/>
            <w:vMerge/>
            <w:tcBorders>
              <w:top w:val="nil"/>
              <w:left w:val="single" w:sz="4" w:space="0" w:color="auto"/>
              <w:bottom w:val="single" w:sz="4" w:space="0" w:color="auto"/>
              <w:right w:val="single" w:sz="4" w:space="0" w:color="auto"/>
            </w:tcBorders>
            <w:vAlign w:val="center"/>
            <w:hideMark/>
          </w:tcPr>
          <w:p w14:paraId="3B7E6092" w14:textId="77777777" w:rsidR="00F7374E" w:rsidRPr="00AD7DF4" w:rsidRDefault="00F7374E" w:rsidP="001D1960">
            <w:pPr>
              <w:spacing w:after="0" w:line="240" w:lineRule="auto"/>
              <w:jc w:val="center"/>
              <w:rPr>
                <w:rFonts w:cstheme="minorHAnsi"/>
                <w:sz w:val="18"/>
                <w:szCs w:val="18"/>
                <w:lang w:eastAsia="es-CO"/>
              </w:rPr>
            </w:pPr>
          </w:p>
        </w:tc>
        <w:tc>
          <w:tcPr>
            <w:tcW w:w="1850" w:type="dxa"/>
            <w:vMerge/>
            <w:tcBorders>
              <w:top w:val="nil"/>
              <w:left w:val="single" w:sz="4" w:space="0" w:color="auto"/>
              <w:bottom w:val="single" w:sz="4" w:space="0" w:color="auto"/>
              <w:right w:val="single" w:sz="4" w:space="0" w:color="auto"/>
            </w:tcBorders>
            <w:vAlign w:val="center"/>
            <w:hideMark/>
          </w:tcPr>
          <w:p w14:paraId="7A4B9987" w14:textId="77777777" w:rsidR="00F7374E" w:rsidRPr="00AD7DF4" w:rsidRDefault="00F7374E" w:rsidP="001D1960">
            <w:pPr>
              <w:spacing w:after="0" w:line="240" w:lineRule="auto"/>
              <w:jc w:val="center"/>
              <w:rPr>
                <w:rFonts w:cstheme="minorHAnsi"/>
                <w:sz w:val="18"/>
                <w:szCs w:val="18"/>
                <w:lang w:eastAsia="es-CO"/>
              </w:rPr>
            </w:pPr>
          </w:p>
        </w:tc>
        <w:tc>
          <w:tcPr>
            <w:tcW w:w="2260" w:type="dxa"/>
            <w:vMerge/>
            <w:tcBorders>
              <w:top w:val="nil"/>
              <w:left w:val="single" w:sz="4" w:space="0" w:color="auto"/>
              <w:bottom w:val="single" w:sz="4" w:space="0" w:color="auto"/>
              <w:right w:val="single" w:sz="4" w:space="0" w:color="auto"/>
            </w:tcBorders>
            <w:vAlign w:val="center"/>
            <w:hideMark/>
          </w:tcPr>
          <w:p w14:paraId="414DBDBD" w14:textId="77777777" w:rsidR="00F7374E" w:rsidRPr="00AD7DF4" w:rsidRDefault="00F7374E" w:rsidP="001D1960">
            <w:pPr>
              <w:spacing w:after="0" w:line="240" w:lineRule="auto"/>
              <w:jc w:val="center"/>
              <w:rPr>
                <w:rFonts w:cstheme="minorHAnsi"/>
                <w:sz w:val="18"/>
                <w:szCs w:val="18"/>
                <w:lang w:eastAsia="es-CO"/>
              </w:rPr>
            </w:pPr>
          </w:p>
        </w:tc>
      </w:tr>
    </w:tbl>
    <w:p w14:paraId="6ABA32D7" w14:textId="69D4DEFD" w:rsidR="00F7374E" w:rsidRDefault="00F7374E" w:rsidP="00B1017C">
      <w:pPr>
        <w:tabs>
          <w:tab w:val="left" w:pos="8931"/>
        </w:tabs>
        <w:ind w:right="49"/>
        <w:rPr>
          <w:b/>
          <w:sz w:val="24"/>
          <w:szCs w:val="24"/>
        </w:rPr>
      </w:pPr>
    </w:p>
    <w:tbl>
      <w:tblPr>
        <w:tblW w:w="9067" w:type="dxa"/>
        <w:tblCellMar>
          <w:left w:w="70" w:type="dxa"/>
          <w:right w:w="70" w:type="dxa"/>
        </w:tblCellMar>
        <w:tblLook w:val="04A0" w:firstRow="1" w:lastRow="0" w:firstColumn="1" w:lastColumn="0" w:noHBand="0" w:noVBand="1"/>
      </w:tblPr>
      <w:tblGrid>
        <w:gridCol w:w="4957"/>
        <w:gridCol w:w="1850"/>
        <w:gridCol w:w="2260"/>
      </w:tblGrid>
      <w:tr w:rsidR="00F7374E" w:rsidRPr="00AD7DF4" w14:paraId="31424CB9" w14:textId="77777777" w:rsidTr="001D1960">
        <w:trPr>
          <w:trHeight w:val="113"/>
        </w:trPr>
        <w:tc>
          <w:tcPr>
            <w:tcW w:w="9067" w:type="dxa"/>
            <w:gridSpan w:val="3"/>
            <w:tcBorders>
              <w:top w:val="single" w:sz="4" w:space="0" w:color="auto"/>
              <w:left w:val="single" w:sz="4" w:space="0" w:color="auto"/>
              <w:bottom w:val="single" w:sz="4" w:space="0" w:color="auto"/>
              <w:right w:val="single" w:sz="4" w:space="0" w:color="000000"/>
            </w:tcBorders>
            <w:shd w:val="clear" w:color="000000" w:fill="BFBFBF"/>
            <w:noWrap/>
            <w:vAlign w:val="center"/>
            <w:hideMark/>
          </w:tcPr>
          <w:p w14:paraId="6BD3A3DD" w14:textId="77777777" w:rsidR="00F7374E" w:rsidRPr="00AD7DF4" w:rsidRDefault="00F7374E"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T18 - Coliseos</w:t>
            </w:r>
          </w:p>
        </w:tc>
      </w:tr>
      <w:tr w:rsidR="00F7374E" w:rsidRPr="00AD7DF4" w14:paraId="2D1796FC" w14:textId="77777777" w:rsidTr="001D1960">
        <w:trPr>
          <w:trHeight w:val="113"/>
        </w:trPr>
        <w:tc>
          <w:tcPr>
            <w:tcW w:w="4957" w:type="dxa"/>
            <w:tcBorders>
              <w:top w:val="nil"/>
              <w:left w:val="single" w:sz="4" w:space="0" w:color="auto"/>
              <w:bottom w:val="single" w:sz="4" w:space="0" w:color="auto"/>
              <w:right w:val="single" w:sz="4" w:space="0" w:color="auto"/>
            </w:tcBorders>
            <w:shd w:val="clear" w:color="000000" w:fill="BFBFBF"/>
            <w:noWrap/>
            <w:vAlign w:val="center"/>
            <w:hideMark/>
          </w:tcPr>
          <w:p w14:paraId="57861D5D" w14:textId="77777777" w:rsidR="00F7374E" w:rsidRPr="00AD7DF4" w:rsidRDefault="00F7374E"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Reglas de Negocio</w:t>
            </w:r>
          </w:p>
        </w:tc>
        <w:tc>
          <w:tcPr>
            <w:tcW w:w="1850" w:type="dxa"/>
            <w:tcBorders>
              <w:top w:val="nil"/>
              <w:left w:val="nil"/>
              <w:bottom w:val="single" w:sz="4" w:space="0" w:color="auto"/>
              <w:right w:val="single" w:sz="4" w:space="0" w:color="auto"/>
            </w:tcBorders>
            <w:shd w:val="clear" w:color="000000" w:fill="BFBFBF"/>
            <w:noWrap/>
            <w:vAlign w:val="center"/>
            <w:hideMark/>
          </w:tcPr>
          <w:p w14:paraId="4F214F8D" w14:textId="77777777" w:rsidR="00F7374E" w:rsidRPr="00AD7DF4" w:rsidRDefault="00F7374E"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Uso Predominante</w:t>
            </w:r>
          </w:p>
        </w:tc>
        <w:tc>
          <w:tcPr>
            <w:tcW w:w="2260" w:type="dxa"/>
            <w:tcBorders>
              <w:top w:val="nil"/>
              <w:left w:val="nil"/>
              <w:bottom w:val="single" w:sz="4" w:space="0" w:color="auto"/>
              <w:right w:val="single" w:sz="4" w:space="0" w:color="auto"/>
            </w:tcBorders>
            <w:shd w:val="clear" w:color="000000" w:fill="BFBFBF"/>
            <w:noWrap/>
            <w:vAlign w:val="center"/>
            <w:hideMark/>
          </w:tcPr>
          <w:p w14:paraId="4BF5BB19" w14:textId="77777777" w:rsidR="00F7374E" w:rsidRPr="00AD7DF4" w:rsidRDefault="00F7374E"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Combinación de Usos</w:t>
            </w:r>
          </w:p>
        </w:tc>
      </w:tr>
      <w:tr w:rsidR="00F7374E" w:rsidRPr="00AD7DF4" w14:paraId="30091348" w14:textId="77777777" w:rsidTr="001D1960">
        <w:trPr>
          <w:trHeight w:val="450"/>
        </w:trPr>
        <w:tc>
          <w:tcPr>
            <w:tcW w:w="4957" w:type="dxa"/>
            <w:vMerge w:val="restart"/>
            <w:tcBorders>
              <w:top w:val="nil"/>
              <w:left w:val="single" w:sz="4" w:space="0" w:color="auto"/>
              <w:bottom w:val="single" w:sz="4" w:space="0" w:color="auto"/>
              <w:right w:val="single" w:sz="4" w:space="0" w:color="auto"/>
            </w:tcBorders>
            <w:shd w:val="clear" w:color="auto" w:fill="auto"/>
            <w:vAlign w:val="center"/>
            <w:hideMark/>
          </w:tcPr>
          <w:p w14:paraId="7D080069"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Una Unidad de Calificación y Un Uso</w:t>
            </w:r>
          </w:p>
        </w:tc>
        <w:tc>
          <w:tcPr>
            <w:tcW w:w="185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704A532"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032</w:t>
            </w:r>
          </w:p>
        </w:tc>
        <w:tc>
          <w:tcPr>
            <w:tcW w:w="22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8423C1E"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032</w:t>
            </w:r>
          </w:p>
        </w:tc>
      </w:tr>
      <w:tr w:rsidR="00F7374E" w:rsidRPr="00AD7DF4" w14:paraId="2B4F5306" w14:textId="77777777" w:rsidTr="001D1960">
        <w:trPr>
          <w:trHeight w:val="450"/>
        </w:trPr>
        <w:tc>
          <w:tcPr>
            <w:tcW w:w="4957" w:type="dxa"/>
            <w:vMerge/>
            <w:tcBorders>
              <w:top w:val="nil"/>
              <w:left w:val="single" w:sz="4" w:space="0" w:color="auto"/>
              <w:bottom w:val="single" w:sz="4" w:space="0" w:color="auto"/>
              <w:right w:val="single" w:sz="4" w:space="0" w:color="auto"/>
            </w:tcBorders>
            <w:vAlign w:val="center"/>
            <w:hideMark/>
          </w:tcPr>
          <w:p w14:paraId="67357676" w14:textId="77777777" w:rsidR="00F7374E" w:rsidRPr="00AD7DF4" w:rsidRDefault="00F7374E" w:rsidP="001D1960">
            <w:pPr>
              <w:spacing w:after="0" w:line="240" w:lineRule="auto"/>
              <w:jc w:val="center"/>
              <w:rPr>
                <w:rFonts w:cstheme="minorHAnsi"/>
                <w:sz w:val="18"/>
                <w:szCs w:val="18"/>
                <w:lang w:eastAsia="es-CO"/>
              </w:rPr>
            </w:pPr>
          </w:p>
        </w:tc>
        <w:tc>
          <w:tcPr>
            <w:tcW w:w="1850" w:type="dxa"/>
            <w:vMerge/>
            <w:tcBorders>
              <w:top w:val="nil"/>
              <w:left w:val="single" w:sz="4" w:space="0" w:color="auto"/>
              <w:bottom w:val="single" w:sz="4" w:space="0" w:color="auto"/>
              <w:right w:val="single" w:sz="4" w:space="0" w:color="auto"/>
            </w:tcBorders>
            <w:vAlign w:val="center"/>
            <w:hideMark/>
          </w:tcPr>
          <w:p w14:paraId="090E8DBF" w14:textId="77777777" w:rsidR="00F7374E" w:rsidRPr="00AD7DF4" w:rsidRDefault="00F7374E" w:rsidP="001D1960">
            <w:pPr>
              <w:spacing w:after="0" w:line="240" w:lineRule="auto"/>
              <w:jc w:val="center"/>
              <w:rPr>
                <w:rFonts w:cstheme="minorHAnsi"/>
                <w:sz w:val="18"/>
                <w:szCs w:val="18"/>
                <w:lang w:eastAsia="es-CO"/>
              </w:rPr>
            </w:pPr>
          </w:p>
        </w:tc>
        <w:tc>
          <w:tcPr>
            <w:tcW w:w="2260" w:type="dxa"/>
            <w:vMerge/>
            <w:tcBorders>
              <w:top w:val="nil"/>
              <w:left w:val="single" w:sz="4" w:space="0" w:color="auto"/>
              <w:bottom w:val="single" w:sz="4" w:space="0" w:color="auto"/>
              <w:right w:val="single" w:sz="4" w:space="0" w:color="auto"/>
            </w:tcBorders>
            <w:vAlign w:val="center"/>
            <w:hideMark/>
          </w:tcPr>
          <w:p w14:paraId="0E609C0D" w14:textId="77777777" w:rsidR="00F7374E" w:rsidRPr="00AD7DF4" w:rsidRDefault="00F7374E" w:rsidP="001D1960">
            <w:pPr>
              <w:spacing w:after="0" w:line="240" w:lineRule="auto"/>
              <w:jc w:val="center"/>
              <w:rPr>
                <w:rFonts w:cstheme="minorHAnsi"/>
                <w:sz w:val="18"/>
                <w:szCs w:val="18"/>
                <w:lang w:eastAsia="es-CO"/>
              </w:rPr>
            </w:pPr>
          </w:p>
        </w:tc>
      </w:tr>
    </w:tbl>
    <w:p w14:paraId="267B7571" w14:textId="6F4220D3" w:rsidR="00F7374E" w:rsidRDefault="00F7374E" w:rsidP="00B1017C">
      <w:pPr>
        <w:tabs>
          <w:tab w:val="left" w:pos="8931"/>
        </w:tabs>
        <w:ind w:right="49"/>
        <w:rPr>
          <w:b/>
          <w:sz w:val="24"/>
          <w:szCs w:val="24"/>
        </w:rPr>
      </w:pPr>
    </w:p>
    <w:tbl>
      <w:tblPr>
        <w:tblW w:w="9067" w:type="dxa"/>
        <w:tblCellMar>
          <w:left w:w="70" w:type="dxa"/>
          <w:right w:w="70" w:type="dxa"/>
        </w:tblCellMar>
        <w:tblLook w:val="04A0" w:firstRow="1" w:lastRow="0" w:firstColumn="1" w:lastColumn="0" w:noHBand="0" w:noVBand="1"/>
      </w:tblPr>
      <w:tblGrid>
        <w:gridCol w:w="4957"/>
        <w:gridCol w:w="1700"/>
        <w:gridCol w:w="2410"/>
      </w:tblGrid>
      <w:tr w:rsidR="00F7374E" w:rsidRPr="00AD7DF4" w14:paraId="0D6C10AC" w14:textId="77777777" w:rsidTr="001D1960">
        <w:trPr>
          <w:trHeight w:val="113"/>
          <w:tblHeader/>
        </w:trPr>
        <w:tc>
          <w:tcPr>
            <w:tcW w:w="9067" w:type="dxa"/>
            <w:gridSpan w:val="3"/>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3DA210D2" w14:textId="77777777" w:rsidR="00F7374E" w:rsidRPr="00AD7DF4" w:rsidRDefault="00F7374E"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T19 - Bodegas con Adecuación Comercial</w:t>
            </w:r>
          </w:p>
        </w:tc>
      </w:tr>
      <w:tr w:rsidR="00F7374E" w:rsidRPr="00AD7DF4" w14:paraId="7B936DBC" w14:textId="77777777" w:rsidTr="001D1960">
        <w:trPr>
          <w:trHeight w:val="113"/>
          <w:tblHeader/>
        </w:trPr>
        <w:tc>
          <w:tcPr>
            <w:tcW w:w="4957" w:type="dxa"/>
            <w:tcBorders>
              <w:top w:val="nil"/>
              <w:left w:val="single" w:sz="4" w:space="0" w:color="auto"/>
              <w:bottom w:val="single" w:sz="4" w:space="0" w:color="auto"/>
              <w:right w:val="single" w:sz="4" w:space="0" w:color="auto"/>
            </w:tcBorders>
            <w:shd w:val="clear" w:color="000000" w:fill="BFBFBF"/>
            <w:noWrap/>
            <w:vAlign w:val="center"/>
            <w:hideMark/>
          </w:tcPr>
          <w:p w14:paraId="05C85BCC" w14:textId="77777777" w:rsidR="00F7374E" w:rsidRPr="00AD7DF4" w:rsidRDefault="00F7374E"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Reglas de Negocio</w:t>
            </w:r>
          </w:p>
        </w:tc>
        <w:tc>
          <w:tcPr>
            <w:tcW w:w="1700" w:type="dxa"/>
            <w:tcBorders>
              <w:top w:val="nil"/>
              <w:left w:val="nil"/>
              <w:bottom w:val="single" w:sz="4" w:space="0" w:color="auto"/>
              <w:right w:val="single" w:sz="4" w:space="0" w:color="auto"/>
            </w:tcBorders>
            <w:shd w:val="clear" w:color="000000" w:fill="BFBFBF"/>
            <w:noWrap/>
            <w:vAlign w:val="center"/>
            <w:hideMark/>
          </w:tcPr>
          <w:p w14:paraId="72765542" w14:textId="77777777" w:rsidR="00F7374E" w:rsidRPr="00AD7DF4" w:rsidRDefault="00F7374E"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Uso Predominante</w:t>
            </w:r>
          </w:p>
        </w:tc>
        <w:tc>
          <w:tcPr>
            <w:tcW w:w="2410" w:type="dxa"/>
            <w:tcBorders>
              <w:top w:val="nil"/>
              <w:left w:val="nil"/>
              <w:bottom w:val="single" w:sz="4" w:space="0" w:color="auto"/>
              <w:right w:val="single" w:sz="4" w:space="0" w:color="auto"/>
            </w:tcBorders>
            <w:shd w:val="clear" w:color="000000" w:fill="BFBFBF"/>
            <w:noWrap/>
            <w:vAlign w:val="center"/>
            <w:hideMark/>
          </w:tcPr>
          <w:p w14:paraId="40B1AF00" w14:textId="77777777" w:rsidR="00F7374E" w:rsidRPr="00AD7DF4" w:rsidRDefault="00F7374E"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Combinación de Usos</w:t>
            </w:r>
          </w:p>
        </w:tc>
      </w:tr>
      <w:tr w:rsidR="00F7374E" w:rsidRPr="00AD7DF4" w14:paraId="2EF19770" w14:textId="77777777" w:rsidTr="001D1960">
        <w:trPr>
          <w:trHeight w:val="113"/>
        </w:trPr>
        <w:tc>
          <w:tcPr>
            <w:tcW w:w="4957" w:type="dxa"/>
            <w:vMerge w:val="restart"/>
            <w:tcBorders>
              <w:top w:val="nil"/>
              <w:left w:val="single" w:sz="4" w:space="0" w:color="auto"/>
              <w:bottom w:val="single" w:sz="4" w:space="0" w:color="auto"/>
              <w:right w:val="single" w:sz="4" w:space="0" w:color="auto"/>
            </w:tcBorders>
            <w:shd w:val="clear" w:color="auto" w:fill="auto"/>
            <w:vAlign w:val="center"/>
            <w:hideMark/>
          </w:tcPr>
          <w:p w14:paraId="61E5C439"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Una Unidad de Calificación y Un Uso</w:t>
            </w:r>
          </w:p>
        </w:tc>
        <w:tc>
          <w:tcPr>
            <w:tcW w:w="1700" w:type="dxa"/>
            <w:tcBorders>
              <w:top w:val="nil"/>
              <w:left w:val="nil"/>
              <w:bottom w:val="single" w:sz="4" w:space="0" w:color="auto"/>
              <w:right w:val="single" w:sz="4" w:space="0" w:color="auto"/>
            </w:tcBorders>
            <w:shd w:val="clear" w:color="auto" w:fill="auto"/>
            <w:vAlign w:val="center"/>
            <w:hideMark/>
          </w:tcPr>
          <w:p w14:paraId="46A5B385"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008</w:t>
            </w:r>
          </w:p>
        </w:tc>
        <w:tc>
          <w:tcPr>
            <w:tcW w:w="2410" w:type="dxa"/>
            <w:tcBorders>
              <w:top w:val="nil"/>
              <w:left w:val="nil"/>
              <w:bottom w:val="single" w:sz="4" w:space="0" w:color="auto"/>
              <w:right w:val="single" w:sz="4" w:space="0" w:color="auto"/>
            </w:tcBorders>
            <w:shd w:val="clear" w:color="auto" w:fill="auto"/>
            <w:vAlign w:val="center"/>
            <w:hideMark/>
          </w:tcPr>
          <w:p w14:paraId="5DE4D5F9"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008</w:t>
            </w:r>
          </w:p>
        </w:tc>
      </w:tr>
      <w:tr w:rsidR="00F7374E" w:rsidRPr="00AD7DF4" w14:paraId="03DAE587" w14:textId="77777777" w:rsidTr="001D1960">
        <w:trPr>
          <w:trHeight w:val="113"/>
        </w:trPr>
        <w:tc>
          <w:tcPr>
            <w:tcW w:w="4957" w:type="dxa"/>
            <w:vMerge/>
            <w:tcBorders>
              <w:top w:val="nil"/>
              <w:left w:val="single" w:sz="4" w:space="0" w:color="auto"/>
              <w:bottom w:val="single" w:sz="4" w:space="0" w:color="auto"/>
              <w:right w:val="single" w:sz="4" w:space="0" w:color="auto"/>
            </w:tcBorders>
            <w:vAlign w:val="center"/>
            <w:hideMark/>
          </w:tcPr>
          <w:p w14:paraId="054B5F56" w14:textId="77777777" w:rsidR="00F7374E" w:rsidRPr="00AD7DF4" w:rsidRDefault="00F7374E" w:rsidP="001D1960">
            <w:pPr>
              <w:spacing w:after="0" w:line="240" w:lineRule="auto"/>
              <w:jc w:val="center"/>
              <w:rPr>
                <w:rFonts w:cstheme="minorHAnsi"/>
                <w:sz w:val="18"/>
                <w:szCs w:val="18"/>
                <w:lang w:eastAsia="es-CO"/>
              </w:rPr>
            </w:pPr>
          </w:p>
        </w:tc>
        <w:tc>
          <w:tcPr>
            <w:tcW w:w="1700" w:type="dxa"/>
            <w:tcBorders>
              <w:top w:val="nil"/>
              <w:left w:val="nil"/>
              <w:bottom w:val="single" w:sz="4" w:space="0" w:color="auto"/>
              <w:right w:val="single" w:sz="4" w:space="0" w:color="auto"/>
            </w:tcBorders>
            <w:shd w:val="clear" w:color="auto" w:fill="auto"/>
            <w:vAlign w:val="center"/>
            <w:hideMark/>
          </w:tcPr>
          <w:p w14:paraId="379509D5"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014</w:t>
            </w:r>
          </w:p>
        </w:tc>
        <w:tc>
          <w:tcPr>
            <w:tcW w:w="2410" w:type="dxa"/>
            <w:tcBorders>
              <w:top w:val="nil"/>
              <w:left w:val="nil"/>
              <w:bottom w:val="single" w:sz="4" w:space="0" w:color="auto"/>
              <w:right w:val="single" w:sz="4" w:space="0" w:color="auto"/>
            </w:tcBorders>
            <w:shd w:val="clear" w:color="auto" w:fill="auto"/>
            <w:vAlign w:val="center"/>
            <w:hideMark/>
          </w:tcPr>
          <w:p w14:paraId="6BA714EE"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014</w:t>
            </w:r>
          </w:p>
        </w:tc>
      </w:tr>
      <w:tr w:rsidR="00F7374E" w:rsidRPr="00AD7DF4" w14:paraId="50FD3AAC" w14:textId="77777777" w:rsidTr="001D1960">
        <w:trPr>
          <w:trHeight w:val="113"/>
        </w:trPr>
        <w:tc>
          <w:tcPr>
            <w:tcW w:w="4957" w:type="dxa"/>
            <w:vMerge/>
            <w:tcBorders>
              <w:top w:val="nil"/>
              <w:left w:val="single" w:sz="4" w:space="0" w:color="auto"/>
              <w:bottom w:val="single" w:sz="4" w:space="0" w:color="auto"/>
              <w:right w:val="single" w:sz="4" w:space="0" w:color="auto"/>
            </w:tcBorders>
            <w:vAlign w:val="center"/>
            <w:hideMark/>
          </w:tcPr>
          <w:p w14:paraId="7FA41147" w14:textId="77777777" w:rsidR="00F7374E" w:rsidRPr="00AD7DF4" w:rsidRDefault="00F7374E" w:rsidP="001D1960">
            <w:pPr>
              <w:spacing w:after="0" w:line="240" w:lineRule="auto"/>
              <w:jc w:val="center"/>
              <w:rPr>
                <w:rFonts w:cstheme="minorHAnsi"/>
                <w:sz w:val="18"/>
                <w:szCs w:val="18"/>
                <w:lang w:eastAsia="es-CO"/>
              </w:rPr>
            </w:pPr>
          </w:p>
        </w:tc>
        <w:tc>
          <w:tcPr>
            <w:tcW w:w="1700" w:type="dxa"/>
            <w:tcBorders>
              <w:top w:val="nil"/>
              <w:left w:val="nil"/>
              <w:bottom w:val="single" w:sz="4" w:space="0" w:color="auto"/>
              <w:right w:val="single" w:sz="4" w:space="0" w:color="auto"/>
            </w:tcBorders>
            <w:shd w:val="clear" w:color="auto" w:fill="auto"/>
            <w:vAlign w:val="center"/>
            <w:hideMark/>
          </w:tcPr>
          <w:p w14:paraId="5437DB8F"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023</w:t>
            </w:r>
          </w:p>
        </w:tc>
        <w:tc>
          <w:tcPr>
            <w:tcW w:w="2410" w:type="dxa"/>
            <w:tcBorders>
              <w:top w:val="nil"/>
              <w:left w:val="nil"/>
              <w:bottom w:val="single" w:sz="4" w:space="0" w:color="auto"/>
              <w:right w:val="single" w:sz="4" w:space="0" w:color="auto"/>
            </w:tcBorders>
            <w:shd w:val="clear" w:color="auto" w:fill="auto"/>
            <w:vAlign w:val="center"/>
            <w:hideMark/>
          </w:tcPr>
          <w:p w14:paraId="7DEEE612"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023</w:t>
            </w:r>
          </w:p>
        </w:tc>
      </w:tr>
      <w:tr w:rsidR="00F7374E" w:rsidRPr="00AD7DF4" w14:paraId="58971755" w14:textId="77777777" w:rsidTr="001D1960">
        <w:trPr>
          <w:trHeight w:val="113"/>
        </w:trPr>
        <w:tc>
          <w:tcPr>
            <w:tcW w:w="4957" w:type="dxa"/>
            <w:vMerge w:val="restart"/>
            <w:tcBorders>
              <w:top w:val="nil"/>
              <w:left w:val="single" w:sz="4" w:space="0" w:color="auto"/>
              <w:bottom w:val="single" w:sz="4" w:space="0" w:color="auto"/>
              <w:right w:val="single" w:sz="4" w:space="0" w:color="auto"/>
            </w:tcBorders>
            <w:shd w:val="clear" w:color="auto" w:fill="auto"/>
            <w:vAlign w:val="center"/>
            <w:hideMark/>
          </w:tcPr>
          <w:p w14:paraId="1DC0B553"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Dos Unidades de Calificación y Dos Usos - Uso Predominante</w:t>
            </w:r>
          </w:p>
        </w:tc>
        <w:tc>
          <w:tcPr>
            <w:tcW w:w="17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4F8E6A8"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008</w:t>
            </w:r>
          </w:p>
        </w:tc>
        <w:tc>
          <w:tcPr>
            <w:tcW w:w="2410" w:type="dxa"/>
            <w:tcBorders>
              <w:top w:val="nil"/>
              <w:left w:val="nil"/>
              <w:bottom w:val="single" w:sz="4" w:space="0" w:color="auto"/>
              <w:right w:val="single" w:sz="4" w:space="0" w:color="auto"/>
            </w:tcBorders>
            <w:shd w:val="clear" w:color="auto" w:fill="auto"/>
            <w:noWrap/>
            <w:vAlign w:val="center"/>
            <w:hideMark/>
          </w:tcPr>
          <w:p w14:paraId="5BB562AB"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008-001</w:t>
            </w:r>
          </w:p>
        </w:tc>
      </w:tr>
      <w:tr w:rsidR="00F7374E" w:rsidRPr="00AD7DF4" w14:paraId="70B97023" w14:textId="77777777" w:rsidTr="001D1960">
        <w:trPr>
          <w:trHeight w:val="113"/>
        </w:trPr>
        <w:tc>
          <w:tcPr>
            <w:tcW w:w="4957" w:type="dxa"/>
            <w:vMerge/>
            <w:tcBorders>
              <w:top w:val="nil"/>
              <w:left w:val="single" w:sz="4" w:space="0" w:color="auto"/>
              <w:bottom w:val="single" w:sz="4" w:space="0" w:color="auto"/>
              <w:right w:val="single" w:sz="4" w:space="0" w:color="auto"/>
            </w:tcBorders>
            <w:vAlign w:val="center"/>
            <w:hideMark/>
          </w:tcPr>
          <w:p w14:paraId="3766F038" w14:textId="77777777" w:rsidR="00F7374E" w:rsidRPr="00AD7DF4" w:rsidRDefault="00F7374E" w:rsidP="001D1960">
            <w:pPr>
              <w:spacing w:after="0" w:line="240" w:lineRule="auto"/>
              <w:jc w:val="center"/>
              <w:rPr>
                <w:rFonts w:cstheme="minorHAnsi"/>
                <w:sz w:val="18"/>
                <w:szCs w:val="18"/>
                <w:lang w:eastAsia="es-CO"/>
              </w:rPr>
            </w:pPr>
          </w:p>
        </w:tc>
        <w:tc>
          <w:tcPr>
            <w:tcW w:w="1700" w:type="dxa"/>
            <w:vMerge/>
            <w:tcBorders>
              <w:top w:val="nil"/>
              <w:left w:val="single" w:sz="4" w:space="0" w:color="auto"/>
              <w:bottom w:val="single" w:sz="4" w:space="0" w:color="auto"/>
              <w:right w:val="single" w:sz="4" w:space="0" w:color="auto"/>
            </w:tcBorders>
            <w:vAlign w:val="center"/>
            <w:hideMark/>
          </w:tcPr>
          <w:p w14:paraId="031A741B" w14:textId="77777777" w:rsidR="00F7374E" w:rsidRPr="00AD7DF4" w:rsidRDefault="00F7374E" w:rsidP="001D1960">
            <w:pPr>
              <w:spacing w:after="0" w:line="240" w:lineRule="auto"/>
              <w:jc w:val="center"/>
              <w:rPr>
                <w:rFonts w:cstheme="minorHAnsi"/>
                <w:sz w:val="18"/>
                <w:szCs w:val="18"/>
                <w:lang w:eastAsia="es-CO"/>
              </w:rPr>
            </w:pPr>
          </w:p>
        </w:tc>
        <w:tc>
          <w:tcPr>
            <w:tcW w:w="2410" w:type="dxa"/>
            <w:tcBorders>
              <w:top w:val="nil"/>
              <w:left w:val="nil"/>
              <w:bottom w:val="single" w:sz="4" w:space="0" w:color="auto"/>
              <w:right w:val="single" w:sz="4" w:space="0" w:color="auto"/>
            </w:tcBorders>
            <w:shd w:val="clear" w:color="auto" w:fill="auto"/>
            <w:noWrap/>
            <w:vAlign w:val="center"/>
            <w:hideMark/>
          </w:tcPr>
          <w:p w14:paraId="28E4E888"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008-002</w:t>
            </w:r>
          </w:p>
        </w:tc>
      </w:tr>
      <w:tr w:rsidR="00F7374E" w:rsidRPr="00AD7DF4" w14:paraId="71D14911" w14:textId="77777777" w:rsidTr="001D1960">
        <w:trPr>
          <w:trHeight w:val="113"/>
        </w:trPr>
        <w:tc>
          <w:tcPr>
            <w:tcW w:w="4957" w:type="dxa"/>
            <w:vMerge/>
            <w:tcBorders>
              <w:top w:val="nil"/>
              <w:left w:val="single" w:sz="4" w:space="0" w:color="auto"/>
              <w:bottom w:val="single" w:sz="4" w:space="0" w:color="auto"/>
              <w:right w:val="single" w:sz="4" w:space="0" w:color="auto"/>
            </w:tcBorders>
            <w:vAlign w:val="center"/>
            <w:hideMark/>
          </w:tcPr>
          <w:p w14:paraId="150FF18B" w14:textId="77777777" w:rsidR="00F7374E" w:rsidRPr="00AD7DF4" w:rsidRDefault="00F7374E" w:rsidP="001D1960">
            <w:pPr>
              <w:spacing w:after="0" w:line="240" w:lineRule="auto"/>
              <w:jc w:val="center"/>
              <w:rPr>
                <w:rFonts w:cstheme="minorHAnsi"/>
                <w:sz w:val="18"/>
                <w:szCs w:val="18"/>
                <w:lang w:eastAsia="es-CO"/>
              </w:rPr>
            </w:pPr>
          </w:p>
        </w:tc>
        <w:tc>
          <w:tcPr>
            <w:tcW w:w="1700" w:type="dxa"/>
            <w:vMerge/>
            <w:tcBorders>
              <w:top w:val="nil"/>
              <w:left w:val="single" w:sz="4" w:space="0" w:color="auto"/>
              <w:bottom w:val="single" w:sz="4" w:space="0" w:color="auto"/>
              <w:right w:val="single" w:sz="4" w:space="0" w:color="auto"/>
            </w:tcBorders>
            <w:vAlign w:val="center"/>
            <w:hideMark/>
          </w:tcPr>
          <w:p w14:paraId="1FB21AAB" w14:textId="77777777" w:rsidR="00F7374E" w:rsidRPr="00AD7DF4" w:rsidRDefault="00F7374E" w:rsidP="001D1960">
            <w:pPr>
              <w:spacing w:after="0" w:line="240" w:lineRule="auto"/>
              <w:jc w:val="center"/>
              <w:rPr>
                <w:rFonts w:cstheme="minorHAnsi"/>
                <w:sz w:val="18"/>
                <w:szCs w:val="18"/>
                <w:lang w:eastAsia="es-CO"/>
              </w:rPr>
            </w:pPr>
          </w:p>
        </w:tc>
        <w:tc>
          <w:tcPr>
            <w:tcW w:w="2410" w:type="dxa"/>
            <w:tcBorders>
              <w:top w:val="nil"/>
              <w:left w:val="nil"/>
              <w:bottom w:val="single" w:sz="4" w:space="0" w:color="auto"/>
              <w:right w:val="single" w:sz="4" w:space="0" w:color="auto"/>
            </w:tcBorders>
            <w:shd w:val="clear" w:color="auto" w:fill="auto"/>
            <w:noWrap/>
            <w:vAlign w:val="center"/>
            <w:hideMark/>
          </w:tcPr>
          <w:p w14:paraId="0EB5DC4E"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008-003</w:t>
            </w:r>
          </w:p>
        </w:tc>
      </w:tr>
      <w:tr w:rsidR="00F7374E" w:rsidRPr="00AD7DF4" w14:paraId="50C7704D" w14:textId="77777777" w:rsidTr="001D1960">
        <w:trPr>
          <w:trHeight w:val="113"/>
        </w:trPr>
        <w:tc>
          <w:tcPr>
            <w:tcW w:w="4957" w:type="dxa"/>
            <w:vMerge/>
            <w:tcBorders>
              <w:top w:val="nil"/>
              <w:left w:val="single" w:sz="4" w:space="0" w:color="auto"/>
              <w:bottom w:val="single" w:sz="4" w:space="0" w:color="auto"/>
              <w:right w:val="single" w:sz="4" w:space="0" w:color="auto"/>
            </w:tcBorders>
            <w:vAlign w:val="center"/>
            <w:hideMark/>
          </w:tcPr>
          <w:p w14:paraId="04ECFBE1" w14:textId="77777777" w:rsidR="00F7374E" w:rsidRPr="00AD7DF4" w:rsidRDefault="00F7374E" w:rsidP="001D1960">
            <w:pPr>
              <w:spacing w:after="0" w:line="240" w:lineRule="auto"/>
              <w:jc w:val="center"/>
              <w:rPr>
                <w:rFonts w:cstheme="minorHAnsi"/>
                <w:sz w:val="18"/>
                <w:szCs w:val="18"/>
                <w:lang w:eastAsia="es-CO"/>
              </w:rPr>
            </w:pPr>
          </w:p>
        </w:tc>
        <w:tc>
          <w:tcPr>
            <w:tcW w:w="1700" w:type="dxa"/>
            <w:vMerge/>
            <w:tcBorders>
              <w:top w:val="nil"/>
              <w:left w:val="single" w:sz="4" w:space="0" w:color="auto"/>
              <w:bottom w:val="single" w:sz="4" w:space="0" w:color="auto"/>
              <w:right w:val="single" w:sz="4" w:space="0" w:color="auto"/>
            </w:tcBorders>
            <w:vAlign w:val="center"/>
            <w:hideMark/>
          </w:tcPr>
          <w:p w14:paraId="12878D08" w14:textId="77777777" w:rsidR="00F7374E" w:rsidRPr="00AD7DF4" w:rsidRDefault="00F7374E" w:rsidP="001D1960">
            <w:pPr>
              <w:spacing w:after="0" w:line="240" w:lineRule="auto"/>
              <w:jc w:val="center"/>
              <w:rPr>
                <w:rFonts w:cstheme="minorHAnsi"/>
                <w:sz w:val="18"/>
                <w:szCs w:val="18"/>
                <w:lang w:eastAsia="es-CO"/>
              </w:rPr>
            </w:pPr>
          </w:p>
        </w:tc>
        <w:tc>
          <w:tcPr>
            <w:tcW w:w="2410" w:type="dxa"/>
            <w:tcBorders>
              <w:top w:val="nil"/>
              <w:left w:val="nil"/>
              <w:bottom w:val="single" w:sz="4" w:space="0" w:color="auto"/>
              <w:right w:val="single" w:sz="4" w:space="0" w:color="auto"/>
            </w:tcBorders>
            <w:shd w:val="clear" w:color="auto" w:fill="auto"/>
            <w:noWrap/>
            <w:vAlign w:val="center"/>
            <w:hideMark/>
          </w:tcPr>
          <w:p w14:paraId="753A1869"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008-004</w:t>
            </w:r>
          </w:p>
        </w:tc>
      </w:tr>
      <w:tr w:rsidR="00F7374E" w:rsidRPr="00AD7DF4" w14:paraId="7FF8FCA2" w14:textId="77777777" w:rsidTr="001D1960">
        <w:trPr>
          <w:trHeight w:val="113"/>
        </w:trPr>
        <w:tc>
          <w:tcPr>
            <w:tcW w:w="4957" w:type="dxa"/>
            <w:vMerge/>
            <w:tcBorders>
              <w:top w:val="nil"/>
              <w:left w:val="single" w:sz="4" w:space="0" w:color="auto"/>
              <w:bottom w:val="single" w:sz="4" w:space="0" w:color="auto"/>
              <w:right w:val="single" w:sz="4" w:space="0" w:color="auto"/>
            </w:tcBorders>
            <w:vAlign w:val="center"/>
            <w:hideMark/>
          </w:tcPr>
          <w:p w14:paraId="0E2C1311" w14:textId="77777777" w:rsidR="00F7374E" w:rsidRPr="00AD7DF4" w:rsidRDefault="00F7374E" w:rsidP="001D1960">
            <w:pPr>
              <w:spacing w:after="0" w:line="240" w:lineRule="auto"/>
              <w:jc w:val="center"/>
              <w:rPr>
                <w:rFonts w:cstheme="minorHAnsi"/>
                <w:sz w:val="18"/>
                <w:szCs w:val="18"/>
                <w:lang w:eastAsia="es-CO"/>
              </w:rPr>
            </w:pPr>
          </w:p>
        </w:tc>
        <w:tc>
          <w:tcPr>
            <w:tcW w:w="1700" w:type="dxa"/>
            <w:vMerge/>
            <w:tcBorders>
              <w:top w:val="nil"/>
              <w:left w:val="single" w:sz="4" w:space="0" w:color="auto"/>
              <w:bottom w:val="single" w:sz="4" w:space="0" w:color="auto"/>
              <w:right w:val="single" w:sz="4" w:space="0" w:color="auto"/>
            </w:tcBorders>
            <w:vAlign w:val="center"/>
            <w:hideMark/>
          </w:tcPr>
          <w:p w14:paraId="4BE42587" w14:textId="77777777" w:rsidR="00F7374E" w:rsidRPr="00AD7DF4" w:rsidRDefault="00F7374E" w:rsidP="001D1960">
            <w:pPr>
              <w:spacing w:after="0" w:line="240" w:lineRule="auto"/>
              <w:jc w:val="center"/>
              <w:rPr>
                <w:rFonts w:cstheme="minorHAnsi"/>
                <w:sz w:val="18"/>
                <w:szCs w:val="18"/>
                <w:lang w:eastAsia="es-CO"/>
              </w:rPr>
            </w:pPr>
          </w:p>
        </w:tc>
        <w:tc>
          <w:tcPr>
            <w:tcW w:w="2410" w:type="dxa"/>
            <w:tcBorders>
              <w:top w:val="nil"/>
              <w:left w:val="nil"/>
              <w:bottom w:val="single" w:sz="4" w:space="0" w:color="auto"/>
              <w:right w:val="single" w:sz="4" w:space="0" w:color="auto"/>
            </w:tcBorders>
            <w:shd w:val="clear" w:color="auto" w:fill="auto"/>
            <w:noWrap/>
            <w:vAlign w:val="center"/>
            <w:hideMark/>
          </w:tcPr>
          <w:p w14:paraId="0A808849"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008-009</w:t>
            </w:r>
          </w:p>
        </w:tc>
      </w:tr>
      <w:tr w:rsidR="00F7374E" w:rsidRPr="00AD7DF4" w14:paraId="5554A621" w14:textId="77777777" w:rsidTr="001D1960">
        <w:trPr>
          <w:trHeight w:val="113"/>
        </w:trPr>
        <w:tc>
          <w:tcPr>
            <w:tcW w:w="4957" w:type="dxa"/>
            <w:vMerge/>
            <w:tcBorders>
              <w:top w:val="nil"/>
              <w:left w:val="single" w:sz="4" w:space="0" w:color="auto"/>
              <w:bottom w:val="single" w:sz="4" w:space="0" w:color="auto"/>
              <w:right w:val="single" w:sz="4" w:space="0" w:color="auto"/>
            </w:tcBorders>
            <w:vAlign w:val="center"/>
            <w:hideMark/>
          </w:tcPr>
          <w:p w14:paraId="0E00C1D3" w14:textId="77777777" w:rsidR="00F7374E" w:rsidRPr="00AD7DF4" w:rsidRDefault="00F7374E" w:rsidP="001D1960">
            <w:pPr>
              <w:spacing w:after="0" w:line="240" w:lineRule="auto"/>
              <w:jc w:val="center"/>
              <w:rPr>
                <w:rFonts w:cstheme="minorHAnsi"/>
                <w:sz w:val="18"/>
                <w:szCs w:val="18"/>
                <w:lang w:eastAsia="es-CO"/>
              </w:rPr>
            </w:pPr>
          </w:p>
        </w:tc>
        <w:tc>
          <w:tcPr>
            <w:tcW w:w="1700" w:type="dxa"/>
            <w:vMerge/>
            <w:tcBorders>
              <w:top w:val="nil"/>
              <w:left w:val="single" w:sz="4" w:space="0" w:color="auto"/>
              <w:bottom w:val="single" w:sz="4" w:space="0" w:color="auto"/>
              <w:right w:val="single" w:sz="4" w:space="0" w:color="auto"/>
            </w:tcBorders>
            <w:vAlign w:val="center"/>
            <w:hideMark/>
          </w:tcPr>
          <w:p w14:paraId="4E186F94" w14:textId="77777777" w:rsidR="00F7374E" w:rsidRPr="00AD7DF4" w:rsidRDefault="00F7374E" w:rsidP="001D1960">
            <w:pPr>
              <w:spacing w:after="0" w:line="240" w:lineRule="auto"/>
              <w:jc w:val="center"/>
              <w:rPr>
                <w:rFonts w:cstheme="minorHAnsi"/>
                <w:sz w:val="18"/>
                <w:szCs w:val="18"/>
                <w:lang w:eastAsia="es-CO"/>
              </w:rPr>
            </w:pPr>
          </w:p>
        </w:tc>
        <w:tc>
          <w:tcPr>
            <w:tcW w:w="2410" w:type="dxa"/>
            <w:tcBorders>
              <w:top w:val="nil"/>
              <w:left w:val="nil"/>
              <w:bottom w:val="single" w:sz="4" w:space="0" w:color="auto"/>
              <w:right w:val="single" w:sz="4" w:space="0" w:color="auto"/>
            </w:tcBorders>
            <w:shd w:val="clear" w:color="auto" w:fill="auto"/>
            <w:noWrap/>
            <w:vAlign w:val="center"/>
            <w:hideMark/>
          </w:tcPr>
          <w:p w14:paraId="1A7D55E3"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008-012</w:t>
            </w:r>
          </w:p>
        </w:tc>
      </w:tr>
      <w:tr w:rsidR="00F7374E" w:rsidRPr="00AD7DF4" w14:paraId="11223366" w14:textId="77777777" w:rsidTr="001D1960">
        <w:trPr>
          <w:trHeight w:val="113"/>
        </w:trPr>
        <w:tc>
          <w:tcPr>
            <w:tcW w:w="4957" w:type="dxa"/>
            <w:vMerge/>
            <w:tcBorders>
              <w:top w:val="nil"/>
              <w:left w:val="single" w:sz="4" w:space="0" w:color="auto"/>
              <w:bottom w:val="single" w:sz="4" w:space="0" w:color="auto"/>
              <w:right w:val="single" w:sz="4" w:space="0" w:color="auto"/>
            </w:tcBorders>
            <w:vAlign w:val="center"/>
            <w:hideMark/>
          </w:tcPr>
          <w:p w14:paraId="2B761076" w14:textId="77777777" w:rsidR="00F7374E" w:rsidRPr="00AD7DF4" w:rsidRDefault="00F7374E" w:rsidP="001D1960">
            <w:pPr>
              <w:spacing w:after="0" w:line="240" w:lineRule="auto"/>
              <w:jc w:val="center"/>
              <w:rPr>
                <w:rFonts w:cstheme="minorHAnsi"/>
                <w:sz w:val="18"/>
                <w:szCs w:val="18"/>
                <w:lang w:eastAsia="es-CO"/>
              </w:rPr>
            </w:pPr>
          </w:p>
        </w:tc>
        <w:tc>
          <w:tcPr>
            <w:tcW w:w="1700" w:type="dxa"/>
            <w:vMerge/>
            <w:tcBorders>
              <w:top w:val="nil"/>
              <w:left w:val="single" w:sz="4" w:space="0" w:color="auto"/>
              <w:bottom w:val="single" w:sz="4" w:space="0" w:color="auto"/>
              <w:right w:val="single" w:sz="4" w:space="0" w:color="auto"/>
            </w:tcBorders>
            <w:vAlign w:val="center"/>
            <w:hideMark/>
          </w:tcPr>
          <w:p w14:paraId="6B625BDA" w14:textId="77777777" w:rsidR="00F7374E" w:rsidRPr="00AD7DF4" w:rsidRDefault="00F7374E" w:rsidP="001D1960">
            <w:pPr>
              <w:spacing w:after="0" w:line="240" w:lineRule="auto"/>
              <w:jc w:val="center"/>
              <w:rPr>
                <w:rFonts w:cstheme="minorHAnsi"/>
                <w:sz w:val="18"/>
                <w:szCs w:val="18"/>
                <w:lang w:eastAsia="es-CO"/>
              </w:rPr>
            </w:pPr>
          </w:p>
        </w:tc>
        <w:tc>
          <w:tcPr>
            <w:tcW w:w="2410" w:type="dxa"/>
            <w:tcBorders>
              <w:top w:val="nil"/>
              <w:left w:val="nil"/>
              <w:bottom w:val="single" w:sz="4" w:space="0" w:color="auto"/>
              <w:right w:val="single" w:sz="4" w:space="0" w:color="auto"/>
            </w:tcBorders>
            <w:shd w:val="clear" w:color="auto" w:fill="auto"/>
            <w:noWrap/>
            <w:vAlign w:val="center"/>
            <w:hideMark/>
          </w:tcPr>
          <w:p w14:paraId="376AA3FF"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008-020</w:t>
            </w:r>
          </w:p>
        </w:tc>
      </w:tr>
      <w:tr w:rsidR="00F7374E" w:rsidRPr="00AD7DF4" w14:paraId="13F14869" w14:textId="77777777" w:rsidTr="001D1960">
        <w:trPr>
          <w:trHeight w:val="113"/>
        </w:trPr>
        <w:tc>
          <w:tcPr>
            <w:tcW w:w="4957" w:type="dxa"/>
            <w:vMerge/>
            <w:tcBorders>
              <w:top w:val="nil"/>
              <w:left w:val="single" w:sz="4" w:space="0" w:color="auto"/>
              <w:bottom w:val="single" w:sz="4" w:space="0" w:color="auto"/>
              <w:right w:val="single" w:sz="4" w:space="0" w:color="auto"/>
            </w:tcBorders>
            <w:vAlign w:val="center"/>
            <w:hideMark/>
          </w:tcPr>
          <w:p w14:paraId="681A87A6" w14:textId="77777777" w:rsidR="00F7374E" w:rsidRPr="00AD7DF4" w:rsidRDefault="00F7374E" w:rsidP="001D1960">
            <w:pPr>
              <w:spacing w:after="0" w:line="240" w:lineRule="auto"/>
              <w:jc w:val="center"/>
              <w:rPr>
                <w:rFonts w:cstheme="minorHAnsi"/>
                <w:sz w:val="18"/>
                <w:szCs w:val="18"/>
                <w:lang w:eastAsia="es-CO"/>
              </w:rPr>
            </w:pPr>
          </w:p>
        </w:tc>
        <w:tc>
          <w:tcPr>
            <w:tcW w:w="1700" w:type="dxa"/>
            <w:vMerge/>
            <w:tcBorders>
              <w:top w:val="nil"/>
              <w:left w:val="single" w:sz="4" w:space="0" w:color="auto"/>
              <w:bottom w:val="single" w:sz="4" w:space="0" w:color="auto"/>
              <w:right w:val="single" w:sz="4" w:space="0" w:color="auto"/>
            </w:tcBorders>
            <w:vAlign w:val="center"/>
            <w:hideMark/>
          </w:tcPr>
          <w:p w14:paraId="5CD2E2F7" w14:textId="77777777" w:rsidR="00F7374E" w:rsidRPr="00AD7DF4" w:rsidRDefault="00F7374E" w:rsidP="001D1960">
            <w:pPr>
              <w:spacing w:after="0" w:line="240" w:lineRule="auto"/>
              <w:jc w:val="center"/>
              <w:rPr>
                <w:rFonts w:cstheme="minorHAnsi"/>
                <w:sz w:val="18"/>
                <w:szCs w:val="18"/>
                <w:lang w:eastAsia="es-CO"/>
              </w:rPr>
            </w:pPr>
          </w:p>
        </w:tc>
        <w:tc>
          <w:tcPr>
            <w:tcW w:w="2410" w:type="dxa"/>
            <w:tcBorders>
              <w:top w:val="nil"/>
              <w:left w:val="nil"/>
              <w:bottom w:val="single" w:sz="4" w:space="0" w:color="auto"/>
              <w:right w:val="single" w:sz="4" w:space="0" w:color="auto"/>
            </w:tcBorders>
            <w:shd w:val="clear" w:color="auto" w:fill="auto"/>
            <w:noWrap/>
            <w:vAlign w:val="center"/>
            <w:hideMark/>
          </w:tcPr>
          <w:p w14:paraId="2159FAA5"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008-022</w:t>
            </w:r>
          </w:p>
        </w:tc>
      </w:tr>
      <w:tr w:rsidR="00F7374E" w:rsidRPr="00AD7DF4" w14:paraId="3F121655" w14:textId="77777777" w:rsidTr="001D1960">
        <w:trPr>
          <w:trHeight w:val="113"/>
        </w:trPr>
        <w:tc>
          <w:tcPr>
            <w:tcW w:w="4957" w:type="dxa"/>
            <w:vMerge/>
            <w:tcBorders>
              <w:top w:val="nil"/>
              <w:left w:val="single" w:sz="4" w:space="0" w:color="auto"/>
              <w:bottom w:val="single" w:sz="4" w:space="0" w:color="auto"/>
              <w:right w:val="single" w:sz="4" w:space="0" w:color="auto"/>
            </w:tcBorders>
            <w:vAlign w:val="center"/>
            <w:hideMark/>
          </w:tcPr>
          <w:p w14:paraId="2A73AE07" w14:textId="77777777" w:rsidR="00F7374E" w:rsidRPr="00AD7DF4" w:rsidRDefault="00F7374E" w:rsidP="001D1960">
            <w:pPr>
              <w:spacing w:after="0" w:line="240" w:lineRule="auto"/>
              <w:jc w:val="center"/>
              <w:rPr>
                <w:rFonts w:cstheme="minorHAnsi"/>
                <w:sz w:val="18"/>
                <w:szCs w:val="18"/>
                <w:lang w:eastAsia="es-CO"/>
              </w:rPr>
            </w:pPr>
          </w:p>
        </w:tc>
        <w:tc>
          <w:tcPr>
            <w:tcW w:w="1700" w:type="dxa"/>
            <w:vMerge/>
            <w:tcBorders>
              <w:top w:val="nil"/>
              <w:left w:val="single" w:sz="4" w:space="0" w:color="auto"/>
              <w:bottom w:val="single" w:sz="4" w:space="0" w:color="auto"/>
              <w:right w:val="single" w:sz="4" w:space="0" w:color="auto"/>
            </w:tcBorders>
            <w:vAlign w:val="center"/>
            <w:hideMark/>
          </w:tcPr>
          <w:p w14:paraId="32E7F9C4" w14:textId="77777777" w:rsidR="00F7374E" w:rsidRPr="00AD7DF4" w:rsidRDefault="00F7374E" w:rsidP="001D1960">
            <w:pPr>
              <w:spacing w:after="0" w:line="240" w:lineRule="auto"/>
              <w:jc w:val="center"/>
              <w:rPr>
                <w:rFonts w:cstheme="minorHAnsi"/>
                <w:sz w:val="18"/>
                <w:szCs w:val="18"/>
                <w:lang w:eastAsia="es-CO"/>
              </w:rPr>
            </w:pPr>
          </w:p>
        </w:tc>
        <w:tc>
          <w:tcPr>
            <w:tcW w:w="2410" w:type="dxa"/>
            <w:tcBorders>
              <w:top w:val="nil"/>
              <w:left w:val="nil"/>
              <w:bottom w:val="single" w:sz="4" w:space="0" w:color="auto"/>
              <w:right w:val="single" w:sz="4" w:space="0" w:color="auto"/>
            </w:tcBorders>
            <w:shd w:val="clear" w:color="auto" w:fill="auto"/>
            <w:noWrap/>
            <w:vAlign w:val="center"/>
            <w:hideMark/>
          </w:tcPr>
          <w:p w14:paraId="0865A907"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008-080</w:t>
            </w:r>
          </w:p>
        </w:tc>
      </w:tr>
      <w:tr w:rsidR="00F7374E" w:rsidRPr="00AD7DF4" w14:paraId="7304A674" w14:textId="77777777" w:rsidTr="001D1960">
        <w:trPr>
          <w:trHeight w:val="113"/>
        </w:trPr>
        <w:tc>
          <w:tcPr>
            <w:tcW w:w="4957" w:type="dxa"/>
            <w:vMerge/>
            <w:tcBorders>
              <w:top w:val="nil"/>
              <w:left w:val="single" w:sz="4" w:space="0" w:color="auto"/>
              <w:bottom w:val="single" w:sz="4" w:space="0" w:color="auto"/>
              <w:right w:val="single" w:sz="4" w:space="0" w:color="auto"/>
            </w:tcBorders>
            <w:vAlign w:val="center"/>
            <w:hideMark/>
          </w:tcPr>
          <w:p w14:paraId="33EF9BD6" w14:textId="77777777" w:rsidR="00F7374E" w:rsidRPr="00AD7DF4" w:rsidRDefault="00F7374E" w:rsidP="001D1960">
            <w:pPr>
              <w:spacing w:after="0" w:line="240" w:lineRule="auto"/>
              <w:jc w:val="center"/>
              <w:rPr>
                <w:rFonts w:cstheme="minorHAnsi"/>
                <w:sz w:val="18"/>
                <w:szCs w:val="18"/>
                <w:lang w:eastAsia="es-CO"/>
              </w:rPr>
            </w:pPr>
          </w:p>
        </w:tc>
        <w:tc>
          <w:tcPr>
            <w:tcW w:w="1700" w:type="dxa"/>
            <w:vMerge/>
            <w:tcBorders>
              <w:top w:val="nil"/>
              <w:left w:val="single" w:sz="4" w:space="0" w:color="auto"/>
              <w:bottom w:val="single" w:sz="4" w:space="0" w:color="auto"/>
              <w:right w:val="single" w:sz="4" w:space="0" w:color="auto"/>
            </w:tcBorders>
            <w:vAlign w:val="center"/>
            <w:hideMark/>
          </w:tcPr>
          <w:p w14:paraId="0A3A3C3C" w14:textId="77777777" w:rsidR="00F7374E" w:rsidRPr="00AD7DF4" w:rsidRDefault="00F7374E" w:rsidP="001D1960">
            <w:pPr>
              <w:spacing w:after="0" w:line="240" w:lineRule="auto"/>
              <w:jc w:val="center"/>
              <w:rPr>
                <w:rFonts w:cstheme="minorHAnsi"/>
                <w:sz w:val="18"/>
                <w:szCs w:val="18"/>
                <w:lang w:eastAsia="es-CO"/>
              </w:rPr>
            </w:pPr>
          </w:p>
        </w:tc>
        <w:tc>
          <w:tcPr>
            <w:tcW w:w="2410" w:type="dxa"/>
            <w:tcBorders>
              <w:top w:val="nil"/>
              <w:left w:val="nil"/>
              <w:bottom w:val="single" w:sz="4" w:space="0" w:color="auto"/>
              <w:right w:val="single" w:sz="4" w:space="0" w:color="auto"/>
            </w:tcBorders>
            <w:shd w:val="clear" w:color="auto" w:fill="auto"/>
            <w:noWrap/>
            <w:vAlign w:val="center"/>
            <w:hideMark/>
          </w:tcPr>
          <w:p w14:paraId="772574F4"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008-056</w:t>
            </w:r>
          </w:p>
        </w:tc>
      </w:tr>
      <w:tr w:rsidR="00F7374E" w:rsidRPr="00AD7DF4" w14:paraId="2BE00E4A" w14:textId="77777777" w:rsidTr="001D1960">
        <w:trPr>
          <w:trHeight w:val="113"/>
        </w:trPr>
        <w:tc>
          <w:tcPr>
            <w:tcW w:w="4957" w:type="dxa"/>
            <w:vMerge/>
            <w:tcBorders>
              <w:top w:val="nil"/>
              <w:left w:val="single" w:sz="4" w:space="0" w:color="auto"/>
              <w:bottom w:val="single" w:sz="4" w:space="0" w:color="auto"/>
              <w:right w:val="single" w:sz="4" w:space="0" w:color="auto"/>
            </w:tcBorders>
            <w:vAlign w:val="center"/>
            <w:hideMark/>
          </w:tcPr>
          <w:p w14:paraId="1472AD0D" w14:textId="77777777" w:rsidR="00F7374E" w:rsidRPr="00AD7DF4" w:rsidRDefault="00F7374E" w:rsidP="001D1960">
            <w:pPr>
              <w:spacing w:after="0" w:line="240" w:lineRule="auto"/>
              <w:jc w:val="center"/>
              <w:rPr>
                <w:rFonts w:cstheme="minorHAnsi"/>
                <w:sz w:val="18"/>
                <w:szCs w:val="18"/>
                <w:lang w:eastAsia="es-CO"/>
              </w:rPr>
            </w:pPr>
          </w:p>
        </w:tc>
        <w:tc>
          <w:tcPr>
            <w:tcW w:w="17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E657769"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023</w:t>
            </w:r>
          </w:p>
        </w:tc>
        <w:tc>
          <w:tcPr>
            <w:tcW w:w="2410" w:type="dxa"/>
            <w:tcBorders>
              <w:top w:val="nil"/>
              <w:left w:val="nil"/>
              <w:bottom w:val="single" w:sz="4" w:space="0" w:color="auto"/>
              <w:right w:val="single" w:sz="4" w:space="0" w:color="auto"/>
            </w:tcBorders>
            <w:shd w:val="clear" w:color="auto" w:fill="auto"/>
            <w:noWrap/>
            <w:vAlign w:val="center"/>
            <w:hideMark/>
          </w:tcPr>
          <w:p w14:paraId="65A2A6A6"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023-001</w:t>
            </w:r>
          </w:p>
        </w:tc>
      </w:tr>
      <w:tr w:rsidR="00F7374E" w:rsidRPr="00AD7DF4" w14:paraId="4426D42A" w14:textId="77777777" w:rsidTr="001D1960">
        <w:trPr>
          <w:trHeight w:val="113"/>
        </w:trPr>
        <w:tc>
          <w:tcPr>
            <w:tcW w:w="4957" w:type="dxa"/>
            <w:vMerge/>
            <w:tcBorders>
              <w:top w:val="nil"/>
              <w:left w:val="single" w:sz="4" w:space="0" w:color="auto"/>
              <w:bottom w:val="single" w:sz="4" w:space="0" w:color="auto"/>
              <w:right w:val="single" w:sz="4" w:space="0" w:color="auto"/>
            </w:tcBorders>
            <w:vAlign w:val="center"/>
            <w:hideMark/>
          </w:tcPr>
          <w:p w14:paraId="4D90FA82" w14:textId="77777777" w:rsidR="00F7374E" w:rsidRPr="00AD7DF4" w:rsidRDefault="00F7374E" w:rsidP="001D1960">
            <w:pPr>
              <w:spacing w:after="0" w:line="240" w:lineRule="auto"/>
              <w:jc w:val="center"/>
              <w:rPr>
                <w:rFonts w:cstheme="minorHAnsi"/>
                <w:sz w:val="18"/>
                <w:szCs w:val="18"/>
                <w:lang w:eastAsia="es-CO"/>
              </w:rPr>
            </w:pPr>
          </w:p>
        </w:tc>
        <w:tc>
          <w:tcPr>
            <w:tcW w:w="1700" w:type="dxa"/>
            <w:vMerge/>
            <w:tcBorders>
              <w:top w:val="nil"/>
              <w:left w:val="single" w:sz="4" w:space="0" w:color="auto"/>
              <w:bottom w:val="single" w:sz="4" w:space="0" w:color="auto"/>
              <w:right w:val="single" w:sz="4" w:space="0" w:color="auto"/>
            </w:tcBorders>
            <w:vAlign w:val="center"/>
            <w:hideMark/>
          </w:tcPr>
          <w:p w14:paraId="4DE72DF5" w14:textId="77777777" w:rsidR="00F7374E" w:rsidRPr="00AD7DF4" w:rsidRDefault="00F7374E" w:rsidP="001D1960">
            <w:pPr>
              <w:spacing w:after="0" w:line="240" w:lineRule="auto"/>
              <w:jc w:val="center"/>
              <w:rPr>
                <w:rFonts w:cstheme="minorHAnsi"/>
                <w:sz w:val="18"/>
                <w:szCs w:val="18"/>
                <w:lang w:eastAsia="es-CO"/>
              </w:rPr>
            </w:pPr>
          </w:p>
        </w:tc>
        <w:tc>
          <w:tcPr>
            <w:tcW w:w="2410" w:type="dxa"/>
            <w:tcBorders>
              <w:top w:val="nil"/>
              <w:left w:val="nil"/>
              <w:bottom w:val="single" w:sz="4" w:space="0" w:color="auto"/>
              <w:right w:val="single" w:sz="4" w:space="0" w:color="auto"/>
            </w:tcBorders>
            <w:shd w:val="clear" w:color="auto" w:fill="auto"/>
            <w:noWrap/>
            <w:vAlign w:val="center"/>
            <w:hideMark/>
          </w:tcPr>
          <w:p w14:paraId="38DAFCF3"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023-002</w:t>
            </w:r>
          </w:p>
        </w:tc>
      </w:tr>
      <w:tr w:rsidR="00F7374E" w:rsidRPr="00AD7DF4" w14:paraId="2A6DB71E" w14:textId="77777777" w:rsidTr="001D1960">
        <w:trPr>
          <w:trHeight w:val="113"/>
        </w:trPr>
        <w:tc>
          <w:tcPr>
            <w:tcW w:w="4957" w:type="dxa"/>
            <w:vMerge/>
            <w:tcBorders>
              <w:top w:val="nil"/>
              <w:left w:val="single" w:sz="4" w:space="0" w:color="auto"/>
              <w:bottom w:val="single" w:sz="4" w:space="0" w:color="auto"/>
              <w:right w:val="single" w:sz="4" w:space="0" w:color="auto"/>
            </w:tcBorders>
            <w:vAlign w:val="center"/>
            <w:hideMark/>
          </w:tcPr>
          <w:p w14:paraId="20A61997" w14:textId="77777777" w:rsidR="00F7374E" w:rsidRPr="00AD7DF4" w:rsidRDefault="00F7374E" w:rsidP="001D1960">
            <w:pPr>
              <w:spacing w:after="0" w:line="240" w:lineRule="auto"/>
              <w:jc w:val="center"/>
              <w:rPr>
                <w:rFonts w:cstheme="minorHAnsi"/>
                <w:sz w:val="18"/>
                <w:szCs w:val="18"/>
                <w:lang w:eastAsia="es-CO"/>
              </w:rPr>
            </w:pPr>
          </w:p>
        </w:tc>
        <w:tc>
          <w:tcPr>
            <w:tcW w:w="1700" w:type="dxa"/>
            <w:vMerge/>
            <w:tcBorders>
              <w:top w:val="nil"/>
              <w:left w:val="single" w:sz="4" w:space="0" w:color="auto"/>
              <w:bottom w:val="single" w:sz="4" w:space="0" w:color="auto"/>
              <w:right w:val="single" w:sz="4" w:space="0" w:color="auto"/>
            </w:tcBorders>
            <w:vAlign w:val="center"/>
            <w:hideMark/>
          </w:tcPr>
          <w:p w14:paraId="1F307087" w14:textId="77777777" w:rsidR="00F7374E" w:rsidRPr="00AD7DF4" w:rsidRDefault="00F7374E" w:rsidP="001D1960">
            <w:pPr>
              <w:spacing w:after="0" w:line="240" w:lineRule="auto"/>
              <w:jc w:val="center"/>
              <w:rPr>
                <w:rFonts w:cstheme="minorHAnsi"/>
                <w:sz w:val="18"/>
                <w:szCs w:val="18"/>
                <w:lang w:eastAsia="es-CO"/>
              </w:rPr>
            </w:pPr>
          </w:p>
        </w:tc>
        <w:tc>
          <w:tcPr>
            <w:tcW w:w="2410" w:type="dxa"/>
            <w:tcBorders>
              <w:top w:val="nil"/>
              <w:left w:val="nil"/>
              <w:bottom w:val="single" w:sz="4" w:space="0" w:color="auto"/>
              <w:right w:val="single" w:sz="4" w:space="0" w:color="auto"/>
            </w:tcBorders>
            <w:shd w:val="clear" w:color="auto" w:fill="auto"/>
            <w:noWrap/>
            <w:vAlign w:val="center"/>
            <w:hideMark/>
          </w:tcPr>
          <w:p w14:paraId="2059A723"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023-003</w:t>
            </w:r>
          </w:p>
        </w:tc>
      </w:tr>
      <w:tr w:rsidR="00F7374E" w:rsidRPr="00AD7DF4" w14:paraId="2A137060" w14:textId="77777777" w:rsidTr="001D1960">
        <w:trPr>
          <w:trHeight w:val="113"/>
        </w:trPr>
        <w:tc>
          <w:tcPr>
            <w:tcW w:w="4957" w:type="dxa"/>
            <w:vMerge/>
            <w:tcBorders>
              <w:top w:val="nil"/>
              <w:left w:val="single" w:sz="4" w:space="0" w:color="auto"/>
              <w:bottom w:val="single" w:sz="4" w:space="0" w:color="auto"/>
              <w:right w:val="single" w:sz="4" w:space="0" w:color="auto"/>
            </w:tcBorders>
            <w:vAlign w:val="center"/>
            <w:hideMark/>
          </w:tcPr>
          <w:p w14:paraId="4E16C5BA" w14:textId="77777777" w:rsidR="00F7374E" w:rsidRPr="00AD7DF4" w:rsidRDefault="00F7374E" w:rsidP="001D1960">
            <w:pPr>
              <w:spacing w:after="0" w:line="240" w:lineRule="auto"/>
              <w:jc w:val="center"/>
              <w:rPr>
                <w:rFonts w:cstheme="minorHAnsi"/>
                <w:sz w:val="18"/>
                <w:szCs w:val="18"/>
                <w:lang w:eastAsia="es-CO"/>
              </w:rPr>
            </w:pPr>
          </w:p>
        </w:tc>
        <w:tc>
          <w:tcPr>
            <w:tcW w:w="1700" w:type="dxa"/>
            <w:vMerge/>
            <w:tcBorders>
              <w:top w:val="nil"/>
              <w:left w:val="single" w:sz="4" w:space="0" w:color="auto"/>
              <w:bottom w:val="single" w:sz="4" w:space="0" w:color="auto"/>
              <w:right w:val="single" w:sz="4" w:space="0" w:color="auto"/>
            </w:tcBorders>
            <w:vAlign w:val="center"/>
            <w:hideMark/>
          </w:tcPr>
          <w:p w14:paraId="5AAC4384" w14:textId="77777777" w:rsidR="00F7374E" w:rsidRPr="00AD7DF4" w:rsidRDefault="00F7374E" w:rsidP="001D1960">
            <w:pPr>
              <w:spacing w:after="0" w:line="240" w:lineRule="auto"/>
              <w:jc w:val="center"/>
              <w:rPr>
                <w:rFonts w:cstheme="minorHAnsi"/>
                <w:sz w:val="18"/>
                <w:szCs w:val="18"/>
                <w:lang w:eastAsia="es-CO"/>
              </w:rPr>
            </w:pPr>
          </w:p>
        </w:tc>
        <w:tc>
          <w:tcPr>
            <w:tcW w:w="2410" w:type="dxa"/>
            <w:tcBorders>
              <w:top w:val="nil"/>
              <w:left w:val="nil"/>
              <w:bottom w:val="single" w:sz="4" w:space="0" w:color="auto"/>
              <w:right w:val="single" w:sz="4" w:space="0" w:color="auto"/>
            </w:tcBorders>
            <w:shd w:val="clear" w:color="auto" w:fill="auto"/>
            <w:noWrap/>
            <w:vAlign w:val="center"/>
            <w:hideMark/>
          </w:tcPr>
          <w:p w14:paraId="1DA6FBB7"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023-004</w:t>
            </w:r>
          </w:p>
        </w:tc>
      </w:tr>
      <w:tr w:rsidR="00F7374E" w:rsidRPr="00AD7DF4" w14:paraId="1C338E71" w14:textId="77777777" w:rsidTr="001D1960">
        <w:trPr>
          <w:trHeight w:val="113"/>
        </w:trPr>
        <w:tc>
          <w:tcPr>
            <w:tcW w:w="4957" w:type="dxa"/>
            <w:vMerge/>
            <w:tcBorders>
              <w:top w:val="nil"/>
              <w:left w:val="single" w:sz="4" w:space="0" w:color="auto"/>
              <w:bottom w:val="single" w:sz="4" w:space="0" w:color="auto"/>
              <w:right w:val="single" w:sz="4" w:space="0" w:color="auto"/>
            </w:tcBorders>
            <w:vAlign w:val="center"/>
            <w:hideMark/>
          </w:tcPr>
          <w:p w14:paraId="46CAE4FF" w14:textId="77777777" w:rsidR="00F7374E" w:rsidRPr="00AD7DF4" w:rsidRDefault="00F7374E" w:rsidP="001D1960">
            <w:pPr>
              <w:spacing w:after="0" w:line="240" w:lineRule="auto"/>
              <w:jc w:val="center"/>
              <w:rPr>
                <w:rFonts w:cstheme="minorHAnsi"/>
                <w:sz w:val="18"/>
                <w:szCs w:val="18"/>
                <w:lang w:eastAsia="es-CO"/>
              </w:rPr>
            </w:pPr>
          </w:p>
        </w:tc>
        <w:tc>
          <w:tcPr>
            <w:tcW w:w="1700" w:type="dxa"/>
            <w:vMerge/>
            <w:tcBorders>
              <w:top w:val="nil"/>
              <w:left w:val="single" w:sz="4" w:space="0" w:color="auto"/>
              <w:bottom w:val="single" w:sz="4" w:space="0" w:color="auto"/>
              <w:right w:val="single" w:sz="4" w:space="0" w:color="auto"/>
            </w:tcBorders>
            <w:vAlign w:val="center"/>
            <w:hideMark/>
          </w:tcPr>
          <w:p w14:paraId="70BFE778" w14:textId="77777777" w:rsidR="00F7374E" w:rsidRPr="00AD7DF4" w:rsidRDefault="00F7374E" w:rsidP="001D1960">
            <w:pPr>
              <w:spacing w:after="0" w:line="240" w:lineRule="auto"/>
              <w:jc w:val="center"/>
              <w:rPr>
                <w:rFonts w:cstheme="minorHAnsi"/>
                <w:sz w:val="18"/>
                <w:szCs w:val="18"/>
                <w:lang w:eastAsia="es-CO"/>
              </w:rPr>
            </w:pPr>
          </w:p>
        </w:tc>
        <w:tc>
          <w:tcPr>
            <w:tcW w:w="2410" w:type="dxa"/>
            <w:tcBorders>
              <w:top w:val="nil"/>
              <w:left w:val="nil"/>
              <w:bottom w:val="single" w:sz="4" w:space="0" w:color="auto"/>
              <w:right w:val="single" w:sz="4" w:space="0" w:color="auto"/>
            </w:tcBorders>
            <w:shd w:val="clear" w:color="auto" w:fill="auto"/>
            <w:noWrap/>
            <w:vAlign w:val="center"/>
            <w:hideMark/>
          </w:tcPr>
          <w:p w14:paraId="0D1FE8D3"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023-009</w:t>
            </w:r>
          </w:p>
        </w:tc>
      </w:tr>
      <w:tr w:rsidR="00F7374E" w:rsidRPr="00AD7DF4" w14:paraId="4C153893" w14:textId="77777777" w:rsidTr="001D1960">
        <w:trPr>
          <w:trHeight w:val="113"/>
        </w:trPr>
        <w:tc>
          <w:tcPr>
            <w:tcW w:w="4957" w:type="dxa"/>
            <w:vMerge/>
            <w:tcBorders>
              <w:top w:val="nil"/>
              <w:left w:val="single" w:sz="4" w:space="0" w:color="auto"/>
              <w:bottom w:val="single" w:sz="4" w:space="0" w:color="auto"/>
              <w:right w:val="single" w:sz="4" w:space="0" w:color="auto"/>
            </w:tcBorders>
            <w:vAlign w:val="center"/>
            <w:hideMark/>
          </w:tcPr>
          <w:p w14:paraId="00EC49D7" w14:textId="77777777" w:rsidR="00F7374E" w:rsidRPr="00AD7DF4" w:rsidRDefault="00F7374E" w:rsidP="001D1960">
            <w:pPr>
              <w:spacing w:after="0" w:line="240" w:lineRule="auto"/>
              <w:jc w:val="center"/>
              <w:rPr>
                <w:rFonts w:cstheme="minorHAnsi"/>
                <w:sz w:val="18"/>
                <w:szCs w:val="18"/>
                <w:lang w:eastAsia="es-CO"/>
              </w:rPr>
            </w:pPr>
          </w:p>
        </w:tc>
        <w:tc>
          <w:tcPr>
            <w:tcW w:w="1700" w:type="dxa"/>
            <w:vMerge/>
            <w:tcBorders>
              <w:top w:val="nil"/>
              <w:left w:val="single" w:sz="4" w:space="0" w:color="auto"/>
              <w:bottom w:val="single" w:sz="4" w:space="0" w:color="auto"/>
              <w:right w:val="single" w:sz="4" w:space="0" w:color="auto"/>
            </w:tcBorders>
            <w:vAlign w:val="center"/>
            <w:hideMark/>
          </w:tcPr>
          <w:p w14:paraId="03D966D8" w14:textId="77777777" w:rsidR="00F7374E" w:rsidRPr="00AD7DF4" w:rsidRDefault="00F7374E" w:rsidP="001D1960">
            <w:pPr>
              <w:spacing w:after="0" w:line="240" w:lineRule="auto"/>
              <w:jc w:val="center"/>
              <w:rPr>
                <w:rFonts w:cstheme="minorHAnsi"/>
                <w:sz w:val="18"/>
                <w:szCs w:val="18"/>
                <w:lang w:eastAsia="es-CO"/>
              </w:rPr>
            </w:pPr>
          </w:p>
        </w:tc>
        <w:tc>
          <w:tcPr>
            <w:tcW w:w="2410" w:type="dxa"/>
            <w:tcBorders>
              <w:top w:val="nil"/>
              <w:left w:val="nil"/>
              <w:bottom w:val="single" w:sz="4" w:space="0" w:color="auto"/>
              <w:right w:val="single" w:sz="4" w:space="0" w:color="auto"/>
            </w:tcBorders>
            <w:shd w:val="clear" w:color="auto" w:fill="auto"/>
            <w:noWrap/>
            <w:vAlign w:val="center"/>
            <w:hideMark/>
          </w:tcPr>
          <w:p w14:paraId="464B269D"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023-012</w:t>
            </w:r>
          </w:p>
        </w:tc>
      </w:tr>
      <w:tr w:rsidR="00F7374E" w:rsidRPr="00AD7DF4" w14:paraId="42767176" w14:textId="77777777" w:rsidTr="001D1960">
        <w:trPr>
          <w:trHeight w:val="113"/>
        </w:trPr>
        <w:tc>
          <w:tcPr>
            <w:tcW w:w="4957" w:type="dxa"/>
            <w:vMerge/>
            <w:tcBorders>
              <w:top w:val="nil"/>
              <w:left w:val="single" w:sz="4" w:space="0" w:color="auto"/>
              <w:bottom w:val="single" w:sz="4" w:space="0" w:color="auto"/>
              <w:right w:val="single" w:sz="4" w:space="0" w:color="auto"/>
            </w:tcBorders>
            <w:vAlign w:val="center"/>
            <w:hideMark/>
          </w:tcPr>
          <w:p w14:paraId="65282A54" w14:textId="77777777" w:rsidR="00F7374E" w:rsidRPr="00AD7DF4" w:rsidRDefault="00F7374E" w:rsidP="001D1960">
            <w:pPr>
              <w:spacing w:after="0" w:line="240" w:lineRule="auto"/>
              <w:jc w:val="center"/>
              <w:rPr>
                <w:rFonts w:cstheme="minorHAnsi"/>
                <w:sz w:val="18"/>
                <w:szCs w:val="18"/>
                <w:lang w:eastAsia="es-CO"/>
              </w:rPr>
            </w:pPr>
          </w:p>
        </w:tc>
        <w:tc>
          <w:tcPr>
            <w:tcW w:w="1700" w:type="dxa"/>
            <w:vMerge/>
            <w:tcBorders>
              <w:top w:val="nil"/>
              <w:left w:val="single" w:sz="4" w:space="0" w:color="auto"/>
              <w:bottom w:val="single" w:sz="4" w:space="0" w:color="auto"/>
              <w:right w:val="single" w:sz="4" w:space="0" w:color="auto"/>
            </w:tcBorders>
            <w:vAlign w:val="center"/>
            <w:hideMark/>
          </w:tcPr>
          <w:p w14:paraId="50ECCAEE" w14:textId="77777777" w:rsidR="00F7374E" w:rsidRPr="00AD7DF4" w:rsidRDefault="00F7374E" w:rsidP="001D1960">
            <w:pPr>
              <w:spacing w:after="0" w:line="240" w:lineRule="auto"/>
              <w:jc w:val="center"/>
              <w:rPr>
                <w:rFonts w:cstheme="minorHAnsi"/>
                <w:sz w:val="18"/>
                <w:szCs w:val="18"/>
                <w:lang w:eastAsia="es-CO"/>
              </w:rPr>
            </w:pPr>
          </w:p>
        </w:tc>
        <w:tc>
          <w:tcPr>
            <w:tcW w:w="2410" w:type="dxa"/>
            <w:tcBorders>
              <w:top w:val="nil"/>
              <w:left w:val="nil"/>
              <w:bottom w:val="single" w:sz="4" w:space="0" w:color="auto"/>
              <w:right w:val="single" w:sz="4" w:space="0" w:color="auto"/>
            </w:tcBorders>
            <w:shd w:val="clear" w:color="auto" w:fill="auto"/>
            <w:noWrap/>
            <w:vAlign w:val="center"/>
            <w:hideMark/>
          </w:tcPr>
          <w:p w14:paraId="2731F450"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023-020</w:t>
            </w:r>
          </w:p>
        </w:tc>
      </w:tr>
      <w:tr w:rsidR="00F7374E" w:rsidRPr="00AD7DF4" w14:paraId="43B795F2" w14:textId="77777777" w:rsidTr="001D1960">
        <w:trPr>
          <w:trHeight w:val="113"/>
        </w:trPr>
        <w:tc>
          <w:tcPr>
            <w:tcW w:w="4957" w:type="dxa"/>
            <w:vMerge/>
            <w:tcBorders>
              <w:top w:val="nil"/>
              <w:left w:val="single" w:sz="4" w:space="0" w:color="auto"/>
              <w:bottom w:val="single" w:sz="4" w:space="0" w:color="auto"/>
              <w:right w:val="single" w:sz="4" w:space="0" w:color="auto"/>
            </w:tcBorders>
            <w:vAlign w:val="center"/>
            <w:hideMark/>
          </w:tcPr>
          <w:p w14:paraId="54EB91E2" w14:textId="77777777" w:rsidR="00F7374E" w:rsidRPr="00AD7DF4" w:rsidRDefault="00F7374E" w:rsidP="001D1960">
            <w:pPr>
              <w:spacing w:after="0" w:line="240" w:lineRule="auto"/>
              <w:jc w:val="center"/>
              <w:rPr>
                <w:rFonts w:cstheme="minorHAnsi"/>
                <w:sz w:val="18"/>
                <w:szCs w:val="18"/>
                <w:lang w:eastAsia="es-CO"/>
              </w:rPr>
            </w:pPr>
          </w:p>
        </w:tc>
        <w:tc>
          <w:tcPr>
            <w:tcW w:w="1700" w:type="dxa"/>
            <w:vMerge/>
            <w:tcBorders>
              <w:top w:val="nil"/>
              <w:left w:val="single" w:sz="4" w:space="0" w:color="auto"/>
              <w:bottom w:val="single" w:sz="4" w:space="0" w:color="auto"/>
              <w:right w:val="single" w:sz="4" w:space="0" w:color="auto"/>
            </w:tcBorders>
            <w:vAlign w:val="center"/>
            <w:hideMark/>
          </w:tcPr>
          <w:p w14:paraId="6C487905" w14:textId="77777777" w:rsidR="00F7374E" w:rsidRPr="00AD7DF4" w:rsidRDefault="00F7374E" w:rsidP="001D1960">
            <w:pPr>
              <w:spacing w:after="0" w:line="240" w:lineRule="auto"/>
              <w:jc w:val="center"/>
              <w:rPr>
                <w:rFonts w:cstheme="minorHAnsi"/>
                <w:sz w:val="18"/>
                <w:szCs w:val="18"/>
                <w:lang w:eastAsia="es-CO"/>
              </w:rPr>
            </w:pPr>
          </w:p>
        </w:tc>
        <w:tc>
          <w:tcPr>
            <w:tcW w:w="2410" w:type="dxa"/>
            <w:tcBorders>
              <w:top w:val="nil"/>
              <w:left w:val="nil"/>
              <w:bottom w:val="single" w:sz="4" w:space="0" w:color="auto"/>
              <w:right w:val="single" w:sz="4" w:space="0" w:color="auto"/>
            </w:tcBorders>
            <w:shd w:val="clear" w:color="auto" w:fill="auto"/>
            <w:noWrap/>
            <w:vAlign w:val="center"/>
            <w:hideMark/>
          </w:tcPr>
          <w:p w14:paraId="3357A090"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023-022</w:t>
            </w:r>
          </w:p>
        </w:tc>
      </w:tr>
      <w:tr w:rsidR="00F7374E" w:rsidRPr="00AD7DF4" w14:paraId="751B6BC8" w14:textId="77777777" w:rsidTr="001D1960">
        <w:trPr>
          <w:trHeight w:val="113"/>
        </w:trPr>
        <w:tc>
          <w:tcPr>
            <w:tcW w:w="4957" w:type="dxa"/>
            <w:vMerge/>
            <w:tcBorders>
              <w:top w:val="nil"/>
              <w:left w:val="single" w:sz="4" w:space="0" w:color="auto"/>
              <w:bottom w:val="single" w:sz="4" w:space="0" w:color="auto"/>
              <w:right w:val="single" w:sz="4" w:space="0" w:color="auto"/>
            </w:tcBorders>
            <w:vAlign w:val="center"/>
            <w:hideMark/>
          </w:tcPr>
          <w:p w14:paraId="75003263" w14:textId="77777777" w:rsidR="00F7374E" w:rsidRPr="00AD7DF4" w:rsidRDefault="00F7374E" w:rsidP="001D1960">
            <w:pPr>
              <w:spacing w:after="0" w:line="240" w:lineRule="auto"/>
              <w:jc w:val="center"/>
              <w:rPr>
                <w:rFonts w:cstheme="minorHAnsi"/>
                <w:sz w:val="18"/>
                <w:szCs w:val="18"/>
                <w:lang w:eastAsia="es-CO"/>
              </w:rPr>
            </w:pPr>
          </w:p>
        </w:tc>
        <w:tc>
          <w:tcPr>
            <w:tcW w:w="1700" w:type="dxa"/>
            <w:vMerge/>
            <w:tcBorders>
              <w:top w:val="nil"/>
              <w:left w:val="single" w:sz="4" w:space="0" w:color="auto"/>
              <w:bottom w:val="single" w:sz="4" w:space="0" w:color="auto"/>
              <w:right w:val="single" w:sz="4" w:space="0" w:color="auto"/>
            </w:tcBorders>
            <w:vAlign w:val="center"/>
            <w:hideMark/>
          </w:tcPr>
          <w:p w14:paraId="2399F920" w14:textId="77777777" w:rsidR="00F7374E" w:rsidRPr="00AD7DF4" w:rsidRDefault="00F7374E" w:rsidP="001D1960">
            <w:pPr>
              <w:spacing w:after="0" w:line="240" w:lineRule="auto"/>
              <w:jc w:val="center"/>
              <w:rPr>
                <w:rFonts w:cstheme="minorHAnsi"/>
                <w:sz w:val="18"/>
                <w:szCs w:val="18"/>
                <w:lang w:eastAsia="es-CO"/>
              </w:rPr>
            </w:pPr>
          </w:p>
        </w:tc>
        <w:tc>
          <w:tcPr>
            <w:tcW w:w="2410" w:type="dxa"/>
            <w:tcBorders>
              <w:top w:val="nil"/>
              <w:left w:val="nil"/>
              <w:bottom w:val="single" w:sz="4" w:space="0" w:color="auto"/>
              <w:right w:val="single" w:sz="4" w:space="0" w:color="auto"/>
            </w:tcBorders>
            <w:shd w:val="clear" w:color="auto" w:fill="auto"/>
            <w:noWrap/>
            <w:vAlign w:val="center"/>
            <w:hideMark/>
          </w:tcPr>
          <w:p w14:paraId="64F70F86"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023-080</w:t>
            </w:r>
          </w:p>
        </w:tc>
      </w:tr>
      <w:tr w:rsidR="00F7374E" w:rsidRPr="00AD7DF4" w14:paraId="25651ABA" w14:textId="77777777" w:rsidTr="001D1960">
        <w:trPr>
          <w:trHeight w:val="113"/>
        </w:trPr>
        <w:tc>
          <w:tcPr>
            <w:tcW w:w="4957" w:type="dxa"/>
            <w:vMerge/>
            <w:tcBorders>
              <w:top w:val="nil"/>
              <w:left w:val="single" w:sz="4" w:space="0" w:color="auto"/>
              <w:bottom w:val="single" w:sz="4" w:space="0" w:color="auto"/>
              <w:right w:val="single" w:sz="4" w:space="0" w:color="auto"/>
            </w:tcBorders>
            <w:vAlign w:val="center"/>
            <w:hideMark/>
          </w:tcPr>
          <w:p w14:paraId="3802CB45" w14:textId="77777777" w:rsidR="00F7374E" w:rsidRPr="00AD7DF4" w:rsidRDefault="00F7374E" w:rsidP="001D1960">
            <w:pPr>
              <w:spacing w:after="0" w:line="240" w:lineRule="auto"/>
              <w:jc w:val="center"/>
              <w:rPr>
                <w:rFonts w:cstheme="minorHAnsi"/>
                <w:sz w:val="18"/>
                <w:szCs w:val="18"/>
                <w:lang w:eastAsia="es-CO"/>
              </w:rPr>
            </w:pPr>
          </w:p>
        </w:tc>
        <w:tc>
          <w:tcPr>
            <w:tcW w:w="1700" w:type="dxa"/>
            <w:vMerge/>
            <w:tcBorders>
              <w:top w:val="nil"/>
              <w:left w:val="single" w:sz="4" w:space="0" w:color="auto"/>
              <w:bottom w:val="single" w:sz="4" w:space="0" w:color="auto"/>
              <w:right w:val="single" w:sz="4" w:space="0" w:color="auto"/>
            </w:tcBorders>
            <w:vAlign w:val="center"/>
            <w:hideMark/>
          </w:tcPr>
          <w:p w14:paraId="5E3CFA65" w14:textId="77777777" w:rsidR="00F7374E" w:rsidRPr="00AD7DF4" w:rsidRDefault="00F7374E" w:rsidP="001D1960">
            <w:pPr>
              <w:spacing w:after="0" w:line="240" w:lineRule="auto"/>
              <w:jc w:val="center"/>
              <w:rPr>
                <w:rFonts w:cstheme="minorHAnsi"/>
                <w:sz w:val="18"/>
                <w:szCs w:val="18"/>
                <w:lang w:eastAsia="es-CO"/>
              </w:rPr>
            </w:pPr>
          </w:p>
        </w:tc>
        <w:tc>
          <w:tcPr>
            <w:tcW w:w="2410" w:type="dxa"/>
            <w:tcBorders>
              <w:top w:val="nil"/>
              <w:left w:val="nil"/>
              <w:bottom w:val="single" w:sz="4" w:space="0" w:color="auto"/>
              <w:right w:val="single" w:sz="4" w:space="0" w:color="auto"/>
            </w:tcBorders>
            <w:shd w:val="clear" w:color="auto" w:fill="auto"/>
            <w:noWrap/>
            <w:vAlign w:val="center"/>
            <w:hideMark/>
          </w:tcPr>
          <w:p w14:paraId="645ED6D8"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023-056</w:t>
            </w:r>
          </w:p>
        </w:tc>
      </w:tr>
      <w:tr w:rsidR="00F7374E" w:rsidRPr="00AD7DF4" w14:paraId="35940B87" w14:textId="77777777" w:rsidTr="001D1960">
        <w:trPr>
          <w:trHeight w:val="113"/>
        </w:trPr>
        <w:tc>
          <w:tcPr>
            <w:tcW w:w="4957" w:type="dxa"/>
            <w:vMerge w:val="restart"/>
            <w:tcBorders>
              <w:top w:val="nil"/>
              <w:left w:val="single" w:sz="4" w:space="0" w:color="auto"/>
              <w:bottom w:val="single" w:sz="4" w:space="0" w:color="000000"/>
              <w:right w:val="single" w:sz="4" w:space="0" w:color="auto"/>
            </w:tcBorders>
            <w:shd w:val="clear" w:color="auto" w:fill="auto"/>
            <w:vAlign w:val="center"/>
            <w:hideMark/>
          </w:tcPr>
          <w:p w14:paraId="32BF0785"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Tres Unidades de Calificación y Tres Usos - Uso Predominante</w:t>
            </w:r>
          </w:p>
        </w:tc>
        <w:tc>
          <w:tcPr>
            <w:tcW w:w="1700" w:type="dxa"/>
            <w:tcBorders>
              <w:top w:val="nil"/>
              <w:left w:val="nil"/>
              <w:bottom w:val="single" w:sz="4" w:space="0" w:color="auto"/>
              <w:right w:val="single" w:sz="4" w:space="0" w:color="auto"/>
            </w:tcBorders>
            <w:shd w:val="clear" w:color="auto" w:fill="auto"/>
            <w:noWrap/>
            <w:vAlign w:val="center"/>
            <w:hideMark/>
          </w:tcPr>
          <w:p w14:paraId="65904AC3"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008</w:t>
            </w:r>
          </w:p>
        </w:tc>
        <w:tc>
          <w:tcPr>
            <w:tcW w:w="2410" w:type="dxa"/>
            <w:tcBorders>
              <w:top w:val="nil"/>
              <w:left w:val="nil"/>
              <w:bottom w:val="single" w:sz="4" w:space="0" w:color="auto"/>
              <w:right w:val="single" w:sz="4" w:space="0" w:color="auto"/>
            </w:tcBorders>
            <w:shd w:val="clear" w:color="auto" w:fill="auto"/>
            <w:noWrap/>
            <w:vAlign w:val="center"/>
            <w:hideMark/>
          </w:tcPr>
          <w:p w14:paraId="6B9105AF"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008-022-080</w:t>
            </w:r>
          </w:p>
        </w:tc>
      </w:tr>
      <w:tr w:rsidR="00F7374E" w:rsidRPr="00AD7DF4" w14:paraId="187BE622" w14:textId="77777777" w:rsidTr="001D1960">
        <w:trPr>
          <w:trHeight w:val="113"/>
        </w:trPr>
        <w:tc>
          <w:tcPr>
            <w:tcW w:w="4957" w:type="dxa"/>
            <w:vMerge/>
            <w:tcBorders>
              <w:top w:val="nil"/>
              <w:left w:val="single" w:sz="4" w:space="0" w:color="auto"/>
              <w:bottom w:val="single" w:sz="4" w:space="0" w:color="000000"/>
              <w:right w:val="single" w:sz="4" w:space="0" w:color="auto"/>
            </w:tcBorders>
            <w:vAlign w:val="center"/>
            <w:hideMark/>
          </w:tcPr>
          <w:p w14:paraId="0B8B04C0" w14:textId="77777777" w:rsidR="00F7374E" w:rsidRPr="00AD7DF4" w:rsidRDefault="00F7374E" w:rsidP="001D1960">
            <w:pPr>
              <w:spacing w:after="0" w:line="240" w:lineRule="auto"/>
              <w:jc w:val="center"/>
              <w:rPr>
                <w:rFonts w:cstheme="minorHAnsi"/>
                <w:sz w:val="18"/>
                <w:szCs w:val="18"/>
                <w:lang w:eastAsia="es-CO"/>
              </w:rPr>
            </w:pPr>
          </w:p>
        </w:tc>
        <w:tc>
          <w:tcPr>
            <w:tcW w:w="1700" w:type="dxa"/>
            <w:tcBorders>
              <w:top w:val="nil"/>
              <w:left w:val="nil"/>
              <w:bottom w:val="single" w:sz="4" w:space="0" w:color="auto"/>
              <w:right w:val="single" w:sz="4" w:space="0" w:color="auto"/>
            </w:tcBorders>
            <w:shd w:val="clear" w:color="auto" w:fill="auto"/>
            <w:noWrap/>
            <w:vAlign w:val="center"/>
            <w:hideMark/>
          </w:tcPr>
          <w:p w14:paraId="6F41F0E5"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008</w:t>
            </w:r>
          </w:p>
        </w:tc>
        <w:tc>
          <w:tcPr>
            <w:tcW w:w="2410" w:type="dxa"/>
            <w:tcBorders>
              <w:top w:val="nil"/>
              <w:left w:val="nil"/>
              <w:bottom w:val="single" w:sz="4" w:space="0" w:color="auto"/>
              <w:right w:val="single" w:sz="4" w:space="0" w:color="auto"/>
            </w:tcBorders>
            <w:shd w:val="clear" w:color="auto" w:fill="auto"/>
            <w:noWrap/>
            <w:vAlign w:val="center"/>
            <w:hideMark/>
          </w:tcPr>
          <w:p w14:paraId="4FC37568"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008-004-080</w:t>
            </w:r>
          </w:p>
        </w:tc>
      </w:tr>
    </w:tbl>
    <w:p w14:paraId="56F23078" w14:textId="1DE64A52" w:rsidR="00F7374E" w:rsidRDefault="00F7374E" w:rsidP="00B1017C">
      <w:pPr>
        <w:tabs>
          <w:tab w:val="left" w:pos="8931"/>
        </w:tabs>
        <w:ind w:right="49"/>
        <w:rPr>
          <w:b/>
          <w:sz w:val="24"/>
          <w:szCs w:val="24"/>
        </w:rPr>
      </w:pPr>
    </w:p>
    <w:tbl>
      <w:tblPr>
        <w:tblW w:w="9067" w:type="dxa"/>
        <w:tblCellMar>
          <w:left w:w="70" w:type="dxa"/>
          <w:right w:w="70" w:type="dxa"/>
        </w:tblCellMar>
        <w:tblLook w:val="04A0" w:firstRow="1" w:lastRow="0" w:firstColumn="1" w:lastColumn="0" w:noHBand="0" w:noVBand="1"/>
      </w:tblPr>
      <w:tblGrid>
        <w:gridCol w:w="4957"/>
        <w:gridCol w:w="1850"/>
        <w:gridCol w:w="2260"/>
      </w:tblGrid>
      <w:tr w:rsidR="00F7374E" w:rsidRPr="00AD7DF4" w14:paraId="1076D400" w14:textId="77777777" w:rsidTr="001D1960">
        <w:trPr>
          <w:trHeight w:val="113"/>
        </w:trPr>
        <w:tc>
          <w:tcPr>
            <w:tcW w:w="9067" w:type="dxa"/>
            <w:gridSpan w:val="3"/>
            <w:tcBorders>
              <w:top w:val="single" w:sz="4" w:space="0" w:color="auto"/>
              <w:left w:val="single" w:sz="4" w:space="0" w:color="auto"/>
              <w:bottom w:val="single" w:sz="4" w:space="0" w:color="auto"/>
              <w:right w:val="single" w:sz="4" w:space="0" w:color="000000"/>
            </w:tcBorders>
            <w:shd w:val="clear" w:color="000000" w:fill="BFBFBF"/>
            <w:noWrap/>
            <w:vAlign w:val="center"/>
            <w:hideMark/>
          </w:tcPr>
          <w:p w14:paraId="302B8415" w14:textId="77777777" w:rsidR="00F7374E" w:rsidRPr="00AD7DF4" w:rsidRDefault="00F7374E"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T20 - Moteles, Amoblados y Residencias</w:t>
            </w:r>
          </w:p>
        </w:tc>
      </w:tr>
      <w:tr w:rsidR="00F7374E" w:rsidRPr="00AD7DF4" w14:paraId="788504AF" w14:textId="77777777" w:rsidTr="001D1960">
        <w:trPr>
          <w:trHeight w:val="113"/>
        </w:trPr>
        <w:tc>
          <w:tcPr>
            <w:tcW w:w="4957" w:type="dxa"/>
            <w:tcBorders>
              <w:top w:val="nil"/>
              <w:left w:val="single" w:sz="4" w:space="0" w:color="auto"/>
              <w:bottom w:val="single" w:sz="4" w:space="0" w:color="auto"/>
              <w:right w:val="single" w:sz="4" w:space="0" w:color="auto"/>
            </w:tcBorders>
            <w:shd w:val="clear" w:color="000000" w:fill="BFBFBF"/>
            <w:noWrap/>
            <w:vAlign w:val="center"/>
            <w:hideMark/>
          </w:tcPr>
          <w:p w14:paraId="39AFCA95" w14:textId="77777777" w:rsidR="00F7374E" w:rsidRPr="00AD7DF4" w:rsidRDefault="00F7374E"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Reglas de Negocio</w:t>
            </w:r>
          </w:p>
        </w:tc>
        <w:tc>
          <w:tcPr>
            <w:tcW w:w="1850" w:type="dxa"/>
            <w:tcBorders>
              <w:top w:val="nil"/>
              <w:left w:val="nil"/>
              <w:bottom w:val="single" w:sz="4" w:space="0" w:color="auto"/>
              <w:right w:val="single" w:sz="4" w:space="0" w:color="auto"/>
            </w:tcBorders>
            <w:shd w:val="clear" w:color="000000" w:fill="BFBFBF"/>
            <w:noWrap/>
            <w:vAlign w:val="center"/>
            <w:hideMark/>
          </w:tcPr>
          <w:p w14:paraId="27FB9404" w14:textId="77777777" w:rsidR="00F7374E" w:rsidRPr="00AD7DF4" w:rsidRDefault="00F7374E"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Uso Predominante</w:t>
            </w:r>
          </w:p>
        </w:tc>
        <w:tc>
          <w:tcPr>
            <w:tcW w:w="2260" w:type="dxa"/>
            <w:tcBorders>
              <w:top w:val="nil"/>
              <w:left w:val="nil"/>
              <w:bottom w:val="single" w:sz="4" w:space="0" w:color="auto"/>
              <w:right w:val="single" w:sz="4" w:space="0" w:color="auto"/>
            </w:tcBorders>
            <w:shd w:val="clear" w:color="000000" w:fill="BFBFBF"/>
            <w:noWrap/>
            <w:vAlign w:val="center"/>
            <w:hideMark/>
          </w:tcPr>
          <w:p w14:paraId="796A27C7" w14:textId="77777777" w:rsidR="00F7374E" w:rsidRPr="00AD7DF4" w:rsidRDefault="00F7374E"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Combinación de Usos</w:t>
            </w:r>
          </w:p>
        </w:tc>
      </w:tr>
      <w:tr w:rsidR="00F7374E" w:rsidRPr="00AD7DF4" w14:paraId="4C28D9E6" w14:textId="77777777" w:rsidTr="001D1960">
        <w:trPr>
          <w:trHeight w:val="450"/>
        </w:trPr>
        <w:tc>
          <w:tcPr>
            <w:tcW w:w="4957" w:type="dxa"/>
            <w:vMerge w:val="restart"/>
            <w:tcBorders>
              <w:top w:val="nil"/>
              <w:left w:val="single" w:sz="4" w:space="0" w:color="auto"/>
              <w:bottom w:val="single" w:sz="4" w:space="0" w:color="000000"/>
              <w:right w:val="single" w:sz="4" w:space="0" w:color="auto"/>
            </w:tcBorders>
            <w:shd w:val="clear" w:color="auto" w:fill="auto"/>
            <w:vAlign w:val="center"/>
            <w:hideMark/>
          </w:tcPr>
          <w:p w14:paraId="2211B678"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Una Unidad de Calificación y Un Uso</w:t>
            </w:r>
          </w:p>
        </w:tc>
        <w:tc>
          <w:tcPr>
            <w:tcW w:w="185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C91EE0A"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026</w:t>
            </w:r>
          </w:p>
        </w:tc>
        <w:tc>
          <w:tcPr>
            <w:tcW w:w="22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565C44F"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026</w:t>
            </w:r>
          </w:p>
        </w:tc>
      </w:tr>
      <w:tr w:rsidR="00F7374E" w:rsidRPr="00AD7DF4" w14:paraId="5AB2F2F7" w14:textId="77777777" w:rsidTr="001D1960">
        <w:trPr>
          <w:trHeight w:val="450"/>
        </w:trPr>
        <w:tc>
          <w:tcPr>
            <w:tcW w:w="4957" w:type="dxa"/>
            <w:vMerge/>
            <w:tcBorders>
              <w:top w:val="nil"/>
              <w:left w:val="single" w:sz="4" w:space="0" w:color="auto"/>
              <w:bottom w:val="single" w:sz="4" w:space="0" w:color="000000"/>
              <w:right w:val="single" w:sz="4" w:space="0" w:color="auto"/>
            </w:tcBorders>
            <w:vAlign w:val="center"/>
            <w:hideMark/>
          </w:tcPr>
          <w:p w14:paraId="563C262B" w14:textId="77777777" w:rsidR="00F7374E" w:rsidRPr="00AD7DF4" w:rsidRDefault="00F7374E" w:rsidP="001D1960">
            <w:pPr>
              <w:spacing w:after="0" w:line="240" w:lineRule="auto"/>
              <w:rPr>
                <w:rFonts w:cstheme="minorHAnsi"/>
                <w:sz w:val="18"/>
                <w:szCs w:val="18"/>
                <w:lang w:eastAsia="es-CO"/>
              </w:rPr>
            </w:pPr>
          </w:p>
        </w:tc>
        <w:tc>
          <w:tcPr>
            <w:tcW w:w="1850" w:type="dxa"/>
            <w:vMerge/>
            <w:tcBorders>
              <w:top w:val="nil"/>
              <w:left w:val="single" w:sz="4" w:space="0" w:color="auto"/>
              <w:bottom w:val="single" w:sz="4" w:space="0" w:color="000000"/>
              <w:right w:val="single" w:sz="4" w:space="0" w:color="auto"/>
            </w:tcBorders>
            <w:vAlign w:val="center"/>
            <w:hideMark/>
          </w:tcPr>
          <w:p w14:paraId="5C9122C0" w14:textId="77777777" w:rsidR="00F7374E" w:rsidRPr="00AD7DF4" w:rsidRDefault="00F7374E" w:rsidP="001D1960">
            <w:pPr>
              <w:spacing w:after="0" w:line="240" w:lineRule="auto"/>
              <w:rPr>
                <w:rFonts w:cstheme="minorHAnsi"/>
                <w:sz w:val="18"/>
                <w:szCs w:val="18"/>
                <w:lang w:eastAsia="es-CO"/>
              </w:rPr>
            </w:pPr>
          </w:p>
        </w:tc>
        <w:tc>
          <w:tcPr>
            <w:tcW w:w="2260" w:type="dxa"/>
            <w:vMerge/>
            <w:tcBorders>
              <w:top w:val="nil"/>
              <w:left w:val="single" w:sz="4" w:space="0" w:color="auto"/>
              <w:bottom w:val="single" w:sz="4" w:space="0" w:color="000000"/>
              <w:right w:val="single" w:sz="4" w:space="0" w:color="auto"/>
            </w:tcBorders>
            <w:vAlign w:val="center"/>
            <w:hideMark/>
          </w:tcPr>
          <w:p w14:paraId="46EF0581" w14:textId="77777777" w:rsidR="00F7374E" w:rsidRPr="00AD7DF4" w:rsidRDefault="00F7374E" w:rsidP="001D1960">
            <w:pPr>
              <w:spacing w:after="0" w:line="240" w:lineRule="auto"/>
              <w:rPr>
                <w:rFonts w:cstheme="minorHAnsi"/>
                <w:sz w:val="18"/>
                <w:szCs w:val="18"/>
                <w:lang w:eastAsia="es-CO"/>
              </w:rPr>
            </w:pPr>
          </w:p>
        </w:tc>
      </w:tr>
    </w:tbl>
    <w:p w14:paraId="26BDF1D9" w14:textId="3D2EBC07" w:rsidR="00F7374E" w:rsidRDefault="00F7374E" w:rsidP="00B1017C">
      <w:pPr>
        <w:tabs>
          <w:tab w:val="left" w:pos="8931"/>
        </w:tabs>
        <w:ind w:right="49"/>
        <w:rPr>
          <w:b/>
          <w:sz w:val="24"/>
          <w:szCs w:val="24"/>
        </w:rPr>
      </w:pPr>
    </w:p>
    <w:p w14:paraId="44F036BA" w14:textId="77777777" w:rsidR="00E9511B" w:rsidRDefault="00E9511B" w:rsidP="00B1017C">
      <w:pPr>
        <w:tabs>
          <w:tab w:val="left" w:pos="8931"/>
        </w:tabs>
        <w:ind w:right="49"/>
        <w:rPr>
          <w:b/>
          <w:sz w:val="24"/>
          <w:szCs w:val="24"/>
        </w:rPr>
      </w:pPr>
    </w:p>
    <w:p w14:paraId="240F6062" w14:textId="3C5D941D" w:rsidR="001C5E65" w:rsidRDefault="001C5E65" w:rsidP="00B1017C">
      <w:pPr>
        <w:tabs>
          <w:tab w:val="left" w:pos="8931"/>
        </w:tabs>
        <w:ind w:right="49"/>
        <w:rPr>
          <w:b/>
          <w:sz w:val="24"/>
          <w:szCs w:val="24"/>
        </w:rPr>
      </w:pPr>
    </w:p>
    <w:tbl>
      <w:tblPr>
        <w:tblW w:w="9067" w:type="dxa"/>
        <w:tblCellMar>
          <w:left w:w="70" w:type="dxa"/>
          <w:right w:w="70" w:type="dxa"/>
        </w:tblCellMar>
        <w:tblLook w:val="04A0" w:firstRow="1" w:lastRow="0" w:firstColumn="1" w:lastColumn="0" w:noHBand="0" w:noVBand="1"/>
      </w:tblPr>
      <w:tblGrid>
        <w:gridCol w:w="4957"/>
        <w:gridCol w:w="1700"/>
        <w:gridCol w:w="2410"/>
      </w:tblGrid>
      <w:tr w:rsidR="00F7374E" w:rsidRPr="00AD7DF4" w14:paraId="4F4FA67F" w14:textId="77777777" w:rsidTr="001D1960">
        <w:trPr>
          <w:trHeight w:val="113"/>
        </w:trPr>
        <w:tc>
          <w:tcPr>
            <w:tcW w:w="9067" w:type="dxa"/>
            <w:gridSpan w:val="3"/>
            <w:tcBorders>
              <w:top w:val="single" w:sz="4" w:space="0" w:color="auto"/>
              <w:left w:val="single" w:sz="4" w:space="0" w:color="auto"/>
              <w:bottom w:val="single" w:sz="4" w:space="0" w:color="auto"/>
              <w:right w:val="single" w:sz="4" w:space="0" w:color="000000"/>
            </w:tcBorders>
            <w:shd w:val="clear" w:color="000000" w:fill="BFBFBF"/>
            <w:noWrap/>
            <w:vAlign w:val="center"/>
            <w:hideMark/>
          </w:tcPr>
          <w:p w14:paraId="373D13D6" w14:textId="77777777" w:rsidR="00E9511B" w:rsidRDefault="00E9511B" w:rsidP="001D1960">
            <w:pPr>
              <w:spacing w:after="0" w:line="240" w:lineRule="auto"/>
              <w:jc w:val="center"/>
              <w:rPr>
                <w:rFonts w:cstheme="minorHAnsi"/>
                <w:b/>
                <w:bCs/>
                <w:sz w:val="18"/>
                <w:szCs w:val="18"/>
                <w:lang w:eastAsia="es-CO"/>
              </w:rPr>
            </w:pPr>
          </w:p>
          <w:p w14:paraId="62BB87A5" w14:textId="62E2F0CF" w:rsidR="00F7374E" w:rsidRPr="00AD7DF4" w:rsidRDefault="00F7374E"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T24 - Construcciones en Material de Desecho</w:t>
            </w:r>
          </w:p>
        </w:tc>
      </w:tr>
      <w:tr w:rsidR="00F7374E" w:rsidRPr="00AD7DF4" w14:paraId="10EE0EFD" w14:textId="77777777" w:rsidTr="001D1960">
        <w:trPr>
          <w:trHeight w:val="113"/>
        </w:trPr>
        <w:tc>
          <w:tcPr>
            <w:tcW w:w="4957" w:type="dxa"/>
            <w:tcBorders>
              <w:top w:val="nil"/>
              <w:left w:val="single" w:sz="4" w:space="0" w:color="auto"/>
              <w:bottom w:val="single" w:sz="4" w:space="0" w:color="auto"/>
              <w:right w:val="single" w:sz="4" w:space="0" w:color="auto"/>
            </w:tcBorders>
            <w:shd w:val="clear" w:color="000000" w:fill="BFBFBF"/>
            <w:noWrap/>
            <w:vAlign w:val="center"/>
            <w:hideMark/>
          </w:tcPr>
          <w:p w14:paraId="3DB34302" w14:textId="77777777" w:rsidR="00F7374E" w:rsidRPr="00AD7DF4" w:rsidRDefault="00F7374E"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Reglas de Negocio</w:t>
            </w:r>
          </w:p>
        </w:tc>
        <w:tc>
          <w:tcPr>
            <w:tcW w:w="1700" w:type="dxa"/>
            <w:tcBorders>
              <w:top w:val="nil"/>
              <w:left w:val="nil"/>
              <w:bottom w:val="single" w:sz="4" w:space="0" w:color="auto"/>
              <w:right w:val="single" w:sz="4" w:space="0" w:color="auto"/>
            </w:tcBorders>
            <w:shd w:val="clear" w:color="000000" w:fill="BFBFBF"/>
            <w:noWrap/>
            <w:vAlign w:val="center"/>
            <w:hideMark/>
          </w:tcPr>
          <w:p w14:paraId="211E7AA5" w14:textId="77777777" w:rsidR="00F7374E" w:rsidRPr="00AD7DF4" w:rsidRDefault="00F7374E"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Uso Predominante</w:t>
            </w:r>
          </w:p>
        </w:tc>
        <w:tc>
          <w:tcPr>
            <w:tcW w:w="2410" w:type="dxa"/>
            <w:tcBorders>
              <w:top w:val="nil"/>
              <w:left w:val="nil"/>
              <w:bottom w:val="single" w:sz="4" w:space="0" w:color="auto"/>
              <w:right w:val="single" w:sz="4" w:space="0" w:color="auto"/>
            </w:tcBorders>
            <w:shd w:val="clear" w:color="000000" w:fill="BFBFBF"/>
            <w:noWrap/>
            <w:vAlign w:val="center"/>
            <w:hideMark/>
          </w:tcPr>
          <w:p w14:paraId="2953DA65" w14:textId="77777777" w:rsidR="00F7374E" w:rsidRPr="00AD7DF4" w:rsidRDefault="00F7374E"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Combinación de Usos</w:t>
            </w:r>
          </w:p>
        </w:tc>
      </w:tr>
      <w:tr w:rsidR="00F7374E" w:rsidRPr="00AD7DF4" w14:paraId="35FED575" w14:textId="77777777" w:rsidTr="001D1960">
        <w:trPr>
          <w:trHeight w:val="113"/>
        </w:trPr>
        <w:tc>
          <w:tcPr>
            <w:tcW w:w="4957" w:type="dxa"/>
            <w:vMerge w:val="restart"/>
            <w:tcBorders>
              <w:top w:val="nil"/>
              <w:left w:val="single" w:sz="4" w:space="0" w:color="auto"/>
              <w:bottom w:val="single" w:sz="4" w:space="0" w:color="000000"/>
              <w:right w:val="single" w:sz="4" w:space="0" w:color="auto"/>
            </w:tcBorders>
            <w:shd w:val="clear" w:color="auto" w:fill="auto"/>
            <w:vAlign w:val="center"/>
            <w:hideMark/>
          </w:tcPr>
          <w:p w14:paraId="17C1BF87"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Una Unidad de Calificación y Un Uso</w:t>
            </w:r>
          </w:p>
        </w:tc>
        <w:tc>
          <w:tcPr>
            <w:tcW w:w="1700" w:type="dxa"/>
            <w:tcBorders>
              <w:top w:val="nil"/>
              <w:left w:val="nil"/>
              <w:bottom w:val="single" w:sz="4" w:space="0" w:color="auto"/>
              <w:right w:val="single" w:sz="4" w:space="0" w:color="auto"/>
            </w:tcBorders>
            <w:shd w:val="clear" w:color="auto" w:fill="auto"/>
            <w:vAlign w:val="center"/>
            <w:hideMark/>
          </w:tcPr>
          <w:p w14:paraId="7EDD59AF"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001</w:t>
            </w:r>
          </w:p>
        </w:tc>
        <w:tc>
          <w:tcPr>
            <w:tcW w:w="2410" w:type="dxa"/>
            <w:tcBorders>
              <w:top w:val="nil"/>
              <w:left w:val="nil"/>
              <w:bottom w:val="single" w:sz="4" w:space="0" w:color="auto"/>
              <w:right w:val="single" w:sz="4" w:space="0" w:color="auto"/>
            </w:tcBorders>
            <w:shd w:val="clear" w:color="auto" w:fill="auto"/>
            <w:vAlign w:val="center"/>
            <w:hideMark/>
          </w:tcPr>
          <w:p w14:paraId="0CC67EE5"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001</w:t>
            </w:r>
          </w:p>
        </w:tc>
      </w:tr>
      <w:tr w:rsidR="00F7374E" w:rsidRPr="00AD7DF4" w14:paraId="263BB671" w14:textId="77777777" w:rsidTr="001D1960">
        <w:trPr>
          <w:trHeight w:val="113"/>
        </w:trPr>
        <w:tc>
          <w:tcPr>
            <w:tcW w:w="4957" w:type="dxa"/>
            <w:vMerge/>
            <w:tcBorders>
              <w:top w:val="nil"/>
              <w:left w:val="single" w:sz="4" w:space="0" w:color="auto"/>
              <w:bottom w:val="single" w:sz="4" w:space="0" w:color="000000"/>
              <w:right w:val="single" w:sz="4" w:space="0" w:color="auto"/>
            </w:tcBorders>
            <w:vAlign w:val="center"/>
            <w:hideMark/>
          </w:tcPr>
          <w:p w14:paraId="0C4FC12C" w14:textId="77777777" w:rsidR="00F7374E" w:rsidRPr="00AD7DF4" w:rsidRDefault="00F7374E" w:rsidP="001D1960">
            <w:pPr>
              <w:spacing w:after="0" w:line="240" w:lineRule="auto"/>
              <w:jc w:val="center"/>
              <w:rPr>
                <w:rFonts w:cstheme="minorHAnsi"/>
                <w:sz w:val="18"/>
                <w:szCs w:val="18"/>
                <w:lang w:eastAsia="es-CO"/>
              </w:rPr>
            </w:pPr>
          </w:p>
        </w:tc>
        <w:tc>
          <w:tcPr>
            <w:tcW w:w="1700" w:type="dxa"/>
            <w:tcBorders>
              <w:top w:val="nil"/>
              <w:left w:val="nil"/>
              <w:bottom w:val="single" w:sz="4" w:space="0" w:color="auto"/>
              <w:right w:val="single" w:sz="4" w:space="0" w:color="auto"/>
            </w:tcBorders>
            <w:shd w:val="clear" w:color="auto" w:fill="auto"/>
            <w:vAlign w:val="center"/>
            <w:hideMark/>
          </w:tcPr>
          <w:p w14:paraId="6AB27C64"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002</w:t>
            </w:r>
          </w:p>
        </w:tc>
        <w:tc>
          <w:tcPr>
            <w:tcW w:w="2410" w:type="dxa"/>
            <w:tcBorders>
              <w:top w:val="nil"/>
              <w:left w:val="nil"/>
              <w:bottom w:val="single" w:sz="4" w:space="0" w:color="auto"/>
              <w:right w:val="single" w:sz="4" w:space="0" w:color="auto"/>
            </w:tcBorders>
            <w:shd w:val="clear" w:color="auto" w:fill="auto"/>
            <w:vAlign w:val="center"/>
            <w:hideMark/>
          </w:tcPr>
          <w:p w14:paraId="5C5AE623"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002</w:t>
            </w:r>
          </w:p>
        </w:tc>
      </w:tr>
      <w:tr w:rsidR="00F7374E" w:rsidRPr="00AD7DF4" w14:paraId="3CFCC4DB" w14:textId="77777777" w:rsidTr="001D1960">
        <w:trPr>
          <w:trHeight w:val="113"/>
        </w:trPr>
        <w:tc>
          <w:tcPr>
            <w:tcW w:w="4957" w:type="dxa"/>
            <w:vMerge/>
            <w:tcBorders>
              <w:top w:val="nil"/>
              <w:left w:val="single" w:sz="4" w:space="0" w:color="auto"/>
              <w:bottom w:val="single" w:sz="4" w:space="0" w:color="000000"/>
              <w:right w:val="single" w:sz="4" w:space="0" w:color="auto"/>
            </w:tcBorders>
            <w:vAlign w:val="center"/>
            <w:hideMark/>
          </w:tcPr>
          <w:p w14:paraId="5BD2CBD7" w14:textId="77777777" w:rsidR="00F7374E" w:rsidRPr="00AD7DF4" w:rsidRDefault="00F7374E" w:rsidP="001D1960">
            <w:pPr>
              <w:spacing w:after="0" w:line="240" w:lineRule="auto"/>
              <w:jc w:val="center"/>
              <w:rPr>
                <w:rFonts w:cstheme="minorHAnsi"/>
                <w:sz w:val="18"/>
                <w:szCs w:val="18"/>
                <w:lang w:eastAsia="es-CO"/>
              </w:rPr>
            </w:pPr>
          </w:p>
        </w:tc>
        <w:tc>
          <w:tcPr>
            <w:tcW w:w="1700" w:type="dxa"/>
            <w:tcBorders>
              <w:top w:val="nil"/>
              <w:left w:val="nil"/>
              <w:bottom w:val="single" w:sz="4" w:space="0" w:color="auto"/>
              <w:right w:val="single" w:sz="4" w:space="0" w:color="auto"/>
            </w:tcBorders>
            <w:shd w:val="clear" w:color="auto" w:fill="auto"/>
            <w:vAlign w:val="center"/>
            <w:hideMark/>
          </w:tcPr>
          <w:p w14:paraId="40E2D930"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009</w:t>
            </w:r>
          </w:p>
        </w:tc>
        <w:tc>
          <w:tcPr>
            <w:tcW w:w="2410" w:type="dxa"/>
            <w:tcBorders>
              <w:top w:val="nil"/>
              <w:left w:val="nil"/>
              <w:bottom w:val="single" w:sz="4" w:space="0" w:color="auto"/>
              <w:right w:val="single" w:sz="4" w:space="0" w:color="auto"/>
            </w:tcBorders>
            <w:shd w:val="clear" w:color="auto" w:fill="auto"/>
            <w:vAlign w:val="center"/>
            <w:hideMark/>
          </w:tcPr>
          <w:p w14:paraId="59B2D75C"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009</w:t>
            </w:r>
          </w:p>
        </w:tc>
      </w:tr>
      <w:tr w:rsidR="00F7374E" w:rsidRPr="00AD7DF4" w14:paraId="7BEECCDB" w14:textId="77777777" w:rsidTr="001D1960">
        <w:trPr>
          <w:trHeight w:val="450"/>
        </w:trPr>
        <w:tc>
          <w:tcPr>
            <w:tcW w:w="9067" w:type="dxa"/>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4818D6A1"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SI EN FICHA DE CALIFICACIÓN ARMAZÓN = "111" Y CALIFICACIÓN EN MUROS = "121" ENTONCES APLICAR VARIABLE MODELO</w:t>
            </w:r>
          </w:p>
        </w:tc>
      </w:tr>
      <w:tr w:rsidR="00F7374E" w:rsidRPr="00AD7DF4" w14:paraId="1462A0DF" w14:textId="77777777" w:rsidTr="001D1960">
        <w:trPr>
          <w:trHeight w:val="450"/>
        </w:trPr>
        <w:tc>
          <w:tcPr>
            <w:tcW w:w="9067" w:type="dxa"/>
            <w:gridSpan w:val="3"/>
            <w:vMerge/>
            <w:tcBorders>
              <w:top w:val="single" w:sz="4" w:space="0" w:color="auto"/>
              <w:left w:val="single" w:sz="4" w:space="0" w:color="auto"/>
              <w:bottom w:val="single" w:sz="4" w:space="0" w:color="000000"/>
              <w:right w:val="single" w:sz="4" w:space="0" w:color="000000"/>
            </w:tcBorders>
            <w:vAlign w:val="center"/>
            <w:hideMark/>
          </w:tcPr>
          <w:p w14:paraId="1335DCC1" w14:textId="77777777" w:rsidR="00F7374E" w:rsidRPr="00AD7DF4" w:rsidRDefault="00F7374E" w:rsidP="001D1960">
            <w:pPr>
              <w:spacing w:after="0" w:line="240" w:lineRule="auto"/>
              <w:jc w:val="center"/>
              <w:rPr>
                <w:rFonts w:cstheme="minorHAnsi"/>
                <w:sz w:val="18"/>
                <w:szCs w:val="18"/>
                <w:lang w:eastAsia="es-CO"/>
              </w:rPr>
            </w:pPr>
          </w:p>
        </w:tc>
      </w:tr>
    </w:tbl>
    <w:p w14:paraId="7B0977EB" w14:textId="08B1F3FE" w:rsidR="00F7374E" w:rsidRDefault="00F7374E" w:rsidP="00B1017C">
      <w:pPr>
        <w:tabs>
          <w:tab w:val="left" w:pos="8931"/>
        </w:tabs>
        <w:ind w:right="49"/>
        <w:rPr>
          <w:b/>
          <w:sz w:val="24"/>
          <w:szCs w:val="24"/>
        </w:rPr>
      </w:pPr>
    </w:p>
    <w:tbl>
      <w:tblPr>
        <w:tblW w:w="9067" w:type="dxa"/>
        <w:tblCellMar>
          <w:left w:w="70" w:type="dxa"/>
          <w:right w:w="70" w:type="dxa"/>
        </w:tblCellMar>
        <w:tblLook w:val="04A0" w:firstRow="1" w:lastRow="0" w:firstColumn="1" w:lastColumn="0" w:noHBand="0" w:noVBand="1"/>
      </w:tblPr>
      <w:tblGrid>
        <w:gridCol w:w="4957"/>
        <w:gridCol w:w="1700"/>
        <w:gridCol w:w="2410"/>
      </w:tblGrid>
      <w:tr w:rsidR="00F7374E" w:rsidRPr="00AD7DF4" w14:paraId="6FFEF6AA" w14:textId="77777777" w:rsidTr="001D1960">
        <w:trPr>
          <w:trHeight w:val="113"/>
        </w:trPr>
        <w:tc>
          <w:tcPr>
            <w:tcW w:w="9067" w:type="dxa"/>
            <w:gridSpan w:val="3"/>
            <w:tcBorders>
              <w:top w:val="single" w:sz="4" w:space="0" w:color="auto"/>
              <w:left w:val="single" w:sz="4" w:space="0" w:color="auto"/>
              <w:bottom w:val="single" w:sz="4" w:space="0" w:color="auto"/>
              <w:right w:val="single" w:sz="4" w:space="0" w:color="000000"/>
            </w:tcBorders>
            <w:shd w:val="clear" w:color="000000" w:fill="BFBFBF"/>
            <w:noWrap/>
            <w:vAlign w:val="center"/>
            <w:hideMark/>
          </w:tcPr>
          <w:p w14:paraId="0588E67D" w14:textId="77777777" w:rsidR="00F7374E" w:rsidRPr="00AD7DF4" w:rsidRDefault="00F7374E"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T25 - Construcciones en Prefabricado</w:t>
            </w:r>
          </w:p>
        </w:tc>
      </w:tr>
      <w:tr w:rsidR="00F7374E" w:rsidRPr="00AD7DF4" w14:paraId="4540AF49" w14:textId="77777777" w:rsidTr="001D1960">
        <w:trPr>
          <w:trHeight w:val="113"/>
        </w:trPr>
        <w:tc>
          <w:tcPr>
            <w:tcW w:w="4957" w:type="dxa"/>
            <w:tcBorders>
              <w:top w:val="nil"/>
              <w:left w:val="single" w:sz="4" w:space="0" w:color="auto"/>
              <w:bottom w:val="single" w:sz="4" w:space="0" w:color="auto"/>
              <w:right w:val="single" w:sz="4" w:space="0" w:color="auto"/>
            </w:tcBorders>
            <w:shd w:val="clear" w:color="000000" w:fill="BFBFBF"/>
            <w:noWrap/>
            <w:vAlign w:val="center"/>
            <w:hideMark/>
          </w:tcPr>
          <w:p w14:paraId="2349CCDF" w14:textId="77777777" w:rsidR="00F7374E" w:rsidRPr="00AD7DF4" w:rsidRDefault="00F7374E"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Reglas de Negocio</w:t>
            </w:r>
          </w:p>
        </w:tc>
        <w:tc>
          <w:tcPr>
            <w:tcW w:w="1700" w:type="dxa"/>
            <w:tcBorders>
              <w:top w:val="nil"/>
              <w:left w:val="nil"/>
              <w:bottom w:val="single" w:sz="4" w:space="0" w:color="auto"/>
              <w:right w:val="single" w:sz="4" w:space="0" w:color="auto"/>
            </w:tcBorders>
            <w:shd w:val="clear" w:color="000000" w:fill="BFBFBF"/>
            <w:noWrap/>
            <w:vAlign w:val="center"/>
            <w:hideMark/>
          </w:tcPr>
          <w:p w14:paraId="61455D41" w14:textId="77777777" w:rsidR="00F7374E" w:rsidRPr="00AD7DF4" w:rsidRDefault="00F7374E"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Uso Predominante</w:t>
            </w:r>
          </w:p>
        </w:tc>
        <w:tc>
          <w:tcPr>
            <w:tcW w:w="2410" w:type="dxa"/>
            <w:tcBorders>
              <w:top w:val="nil"/>
              <w:left w:val="nil"/>
              <w:bottom w:val="single" w:sz="4" w:space="0" w:color="auto"/>
              <w:right w:val="single" w:sz="4" w:space="0" w:color="auto"/>
            </w:tcBorders>
            <w:shd w:val="clear" w:color="000000" w:fill="BFBFBF"/>
            <w:noWrap/>
            <w:vAlign w:val="center"/>
            <w:hideMark/>
          </w:tcPr>
          <w:p w14:paraId="3D176313" w14:textId="77777777" w:rsidR="00F7374E" w:rsidRPr="00AD7DF4" w:rsidRDefault="00F7374E"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Combinación de Usos</w:t>
            </w:r>
          </w:p>
        </w:tc>
      </w:tr>
      <w:tr w:rsidR="00F7374E" w:rsidRPr="00AD7DF4" w14:paraId="7FA8961E" w14:textId="77777777" w:rsidTr="001D1960">
        <w:trPr>
          <w:trHeight w:val="113"/>
        </w:trPr>
        <w:tc>
          <w:tcPr>
            <w:tcW w:w="4957" w:type="dxa"/>
            <w:vMerge w:val="restart"/>
            <w:tcBorders>
              <w:top w:val="nil"/>
              <w:left w:val="single" w:sz="4" w:space="0" w:color="auto"/>
              <w:bottom w:val="single" w:sz="4" w:space="0" w:color="000000"/>
              <w:right w:val="single" w:sz="4" w:space="0" w:color="auto"/>
            </w:tcBorders>
            <w:shd w:val="clear" w:color="auto" w:fill="auto"/>
            <w:vAlign w:val="center"/>
            <w:hideMark/>
          </w:tcPr>
          <w:p w14:paraId="5D916620"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Una Unidad de Calificación y Un Uso</w:t>
            </w:r>
          </w:p>
        </w:tc>
        <w:tc>
          <w:tcPr>
            <w:tcW w:w="1700" w:type="dxa"/>
            <w:tcBorders>
              <w:top w:val="nil"/>
              <w:left w:val="nil"/>
              <w:bottom w:val="single" w:sz="4" w:space="0" w:color="auto"/>
              <w:right w:val="single" w:sz="4" w:space="0" w:color="auto"/>
            </w:tcBorders>
            <w:shd w:val="clear" w:color="auto" w:fill="auto"/>
            <w:vAlign w:val="center"/>
            <w:hideMark/>
          </w:tcPr>
          <w:p w14:paraId="2E07B4F7"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001</w:t>
            </w:r>
          </w:p>
        </w:tc>
        <w:tc>
          <w:tcPr>
            <w:tcW w:w="2410" w:type="dxa"/>
            <w:tcBorders>
              <w:top w:val="nil"/>
              <w:left w:val="nil"/>
              <w:bottom w:val="single" w:sz="4" w:space="0" w:color="auto"/>
              <w:right w:val="single" w:sz="4" w:space="0" w:color="auto"/>
            </w:tcBorders>
            <w:shd w:val="clear" w:color="auto" w:fill="auto"/>
            <w:vAlign w:val="center"/>
            <w:hideMark/>
          </w:tcPr>
          <w:p w14:paraId="78B62B50"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001</w:t>
            </w:r>
          </w:p>
        </w:tc>
      </w:tr>
      <w:tr w:rsidR="00F7374E" w:rsidRPr="00AD7DF4" w14:paraId="0C69078E" w14:textId="77777777" w:rsidTr="001D1960">
        <w:trPr>
          <w:trHeight w:val="113"/>
        </w:trPr>
        <w:tc>
          <w:tcPr>
            <w:tcW w:w="4957" w:type="dxa"/>
            <w:vMerge/>
            <w:tcBorders>
              <w:top w:val="nil"/>
              <w:left w:val="single" w:sz="4" w:space="0" w:color="auto"/>
              <w:bottom w:val="single" w:sz="4" w:space="0" w:color="000000"/>
              <w:right w:val="single" w:sz="4" w:space="0" w:color="auto"/>
            </w:tcBorders>
            <w:vAlign w:val="center"/>
            <w:hideMark/>
          </w:tcPr>
          <w:p w14:paraId="0193F90F" w14:textId="77777777" w:rsidR="00F7374E" w:rsidRPr="00AD7DF4" w:rsidRDefault="00F7374E" w:rsidP="001D1960">
            <w:pPr>
              <w:spacing w:after="0" w:line="240" w:lineRule="auto"/>
              <w:rPr>
                <w:rFonts w:cstheme="minorHAnsi"/>
                <w:sz w:val="18"/>
                <w:szCs w:val="18"/>
                <w:lang w:eastAsia="es-CO"/>
              </w:rPr>
            </w:pPr>
          </w:p>
        </w:tc>
        <w:tc>
          <w:tcPr>
            <w:tcW w:w="1700" w:type="dxa"/>
            <w:tcBorders>
              <w:top w:val="nil"/>
              <w:left w:val="nil"/>
              <w:bottom w:val="single" w:sz="4" w:space="0" w:color="auto"/>
              <w:right w:val="single" w:sz="4" w:space="0" w:color="auto"/>
            </w:tcBorders>
            <w:shd w:val="clear" w:color="auto" w:fill="auto"/>
            <w:vAlign w:val="center"/>
            <w:hideMark/>
          </w:tcPr>
          <w:p w14:paraId="24C6672D"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002</w:t>
            </w:r>
          </w:p>
        </w:tc>
        <w:tc>
          <w:tcPr>
            <w:tcW w:w="2410" w:type="dxa"/>
            <w:tcBorders>
              <w:top w:val="nil"/>
              <w:left w:val="nil"/>
              <w:bottom w:val="single" w:sz="4" w:space="0" w:color="auto"/>
              <w:right w:val="single" w:sz="4" w:space="0" w:color="auto"/>
            </w:tcBorders>
            <w:shd w:val="clear" w:color="auto" w:fill="auto"/>
            <w:vAlign w:val="center"/>
            <w:hideMark/>
          </w:tcPr>
          <w:p w14:paraId="6A710210"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002</w:t>
            </w:r>
          </w:p>
        </w:tc>
      </w:tr>
      <w:tr w:rsidR="00F7374E" w:rsidRPr="00AD7DF4" w14:paraId="3E0C8817" w14:textId="77777777" w:rsidTr="001D1960">
        <w:trPr>
          <w:trHeight w:val="113"/>
        </w:trPr>
        <w:tc>
          <w:tcPr>
            <w:tcW w:w="4957" w:type="dxa"/>
            <w:vMerge/>
            <w:tcBorders>
              <w:top w:val="nil"/>
              <w:left w:val="single" w:sz="4" w:space="0" w:color="auto"/>
              <w:bottom w:val="single" w:sz="4" w:space="0" w:color="000000"/>
              <w:right w:val="single" w:sz="4" w:space="0" w:color="auto"/>
            </w:tcBorders>
            <w:vAlign w:val="center"/>
            <w:hideMark/>
          </w:tcPr>
          <w:p w14:paraId="34538563" w14:textId="77777777" w:rsidR="00F7374E" w:rsidRPr="00AD7DF4" w:rsidRDefault="00F7374E" w:rsidP="001D1960">
            <w:pPr>
              <w:spacing w:after="0" w:line="240" w:lineRule="auto"/>
              <w:rPr>
                <w:rFonts w:cstheme="minorHAnsi"/>
                <w:sz w:val="18"/>
                <w:szCs w:val="18"/>
                <w:lang w:eastAsia="es-CO"/>
              </w:rPr>
            </w:pPr>
          </w:p>
        </w:tc>
        <w:tc>
          <w:tcPr>
            <w:tcW w:w="1700" w:type="dxa"/>
            <w:tcBorders>
              <w:top w:val="nil"/>
              <w:left w:val="nil"/>
              <w:bottom w:val="single" w:sz="4" w:space="0" w:color="auto"/>
              <w:right w:val="single" w:sz="4" w:space="0" w:color="auto"/>
            </w:tcBorders>
            <w:shd w:val="clear" w:color="auto" w:fill="auto"/>
            <w:vAlign w:val="center"/>
            <w:hideMark/>
          </w:tcPr>
          <w:p w14:paraId="033106A7"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009</w:t>
            </w:r>
          </w:p>
        </w:tc>
        <w:tc>
          <w:tcPr>
            <w:tcW w:w="2410" w:type="dxa"/>
            <w:tcBorders>
              <w:top w:val="nil"/>
              <w:left w:val="nil"/>
              <w:bottom w:val="single" w:sz="4" w:space="0" w:color="auto"/>
              <w:right w:val="single" w:sz="4" w:space="0" w:color="auto"/>
            </w:tcBorders>
            <w:shd w:val="clear" w:color="auto" w:fill="auto"/>
            <w:vAlign w:val="center"/>
            <w:hideMark/>
          </w:tcPr>
          <w:p w14:paraId="0AD8E66D"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009</w:t>
            </w:r>
          </w:p>
        </w:tc>
      </w:tr>
      <w:tr w:rsidR="00F7374E" w:rsidRPr="00AD7DF4" w14:paraId="4BDC93F2" w14:textId="77777777" w:rsidTr="001D1960">
        <w:trPr>
          <w:trHeight w:val="450"/>
        </w:trPr>
        <w:tc>
          <w:tcPr>
            <w:tcW w:w="9067" w:type="dxa"/>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01CDB670"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 xml:space="preserve">SI EN FICHA DE CALIFICACIÓN ARMAZÓN = "112" Y CALIFICACIÓN EN MUROS = "124" </w:t>
            </w:r>
          </w:p>
        </w:tc>
      </w:tr>
      <w:tr w:rsidR="00F7374E" w:rsidRPr="00AD7DF4" w14:paraId="5A5C5BED" w14:textId="77777777" w:rsidTr="001D1960">
        <w:trPr>
          <w:trHeight w:val="450"/>
        </w:trPr>
        <w:tc>
          <w:tcPr>
            <w:tcW w:w="9067" w:type="dxa"/>
            <w:gridSpan w:val="3"/>
            <w:vMerge/>
            <w:tcBorders>
              <w:top w:val="single" w:sz="4" w:space="0" w:color="auto"/>
              <w:left w:val="single" w:sz="4" w:space="0" w:color="auto"/>
              <w:bottom w:val="single" w:sz="4" w:space="0" w:color="000000"/>
              <w:right w:val="single" w:sz="4" w:space="0" w:color="000000"/>
            </w:tcBorders>
            <w:vAlign w:val="center"/>
            <w:hideMark/>
          </w:tcPr>
          <w:p w14:paraId="682479AA" w14:textId="77777777" w:rsidR="00F7374E" w:rsidRPr="00AD7DF4" w:rsidRDefault="00F7374E" w:rsidP="001D1960">
            <w:pPr>
              <w:spacing w:after="0" w:line="240" w:lineRule="auto"/>
              <w:rPr>
                <w:rFonts w:cstheme="minorHAnsi"/>
                <w:sz w:val="18"/>
                <w:szCs w:val="18"/>
                <w:lang w:eastAsia="es-CO"/>
              </w:rPr>
            </w:pPr>
          </w:p>
        </w:tc>
      </w:tr>
    </w:tbl>
    <w:p w14:paraId="2DEA032F" w14:textId="7AEA1AA4" w:rsidR="00F7374E" w:rsidRDefault="00F7374E" w:rsidP="00B1017C">
      <w:pPr>
        <w:tabs>
          <w:tab w:val="left" w:pos="8931"/>
        </w:tabs>
        <w:ind w:right="49"/>
        <w:rPr>
          <w:b/>
          <w:sz w:val="24"/>
          <w:szCs w:val="24"/>
        </w:rPr>
      </w:pPr>
    </w:p>
    <w:tbl>
      <w:tblPr>
        <w:tblW w:w="9067" w:type="dxa"/>
        <w:tblCellMar>
          <w:left w:w="70" w:type="dxa"/>
          <w:right w:w="70" w:type="dxa"/>
        </w:tblCellMar>
        <w:tblLook w:val="04A0" w:firstRow="1" w:lastRow="0" w:firstColumn="1" w:lastColumn="0" w:noHBand="0" w:noVBand="1"/>
      </w:tblPr>
      <w:tblGrid>
        <w:gridCol w:w="4957"/>
        <w:gridCol w:w="1850"/>
        <w:gridCol w:w="2260"/>
      </w:tblGrid>
      <w:tr w:rsidR="00F7374E" w:rsidRPr="00AD7DF4" w14:paraId="5B4D360F" w14:textId="77777777" w:rsidTr="001D1960">
        <w:trPr>
          <w:trHeight w:val="113"/>
        </w:trPr>
        <w:tc>
          <w:tcPr>
            <w:tcW w:w="9067" w:type="dxa"/>
            <w:gridSpan w:val="3"/>
            <w:tcBorders>
              <w:top w:val="single" w:sz="4" w:space="0" w:color="auto"/>
              <w:left w:val="single" w:sz="4" w:space="0" w:color="auto"/>
              <w:bottom w:val="single" w:sz="4" w:space="0" w:color="auto"/>
              <w:right w:val="single" w:sz="4" w:space="0" w:color="000000"/>
            </w:tcBorders>
            <w:shd w:val="clear" w:color="000000" w:fill="BFBFBF"/>
            <w:noWrap/>
            <w:vAlign w:val="center"/>
            <w:hideMark/>
          </w:tcPr>
          <w:p w14:paraId="484D5F48" w14:textId="77777777" w:rsidR="00F7374E" w:rsidRPr="00AD7DF4" w:rsidRDefault="00F7374E"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T26 - Colegios y Universidades de 4 o más pisos</w:t>
            </w:r>
          </w:p>
        </w:tc>
      </w:tr>
      <w:tr w:rsidR="00F7374E" w:rsidRPr="00AD7DF4" w14:paraId="252F054D" w14:textId="77777777" w:rsidTr="001D1960">
        <w:trPr>
          <w:trHeight w:val="113"/>
        </w:trPr>
        <w:tc>
          <w:tcPr>
            <w:tcW w:w="4957" w:type="dxa"/>
            <w:tcBorders>
              <w:top w:val="nil"/>
              <w:left w:val="single" w:sz="4" w:space="0" w:color="auto"/>
              <w:bottom w:val="single" w:sz="4" w:space="0" w:color="auto"/>
              <w:right w:val="single" w:sz="4" w:space="0" w:color="auto"/>
            </w:tcBorders>
            <w:shd w:val="clear" w:color="000000" w:fill="BFBFBF"/>
            <w:noWrap/>
            <w:vAlign w:val="center"/>
            <w:hideMark/>
          </w:tcPr>
          <w:p w14:paraId="3C1FB351" w14:textId="77777777" w:rsidR="00F7374E" w:rsidRPr="00AD7DF4" w:rsidRDefault="00F7374E"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Reglas de Negocio</w:t>
            </w:r>
          </w:p>
        </w:tc>
        <w:tc>
          <w:tcPr>
            <w:tcW w:w="1850" w:type="dxa"/>
            <w:tcBorders>
              <w:top w:val="nil"/>
              <w:left w:val="nil"/>
              <w:bottom w:val="single" w:sz="4" w:space="0" w:color="auto"/>
              <w:right w:val="single" w:sz="4" w:space="0" w:color="auto"/>
            </w:tcBorders>
            <w:shd w:val="clear" w:color="000000" w:fill="BFBFBF"/>
            <w:noWrap/>
            <w:vAlign w:val="center"/>
            <w:hideMark/>
          </w:tcPr>
          <w:p w14:paraId="272F0A69" w14:textId="77777777" w:rsidR="00F7374E" w:rsidRPr="00AD7DF4" w:rsidRDefault="00F7374E"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Uso Predominante</w:t>
            </w:r>
          </w:p>
        </w:tc>
        <w:tc>
          <w:tcPr>
            <w:tcW w:w="2260" w:type="dxa"/>
            <w:tcBorders>
              <w:top w:val="nil"/>
              <w:left w:val="nil"/>
              <w:bottom w:val="single" w:sz="4" w:space="0" w:color="auto"/>
              <w:right w:val="single" w:sz="4" w:space="0" w:color="auto"/>
            </w:tcBorders>
            <w:shd w:val="clear" w:color="000000" w:fill="BFBFBF"/>
            <w:noWrap/>
            <w:vAlign w:val="center"/>
            <w:hideMark/>
          </w:tcPr>
          <w:p w14:paraId="52AF2BC5" w14:textId="77777777" w:rsidR="00F7374E" w:rsidRPr="00AD7DF4" w:rsidRDefault="00F7374E"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Combinación de Usos</w:t>
            </w:r>
          </w:p>
        </w:tc>
      </w:tr>
      <w:tr w:rsidR="00F7374E" w:rsidRPr="00AD7DF4" w14:paraId="06DB3F8E" w14:textId="77777777" w:rsidTr="001D1960">
        <w:trPr>
          <w:trHeight w:val="450"/>
        </w:trPr>
        <w:tc>
          <w:tcPr>
            <w:tcW w:w="4957" w:type="dxa"/>
            <w:vMerge w:val="restart"/>
            <w:tcBorders>
              <w:top w:val="nil"/>
              <w:left w:val="single" w:sz="4" w:space="0" w:color="auto"/>
              <w:bottom w:val="single" w:sz="4" w:space="0" w:color="000000"/>
              <w:right w:val="single" w:sz="4" w:space="0" w:color="auto"/>
            </w:tcBorders>
            <w:shd w:val="clear" w:color="auto" w:fill="auto"/>
            <w:vAlign w:val="center"/>
            <w:hideMark/>
          </w:tcPr>
          <w:p w14:paraId="17EB218F"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Una Unidad de Calificación y Un Uso</w:t>
            </w:r>
          </w:p>
        </w:tc>
        <w:tc>
          <w:tcPr>
            <w:tcW w:w="185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2732279"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016</w:t>
            </w:r>
          </w:p>
        </w:tc>
        <w:tc>
          <w:tcPr>
            <w:tcW w:w="22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5FE464A" w14:textId="77777777" w:rsidR="00F7374E" w:rsidRPr="00AD7DF4" w:rsidRDefault="00F7374E" w:rsidP="001D1960">
            <w:pPr>
              <w:spacing w:after="0" w:line="240" w:lineRule="auto"/>
              <w:jc w:val="center"/>
              <w:rPr>
                <w:rFonts w:cstheme="minorHAnsi"/>
                <w:sz w:val="18"/>
                <w:szCs w:val="18"/>
                <w:lang w:eastAsia="es-CO"/>
              </w:rPr>
            </w:pPr>
            <w:r w:rsidRPr="00AD7DF4">
              <w:rPr>
                <w:rFonts w:cstheme="minorHAnsi"/>
                <w:sz w:val="18"/>
                <w:szCs w:val="18"/>
                <w:lang w:eastAsia="es-CO"/>
              </w:rPr>
              <w:t>016</w:t>
            </w:r>
          </w:p>
        </w:tc>
      </w:tr>
      <w:tr w:rsidR="00F7374E" w:rsidRPr="00AD7DF4" w14:paraId="42CB193B" w14:textId="77777777" w:rsidTr="001D1960">
        <w:trPr>
          <w:trHeight w:val="450"/>
        </w:trPr>
        <w:tc>
          <w:tcPr>
            <w:tcW w:w="4957" w:type="dxa"/>
            <w:vMerge/>
            <w:tcBorders>
              <w:top w:val="nil"/>
              <w:left w:val="single" w:sz="4" w:space="0" w:color="auto"/>
              <w:bottom w:val="single" w:sz="4" w:space="0" w:color="000000"/>
              <w:right w:val="single" w:sz="4" w:space="0" w:color="auto"/>
            </w:tcBorders>
            <w:vAlign w:val="center"/>
            <w:hideMark/>
          </w:tcPr>
          <w:p w14:paraId="2421E6AE" w14:textId="77777777" w:rsidR="00F7374E" w:rsidRPr="00AD7DF4" w:rsidRDefault="00F7374E" w:rsidP="001D1960">
            <w:pPr>
              <w:spacing w:after="0" w:line="240" w:lineRule="auto"/>
              <w:rPr>
                <w:rFonts w:cstheme="minorHAnsi"/>
                <w:sz w:val="18"/>
                <w:szCs w:val="18"/>
                <w:lang w:eastAsia="es-CO"/>
              </w:rPr>
            </w:pPr>
          </w:p>
        </w:tc>
        <w:tc>
          <w:tcPr>
            <w:tcW w:w="1850" w:type="dxa"/>
            <w:vMerge/>
            <w:tcBorders>
              <w:top w:val="nil"/>
              <w:left w:val="single" w:sz="4" w:space="0" w:color="auto"/>
              <w:bottom w:val="single" w:sz="4" w:space="0" w:color="000000"/>
              <w:right w:val="single" w:sz="4" w:space="0" w:color="auto"/>
            </w:tcBorders>
            <w:vAlign w:val="center"/>
            <w:hideMark/>
          </w:tcPr>
          <w:p w14:paraId="439B6E9D" w14:textId="77777777" w:rsidR="00F7374E" w:rsidRPr="00AD7DF4" w:rsidRDefault="00F7374E" w:rsidP="001D1960">
            <w:pPr>
              <w:spacing w:after="0" w:line="240" w:lineRule="auto"/>
              <w:rPr>
                <w:rFonts w:cstheme="minorHAnsi"/>
                <w:sz w:val="18"/>
                <w:szCs w:val="18"/>
                <w:lang w:eastAsia="es-CO"/>
              </w:rPr>
            </w:pPr>
          </w:p>
        </w:tc>
        <w:tc>
          <w:tcPr>
            <w:tcW w:w="2260" w:type="dxa"/>
            <w:vMerge/>
            <w:tcBorders>
              <w:top w:val="nil"/>
              <w:left w:val="single" w:sz="4" w:space="0" w:color="auto"/>
              <w:bottom w:val="single" w:sz="4" w:space="0" w:color="000000"/>
              <w:right w:val="single" w:sz="4" w:space="0" w:color="auto"/>
            </w:tcBorders>
            <w:vAlign w:val="center"/>
            <w:hideMark/>
          </w:tcPr>
          <w:p w14:paraId="3CEF48DD" w14:textId="77777777" w:rsidR="00F7374E" w:rsidRPr="00AD7DF4" w:rsidRDefault="00F7374E" w:rsidP="001D1960">
            <w:pPr>
              <w:spacing w:after="0" w:line="240" w:lineRule="auto"/>
              <w:rPr>
                <w:rFonts w:cstheme="minorHAnsi"/>
                <w:sz w:val="18"/>
                <w:szCs w:val="18"/>
                <w:lang w:eastAsia="es-CO"/>
              </w:rPr>
            </w:pPr>
          </w:p>
        </w:tc>
      </w:tr>
    </w:tbl>
    <w:p w14:paraId="020D0389" w14:textId="1CC28891" w:rsidR="00F7374E" w:rsidRDefault="00F7374E" w:rsidP="00B1017C">
      <w:pPr>
        <w:tabs>
          <w:tab w:val="left" w:pos="8931"/>
        </w:tabs>
        <w:ind w:right="49"/>
        <w:rPr>
          <w:b/>
          <w:sz w:val="24"/>
          <w:szCs w:val="24"/>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067"/>
      </w:tblGrid>
      <w:tr w:rsidR="00F7374E" w:rsidRPr="00AD7DF4" w14:paraId="4A9670D7" w14:textId="77777777" w:rsidTr="001D1960">
        <w:trPr>
          <w:trHeight w:val="300"/>
        </w:trPr>
        <w:tc>
          <w:tcPr>
            <w:tcW w:w="9067" w:type="dxa"/>
            <w:shd w:val="clear" w:color="000000" w:fill="BFBFBF"/>
            <w:noWrap/>
            <w:vAlign w:val="center"/>
            <w:hideMark/>
          </w:tcPr>
          <w:p w14:paraId="3ED69ECA" w14:textId="77777777" w:rsidR="00F7374E" w:rsidRPr="00AD7DF4" w:rsidRDefault="00F7374E" w:rsidP="001D1960">
            <w:pPr>
              <w:spacing w:after="0" w:line="240" w:lineRule="auto"/>
              <w:jc w:val="center"/>
              <w:rPr>
                <w:rFonts w:cstheme="minorHAnsi"/>
                <w:b/>
                <w:bCs/>
                <w:sz w:val="18"/>
                <w:szCs w:val="18"/>
                <w:lang w:eastAsia="es-CO"/>
              </w:rPr>
            </w:pPr>
            <w:r w:rsidRPr="00AD7DF4">
              <w:rPr>
                <w:rFonts w:cstheme="minorHAnsi"/>
                <w:b/>
                <w:bCs/>
                <w:sz w:val="18"/>
                <w:szCs w:val="18"/>
                <w:lang w:eastAsia="es-CO"/>
              </w:rPr>
              <w:t>Predios no incluidos en las combinaciones anteriores</w:t>
            </w:r>
          </w:p>
        </w:tc>
      </w:tr>
      <w:tr w:rsidR="00F7374E" w:rsidRPr="00AD7DF4" w14:paraId="5E14B95E" w14:textId="77777777" w:rsidTr="001D1960">
        <w:trPr>
          <w:trHeight w:val="450"/>
        </w:trPr>
        <w:tc>
          <w:tcPr>
            <w:tcW w:w="9067" w:type="dxa"/>
            <w:vMerge w:val="restart"/>
            <w:shd w:val="clear" w:color="auto" w:fill="auto"/>
            <w:vAlign w:val="center"/>
            <w:hideMark/>
          </w:tcPr>
          <w:p w14:paraId="0873D08F" w14:textId="77777777" w:rsidR="00F7374E" w:rsidRPr="00AD7DF4" w:rsidRDefault="00F7374E" w:rsidP="001D1960">
            <w:pPr>
              <w:spacing w:after="0" w:line="240" w:lineRule="auto"/>
              <w:rPr>
                <w:rFonts w:cstheme="minorHAnsi"/>
                <w:sz w:val="18"/>
                <w:szCs w:val="18"/>
                <w:lang w:eastAsia="es-CO"/>
              </w:rPr>
            </w:pPr>
            <w:r w:rsidRPr="00AD7DF4">
              <w:rPr>
                <w:rFonts w:cstheme="minorHAnsi"/>
                <w:sz w:val="18"/>
                <w:szCs w:val="18"/>
                <w:lang w:eastAsia="es-CO"/>
              </w:rPr>
              <w:t>Para los predios incluidos en este literal, cada unidad de calificación se liquidará de manera independiente aplicando la tabla que corresponda según su uso y las variables que dicha tabla utilice (puntaje, edad, área, tipo residencial de manzana, estrato u otras).</w:t>
            </w:r>
          </w:p>
        </w:tc>
      </w:tr>
      <w:tr w:rsidR="00F7374E" w:rsidRPr="00AD7DF4" w14:paraId="258C2CDE" w14:textId="77777777" w:rsidTr="001D1960">
        <w:trPr>
          <w:trHeight w:val="450"/>
        </w:trPr>
        <w:tc>
          <w:tcPr>
            <w:tcW w:w="9067" w:type="dxa"/>
            <w:vMerge/>
            <w:vAlign w:val="center"/>
            <w:hideMark/>
          </w:tcPr>
          <w:p w14:paraId="5C18268F" w14:textId="77777777" w:rsidR="00F7374E" w:rsidRPr="00AD7DF4" w:rsidRDefault="00F7374E" w:rsidP="001D1960">
            <w:pPr>
              <w:spacing w:after="0" w:line="240" w:lineRule="auto"/>
              <w:rPr>
                <w:rFonts w:cs="Calibri"/>
                <w:sz w:val="18"/>
                <w:szCs w:val="18"/>
                <w:lang w:eastAsia="es-CO"/>
              </w:rPr>
            </w:pPr>
          </w:p>
        </w:tc>
      </w:tr>
    </w:tbl>
    <w:p w14:paraId="6DFDDB65" w14:textId="2C397C44" w:rsidR="00F7374E" w:rsidRDefault="00F7374E" w:rsidP="00B1017C">
      <w:pPr>
        <w:tabs>
          <w:tab w:val="left" w:pos="8931"/>
        </w:tabs>
        <w:ind w:right="49"/>
        <w:rPr>
          <w:b/>
          <w:sz w:val="24"/>
          <w:szCs w:val="24"/>
        </w:rPr>
      </w:pPr>
    </w:p>
    <w:p w14:paraId="3460F832" w14:textId="77D7E6B5" w:rsidR="00F7374E" w:rsidRDefault="001D4975" w:rsidP="00B1017C">
      <w:pPr>
        <w:tabs>
          <w:tab w:val="left" w:pos="8931"/>
        </w:tabs>
        <w:ind w:right="49"/>
        <w:rPr>
          <w:b/>
          <w:sz w:val="24"/>
          <w:szCs w:val="24"/>
        </w:rPr>
      </w:pPr>
      <w:r>
        <w:rPr>
          <w:b/>
          <w:sz w:val="24"/>
          <w:szCs w:val="24"/>
        </w:rPr>
        <w:t xml:space="preserve">4. 3. </w:t>
      </w:r>
      <w:r w:rsidRPr="001D4975">
        <w:rPr>
          <w:b/>
          <w:sz w:val="24"/>
          <w:szCs w:val="24"/>
        </w:rPr>
        <w:t>PREDIOS CON AVALÚO ESPECIAL</w:t>
      </w:r>
    </w:p>
    <w:p w14:paraId="28720D18" w14:textId="3BFF9A99" w:rsidR="001D4975" w:rsidRPr="001D4975" w:rsidRDefault="001D4975" w:rsidP="001D4975">
      <w:pPr>
        <w:tabs>
          <w:tab w:val="left" w:pos="8931"/>
        </w:tabs>
        <w:ind w:right="49"/>
        <w:jc w:val="both"/>
        <w:rPr>
          <w:rFonts w:cstheme="minorHAnsi"/>
          <w:sz w:val="18"/>
          <w:szCs w:val="18"/>
          <w:lang w:eastAsia="es-CO"/>
        </w:rPr>
      </w:pPr>
      <w:r w:rsidRPr="001D4975">
        <w:rPr>
          <w:rFonts w:cstheme="minorHAnsi"/>
          <w:sz w:val="18"/>
          <w:szCs w:val="18"/>
          <w:lang w:eastAsia="es-CO"/>
        </w:rPr>
        <w:t xml:space="preserve">Predios que, dadas sus características particulares, no es posible que su avalúo sea liquidado a partir de un modelamiento econométrico o de la aplicación de una tabla de valor, por lo cual se requiere la aplicación de un Avalúo Especial a la construcción en el cual, mediante un análisis puntual, se determina el valor de estos. </w:t>
      </w:r>
      <w:ins w:id="41" w:author="Elba Nayibe Nuñez Arciniegas" w:date="2021-05-09T22:22:00Z">
        <w:del w:id="42" w:author="Diana Gonzalez Garcia" w:date="2021-05-28T16:21:00Z">
          <w:r w:rsidR="00E55835" w:rsidRPr="00E55835" w:rsidDel="008C3375">
            <w:rPr>
              <w:rFonts w:cstheme="minorHAnsi"/>
              <w:sz w:val="18"/>
              <w:szCs w:val="18"/>
              <w:highlight w:val="yellow"/>
              <w:lang w:eastAsia="es-CO"/>
              <w:rPrChange w:id="43" w:author="Elba Nayibe Nuñez Arciniegas" w:date="2021-05-09T22:23:00Z">
                <w:rPr>
                  <w:rFonts w:cstheme="minorHAnsi"/>
                  <w:sz w:val="18"/>
                  <w:szCs w:val="18"/>
                  <w:lang w:eastAsia="es-CO"/>
                </w:rPr>
              </w:rPrChange>
            </w:rPr>
            <w:delText xml:space="preserve">A QUÉ SE REFIERE </w:delText>
          </w:r>
        </w:del>
        <w:r w:rsidR="00E55835" w:rsidRPr="00E55835">
          <w:rPr>
            <w:rFonts w:cstheme="minorHAnsi"/>
            <w:sz w:val="18"/>
            <w:szCs w:val="18"/>
            <w:highlight w:val="yellow"/>
            <w:lang w:eastAsia="es-CO"/>
            <w:rPrChange w:id="44" w:author="Elba Nayibe Nuñez Arciniegas" w:date="2021-05-09T22:23:00Z">
              <w:rPr>
                <w:rFonts w:cstheme="minorHAnsi"/>
                <w:sz w:val="18"/>
                <w:szCs w:val="18"/>
                <w:lang w:eastAsia="es-CO"/>
              </w:rPr>
            </w:rPrChange>
          </w:rPr>
          <w:t xml:space="preserve">LA </w:t>
        </w:r>
        <w:commentRangeStart w:id="45"/>
        <w:r w:rsidR="00E55835" w:rsidRPr="00E55835">
          <w:rPr>
            <w:rFonts w:cstheme="minorHAnsi"/>
            <w:sz w:val="18"/>
            <w:szCs w:val="18"/>
            <w:highlight w:val="yellow"/>
            <w:lang w:eastAsia="es-CO"/>
            <w:rPrChange w:id="46" w:author="Elba Nayibe Nuñez Arciniegas" w:date="2021-05-09T22:23:00Z">
              <w:rPr>
                <w:rFonts w:cstheme="minorHAnsi"/>
                <w:sz w:val="18"/>
                <w:szCs w:val="18"/>
                <w:lang w:eastAsia="es-CO"/>
              </w:rPr>
            </w:rPrChange>
          </w:rPr>
          <w:t>COLUMNA</w:t>
        </w:r>
      </w:ins>
      <w:commentRangeEnd w:id="45"/>
      <w:r w:rsidR="000C54FD">
        <w:rPr>
          <w:rStyle w:val="Refdecomentario"/>
          <w:rFonts w:eastAsiaTheme="minorHAnsi"/>
        </w:rPr>
        <w:commentReference w:id="45"/>
      </w:r>
      <w:ins w:id="47" w:author="Elba Nayibe Nuñez Arciniegas" w:date="2021-05-09T22:22:00Z">
        <w:r w:rsidR="00E55835" w:rsidRPr="00E55835">
          <w:rPr>
            <w:rFonts w:cstheme="minorHAnsi"/>
            <w:sz w:val="18"/>
            <w:szCs w:val="18"/>
            <w:highlight w:val="yellow"/>
            <w:lang w:eastAsia="es-CO"/>
            <w:rPrChange w:id="48" w:author="Elba Nayibe Nuñez Arciniegas" w:date="2021-05-09T22:23:00Z">
              <w:rPr>
                <w:rFonts w:cstheme="minorHAnsi"/>
                <w:sz w:val="18"/>
                <w:szCs w:val="18"/>
                <w:lang w:eastAsia="es-CO"/>
              </w:rPr>
            </w:rPrChange>
          </w:rPr>
          <w:t xml:space="preserve"> C</w:t>
        </w:r>
      </w:ins>
      <w:ins w:id="49" w:author="Elba Nayibe Nuñez Arciniegas" w:date="2021-05-09T22:23:00Z">
        <w:r w:rsidR="00E55835" w:rsidRPr="00E55835">
          <w:rPr>
            <w:rFonts w:cstheme="minorHAnsi"/>
            <w:sz w:val="18"/>
            <w:szCs w:val="18"/>
            <w:highlight w:val="yellow"/>
            <w:lang w:eastAsia="es-CO"/>
            <w:rPrChange w:id="50" w:author="Elba Nayibe Nuñez Arciniegas" w:date="2021-05-09T22:23:00Z">
              <w:rPr>
                <w:rFonts w:cstheme="minorHAnsi"/>
                <w:sz w:val="18"/>
                <w:szCs w:val="18"/>
                <w:lang w:eastAsia="es-CO"/>
              </w:rPr>
            </w:rPrChange>
          </w:rPr>
          <w:t>ÓDIGO TABLA DOMIN</w:t>
        </w:r>
      </w:ins>
      <w:ins w:id="51" w:author="Diana Gonzalez Garcia" w:date="2021-05-28T16:22:00Z">
        <w:r w:rsidR="008C3375">
          <w:rPr>
            <w:rFonts w:cstheme="minorHAnsi"/>
            <w:sz w:val="18"/>
            <w:szCs w:val="18"/>
            <w:highlight w:val="yellow"/>
            <w:lang w:eastAsia="es-CO"/>
          </w:rPr>
          <w:t>I</w:t>
        </w:r>
      </w:ins>
      <w:ins w:id="52" w:author="Elba Nayibe Nuñez Arciniegas" w:date="2021-05-09T22:23:00Z">
        <w:r w:rsidR="00E55835" w:rsidRPr="00E55835">
          <w:rPr>
            <w:rFonts w:cstheme="minorHAnsi"/>
            <w:sz w:val="18"/>
            <w:szCs w:val="18"/>
            <w:highlight w:val="yellow"/>
            <w:lang w:eastAsia="es-CO"/>
            <w:rPrChange w:id="53" w:author="Elba Nayibe Nuñez Arciniegas" w:date="2021-05-09T22:23:00Z">
              <w:rPr>
                <w:rFonts w:cstheme="minorHAnsi"/>
                <w:sz w:val="18"/>
                <w:szCs w:val="18"/>
                <w:lang w:eastAsia="es-CO"/>
              </w:rPr>
            </w:rPrChange>
          </w:rPr>
          <w:t>OS</w:t>
        </w:r>
      </w:ins>
      <w:ins w:id="54" w:author="Diana Gonzalez Garcia" w:date="2021-05-28T16:22:00Z">
        <w:r w:rsidR="008C3375">
          <w:rPr>
            <w:rFonts w:cstheme="minorHAnsi"/>
            <w:sz w:val="18"/>
            <w:szCs w:val="18"/>
            <w:highlight w:val="yellow"/>
            <w:lang w:eastAsia="es-CO"/>
          </w:rPr>
          <w:t xml:space="preserve"> LA ENTREGA TECNOLOGÍA</w:t>
        </w:r>
      </w:ins>
      <w:ins w:id="55" w:author="Elba Nayibe Nuñez Arciniegas" w:date="2021-05-09T22:23:00Z">
        <w:r w:rsidR="00E55835" w:rsidRPr="00E55835">
          <w:rPr>
            <w:rFonts w:cstheme="minorHAnsi"/>
            <w:sz w:val="18"/>
            <w:szCs w:val="18"/>
            <w:highlight w:val="yellow"/>
            <w:lang w:eastAsia="es-CO"/>
            <w:rPrChange w:id="56" w:author="Elba Nayibe Nuñez Arciniegas" w:date="2021-05-09T22:23:00Z">
              <w:rPr>
                <w:rFonts w:cstheme="minorHAnsi"/>
                <w:sz w:val="18"/>
                <w:szCs w:val="18"/>
                <w:lang w:eastAsia="es-CO"/>
              </w:rPr>
            </w:rPrChange>
          </w:rPr>
          <w:t>.</w:t>
        </w:r>
      </w:ins>
    </w:p>
    <w:tbl>
      <w:tblPr>
        <w:tblW w:w="0" w:type="auto"/>
        <w:tblCellMar>
          <w:left w:w="70" w:type="dxa"/>
          <w:right w:w="70" w:type="dxa"/>
        </w:tblCellMar>
        <w:tblLook w:val="04A0" w:firstRow="1" w:lastRow="0" w:firstColumn="1" w:lastColumn="0" w:noHBand="0" w:noVBand="1"/>
        <w:tblPrChange w:id="57" w:author="Elba Nayibe Nuñez Arciniegas" w:date="2021-05-09T22:22:00Z">
          <w:tblPr>
            <w:tblW w:w="0" w:type="auto"/>
            <w:tblCellMar>
              <w:left w:w="70" w:type="dxa"/>
              <w:right w:w="70" w:type="dxa"/>
            </w:tblCellMar>
            <w:tblLook w:val="04A0" w:firstRow="1" w:lastRow="0" w:firstColumn="1" w:lastColumn="0" w:noHBand="0" w:noVBand="1"/>
          </w:tblPr>
        </w:tblPrChange>
      </w:tblPr>
      <w:tblGrid>
        <w:gridCol w:w="1118"/>
        <w:gridCol w:w="2998"/>
        <w:gridCol w:w="1876"/>
        <w:gridCol w:w="1846"/>
        <w:gridCol w:w="980"/>
        <w:tblGridChange w:id="58">
          <w:tblGrid>
            <w:gridCol w:w="1118"/>
            <w:gridCol w:w="2998"/>
            <w:gridCol w:w="1876"/>
            <w:gridCol w:w="16"/>
            <w:gridCol w:w="1830"/>
            <w:gridCol w:w="980"/>
          </w:tblGrid>
        </w:tblGridChange>
      </w:tblGrid>
      <w:tr w:rsidR="001D4975" w:rsidRPr="001D4975" w:rsidDel="008C3375" w14:paraId="48D7C415" w14:textId="5D7CD21F" w:rsidTr="00E55835">
        <w:trPr>
          <w:trHeight w:val="255"/>
          <w:tblHeader/>
          <w:del w:id="59" w:author="Diana Gonzalez Garcia" w:date="2021-05-28T16:24:00Z"/>
          <w:trPrChange w:id="60" w:author="Elba Nayibe Nuñez Arciniegas" w:date="2021-05-09T22:22:00Z">
            <w:trPr>
              <w:trHeight w:val="255"/>
            </w:trPr>
          </w:trPrChange>
        </w:trPr>
        <w:tc>
          <w:tcPr>
            <w:tcW w:w="0" w:type="auto"/>
            <w:gridSpan w:val="5"/>
            <w:tcBorders>
              <w:top w:val="single" w:sz="4" w:space="0" w:color="auto"/>
              <w:left w:val="single" w:sz="8" w:space="0" w:color="auto"/>
              <w:bottom w:val="single" w:sz="4" w:space="0" w:color="auto"/>
              <w:right w:val="single" w:sz="8" w:space="0" w:color="000000"/>
            </w:tcBorders>
            <w:shd w:val="clear" w:color="auto" w:fill="D0CECE" w:themeFill="background2" w:themeFillShade="E6"/>
            <w:noWrap/>
            <w:vAlign w:val="center"/>
            <w:hideMark/>
            <w:tcPrChange w:id="61" w:author="Elba Nayibe Nuñez Arciniegas" w:date="2021-05-09T22:22:00Z">
              <w:tcPr>
                <w:tcW w:w="0" w:type="auto"/>
                <w:gridSpan w:val="6"/>
                <w:tcBorders>
                  <w:top w:val="single" w:sz="4" w:space="0" w:color="auto"/>
                  <w:left w:val="single" w:sz="8" w:space="0" w:color="auto"/>
                  <w:bottom w:val="single" w:sz="4" w:space="0" w:color="auto"/>
                  <w:right w:val="single" w:sz="8" w:space="0" w:color="000000"/>
                </w:tcBorders>
                <w:shd w:val="clear" w:color="auto" w:fill="D0CECE" w:themeFill="background2" w:themeFillShade="E6"/>
                <w:noWrap/>
                <w:vAlign w:val="center"/>
                <w:hideMark/>
              </w:tcPr>
            </w:tcPrChange>
          </w:tcPr>
          <w:p w14:paraId="4B885954" w14:textId="2BF7D395" w:rsidR="001D4975" w:rsidRPr="001D4975" w:rsidDel="008C3375" w:rsidRDefault="001D4975" w:rsidP="001D1960">
            <w:pPr>
              <w:spacing w:after="0" w:line="240" w:lineRule="auto"/>
              <w:jc w:val="center"/>
              <w:rPr>
                <w:del w:id="62" w:author="Diana Gonzalez Garcia" w:date="2021-05-28T16:24:00Z"/>
                <w:rFonts w:cstheme="minorHAnsi"/>
                <w:b/>
                <w:bCs/>
                <w:sz w:val="16"/>
                <w:szCs w:val="16"/>
                <w:lang w:eastAsia="es-CO"/>
              </w:rPr>
            </w:pPr>
            <w:del w:id="63" w:author="Diana Gonzalez Garcia" w:date="2021-05-28T16:24:00Z">
              <w:r w:rsidRPr="001D4975" w:rsidDel="008C3375">
                <w:rPr>
                  <w:rFonts w:cstheme="minorHAnsi"/>
                  <w:b/>
                  <w:bCs/>
                  <w:sz w:val="16"/>
                  <w:szCs w:val="16"/>
                  <w:lang w:eastAsia="es-CO"/>
                </w:rPr>
                <w:lastRenderedPageBreak/>
                <w:delText>Predios con Avalúo Especial - Identificación PREVIA a la Liquidación</w:delText>
              </w:r>
            </w:del>
          </w:p>
        </w:tc>
      </w:tr>
      <w:tr w:rsidR="001D4975" w:rsidRPr="001D4975" w:rsidDel="008C3375" w14:paraId="79257B81" w14:textId="1AF22CB0" w:rsidTr="00E55835">
        <w:trPr>
          <w:trHeight w:val="255"/>
          <w:tblHeader/>
          <w:del w:id="64" w:author="Diana Gonzalez Garcia" w:date="2021-05-28T16:24:00Z"/>
          <w:trPrChange w:id="65" w:author="Elba Nayibe Nuñez Arciniegas" w:date="2021-05-09T22:22:00Z">
            <w:trPr>
              <w:trHeight w:val="255"/>
            </w:trPr>
          </w:trPrChange>
        </w:trPr>
        <w:tc>
          <w:tcPr>
            <w:tcW w:w="0" w:type="auto"/>
            <w:tcBorders>
              <w:top w:val="nil"/>
              <w:left w:val="single" w:sz="8" w:space="0" w:color="auto"/>
              <w:bottom w:val="single" w:sz="4" w:space="0" w:color="auto"/>
              <w:right w:val="single" w:sz="4" w:space="0" w:color="auto"/>
            </w:tcBorders>
            <w:shd w:val="clear" w:color="auto" w:fill="D0CECE" w:themeFill="background2" w:themeFillShade="E6"/>
            <w:vAlign w:val="center"/>
            <w:hideMark/>
            <w:tcPrChange w:id="66" w:author="Elba Nayibe Nuñez Arciniegas" w:date="2021-05-09T22:22:00Z">
              <w:tcPr>
                <w:tcW w:w="0" w:type="auto"/>
                <w:tcBorders>
                  <w:top w:val="nil"/>
                  <w:left w:val="single" w:sz="8" w:space="0" w:color="auto"/>
                  <w:bottom w:val="single" w:sz="4" w:space="0" w:color="auto"/>
                  <w:right w:val="single" w:sz="4" w:space="0" w:color="auto"/>
                </w:tcBorders>
                <w:shd w:val="clear" w:color="auto" w:fill="D0CECE" w:themeFill="background2" w:themeFillShade="E6"/>
                <w:vAlign w:val="center"/>
                <w:hideMark/>
              </w:tcPr>
            </w:tcPrChange>
          </w:tcPr>
          <w:p w14:paraId="188A27EF" w14:textId="44A723BF" w:rsidR="001D4975" w:rsidRPr="001D4975" w:rsidDel="008C3375" w:rsidRDefault="001D4975" w:rsidP="001D1960">
            <w:pPr>
              <w:spacing w:after="0" w:line="240" w:lineRule="auto"/>
              <w:jc w:val="center"/>
              <w:rPr>
                <w:del w:id="67" w:author="Diana Gonzalez Garcia" w:date="2021-05-28T16:24:00Z"/>
                <w:rFonts w:cstheme="minorHAnsi"/>
                <w:b/>
                <w:bCs/>
                <w:sz w:val="16"/>
                <w:szCs w:val="16"/>
                <w:lang w:eastAsia="es-CO"/>
              </w:rPr>
            </w:pPr>
            <w:del w:id="68" w:author="Diana Gonzalez Garcia" w:date="2021-05-28T16:24:00Z">
              <w:r w:rsidRPr="001D4975" w:rsidDel="008C3375">
                <w:rPr>
                  <w:rFonts w:cstheme="minorHAnsi"/>
                  <w:b/>
                  <w:bCs/>
                  <w:sz w:val="16"/>
                  <w:szCs w:val="16"/>
                  <w:lang w:eastAsia="es-CO"/>
                </w:rPr>
                <w:delText>ETIQUETA</w:delText>
              </w:r>
            </w:del>
          </w:p>
        </w:tc>
        <w:tc>
          <w:tcPr>
            <w:tcW w:w="0" w:type="auto"/>
            <w:tcBorders>
              <w:top w:val="nil"/>
              <w:left w:val="nil"/>
              <w:bottom w:val="single" w:sz="4" w:space="0" w:color="auto"/>
              <w:right w:val="single" w:sz="4" w:space="0" w:color="auto"/>
            </w:tcBorders>
            <w:shd w:val="clear" w:color="auto" w:fill="D0CECE" w:themeFill="background2" w:themeFillShade="E6"/>
            <w:vAlign w:val="center"/>
            <w:hideMark/>
            <w:tcPrChange w:id="69" w:author="Elba Nayibe Nuñez Arciniegas" w:date="2021-05-09T22:22:00Z">
              <w:tcPr>
                <w:tcW w:w="0" w:type="auto"/>
                <w:tcBorders>
                  <w:top w:val="nil"/>
                  <w:left w:val="nil"/>
                  <w:bottom w:val="single" w:sz="4" w:space="0" w:color="auto"/>
                  <w:right w:val="single" w:sz="4" w:space="0" w:color="auto"/>
                </w:tcBorders>
                <w:shd w:val="clear" w:color="auto" w:fill="D0CECE" w:themeFill="background2" w:themeFillShade="E6"/>
                <w:vAlign w:val="center"/>
                <w:hideMark/>
              </w:tcPr>
            </w:tcPrChange>
          </w:tcPr>
          <w:p w14:paraId="072AA830" w14:textId="0C0DFD26" w:rsidR="001D4975" w:rsidRPr="001D4975" w:rsidDel="008C3375" w:rsidRDefault="001D4975" w:rsidP="001D1960">
            <w:pPr>
              <w:spacing w:after="0" w:line="240" w:lineRule="auto"/>
              <w:jc w:val="center"/>
              <w:rPr>
                <w:del w:id="70" w:author="Diana Gonzalez Garcia" w:date="2021-05-28T16:24:00Z"/>
                <w:rFonts w:cstheme="minorHAnsi"/>
                <w:b/>
                <w:bCs/>
                <w:sz w:val="16"/>
                <w:szCs w:val="16"/>
                <w:lang w:eastAsia="es-CO"/>
              </w:rPr>
            </w:pPr>
            <w:del w:id="71" w:author="Diana Gonzalez Garcia" w:date="2021-05-28T16:24:00Z">
              <w:r w:rsidRPr="001D4975" w:rsidDel="008C3375">
                <w:rPr>
                  <w:rFonts w:cstheme="minorHAnsi"/>
                  <w:b/>
                  <w:bCs/>
                  <w:sz w:val="16"/>
                  <w:szCs w:val="16"/>
                  <w:lang w:eastAsia="es-CO"/>
                </w:rPr>
                <w:delText>USOS</w:delText>
              </w:r>
            </w:del>
          </w:p>
        </w:tc>
        <w:tc>
          <w:tcPr>
            <w:tcW w:w="0" w:type="auto"/>
            <w:tcBorders>
              <w:top w:val="nil"/>
              <w:left w:val="nil"/>
              <w:bottom w:val="single" w:sz="4" w:space="0" w:color="auto"/>
              <w:right w:val="single" w:sz="4" w:space="0" w:color="auto"/>
            </w:tcBorders>
            <w:shd w:val="clear" w:color="auto" w:fill="D0CECE" w:themeFill="background2" w:themeFillShade="E6"/>
            <w:vAlign w:val="center"/>
            <w:hideMark/>
            <w:tcPrChange w:id="72" w:author="Elba Nayibe Nuñez Arciniegas" w:date="2021-05-09T22:22:00Z">
              <w:tcPr>
                <w:tcW w:w="0" w:type="auto"/>
                <w:gridSpan w:val="2"/>
                <w:tcBorders>
                  <w:top w:val="nil"/>
                  <w:left w:val="nil"/>
                  <w:bottom w:val="single" w:sz="4" w:space="0" w:color="auto"/>
                  <w:right w:val="single" w:sz="4" w:space="0" w:color="auto"/>
                </w:tcBorders>
                <w:shd w:val="clear" w:color="auto" w:fill="D0CECE" w:themeFill="background2" w:themeFillShade="E6"/>
                <w:vAlign w:val="center"/>
                <w:hideMark/>
              </w:tcPr>
            </w:tcPrChange>
          </w:tcPr>
          <w:p w14:paraId="0A82DAEF" w14:textId="39D0CE98" w:rsidR="001D4975" w:rsidRPr="001D4975" w:rsidDel="008C3375" w:rsidRDefault="001D4975" w:rsidP="001D1960">
            <w:pPr>
              <w:spacing w:after="0" w:line="240" w:lineRule="auto"/>
              <w:jc w:val="center"/>
              <w:rPr>
                <w:del w:id="73" w:author="Diana Gonzalez Garcia" w:date="2021-05-28T16:24:00Z"/>
                <w:rFonts w:cstheme="minorHAnsi"/>
                <w:b/>
                <w:bCs/>
                <w:sz w:val="16"/>
                <w:szCs w:val="16"/>
                <w:lang w:eastAsia="es-CO"/>
              </w:rPr>
            </w:pPr>
            <w:del w:id="74" w:author="Diana Gonzalez Garcia" w:date="2021-05-28T16:24:00Z">
              <w:r w:rsidRPr="001D4975" w:rsidDel="008C3375">
                <w:rPr>
                  <w:rFonts w:cstheme="minorHAnsi"/>
                  <w:b/>
                  <w:bCs/>
                  <w:sz w:val="16"/>
                  <w:szCs w:val="16"/>
                  <w:lang w:eastAsia="es-CO"/>
                </w:rPr>
                <w:delText>DESCRIPCIÓN</w:delText>
              </w:r>
            </w:del>
          </w:p>
        </w:tc>
        <w:tc>
          <w:tcPr>
            <w:tcW w:w="0" w:type="auto"/>
            <w:tcBorders>
              <w:top w:val="nil"/>
              <w:left w:val="nil"/>
              <w:bottom w:val="single" w:sz="4" w:space="0" w:color="auto"/>
              <w:right w:val="single" w:sz="4" w:space="0" w:color="auto"/>
            </w:tcBorders>
            <w:shd w:val="clear" w:color="auto" w:fill="D0CECE" w:themeFill="background2" w:themeFillShade="E6"/>
            <w:vAlign w:val="center"/>
            <w:hideMark/>
            <w:tcPrChange w:id="75" w:author="Elba Nayibe Nuñez Arciniegas" w:date="2021-05-09T22:22:00Z">
              <w:tcPr>
                <w:tcW w:w="0" w:type="auto"/>
                <w:tcBorders>
                  <w:top w:val="nil"/>
                  <w:left w:val="nil"/>
                  <w:bottom w:val="single" w:sz="4" w:space="0" w:color="auto"/>
                  <w:right w:val="single" w:sz="4" w:space="0" w:color="auto"/>
                </w:tcBorders>
                <w:shd w:val="clear" w:color="auto" w:fill="D0CECE" w:themeFill="background2" w:themeFillShade="E6"/>
                <w:vAlign w:val="center"/>
                <w:hideMark/>
              </w:tcPr>
            </w:tcPrChange>
          </w:tcPr>
          <w:p w14:paraId="5915BDB7" w14:textId="388D37B4" w:rsidR="001D4975" w:rsidRPr="001D4975" w:rsidDel="008C3375" w:rsidRDefault="001D4975" w:rsidP="001D1960">
            <w:pPr>
              <w:spacing w:after="0" w:line="240" w:lineRule="auto"/>
              <w:jc w:val="center"/>
              <w:rPr>
                <w:del w:id="76" w:author="Diana Gonzalez Garcia" w:date="2021-05-28T16:24:00Z"/>
                <w:rFonts w:cstheme="minorHAnsi"/>
                <w:b/>
                <w:bCs/>
                <w:sz w:val="16"/>
                <w:szCs w:val="16"/>
                <w:lang w:eastAsia="es-CO"/>
              </w:rPr>
            </w:pPr>
            <w:del w:id="77" w:author="Diana Gonzalez Garcia" w:date="2021-05-28T16:24:00Z">
              <w:r w:rsidRPr="001D4975" w:rsidDel="008C3375">
                <w:rPr>
                  <w:rFonts w:cstheme="minorHAnsi"/>
                  <w:b/>
                  <w:bCs/>
                  <w:sz w:val="16"/>
                  <w:szCs w:val="16"/>
                  <w:lang w:eastAsia="es-CO"/>
                </w:rPr>
                <w:delText>CONDICIONES ESPECIALES DE LIQUIDACIÓN</w:delText>
              </w:r>
            </w:del>
          </w:p>
        </w:tc>
        <w:tc>
          <w:tcPr>
            <w:tcW w:w="0" w:type="auto"/>
            <w:tcBorders>
              <w:top w:val="nil"/>
              <w:left w:val="nil"/>
              <w:bottom w:val="single" w:sz="4" w:space="0" w:color="auto"/>
              <w:right w:val="single" w:sz="8" w:space="0" w:color="auto"/>
            </w:tcBorders>
            <w:shd w:val="clear" w:color="auto" w:fill="D0CECE" w:themeFill="background2" w:themeFillShade="E6"/>
            <w:vAlign w:val="center"/>
            <w:hideMark/>
            <w:tcPrChange w:id="78" w:author="Elba Nayibe Nuñez Arciniegas" w:date="2021-05-09T22:22:00Z">
              <w:tcPr>
                <w:tcW w:w="0" w:type="auto"/>
                <w:tcBorders>
                  <w:top w:val="nil"/>
                  <w:left w:val="nil"/>
                  <w:bottom w:val="single" w:sz="4" w:space="0" w:color="auto"/>
                  <w:right w:val="single" w:sz="8" w:space="0" w:color="auto"/>
                </w:tcBorders>
                <w:shd w:val="clear" w:color="auto" w:fill="D0CECE" w:themeFill="background2" w:themeFillShade="E6"/>
                <w:vAlign w:val="center"/>
                <w:hideMark/>
              </w:tcPr>
            </w:tcPrChange>
          </w:tcPr>
          <w:p w14:paraId="321C0CD8" w14:textId="14910825" w:rsidR="001D4975" w:rsidRPr="001D4975" w:rsidDel="008C3375" w:rsidRDefault="001D4975" w:rsidP="001D1960">
            <w:pPr>
              <w:spacing w:after="0" w:line="240" w:lineRule="auto"/>
              <w:jc w:val="center"/>
              <w:rPr>
                <w:del w:id="79" w:author="Diana Gonzalez Garcia" w:date="2021-05-28T16:24:00Z"/>
                <w:rFonts w:cstheme="minorHAnsi"/>
                <w:b/>
                <w:bCs/>
                <w:sz w:val="16"/>
                <w:szCs w:val="16"/>
                <w:lang w:eastAsia="es-CO"/>
              </w:rPr>
            </w:pPr>
            <w:del w:id="80" w:author="Diana Gonzalez Garcia" w:date="2021-05-28T16:24:00Z">
              <w:r w:rsidRPr="001D4975" w:rsidDel="008C3375">
                <w:rPr>
                  <w:rFonts w:cstheme="minorHAnsi"/>
                  <w:b/>
                  <w:bCs/>
                  <w:sz w:val="16"/>
                  <w:szCs w:val="16"/>
                  <w:lang w:eastAsia="es-CO"/>
                </w:rPr>
                <w:delText>CÓDIGO TABLA DOMINIOS</w:delText>
              </w:r>
            </w:del>
          </w:p>
        </w:tc>
      </w:tr>
      <w:tr w:rsidR="001D4975" w:rsidRPr="001D4975" w:rsidDel="008C3375" w14:paraId="6CD61834" w14:textId="44AF20E3" w:rsidTr="001D1960">
        <w:trPr>
          <w:trHeight w:val="255"/>
          <w:del w:id="81" w:author="Diana Gonzalez Garcia" w:date="2021-05-28T16:24:00Z"/>
        </w:trPr>
        <w:tc>
          <w:tcPr>
            <w:tcW w:w="0" w:type="auto"/>
            <w:vMerge w:val="restart"/>
            <w:tcBorders>
              <w:top w:val="single" w:sz="4" w:space="0" w:color="auto"/>
              <w:left w:val="single" w:sz="8" w:space="0" w:color="auto"/>
              <w:bottom w:val="single" w:sz="4" w:space="0" w:color="000000"/>
              <w:right w:val="single" w:sz="4" w:space="0" w:color="auto"/>
            </w:tcBorders>
            <w:shd w:val="clear" w:color="auto" w:fill="auto"/>
            <w:noWrap/>
            <w:vAlign w:val="center"/>
            <w:hideMark/>
          </w:tcPr>
          <w:p w14:paraId="2DFFF72E" w14:textId="103373F8" w:rsidR="001D4975" w:rsidRPr="001D4975" w:rsidDel="008C3375" w:rsidRDefault="001D4975" w:rsidP="001D1960">
            <w:pPr>
              <w:spacing w:after="0" w:line="240" w:lineRule="auto"/>
              <w:jc w:val="center"/>
              <w:rPr>
                <w:del w:id="82" w:author="Diana Gonzalez Garcia" w:date="2021-05-28T16:24:00Z"/>
                <w:rFonts w:cstheme="minorHAnsi"/>
                <w:sz w:val="16"/>
                <w:szCs w:val="16"/>
                <w:lang w:eastAsia="es-CO"/>
              </w:rPr>
            </w:pPr>
            <w:del w:id="83" w:author="Diana Gonzalez Garcia" w:date="2021-05-28T16:24:00Z">
              <w:r w:rsidRPr="001D4975" w:rsidDel="008C3375">
                <w:rPr>
                  <w:rFonts w:cstheme="minorHAnsi"/>
                  <w:sz w:val="16"/>
                  <w:szCs w:val="16"/>
                  <w:lang w:eastAsia="es-CO"/>
                </w:rPr>
                <w:delText>AV_ESP_USO</w:delText>
              </w:r>
            </w:del>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FBA682A" w14:textId="66EF68F7" w:rsidR="001D4975" w:rsidRPr="001D4975" w:rsidDel="008C3375" w:rsidRDefault="001D4975" w:rsidP="001D1960">
            <w:pPr>
              <w:spacing w:after="0" w:line="240" w:lineRule="auto"/>
              <w:jc w:val="center"/>
              <w:rPr>
                <w:del w:id="84" w:author="Diana Gonzalez Garcia" w:date="2021-05-28T16:24:00Z"/>
                <w:rFonts w:cstheme="minorHAnsi"/>
                <w:sz w:val="16"/>
                <w:szCs w:val="16"/>
                <w:lang w:eastAsia="es-CO"/>
              </w:rPr>
            </w:pPr>
            <w:del w:id="85" w:author="Diana Gonzalez Garcia" w:date="2021-05-28T16:24:00Z">
              <w:r w:rsidRPr="001D4975" w:rsidDel="008C3375">
                <w:rPr>
                  <w:rFonts w:cstheme="minorHAnsi"/>
                  <w:sz w:val="16"/>
                  <w:szCs w:val="16"/>
                  <w:lang w:eastAsia="es-CO"/>
                </w:rPr>
                <w:delText>047- Teatro en PH fuera de centro comercio</w:delText>
              </w:r>
            </w:del>
          </w:p>
        </w:tc>
        <w:tc>
          <w:tcPr>
            <w:tcW w:w="0" w:type="auto"/>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3D3B05E6" w14:textId="7606E6C2" w:rsidR="001D4975" w:rsidRPr="001D4975" w:rsidDel="008C3375" w:rsidRDefault="001D4975" w:rsidP="001D1960">
            <w:pPr>
              <w:spacing w:after="0" w:line="240" w:lineRule="auto"/>
              <w:jc w:val="both"/>
              <w:rPr>
                <w:del w:id="86" w:author="Diana Gonzalez Garcia" w:date="2021-05-28T16:24:00Z"/>
                <w:rFonts w:cstheme="minorHAnsi"/>
                <w:sz w:val="16"/>
                <w:szCs w:val="16"/>
                <w:lang w:eastAsia="es-CO"/>
              </w:rPr>
            </w:pPr>
            <w:del w:id="87" w:author="Diana Gonzalez Garcia" w:date="2021-05-28T16:24:00Z">
              <w:r w:rsidRPr="001D4975" w:rsidDel="008C3375">
                <w:rPr>
                  <w:rFonts w:cstheme="minorHAnsi"/>
                  <w:sz w:val="16"/>
                  <w:szCs w:val="16"/>
                  <w:lang w:eastAsia="es-CO"/>
                </w:rPr>
                <w:delText>Predios con usos sin tabla de valores ni modelo econométrico</w:delText>
              </w:r>
              <w:r w:rsidRPr="001D4975" w:rsidDel="008C3375">
                <w:rPr>
                  <w:rFonts w:cstheme="minorHAnsi"/>
                  <w:sz w:val="16"/>
                  <w:szCs w:val="16"/>
                  <w:lang w:eastAsia="es-CO"/>
                </w:rPr>
                <w:br/>
                <w:delText>Corresponde a los predios que tienen alguno de los usos descritos en cualquiera de sus unidades calificadas.</w:delText>
              </w:r>
            </w:del>
          </w:p>
        </w:tc>
        <w:tc>
          <w:tcPr>
            <w:tcW w:w="0" w:type="auto"/>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1C5E1EF3" w14:textId="43FB8D9B" w:rsidR="001D4975" w:rsidRPr="001D4975" w:rsidDel="008C3375" w:rsidRDefault="001D4975" w:rsidP="001D1960">
            <w:pPr>
              <w:spacing w:after="0" w:line="240" w:lineRule="auto"/>
              <w:jc w:val="both"/>
              <w:rPr>
                <w:del w:id="88" w:author="Diana Gonzalez Garcia" w:date="2021-05-28T16:24:00Z"/>
                <w:rFonts w:cstheme="minorHAnsi"/>
                <w:sz w:val="16"/>
                <w:szCs w:val="16"/>
                <w:lang w:eastAsia="es-CO"/>
              </w:rPr>
            </w:pPr>
            <w:del w:id="89" w:author="Diana Gonzalez Garcia" w:date="2021-05-28T16:24:00Z">
              <w:r w:rsidRPr="001D4975" w:rsidDel="008C3375">
                <w:rPr>
                  <w:rFonts w:cstheme="minorHAnsi"/>
                  <w:sz w:val="16"/>
                  <w:szCs w:val="16"/>
                  <w:lang w:eastAsia="es-CO"/>
                </w:rPr>
                <w:delText>LIQUIDACIÓN DE PREDIOS CON AL MENOS UNA UNIDAD CALIFICADA CON USO DE AVALÚO ESPECIAL: si un predio tiene al menos una unidad calificada con uso de avalúo especial por:</w:delText>
              </w:r>
              <w:r w:rsidRPr="001D4975" w:rsidDel="008C3375">
                <w:rPr>
                  <w:rFonts w:cstheme="minorHAnsi"/>
                  <w:sz w:val="16"/>
                  <w:szCs w:val="16"/>
                  <w:lang w:eastAsia="es-CO"/>
                </w:rPr>
                <w:br/>
              </w:r>
              <w:r w:rsidRPr="001D4975" w:rsidDel="008C3375">
                <w:rPr>
                  <w:rFonts w:cstheme="minorHAnsi"/>
                  <w:sz w:val="16"/>
                  <w:szCs w:val="16"/>
                  <w:lang w:eastAsia="es-CO"/>
                </w:rPr>
                <w:br/>
                <w:delText>- Uso sin tabla de valores ni modelo econométrico,</w:delText>
              </w:r>
              <w:r w:rsidRPr="001D4975" w:rsidDel="008C3375">
                <w:rPr>
                  <w:rFonts w:cstheme="minorHAnsi"/>
                  <w:sz w:val="16"/>
                  <w:szCs w:val="16"/>
                  <w:lang w:eastAsia="es-CO"/>
                </w:rPr>
                <w:br/>
                <w:delText>- Uso sin tabla de valores ni modelo econométrico - Centro Comercial,</w:delText>
              </w:r>
              <w:r w:rsidRPr="001D4975" w:rsidDel="008C3375">
                <w:rPr>
                  <w:rFonts w:cstheme="minorHAnsi"/>
                  <w:sz w:val="16"/>
                  <w:szCs w:val="16"/>
                  <w:lang w:eastAsia="es-CO"/>
                </w:rPr>
                <w:br/>
                <w:delText>- Unidades calificadas de predios de especial atención por sus condiciones especiales de construcción, las cuales requieren de un presupuesto de obra particular, o</w:delText>
              </w:r>
              <w:r w:rsidRPr="001D4975" w:rsidDel="008C3375">
                <w:rPr>
                  <w:rFonts w:cstheme="minorHAnsi"/>
                  <w:sz w:val="16"/>
                  <w:szCs w:val="16"/>
                  <w:lang w:eastAsia="es-CO"/>
                </w:rPr>
                <w:br/>
                <w:delText>- Predios con unidades calificadas que superen los topes de áreas construidas definidas en las Tablas de Valores Unitarios de Construcción (área, puntaje o edad),</w:delText>
              </w:r>
              <w:r w:rsidRPr="001D4975" w:rsidDel="008C3375">
                <w:rPr>
                  <w:rFonts w:cstheme="minorHAnsi"/>
                  <w:sz w:val="16"/>
                  <w:szCs w:val="16"/>
                  <w:lang w:eastAsia="es-CO"/>
                </w:rPr>
                <w:br/>
              </w:r>
              <w:r w:rsidRPr="001D4975" w:rsidDel="008C3375">
                <w:rPr>
                  <w:rFonts w:cstheme="minorHAnsi"/>
                  <w:sz w:val="16"/>
                  <w:szCs w:val="16"/>
                  <w:lang w:eastAsia="es-CO"/>
                </w:rPr>
                <w:br/>
                <w:delText>La unidad calificada que esté en alguna de las tres categorías anteriores será avalúo especial. Para el resto de las unidades calificadas que no estén en las tres categorías anteriores, se liquidarán de acuerdo con la variable modelo que corresponda.</w:delText>
              </w:r>
            </w:del>
          </w:p>
        </w:tc>
        <w:tc>
          <w:tcPr>
            <w:tcW w:w="0" w:type="auto"/>
            <w:vMerge w:val="restart"/>
            <w:tcBorders>
              <w:top w:val="single" w:sz="4" w:space="0" w:color="auto"/>
              <w:left w:val="single" w:sz="4" w:space="0" w:color="auto"/>
              <w:bottom w:val="single" w:sz="4" w:space="0" w:color="000000"/>
              <w:right w:val="single" w:sz="8" w:space="0" w:color="auto"/>
            </w:tcBorders>
            <w:shd w:val="clear" w:color="auto" w:fill="auto"/>
            <w:noWrap/>
            <w:vAlign w:val="center"/>
            <w:hideMark/>
          </w:tcPr>
          <w:p w14:paraId="61D6144F" w14:textId="1DDD0FAD" w:rsidR="001D4975" w:rsidRPr="001D4975" w:rsidDel="008C3375" w:rsidRDefault="001D4975" w:rsidP="001D1960">
            <w:pPr>
              <w:spacing w:after="0" w:line="240" w:lineRule="auto"/>
              <w:jc w:val="center"/>
              <w:rPr>
                <w:del w:id="90" w:author="Diana Gonzalez Garcia" w:date="2021-05-28T16:24:00Z"/>
                <w:rFonts w:cstheme="minorHAnsi"/>
                <w:sz w:val="16"/>
                <w:szCs w:val="16"/>
                <w:lang w:eastAsia="es-CO"/>
              </w:rPr>
            </w:pPr>
            <w:del w:id="91" w:author="Diana Gonzalez Garcia" w:date="2021-05-28T16:24:00Z">
              <w:r w:rsidRPr="001D4975" w:rsidDel="008C3375">
                <w:rPr>
                  <w:rFonts w:cstheme="minorHAnsi"/>
                  <w:sz w:val="16"/>
                  <w:szCs w:val="16"/>
                  <w:lang w:eastAsia="es-CO"/>
                </w:rPr>
                <w:delText>4</w:delText>
              </w:r>
            </w:del>
          </w:p>
        </w:tc>
      </w:tr>
      <w:tr w:rsidR="001D4975" w:rsidRPr="001D4975" w:rsidDel="008C3375" w14:paraId="0083BC14" w14:textId="09D8A373" w:rsidTr="001D1960">
        <w:trPr>
          <w:trHeight w:val="255"/>
          <w:del w:id="92" w:author="Diana Gonzalez Garcia" w:date="2021-05-28T16:24:00Z"/>
        </w:trPr>
        <w:tc>
          <w:tcPr>
            <w:tcW w:w="0" w:type="auto"/>
            <w:vMerge/>
            <w:tcBorders>
              <w:top w:val="single" w:sz="4" w:space="0" w:color="auto"/>
              <w:left w:val="single" w:sz="8" w:space="0" w:color="auto"/>
              <w:bottom w:val="single" w:sz="4" w:space="0" w:color="000000"/>
              <w:right w:val="single" w:sz="4" w:space="0" w:color="auto"/>
            </w:tcBorders>
            <w:vAlign w:val="center"/>
            <w:hideMark/>
          </w:tcPr>
          <w:p w14:paraId="6C6B663E" w14:textId="0D8D716B" w:rsidR="001D4975" w:rsidRPr="001D4975" w:rsidDel="008C3375" w:rsidRDefault="001D4975" w:rsidP="001D1960">
            <w:pPr>
              <w:spacing w:after="0" w:line="240" w:lineRule="auto"/>
              <w:rPr>
                <w:del w:id="93" w:author="Diana Gonzalez Garcia" w:date="2021-05-28T16:24:00Z"/>
                <w:rFonts w:cstheme="minorHAnsi"/>
                <w:sz w:val="16"/>
                <w:szCs w:val="16"/>
                <w:lang w:eastAsia="es-CO"/>
              </w:rPr>
            </w:pPr>
          </w:p>
        </w:tc>
        <w:tc>
          <w:tcPr>
            <w:tcW w:w="0" w:type="auto"/>
            <w:tcBorders>
              <w:top w:val="nil"/>
              <w:left w:val="nil"/>
              <w:bottom w:val="single" w:sz="4" w:space="0" w:color="auto"/>
              <w:right w:val="single" w:sz="4" w:space="0" w:color="auto"/>
            </w:tcBorders>
            <w:shd w:val="clear" w:color="auto" w:fill="auto"/>
            <w:noWrap/>
            <w:vAlign w:val="center"/>
            <w:hideMark/>
          </w:tcPr>
          <w:p w14:paraId="6F3E5354" w14:textId="1B0F28ED" w:rsidR="001D4975" w:rsidRPr="001D4975" w:rsidDel="008C3375" w:rsidRDefault="001D4975" w:rsidP="001D1960">
            <w:pPr>
              <w:spacing w:after="0" w:line="240" w:lineRule="auto"/>
              <w:jc w:val="center"/>
              <w:rPr>
                <w:del w:id="94" w:author="Diana Gonzalez Garcia" w:date="2021-05-28T16:24:00Z"/>
                <w:rFonts w:cstheme="minorHAnsi"/>
                <w:sz w:val="16"/>
                <w:szCs w:val="16"/>
                <w:lang w:eastAsia="es-CO"/>
              </w:rPr>
            </w:pPr>
            <w:del w:id="95" w:author="Diana Gonzalez Garcia" w:date="2021-05-28T16:24:00Z">
              <w:r w:rsidRPr="001D4975" w:rsidDel="008C3375">
                <w:rPr>
                  <w:rFonts w:cstheme="minorHAnsi"/>
                  <w:sz w:val="16"/>
                  <w:szCs w:val="16"/>
                  <w:lang w:eastAsia="es-CO"/>
                </w:rPr>
                <w:delText>055 - Cementerios</w:delText>
              </w:r>
            </w:del>
          </w:p>
        </w:tc>
        <w:tc>
          <w:tcPr>
            <w:tcW w:w="0" w:type="auto"/>
            <w:vMerge/>
            <w:tcBorders>
              <w:top w:val="single" w:sz="4" w:space="0" w:color="auto"/>
              <w:left w:val="single" w:sz="4" w:space="0" w:color="auto"/>
              <w:bottom w:val="single" w:sz="4" w:space="0" w:color="000000"/>
              <w:right w:val="single" w:sz="4" w:space="0" w:color="auto"/>
            </w:tcBorders>
            <w:vAlign w:val="center"/>
            <w:hideMark/>
          </w:tcPr>
          <w:p w14:paraId="450FB2A1" w14:textId="2FA1C040" w:rsidR="001D4975" w:rsidRPr="001D4975" w:rsidDel="008C3375" w:rsidRDefault="001D4975" w:rsidP="001D1960">
            <w:pPr>
              <w:spacing w:after="0" w:line="240" w:lineRule="auto"/>
              <w:rPr>
                <w:del w:id="96" w:author="Diana Gonzalez Garcia" w:date="2021-05-28T16:24:00Z"/>
                <w:rFonts w:cstheme="minorHAnsi"/>
                <w:sz w:val="16"/>
                <w:szCs w:val="16"/>
                <w:lang w:eastAsia="es-CO"/>
              </w:rPr>
            </w:pPr>
          </w:p>
        </w:tc>
        <w:tc>
          <w:tcPr>
            <w:tcW w:w="0" w:type="auto"/>
            <w:vMerge/>
            <w:tcBorders>
              <w:top w:val="nil"/>
              <w:left w:val="single" w:sz="4" w:space="0" w:color="auto"/>
              <w:bottom w:val="single" w:sz="4" w:space="0" w:color="000000"/>
              <w:right w:val="single" w:sz="4" w:space="0" w:color="auto"/>
            </w:tcBorders>
            <w:vAlign w:val="center"/>
            <w:hideMark/>
          </w:tcPr>
          <w:p w14:paraId="0644A0BC" w14:textId="6B591AE8" w:rsidR="001D4975" w:rsidRPr="001D4975" w:rsidDel="008C3375" w:rsidRDefault="001D4975" w:rsidP="001D1960">
            <w:pPr>
              <w:spacing w:after="0" w:line="240" w:lineRule="auto"/>
              <w:rPr>
                <w:del w:id="97" w:author="Diana Gonzalez Garcia" w:date="2021-05-28T16:24:00Z"/>
                <w:rFonts w:cstheme="minorHAnsi"/>
                <w:sz w:val="16"/>
                <w:szCs w:val="16"/>
                <w:lang w:eastAsia="es-CO"/>
              </w:rPr>
            </w:pPr>
          </w:p>
        </w:tc>
        <w:tc>
          <w:tcPr>
            <w:tcW w:w="0" w:type="auto"/>
            <w:vMerge/>
            <w:tcBorders>
              <w:top w:val="single" w:sz="4" w:space="0" w:color="auto"/>
              <w:left w:val="single" w:sz="4" w:space="0" w:color="auto"/>
              <w:bottom w:val="single" w:sz="4" w:space="0" w:color="000000"/>
              <w:right w:val="single" w:sz="8" w:space="0" w:color="auto"/>
            </w:tcBorders>
            <w:vAlign w:val="center"/>
            <w:hideMark/>
          </w:tcPr>
          <w:p w14:paraId="11D70266" w14:textId="546A374F" w:rsidR="001D4975" w:rsidRPr="001D4975" w:rsidDel="008C3375" w:rsidRDefault="001D4975" w:rsidP="001D1960">
            <w:pPr>
              <w:spacing w:after="0" w:line="240" w:lineRule="auto"/>
              <w:rPr>
                <w:del w:id="98" w:author="Diana Gonzalez Garcia" w:date="2021-05-28T16:24:00Z"/>
                <w:rFonts w:cstheme="minorHAnsi"/>
                <w:sz w:val="16"/>
                <w:szCs w:val="16"/>
                <w:lang w:eastAsia="es-CO"/>
              </w:rPr>
            </w:pPr>
          </w:p>
        </w:tc>
      </w:tr>
      <w:tr w:rsidR="001D4975" w:rsidRPr="001D4975" w:rsidDel="008C3375" w14:paraId="7E41D5FA" w14:textId="3A08E208" w:rsidTr="001D1960">
        <w:trPr>
          <w:trHeight w:val="255"/>
          <w:del w:id="99" w:author="Diana Gonzalez Garcia" w:date="2021-05-28T16:24:00Z"/>
        </w:trPr>
        <w:tc>
          <w:tcPr>
            <w:tcW w:w="0" w:type="auto"/>
            <w:vMerge/>
            <w:tcBorders>
              <w:top w:val="single" w:sz="4" w:space="0" w:color="auto"/>
              <w:left w:val="single" w:sz="8" w:space="0" w:color="auto"/>
              <w:bottom w:val="single" w:sz="4" w:space="0" w:color="000000"/>
              <w:right w:val="single" w:sz="4" w:space="0" w:color="auto"/>
            </w:tcBorders>
            <w:vAlign w:val="center"/>
            <w:hideMark/>
          </w:tcPr>
          <w:p w14:paraId="58D30782" w14:textId="57032CC5" w:rsidR="001D4975" w:rsidRPr="001D4975" w:rsidDel="008C3375" w:rsidRDefault="001D4975" w:rsidP="001D1960">
            <w:pPr>
              <w:spacing w:after="0" w:line="240" w:lineRule="auto"/>
              <w:rPr>
                <w:del w:id="100" w:author="Diana Gonzalez Garcia" w:date="2021-05-28T16:24:00Z"/>
                <w:rFonts w:cstheme="minorHAnsi"/>
                <w:sz w:val="16"/>
                <w:szCs w:val="16"/>
                <w:lang w:eastAsia="es-CO"/>
              </w:rPr>
            </w:pPr>
          </w:p>
        </w:tc>
        <w:tc>
          <w:tcPr>
            <w:tcW w:w="0" w:type="auto"/>
            <w:tcBorders>
              <w:top w:val="nil"/>
              <w:left w:val="nil"/>
              <w:bottom w:val="single" w:sz="4" w:space="0" w:color="auto"/>
              <w:right w:val="single" w:sz="4" w:space="0" w:color="auto"/>
            </w:tcBorders>
            <w:shd w:val="clear" w:color="auto" w:fill="auto"/>
            <w:noWrap/>
            <w:vAlign w:val="center"/>
            <w:hideMark/>
          </w:tcPr>
          <w:p w14:paraId="32D3E191" w14:textId="43F88F66" w:rsidR="001D4975" w:rsidRPr="001D4975" w:rsidDel="008C3375" w:rsidRDefault="001D4975" w:rsidP="001D1960">
            <w:pPr>
              <w:spacing w:after="0" w:line="240" w:lineRule="auto"/>
              <w:jc w:val="center"/>
              <w:rPr>
                <w:del w:id="101" w:author="Diana Gonzalez Garcia" w:date="2021-05-28T16:24:00Z"/>
                <w:rFonts w:cstheme="minorHAnsi"/>
                <w:sz w:val="16"/>
                <w:szCs w:val="16"/>
                <w:lang w:eastAsia="es-CO"/>
              </w:rPr>
            </w:pPr>
            <w:del w:id="102" w:author="Diana Gonzalez Garcia" w:date="2021-05-28T16:24:00Z">
              <w:r w:rsidRPr="001D4975" w:rsidDel="008C3375">
                <w:rPr>
                  <w:rFonts w:cstheme="minorHAnsi"/>
                  <w:sz w:val="16"/>
                  <w:szCs w:val="16"/>
                  <w:lang w:eastAsia="es-CO"/>
                </w:rPr>
                <w:delText>057 - Área de mezanine PH</w:delText>
              </w:r>
            </w:del>
          </w:p>
        </w:tc>
        <w:tc>
          <w:tcPr>
            <w:tcW w:w="0" w:type="auto"/>
            <w:vMerge/>
            <w:tcBorders>
              <w:top w:val="single" w:sz="4" w:space="0" w:color="auto"/>
              <w:left w:val="single" w:sz="4" w:space="0" w:color="auto"/>
              <w:bottom w:val="single" w:sz="4" w:space="0" w:color="000000"/>
              <w:right w:val="single" w:sz="4" w:space="0" w:color="auto"/>
            </w:tcBorders>
            <w:vAlign w:val="center"/>
            <w:hideMark/>
          </w:tcPr>
          <w:p w14:paraId="058146BB" w14:textId="31A20483" w:rsidR="001D4975" w:rsidRPr="001D4975" w:rsidDel="008C3375" w:rsidRDefault="001D4975" w:rsidP="001D1960">
            <w:pPr>
              <w:spacing w:after="0" w:line="240" w:lineRule="auto"/>
              <w:rPr>
                <w:del w:id="103" w:author="Diana Gonzalez Garcia" w:date="2021-05-28T16:24:00Z"/>
                <w:rFonts w:cstheme="minorHAnsi"/>
                <w:sz w:val="16"/>
                <w:szCs w:val="16"/>
                <w:lang w:eastAsia="es-CO"/>
              </w:rPr>
            </w:pPr>
          </w:p>
        </w:tc>
        <w:tc>
          <w:tcPr>
            <w:tcW w:w="0" w:type="auto"/>
            <w:vMerge/>
            <w:tcBorders>
              <w:top w:val="nil"/>
              <w:left w:val="single" w:sz="4" w:space="0" w:color="auto"/>
              <w:bottom w:val="single" w:sz="4" w:space="0" w:color="000000"/>
              <w:right w:val="single" w:sz="4" w:space="0" w:color="auto"/>
            </w:tcBorders>
            <w:vAlign w:val="center"/>
            <w:hideMark/>
          </w:tcPr>
          <w:p w14:paraId="4B83193F" w14:textId="2F93E1DE" w:rsidR="001D4975" w:rsidRPr="001D4975" w:rsidDel="008C3375" w:rsidRDefault="001D4975" w:rsidP="001D1960">
            <w:pPr>
              <w:spacing w:after="0" w:line="240" w:lineRule="auto"/>
              <w:rPr>
                <w:del w:id="104" w:author="Diana Gonzalez Garcia" w:date="2021-05-28T16:24:00Z"/>
                <w:rFonts w:cstheme="minorHAnsi"/>
                <w:sz w:val="16"/>
                <w:szCs w:val="16"/>
                <w:lang w:eastAsia="es-CO"/>
              </w:rPr>
            </w:pPr>
          </w:p>
        </w:tc>
        <w:tc>
          <w:tcPr>
            <w:tcW w:w="0" w:type="auto"/>
            <w:vMerge/>
            <w:tcBorders>
              <w:top w:val="single" w:sz="4" w:space="0" w:color="auto"/>
              <w:left w:val="single" w:sz="4" w:space="0" w:color="auto"/>
              <w:bottom w:val="single" w:sz="4" w:space="0" w:color="000000"/>
              <w:right w:val="single" w:sz="8" w:space="0" w:color="auto"/>
            </w:tcBorders>
            <w:vAlign w:val="center"/>
            <w:hideMark/>
          </w:tcPr>
          <w:p w14:paraId="7F6C7141" w14:textId="574CD80A" w:rsidR="001D4975" w:rsidRPr="001D4975" w:rsidDel="008C3375" w:rsidRDefault="001D4975" w:rsidP="001D1960">
            <w:pPr>
              <w:spacing w:after="0" w:line="240" w:lineRule="auto"/>
              <w:rPr>
                <w:del w:id="105" w:author="Diana Gonzalez Garcia" w:date="2021-05-28T16:24:00Z"/>
                <w:rFonts w:cstheme="minorHAnsi"/>
                <w:sz w:val="16"/>
                <w:szCs w:val="16"/>
                <w:lang w:eastAsia="es-CO"/>
              </w:rPr>
            </w:pPr>
          </w:p>
        </w:tc>
      </w:tr>
      <w:tr w:rsidR="001D4975" w:rsidRPr="001D4975" w:rsidDel="008C3375" w14:paraId="0953550B" w14:textId="33DA2996" w:rsidTr="001D1960">
        <w:trPr>
          <w:trHeight w:val="255"/>
          <w:del w:id="106" w:author="Diana Gonzalez Garcia" w:date="2021-05-28T16:24:00Z"/>
        </w:trPr>
        <w:tc>
          <w:tcPr>
            <w:tcW w:w="0" w:type="auto"/>
            <w:vMerge/>
            <w:tcBorders>
              <w:top w:val="single" w:sz="4" w:space="0" w:color="auto"/>
              <w:left w:val="single" w:sz="8" w:space="0" w:color="auto"/>
              <w:bottom w:val="single" w:sz="4" w:space="0" w:color="000000"/>
              <w:right w:val="single" w:sz="4" w:space="0" w:color="auto"/>
            </w:tcBorders>
            <w:vAlign w:val="center"/>
            <w:hideMark/>
          </w:tcPr>
          <w:p w14:paraId="3EBAD254" w14:textId="01D4240D" w:rsidR="001D4975" w:rsidRPr="001D4975" w:rsidDel="008C3375" w:rsidRDefault="001D4975" w:rsidP="001D1960">
            <w:pPr>
              <w:spacing w:after="0" w:line="240" w:lineRule="auto"/>
              <w:rPr>
                <w:del w:id="107" w:author="Diana Gonzalez Garcia" w:date="2021-05-28T16:24:00Z"/>
                <w:rFonts w:cstheme="minorHAnsi"/>
                <w:sz w:val="16"/>
                <w:szCs w:val="16"/>
                <w:lang w:eastAsia="es-CO"/>
              </w:rPr>
            </w:pPr>
          </w:p>
        </w:tc>
        <w:tc>
          <w:tcPr>
            <w:tcW w:w="0" w:type="auto"/>
            <w:tcBorders>
              <w:top w:val="nil"/>
              <w:left w:val="nil"/>
              <w:bottom w:val="single" w:sz="4" w:space="0" w:color="auto"/>
              <w:right w:val="single" w:sz="4" w:space="0" w:color="auto"/>
            </w:tcBorders>
            <w:shd w:val="clear" w:color="auto" w:fill="auto"/>
            <w:noWrap/>
            <w:vAlign w:val="center"/>
            <w:hideMark/>
          </w:tcPr>
          <w:p w14:paraId="2023B9C2" w14:textId="079C17C8" w:rsidR="001D4975" w:rsidRPr="001D4975" w:rsidDel="008C3375" w:rsidRDefault="001D4975" w:rsidP="001D1960">
            <w:pPr>
              <w:spacing w:after="0" w:line="240" w:lineRule="auto"/>
              <w:jc w:val="center"/>
              <w:rPr>
                <w:del w:id="108" w:author="Diana Gonzalez Garcia" w:date="2021-05-28T16:24:00Z"/>
                <w:rFonts w:cstheme="minorHAnsi"/>
                <w:sz w:val="16"/>
                <w:szCs w:val="16"/>
                <w:lang w:eastAsia="es-CO"/>
              </w:rPr>
            </w:pPr>
            <w:del w:id="109" w:author="Diana Gonzalez Garcia" w:date="2021-05-28T16:24:00Z">
              <w:r w:rsidRPr="001D4975" w:rsidDel="008C3375">
                <w:rPr>
                  <w:rFonts w:cstheme="minorHAnsi"/>
                  <w:sz w:val="16"/>
                  <w:szCs w:val="16"/>
                  <w:lang w:eastAsia="es-CO"/>
                </w:rPr>
                <w:delText>062 - Pista aeropuerto</w:delText>
              </w:r>
            </w:del>
          </w:p>
        </w:tc>
        <w:tc>
          <w:tcPr>
            <w:tcW w:w="0" w:type="auto"/>
            <w:vMerge/>
            <w:tcBorders>
              <w:top w:val="single" w:sz="4" w:space="0" w:color="auto"/>
              <w:left w:val="single" w:sz="4" w:space="0" w:color="auto"/>
              <w:bottom w:val="single" w:sz="4" w:space="0" w:color="000000"/>
              <w:right w:val="single" w:sz="4" w:space="0" w:color="auto"/>
            </w:tcBorders>
            <w:vAlign w:val="center"/>
            <w:hideMark/>
          </w:tcPr>
          <w:p w14:paraId="159A07C5" w14:textId="0A49050A" w:rsidR="001D4975" w:rsidRPr="001D4975" w:rsidDel="008C3375" w:rsidRDefault="001D4975" w:rsidP="001D1960">
            <w:pPr>
              <w:spacing w:after="0" w:line="240" w:lineRule="auto"/>
              <w:rPr>
                <w:del w:id="110" w:author="Diana Gonzalez Garcia" w:date="2021-05-28T16:24:00Z"/>
                <w:rFonts w:cstheme="minorHAnsi"/>
                <w:sz w:val="16"/>
                <w:szCs w:val="16"/>
                <w:lang w:eastAsia="es-CO"/>
              </w:rPr>
            </w:pPr>
          </w:p>
        </w:tc>
        <w:tc>
          <w:tcPr>
            <w:tcW w:w="0" w:type="auto"/>
            <w:vMerge/>
            <w:tcBorders>
              <w:top w:val="nil"/>
              <w:left w:val="single" w:sz="4" w:space="0" w:color="auto"/>
              <w:bottom w:val="single" w:sz="4" w:space="0" w:color="000000"/>
              <w:right w:val="single" w:sz="4" w:space="0" w:color="auto"/>
            </w:tcBorders>
            <w:vAlign w:val="center"/>
            <w:hideMark/>
          </w:tcPr>
          <w:p w14:paraId="5128BE32" w14:textId="2E52F8A5" w:rsidR="001D4975" w:rsidRPr="001D4975" w:rsidDel="008C3375" w:rsidRDefault="001D4975" w:rsidP="001D1960">
            <w:pPr>
              <w:spacing w:after="0" w:line="240" w:lineRule="auto"/>
              <w:rPr>
                <w:del w:id="111" w:author="Diana Gonzalez Garcia" w:date="2021-05-28T16:24:00Z"/>
                <w:rFonts w:cstheme="minorHAnsi"/>
                <w:sz w:val="16"/>
                <w:szCs w:val="16"/>
                <w:lang w:eastAsia="es-CO"/>
              </w:rPr>
            </w:pPr>
          </w:p>
        </w:tc>
        <w:tc>
          <w:tcPr>
            <w:tcW w:w="0" w:type="auto"/>
            <w:vMerge/>
            <w:tcBorders>
              <w:top w:val="single" w:sz="4" w:space="0" w:color="auto"/>
              <w:left w:val="single" w:sz="4" w:space="0" w:color="auto"/>
              <w:bottom w:val="single" w:sz="4" w:space="0" w:color="000000"/>
              <w:right w:val="single" w:sz="8" w:space="0" w:color="auto"/>
            </w:tcBorders>
            <w:vAlign w:val="center"/>
            <w:hideMark/>
          </w:tcPr>
          <w:p w14:paraId="231575C2" w14:textId="4019ABA2" w:rsidR="001D4975" w:rsidRPr="001D4975" w:rsidDel="008C3375" w:rsidRDefault="001D4975" w:rsidP="001D1960">
            <w:pPr>
              <w:spacing w:after="0" w:line="240" w:lineRule="auto"/>
              <w:rPr>
                <w:del w:id="112" w:author="Diana Gonzalez Garcia" w:date="2021-05-28T16:24:00Z"/>
                <w:rFonts w:cstheme="minorHAnsi"/>
                <w:sz w:val="16"/>
                <w:szCs w:val="16"/>
                <w:lang w:eastAsia="es-CO"/>
              </w:rPr>
            </w:pPr>
          </w:p>
        </w:tc>
      </w:tr>
      <w:tr w:rsidR="001D4975" w:rsidRPr="001D4975" w:rsidDel="008C3375" w14:paraId="6E9F32FB" w14:textId="26EEC1C3" w:rsidTr="001D1960">
        <w:trPr>
          <w:trHeight w:val="255"/>
          <w:del w:id="113" w:author="Diana Gonzalez Garcia" w:date="2021-05-28T16:24:00Z"/>
        </w:trPr>
        <w:tc>
          <w:tcPr>
            <w:tcW w:w="0" w:type="auto"/>
            <w:vMerge/>
            <w:tcBorders>
              <w:top w:val="single" w:sz="4" w:space="0" w:color="auto"/>
              <w:left w:val="single" w:sz="8" w:space="0" w:color="auto"/>
              <w:bottom w:val="single" w:sz="4" w:space="0" w:color="000000"/>
              <w:right w:val="single" w:sz="4" w:space="0" w:color="auto"/>
            </w:tcBorders>
            <w:vAlign w:val="center"/>
            <w:hideMark/>
          </w:tcPr>
          <w:p w14:paraId="5CF237FF" w14:textId="537A411F" w:rsidR="001D4975" w:rsidRPr="001D4975" w:rsidDel="008C3375" w:rsidRDefault="001D4975" w:rsidP="001D1960">
            <w:pPr>
              <w:spacing w:after="0" w:line="240" w:lineRule="auto"/>
              <w:rPr>
                <w:del w:id="114" w:author="Diana Gonzalez Garcia" w:date="2021-05-28T16:24:00Z"/>
                <w:rFonts w:cstheme="minorHAnsi"/>
                <w:sz w:val="16"/>
                <w:szCs w:val="16"/>
                <w:lang w:eastAsia="es-CO"/>
              </w:rPr>
            </w:pPr>
          </w:p>
        </w:tc>
        <w:tc>
          <w:tcPr>
            <w:tcW w:w="0" w:type="auto"/>
            <w:tcBorders>
              <w:top w:val="nil"/>
              <w:left w:val="nil"/>
              <w:bottom w:val="single" w:sz="4" w:space="0" w:color="auto"/>
              <w:right w:val="single" w:sz="4" w:space="0" w:color="auto"/>
            </w:tcBorders>
            <w:shd w:val="clear" w:color="auto" w:fill="auto"/>
            <w:noWrap/>
            <w:vAlign w:val="center"/>
            <w:hideMark/>
          </w:tcPr>
          <w:p w14:paraId="535B29E5" w14:textId="5925563D" w:rsidR="001D4975" w:rsidRPr="001D4975" w:rsidDel="008C3375" w:rsidRDefault="001D4975" w:rsidP="001D1960">
            <w:pPr>
              <w:spacing w:after="0" w:line="240" w:lineRule="auto"/>
              <w:jc w:val="center"/>
              <w:rPr>
                <w:del w:id="115" w:author="Diana Gonzalez Garcia" w:date="2021-05-28T16:24:00Z"/>
                <w:rFonts w:cstheme="minorHAnsi"/>
                <w:sz w:val="16"/>
                <w:szCs w:val="16"/>
                <w:lang w:eastAsia="es-CO"/>
              </w:rPr>
            </w:pPr>
            <w:del w:id="116" w:author="Diana Gonzalez Garcia" w:date="2021-05-28T16:24:00Z">
              <w:r w:rsidRPr="001D4975" w:rsidDel="008C3375">
                <w:rPr>
                  <w:rFonts w:cstheme="minorHAnsi"/>
                  <w:sz w:val="16"/>
                  <w:szCs w:val="16"/>
                  <w:lang w:eastAsia="es-CO"/>
                </w:rPr>
                <w:delText>066 - Plazas de mercado</w:delText>
              </w:r>
            </w:del>
          </w:p>
        </w:tc>
        <w:tc>
          <w:tcPr>
            <w:tcW w:w="0" w:type="auto"/>
            <w:vMerge/>
            <w:tcBorders>
              <w:top w:val="single" w:sz="4" w:space="0" w:color="auto"/>
              <w:left w:val="single" w:sz="4" w:space="0" w:color="auto"/>
              <w:bottom w:val="single" w:sz="4" w:space="0" w:color="000000"/>
              <w:right w:val="single" w:sz="4" w:space="0" w:color="auto"/>
            </w:tcBorders>
            <w:vAlign w:val="center"/>
            <w:hideMark/>
          </w:tcPr>
          <w:p w14:paraId="6B63247C" w14:textId="086A575A" w:rsidR="001D4975" w:rsidRPr="001D4975" w:rsidDel="008C3375" w:rsidRDefault="001D4975" w:rsidP="001D1960">
            <w:pPr>
              <w:spacing w:after="0" w:line="240" w:lineRule="auto"/>
              <w:rPr>
                <w:del w:id="117" w:author="Diana Gonzalez Garcia" w:date="2021-05-28T16:24:00Z"/>
                <w:rFonts w:cstheme="minorHAnsi"/>
                <w:sz w:val="16"/>
                <w:szCs w:val="16"/>
                <w:lang w:eastAsia="es-CO"/>
              </w:rPr>
            </w:pPr>
          </w:p>
        </w:tc>
        <w:tc>
          <w:tcPr>
            <w:tcW w:w="0" w:type="auto"/>
            <w:vMerge/>
            <w:tcBorders>
              <w:top w:val="nil"/>
              <w:left w:val="single" w:sz="4" w:space="0" w:color="auto"/>
              <w:bottom w:val="single" w:sz="4" w:space="0" w:color="000000"/>
              <w:right w:val="single" w:sz="4" w:space="0" w:color="auto"/>
            </w:tcBorders>
            <w:vAlign w:val="center"/>
            <w:hideMark/>
          </w:tcPr>
          <w:p w14:paraId="557B9145" w14:textId="72A5CE77" w:rsidR="001D4975" w:rsidRPr="001D4975" w:rsidDel="008C3375" w:rsidRDefault="001D4975" w:rsidP="001D1960">
            <w:pPr>
              <w:spacing w:after="0" w:line="240" w:lineRule="auto"/>
              <w:rPr>
                <w:del w:id="118" w:author="Diana Gonzalez Garcia" w:date="2021-05-28T16:24:00Z"/>
                <w:rFonts w:cstheme="minorHAnsi"/>
                <w:sz w:val="16"/>
                <w:szCs w:val="16"/>
                <w:lang w:eastAsia="es-CO"/>
              </w:rPr>
            </w:pPr>
          </w:p>
        </w:tc>
        <w:tc>
          <w:tcPr>
            <w:tcW w:w="0" w:type="auto"/>
            <w:vMerge/>
            <w:tcBorders>
              <w:top w:val="single" w:sz="4" w:space="0" w:color="auto"/>
              <w:left w:val="single" w:sz="4" w:space="0" w:color="auto"/>
              <w:bottom w:val="single" w:sz="4" w:space="0" w:color="000000"/>
              <w:right w:val="single" w:sz="8" w:space="0" w:color="auto"/>
            </w:tcBorders>
            <w:vAlign w:val="center"/>
            <w:hideMark/>
          </w:tcPr>
          <w:p w14:paraId="0080F763" w14:textId="5DEEA2F7" w:rsidR="001D4975" w:rsidRPr="001D4975" w:rsidDel="008C3375" w:rsidRDefault="001D4975" w:rsidP="001D1960">
            <w:pPr>
              <w:spacing w:after="0" w:line="240" w:lineRule="auto"/>
              <w:rPr>
                <w:del w:id="119" w:author="Diana Gonzalez Garcia" w:date="2021-05-28T16:24:00Z"/>
                <w:rFonts w:cstheme="minorHAnsi"/>
                <w:sz w:val="16"/>
                <w:szCs w:val="16"/>
                <w:lang w:eastAsia="es-CO"/>
              </w:rPr>
            </w:pPr>
          </w:p>
        </w:tc>
      </w:tr>
      <w:tr w:rsidR="001D4975" w:rsidRPr="001D4975" w:rsidDel="008C3375" w14:paraId="7C7D59B0" w14:textId="4977CBF4" w:rsidTr="001D1960">
        <w:trPr>
          <w:trHeight w:val="255"/>
          <w:del w:id="120" w:author="Diana Gonzalez Garcia" w:date="2021-05-28T16:24:00Z"/>
        </w:trPr>
        <w:tc>
          <w:tcPr>
            <w:tcW w:w="0" w:type="auto"/>
            <w:vMerge/>
            <w:tcBorders>
              <w:top w:val="single" w:sz="4" w:space="0" w:color="auto"/>
              <w:left w:val="single" w:sz="8" w:space="0" w:color="auto"/>
              <w:bottom w:val="single" w:sz="4" w:space="0" w:color="000000"/>
              <w:right w:val="single" w:sz="4" w:space="0" w:color="auto"/>
            </w:tcBorders>
            <w:vAlign w:val="center"/>
            <w:hideMark/>
          </w:tcPr>
          <w:p w14:paraId="6C73B2DB" w14:textId="308C1C20" w:rsidR="001D4975" w:rsidRPr="001D4975" w:rsidDel="008C3375" w:rsidRDefault="001D4975" w:rsidP="001D1960">
            <w:pPr>
              <w:spacing w:after="0" w:line="240" w:lineRule="auto"/>
              <w:rPr>
                <w:del w:id="121" w:author="Diana Gonzalez Garcia" w:date="2021-05-28T16:24:00Z"/>
                <w:rFonts w:cstheme="minorHAnsi"/>
                <w:sz w:val="16"/>
                <w:szCs w:val="16"/>
                <w:lang w:eastAsia="es-CO"/>
              </w:rPr>
            </w:pPr>
          </w:p>
        </w:tc>
        <w:tc>
          <w:tcPr>
            <w:tcW w:w="0" w:type="auto"/>
            <w:tcBorders>
              <w:top w:val="nil"/>
              <w:left w:val="nil"/>
              <w:bottom w:val="single" w:sz="4" w:space="0" w:color="auto"/>
              <w:right w:val="single" w:sz="4" w:space="0" w:color="auto"/>
            </w:tcBorders>
            <w:shd w:val="clear" w:color="auto" w:fill="auto"/>
            <w:noWrap/>
            <w:vAlign w:val="center"/>
            <w:hideMark/>
          </w:tcPr>
          <w:p w14:paraId="2DA161B0" w14:textId="65C65513" w:rsidR="001D4975" w:rsidRPr="001D4975" w:rsidDel="008C3375" w:rsidRDefault="001D4975" w:rsidP="001D1960">
            <w:pPr>
              <w:spacing w:after="0" w:line="240" w:lineRule="auto"/>
              <w:jc w:val="center"/>
              <w:rPr>
                <w:del w:id="122" w:author="Diana Gonzalez Garcia" w:date="2021-05-28T16:24:00Z"/>
                <w:rFonts w:cstheme="minorHAnsi"/>
                <w:sz w:val="16"/>
                <w:szCs w:val="16"/>
                <w:lang w:eastAsia="es-CO"/>
              </w:rPr>
            </w:pPr>
            <w:del w:id="123" w:author="Diana Gonzalez Garcia" w:date="2021-05-28T16:24:00Z">
              <w:r w:rsidRPr="001D4975" w:rsidDel="008C3375">
                <w:rPr>
                  <w:rFonts w:cstheme="minorHAnsi"/>
                  <w:sz w:val="16"/>
                  <w:szCs w:val="16"/>
                  <w:lang w:eastAsia="es-CO"/>
                </w:rPr>
                <w:delText>074 - Beneficiaderos</w:delText>
              </w:r>
            </w:del>
          </w:p>
        </w:tc>
        <w:tc>
          <w:tcPr>
            <w:tcW w:w="0" w:type="auto"/>
            <w:vMerge/>
            <w:tcBorders>
              <w:top w:val="single" w:sz="4" w:space="0" w:color="auto"/>
              <w:left w:val="single" w:sz="4" w:space="0" w:color="auto"/>
              <w:bottom w:val="single" w:sz="4" w:space="0" w:color="000000"/>
              <w:right w:val="single" w:sz="4" w:space="0" w:color="auto"/>
            </w:tcBorders>
            <w:vAlign w:val="center"/>
            <w:hideMark/>
          </w:tcPr>
          <w:p w14:paraId="232D6698" w14:textId="04BAAA86" w:rsidR="001D4975" w:rsidRPr="001D4975" w:rsidDel="008C3375" w:rsidRDefault="001D4975" w:rsidP="001D1960">
            <w:pPr>
              <w:spacing w:after="0" w:line="240" w:lineRule="auto"/>
              <w:rPr>
                <w:del w:id="124" w:author="Diana Gonzalez Garcia" w:date="2021-05-28T16:24:00Z"/>
                <w:rFonts w:cstheme="minorHAnsi"/>
                <w:sz w:val="16"/>
                <w:szCs w:val="16"/>
                <w:lang w:eastAsia="es-CO"/>
              </w:rPr>
            </w:pPr>
          </w:p>
        </w:tc>
        <w:tc>
          <w:tcPr>
            <w:tcW w:w="0" w:type="auto"/>
            <w:vMerge/>
            <w:tcBorders>
              <w:top w:val="nil"/>
              <w:left w:val="single" w:sz="4" w:space="0" w:color="auto"/>
              <w:bottom w:val="single" w:sz="4" w:space="0" w:color="000000"/>
              <w:right w:val="single" w:sz="4" w:space="0" w:color="auto"/>
            </w:tcBorders>
            <w:vAlign w:val="center"/>
            <w:hideMark/>
          </w:tcPr>
          <w:p w14:paraId="1FC59DE7" w14:textId="082C8A62" w:rsidR="001D4975" w:rsidRPr="001D4975" w:rsidDel="008C3375" w:rsidRDefault="001D4975" w:rsidP="001D1960">
            <w:pPr>
              <w:spacing w:after="0" w:line="240" w:lineRule="auto"/>
              <w:rPr>
                <w:del w:id="125" w:author="Diana Gonzalez Garcia" w:date="2021-05-28T16:24:00Z"/>
                <w:rFonts w:cstheme="minorHAnsi"/>
                <w:sz w:val="16"/>
                <w:szCs w:val="16"/>
                <w:lang w:eastAsia="es-CO"/>
              </w:rPr>
            </w:pPr>
          </w:p>
        </w:tc>
        <w:tc>
          <w:tcPr>
            <w:tcW w:w="0" w:type="auto"/>
            <w:vMerge/>
            <w:tcBorders>
              <w:top w:val="single" w:sz="4" w:space="0" w:color="auto"/>
              <w:left w:val="single" w:sz="4" w:space="0" w:color="auto"/>
              <w:bottom w:val="single" w:sz="4" w:space="0" w:color="000000"/>
              <w:right w:val="single" w:sz="8" w:space="0" w:color="auto"/>
            </w:tcBorders>
            <w:vAlign w:val="center"/>
            <w:hideMark/>
          </w:tcPr>
          <w:p w14:paraId="7B4761BC" w14:textId="2FC591D1" w:rsidR="001D4975" w:rsidRPr="001D4975" w:rsidDel="008C3375" w:rsidRDefault="001D4975" w:rsidP="001D1960">
            <w:pPr>
              <w:spacing w:after="0" w:line="240" w:lineRule="auto"/>
              <w:rPr>
                <w:del w:id="126" w:author="Diana Gonzalez Garcia" w:date="2021-05-28T16:24:00Z"/>
                <w:rFonts w:cstheme="minorHAnsi"/>
                <w:sz w:val="16"/>
                <w:szCs w:val="16"/>
                <w:lang w:eastAsia="es-CO"/>
              </w:rPr>
            </w:pPr>
          </w:p>
        </w:tc>
      </w:tr>
      <w:tr w:rsidR="001D4975" w:rsidRPr="001D4975" w:rsidDel="008C3375" w14:paraId="0F66667E" w14:textId="7F30EFA1" w:rsidTr="001D1960">
        <w:trPr>
          <w:trHeight w:val="255"/>
          <w:del w:id="127" w:author="Diana Gonzalez Garcia" w:date="2021-05-28T16:24:00Z"/>
        </w:trPr>
        <w:tc>
          <w:tcPr>
            <w:tcW w:w="0" w:type="auto"/>
            <w:vMerge/>
            <w:tcBorders>
              <w:top w:val="single" w:sz="4" w:space="0" w:color="auto"/>
              <w:left w:val="single" w:sz="8" w:space="0" w:color="auto"/>
              <w:bottom w:val="single" w:sz="4" w:space="0" w:color="000000"/>
              <w:right w:val="single" w:sz="4" w:space="0" w:color="auto"/>
            </w:tcBorders>
            <w:vAlign w:val="center"/>
            <w:hideMark/>
          </w:tcPr>
          <w:p w14:paraId="6FE6A075" w14:textId="13D81EFE" w:rsidR="001D4975" w:rsidRPr="001D4975" w:rsidDel="008C3375" w:rsidRDefault="001D4975" w:rsidP="001D1960">
            <w:pPr>
              <w:spacing w:after="0" w:line="240" w:lineRule="auto"/>
              <w:rPr>
                <w:del w:id="128" w:author="Diana Gonzalez Garcia" w:date="2021-05-28T16:24:00Z"/>
                <w:rFonts w:cstheme="minorHAnsi"/>
                <w:sz w:val="16"/>
                <w:szCs w:val="16"/>
                <w:lang w:eastAsia="es-CO"/>
              </w:rPr>
            </w:pPr>
          </w:p>
        </w:tc>
        <w:tc>
          <w:tcPr>
            <w:tcW w:w="0" w:type="auto"/>
            <w:tcBorders>
              <w:top w:val="nil"/>
              <w:left w:val="nil"/>
              <w:bottom w:val="single" w:sz="4" w:space="0" w:color="auto"/>
              <w:right w:val="single" w:sz="4" w:space="0" w:color="auto"/>
            </w:tcBorders>
            <w:shd w:val="clear" w:color="auto" w:fill="auto"/>
            <w:noWrap/>
            <w:vAlign w:val="center"/>
            <w:hideMark/>
          </w:tcPr>
          <w:p w14:paraId="7DA69B84" w14:textId="0C7004C2" w:rsidR="001D4975" w:rsidRPr="001D4975" w:rsidDel="008C3375" w:rsidRDefault="001D4975" w:rsidP="001D1960">
            <w:pPr>
              <w:spacing w:after="0" w:line="240" w:lineRule="auto"/>
              <w:jc w:val="center"/>
              <w:rPr>
                <w:del w:id="129" w:author="Diana Gonzalez Garcia" w:date="2021-05-28T16:24:00Z"/>
                <w:rFonts w:cstheme="minorHAnsi"/>
                <w:sz w:val="16"/>
                <w:szCs w:val="16"/>
                <w:lang w:eastAsia="es-CO"/>
              </w:rPr>
            </w:pPr>
            <w:del w:id="130" w:author="Diana Gonzalez Garcia" w:date="2021-05-28T16:24:00Z">
              <w:r w:rsidRPr="001D4975" w:rsidDel="008C3375">
                <w:rPr>
                  <w:rFonts w:cstheme="minorHAnsi"/>
                  <w:sz w:val="16"/>
                  <w:szCs w:val="16"/>
                  <w:lang w:eastAsia="es-CO"/>
                </w:rPr>
                <w:delText>075 - Secaderos</w:delText>
              </w:r>
            </w:del>
          </w:p>
        </w:tc>
        <w:tc>
          <w:tcPr>
            <w:tcW w:w="0" w:type="auto"/>
            <w:vMerge/>
            <w:tcBorders>
              <w:top w:val="single" w:sz="4" w:space="0" w:color="auto"/>
              <w:left w:val="single" w:sz="4" w:space="0" w:color="auto"/>
              <w:bottom w:val="single" w:sz="4" w:space="0" w:color="000000"/>
              <w:right w:val="single" w:sz="4" w:space="0" w:color="auto"/>
            </w:tcBorders>
            <w:vAlign w:val="center"/>
            <w:hideMark/>
          </w:tcPr>
          <w:p w14:paraId="7BA91042" w14:textId="4073469E" w:rsidR="001D4975" w:rsidRPr="001D4975" w:rsidDel="008C3375" w:rsidRDefault="001D4975" w:rsidP="001D1960">
            <w:pPr>
              <w:spacing w:after="0" w:line="240" w:lineRule="auto"/>
              <w:rPr>
                <w:del w:id="131" w:author="Diana Gonzalez Garcia" w:date="2021-05-28T16:24:00Z"/>
                <w:rFonts w:cstheme="minorHAnsi"/>
                <w:sz w:val="16"/>
                <w:szCs w:val="16"/>
                <w:lang w:eastAsia="es-CO"/>
              </w:rPr>
            </w:pPr>
          </w:p>
        </w:tc>
        <w:tc>
          <w:tcPr>
            <w:tcW w:w="0" w:type="auto"/>
            <w:vMerge/>
            <w:tcBorders>
              <w:top w:val="nil"/>
              <w:left w:val="single" w:sz="4" w:space="0" w:color="auto"/>
              <w:bottom w:val="single" w:sz="4" w:space="0" w:color="000000"/>
              <w:right w:val="single" w:sz="4" w:space="0" w:color="auto"/>
            </w:tcBorders>
            <w:vAlign w:val="center"/>
            <w:hideMark/>
          </w:tcPr>
          <w:p w14:paraId="1FE1B72E" w14:textId="2168E175" w:rsidR="001D4975" w:rsidRPr="001D4975" w:rsidDel="008C3375" w:rsidRDefault="001D4975" w:rsidP="001D1960">
            <w:pPr>
              <w:spacing w:after="0" w:line="240" w:lineRule="auto"/>
              <w:rPr>
                <w:del w:id="132" w:author="Diana Gonzalez Garcia" w:date="2021-05-28T16:24:00Z"/>
                <w:rFonts w:cstheme="minorHAnsi"/>
                <w:sz w:val="16"/>
                <w:szCs w:val="16"/>
                <w:lang w:eastAsia="es-CO"/>
              </w:rPr>
            </w:pPr>
          </w:p>
        </w:tc>
        <w:tc>
          <w:tcPr>
            <w:tcW w:w="0" w:type="auto"/>
            <w:vMerge/>
            <w:tcBorders>
              <w:top w:val="single" w:sz="4" w:space="0" w:color="auto"/>
              <w:left w:val="single" w:sz="4" w:space="0" w:color="auto"/>
              <w:bottom w:val="single" w:sz="4" w:space="0" w:color="000000"/>
              <w:right w:val="single" w:sz="8" w:space="0" w:color="auto"/>
            </w:tcBorders>
            <w:vAlign w:val="center"/>
            <w:hideMark/>
          </w:tcPr>
          <w:p w14:paraId="313D1549" w14:textId="4F9E18F9" w:rsidR="001D4975" w:rsidRPr="001D4975" w:rsidDel="008C3375" w:rsidRDefault="001D4975" w:rsidP="001D1960">
            <w:pPr>
              <w:spacing w:after="0" w:line="240" w:lineRule="auto"/>
              <w:rPr>
                <w:del w:id="133" w:author="Diana Gonzalez Garcia" w:date="2021-05-28T16:24:00Z"/>
                <w:rFonts w:cstheme="minorHAnsi"/>
                <w:sz w:val="16"/>
                <w:szCs w:val="16"/>
                <w:lang w:eastAsia="es-CO"/>
              </w:rPr>
            </w:pPr>
          </w:p>
        </w:tc>
      </w:tr>
      <w:tr w:rsidR="001D4975" w:rsidRPr="001D4975" w:rsidDel="008C3375" w14:paraId="28DBE43C" w14:textId="61AE6E07" w:rsidTr="001D1960">
        <w:trPr>
          <w:trHeight w:val="255"/>
          <w:del w:id="134" w:author="Diana Gonzalez Garcia" w:date="2021-05-28T16:24:00Z"/>
        </w:trPr>
        <w:tc>
          <w:tcPr>
            <w:tcW w:w="0" w:type="auto"/>
            <w:vMerge/>
            <w:tcBorders>
              <w:top w:val="single" w:sz="4" w:space="0" w:color="auto"/>
              <w:left w:val="single" w:sz="8" w:space="0" w:color="auto"/>
              <w:bottom w:val="single" w:sz="4" w:space="0" w:color="000000"/>
              <w:right w:val="single" w:sz="4" w:space="0" w:color="auto"/>
            </w:tcBorders>
            <w:vAlign w:val="center"/>
            <w:hideMark/>
          </w:tcPr>
          <w:p w14:paraId="6676A27F" w14:textId="1365F844" w:rsidR="001D4975" w:rsidRPr="001D4975" w:rsidDel="008C3375" w:rsidRDefault="001D4975" w:rsidP="001D1960">
            <w:pPr>
              <w:spacing w:after="0" w:line="240" w:lineRule="auto"/>
              <w:rPr>
                <w:del w:id="135" w:author="Diana Gonzalez Garcia" w:date="2021-05-28T16:24:00Z"/>
                <w:rFonts w:cstheme="minorHAnsi"/>
                <w:sz w:val="16"/>
                <w:szCs w:val="16"/>
                <w:lang w:eastAsia="es-CO"/>
              </w:rPr>
            </w:pPr>
          </w:p>
        </w:tc>
        <w:tc>
          <w:tcPr>
            <w:tcW w:w="0" w:type="auto"/>
            <w:tcBorders>
              <w:top w:val="nil"/>
              <w:left w:val="nil"/>
              <w:bottom w:val="single" w:sz="4" w:space="0" w:color="auto"/>
              <w:right w:val="single" w:sz="4" w:space="0" w:color="auto"/>
            </w:tcBorders>
            <w:shd w:val="clear" w:color="auto" w:fill="auto"/>
            <w:noWrap/>
            <w:vAlign w:val="center"/>
            <w:hideMark/>
          </w:tcPr>
          <w:p w14:paraId="7044E136" w14:textId="62A0CB2D" w:rsidR="001D4975" w:rsidRPr="001D4975" w:rsidDel="008C3375" w:rsidRDefault="001D4975" w:rsidP="001D1960">
            <w:pPr>
              <w:spacing w:after="0" w:line="240" w:lineRule="auto"/>
              <w:jc w:val="center"/>
              <w:rPr>
                <w:del w:id="136" w:author="Diana Gonzalez Garcia" w:date="2021-05-28T16:24:00Z"/>
                <w:rFonts w:cstheme="minorHAnsi"/>
                <w:sz w:val="16"/>
                <w:szCs w:val="16"/>
                <w:lang w:eastAsia="es-CO"/>
              </w:rPr>
            </w:pPr>
            <w:del w:id="137" w:author="Diana Gonzalez Garcia" w:date="2021-05-28T16:24:00Z">
              <w:r w:rsidRPr="001D4975" w:rsidDel="008C3375">
                <w:rPr>
                  <w:rFonts w:cstheme="minorHAnsi"/>
                  <w:sz w:val="16"/>
                  <w:szCs w:val="16"/>
                  <w:lang w:eastAsia="es-CO"/>
                </w:rPr>
                <w:delText>098 - Depósito almacenamiento PH</w:delText>
              </w:r>
            </w:del>
          </w:p>
        </w:tc>
        <w:tc>
          <w:tcPr>
            <w:tcW w:w="0" w:type="auto"/>
            <w:vMerge/>
            <w:tcBorders>
              <w:top w:val="single" w:sz="4" w:space="0" w:color="auto"/>
              <w:left w:val="single" w:sz="4" w:space="0" w:color="auto"/>
              <w:bottom w:val="single" w:sz="4" w:space="0" w:color="000000"/>
              <w:right w:val="single" w:sz="4" w:space="0" w:color="auto"/>
            </w:tcBorders>
            <w:vAlign w:val="center"/>
            <w:hideMark/>
          </w:tcPr>
          <w:p w14:paraId="1D80D738" w14:textId="4D9F626D" w:rsidR="001D4975" w:rsidRPr="001D4975" w:rsidDel="008C3375" w:rsidRDefault="001D4975" w:rsidP="001D1960">
            <w:pPr>
              <w:spacing w:after="0" w:line="240" w:lineRule="auto"/>
              <w:rPr>
                <w:del w:id="138" w:author="Diana Gonzalez Garcia" w:date="2021-05-28T16:24:00Z"/>
                <w:rFonts w:cstheme="minorHAnsi"/>
                <w:sz w:val="16"/>
                <w:szCs w:val="16"/>
                <w:lang w:eastAsia="es-CO"/>
              </w:rPr>
            </w:pPr>
          </w:p>
        </w:tc>
        <w:tc>
          <w:tcPr>
            <w:tcW w:w="0" w:type="auto"/>
            <w:vMerge/>
            <w:tcBorders>
              <w:top w:val="nil"/>
              <w:left w:val="single" w:sz="4" w:space="0" w:color="auto"/>
              <w:bottom w:val="single" w:sz="4" w:space="0" w:color="000000"/>
              <w:right w:val="single" w:sz="4" w:space="0" w:color="auto"/>
            </w:tcBorders>
            <w:vAlign w:val="center"/>
            <w:hideMark/>
          </w:tcPr>
          <w:p w14:paraId="72CD49E5" w14:textId="768FCAB5" w:rsidR="001D4975" w:rsidRPr="001D4975" w:rsidDel="008C3375" w:rsidRDefault="001D4975" w:rsidP="001D1960">
            <w:pPr>
              <w:spacing w:after="0" w:line="240" w:lineRule="auto"/>
              <w:rPr>
                <w:del w:id="139" w:author="Diana Gonzalez Garcia" w:date="2021-05-28T16:24:00Z"/>
                <w:rFonts w:cstheme="minorHAnsi"/>
                <w:sz w:val="16"/>
                <w:szCs w:val="16"/>
                <w:lang w:eastAsia="es-CO"/>
              </w:rPr>
            </w:pPr>
          </w:p>
        </w:tc>
        <w:tc>
          <w:tcPr>
            <w:tcW w:w="0" w:type="auto"/>
            <w:vMerge/>
            <w:tcBorders>
              <w:top w:val="single" w:sz="4" w:space="0" w:color="auto"/>
              <w:left w:val="single" w:sz="4" w:space="0" w:color="auto"/>
              <w:bottom w:val="single" w:sz="4" w:space="0" w:color="000000"/>
              <w:right w:val="single" w:sz="8" w:space="0" w:color="auto"/>
            </w:tcBorders>
            <w:vAlign w:val="center"/>
            <w:hideMark/>
          </w:tcPr>
          <w:p w14:paraId="4898CC21" w14:textId="05607D2A" w:rsidR="001D4975" w:rsidRPr="001D4975" w:rsidDel="008C3375" w:rsidRDefault="001D4975" w:rsidP="001D1960">
            <w:pPr>
              <w:spacing w:after="0" w:line="240" w:lineRule="auto"/>
              <w:rPr>
                <w:del w:id="140" w:author="Diana Gonzalez Garcia" w:date="2021-05-28T16:24:00Z"/>
                <w:rFonts w:cstheme="minorHAnsi"/>
                <w:sz w:val="16"/>
                <w:szCs w:val="16"/>
                <w:lang w:eastAsia="es-CO"/>
              </w:rPr>
            </w:pPr>
          </w:p>
        </w:tc>
      </w:tr>
      <w:tr w:rsidR="001D4975" w:rsidRPr="001D4975" w:rsidDel="008C3375" w14:paraId="22E8E4B0" w14:textId="65B2AE49" w:rsidTr="001D1960">
        <w:trPr>
          <w:trHeight w:val="450"/>
          <w:del w:id="141" w:author="Diana Gonzalez Garcia" w:date="2021-05-28T16:24:00Z"/>
        </w:trPr>
        <w:tc>
          <w:tcPr>
            <w:tcW w:w="0" w:type="auto"/>
            <w:vMerge w:val="restart"/>
            <w:tcBorders>
              <w:top w:val="nil"/>
              <w:left w:val="single" w:sz="8" w:space="0" w:color="auto"/>
              <w:bottom w:val="single" w:sz="4" w:space="0" w:color="000000"/>
              <w:right w:val="single" w:sz="4" w:space="0" w:color="auto"/>
            </w:tcBorders>
            <w:shd w:val="clear" w:color="auto" w:fill="auto"/>
            <w:noWrap/>
            <w:vAlign w:val="center"/>
            <w:hideMark/>
          </w:tcPr>
          <w:p w14:paraId="16CF87E6" w14:textId="0AB88A4D" w:rsidR="001D4975" w:rsidRPr="001D4975" w:rsidDel="008C3375" w:rsidRDefault="001D4975" w:rsidP="001D1960">
            <w:pPr>
              <w:spacing w:after="0" w:line="240" w:lineRule="auto"/>
              <w:jc w:val="center"/>
              <w:rPr>
                <w:del w:id="142" w:author="Diana Gonzalez Garcia" w:date="2021-05-28T16:24:00Z"/>
                <w:rFonts w:cstheme="minorHAnsi"/>
                <w:sz w:val="16"/>
                <w:szCs w:val="16"/>
                <w:lang w:eastAsia="es-CO"/>
              </w:rPr>
            </w:pPr>
            <w:del w:id="143" w:author="Diana Gonzalez Garcia" w:date="2021-05-28T16:24:00Z">
              <w:r w:rsidRPr="001D4975" w:rsidDel="008C3375">
                <w:rPr>
                  <w:rFonts w:cstheme="minorHAnsi"/>
                  <w:sz w:val="16"/>
                  <w:szCs w:val="16"/>
                  <w:lang w:eastAsia="es-CO"/>
                </w:rPr>
                <w:delText>AV_ESP_CC</w:delText>
              </w:r>
            </w:del>
          </w:p>
        </w:tc>
        <w:tc>
          <w:tcPr>
            <w:tcW w:w="0" w:type="auto"/>
            <w:tcBorders>
              <w:top w:val="nil"/>
              <w:left w:val="nil"/>
              <w:bottom w:val="single" w:sz="4" w:space="0" w:color="auto"/>
              <w:right w:val="single" w:sz="4" w:space="0" w:color="auto"/>
            </w:tcBorders>
            <w:shd w:val="clear" w:color="auto" w:fill="auto"/>
            <w:noWrap/>
            <w:vAlign w:val="center"/>
            <w:hideMark/>
          </w:tcPr>
          <w:p w14:paraId="329D3B94" w14:textId="2DBD2E0D" w:rsidR="001D4975" w:rsidRPr="001D4975" w:rsidDel="008C3375" w:rsidRDefault="001D4975" w:rsidP="001D1960">
            <w:pPr>
              <w:spacing w:after="0" w:line="240" w:lineRule="auto"/>
              <w:jc w:val="center"/>
              <w:rPr>
                <w:del w:id="144" w:author="Diana Gonzalez Garcia" w:date="2021-05-28T16:24:00Z"/>
                <w:rFonts w:cstheme="minorHAnsi"/>
                <w:sz w:val="16"/>
                <w:szCs w:val="16"/>
                <w:lang w:eastAsia="es-CO"/>
              </w:rPr>
            </w:pPr>
            <w:del w:id="145" w:author="Diana Gonzalez Garcia" w:date="2021-05-28T16:24:00Z">
              <w:r w:rsidRPr="001D4975" w:rsidDel="008C3375">
                <w:rPr>
                  <w:rFonts w:cstheme="minorHAnsi"/>
                  <w:sz w:val="16"/>
                  <w:szCs w:val="16"/>
                  <w:lang w:eastAsia="es-CO"/>
                </w:rPr>
                <w:delText>006 - Centro comercial mediano NPH</w:delText>
              </w:r>
            </w:del>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55035902" w14:textId="1F7E4B96" w:rsidR="001D4975" w:rsidRPr="001D4975" w:rsidDel="008C3375" w:rsidRDefault="001D4975" w:rsidP="001D1960">
            <w:pPr>
              <w:spacing w:after="0" w:line="240" w:lineRule="auto"/>
              <w:jc w:val="both"/>
              <w:rPr>
                <w:del w:id="146" w:author="Diana Gonzalez Garcia" w:date="2021-05-28T16:24:00Z"/>
                <w:rFonts w:cstheme="minorHAnsi"/>
                <w:sz w:val="16"/>
                <w:szCs w:val="16"/>
                <w:lang w:eastAsia="es-CO"/>
              </w:rPr>
            </w:pPr>
            <w:del w:id="147" w:author="Diana Gonzalez Garcia" w:date="2021-05-28T16:24:00Z">
              <w:r w:rsidRPr="001D4975" w:rsidDel="008C3375">
                <w:rPr>
                  <w:rFonts w:cstheme="minorHAnsi"/>
                  <w:sz w:val="16"/>
                  <w:szCs w:val="16"/>
                  <w:lang w:eastAsia="es-CO"/>
                </w:rPr>
                <w:delText>Predios de usos sin tabla de valores ni modelo econométrico - Centro Comercial</w:delText>
              </w:r>
              <w:r w:rsidRPr="001D4975" w:rsidDel="008C3375">
                <w:rPr>
                  <w:rFonts w:cstheme="minorHAnsi"/>
                  <w:sz w:val="16"/>
                  <w:szCs w:val="16"/>
                  <w:lang w:eastAsia="es-CO"/>
                </w:rPr>
                <w:br/>
                <w:delText>Corresponde a los predios que tienen alguno de los usos descritos en cualquiera de sus unidades calificadas,  descritos como "Centro comercial PH o NPH", los cuales tienen una categoría propia debido a que el método de estimación del avalúo es producto de un análisis particular de mercado donde se consideran variables como: uso, nivel o piso, ubicación dentro del CC, área y otras características particulares; que van más allá de la estimación del costo de reposición de la construcción.</w:delText>
              </w:r>
            </w:del>
          </w:p>
        </w:tc>
        <w:tc>
          <w:tcPr>
            <w:tcW w:w="0" w:type="auto"/>
            <w:vMerge/>
            <w:tcBorders>
              <w:top w:val="nil"/>
              <w:left w:val="single" w:sz="4" w:space="0" w:color="auto"/>
              <w:bottom w:val="single" w:sz="4" w:space="0" w:color="000000"/>
              <w:right w:val="single" w:sz="4" w:space="0" w:color="auto"/>
            </w:tcBorders>
            <w:vAlign w:val="center"/>
            <w:hideMark/>
          </w:tcPr>
          <w:p w14:paraId="7C7A7D10" w14:textId="4B267390" w:rsidR="001D4975" w:rsidRPr="001D4975" w:rsidDel="008C3375" w:rsidRDefault="001D4975" w:rsidP="001D1960">
            <w:pPr>
              <w:spacing w:after="0" w:line="240" w:lineRule="auto"/>
              <w:rPr>
                <w:del w:id="148" w:author="Diana Gonzalez Garcia" w:date="2021-05-28T16:24:00Z"/>
                <w:rFonts w:cstheme="minorHAnsi"/>
                <w:sz w:val="16"/>
                <w:szCs w:val="16"/>
                <w:lang w:eastAsia="es-CO"/>
              </w:rPr>
            </w:pPr>
          </w:p>
        </w:tc>
        <w:tc>
          <w:tcPr>
            <w:tcW w:w="0" w:type="auto"/>
            <w:vMerge w:val="restart"/>
            <w:tcBorders>
              <w:top w:val="nil"/>
              <w:left w:val="single" w:sz="4" w:space="0" w:color="auto"/>
              <w:bottom w:val="single" w:sz="4" w:space="0" w:color="000000"/>
              <w:right w:val="single" w:sz="8" w:space="0" w:color="auto"/>
            </w:tcBorders>
            <w:shd w:val="clear" w:color="auto" w:fill="auto"/>
            <w:noWrap/>
            <w:vAlign w:val="center"/>
            <w:hideMark/>
          </w:tcPr>
          <w:p w14:paraId="021CB8C4" w14:textId="42AF99F9" w:rsidR="001D4975" w:rsidRPr="001D4975" w:rsidDel="008C3375" w:rsidRDefault="001D4975" w:rsidP="001D1960">
            <w:pPr>
              <w:spacing w:after="0" w:line="240" w:lineRule="auto"/>
              <w:jc w:val="center"/>
              <w:rPr>
                <w:del w:id="149" w:author="Diana Gonzalez Garcia" w:date="2021-05-28T16:24:00Z"/>
                <w:rFonts w:cstheme="minorHAnsi"/>
                <w:sz w:val="16"/>
                <w:szCs w:val="16"/>
                <w:lang w:eastAsia="es-CO"/>
              </w:rPr>
            </w:pPr>
            <w:del w:id="150" w:author="Diana Gonzalez Garcia" w:date="2021-05-28T16:24:00Z">
              <w:r w:rsidRPr="001D4975" w:rsidDel="008C3375">
                <w:rPr>
                  <w:rFonts w:cstheme="minorHAnsi"/>
                  <w:sz w:val="16"/>
                  <w:szCs w:val="16"/>
                  <w:lang w:eastAsia="es-CO"/>
                </w:rPr>
                <w:delText>15</w:delText>
              </w:r>
            </w:del>
          </w:p>
        </w:tc>
      </w:tr>
      <w:tr w:rsidR="001D4975" w:rsidRPr="001D4975" w:rsidDel="008C3375" w14:paraId="640B8D3C" w14:textId="1DBBFD19" w:rsidTr="001D1960">
        <w:trPr>
          <w:trHeight w:val="450"/>
          <w:del w:id="151" w:author="Diana Gonzalez Garcia" w:date="2021-05-28T16:24:00Z"/>
        </w:trPr>
        <w:tc>
          <w:tcPr>
            <w:tcW w:w="0" w:type="auto"/>
            <w:vMerge/>
            <w:tcBorders>
              <w:top w:val="nil"/>
              <w:left w:val="single" w:sz="8" w:space="0" w:color="auto"/>
              <w:bottom w:val="single" w:sz="4" w:space="0" w:color="000000"/>
              <w:right w:val="single" w:sz="4" w:space="0" w:color="auto"/>
            </w:tcBorders>
            <w:vAlign w:val="center"/>
            <w:hideMark/>
          </w:tcPr>
          <w:p w14:paraId="5B99F13B" w14:textId="12D515A4" w:rsidR="001D4975" w:rsidRPr="001D4975" w:rsidDel="008C3375" w:rsidRDefault="001D4975" w:rsidP="001D1960">
            <w:pPr>
              <w:spacing w:after="0" w:line="240" w:lineRule="auto"/>
              <w:rPr>
                <w:del w:id="152" w:author="Diana Gonzalez Garcia" w:date="2021-05-28T16:24:00Z"/>
                <w:rFonts w:cstheme="minorHAnsi"/>
                <w:sz w:val="16"/>
                <w:szCs w:val="16"/>
                <w:lang w:eastAsia="es-CO"/>
              </w:rPr>
            </w:pPr>
          </w:p>
        </w:tc>
        <w:tc>
          <w:tcPr>
            <w:tcW w:w="0" w:type="auto"/>
            <w:tcBorders>
              <w:top w:val="nil"/>
              <w:left w:val="nil"/>
              <w:bottom w:val="single" w:sz="4" w:space="0" w:color="auto"/>
              <w:right w:val="single" w:sz="4" w:space="0" w:color="auto"/>
            </w:tcBorders>
            <w:shd w:val="clear" w:color="auto" w:fill="auto"/>
            <w:noWrap/>
            <w:vAlign w:val="center"/>
            <w:hideMark/>
          </w:tcPr>
          <w:p w14:paraId="3BC8453E" w14:textId="47173A0E" w:rsidR="001D4975" w:rsidRPr="001D4975" w:rsidDel="008C3375" w:rsidRDefault="001D4975" w:rsidP="001D1960">
            <w:pPr>
              <w:spacing w:after="0" w:line="240" w:lineRule="auto"/>
              <w:jc w:val="center"/>
              <w:rPr>
                <w:del w:id="153" w:author="Diana Gonzalez Garcia" w:date="2021-05-28T16:24:00Z"/>
                <w:rFonts w:cstheme="minorHAnsi"/>
                <w:sz w:val="16"/>
                <w:szCs w:val="16"/>
                <w:lang w:eastAsia="es-CO"/>
              </w:rPr>
            </w:pPr>
            <w:del w:id="154" w:author="Diana Gonzalez Garcia" w:date="2021-05-28T16:24:00Z">
              <w:r w:rsidRPr="001D4975" w:rsidDel="008C3375">
                <w:rPr>
                  <w:rFonts w:cstheme="minorHAnsi"/>
                  <w:sz w:val="16"/>
                  <w:szCs w:val="16"/>
                  <w:lang w:eastAsia="es-CO"/>
                </w:rPr>
                <w:delText>007 - Centro comercial grande NPH</w:delText>
              </w:r>
            </w:del>
          </w:p>
        </w:tc>
        <w:tc>
          <w:tcPr>
            <w:tcW w:w="0" w:type="auto"/>
            <w:vMerge/>
            <w:tcBorders>
              <w:top w:val="nil"/>
              <w:left w:val="single" w:sz="4" w:space="0" w:color="auto"/>
              <w:bottom w:val="single" w:sz="4" w:space="0" w:color="000000"/>
              <w:right w:val="single" w:sz="4" w:space="0" w:color="auto"/>
            </w:tcBorders>
            <w:vAlign w:val="center"/>
            <w:hideMark/>
          </w:tcPr>
          <w:p w14:paraId="0D152914" w14:textId="611B16FB" w:rsidR="001D4975" w:rsidRPr="001D4975" w:rsidDel="008C3375" w:rsidRDefault="001D4975" w:rsidP="001D1960">
            <w:pPr>
              <w:spacing w:after="0" w:line="240" w:lineRule="auto"/>
              <w:rPr>
                <w:del w:id="155" w:author="Diana Gonzalez Garcia" w:date="2021-05-28T16:24:00Z"/>
                <w:rFonts w:cstheme="minorHAnsi"/>
                <w:sz w:val="16"/>
                <w:szCs w:val="16"/>
                <w:lang w:eastAsia="es-CO"/>
              </w:rPr>
            </w:pPr>
          </w:p>
        </w:tc>
        <w:tc>
          <w:tcPr>
            <w:tcW w:w="0" w:type="auto"/>
            <w:vMerge/>
            <w:tcBorders>
              <w:top w:val="nil"/>
              <w:left w:val="single" w:sz="4" w:space="0" w:color="auto"/>
              <w:bottom w:val="single" w:sz="4" w:space="0" w:color="000000"/>
              <w:right w:val="single" w:sz="4" w:space="0" w:color="auto"/>
            </w:tcBorders>
            <w:vAlign w:val="center"/>
            <w:hideMark/>
          </w:tcPr>
          <w:p w14:paraId="7FD597AA" w14:textId="674D8A9A" w:rsidR="001D4975" w:rsidRPr="001D4975" w:rsidDel="008C3375" w:rsidRDefault="001D4975" w:rsidP="001D1960">
            <w:pPr>
              <w:spacing w:after="0" w:line="240" w:lineRule="auto"/>
              <w:rPr>
                <w:del w:id="156" w:author="Diana Gonzalez Garcia" w:date="2021-05-28T16:24:00Z"/>
                <w:rFonts w:cstheme="minorHAnsi"/>
                <w:sz w:val="16"/>
                <w:szCs w:val="16"/>
                <w:lang w:eastAsia="es-CO"/>
              </w:rPr>
            </w:pPr>
          </w:p>
        </w:tc>
        <w:tc>
          <w:tcPr>
            <w:tcW w:w="0" w:type="auto"/>
            <w:vMerge/>
            <w:tcBorders>
              <w:top w:val="nil"/>
              <w:left w:val="single" w:sz="4" w:space="0" w:color="auto"/>
              <w:bottom w:val="single" w:sz="4" w:space="0" w:color="000000"/>
              <w:right w:val="single" w:sz="8" w:space="0" w:color="auto"/>
            </w:tcBorders>
            <w:vAlign w:val="center"/>
            <w:hideMark/>
          </w:tcPr>
          <w:p w14:paraId="402845D3" w14:textId="24CB139C" w:rsidR="001D4975" w:rsidRPr="001D4975" w:rsidDel="008C3375" w:rsidRDefault="001D4975" w:rsidP="001D1960">
            <w:pPr>
              <w:spacing w:after="0" w:line="240" w:lineRule="auto"/>
              <w:rPr>
                <w:del w:id="157" w:author="Diana Gonzalez Garcia" w:date="2021-05-28T16:24:00Z"/>
                <w:rFonts w:cstheme="minorHAnsi"/>
                <w:sz w:val="16"/>
                <w:szCs w:val="16"/>
                <w:lang w:eastAsia="es-CO"/>
              </w:rPr>
            </w:pPr>
          </w:p>
        </w:tc>
      </w:tr>
      <w:tr w:rsidR="001D4975" w:rsidRPr="001D4975" w:rsidDel="008C3375" w14:paraId="0DBA3135" w14:textId="15741187" w:rsidTr="001D1960">
        <w:trPr>
          <w:trHeight w:val="450"/>
          <w:del w:id="158" w:author="Diana Gonzalez Garcia" w:date="2021-05-28T16:24:00Z"/>
        </w:trPr>
        <w:tc>
          <w:tcPr>
            <w:tcW w:w="0" w:type="auto"/>
            <w:vMerge/>
            <w:tcBorders>
              <w:top w:val="nil"/>
              <w:left w:val="single" w:sz="8" w:space="0" w:color="auto"/>
              <w:bottom w:val="single" w:sz="4" w:space="0" w:color="000000"/>
              <w:right w:val="single" w:sz="4" w:space="0" w:color="auto"/>
            </w:tcBorders>
            <w:vAlign w:val="center"/>
            <w:hideMark/>
          </w:tcPr>
          <w:p w14:paraId="2A3631FB" w14:textId="4FE96F1D" w:rsidR="001D4975" w:rsidRPr="001D4975" w:rsidDel="008C3375" w:rsidRDefault="001D4975" w:rsidP="001D1960">
            <w:pPr>
              <w:spacing w:after="0" w:line="240" w:lineRule="auto"/>
              <w:rPr>
                <w:del w:id="159" w:author="Diana Gonzalez Garcia" w:date="2021-05-28T16:24:00Z"/>
                <w:rFonts w:cstheme="minorHAnsi"/>
                <w:sz w:val="16"/>
                <w:szCs w:val="16"/>
                <w:lang w:eastAsia="es-CO"/>
              </w:rPr>
            </w:pPr>
          </w:p>
        </w:tc>
        <w:tc>
          <w:tcPr>
            <w:tcW w:w="0" w:type="auto"/>
            <w:tcBorders>
              <w:top w:val="nil"/>
              <w:left w:val="nil"/>
              <w:bottom w:val="single" w:sz="4" w:space="0" w:color="auto"/>
              <w:right w:val="single" w:sz="4" w:space="0" w:color="auto"/>
            </w:tcBorders>
            <w:shd w:val="clear" w:color="auto" w:fill="auto"/>
            <w:noWrap/>
            <w:vAlign w:val="center"/>
            <w:hideMark/>
          </w:tcPr>
          <w:p w14:paraId="7C283555" w14:textId="6520F89D" w:rsidR="001D4975" w:rsidRPr="001D4975" w:rsidDel="008C3375" w:rsidRDefault="001D4975" w:rsidP="001D1960">
            <w:pPr>
              <w:spacing w:after="0" w:line="240" w:lineRule="auto"/>
              <w:jc w:val="center"/>
              <w:rPr>
                <w:del w:id="160" w:author="Diana Gonzalez Garcia" w:date="2021-05-28T16:24:00Z"/>
                <w:rFonts w:cstheme="minorHAnsi"/>
                <w:sz w:val="16"/>
                <w:szCs w:val="16"/>
                <w:lang w:eastAsia="es-CO"/>
              </w:rPr>
            </w:pPr>
            <w:del w:id="161" w:author="Diana Gonzalez Garcia" w:date="2021-05-28T16:24:00Z">
              <w:r w:rsidRPr="001D4975" w:rsidDel="008C3375">
                <w:rPr>
                  <w:rFonts w:cstheme="minorHAnsi"/>
                  <w:sz w:val="16"/>
                  <w:szCs w:val="16"/>
                  <w:lang w:eastAsia="es-CO"/>
                </w:rPr>
                <w:delText>041 - Centro comercial mediano PH</w:delText>
              </w:r>
            </w:del>
          </w:p>
        </w:tc>
        <w:tc>
          <w:tcPr>
            <w:tcW w:w="0" w:type="auto"/>
            <w:vMerge/>
            <w:tcBorders>
              <w:top w:val="nil"/>
              <w:left w:val="single" w:sz="4" w:space="0" w:color="auto"/>
              <w:bottom w:val="single" w:sz="4" w:space="0" w:color="000000"/>
              <w:right w:val="single" w:sz="4" w:space="0" w:color="auto"/>
            </w:tcBorders>
            <w:vAlign w:val="center"/>
            <w:hideMark/>
          </w:tcPr>
          <w:p w14:paraId="2D930533" w14:textId="3CEE8251" w:rsidR="001D4975" w:rsidRPr="001D4975" w:rsidDel="008C3375" w:rsidRDefault="001D4975" w:rsidP="001D1960">
            <w:pPr>
              <w:spacing w:after="0" w:line="240" w:lineRule="auto"/>
              <w:rPr>
                <w:del w:id="162" w:author="Diana Gonzalez Garcia" w:date="2021-05-28T16:24:00Z"/>
                <w:rFonts w:cstheme="minorHAnsi"/>
                <w:sz w:val="16"/>
                <w:szCs w:val="16"/>
                <w:lang w:eastAsia="es-CO"/>
              </w:rPr>
            </w:pPr>
          </w:p>
        </w:tc>
        <w:tc>
          <w:tcPr>
            <w:tcW w:w="0" w:type="auto"/>
            <w:vMerge/>
            <w:tcBorders>
              <w:top w:val="nil"/>
              <w:left w:val="single" w:sz="4" w:space="0" w:color="auto"/>
              <w:bottom w:val="single" w:sz="4" w:space="0" w:color="000000"/>
              <w:right w:val="single" w:sz="4" w:space="0" w:color="auto"/>
            </w:tcBorders>
            <w:vAlign w:val="center"/>
            <w:hideMark/>
          </w:tcPr>
          <w:p w14:paraId="7C3B5129" w14:textId="250A2AC1" w:rsidR="001D4975" w:rsidRPr="001D4975" w:rsidDel="008C3375" w:rsidRDefault="001D4975" w:rsidP="001D1960">
            <w:pPr>
              <w:spacing w:after="0" w:line="240" w:lineRule="auto"/>
              <w:rPr>
                <w:del w:id="163" w:author="Diana Gonzalez Garcia" w:date="2021-05-28T16:24:00Z"/>
                <w:rFonts w:cstheme="minorHAnsi"/>
                <w:sz w:val="16"/>
                <w:szCs w:val="16"/>
                <w:lang w:eastAsia="es-CO"/>
              </w:rPr>
            </w:pPr>
          </w:p>
        </w:tc>
        <w:tc>
          <w:tcPr>
            <w:tcW w:w="0" w:type="auto"/>
            <w:vMerge/>
            <w:tcBorders>
              <w:top w:val="nil"/>
              <w:left w:val="single" w:sz="4" w:space="0" w:color="auto"/>
              <w:bottom w:val="single" w:sz="4" w:space="0" w:color="000000"/>
              <w:right w:val="single" w:sz="8" w:space="0" w:color="auto"/>
            </w:tcBorders>
            <w:vAlign w:val="center"/>
            <w:hideMark/>
          </w:tcPr>
          <w:p w14:paraId="0AA597B8" w14:textId="1216F2FA" w:rsidR="001D4975" w:rsidRPr="001D4975" w:rsidDel="008C3375" w:rsidRDefault="001D4975" w:rsidP="001D1960">
            <w:pPr>
              <w:spacing w:after="0" w:line="240" w:lineRule="auto"/>
              <w:rPr>
                <w:del w:id="164" w:author="Diana Gonzalez Garcia" w:date="2021-05-28T16:24:00Z"/>
                <w:rFonts w:cstheme="minorHAnsi"/>
                <w:sz w:val="16"/>
                <w:szCs w:val="16"/>
                <w:lang w:eastAsia="es-CO"/>
              </w:rPr>
            </w:pPr>
          </w:p>
        </w:tc>
      </w:tr>
      <w:tr w:rsidR="001D4975" w:rsidRPr="001D4975" w:rsidDel="008C3375" w14:paraId="52DC09FF" w14:textId="67754D7C" w:rsidTr="001D1960">
        <w:trPr>
          <w:trHeight w:val="450"/>
          <w:del w:id="165" w:author="Diana Gonzalez Garcia" w:date="2021-05-28T16:24:00Z"/>
        </w:trPr>
        <w:tc>
          <w:tcPr>
            <w:tcW w:w="0" w:type="auto"/>
            <w:vMerge/>
            <w:tcBorders>
              <w:top w:val="nil"/>
              <w:left w:val="single" w:sz="8" w:space="0" w:color="auto"/>
              <w:bottom w:val="single" w:sz="4" w:space="0" w:color="000000"/>
              <w:right w:val="single" w:sz="4" w:space="0" w:color="auto"/>
            </w:tcBorders>
            <w:vAlign w:val="center"/>
            <w:hideMark/>
          </w:tcPr>
          <w:p w14:paraId="3AFE7D0B" w14:textId="20D11E12" w:rsidR="001D4975" w:rsidRPr="001D4975" w:rsidDel="008C3375" w:rsidRDefault="001D4975" w:rsidP="001D1960">
            <w:pPr>
              <w:spacing w:after="0" w:line="240" w:lineRule="auto"/>
              <w:rPr>
                <w:del w:id="166" w:author="Diana Gonzalez Garcia" w:date="2021-05-28T16:24:00Z"/>
                <w:rFonts w:cstheme="minorHAnsi"/>
                <w:sz w:val="16"/>
                <w:szCs w:val="16"/>
                <w:lang w:eastAsia="es-CO"/>
              </w:rPr>
            </w:pPr>
          </w:p>
        </w:tc>
        <w:tc>
          <w:tcPr>
            <w:tcW w:w="0" w:type="auto"/>
            <w:tcBorders>
              <w:top w:val="nil"/>
              <w:left w:val="nil"/>
              <w:bottom w:val="single" w:sz="4" w:space="0" w:color="auto"/>
              <w:right w:val="single" w:sz="4" w:space="0" w:color="auto"/>
            </w:tcBorders>
            <w:shd w:val="clear" w:color="auto" w:fill="auto"/>
            <w:noWrap/>
            <w:vAlign w:val="center"/>
            <w:hideMark/>
          </w:tcPr>
          <w:p w14:paraId="500FF114" w14:textId="41E96995" w:rsidR="001D4975" w:rsidRPr="001D4975" w:rsidDel="008C3375" w:rsidRDefault="001D4975" w:rsidP="001D1960">
            <w:pPr>
              <w:spacing w:after="0" w:line="240" w:lineRule="auto"/>
              <w:jc w:val="center"/>
              <w:rPr>
                <w:del w:id="167" w:author="Diana Gonzalez Garcia" w:date="2021-05-28T16:24:00Z"/>
                <w:rFonts w:cstheme="minorHAnsi"/>
                <w:sz w:val="16"/>
                <w:szCs w:val="16"/>
                <w:lang w:eastAsia="es-CO"/>
              </w:rPr>
            </w:pPr>
            <w:del w:id="168" w:author="Diana Gonzalez Garcia" w:date="2021-05-28T16:24:00Z">
              <w:r w:rsidRPr="001D4975" w:rsidDel="008C3375">
                <w:rPr>
                  <w:rFonts w:cstheme="minorHAnsi"/>
                  <w:sz w:val="16"/>
                  <w:szCs w:val="16"/>
                  <w:lang w:eastAsia="es-CO"/>
                </w:rPr>
                <w:delText>042 - Centro comercial grande PH</w:delText>
              </w:r>
            </w:del>
          </w:p>
        </w:tc>
        <w:tc>
          <w:tcPr>
            <w:tcW w:w="0" w:type="auto"/>
            <w:vMerge/>
            <w:tcBorders>
              <w:top w:val="nil"/>
              <w:left w:val="single" w:sz="4" w:space="0" w:color="auto"/>
              <w:bottom w:val="single" w:sz="4" w:space="0" w:color="000000"/>
              <w:right w:val="single" w:sz="4" w:space="0" w:color="auto"/>
            </w:tcBorders>
            <w:vAlign w:val="center"/>
            <w:hideMark/>
          </w:tcPr>
          <w:p w14:paraId="0EA05D31" w14:textId="32845418" w:rsidR="001D4975" w:rsidRPr="001D4975" w:rsidDel="008C3375" w:rsidRDefault="001D4975" w:rsidP="001D1960">
            <w:pPr>
              <w:spacing w:after="0" w:line="240" w:lineRule="auto"/>
              <w:rPr>
                <w:del w:id="169" w:author="Diana Gonzalez Garcia" w:date="2021-05-28T16:24:00Z"/>
                <w:rFonts w:cstheme="minorHAnsi"/>
                <w:sz w:val="16"/>
                <w:szCs w:val="16"/>
                <w:lang w:eastAsia="es-CO"/>
              </w:rPr>
            </w:pPr>
          </w:p>
        </w:tc>
        <w:tc>
          <w:tcPr>
            <w:tcW w:w="0" w:type="auto"/>
            <w:vMerge/>
            <w:tcBorders>
              <w:top w:val="nil"/>
              <w:left w:val="single" w:sz="4" w:space="0" w:color="auto"/>
              <w:bottom w:val="single" w:sz="4" w:space="0" w:color="000000"/>
              <w:right w:val="single" w:sz="4" w:space="0" w:color="auto"/>
            </w:tcBorders>
            <w:vAlign w:val="center"/>
            <w:hideMark/>
          </w:tcPr>
          <w:p w14:paraId="3923DADF" w14:textId="199AE3D4" w:rsidR="001D4975" w:rsidRPr="001D4975" w:rsidDel="008C3375" w:rsidRDefault="001D4975" w:rsidP="001D1960">
            <w:pPr>
              <w:spacing w:after="0" w:line="240" w:lineRule="auto"/>
              <w:rPr>
                <w:del w:id="170" w:author="Diana Gonzalez Garcia" w:date="2021-05-28T16:24:00Z"/>
                <w:rFonts w:cstheme="minorHAnsi"/>
                <w:sz w:val="16"/>
                <w:szCs w:val="16"/>
                <w:lang w:eastAsia="es-CO"/>
              </w:rPr>
            </w:pPr>
          </w:p>
        </w:tc>
        <w:tc>
          <w:tcPr>
            <w:tcW w:w="0" w:type="auto"/>
            <w:vMerge/>
            <w:tcBorders>
              <w:top w:val="nil"/>
              <w:left w:val="single" w:sz="4" w:space="0" w:color="auto"/>
              <w:bottom w:val="single" w:sz="4" w:space="0" w:color="000000"/>
              <w:right w:val="single" w:sz="8" w:space="0" w:color="auto"/>
            </w:tcBorders>
            <w:vAlign w:val="center"/>
            <w:hideMark/>
          </w:tcPr>
          <w:p w14:paraId="2F906E16" w14:textId="6622FDF3" w:rsidR="001D4975" w:rsidRPr="001D4975" w:rsidDel="008C3375" w:rsidRDefault="001D4975" w:rsidP="001D1960">
            <w:pPr>
              <w:spacing w:after="0" w:line="240" w:lineRule="auto"/>
              <w:rPr>
                <w:del w:id="171" w:author="Diana Gonzalez Garcia" w:date="2021-05-28T16:24:00Z"/>
                <w:rFonts w:cstheme="minorHAnsi"/>
                <w:sz w:val="16"/>
                <w:szCs w:val="16"/>
                <w:lang w:eastAsia="es-CO"/>
              </w:rPr>
            </w:pPr>
          </w:p>
        </w:tc>
      </w:tr>
      <w:tr w:rsidR="001D4975" w:rsidRPr="001D4975" w:rsidDel="008C3375" w14:paraId="5E4D2B49" w14:textId="06F2B164" w:rsidTr="001D1960">
        <w:trPr>
          <w:trHeight w:val="450"/>
          <w:del w:id="172" w:author="Diana Gonzalez Garcia" w:date="2021-05-28T16:24:00Z"/>
        </w:trPr>
        <w:tc>
          <w:tcPr>
            <w:tcW w:w="0" w:type="auto"/>
            <w:vMerge/>
            <w:tcBorders>
              <w:top w:val="nil"/>
              <w:left w:val="single" w:sz="8" w:space="0" w:color="auto"/>
              <w:bottom w:val="single" w:sz="4" w:space="0" w:color="000000"/>
              <w:right w:val="single" w:sz="4" w:space="0" w:color="auto"/>
            </w:tcBorders>
            <w:vAlign w:val="center"/>
            <w:hideMark/>
          </w:tcPr>
          <w:p w14:paraId="5E786AD4" w14:textId="1A2A71B4" w:rsidR="001D4975" w:rsidRPr="001D4975" w:rsidDel="008C3375" w:rsidRDefault="001D4975" w:rsidP="001D1960">
            <w:pPr>
              <w:spacing w:after="0" w:line="240" w:lineRule="auto"/>
              <w:rPr>
                <w:del w:id="173" w:author="Diana Gonzalez Garcia" w:date="2021-05-28T16:24:00Z"/>
                <w:rFonts w:cstheme="minorHAnsi"/>
                <w:sz w:val="16"/>
                <w:szCs w:val="16"/>
                <w:lang w:eastAsia="es-CO"/>
              </w:rPr>
            </w:pPr>
          </w:p>
        </w:tc>
        <w:tc>
          <w:tcPr>
            <w:tcW w:w="0" w:type="auto"/>
            <w:tcBorders>
              <w:top w:val="nil"/>
              <w:left w:val="nil"/>
              <w:bottom w:val="single" w:sz="4" w:space="0" w:color="auto"/>
              <w:right w:val="single" w:sz="4" w:space="0" w:color="auto"/>
            </w:tcBorders>
            <w:shd w:val="clear" w:color="auto" w:fill="auto"/>
            <w:noWrap/>
            <w:vAlign w:val="center"/>
            <w:hideMark/>
          </w:tcPr>
          <w:p w14:paraId="4CA73622" w14:textId="0F37E4C9" w:rsidR="001D4975" w:rsidRPr="001D4975" w:rsidDel="008C3375" w:rsidRDefault="001D4975" w:rsidP="001D1960">
            <w:pPr>
              <w:spacing w:after="0" w:line="240" w:lineRule="auto"/>
              <w:jc w:val="center"/>
              <w:rPr>
                <w:del w:id="174" w:author="Diana Gonzalez Garcia" w:date="2021-05-28T16:24:00Z"/>
                <w:rFonts w:cstheme="minorHAnsi"/>
                <w:sz w:val="16"/>
                <w:szCs w:val="16"/>
                <w:lang w:eastAsia="es-CO"/>
              </w:rPr>
            </w:pPr>
            <w:del w:id="175" w:author="Diana Gonzalez Garcia" w:date="2021-05-28T16:24:00Z">
              <w:r w:rsidRPr="001D4975" w:rsidDel="008C3375">
                <w:rPr>
                  <w:rFonts w:cstheme="minorHAnsi"/>
                  <w:sz w:val="16"/>
                  <w:szCs w:val="16"/>
                  <w:lang w:eastAsia="es-CO"/>
                </w:rPr>
                <w:delText>094 - Centro comercial pequeño NPH</w:delText>
              </w:r>
            </w:del>
          </w:p>
        </w:tc>
        <w:tc>
          <w:tcPr>
            <w:tcW w:w="0" w:type="auto"/>
            <w:vMerge/>
            <w:tcBorders>
              <w:top w:val="nil"/>
              <w:left w:val="single" w:sz="4" w:space="0" w:color="auto"/>
              <w:bottom w:val="single" w:sz="4" w:space="0" w:color="000000"/>
              <w:right w:val="single" w:sz="4" w:space="0" w:color="auto"/>
            </w:tcBorders>
            <w:vAlign w:val="center"/>
            <w:hideMark/>
          </w:tcPr>
          <w:p w14:paraId="45D49E80" w14:textId="6E50A598" w:rsidR="001D4975" w:rsidRPr="001D4975" w:rsidDel="008C3375" w:rsidRDefault="001D4975" w:rsidP="001D1960">
            <w:pPr>
              <w:spacing w:after="0" w:line="240" w:lineRule="auto"/>
              <w:rPr>
                <w:del w:id="176" w:author="Diana Gonzalez Garcia" w:date="2021-05-28T16:24:00Z"/>
                <w:rFonts w:cstheme="minorHAnsi"/>
                <w:sz w:val="16"/>
                <w:szCs w:val="16"/>
                <w:lang w:eastAsia="es-CO"/>
              </w:rPr>
            </w:pPr>
          </w:p>
        </w:tc>
        <w:tc>
          <w:tcPr>
            <w:tcW w:w="0" w:type="auto"/>
            <w:vMerge/>
            <w:tcBorders>
              <w:top w:val="nil"/>
              <w:left w:val="single" w:sz="4" w:space="0" w:color="auto"/>
              <w:bottom w:val="single" w:sz="4" w:space="0" w:color="000000"/>
              <w:right w:val="single" w:sz="4" w:space="0" w:color="auto"/>
            </w:tcBorders>
            <w:vAlign w:val="center"/>
            <w:hideMark/>
          </w:tcPr>
          <w:p w14:paraId="08D180C6" w14:textId="26EDA95D" w:rsidR="001D4975" w:rsidRPr="001D4975" w:rsidDel="008C3375" w:rsidRDefault="001D4975" w:rsidP="001D1960">
            <w:pPr>
              <w:spacing w:after="0" w:line="240" w:lineRule="auto"/>
              <w:rPr>
                <w:del w:id="177" w:author="Diana Gonzalez Garcia" w:date="2021-05-28T16:24:00Z"/>
                <w:rFonts w:cstheme="minorHAnsi"/>
                <w:sz w:val="16"/>
                <w:szCs w:val="16"/>
                <w:lang w:eastAsia="es-CO"/>
              </w:rPr>
            </w:pPr>
          </w:p>
        </w:tc>
        <w:tc>
          <w:tcPr>
            <w:tcW w:w="0" w:type="auto"/>
            <w:vMerge/>
            <w:tcBorders>
              <w:top w:val="nil"/>
              <w:left w:val="single" w:sz="4" w:space="0" w:color="auto"/>
              <w:bottom w:val="single" w:sz="4" w:space="0" w:color="000000"/>
              <w:right w:val="single" w:sz="8" w:space="0" w:color="auto"/>
            </w:tcBorders>
            <w:vAlign w:val="center"/>
            <w:hideMark/>
          </w:tcPr>
          <w:p w14:paraId="6845F176" w14:textId="0687130E" w:rsidR="001D4975" w:rsidRPr="001D4975" w:rsidDel="008C3375" w:rsidRDefault="001D4975" w:rsidP="001D1960">
            <w:pPr>
              <w:spacing w:after="0" w:line="240" w:lineRule="auto"/>
              <w:rPr>
                <w:del w:id="178" w:author="Diana Gonzalez Garcia" w:date="2021-05-28T16:24:00Z"/>
                <w:rFonts w:cstheme="minorHAnsi"/>
                <w:sz w:val="16"/>
                <w:szCs w:val="16"/>
                <w:lang w:eastAsia="es-CO"/>
              </w:rPr>
            </w:pPr>
          </w:p>
        </w:tc>
      </w:tr>
      <w:tr w:rsidR="001D4975" w:rsidRPr="001D4975" w:rsidDel="008C3375" w14:paraId="7D614346" w14:textId="050B752E" w:rsidTr="001D1960">
        <w:trPr>
          <w:trHeight w:val="450"/>
          <w:del w:id="179" w:author="Diana Gonzalez Garcia" w:date="2021-05-28T16:24:00Z"/>
        </w:trPr>
        <w:tc>
          <w:tcPr>
            <w:tcW w:w="0" w:type="auto"/>
            <w:vMerge/>
            <w:tcBorders>
              <w:top w:val="nil"/>
              <w:left w:val="single" w:sz="8" w:space="0" w:color="auto"/>
              <w:bottom w:val="single" w:sz="4" w:space="0" w:color="000000"/>
              <w:right w:val="single" w:sz="4" w:space="0" w:color="auto"/>
            </w:tcBorders>
            <w:vAlign w:val="center"/>
            <w:hideMark/>
          </w:tcPr>
          <w:p w14:paraId="51826D2E" w14:textId="278C10BD" w:rsidR="001D4975" w:rsidRPr="001D4975" w:rsidDel="008C3375" w:rsidRDefault="001D4975" w:rsidP="001D1960">
            <w:pPr>
              <w:spacing w:after="0" w:line="240" w:lineRule="auto"/>
              <w:rPr>
                <w:del w:id="180" w:author="Diana Gonzalez Garcia" w:date="2021-05-28T16:24:00Z"/>
                <w:rFonts w:cstheme="minorHAnsi"/>
                <w:sz w:val="16"/>
                <w:szCs w:val="16"/>
                <w:lang w:eastAsia="es-CO"/>
              </w:rPr>
            </w:pPr>
          </w:p>
        </w:tc>
        <w:tc>
          <w:tcPr>
            <w:tcW w:w="0" w:type="auto"/>
            <w:tcBorders>
              <w:top w:val="nil"/>
              <w:left w:val="nil"/>
              <w:bottom w:val="single" w:sz="4" w:space="0" w:color="auto"/>
              <w:right w:val="single" w:sz="4" w:space="0" w:color="auto"/>
            </w:tcBorders>
            <w:shd w:val="clear" w:color="auto" w:fill="auto"/>
            <w:noWrap/>
            <w:vAlign w:val="center"/>
            <w:hideMark/>
          </w:tcPr>
          <w:p w14:paraId="13A35980" w14:textId="753E2788" w:rsidR="001D4975" w:rsidRPr="001D4975" w:rsidDel="008C3375" w:rsidRDefault="001D4975" w:rsidP="001D1960">
            <w:pPr>
              <w:spacing w:after="0" w:line="240" w:lineRule="auto"/>
              <w:jc w:val="center"/>
              <w:rPr>
                <w:del w:id="181" w:author="Diana Gonzalez Garcia" w:date="2021-05-28T16:24:00Z"/>
                <w:rFonts w:cstheme="minorHAnsi"/>
                <w:sz w:val="16"/>
                <w:szCs w:val="16"/>
                <w:lang w:eastAsia="es-CO"/>
              </w:rPr>
            </w:pPr>
            <w:del w:id="182" w:author="Diana Gonzalez Garcia" w:date="2021-05-28T16:24:00Z">
              <w:r w:rsidRPr="001D4975" w:rsidDel="008C3375">
                <w:rPr>
                  <w:rFonts w:cstheme="minorHAnsi"/>
                  <w:sz w:val="16"/>
                  <w:szCs w:val="16"/>
                  <w:lang w:eastAsia="es-CO"/>
                </w:rPr>
                <w:delText>095 - Centro comercial pequeño PH</w:delText>
              </w:r>
            </w:del>
          </w:p>
        </w:tc>
        <w:tc>
          <w:tcPr>
            <w:tcW w:w="0" w:type="auto"/>
            <w:vMerge/>
            <w:tcBorders>
              <w:top w:val="nil"/>
              <w:left w:val="single" w:sz="4" w:space="0" w:color="auto"/>
              <w:bottom w:val="single" w:sz="4" w:space="0" w:color="000000"/>
              <w:right w:val="single" w:sz="4" w:space="0" w:color="auto"/>
            </w:tcBorders>
            <w:vAlign w:val="center"/>
            <w:hideMark/>
          </w:tcPr>
          <w:p w14:paraId="7CAD4A87" w14:textId="6C7F718F" w:rsidR="001D4975" w:rsidRPr="001D4975" w:rsidDel="008C3375" w:rsidRDefault="001D4975" w:rsidP="001D1960">
            <w:pPr>
              <w:spacing w:after="0" w:line="240" w:lineRule="auto"/>
              <w:rPr>
                <w:del w:id="183" w:author="Diana Gonzalez Garcia" w:date="2021-05-28T16:24:00Z"/>
                <w:rFonts w:cstheme="minorHAnsi"/>
                <w:sz w:val="16"/>
                <w:szCs w:val="16"/>
                <w:lang w:eastAsia="es-CO"/>
              </w:rPr>
            </w:pPr>
          </w:p>
        </w:tc>
        <w:tc>
          <w:tcPr>
            <w:tcW w:w="0" w:type="auto"/>
            <w:vMerge/>
            <w:tcBorders>
              <w:top w:val="nil"/>
              <w:left w:val="single" w:sz="4" w:space="0" w:color="auto"/>
              <w:bottom w:val="single" w:sz="4" w:space="0" w:color="000000"/>
              <w:right w:val="single" w:sz="4" w:space="0" w:color="auto"/>
            </w:tcBorders>
            <w:vAlign w:val="center"/>
            <w:hideMark/>
          </w:tcPr>
          <w:p w14:paraId="1F1124BE" w14:textId="70345D2D" w:rsidR="001D4975" w:rsidRPr="001D4975" w:rsidDel="008C3375" w:rsidRDefault="001D4975" w:rsidP="001D1960">
            <w:pPr>
              <w:spacing w:after="0" w:line="240" w:lineRule="auto"/>
              <w:rPr>
                <w:del w:id="184" w:author="Diana Gonzalez Garcia" w:date="2021-05-28T16:24:00Z"/>
                <w:rFonts w:cstheme="minorHAnsi"/>
                <w:sz w:val="16"/>
                <w:szCs w:val="16"/>
                <w:lang w:eastAsia="es-CO"/>
              </w:rPr>
            </w:pPr>
          </w:p>
        </w:tc>
        <w:tc>
          <w:tcPr>
            <w:tcW w:w="0" w:type="auto"/>
            <w:vMerge/>
            <w:tcBorders>
              <w:top w:val="nil"/>
              <w:left w:val="single" w:sz="4" w:space="0" w:color="auto"/>
              <w:bottom w:val="single" w:sz="4" w:space="0" w:color="000000"/>
              <w:right w:val="single" w:sz="8" w:space="0" w:color="auto"/>
            </w:tcBorders>
            <w:vAlign w:val="center"/>
            <w:hideMark/>
          </w:tcPr>
          <w:p w14:paraId="6FBB3EB3" w14:textId="23E78CA6" w:rsidR="001D4975" w:rsidRPr="001D4975" w:rsidDel="008C3375" w:rsidRDefault="001D4975" w:rsidP="001D1960">
            <w:pPr>
              <w:spacing w:after="0" w:line="240" w:lineRule="auto"/>
              <w:rPr>
                <w:del w:id="185" w:author="Diana Gonzalez Garcia" w:date="2021-05-28T16:24:00Z"/>
                <w:rFonts w:cstheme="minorHAnsi"/>
                <w:sz w:val="16"/>
                <w:szCs w:val="16"/>
                <w:lang w:eastAsia="es-CO"/>
              </w:rPr>
            </w:pPr>
          </w:p>
        </w:tc>
      </w:tr>
      <w:tr w:rsidR="001D4975" w:rsidRPr="001D4975" w:rsidDel="008C3375" w14:paraId="42A04FFB" w14:textId="26A00450" w:rsidTr="001D1960">
        <w:trPr>
          <w:trHeight w:val="1245"/>
          <w:del w:id="186" w:author="Diana Gonzalez Garcia" w:date="2021-05-28T16:24:00Z"/>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175EC427" w14:textId="0F5BC109" w:rsidR="001D4975" w:rsidRPr="001D4975" w:rsidDel="008C3375" w:rsidRDefault="001D4975" w:rsidP="001D1960">
            <w:pPr>
              <w:spacing w:after="0" w:line="240" w:lineRule="auto"/>
              <w:jc w:val="center"/>
              <w:rPr>
                <w:del w:id="187" w:author="Diana Gonzalez Garcia" w:date="2021-05-28T16:24:00Z"/>
                <w:rFonts w:cstheme="minorHAnsi"/>
                <w:sz w:val="16"/>
                <w:szCs w:val="16"/>
                <w:lang w:eastAsia="es-CO"/>
              </w:rPr>
            </w:pPr>
            <w:del w:id="188" w:author="Diana Gonzalez Garcia" w:date="2021-05-28T16:24:00Z">
              <w:r w:rsidRPr="001D4975" w:rsidDel="008C3375">
                <w:rPr>
                  <w:rFonts w:cstheme="minorHAnsi"/>
                  <w:sz w:val="16"/>
                  <w:szCs w:val="16"/>
                  <w:lang w:eastAsia="es-CO"/>
                </w:rPr>
                <w:delText>PRED_CESP</w:delText>
              </w:r>
            </w:del>
          </w:p>
        </w:tc>
        <w:tc>
          <w:tcPr>
            <w:tcW w:w="0" w:type="auto"/>
            <w:gridSpan w:val="2"/>
            <w:tcBorders>
              <w:top w:val="single" w:sz="4" w:space="0" w:color="auto"/>
              <w:left w:val="nil"/>
              <w:bottom w:val="single" w:sz="4" w:space="0" w:color="auto"/>
              <w:right w:val="single" w:sz="4" w:space="0" w:color="000000"/>
            </w:tcBorders>
            <w:shd w:val="clear" w:color="auto" w:fill="auto"/>
            <w:vAlign w:val="center"/>
            <w:hideMark/>
          </w:tcPr>
          <w:p w14:paraId="2997B90D" w14:textId="05817DE7" w:rsidR="001D4975" w:rsidRPr="001D4975" w:rsidDel="008C3375" w:rsidRDefault="001D4975" w:rsidP="001D1960">
            <w:pPr>
              <w:spacing w:after="0" w:line="240" w:lineRule="auto"/>
              <w:rPr>
                <w:del w:id="189" w:author="Diana Gonzalez Garcia" w:date="2021-05-28T16:24:00Z"/>
                <w:rFonts w:cstheme="minorHAnsi"/>
                <w:sz w:val="16"/>
                <w:szCs w:val="16"/>
                <w:lang w:eastAsia="es-CO"/>
              </w:rPr>
            </w:pPr>
            <w:del w:id="190" w:author="Diana Gonzalez Garcia" w:date="2021-05-28T16:24:00Z">
              <w:r w:rsidRPr="001D4975" w:rsidDel="008C3375">
                <w:rPr>
                  <w:rFonts w:cstheme="minorHAnsi"/>
                  <w:sz w:val="16"/>
                  <w:szCs w:val="16"/>
                  <w:lang w:eastAsia="es-CO"/>
                </w:rPr>
                <w:delText>Atípicos por características constructivas</w:delText>
              </w:r>
              <w:r w:rsidRPr="001D4975" w:rsidDel="008C3375">
                <w:rPr>
                  <w:rFonts w:cstheme="minorHAnsi"/>
                  <w:sz w:val="16"/>
                  <w:szCs w:val="16"/>
                  <w:lang w:eastAsia="es-CO"/>
                </w:rPr>
                <w:br/>
                <w:delText xml:space="preserve">- Predios de especial atención por sus condiciones especiales de construcción, las cuales requieren de un presupuesto de obra particular O ANÁLISIS PUNTUAL. Estos predios son identificados por la Subgerencia de Información Económica según listado enviado (No se han identificado). </w:delText>
              </w:r>
            </w:del>
          </w:p>
        </w:tc>
        <w:tc>
          <w:tcPr>
            <w:tcW w:w="0" w:type="auto"/>
            <w:vMerge/>
            <w:tcBorders>
              <w:top w:val="nil"/>
              <w:left w:val="single" w:sz="4" w:space="0" w:color="auto"/>
              <w:bottom w:val="single" w:sz="4" w:space="0" w:color="000000"/>
              <w:right w:val="single" w:sz="4" w:space="0" w:color="auto"/>
            </w:tcBorders>
            <w:vAlign w:val="center"/>
            <w:hideMark/>
          </w:tcPr>
          <w:p w14:paraId="3CA2F9FF" w14:textId="53C7B346" w:rsidR="001D4975" w:rsidRPr="001D4975" w:rsidDel="008C3375" w:rsidRDefault="001D4975" w:rsidP="001D1960">
            <w:pPr>
              <w:spacing w:after="0" w:line="240" w:lineRule="auto"/>
              <w:rPr>
                <w:del w:id="191" w:author="Diana Gonzalez Garcia" w:date="2021-05-28T16:24:00Z"/>
                <w:rFonts w:cstheme="minorHAnsi"/>
                <w:sz w:val="16"/>
                <w:szCs w:val="16"/>
                <w:lang w:eastAsia="es-CO"/>
              </w:rPr>
            </w:pPr>
          </w:p>
        </w:tc>
        <w:tc>
          <w:tcPr>
            <w:tcW w:w="0" w:type="auto"/>
            <w:tcBorders>
              <w:top w:val="nil"/>
              <w:left w:val="nil"/>
              <w:bottom w:val="single" w:sz="4" w:space="0" w:color="auto"/>
              <w:right w:val="single" w:sz="8" w:space="0" w:color="auto"/>
            </w:tcBorders>
            <w:shd w:val="clear" w:color="auto" w:fill="auto"/>
            <w:vAlign w:val="center"/>
            <w:hideMark/>
          </w:tcPr>
          <w:p w14:paraId="535D700C" w14:textId="307C2B90" w:rsidR="001D4975" w:rsidRPr="001D4975" w:rsidDel="008C3375" w:rsidRDefault="001D4975" w:rsidP="001D1960">
            <w:pPr>
              <w:spacing w:after="0" w:line="240" w:lineRule="auto"/>
              <w:jc w:val="center"/>
              <w:rPr>
                <w:del w:id="192" w:author="Diana Gonzalez Garcia" w:date="2021-05-28T16:24:00Z"/>
                <w:rFonts w:cstheme="minorHAnsi"/>
                <w:sz w:val="16"/>
                <w:szCs w:val="16"/>
                <w:lang w:eastAsia="es-CO"/>
              </w:rPr>
            </w:pPr>
            <w:del w:id="193" w:author="Diana Gonzalez Garcia" w:date="2021-05-28T16:24:00Z">
              <w:r w:rsidRPr="001D4975" w:rsidDel="008C3375">
                <w:rPr>
                  <w:rFonts w:cstheme="minorHAnsi"/>
                  <w:sz w:val="16"/>
                  <w:szCs w:val="16"/>
                  <w:lang w:eastAsia="es-CO"/>
                </w:rPr>
                <w:delText>5</w:delText>
              </w:r>
            </w:del>
          </w:p>
        </w:tc>
      </w:tr>
      <w:tr w:rsidR="001D4975" w:rsidRPr="001D4975" w:rsidDel="008C3375" w14:paraId="5B9B84FC" w14:textId="548905CF" w:rsidTr="001D1960">
        <w:trPr>
          <w:trHeight w:val="1080"/>
          <w:del w:id="194" w:author="Diana Gonzalez Garcia" w:date="2021-05-28T16:24:00Z"/>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1B291EF0" w14:textId="11D8DC66" w:rsidR="001D4975" w:rsidRPr="001D4975" w:rsidDel="008C3375" w:rsidRDefault="001D4975" w:rsidP="001D1960">
            <w:pPr>
              <w:spacing w:after="0" w:line="240" w:lineRule="auto"/>
              <w:jc w:val="center"/>
              <w:rPr>
                <w:del w:id="195" w:author="Diana Gonzalez Garcia" w:date="2021-05-28T16:24:00Z"/>
                <w:rFonts w:cstheme="minorHAnsi"/>
                <w:sz w:val="16"/>
                <w:szCs w:val="16"/>
                <w:lang w:eastAsia="es-CO"/>
              </w:rPr>
            </w:pPr>
            <w:del w:id="196" w:author="Diana Gonzalez Garcia" w:date="2021-05-28T16:24:00Z">
              <w:r w:rsidRPr="001D4975" w:rsidDel="008C3375">
                <w:rPr>
                  <w:rFonts w:cstheme="minorHAnsi"/>
                  <w:sz w:val="16"/>
                  <w:szCs w:val="16"/>
                  <w:lang w:eastAsia="es-CO"/>
                </w:rPr>
                <w:delText>AV_ESP_TOP</w:delText>
              </w:r>
            </w:del>
          </w:p>
        </w:tc>
        <w:tc>
          <w:tcPr>
            <w:tcW w:w="0" w:type="auto"/>
            <w:gridSpan w:val="2"/>
            <w:tcBorders>
              <w:top w:val="single" w:sz="4" w:space="0" w:color="auto"/>
              <w:left w:val="nil"/>
              <w:bottom w:val="single" w:sz="4" w:space="0" w:color="auto"/>
              <w:right w:val="single" w:sz="4" w:space="0" w:color="000000"/>
            </w:tcBorders>
            <w:shd w:val="clear" w:color="auto" w:fill="auto"/>
            <w:vAlign w:val="center"/>
            <w:hideMark/>
          </w:tcPr>
          <w:p w14:paraId="13948CFF" w14:textId="608676FF" w:rsidR="001D4975" w:rsidRPr="001D4975" w:rsidDel="008C3375" w:rsidRDefault="001D4975" w:rsidP="001D1960">
            <w:pPr>
              <w:spacing w:after="0" w:line="240" w:lineRule="auto"/>
              <w:jc w:val="both"/>
              <w:rPr>
                <w:del w:id="197" w:author="Diana Gonzalez Garcia" w:date="2021-05-28T16:24:00Z"/>
                <w:rFonts w:cstheme="minorHAnsi"/>
                <w:sz w:val="16"/>
                <w:szCs w:val="16"/>
                <w:lang w:eastAsia="es-CO"/>
              </w:rPr>
            </w:pPr>
            <w:del w:id="198" w:author="Diana Gonzalez Garcia" w:date="2021-05-28T16:24:00Z">
              <w:r w:rsidRPr="001D4975" w:rsidDel="008C3375">
                <w:rPr>
                  <w:rFonts w:cstheme="minorHAnsi"/>
                  <w:sz w:val="16"/>
                  <w:szCs w:val="16"/>
                  <w:lang w:eastAsia="es-CO"/>
                </w:rPr>
                <w:delText xml:space="preserve"> - Predios que superen los topes de edades, puntajes y áreas construidas definidas en las Tablas de Valores Unitarios de Construcción.</w:delText>
              </w:r>
            </w:del>
          </w:p>
        </w:tc>
        <w:tc>
          <w:tcPr>
            <w:tcW w:w="0" w:type="auto"/>
            <w:vMerge/>
            <w:tcBorders>
              <w:top w:val="nil"/>
              <w:left w:val="single" w:sz="4" w:space="0" w:color="auto"/>
              <w:bottom w:val="single" w:sz="4" w:space="0" w:color="000000"/>
              <w:right w:val="single" w:sz="4" w:space="0" w:color="auto"/>
            </w:tcBorders>
            <w:vAlign w:val="center"/>
            <w:hideMark/>
          </w:tcPr>
          <w:p w14:paraId="44F1C1C4" w14:textId="218FEF27" w:rsidR="001D4975" w:rsidRPr="001D4975" w:rsidDel="008C3375" w:rsidRDefault="001D4975" w:rsidP="001D1960">
            <w:pPr>
              <w:spacing w:after="0" w:line="240" w:lineRule="auto"/>
              <w:rPr>
                <w:del w:id="199" w:author="Diana Gonzalez Garcia" w:date="2021-05-28T16:24:00Z"/>
                <w:rFonts w:cstheme="minorHAnsi"/>
                <w:sz w:val="16"/>
                <w:szCs w:val="16"/>
                <w:lang w:eastAsia="es-CO"/>
              </w:rPr>
            </w:pPr>
          </w:p>
        </w:tc>
        <w:tc>
          <w:tcPr>
            <w:tcW w:w="0" w:type="auto"/>
            <w:tcBorders>
              <w:top w:val="nil"/>
              <w:left w:val="nil"/>
              <w:bottom w:val="single" w:sz="4" w:space="0" w:color="auto"/>
              <w:right w:val="single" w:sz="8" w:space="0" w:color="auto"/>
            </w:tcBorders>
            <w:shd w:val="clear" w:color="auto" w:fill="auto"/>
            <w:noWrap/>
            <w:vAlign w:val="center"/>
            <w:hideMark/>
          </w:tcPr>
          <w:p w14:paraId="09A35FB6" w14:textId="226695AE" w:rsidR="001D4975" w:rsidRPr="001D4975" w:rsidDel="008C3375" w:rsidRDefault="001D4975" w:rsidP="001D1960">
            <w:pPr>
              <w:spacing w:after="0" w:line="240" w:lineRule="auto"/>
              <w:jc w:val="center"/>
              <w:rPr>
                <w:del w:id="200" w:author="Diana Gonzalez Garcia" w:date="2021-05-28T16:24:00Z"/>
                <w:rFonts w:cstheme="minorHAnsi"/>
                <w:sz w:val="16"/>
                <w:szCs w:val="16"/>
                <w:lang w:eastAsia="es-CO"/>
              </w:rPr>
            </w:pPr>
            <w:del w:id="201" w:author="Diana Gonzalez Garcia" w:date="2021-05-28T16:24:00Z">
              <w:r w:rsidRPr="001D4975" w:rsidDel="008C3375">
                <w:rPr>
                  <w:rFonts w:cstheme="minorHAnsi"/>
                  <w:sz w:val="16"/>
                  <w:szCs w:val="16"/>
                  <w:lang w:eastAsia="es-CO"/>
                </w:rPr>
                <w:delText>10</w:delText>
              </w:r>
            </w:del>
          </w:p>
        </w:tc>
      </w:tr>
      <w:tr w:rsidR="001D4975" w:rsidRPr="001D4975" w:rsidDel="008C3375" w14:paraId="3E219D23" w14:textId="73E78559" w:rsidTr="001D1960">
        <w:trPr>
          <w:trHeight w:val="1080"/>
          <w:del w:id="202" w:author="Diana Gonzalez Garcia" w:date="2021-05-28T16:24:00Z"/>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78499667" w14:textId="3F41AE1C" w:rsidR="001D4975" w:rsidRPr="001D4975" w:rsidDel="008C3375" w:rsidRDefault="001D4975" w:rsidP="001D1960">
            <w:pPr>
              <w:spacing w:after="0" w:line="240" w:lineRule="auto"/>
              <w:jc w:val="center"/>
              <w:rPr>
                <w:del w:id="203" w:author="Diana Gonzalez Garcia" w:date="2021-05-28T16:24:00Z"/>
                <w:rFonts w:cstheme="minorHAnsi"/>
                <w:sz w:val="16"/>
                <w:szCs w:val="16"/>
                <w:lang w:eastAsia="es-CO"/>
              </w:rPr>
            </w:pPr>
            <w:del w:id="204" w:author="Diana Gonzalez Garcia" w:date="2021-05-28T16:24:00Z">
              <w:r w:rsidRPr="001D4975" w:rsidDel="008C3375">
                <w:rPr>
                  <w:rFonts w:cstheme="minorHAnsi"/>
                  <w:sz w:val="16"/>
                  <w:szCs w:val="16"/>
                  <w:lang w:eastAsia="es-CO"/>
                </w:rPr>
                <w:delText>AV_ESP_BIC</w:delText>
              </w:r>
            </w:del>
          </w:p>
        </w:tc>
        <w:tc>
          <w:tcPr>
            <w:tcW w:w="0" w:type="auto"/>
            <w:gridSpan w:val="2"/>
            <w:tcBorders>
              <w:top w:val="single" w:sz="4" w:space="0" w:color="auto"/>
              <w:left w:val="nil"/>
              <w:bottom w:val="single" w:sz="4" w:space="0" w:color="auto"/>
              <w:right w:val="single" w:sz="4" w:space="0" w:color="000000"/>
            </w:tcBorders>
            <w:shd w:val="clear" w:color="auto" w:fill="auto"/>
            <w:vAlign w:val="center"/>
            <w:hideMark/>
          </w:tcPr>
          <w:p w14:paraId="3A1BEBF9" w14:textId="39B1D4D7" w:rsidR="001D4975" w:rsidRPr="001D4975" w:rsidDel="008C3375" w:rsidRDefault="001D4975">
            <w:pPr>
              <w:spacing w:after="0" w:line="240" w:lineRule="auto"/>
              <w:jc w:val="both"/>
              <w:rPr>
                <w:del w:id="205" w:author="Diana Gonzalez Garcia" w:date="2021-05-28T16:24:00Z"/>
                <w:rFonts w:cstheme="minorHAnsi"/>
                <w:sz w:val="16"/>
                <w:szCs w:val="16"/>
                <w:lang w:eastAsia="es-CO"/>
              </w:rPr>
            </w:pPr>
            <w:del w:id="206" w:author="Diana Gonzalez Garcia" w:date="2021-05-28T16:24:00Z">
              <w:r w:rsidRPr="001D4975" w:rsidDel="008C3375">
                <w:rPr>
                  <w:rFonts w:cstheme="minorHAnsi"/>
                  <w:sz w:val="16"/>
                  <w:szCs w:val="16"/>
                  <w:lang w:eastAsia="es-CO"/>
                </w:rPr>
                <w:delText xml:space="preserve"> - Corresponde exclusivamente a los predios en No Propiedad Horizontal – NPH, que tienen reconocimiento por parte de la Secretaría Distrital de Planeación, como Bienes de Interés Cultural dado que poseen un interés histórico, artístico, arquitectónico o urbanístico; y que reciben una tipificación según su carácter monumental (M), integral (I), o tipológico (T). Esta caracterización se almacena como atributo en el Sistema Integrado de Información Catastral – SIIC  </w:delText>
              </w:r>
              <w:r w:rsidRPr="001D4975" w:rsidDel="008C3375">
                <w:rPr>
                  <w:rFonts w:cstheme="minorHAnsi"/>
                  <w:i/>
                  <w:iCs/>
                  <w:sz w:val="16"/>
                  <w:szCs w:val="16"/>
                  <w:lang w:eastAsia="es-CO"/>
                </w:rPr>
                <w:delText>(Predios con variable CLASE_PREDIO diferente de N).</w:delText>
              </w:r>
            </w:del>
          </w:p>
        </w:tc>
        <w:tc>
          <w:tcPr>
            <w:tcW w:w="0" w:type="auto"/>
            <w:tcBorders>
              <w:top w:val="nil"/>
              <w:left w:val="nil"/>
              <w:bottom w:val="single" w:sz="4" w:space="0" w:color="auto"/>
              <w:right w:val="nil"/>
            </w:tcBorders>
            <w:shd w:val="clear" w:color="auto" w:fill="auto"/>
            <w:vAlign w:val="center"/>
            <w:hideMark/>
          </w:tcPr>
          <w:p w14:paraId="5C38815A" w14:textId="4C8FFB38" w:rsidR="001D4975" w:rsidRPr="001D4975" w:rsidDel="008C3375" w:rsidRDefault="001D4975" w:rsidP="001D1960">
            <w:pPr>
              <w:spacing w:after="0" w:line="240" w:lineRule="auto"/>
              <w:jc w:val="both"/>
              <w:rPr>
                <w:del w:id="207" w:author="Diana Gonzalez Garcia" w:date="2021-05-28T16:24:00Z"/>
                <w:rFonts w:cstheme="minorHAnsi"/>
                <w:sz w:val="16"/>
                <w:szCs w:val="16"/>
                <w:lang w:eastAsia="es-CO"/>
              </w:rPr>
            </w:pPr>
            <w:del w:id="208" w:author="Diana Gonzalez Garcia" w:date="2021-05-28T16:24:00Z">
              <w:r w:rsidRPr="001D4975" w:rsidDel="008C3375">
                <w:rPr>
                  <w:rFonts w:cstheme="minorHAnsi"/>
                  <w:sz w:val="16"/>
                  <w:szCs w:val="16"/>
                  <w:lang w:eastAsia="es-CO"/>
                </w:rPr>
                <w:delText>Los predios NPH en categoría BIC son avalúos especiales como regla general; para estos predios, todas las unidades calificadas, independientemente del uso, serán avalúo especial.</w:delText>
              </w:r>
            </w:del>
          </w:p>
        </w:tc>
        <w:tc>
          <w:tcPr>
            <w:tcW w:w="0" w:type="auto"/>
            <w:tcBorders>
              <w:top w:val="nil"/>
              <w:left w:val="single" w:sz="4" w:space="0" w:color="auto"/>
              <w:bottom w:val="single" w:sz="4" w:space="0" w:color="auto"/>
              <w:right w:val="single" w:sz="8" w:space="0" w:color="auto"/>
            </w:tcBorders>
            <w:shd w:val="clear" w:color="auto" w:fill="auto"/>
            <w:noWrap/>
            <w:vAlign w:val="center"/>
            <w:hideMark/>
          </w:tcPr>
          <w:p w14:paraId="7EC747FC" w14:textId="4A45D41F" w:rsidR="001D4975" w:rsidRPr="001D4975" w:rsidDel="008C3375" w:rsidRDefault="001D4975" w:rsidP="001D1960">
            <w:pPr>
              <w:spacing w:after="0" w:line="240" w:lineRule="auto"/>
              <w:jc w:val="center"/>
              <w:rPr>
                <w:del w:id="209" w:author="Diana Gonzalez Garcia" w:date="2021-05-28T16:24:00Z"/>
                <w:rFonts w:cstheme="minorHAnsi"/>
                <w:sz w:val="16"/>
                <w:szCs w:val="16"/>
                <w:lang w:eastAsia="es-CO"/>
              </w:rPr>
            </w:pPr>
            <w:del w:id="210" w:author="Diana Gonzalez Garcia" w:date="2021-05-28T16:24:00Z">
              <w:r w:rsidRPr="001D4975" w:rsidDel="008C3375">
                <w:rPr>
                  <w:rFonts w:cstheme="minorHAnsi"/>
                  <w:sz w:val="16"/>
                  <w:szCs w:val="16"/>
                  <w:lang w:eastAsia="es-CO"/>
                </w:rPr>
                <w:delText>11</w:delText>
              </w:r>
            </w:del>
          </w:p>
        </w:tc>
      </w:tr>
      <w:tr w:rsidR="001D4975" w:rsidRPr="001D4975" w:rsidDel="008C3375" w14:paraId="2115222A" w14:textId="4DC5FFC9" w:rsidTr="001D1960">
        <w:trPr>
          <w:trHeight w:val="1080"/>
          <w:del w:id="211" w:author="Diana Gonzalez Garcia" w:date="2021-05-28T16:24:00Z"/>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2A9614AB" w14:textId="010B1703" w:rsidR="001D4975" w:rsidRPr="001D4975" w:rsidDel="008C3375" w:rsidRDefault="001D4975" w:rsidP="001D1960">
            <w:pPr>
              <w:spacing w:after="0" w:line="240" w:lineRule="auto"/>
              <w:jc w:val="center"/>
              <w:rPr>
                <w:del w:id="212" w:author="Diana Gonzalez Garcia" w:date="2021-05-28T16:24:00Z"/>
                <w:rFonts w:cstheme="minorHAnsi"/>
                <w:sz w:val="16"/>
                <w:szCs w:val="16"/>
                <w:lang w:eastAsia="es-CO"/>
              </w:rPr>
            </w:pPr>
            <w:del w:id="213" w:author="Diana Gonzalez Garcia" w:date="2021-05-28T16:24:00Z">
              <w:r w:rsidRPr="001D4975" w:rsidDel="008C3375">
                <w:rPr>
                  <w:rFonts w:cstheme="minorHAnsi"/>
                  <w:sz w:val="16"/>
                  <w:szCs w:val="16"/>
                  <w:lang w:eastAsia="es-CO"/>
                </w:rPr>
                <w:delText>AV_ESP_MUL</w:delText>
              </w:r>
            </w:del>
          </w:p>
        </w:tc>
        <w:tc>
          <w:tcPr>
            <w:tcW w:w="0" w:type="auto"/>
            <w:gridSpan w:val="2"/>
            <w:tcBorders>
              <w:top w:val="single" w:sz="4" w:space="0" w:color="auto"/>
              <w:left w:val="nil"/>
              <w:bottom w:val="single" w:sz="4" w:space="0" w:color="auto"/>
              <w:right w:val="single" w:sz="4" w:space="0" w:color="000000"/>
            </w:tcBorders>
            <w:shd w:val="clear" w:color="auto" w:fill="auto"/>
            <w:vAlign w:val="center"/>
            <w:hideMark/>
          </w:tcPr>
          <w:p w14:paraId="2C57791B" w14:textId="5A9DB691" w:rsidR="00FA5CDC" w:rsidDel="008C3375" w:rsidRDefault="001D4975" w:rsidP="001D1960">
            <w:pPr>
              <w:spacing w:after="0" w:line="240" w:lineRule="auto"/>
              <w:jc w:val="both"/>
              <w:rPr>
                <w:ins w:id="214" w:author="Elba Nayibe Nuñez Arciniegas" w:date="2021-05-09T22:23:00Z"/>
                <w:del w:id="215" w:author="Diana Gonzalez Garcia" w:date="2021-05-28T16:24:00Z"/>
                <w:rFonts w:cstheme="minorHAnsi"/>
                <w:sz w:val="16"/>
                <w:szCs w:val="16"/>
                <w:lang w:eastAsia="es-CO"/>
              </w:rPr>
            </w:pPr>
            <w:del w:id="216" w:author="Diana Gonzalez Garcia" w:date="2021-05-28T16:24:00Z">
              <w:r w:rsidRPr="001D4975" w:rsidDel="008C3375">
                <w:rPr>
                  <w:rFonts w:cstheme="minorHAnsi"/>
                  <w:sz w:val="16"/>
                  <w:szCs w:val="16"/>
                  <w:lang w:eastAsia="es-CO"/>
                </w:rPr>
                <w:delText xml:space="preserve"> - Predios con mezcla de usos liquidados por Tabla de Valores Unitarios de Construcción y Modelos Econométricos</w:delText>
              </w:r>
            </w:del>
            <w:ins w:id="217" w:author="Elba Nayibe Nuñez Arciniegas" w:date="2021-05-09T22:23:00Z">
              <w:del w:id="218" w:author="Diana Gonzalez Garcia" w:date="2021-05-28T16:24:00Z">
                <w:r w:rsidR="00FA5CDC" w:rsidDel="008C3375">
                  <w:rPr>
                    <w:rFonts w:cstheme="minorHAnsi"/>
                    <w:sz w:val="16"/>
                    <w:szCs w:val="16"/>
                    <w:lang w:eastAsia="es-CO"/>
                  </w:rPr>
                  <w:delText>.</w:delText>
                </w:r>
              </w:del>
            </w:ins>
          </w:p>
          <w:p w14:paraId="5AA3AC80" w14:textId="587852DF" w:rsidR="001D4975" w:rsidRPr="001D4975" w:rsidDel="008C3375" w:rsidRDefault="001D4975" w:rsidP="001D1960">
            <w:pPr>
              <w:spacing w:after="0" w:line="240" w:lineRule="auto"/>
              <w:jc w:val="both"/>
              <w:rPr>
                <w:del w:id="219" w:author="Diana Gonzalez Garcia" w:date="2021-05-28T16:24:00Z"/>
                <w:rFonts w:cstheme="minorHAnsi"/>
                <w:sz w:val="16"/>
                <w:szCs w:val="16"/>
                <w:lang w:eastAsia="es-CO"/>
              </w:rPr>
            </w:pPr>
            <w:del w:id="220" w:author="Diana Gonzalez Garcia" w:date="2021-05-28T16:24:00Z">
              <w:r w:rsidRPr="001D4975" w:rsidDel="008C3375">
                <w:rPr>
                  <w:rFonts w:cstheme="minorHAnsi"/>
                  <w:sz w:val="16"/>
                  <w:szCs w:val="16"/>
                  <w:lang w:eastAsia="es-CO"/>
                </w:rPr>
                <w:br/>
                <w:delText xml:space="preserve">Predios con más de una unidad calificada y que poseen usos que son liquidados por medio de tablas de valores unitarios de construcción y otros por modelo. A esta categoría solo pertenecerán los predios cuyo </w:delText>
              </w:r>
              <w:r w:rsidRPr="001D4975" w:rsidDel="008C3375">
                <w:rPr>
                  <w:rFonts w:cstheme="minorHAnsi"/>
                  <w:sz w:val="16"/>
                  <w:szCs w:val="16"/>
                  <w:lang w:eastAsia="es-CO"/>
                </w:rPr>
                <w:lastRenderedPageBreak/>
                <w:delText xml:space="preserve">uso predominante no sea estimado por modelo econométrico. (SI EL USO PREDOMINANTE ES DE TABLA DE CONSTRUCCIÓN SE DEBE HACER AVALÚO ESPECIAL). </w:delText>
              </w:r>
            </w:del>
          </w:p>
        </w:tc>
        <w:tc>
          <w:tcPr>
            <w:tcW w:w="0" w:type="auto"/>
            <w:tcBorders>
              <w:top w:val="nil"/>
              <w:left w:val="nil"/>
              <w:bottom w:val="single" w:sz="4" w:space="0" w:color="auto"/>
              <w:right w:val="nil"/>
            </w:tcBorders>
            <w:shd w:val="clear" w:color="auto" w:fill="auto"/>
            <w:vAlign w:val="center"/>
            <w:hideMark/>
          </w:tcPr>
          <w:p w14:paraId="541D962C" w14:textId="512DBD58" w:rsidR="001D4975" w:rsidRPr="001D4975" w:rsidDel="008C3375" w:rsidRDefault="001D4975" w:rsidP="001D1960">
            <w:pPr>
              <w:spacing w:after="0" w:line="240" w:lineRule="auto"/>
              <w:jc w:val="both"/>
              <w:rPr>
                <w:del w:id="221" w:author="Diana Gonzalez Garcia" w:date="2021-05-28T16:24:00Z"/>
                <w:rFonts w:cstheme="minorHAnsi"/>
                <w:sz w:val="16"/>
                <w:szCs w:val="16"/>
                <w:lang w:eastAsia="es-CO"/>
              </w:rPr>
            </w:pPr>
            <w:del w:id="222" w:author="Diana Gonzalez Garcia" w:date="2021-05-28T16:24:00Z">
              <w:r w:rsidRPr="001D4975" w:rsidDel="008C3375">
                <w:rPr>
                  <w:rFonts w:cstheme="minorHAnsi"/>
                  <w:sz w:val="16"/>
                  <w:szCs w:val="16"/>
                  <w:lang w:eastAsia="es-CO"/>
                </w:rPr>
                <w:lastRenderedPageBreak/>
                <w:delText>Para los predios en esta condición, todas las unidades calificadas, independientemente del uso, serán avalúo especial</w:delText>
              </w:r>
            </w:del>
          </w:p>
        </w:tc>
        <w:tc>
          <w:tcPr>
            <w:tcW w:w="0" w:type="auto"/>
            <w:tcBorders>
              <w:top w:val="nil"/>
              <w:left w:val="single" w:sz="4" w:space="0" w:color="auto"/>
              <w:bottom w:val="single" w:sz="4" w:space="0" w:color="auto"/>
              <w:right w:val="single" w:sz="8" w:space="0" w:color="auto"/>
            </w:tcBorders>
            <w:shd w:val="clear" w:color="auto" w:fill="auto"/>
            <w:vAlign w:val="center"/>
            <w:hideMark/>
          </w:tcPr>
          <w:p w14:paraId="0E16F080" w14:textId="53A0756F" w:rsidR="001D4975" w:rsidRPr="001D4975" w:rsidDel="008C3375" w:rsidRDefault="001D4975" w:rsidP="001D1960">
            <w:pPr>
              <w:spacing w:after="0" w:line="240" w:lineRule="auto"/>
              <w:jc w:val="center"/>
              <w:rPr>
                <w:del w:id="223" w:author="Diana Gonzalez Garcia" w:date="2021-05-28T16:24:00Z"/>
                <w:rFonts w:cstheme="minorHAnsi"/>
                <w:sz w:val="16"/>
                <w:szCs w:val="16"/>
                <w:lang w:eastAsia="es-CO"/>
              </w:rPr>
            </w:pPr>
            <w:del w:id="224" w:author="Diana Gonzalez Garcia" w:date="2021-05-28T16:24:00Z">
              <w:r w:rsidRPr="001D4975" w:rsidDel="008C3375">
                <w:rPr>
                  <w:rFonts w:cstheme="minorHAnsi"/>
                  <w:sz w:val="16"/>
                  <w:szCs w:val="16"/>
                  <w:lang w:eastAsia="es-CO"/>
                </w:rPr>
                <w:delText>43</w:delText>
              </w:r>
            </w:del>
          </w:p>
        </w:tc>
      </w:tr>
      <w:tr w:rsidR="001D4975" w:rsidRPr="001D4975" w:rsidDel="008C3375" w14:paraId="3494948C" w14:textId="1DE0F485" w:rsidTr="001D1960">
        <w:trPr>
          <w:trHeight w:val="270"/>
          <w:del w:id="225" w:author="Diana Gonzalez Garcia" w:date="2021-05-28T16:24:00Z"/>
        </w:trPr>
        <w:tc>
          <w:tcPr>
            <w:tcW w:w="0" w:type="auto"/>
            <w:gridSpan w:val="5"/>
            <w:tcBorders>
              <w:top w:val="single" w:sz="4" w:space="0" w:color="auto"/>
              <w:left w:val="single" w:sz="8" w:space="0" w:color="auto"/>
              <w:bottom w:val="single" w:sz="8" w:space="0" w:color="auto"/>
              <w:right w:val="single" w:sz="8" w:space="0" w:color="000000"/>
            </w:tcBorders>
            <w:shd w:val="clear" w:color="auto" w:fill="D0CECE" w:themeFill="background2" w:themeFillShade="E6"/>
            <w:noWrap/>
            <w:vAlign w:val="center"/>
            <w:hideMark/>
          </w:tcPr>
          <w:p w14:paraId="42CC598F" w14:textId="5A26CF06" w:rsidR="001D4975" w:rsidRPr="001D4975" w:rsidDel="008C3375" w:rsidRDefault="001D4975" w:rsidP="001D1960">
            <w:pPr>
              <w:spacing w:after="0" w:line="240" w:lineRule="auto"/>
              <w:jc w:val="center"/>
              <w:rPr>
                <w:del w:id="226" w:author="Diana Gonzalez Garcia" w:date="2021-05-28T16:24:00Z"/>
                <w:rFonts w:cstheme="minorHAnsi"/>
                <w:b/>
                <w:bCs/>
                <w:sz w:val="16"/>
                <w:szCs w:val="16"/>
                <w:lang w:eastAsia="es-CO"/>
              </w:rPr>
            </w:pPr>
            <w:del w:id="227" w:author="Diana Gonzalez Garcia" w:date="2021-05-28T16:24:00Z">
              <w:r w:rsidRPr="001D4975" w:rsidDel="008C3375">
                <w:rPr>
                  <w:rFonts w:cstheme="minorHAnsi"/>
                  <w:b/>
                  <w:bCs/>
                  <w:sz w:val="16"/>
                  <w:szCs w:val="16"/>
                  <w:lang w:eastAsia="es-CO"/>
                </w:rPr>
                <w:delText>Predios con Avalúo Especial - Predios Identificados en la etapa de Validación de la Liquidación - Sensibilidad</w:delText>
              </w:r>
            </w:del>
          </w:p>
        </w:tc>
      </w:tr>
      <w:tr w:rsidR="001D4975" w:rsidRPr="001D4975" w:rsidDel="008C3375" w14:paraId="6D70B44D" w14:textId="5AF5EDEA" w:rsidTr="001D1960">
        <w:trPr>
          <w:trHeight w:val="765"/>
          <w:del w:id="228" w:author="Diana Gonzalez Garcia" w:date="2021-05-28T16:24:00Z"/>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43139148" w14:textId="6619529C" w:rsidR="001D4975" w:rsidRPr="001D4975" w:rsidDel="008C3375" w:rsidRDefault="001D4975" w:rsidP="001D1960">
            <w:pPr>
              <w:spacing w:after="0" w:line="240" w:lineRule="auto"/>
              <w:jc w:val="center"/>
              <w:rPr>
                <w:del w:id="229" w:author="Diana Gonzalez Garcia" w:date="2021-05-28T16:24:00Z"/>
                <w:rFonts w:cstheme="minorHAnsi"/>
                <w:sz w:val="16"/>
                <w:szCs w:val="16"/>
                <w:lang w:eastAsia="es-CO"/>
              </w:rPr>
            </w:pPr>
            <w:del w:id="230" w:author="Diana Gonzalez Garcia" w:date="2021-05-28T16:24:00Z">
              <w:r w:rsidRPr="001D4975" w:rsidDel="008C3375">
                <w:rPr>
                  <w:rFonts w:cstheme="minorHAnsi"/>
                  <w:sz w:val="16"/>
                  <w:szCs w:val="16"/>
                  <w:lang w:eastAsia="es-CO"/>
                </w:rPr>
                <w:delText>AV_ESP_TAB</w:delText>
              </w:r>
            </w:del>
          </w:p>
        </w:tc>
        <w:tc>
          <w:tcPr>
            <w:tcW w:w="0" w:type="auto"/>
            <w:gridSpan w:val="2"/>
            <w:tcBorders>
              <w:top w:val="single" w:sz="8" w:space="0" w:color="auto"/>
              <w:left w:val="nil"/>
              <w:bottom w:val="single" w:sz="4" w:space="0" w:color="auto"/>
              <w:right w:val="single" w:sz="4" w:space="0" w:color="000000"/>
            </w:tcBorders>
            <w:shd w:val="clear" w:color="auto" w:fill="auto"/>
            <w:vAlign w:val="center"/>
            <w:hideMark/>
          </w:tcPr>
          <w:p w14:paraId="60B94980" w14:textId="5377D6D6" w:rsidR="001D4975" w:rsidRPr="001D4975" w:rsidDel="008C3375" w:rsidRDefault="001D4975" w:rsidP="001D1960">
            <w:pPr>
              <w:spacing w:after="0" w:line="240" w:lineRule="auto"/>
              <w:jc w:val="both"/>
              <w:rPr>
                <w:del w:id="231" w:author="Diana Gonzalez Garcia" w:date="2021-05-28T16:24:00Z"/>
                <w:rFonts w:cstheme="minorHAnsi"/>
                <w:sz w:val="16"/>
                <w:szCs w:val="16"/>
                <w:lang w:eastAsia="es-CO"/>
              </w:rPr>
            </w:pPr>
            <w:del w:id="232" w:author="Diana Gonzalez Garcia" w:date="2021-05-28T16:24:00Z">
              <w:r w:rsidRPr="001D4975" w:rsidDel="008C3375">
                <w:rPr>
                  <w:rFonts w:cstheme="minorHAnsi"/>
                  <w:sz w:val="16"/>
                  <w:szCs w:val="16"/>
                  <w:lang w:eastAsia="es-CO"/>
                </w:rPr>
                <w:delText>Predios a los cuales el valor de construcción calculado por las tablas de valores unitarios no corresponde con las características del segmento de mercado inmobiliario.</w:delText>
              </w:r>
            </w:del>
          </w:p>
        </w:tc>
        <w:tc>
          <w:tcPr>
            <w:tcW w:w="0" w:type="auto"/>
            <w:tcBorders>
              <w:top w:val="nil"/>
              <w:left w:val="nil"/>
              <w:bottom w:val="single" w:sz="4" w:space="0" w:color="auto"/>
              <w:right w:val="nil"/>
            </w:tcBorders>
            <w:shd w:val="clear" w:color="auto" w:fill="auto"/>
            <w:vAlign w:val="center"/>
            <w:hideMark/>
          </w:tcPr>
          <w:p w14:paraId="3F45A53E" w14:textId="5362942B" w:rsidR="001D4975" w:rsidRPr="001D4975" w:rsidDel="008C3375" w:rsidRDefault="001D4975" w:rsidP="001D1960">
            <w:pPr>
              <w:spacing w:after="0" w:line="240" w:lineRule="auto"/>
              <w:rPr>
                <w:del w:id="233" w:author="Diana Gonzalez Garcia" w:date="2021-05-28T16:24:00Z"/>
                <w:rFonts w:cstheme="minorHAnsi"/>
                <w:sz w:val="16"/>
                <w:szCs w:val="16"/>
                <w:lang w:eastAsia="es-CO"/>
              </w:rPr>
            </w:pPr>
            <w:del w:id="234" w:author="Diana Gonzalez Garcia" w:date="2021-05-28T16:24:00Z">
              <w:r w:rsidRPr="001D4975" w:rsidDel="008C3375">
                <w:rPr>
                  <w:rFonts w:cstheme="minorHAnsi"/>
                  <w:sz w:val="16"/>
                  <w:szCs w:val="16"/>
                  <w:lang w:eastAsia="es-CO"/>
                </w:rPr>
                <w:delText>La unidad calificada que esté en esta condición será avalúo especial. El resto de las unidades calificadas se liquidarán según la variable modelo que corresponda.</w:delText>
              </w:r>
            </w:del>
          </w:p>
        </w:tc>
        <w:tc>
          <w:tcPr>
            <w:tcW w:w="0" w:type="auto"/>
            <w:tcBorders>
              <w:top w:val="nil"/>
              <w:left w:val="single" w:sz="4" w:space="0" w:color="auto"/>
              <w:bottom w:val="single" w:sz="4" w:space="0" w:color="auto"/>
              <w:right w:val="single" w:sz="8" w:space="0" w:color="auto"/>
            </w:tcBorders>
            <w:shd w:val="clear" w:color="auto" w:fill="auto"/>
            <w:noWrap/>
            <w:vAlign w:val="center"/>
            <w:hideMark/>
          </w:tcPr>
          <w:p w14:paraId="6DE10B05" w14:textId="7B03C6FE" w:rsidR="001D4975" w:rsidRPr="001D4975" w:rsidDel="008C3375" w:rsidRDefault="001D4975" w:rsidP="001D1960">
            <w:pPr>
              <w:spacing w:after="0" w:line="240" w:lineRule="auto"/>
              <w:jc w:val="center"/>
              <w:rPr>
                <w:del w:id="235" w:author="Diana Gonzalez Garcia" w:date="2021-05-28T16:24:00Z"/>
                <w:rFonts w:cstheme="minorHAnsi"/>
                <w:sz w:val="16"/>
                <w:szCs w:val="16"/>
                <w:lang w:eastAsia="es-CO"/>
              </w:rPr>
            </w:pPr>
            <w:del w:id="236" w:author="Diana Gonzalez Garcia" w:date="2021-05-28T16:24:00Z">
              <w:r w:rsidRPr="001D4975" w:rsidDel="008C3375">
                <w:rPr>
                  <w:rFonts w:cstheme="minorHAnsi"/>
                  <w:sz w:val="16"/>
                  <w:szCs w:val="16"/>
                  <w:lang w:eastAsia="es-CO"/>
                </w:rPr>
                <w:delText>9</w:delText>
              </w:r>
            </w:del>
          </w:p>
        </w:tc>
      </w:tr>
      <w:tr w:rsidR="001D4975" w:rsidRPr="001D4975" w:rsidDel="008C3375" w14:paraId="27976938" w14:textId="6AEA3B8B" w:rsidTr="001D1960">
        <w:trPr>
          <w:trHeight w:val="510"/>
          <w:del w:id="237" w:author="Diana Gonzalez Garcia" w:date="2021-05-28T16:24:00Z"/>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17C1E6FC" w14:textId="6A1BC291" w:rsidR="001D4975" w:rsidRPr="001D4975" w:rsidDel="008C3375" w:rsidRDefault="001D4975" w:rsidP="001D1960">
            <w:pPr>
              <w:spacing w:after="0" w:line="240" w:lineRule="auto"/>
              <w:jc w:val="center"/>
              <w:rPr>
                <w:del w:id="238" w:author="Diana Gonzalez Garcia" w:date="2021-05-28T16:24:00Z"/>
                <w:rFonts w:cstheme="minorHAnsi"/>
                <w:sz w:val="16"/>
                <w:szCs w:val="16"/>
                <w:lang w:eastAsia="es-CO"/>
              </w:rPr>
            </w:pPr>
            <w:del w:id="239" w:author="Diana Gonzalez Garcia" w:date="2021-05-28T16:24:00Z">
              <w:r w:rsidRPr="001D4975" w:rsidDel="008C3375">
                <w:rPr>
                  <w:rFonts w:cstheme="minorHAnsi"/>
                  <w:sz w:val="16"/>
                  <w:szCs w:val="16"/>
                  <w:lang w:eastAsia="es-CO"/>
                </w:rPr>
                <w:delText>AV_ESP_MOD</w:delText>
              </w:r>
            </w:del>
          </w:p>
        </w:tc>
        <w:tc>
          <w:tcPr>
            <w:tcW w:w="0" w:type="auto"/>
            <w:gridSpan w:val="2"/>
            <w:tcBorders>
              <w:top w:val="single" w:sz="4" w:space="0" w:color="auto"/>
              <w:left w:val="nil"/>
              <w:bottom w:val="single" w:sz="4" w:space="0" w:color="auto"/>
              <w:right w:val="single" w:sz="4" w:space="0" w:color="000000"/>
            </w:tcBorders>
            <w:shd w:val="clear" w:color="auto" w:fill="auto"/>
            <w:vAlign w:val="center"/>
            <w:hideMark/>
          </w:tcPr>
          <w:p w14:paraId="04C71283" w14:textId="37E0105E" w:rsidR="001D4975" w:rsidRPr="001D4975" w:rsidDel="008C3375" w:rsidRDefault="001D4975" w:rsidP="001D1960">
            <w:pPr>
              <w:spacing w:after="0" w:line="240" w:lineRule="auto"/>
              <w:jc w:val="both"/>
              <w:rPr>
                <w:del w:id="240" w:author="Diana Gonzalez Garcia" w:date="2021-05-28T16:24:00Z"/>
                <w:rFonts w:cstheme="minorHAnsi"/>
                <w:sz w:val="16"/>
                <w:szCs w:val="16"/>
                <w:lang w:eastAsia="es-CO"/>
              </w:rPr>
            </w:pPr>
            <w:del w:id="241" w:author="Diana Gonzalez Garcia" w:date="2021-05-28T16:24:00Z">
              <w:r w:rsidRPr="001D4975" w:rsidDel="008C3375">
                <w:rPr>
                  <w:rFonts w:cstheme="minorHAnsi"/>
                  <w:sz w:val="16"/>
                  <w:szCs w:val="16"/>
                  <w:lang w:eastAsia="es-CO"/>
                </w:rPr>
                <w:delText>Predios a los cuales el valor integral determinado por modelo econométrico no se ajusta al segmento del mercado inmobiliario.</w:delText>
              </w:r>
            </w:del>
          </w:p>
        </w:tc>
        <w:tc>
          <w:tcPr>
            <w:tcW w:w="0" w:type="auto"/>
            <w:tcBorders>
              <w:top w:val="nil"/>
              <w:left w:val="nil"/>
              <w:bottom w:val="single" w:sz="4" w:space="0" w:color="auto"/>
              <w:right w:val="nil"/>
            </w:tcBorders>
            <w:shd w:val="clear" w:color="auto" w:fill="auto"/>
            <w:vAlign w:val="center"/>
            <w:hideMark/>
          </w:tcPr>
          <w:p w14:paraId="641DF192" w14:textId="2A46EBB8" w:rsidR="001D4975" w:rsidRPr="001D4975" w:rsidDel="008C3375" w:rsidRDefault="001D4975" w:rsidP="001D1960">
            <w:pPr>
              <w:spacing w:after="0" w:line="240" w:lineRule="auto"/>
              <w:jc w:val="both"/>
              <w:rPr>
                <w:del w:id="242" w:author="Diana Gonzalez Garcia" w:date="2021-05-28T16:24:00Z"/>
                <w:rFonts w:cstheme="minorHAnsi"/>
                <w:sz w:val="16"/>
                <w:szCs w:val="16"/>
                <w:lang w:eastAsia="es-CO"/>
              </w:rPr>
            </w:pPr>
            <w:del w:id="243" w:author="Diana Gonzalez Garcia" w:date="2021-05-28T16:24:00Z">
              <w:r w:rsidRPr="001D4975" w:rsidDel="008C3375">
                <w:rPr>
                  <w:rFonts w:cstheme="minorHAnsi"/>
                  <w:sz w:val="16"/>
                  <w:szCs w:val="16"/>
                  <w:lang w:eastAsia="es-CO"/>
                </w:rPr>
                <w:delText>Para los predios en esta condición, todas las unidades calificadas, independientemente del uso, serán avalúo especial.</w:delText>
              </w:r>
            </w:del>
          </w:p>
        </w:tc>
        <w:tc>
          <w:tcPr>
            <w:tcW w:w="0" w:type="auto"/>
            <w:tcBorders>
              <w:top w:val="nil"/>
              <w:left w:val="single" w:sz="4" w:space="0" w:color="auto"/>
              <w:bottom w:val="single" w:sz="4" w:space="0" w:color="auto"/>
              <w:right w:val="single" w:sz="8" w:space="0" w:color="auto"/>
            </w:tcBorders>
            <w:shd w:val="clear" w:color="auto" w:fill="auto"/>
            <w:noWrap/>
            <w:vAlign w:val="center"/>
            <w:hideMark/>
          </w:tcPr>
          <w:p w14:paraId="6BC960E7" w14:textId="580C4CC6" w:rsidR="001D4975" w:rsidRPr="001D4975" w:rsidDel="008C3375" w:rsidRDefault="001D4975" w:rsidP="001D1960">
            <w:pPr>
              <w:spacing w:after="0" w:line="240" w:lineRule="auto"/>
              <w:jc w:val="center"/>
              <w:rPr>
                <w:del w:id="244" w:author="Diana Gonzalez Garcia" w:date="2021-05-28T16:24:00Z"/>
                <w:rFonts w:cstheme="minorHAnsi"/>
                <w:sz w:val="16"/>
                <w:szCs w:val="16"/>
                <w:lang w:eastAsia="es-CO"/>
              </w:rPr>
            </w:pPr>
            <w:del w:id="245" w:author="Diana Gonzalez Garcia" w:date="2021-05-28T16:24:00Z">
              <w:r w:rsidRPr="001D4975" w:rsidDel="008C3375">
                <w:rPr>
                  <w:rFonts w:cstheme="minorHAnsi"/>
                  <w:sz w:val="16"/>
                  <w:szCs w:val="16"/>
                  <w:lang w:eastAsia="es-CO"/>
                </w:rPr>
                <w:delText>8</w:delText>
              </w:r>
            </w:del>
          </w:p>
        </w:tc>
      </w:tr>
      <w:tr w:rsidR="001D4975" w:rsidRPr="001D4975" w:rsidDel="008C3375" w14:paraId="52666496" w14:textId="3C23F8EB" w:rsidTr="001D1960">
        <w:trPr>
          <w:trHeight w:val="525"/>
          <w:del w:id="246" w:author="Diana Gonzalez Garcia" w:date="2021-05-28T16:24:00Z"/>
        </w:trPr>
        <w:tc>
          <w:tcPr>
            <w:tcW w:w="0" w:type="auto"/>
            <w:tcBorders>
              <w:top w:val="nil"/>
              <w:left w:val="single" w:sz="8" w:space="0" w:color="auto"/>
              <w:bottom w:val="single" w:sz="8" w:space="0" w:color="auto"/>
              <w:right w:val="single" w:sz="4" w:space="0" w:color="auto"/>
            </w:tcBorders>
            <w:shd w:val="clear" w:color="auto" w:fill="auto"/>
            <w:vAlign w:val="center"/>
            <w:hideMark/>
          </w:tcPr>
          <w:p w14:paraId="76AC4103" w14:textId="5C30CC16" w:rsidR="001D4975" w:rsidRPr="001D4975" w:rsidDel="008C3375" w:rsidRDefault="001D4975" w:rsidP="001D1960">
            <w:pPr>
              <w:spacing w:after="0" w:line="240" w:lineRule="auto"/>
              <w:jc w:val="center"/>
              <w:rPr>
                <w:del w:id="247" w:author="Diana Gonzalez Garcia" w:date="2021-05-28T16:24:00Z"/>
                <w:rFonts w:cstheme="minorHAnsi"/>
                <w:sz w:val="16"/>
                <w:szCs w:val="16"/>
                <w:lang w:eastAsia="es-CO"/>
              </w:rPr>
            </w:pPr>
            <w:del w:id="248" w:author="Diana Gonzalez Garcia" w:date="2021-05-28T16:24:00Z">
              <w:r w:rsidRPr="001D4975" w:rsidDel="008C3375">
                <w:rPr>
                  <w:rFonts w:cstheme="minorHAnsi"/>
                  <w:sz w:val="16"/>
                  <w:szCs w:val="16"/>
                  <w:lang w:eastAsia="es-CO"/>
                </w:rPr>
                <w:delText>AV_ESP_IND</w:delText>
              </w:r>
            </w:del>
          </w:p>
        </w:tc>
        <w:tc>
          <w:tcPr>
            <w:tcW w:w="0" w:type="auto"/>
            <w:gridSpan w:val="2"/>
            <w:tcBorders>
              <w:top w:val="single" w:sz="4" w:space="0" w:color="auto"/>
              <w:left w:val="nil"/>
              <w:bottom w:val="single" w:sz="8" w:space="0" w:color="auto"/>
              <w:right w:val="single" w:sz="4" w:space="0" w:color="000000"/>
            </w:tcBorders>
            <w:shd w:val="clear" w:color="auto" w:fill="auto"/>
            <w:vAlign w:val="center"/>
            <w:hideMark/>
          </w:tcPr>
          <w:p w14:paraId="49470EB8" w14:textId="509D485B" w:rsidR="001D4975" w:rsidRPr="001D4975" w:rsidDel="008C3375" w:rsidRDefault="001D4975" w:rsidP="001D1960">
            <w:pPr>
              <w:spacing w:after="0" w:line="240" w:lineRule="auto"/>
              <w:jc w:val="both"/>
              <w:rPr>
                <w:del w:id="249" w:author="Diana Gonzalez Garcia" w:date="2021-05-28T16:24:00Z"/>
                <w:rFonts w:cstheme="minorHAnsi"/>
                <w:sz w:val="16"/>
                <w:szCs w:val="16"/>
                <w:lang w:eastAsia="es-CO"/>
              </w:rPr>
            </w:pPr>
            <w:del w:id="250" w:author="Diana Gonzalez Garcia" w:date="2021-05-28T16:24:00Z">
              <w:r w:rsidRPr="001D4975" w:rsidDel="008C3375">
                <w:rPr>
                  <w:rFonts w:cstheme="minorHAnsi"/>
                  <w:sz w:val="16"/>
                  <w:szCs w:val="16"/>
                  <w:lang w:eastAsia="es-CO"/>
                </w:rPr>
                <w:delText xml:space="preserve">Predios que tienen la categoría de atípicos luego de la aplicación de los modelos econométricos (por encontrase fuera de la zona de estimación "colas" de la distribución). Estos predios debido a sus características físicas o económicas el modelo no puede predecir su valor correctamente. Estos se incrementarán en un porcentaje correspondiente a la mediana de la variación de los avalúos en función del grupo de usos al que pertenezca y en una escala geográfica a nivel de predio, manzana, barrio, UPZ o localidad. </w:delText>
              </w:r>
            </w:del>
          </w:p>
        </w:tc>
        <w:tc>
          <w:tcPr>
            <w:tcW w:w="0" w:type="auto"/>
            <w:tcBorders>
              <w:top w:val="nil"/>
              <w:left w:val="nil"/>
              <w:bottom w:val="single" w:sz="8" w:space="0" w:color="auto"/>
              <w:right w:val="nil"/>
            </w:tcBorders>
            <w:shd w:val="clear" w:color="auto" w:fill="auto"/>
            <w:vAlign w:val="center"/>
            <w:hideMark/>
          </w:tcPr>
          <w:p w14:paraId="460C81C9" w14:textId="03438416" w:rsidR="001D4975" w:rsidRPr="001D4975" w:rsidDel="008C3375" w:rsidRDefault="001D4975" w:rsidP="001D1960">
            <w:pPr>
              <w:spacing w:after="0" w:line="240" w:lineRule="auto"/>
              <w:jc w:val="both"/>
              <w:rPr>
                <w:del w:id="251" w:author="Diana Gonzalez Garcia" w:date="2021-05-28T16:24:00Z"/>
                <w:rFonts w:cstheme="minorHAnsi"/>
                <w:sz w:val="16"/>
                <w:szCs w:val="16"/>
                <w:lang w:eastAsia="es-CO"/>
              </w:rPr>
            </w:pPr>
            <w:del w:id="252" w:author="Diana Gonzalez Garcia" w:date="2021-05-28T16:24:00Z">
              <w:r w:rsidRPr="001D4975" w:rsidDel="008C3375">
                <w:rPr>
                  <w:rFonts w:cstheme="minorHAnsi"/>
                  <w:sz w:val="16"/>
                  <w:szCs w:val="16"/>
                  <w:lang w:eastAsia="es-CO"/>
                </w:rPr>
                <w:delText>Para los predios en esta categoría, todas las unidades calificad.as, independientemente del uso, serán avalúo especial.</w:delText>
              </w:r>
            </w:del>
          </w:p>
        </w:tc>
        <w:tc>
          <w:tcPr>
            <w:tcW w:w="0" w:type="auto"/>
            <w:tcBorders>
              <w:top w:val="nil"/>
              <w:left w:val="single" w:sz="4" w:space="0" w:color="auto"/>
              <w:bottom w:val="single" w:sz="8" w:space="0" w:color="auto"/>
              <w:right w:val="single" w:sz="8" w:space="0" w:color="auto"/>
            </w:tcBorders>
            <w:shd w:val="clear" w:color="auto" w:fill="auto"/>
            <w:noWrap/>
            <w:vAlign w:val="center"/>
            <w:hideMark/>
          </w:tcPr>
          <w:p w14:paraId="68DBC6CC" w14:textId="326A8959" w:rsidR="001D4975" w:rsidRPr="001D4975" w:rsidDel="008C3375" w:rsidRDefault="001D4975" w:rsidP="001D1960">
            <w:pPr>
              <w:spacing w:after="0" w:line="240" w:lineRule="auto"/>
              <w:jc w:val="center"/>
              <w:rPr>
                <w:del w:id="253" w:author="Diana Gonzalez Garcia" w:date="2021-05-28T16:24:00Z"/>
                <w:rFonts w:cstheme="minorHAnsi"/>
                <w:sz w:val="16"/>
                <w:szCs w:val="16"/>
                <w:lang w:eastAsia="es-CO"/>
              </w:rPr>
            </w:pPr>
            <w:del w:id="254" w:author="Diana Gonzalez Garcia" w:date="2021-05-28T16:24:00Z">
              <w:r w:rsidRPr="001D4975" w:rsidDel="008C3375">
                <w:rPr>
                  <w:rFonts w:cstheme="minorHAnsi"/>
                  <w:sz w:val="16"/>
                  <w:szCs w:val="16"/>
                  <w:lang w:eastAsia="es-CO"/>
                </w:rPr>
                <w:delText>16</w:delText>
              </w:r>
            </w:del>
          </w:p>
        </w:tc>
      </w:tr>
      <w:tr w:rsidR="001D4975" w:rsidRPr="001D4975" w:rsidDel="008C3375" w14:paraId="1EF55025" w14:textId="583E3C38" w:rsidTr="001D1960">
        <w:trPr>
          <w:trHeight w:val="255"/>
          <w:del w:id="255" w:author="Diana Gonzalez Garcia" w:date="2021-05-28T16:24:00Z"/>
        </w:trPr>
        <w:tc>
          <w:tcPr>
            <w:tcW w:w="0" w:type="auto"/>
            <w:gridSpan w:val="5"/>
            <w:tcBorders>
              <w:top w:val="single" w:sz="8" w:space="0" w:color="auto"/>
              <w:left w:val="single" w:sz="8" w:space="0" w:color="auto"/>
              <w:bottom w:val="single" w:sz="4" w:space="0" w:color="auto"/>
              <w:right w:val="single" w:sz="8" w:space="0" w:color="000000"/>
            </w:tcBorders>
            <w:shd w:val="clear" w:color="auto" w:fill="D0CECE" w:themeFill="background2" w:themeFillShade="E6"/>
            <w:noWrap/>
            <w:vAlign w:val="center"/>
            <w:hideMark/>
          </w:tcPr>
          <w:p w14:paraId="3D2DBE96" w14:textId="62970F99" w:rsidR="001D4975" w:rsidRPr="001D4975" w:rsidDel="008C3375" w:rsidRDefault="001D4975" w:rsidP="001D1960">
            <w:pPr>
              <w:spacing w:after="0" w:line="240" w:lineRule="auto"/>
              <w:jc w:val="center"/>
              <w:rPr>
                <w:del w:id="256" w:author="Diana Gonzalez Garcia" w:date="2021-05-28T16:24:00Z"/>
                <w:rFonts w:cstheme="minorHAnsi"/>
                <w:b/>
                <w:bCs/>
                <w:sz w:val="16"/>
                <w:szCs w:val="16"/>
                <w:lang w:eastAsia="es-CO"/>
              </w:rPr>
            </w:pPr>
            <w:del w:id="257" w:author="Diana Gonzalez Garcia" w:date="2021-05-28T16:24:00Z">
              <w:r w:rsidRPr="001D4975" w:rsidDel="008C3375">
                <w:rPr>
                  <w:rFonts w:cstheme="minorHAnsi"/>
                  <w:b/>
                  <w:bCs/>
                  <w:sz w:val="16"/>
                  <w:szCs w:val="16"/>
                  <w:lang w:eastAsia="es-CO"/>
                </w:rPr>
                <w:delText>Predios con Avalúo Especial - Predios cuyo cálculo de avalúo se realiza luego de la liquidación y estimación de Avalúos Catastrales</w:delText>
              </w:r>
            </w:del>
          </w:p>
        </w:tc>
      </w:tr>
      <w:tr w:rsidR="001D4975" w:rsidRPr="001D4975" w:rsidDel="008C3375" w14:paraId="3949766C" w14:textId="32AC6A85" w:rsidTr="001D1960">
        <w:trPr>
          <w:trHeight w:val="1275"/>
          <w:del w:id="258" w:author="Diana Gonzalez Garcia" w:date="2021-05-28T16:24:00Z"/>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14:paraId="44105224" w14:textId="1900150D" w:rsidR="001D4975" w:rsidRPr="001D4975" w:rsidDel="008C3375" w:rsidRDefault="001D4975" w:rsidP="001D1960">
            <w:pPr>
              <w:spacing w:after="0" w:line="240" w:lineRule="auto"/>
              <w:jc w:val="center"/>
              <w:rPr>
                <w:del w:id="259" w:author="Diana Gonzalez Garcia" w:date="2021-05-28T16:24:00Z"/>
                <w:rFonts w:cstheme="minorHAnsi"/>
                <w:sz w:val="16"/>
                <w:szCs w:val="16"/>
                <w:lang w:eastAsia="es-CO"/>
              </w:rPr>
            </w:pPr>
            <w:del w:id="260" w:author="Diana Gonzalez Garcia" w:date="2021-05-28T16:24:00Z">
              <w:r w:rsidRPr="001D4975" w:rsidDel="008C3375">
                <w:rPr>
                  <w:rFonts w:cstheme="minorHAnsi"/>
                  <w:sz w:val="16"/>
                  <w:szCs w:val="16"/>
                  <w:lang w:eastAsia="es-CO"/>
                </w:rPr>
                <w:delText>REVIS_CAT</w:delText>
              </w:r>
            </w:del>
          </w:p>
        </w:tc>
        <w:tc>
          <w:tcPr>
            <w:tcW w:w="0" w:type="auto"/>
            <w:gridSpan w:val="2"/>
            <w:tcBorders>
              <w:top w:val="single" w:sz="4" w:space="0" w:color="auto"/>
              <w:left w:val="nil"/>
              <w:bottom w:val="single" w:sz="4" w:space="0" w:color="auto"/>
              <w:right w:val="single" w:sz="4" w:space="0" w:color="000000"/>
            </w:tcBorders>
            <w:shd w:val="clear" w:color="auto" w:fill="auto"/>
            <w:vAlign w:val="center"/>
            <w:hideMark/>
          </w:tcPr>
          <w:p w14:paraId="412BF97B" w14:textId="4D6C80A6" w:rsidR="001D4975" w:rsidRPr="001D4975" w:rsidDel="008C3375" w:rsidRDefault="001D4975" w:rsidP="001D1960">
            <w:pPr>
              <w:spacing w:after="0" w:line="240" w:lineRule="auto"/>
              <w:jc w:val="both"/>
              <w:rPr>
                <w:del w:id="261" w:author="Diana Gonzalez Garcia" w:date="2021-05-28T16:24:00Z"/>
                <w:rFonts w:cstheme="minorHAnsi"/>
                <w:sz w:val="16"/>
                <w:szCs w:val="16"/>
                <w:lang w:eastAsia="es-CO"/>
              </w:rPr>
            </w:pPr>
            <w:del w:id="262" w:author="Diana Gonzalez Garcia" w:date="2021-05-28T16:24:00Z">
              <w:r w:rsidRPr="001D4975" w:rsidDel="008C3375">
                <w:rPr>
                  <w:rFonts w:cstheme="minorHAnsi"/>
                  <w:sz w:val="16"/>
                  <w:szCs w:val="16"/>
                  <w:lang w:eastAsia="es-CO"/>
                </w:rPr>
                <w:delText>Corresponde a los predios que han adelantado trámite de Revisión de Avalúo Catastral, y que en el sistema se le otorga los códigos de: 50 - Revisión de avalúo, 52 - Apelación revisión de avalúo, 53 - Reposición revisión de avalúo, 61 - Revisión Avalúo Masivo PH, 62 - Reposición revisión Avalúo Masivo PH, 63 - Apelación revisión Avalúo Masivo PH. Y que dentro del desarrollo del trámite se les haya asignado la marca 2 - Modificación de valor de terreno y/o 3 - Modificación del valor de construcción. Los predios con marca 0 - Valor confirmado o rechazado se exceptuarán de dicha identificación.</w:delText>
              </w:r>
            </w:del>
          </w:p>
        </w:tc>
        <w:tc>
          <w:tcPr>
            <w:tcW w:w="0" w:type="auto"/>
            <w:tcBorders>
              <w:top w:val="nil"/>
              <w:left w:val="nil"/>
              <w:bottom w:val="single" w:sz="4" w:space="0" w:color="auto"/>
              <w:right w:val="nil"/>
            </w:tcBorders>
            <w:shd w:val="clear" w:color="auto" w:fill="auto"/>
            <w:vAlign w:val="center"/>
            <w:hideMark/>
          </w:tcPr>
          <w:p w14:paraId="4F0ECBAF" w14:textId="60528046" w:rsidR="001D4975" w:rsidRPr="001D4975" w:rsidDel="008C3375" w:rsidRDefault="001D4975">
            <w:pPr>
              <w:spacing w:after="0" w:line="240" w:lineRule="auto"/>
              <w:jc w:val="both"/>
              <w:rPr>
                <w:del w:id="263" w:author="Diana Gonzalez Garcia" w:date="2021-05-28T16:24:00Z"/>
                <w:rFonts w:cstheme="minorHAnsi"/>
                <w:sz w:val="16"/>
                <w:szCs w:val="16"/>
                <w:lang w:eastAsia="es-CO"/>
              </w:rPr>
            </w:pPr>
            <w:del w:id="264" w:author="Diana Gonzalez Garcia" w:date="2021-05-28T16:24:00Z">
              <w:r w:rsidRPr="001D4975" w:rsidDel="008C3375">
                <w:rPr>
                  <w:rFonts w:cstheme="minorHAnsi"/>
                  <w:sz w:val="16"/>
                  <w:szCs w:val="16"/>
                  <w:lang w:eastAsia="es-CO"/>
                </w:rPr>
                <w:delText>Se liquidarán de acuerdo con la programación realizada por tecnología de acuerdo al porcentaje de la mediana de la variación de los avalúos</w:delText>
              </w:r>
            </w:del>
            <w:ins w:id="265" w:author="Elba Nayibe Nuñez Arciniegas" w:date="2021-05-09T22:30:00Z">
              <w:del w:id="266" w:author="Diana Gonzalez Garcia" w:date="2021-05-28T16:24:00Z">
                <w:r w:rsidR="00FA5CDC" w:rsidDel="008C3375">
                  <w:rPr>
                    <w:rFonts w:cstheme="minorHAnsi"/>
                    <w:sz w:val="16"/>
                    <w:szCs w:val="16"/>
                    <w:lang w:eastAsia="es-CO"/>
                  </w:rPr>
                  <w:delText xml:space="preserve"> </w:delText>
                </w:r>
                <w:r w:rsidR="00FA5CDC" w:rsidRPr="001D4975" w:rsidDel="008C3375">
                  <w:rPr>
                    <w:rFonts w:cstheme="minorHAnsi"/>
                    <w:sz w:val="16"/>
                    <w:szCs w:val="16"/>
                    <w:lang w:eastAsia="es-CO"/>
                  </w:rPr>
                  <w:delText>del Censo vig 2022</w:delText>
                </w:r>
                <w:r w:rsidR="00FA5CDC" w:rsidDel="008C3375">
                  <w:rPr>
                    <w:rFonts w:cstheme="minorHAnsi"/>
                    <w:sz w:val="16"/>
                    <w:szCs w:val="16"/>
                    <w:lang w:eastAsia="es-CO"/>
                  </w:rPr>
                  <w:delText>,</w:delText>
                </w:r>
              </w:del>
            </w:ins>
            <w:del w:id="267" w:author="Diana Gonzalez Garcia" w:date="2021-05-28T16:24:00Z">
              <w:r w:rsidRPr="001D4975" w:rsidDel="008C3375">
                <w:rPr>
                  <w:rFonts w:cstheme="minorHAnsi"/>
                  <w:sz w:val="16"/>
                  <w:szCs w:val="16"/>
                  <w:lang w:eastAsia="es-CO"/>
                </w:rPr>
                <w:delText xml:space="preserve"> en función del grupo de usos al que pertenezca y en una escala geográfica a nivel de predio, manzana, barrio, UPZ o localidad. </w:delText>
              </w:r>
            </w:del>
            <w:del w:id="268" w:author="Diana Gonzalez Garcia" w:date="2021-05-10T07:01:00Z">
              <w:r w:rsidRPr="001D4975" w:rsidDel="000C54FD">
                <w:rPr>
                  <w:rFonts w:cstheme="minorHAnsi"/>
                  <w:sz w:val="16"/>
                  <w:szCs w:val="16"/>
                  <w:lang w:eastAsia="es-CO"/>
                </w:rPr>
                <w:delText xml:space="preserve">de variación del Censo vig 2022. </w:delText>
              </w:r>
            </w:del>
          </w:p>
        </w:tc>
        <w:tc>
          <w:tcPr>
            <w:tcW w:w="0" w:type="auto"/>
            <w:tcBorders>
              <w:top w:val="nil"/>
              <w:left w:val="single" w:sz="4" w:space="0" w:color="auto"/>
              <w:bottom w:val="single" w:sz="4" w:space="0" w:color="auto"/>
              <w:right w:val="single" w:sz="8" w:space="0" w:color="auto"/>
            </w:tcBorders>
            <w:shd w:val="clear" w:color="auto" w:fill="auto"/>
            <w:noWrap/>
            <w:vAlign w:val="center"/>
            <w:hideMark/>
          </w:tcPr>
          <w:p w14:paraId="05A8D6EA" w14:textId="7720716D" w:rsidR="001D4975" w:rsidRPr="001D4975" w:rsidDel="008C3375" w:rsidRDefault="001D4975" w:rsidP="001D1960">
            <w:pPr>
              <w:spacing w:after="0" w:line="240" w:lineRule="auto"/>
              <w:jc w:val="center"/>
              <w:rPr>
                <w:del w:id="269" w:author="Diana Gonzalez Garcia" w:date="2021-05-28T16:24:00Z"/>
                <w:rFonts w:cstheme="minorHAnsi"/>
                <w:sz w:val="16"/>
                <w:szCs w:val="16"/>
                <w:lang w:eastAsia="es-CO"/>
              </w:rPr>
            </w:pPr>
            <w:del w:id="270" w:author="Diana Gonzalez Garcia" w:date="2021-05-28T16:24:00Z">
              <w:r w:rsidRPr="001D4975" w:rsidDel="008C3375">
                <w:rPr>
                  <w:rFonts w:cstheme="minorHAnsi"/>
                  <w:sz w:val="16"/>
                  <w:szCs w:val="16"/>
                  <w:lang w:eastAsia="es-CO"/>
                </w:rPr>
                <w:delText>6</w:delText>
              </w:r>
            </w:del>
          </w:p>
        </w:tc>
      </w:tr>
      <w:tr w:rsidR="001D4975" w:rsidRPr="001D4975" w:rsidDel="008C3375" w14:paraId="0634D4DF" w14:textId="34854D52" w:rsidTr="001D1960">
        <w:trPr>
          <w:trHeight w:val="1290"/>
          <w:del w:id="271" w:author="Diana Gonzalez Garcia" w:date="2021-05-28T16:24:00Z"/>
        </w:trPr>
        <w:tc>
          <w:tcPr>
            <w:tcW w:w="0" w:type="auto"/>
            <w:tcBorders>
              <w:top w:val="nil"/>
              <w:left w:val="single" w:sz="8" w:space="0" w:color="auto"/>
              <w:bottom w:val="single" w:sz="8" w:space="0" w:color="auto"/>
              <w:right w:val="single" w:sz="4" w:space="0" w:color="auto"/>
            </w:tcBorders>
            <w:shd w:val="clear" w:color="auto" w:fill="auto"/>
            <w:noWrap/>
            <w:vAlign w:val="center"/>
            <w:hideMark/>
          </w:tcPr>
          <w:p w14:paraId="5250D58A" w14:textId="7A6CD34F" w:rsidR="001D4975" w:rsidRPr="001D4975" w:rsidDel="008C3375" w:rsidRDefault="001D4975" w:rsidP="001D1960">
            <w:pPr>
              <w:spacing w:after="0" w:line="240" w:lineRule="auto"/>
              <w:jc w:val="center"/>
              <w:rPr>
                <w:del w:id="272" w:author="Diana Gonzalez Garcia" w:date="2021-05-28T16:24:00Z"/>
                <w:rFonts w:cstheme="minorHAnsi"/>
                <w:sz w:val="16"/>
                <w:szCs w:val="16"/>
                <w:lang w:eastAsia="es-CO"/>
              </w:rPr>
            </w:pPr>
            <w:del w:id="273" w:author="Diana Gonzalez Garcia" w:date="2021-05-28T16:24:00Z">
              <w:r w:rsidRPr="001D4975" w:rsidDel="008C3375">
                <w:rPr>
                  <w:rFonts w:cstheme="minorHAnsi"/>
                  <w:sz w:val="16"/>
                  <w:szCs w:val="16"/>
                  <w:lang w:eastAsia="es-CO"/>
                </w:rPr>
                <w:delText>AV_AUTO_CAT</w:delText>
              </w:r>
            </w:del>
          </w:p>
        </w:tc>
        <w:tc>
          <w:tcPr>
            <w:tcW w:w="0" w:type="auto"/>
            <w:gridSpan w:val="2"/>
            <w:tcBorders>
              <w:top w:val="single" w:sz="4" w:space="0" w:color="auto"/>
              <w:left w:val="nil"/>
              <w:bottom w:val="single" w:sz="8" w:space="0" w:color="auto"/>
              <w:right w:val="single" w:sz="4" w:space="0" w:color="000000"/>
            </w:tcBorders>
            <w:shd w:val="clear" w:color="auto" w:fill="auto"/>
            <w:vAlign w:val="center"/>
            <w:hideMark/>
          </w:tcPr>
          <w:p w14:paraId="021CF3D7" w14:textId="424172C3" w:rsidR="001D4975" w:rsidRPr="001D4975" w:rsidDel="008C3375" w:rsidRDefault="001D4975" w:rsidP="001D1960">
            <w:pPr>
              <w:spacing w:after="0" w:line="240" w:lineRule="auto"/>
              <w:jc w:val="both"/>
              <w:rPr>
                <w:del w:id="274" w:author="Diana Gonzalez Garcia" w:date="2021-05-28T16:24:00Z"/>
                <w:rFonts w:cstheme="minorHAnsi"/>
                <w:sz w:val="16"/>
                <w:szCs w:val="16"/>
                <w:lang w:eastAsia="es-CO"/>
              </w:rPr>
            </w:pPr>
            <w:del w:id="275" w:author="Diana Gonzalez Garcia" w:date="2021-05-28T16:24:00Z">
              <w:r w:rsidRPr="001D4975" w:rsidDel="008C3375">
                <w:rPr>
                  <w:rFonts w:cstheme="minorHAnsi"/>
                  <w:sz w:val="16"/>
                  <w:szCs w:val="16"/>
                  <w:lang w:eastAsia="es-CO"/>
                </w:rPr>
                <w:delText>Corresponde a los predios que han adelantado trámite de Auto estimación del Avalúo Catastral, cuyo código es: 60 - Autoavalúo. Para esta categoría solo se considerarán aquellos cuya auto estimación haya sido aceptada, es decir aquellos que dentro del desarrollo del trámite se les haya asignado la marca 2 - Modificación de valor de terreno y/o 3 - Modificación del valor de construcción. Los predios con marca 0 - Valor confirmado o rechazado se exceptuarán de dicha identificación.</w:delText>
              </w:r>
            </w:del>
          </w:p>
        </w:tc>
        <w:tc>
          <w:tcPr>
            <w:tcW w:w="0" w:type="auto"/>
            <w:tcBorders>
              <w:top w:val="nil"/>
              <w:left w:val="nil"/>
              <w:bottom w:val="single" w:sz="8" w:space="0" w:color="auto"/>
              <w:right w:val="nil"/>
            </w:tcBorders>
            <w:shd w:val="clear" w:color="auto" w:fill="auto"/>
            <w:vAlign w:val="center"/>
            <w:hideMark/>
          </w:tcPr>
          <w:p w14:paraId="2BC33761" w14:textId="315A97B6" w:rsidR="001D4975" w:rsidRPr="001D4975" w:rsidDel="008C3375" w:rsidRDefault="001D4975">
            <w:pPr>
              <w:spacing w:after="0" w:line="240" w:lineRule="auto"/>
              <w:jc w:val="both"/>
              <w:rPr>
                <w:del w:id="276" w:author="Diana Gonzalez Garcia" w:date="2021-05-28T16:24:00Z"/>
                <w:rFonts w:cstheme="minorHAnsi"/>
                <w:sz w:val="16"/>
                <w:szCs w:val="16"/>
                <w:lang w:eastAsia="es-CO"/>
              </w:rPr>
            </w:pPr>
            <w:del w:id="277" w:author="Diana Gonzalez Garcia" w:date="2021-05-28T16:24:00Z">
              <w:r w:rsidRPr="001D4975" w:rsidDel="008C3375">
                <w:rPr>
                  <w:rFonts w:cstheme="minorHAnsi"/>
                  <w:sz w:val="16"/>
                  <w:szCs w:val="16"/>
                  <w:lang w:eastAsia="es-CO"/>
                </w:rPr>
                <w:delText xml:space="preserve">Se liquidarán de acuerdo con la programación realizada por tecnología de acuerdo con el porcentaje de la mediana de la variación de los avalúos </w:delText>
              </w:r>
            </w:del>
            <w:ins w:id="278" w:author="Elba Nayibe Nuñez Arciniegas" w:date="2021-05-09T22:30:00Z">
              <w:del w:id="279" w:author="Diana Gonzalez Garcia" w:date="2021-05-28T16:24:00Z">
                <w:r w:rsidR="00FA5CDC" w:rsidRPr="001D4975" w:rsidDel="008C3375">
                  <w:rPr>
                    <w:rFonts w:cstheme="minorHAnsi"/>
                    <w:sz w:val="16"/>
                    <w:szCs w:val="16"/>
                    <w:lang w:eastAsia="es-CO"/>
                  </w:rPr>
                  <w:delText>del Censo vig 2022</w:delText>
                </w:r>
                <w:r w:rsidR="00FA5CDC" w:rsidDel="008C3375">
                  <w:rPr>
                    <w:rFonts w:cstheme="minorHAnsi"/>
                    <w:sz w:val="16"/>
                    <w:szCs w:val="16"/>
                    <w:lang w:eastAsia="es-CO"/>
                  </w:rPr>
                  <w:delText xml:space="preserve">, </w:delText>
                </w:r>
              </w:del>
            </w:ins>
            <w:del w:id="280" w:author="Diana Gonzalez Garcia" w:date="2021-05-28T16:24:00Z">
              <w:r w:rsidRPr="001D4975" w:rsidDel="008C3375">
                <w:rPr>
                  <w:rFonts w:cstheme="minorHAnsi"/>
                  <w:sz w:val="16"/>
                  <w:szCs w:val="16"/>
                  <w:lang w:eastAsia="es-CO"/>
                </w:rPr>
                <w:delText xml:space="preserve">en función del grupo de usos al que pertenezca y en una escala geográfica a nivel de predio, manzana, barrio, UPZ o localidad. </w:delText>
              </w:r>
            </w:del>
            <w:del w:id="281" w:author="Diana Gonzalez Garcia" w:date="2021-05-10T07:01:00Z">
              <w:r w:rsidRPr="001D4975" w:rsidDel="000C54FD">
                <w:rPr>
                  <w:rFonts w:cstheme="minorHAnsi"/>
                  <w:sz w:val="16"/>
                  <w:szCs w:val="16"/>
                  <w:lang w:eastAsia="es-CO"/>
                </w:rPr>
                <w:delText xml:space="preserve">de variación del Censo vig 2022. </w:delText>
              </w:r>
            </w:del>
          </w:p>
        </w:tc>
        <w:tc>
          <w:tcPr>
            <w:tcW w:w="0" w:type="auto"/>
            <w:tcBorders>
              <w:top w:val="nil"/>
              <w:left w:val="single" w:sz="4" w:space="0" w:color="auto"/>
              <w:bottom w:val="single" w:sz="8" w:space="0" w:color="auto"/>
              <w:right w:val="single" w:sz="8" w:space="0" w:color="auto"/>
            </w:tcBorders>
            <w:shd w:val="clear" w:color="auto" w:fill="auto"/>
            <w:vAlign w:val="center"/>
            <w:hideMark/>
          </w:tcPr>
          <w:p w14:paraId="7B304786" w14:textId="35345A9F" w:rsidR="001D4975" w:rsidRPr="001D4975" w:rsidDel="008C3375" w:rsidRDefault="001D4975" w:rsidP="001D1960">
            <w:pPr>
              <w:spacing w:after="0" w:line="240" w:lineRule="auto"/>
              <w:jc w:val="center"/>
              <w:rPr>
                <w:del w:id="282" w:author="Diana Gonzalez Garcia" w:date="2021-05-28T16:24:00Z"/>
                <w:rFonts w:cstheme="minorHAnsi"/>
                <w:sz w:val="16"/>
                <w:szCs w:val="16"/>
                <w:lang w:eastAsia="es-CO"/>
              </w:rPr>
            </w:pPr>
            <w:del w:id="283" w:author="Diana Gonzalez Garcia" w:date="2021-05-28T16:24:00Z">
              <w:r w:rsidRPr="001D4975" w:rsidDel="008C3375">
                <w:rPr>
                  <w:rFonts w:cstheme="minorHAnsi"/>
                  <w:sz w:val="16"/>
                  <w:szCs w:val="16"/>
                  <w:lang w:eastAsia="es-CO"/>
                </w:rPr>
                <w:delText>44</w:delText>
              </w:r>
            </w:del>
          </w:p>
        </w:tc>
      </w:tr>
    </w:tbl>
    <w:p w14:paraId="50107CBE" w14:textId="238E623C" w:rsidR="001D4975" w:rsidRDefault="001D4975" w:rsidP="00B1017C">
      <w:pPr>
        <w:tabs>
          <w:tab w:val="left" w:pos="8931"/>
        </w:tabs>
        <w:ind w:right="49"/>
        <w:rPr>
          <w:b/>
          <w:sz w:val="24"/>
          <w:szCs w:val="24"/>
        </w:rPr>
      </w:pPr>
    </w:p>
    <w:tbl>
      <w:tblPr>
        <w:tblW w:w="5000" w:type="pct"/>
        <w:tblCellMar>
          <w:left w:w="70" w:type="dxa"/>
          <w:right w:w="70" w:type="dxa"/>
        </w:tblCellMar>
        <w:tblLook w:val="04A0" w:firstRow="1" w:lastRow="0" w:firstColumn="1" w:lastColumn="0" w:noHBand="0" w:noVBand="1"/>
        <w:tblPrChange w:id="284" w:author="Diana Gonzalez Garcia" w:date="2021-05-28T16:47:00Z">
          <w:tblPr>
            <w:tblW w:w="5000" w:type="pct"/>
            <w:tblCellMar>
              <w:left w:w="70" w:type="dxa"/>
              <w:right w:w="70" w:type="dxa"/>
            </w:tblCellMar>
            <w:tblLook w:val="04A0" w:firstRow="1" w:lastRow="0" w:firstColumn="1" w:lastColumn="0" w:noHBand="0" w:noVBand="1"/>
          </w:tblPr>
        </w:tblPrChange>
      </w:tblPr>
      <w:tblGrid>
        <w:gridCol w:w="944"/>
        <w:gridCol w:w="2488"/>
        <w:gridCol w:w="2447"/>
        <w:gridCol w:w="2145"/>
        <w:gridCol w:w="794"/>
        <w:tblGridChange w:id="285">
          <w:tblGrid>
            <w:gridCol w:w="944"/>
            <w:gridCol w:w="916"/>
            <w:gridCol w:w="1572"/>
            <w:gridCol w:w="2228"/>
            <w:gridCol w:w="219"/>
            <w:gridCol w:w="2145"/>
            <w:gridCol w:w="794"/>
            <w:gridCol w:w="4202"/>
            <w:gridCol w:w="6440"/>
            <w:gridCol w:w="2340"/>
          </w:tblGrid>
        </w:tblGridChange>
      </w:tblGrid>
      <w:tr w:rsidR="008C3375" w:rsidRPr="008C3375" w14:paraId="7F68A958" w14:textId="77777777" w:rsidTr="00D203B1">
        <w:trPr>
          <w:trHeight w:val="525"/>
          <w:tblHeader/>
          <w:ins w:id="286" w:author="Diana Gonzalez Garcia" w:date="2021-05-28T16:25:00Z"/>
          <w:trPrChange w:id="287" w:author="Diana Gonzalez Garcia" w:date="2021-05-28T16:47:00Z">
            <w:trPr>
              <w:gridAfter w:val="0"/>
              <w:trHeight w:val="525"/>
            </w:trPr>
          </w:trPrChange>
        </w:trPr>
        <w:tc>
          <w:tcPr>
            <w:tcW w:w="427" w:type="pct"/>
            <w:tcBorders>
              <w:top w:val="single" w:sz="4" w:space="0" w:color="auto"/>
              <w:left w:val="single" w:sz="8" w:space="0" w:color="auto"/>
              <w:bottom w:val="nil"/>
              <w:right w:val="single" w:sz="4" w:space="0" w:color="auto"/>
            </w:tcBorders>
            <w:shd w:val="clear" w:color="auto" w:fill="D0CECE" w:themeFill="background2" w:themeFillShade="E6"/>
            <w:vAlign w:val="center"/>
            <w:hideMark/>
            <w:tcPrChange w:id="288" w:author="Diana Gonzalez Garcia" w:date="2021-05-28T16:47:00Z">
              <w:tcPr>
                <w:tcW w:w="427" w:type="pct"/>
                <w:tcBorders>
                  <w:top w:val="single" w:sz="4" w:space="0" w:color="auto"/>
                  <w:left w:val="single" w:sz="8" w:space="0" w:color="auto"/>
                  <w:bottom w:val="nil"/>
                  <w:right w:val="single" w:sz="4" w:space="0" w:color="auto"/>
                </w:tcBorders>
                <w:shd w:val="clear" w:color="000000" w:fill="D9E1F2"/>
                <w:vAlign w:val="center"/>
                <w:hideMark/>
              </w:tcPr>
            </w:tcPrChange>
          </w:tcPr>
          <w:p w14:paraId="467CD531" w14:textId="77777777" w:rsidR="008C3375" w:rsidRPr="008C3375" w:rsidRDefault="008C3375" w:rsidP="008C3375">
            <w:pPr>
              <w:spacing w:after="0" w:line="240" w:lineRule="auto"/>
              <w:jc w:val="center"/>
              <w:rPr>
                <w:ins w:id="289" w:author="Diana Gonzalez Garcia" w:date="2021-05-28T16:25:00Z"/>
                <w:rFonts w:ascii="Calibri" w:hAnsi="Calibri" w:cs="Calibri"/>
                <w:b/>
                <w:bCs/>
                <w:color w:val="000000"/>
                <w:sz w:val="16"/>
                <w:szCs w:val="16"/>
                <w:lang w:eastAsia="es-CO"/>
                <w:rPrChange w:id="290" w:author="Diana Gonzalez Garcia" w:date="2021-05-28T16:25:00Z">
                  <w:rPr>
                    <w:ins w:id="291" w:author="Diana Gonzalez Garcia" w:date="2021-05-28T16:25:00Z"/>
                    <w:rFonts w:ascii="Calibri" w:hAnsi="Calibri" w:cs="Calibri"/>
                    <w:b/>
                    <w:bCs/>
                    <w:color w:val="000000"/>
                    <w:sz w:val="20"/>
                    <w:szCs w:val="20"/>
                    <w:lang w:eastAsia="es-CO"/>
                  </w:rPr>
                </w:rPrChange>
              </w:rPr>
            </w:pPr>
            <w:ins w:id="292" w:author="Diana Gonzalez Garcia" w:date="2021-05-28T16:25:00Z">
              <w:r w:rsidRPr="008C3375">
                <w:rPr>
                  <w:rFonts w:ascii="Calibri" w:hAnsi="Calibri" w:cs="Calibri"/>
                  <w:b/>
                  <w:bCs/>
                  <w:color w:val="000000"/>
                  <w:sz w:val="16"/>
                  <w:szCs w:val="16"/>
                  <w:lang w:eastAsia="es-CO"/>
                  <w:rPrChange w:id="293" w:author="Diana Gonzalez Garcia" w:date="2021-05-28T16:25:00Z">
                    <w:rPr>
                      <w:rFonts w:ascii="Calibri" w:hAnsi="Calibri" w:cs="Calibri"/>
                      <w:b/>
                      <w:bCs/>
                      <w:color w:val="000000"/>
                      <w:sz w:val="20"/>
                      <w:szCs w:val="20"/>
                      <w:lang w:eastAsia="es-CO"/>
                    </w:rPr>
                  </w:rPrChange>
                </w:rPr>
                <w:t>ETIQUETA</w:t>
              </w:r>
            </w:ins>
          </w:p>
        </w:tc>
        <w:tc>
          <w:tcPr>
            <w:tcW w:w="872" w:type="pct"/>
            <w:tcBorders>
              <w:top w:val="single" w:sz="4" w:space="0" w:color="auto"/>
              <w:left w:val="nil"/>
              <w:bottom w:val="nil"/>
              <w:right w:val="single" w:sz="4" w:space="0" w:color="auto"/>
            </w:tcBorders>
            <w:shd w:val="clear" w:color="auto" w:fill="D0CECE" w:themeFill="background2" w:themeFillShade="E6"/>
            <w:vAlign w:val="center"/>
            <w:hideMark/>
            <w:tcPrChange w:id="294" w:author="Diana Gonzalez Garcia" w:date="2021-05-28T16:47:00Z">
              <w:tcPr>
                <w:tcW w:w="872" w:type="pct"/>
                <w:gridSpan w:val="2"/>
                <w:tcBorders>
                  <w:top w:val="single" w:sz="4" w:space="0" w:color="auto"/>
                  <w:left w:val="nil"/>
                  <w:bottom w:val="nil"/>
                  <w:right w:val="single" w:sz="4" w:space="0" w:color="auto"/>
                </w:tcBorders>
                <w:shd w:val="clear" w:color="000000" w:fill="D9E1F2"/>
                <w:vAlign w:val="center"/>
                <w:hideMark/>
              </w:tcPr>
            </w:tcPrChange>
          </w:tcPr>
          <w:p w14:paraId="3E0B95A3" w14:textId="77777777" w:rsidR="008C3375" w:rsidRPr="008C3375" w:rsidRDefault="008C3375" w:rsidP="008C3375">
            <w:pPr>
              <w:spacing w:after="0" w:line="240" w:lineRule="auto"/>
              <w:jc w:val="center"/>
              <w:rPr>
                <w:ins w:id="295" w:author="Diana Gonzalez Garcia" w:date="2021-05-28T16:25:00Z"/>
                <w:rFonts w:ascii="Calibri" w:hAnsi="Calibri" w:cs="Calibri"/>
                <w:b/>
                <w:bCs/>
                <w:color w:val="000000"/>
                <w:sz w:val="16"/>
                <w:szCs w:val="16"/>
                <w:lang w:eastAsia="es-CO"/>
                <w:rPrChange w:id="296" w:author="Diana Gonzalez Garcia" w:date="2021-05-28T16:25:00Z">
                  <w:rPr>
                    <w:ins w:id="297" w:author="Diana Gonzalez Garcia" w:date="2021-05-28T16:25:00Z"/>
                    <w:rFonts w:ascii="Calibri" w:hAnsi="Calibri" w:cs="Calibri"/>
                    <w:b/>
                    <w:bCs/>
                    <w:color w:val="000000"/>
                    <w:sz w:val="20"/>
                    <w:szCs w:val="20"/>
                    <w:lang w:eastAsia="es-CO"/>
                  </w:rPr>
                </w:rPrChange>
              </w:rPr>
            </w:pPr>
            <w:ins w:id="298" w:author="Diana Gonzalez Garcia" w:date="2021-05-28T16:25:00Z">
              <w:r w:rsidRPr="008C3375">
                <w:rPr>
                  <w:rFonts w:ascii="Calibri" w:hAnsi="Calibri" w:cs="Calibri"/>
                  <w:b/>
                  <w:bCs/>
                  <w:color w:val="000000"/>
                  <w:sz w:val="16"/>
                  <w:szCs w:val="16"/>
                  <w:lang w:eastAsia="es-CO"/>
                  <w:rPrChange w:id="299" w:author="Diana Gonzalez Garcia" w:date="2021-05-28T16:25:00Z">
                    <w:rPr>
                      <w:rFonts w:ascii="Calibri" w:hAnsi="Calibri" w:cs="Calibri"/>
                      <w:b/>
                      <w:bCs/>
                      <w:color w:val="000000"/>
                      <w:sz w:val="20"/>
                      <w:szCs w:val="20"/>
                      <w:lang w:eastAsia="es-CO"/>
                    </w:rPr>
                  </w:rPrChange>
                </w:rPr>
                <w:t>USOS</w:t>
              </w:r>
            </w:ins>
          </w:p>
        </w:tc>
        <w:tc>
          <w:tcPr>
            <w:tcW w:w="1688" w:type="pct"/>
            <w:tcBorders>
              <w:top w:val="single" w:sz="4" w:space="0" w:color="auto"/>
              <w:left w:val="nil"/>
              <w:bottom w:val="nil"/>
              <w:right w:val="single" w:sz="4" w:space="0" w:color="auto"/>
            </w:tcBorders>
            <w:shd w:val="clear" w:color="auto" w:fill="D0CECE" w:themeFill="background2" w:themeFillShade="E6"/>
            <w:vAlign w:val="center"/>
            <w:hideMark/>
            <w:tcPrChange w:id="300" w:author="Diana Gonzalez Garcia" w:date="2021-05-28T16:47:00Z">
              <w:tcPr>
                <w:tcW w:w="1688" w:type="pct"/>
                <w:gridSpan w:val="2"/>
                <w:tcBorders>
                  <w:top w:val="single" w:sz="4" w:space="0" w:color="auto"/>
                  <w:left w:val="nil"/>
                  <w:bottom w:val="nil"/>
                  <w:right w:val="single" w:sz="4" w:space="0" w:color="auto"/>
                </w:tcBorders>
                <w:shd w:val="clear" w:color="000000" w:fill="D9E1F2"/>
                <w:vAlign w:val="center"/>
                <w:hideMark/>
              </w:tcPr>
            </w:tcPrChange>
          </w:tcPr>
          <w:p w14:paraId="5D786A13" w14:textId="77777777" w:rsidR="008C3375" w:rsidRPr="008C3375" w:rsidRDefault="008C3375" w:rsidP="008C3375">
            <w:pPr>
              <w:spacing w:after="0" w:line="240" w:lineRule="auto"/>
              <w:jc w:val="center"/>
              <w:rPr>
                <w:ins w:id="301" w:author="Diana Gonzalez Garcia" w:date="2021-05-28T16:25:00Z"/>
                <w:rFonts w:ascii="Calibri" w:hAnsi="Calibri" w:cs="Calibri"/>
                <w:b/>
                <w:bCs/>
                <w:color w:val="000000"/>
                <w:sz w:val="16"/>
                <w:szCs w:val="16"/>
                <w:lang w:eastAsia="es-CO"/>
                <w:rPrChange w:id="302" w:author="Diana Gonzalez Garcia" w:date="2021-05-28T16:25:00Z">
                  <w:rPr>
                    <w:ins w:id="303" w:author="Diana Gonzalez Garcia" w:date="2021-05-28T16:25:00Z"/>
                    <w:rFonts w:ascii="Calibri" w:hAnsi="Calibri" w:cs="Calibri"/>
                    <w:b/>
                    <w:bCs/>
                    <w:color w:val="000000"/>
                    <w:sz w:val="20"/>
                    <w:szCs w:val="20"/>
                    <w:lang w:eastAsia="es-CO"/>
                  </w:rPr>
                </w:rPrChange>
              </w:rPr>
            </w:pPr>
            <w:ins w:id="304" w:author="Diana Gonzalez Garcia" w:date="2021-05-28T16:25:00Z">
              <w:r w:rsidRPr="008C3375">
                <w:rPr>
                  <w:rFonts w:ascii="Calibri" w:hAnsi="Calibri" w:cs="Calibri"/>
                  <w:b/>
                  <w:bCs/>
                  <w:color w:val="000000"/>
                  <w:sz w:val="16"/>
                  <w:szCs w:val="16"/>
                  <w:lang w:eastAsia="es-CO"/>
                  <w:rPrChange w:id="305" w:author="Diana Gonzalez Garcia" w:date="2021-05-28T16:25:00Z">
                    <w:rPr>
                      <w:rFonts w:ascii="Calibri" w:hAnsi="Calibri" w:cs="Calibri"/>
                      <w:b/>
                      <w:bCs/>
                      <w:color w:val="000000"/>
                      <w:sz w:val="20"/>
                      <w:szCs w:val="20"/>
                      <w:lang w:eastAsia="es-CO"/>
                    </w:rPr>
                  </w:rPrChange>
                </w:rPr>
                <w:t>DESCRIPCIÓN</w:t>
              </w:r>
            </w:ins>
          </w:p>
        </w:tc>
        <w:tc>
          <w:tcPr>
            <w:tcW w:w="1477" w:type="pct"/>
            <w:tcBorders>
              <w:top w:val="single" w:sz="4" w:space="0" w:color="auto"/>
              <w:left w:val="nil"/>
              <w:bottom w:val="nil"/>
              <w:right w:val="single" w:sz="4" w:space="0" w:color="auto"/>
            </w:tcBorders>
            <w:shd w:val="clear" w:color="auto" w:fill="D0CECE" w:themeFill="background2" w:themeFillShade="E6"/>
            <w:vAlign w:val="center"/>
            <w:hideMark/>
            <w:tcPrChange w:id="306" w:author="Diana Gonzalez Garcia" w:date="2021-05-28T16:47:00Z">
              <w:tcPr>
                <w:tcW w:w="1477" w:type="pct"/>
                <w:tcBorders>
                  <w:top w:val="single" w:sz="4" w:space="0" w:color="auto"/>
                  <w:left w:val="nil"/>
                  <w:bottom w:val="nil"/>
                  <w:right w:val="single" w:sz="4" w:space="0" w:color="auto"/>
                </w:tcBorders>
                <w:shd w:val="clear" w:color="000000" w:fill="D9E1F2"/>
                <w:vAlign w:val="center"/>
                <w:hideMark/>
              </w:tcPr>
            </w:tcPrChange>
          </w:tcPr>
          <w:p w14:paraId="6F8A4F43" w14:textId="77777777" w:rsidR="008C3375" w:rsidRPr="008C3375" w:rsidRDefault="008C3375" w:rsidP="008C3375">
            <w:pPr>
              <w:spacing w:after="0" w:line="240" w:lineRule="auto"/>
              <w:jc w:val="center"/>
              <w:rPr>
                <w:ins w:id="307" w:author="Diana Gonzalez Garcia" w:date="2021-05-28T16:25:00Z"/>
                <w:rFonts w:ascii="Calibri" w:hAnsi="Calibri" w:cs="Calibri"/>
                <w:b/>
                <w:bCs/>
                <w:color w:val="000000"/>
                <w:sz w:val="16"/>
                <w:szCs w:val="16"/>
                <w:lang w:eastAsia="es-CO"/>
                <w:rPrChange w:id="308" w:author="Diana Gonzalez Garcia" w:date="2021-05-28T16:25:00Z">
                  <w:rPr>
                    <w:ins w:id="309" w:author="Diana Gonzalez Garcia" w:date="2021-05-28T16:25:00Z"/>
                    <w:rFonts w:ascii="Calibri" w:hAnsi="Calibri" w:cs="Calibri"/>
                    <w:b/>
                    <w:bCs/>
                    <w:color w:val="000000"/>
                    <w:sz w:val="20"/>
                    <w:szCs w:val="20"/>
                    <w:lang w:eastAsia="es-CO"/>
                  </w:rPr>
                </w:rPrChange>
              </w:rPr>
            </w:pPr>
            <w:ins w:id="310" w:author="Diana Gonzalez Garcia" w:date="2021-05-28T16:25:00Z">
              <w:r w:rsidRPr="008C3375">
                <w:rPr>
                  <w:rFonts w:ascii="Calibri" w:hAnsi="Calibri" w:cs="Calibri"/>
                  <w:b/>
                  <w:bCs/>
                  <w:color w:val="000000"/>
                  <w:sz w:val="16"/>
                  <w:szCs w:val="16"/>
                  <w:lang w:eastAsia="es-CO"/>
                  <w:rPrChange w:id="311" w:author="Diana Gonzalez Garcia" w:date="2021-05-28T16:25:00Z">
                    <w:rPr>
                      <w:rFonts w:ascii="Calibri" w:hAnsi="Calibri" w:cs="Calibri"/>
                      <w:b/>
                      <w:bCs/>
                      <w:color w:val="000000"/>
                      <w:sz w:val="20"/>
                      <w:szCs w:val="20"/>
                      <w:lang w:eastAsia="es-CO"/>
                    </w:rPr>
                  </w:rPrChange>
                </w:rPr>
                <w:t>CONDICIONES ESPECIALES DE LIQUIDACIÓN</w:t>
              </w:r>
            </w:ins>
          </w:p>
        </w:tc>
        <w:tc>
          <w:tcPr>
            <w:tcW w:w="537" w:type="pct"/>
            <w:tcBorders>
              <w:top w:val="single" w:sz="4" w:space="0" w:color="auto"/>
              <w:left w:val="nil"/>
              <w:bottom w:val="nil"/>
              <w:right w:val="single" w:sz="8" w:space="0" w:color="auto"/>
            </w:tcBorders>
            <w:shd w:val="clear" w:color="auto" w:fill="D0CECE" w:themeFill="background2" w:themeFillShade="E6"/>
            <w:vAlign w:val="center"/>
            <w:hideMark/>
            <w:tcPrChange w:id="312" w:author="Diana Gonzalez Garcia" w:date="2021-05-28T16:47:00Z">
              <w:tcPr>
                <w:tcW w:w="537" w:type="pct"/>
                <w:tcBorders>
                  <w:top w:val="single" w:sz="4" w:space="0" w:color="auto"/>
                  <w:left w:val="nil"/>
                  <w:bottom w:val="nil"/>
                  <w:right w:val="single" w:sz="8" w:space="0" w:color="auto"/>
                </w:tcBorders>
                <w:shd w:val="clear" w:color="000000" w:fill="D9E1F2"/>
                <w:vAlign w:val="center"/>
                <w:hideMark/>
              </w:tcPr>
            </w:tcPrChange>
          </w:tcPr>
          <w:p w14:paraId="280FC0EA" w14:textId="77777777" w:rsidR="008C3375" w:rsidRPr="008C3375" w:rsidRDefault="008C3375" w:rsidP="008C3375">
            <w:pPr>
              <w:spacing w:after="0" w:line="240" w:lineRule="auto"/>
              <w:jc w:val="center"/>
              <w:rPr>
                <w:ins w:id="313" w:author="Diana Gonzalez Garcia" w:date="2021-05-28T16:25:00Z"/>
                <w:rFonts w:ascii="Calibri" w:hAnsi="Calibri" w:cs="Calibri"/>
                <w:b/>
                <w:bCs/>
                <w:color w:val="FF0000"/>
                <w:sz w:val="16"/>
                <w:szCs w:val="16"/>
                <w:lang w:eastAsia="es-CO"/>
                <w:rPrChange w:id="314" w:author="Diana Gonzalez Garcia" w:date="2021-05-28T16:25:00Z">
                  <w:rPr>
                    <w:ins w:id="315" w:author="Diana Gonzalez Garcia" w:date="2021-05-28T16:25:00Z"/>
                    <w:rFonts w:ascii="Calibri" w:hAnsi="Calibri" w:cs="Calibri"/>
                    <w:b/>
                    <w:bCs/>
                    <w:color w:val="FF0000"/>
                    <w:sz w:val="20"/>
                    <w:szCs w:val="20"/>
                    <w:lang w:eastAsia="es-CO"/>
                  </w:rPr>
                </w:rPrChange>
              </w:rPr>
            </w:pPr>
            <w:ins w:id="316" w:author="Diana Gonzalez Garcia" w:date="2021-05-28T16:25:00Z">
              <w:r w:rsidRPr="008C3375">
                <w:rPr>
                  <w:rFonts w:ascii="Calibri" w:hAnsi="Calibri" w:cs="Calibri"/>
                  <w:b/>
                  <w:bCs/>
                  <w:color w:val="FF0000"/>
                  <w:sz w:val="16"/>
                  <w:szCs w:val="16"/>
                  <w:lang w:eastAsia="es-CO"/>
                  <w:rPrChange w:id="317" w:author="Diana Gonzalez Garcia" w:date="2021-05-28T16:25:00Z">
                    <w:rPr>
                      <w:rFonts w:ascii="Calibri" w:hAnsi="Calibri" w:cs="Calibri"/>
                      <w:b/>
                      <w:bCs/>
                      <w:color w:val="FF0000"/>
                      <w:sz w:val="20"/>
                      <w:szCs w:val="20"/>
                      <w:lang w:eastAsia="es-CO"/>
                    </w:rPr>
                  </w:rPrChange>
                </w:rPr>
                <w:t>CÓDIGO TABLA DOMINIOS</w:t>
              </w:r>
            </w:ins>
          </w:p>
        </w:tc>
      </w:tr>
      <w:tr w:rsidR="008C3375" w:rsidRPr="008C3375" w14:paraId="4988034A" w14:textId="77777777" w:rsidTr="008C3375">
        <w:tblPrEx>
          <w:tblPrExChange w:id="318" w:author="Diana Gonzalez Garcia" w:date="2021-05-28T16:25:00Z">
            <w:tblPrEx>
              <w:tblW w:w="21800" w:type="dxa"/>
            </w:tblPrEx>
          </w:tblPrExChange>
        </w:tblPrEx>
        <w:trPr>
          <w:trHeight w:val="255"/>
          <w:ins w:id="319" w:author="Diana Gonzalez Garcia" w:date="2021-05-28T16:25:00Z"/>
          <w:trPrChange w:id="320" w:author="Diana Gonzalez Garcia" w:date="2021-05-28T16:25:00Z">
            <w:trPr>
              <w:trHeight w:val="255"/>
            </w:trPr>
          </w:trPrChange>
        </w:trPr>
        <w:tc>
          <w:tcPr>
            <w:tcW w:w="427" w:type="pct"/>
            <w:vMerge w:val="restart"/>
            <w:tcBorders>
              <w:top w:val="single" w:sz="4" w:space="0" w:color="auto"/>
              <w:left w:val="single" w:sz="8" w:space="0" w:color="auto"/>
              <w:bottom w:val="single" w:sz="4" w:space="0" w:color="000000"/>
              <w:right w:val="single" w:sz="4" w:space="0" w:color="auto"/>
            </w:tcBorders>
            <w:shd w:val="clear" w:color="auto" w:fill="auto"/>
            <w:noWrap/>
            <w:vAlign w:val="center"/>
            <w:hideMark/>
            <w:tcPrChange w:id="321" w:author="Diana Gonzalez Garcia" w:date="2021-05-28T16:25:00Z">
              <w:tcPr>
                <w:tcW w:w="1860" w:type="dxa"/>
                <w:gridSpan w:val="2"/>
                <w:vMerge w:val="restart"/>
                <w:tcBorders>
                  <w:top w:val="single" w:sz="4" w:space="0" w:color="auto"/>
                  <w:left w:val="single" w:sz="8" w:space="0" w:color="auto"/>
                  <w:bottom w:val="single" w:sz="4" w:space="0" w:color="000000"/>
                  <w:right w:val="single" w:sz="4" w:space="0" w:color="auto"/>
                </w:tcBorders>
                <w:shd w:val="clear" w:color="auto" w:fill="auto"/>
                <w:noWrap/>
                <w:vAlign w:val="center"/>
                <w:hideMark/>
              </w:tcPr>
            </w:tcPrChange>
          </w:tcPr>
          <w:p w14:paraId="6D359B17" w14:textId="77777777" w:rsidR="008C3375" w:rsidRPr="008C3375" w:rsidRDefault="008C3375" w:rsidP="008C3375">
            <w:pPr>
              <w:spacing w:after="0" w:line="240" w:lineRule="auto"/>
              <w:jc w:val="center"/>
              <w:rPr>
                <w:ins w:id="322" w:author="Diana Gonzalez Garcia" w:date="2021-05-28T16:25:00Z"/>
                <w:rFonts w:ascii="Calibri" w:hAnsi="Calibri" w:cs="Calibri"/>
                <w:sz w:val="16"/>
                <w:szCs w:val="16"/>
                <w:lang w:eastAsia="es-CO"/>
                <w:rPrChange w:id="323" w:author="Diana Gonzalez Garcia" w:date="2021-05-28T16:25:00Z">
                  <w:rPr>
                    <w:ins w:id="324" w:author="Diana Gonzalez Garcia" w:date="2021-05-28T16:25:00Z"/>
                    <w:rFonts w:ascii="Calibri" w:hAnsi="Calibri" w:cs="Calibri"/>
                    <w:sz w:val="20"/>
                    <w:szCs w:val="20"/>
                    <w:lang w:eastAsia="es-CO"/>
                  </w:rPr>
                </w:rPrChange>
              </w:rPr>
            </w:pPr>
            <w:proofErr w:type="spellStart"/>
            <w:ins w:id="325" w:author="Diana Gonzalez Garcia" w:date="2021-05-28T16:25:00Z">
              <w:r w:rsidRPr="008C3375">
                <w:rPr>
                  <w:rFonts w:ascii="Calibri" w:hAnsi="Calibri" w:cs="Calibri"/>
                  <w:sz w:val="16"/>
                  <w:szCs w:val="16"/>
                  <w:lang w:eastAsia="es-CO"/>
                  <w:rPrChange w:id="326" w:author="Diana Gonzalez Garcia" w:date="2021-05-28T16:25:00Z">
                    <w:rPr>
                      <w:rFonts w:ascii="Calibri" w:hAnsi="Calibri" w:cs="Calibri"/>
                      <w:sz w:val="20"/>
                      <w:szCs w:val="20"/>
                      <w:lang w:eastAsia="es-CO"/>
                    </w:rPr>
                  </w:rPrChange>
                </w:rPr>
                <w:t>AV_ESP_USO</w:t>
              </w:r>
              <w:proofErr w:type="spellEnd"/>
            </w:ins>
          </w:p>
        </w:tc>
        <w:tc>
          <w:tcPr>
            <w:tcW w:w="872" w:type="pct"/>
            <w:tcBorders>
              <w:top w:val="single" w:sz="4" w:space="0" w:color="auto"/>
              <w:left w:val="nil"/>
              <w:bottom w:val="single" w:sz="4" w:space="0" w:color="auto"/>
              <w:right w:val="single" w:sz="4" w:space="0" w:color="auto"/>
            </w:tcBorders>
            <w:shd w:val="clear" w:color="auto" w:fill="auto"/>
            <w:noWrap/>
            <w:vAlign w:val="center"/>
            <w:hideMark/>
            <w:tcPrChange w:id="327" w:author="Diana Gonzalez Garcia" w:date="2021-05-28T16:25:00Z">
              <w:tcPr>
                <w:tcW w:w="3800" w:type="dxa"/>
                <w:gridSpan w:val="2"/>
                <w:tcBorders>
                  <w:top w:val="single" w:sz="4" w:space="0" w:color="auto"/>
                  <w:left w:val="nil"/>
                  <w:bottom w:val="single" w:sz="4" w:space="0" w:color="auto"/>
                  <w:right w:val="single" w:sz="4" w:space="0" w:color="auto"/>
                </w:tcBorders>
                <w:shd w:val="clear" w:color="auto" w:fill="auto"/>
                <w:noWrap/>
                <w:vAlign w:val="center"/>
                <w:hideMark/>
              </w:tcPr>
            </w:tcPrChange>
          </w:tcPr>
          <w:p w14:paraId="3C8BA097" w14:textId="77777777" w:rsidR="008C3375" w:rsidRPr="008C3375" w:rsidRDefault="008C3375" w:rsidP="008C3375">
            <w:pPr>
              <w:spacing w:after="0" w:line="240" w:lineRule="auto"/>
              <w:jc w:val="center"/>
              <w:rPr>
                <w:ins w:id="328" w:author="Diana Gonzalez Garcia" w:date="2021-05-28T16:25:00Z"/>
                <w:rFonts w:ascii="Calibri" w:hAnsi="Calibri" w:cs="Calibri"/>
                <w:sz w:val="16"/>
                <w:szCs w:val="16"/>
                <w:lang w:eastAsia="es-CO"/>
                <w:rPrChange w:id="329" w:author="Diana Gonzalez Garcia" w:date="2021-05-28T16:25:00Z">
                  <w:rPr>
                    <w:ins w:id="330" w:author="Diana Gonzalez Garcia" w:date="2021-05-28T16:25:00Z"/>
                    <w:rFonts w:ascii="Calibri" w:hAnsi="Calibri" w:cs="Calibri"/>
                    <w:sz w:val="20"/>
                    <w:szCs w:val="20"/>
                    <w:lang w:eastAsia="es-CO"/>
                  </w:rPr>
                </w:rPrChange>
              </w:rPr>
            </w:pPr>
            <w:ins w:id="331" w:author="Diana Gonzalez Garcia" w:date="2021-05-28T16:25:00Z">
              <w:r w:rsidRPr="008C3375">
                <w:rPr>
                  <w:rFonts w:ascii="Calibri" w:hAnsi="Calibri" w:cs="Calibri"/>
                  <w:sz w:val="16"/>
                  <w:szCs w:val="16"/>
                  <w:lang w:eastAsia="es-CO"/>
                  <w:rPrChange w:id="332" w:author="Diana Gonzalez Garcia" w:date="2021-05-28T16:25:00Z">
                    <w:rPr>
                      <w:rFonts w:ascii="Calibri" w:hAnsi="Calibri" w:cs="Calibri"/>
                      <w:sz w:val="20"/>
                      <w:szCs w:val="20"/>
                      <w:lang w:eastAsia="es-CO"/>
                    </w:rPr>
                  </w:rPrChange>
                </w:rPr>
                <w:t>047- Teatro en PH fuera de centro comercio</w:t>
              </w:r>
            </w:ins>
          </w:p>
        </w:tc>
        <w:tc>
          <w:tcPr>
            <w:tcW w:w="1688"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Change w:id="333" w:author="Diana Gonzalez Garcia" w:date="2021-05-28T16:25:00Z">
              <w:tcPr>
                <w:tcW w:w="7360" w:type="dxa"/>
                <w:gridSpan w:val="4"/>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tcPrChange>
          </w:tcPr>
          <w:p w14:paraId="539C9599" w14:textId="77777777" w:rsidR="008C3375" w:rsidRPr="008C3375" w:rsidRDefault="008C3375" w:rsidP="008C3375">
            <w:pPr>
              <w:spacing w:after="0" w:line="240" w:lineRule="auto"/>
              <w:jc w:val="both"/>
              <w:rPr>
                <w:ins w:id="334" w:author="Diana Gonzalez Garcia" w:date="2021-05-28T16:25:00Z"/>
                <w:rFonts w:ascii="Calibri" w:hAnsi="Calibri" w:cs="Calibri"/>
                <w:sz w:val="16"/>
                <w:szCs w:val="16"/>
                <w:lang w:eastAsia="es-CO"/>
                <w:rPrChange w:id="335" w:author="Diana Gonzalez Garcia" w:date="2021-05-28T16:25:00Z">
                  <w:rPr>
                    <w:ins w:id="336" w:author="Diana Gonzalez Garcia" w:date="2021-05-28T16:25:00Z"/>
                    <w:rFonts w:ascii="Calibri" w:hAnsi="Calibri" w:cs="Calibri"/>
                    <w:sz w:val="20"/>
                    <w:szCs w:val="20"/>
                    <w:lang w:eastAsia="es-CO"/>
                  </w:rPr>
                </w:rPrChange>
              </w:rPr>
            </w:pPr>
            <w:ins w:id="337" w:author="Diana Gonzalez Garcia" w:date="2021-05-28T16:25:00Z">
              <w:r w:rsidRPr="008C3375">
                <w:rPr>
                  <w:rFonts w:ascii="Calibri" w:hAnsi="Calibri" w:cs="Calibri"/>
                  <w:sz w:val="16"/>
                  <w:szCs w:val="16"/>
                  <w:lang w:eastAsia="es-CO"/>
                  <w:rPrChange w:id="338" w:author="Diana Gonzalez Garcia" w:date="2021-05-28T16:25:00Z">
                    <w:rPr>
                      <w:rFonts w:ascii="Calibri" w:hAnsi="Calibri" w:cs="Calibri"/>
                      <w:sz w:val="20"/>
                      <w:szCs w:val="20"/>
                      <w:lang w:eastAsia="es-CO"/>
                    </w:rPr>
                  </w:rPrChange>
                </w:rPr>
                <w:t>Predios con usos sin tabla de valores ni modelo econométrico</w:t>
              </w:r>
              <w:r w:rsidRPr="008C3375">
                <w:rPr>
                  <w:rFonts w:ascii="Calibri" w:hAnsi="Calibri" w:cs="Calibri"/>
                  <w:sz w:val="16"/>
                  <w:szCs w:val="16"/>
                  <w:lang w:eastAsia="es-CO"/>
                  <w:rPrChange w:id="339" w:author="Diana Gonzalez Garcia" w:date="2021-05-28T16:25:00Z">
                    <w:rPr>
                      <w:rFonts w:ascii="Calibri" w:hAnsi="Calibri" w:cs="Calibri"/>
                      <w:sz w:val="20"/>
                      <w:szCs w:val="20"/>
                      <w:lang w:eastAsia="es-CO"/>
                    </w:rPr>
                  </w:rPrChange>
                </w:rPr>
                <w:br/>
                <w:t>Corresponde a los predios que tienen alguno de los usos descritos en cualquiera de sus unidades calificadas.</w:t>
              </w:r>
            </w:ins>
          </w:p>
        </w:tc>
        <w:tc>
          <w:tcPr>
            <w:tcW w:w="1477" w:type="pct"/>
            <w:vMerge w:val="restart"/>
            <w:tcBorders>
              <w:top w:val="nil"/>
              <w:left w:val="single" w:sz="4" w:space="0" w:color="auto"/>
              <w:bottom w:val="single" w:sz="4" w:space="0" w:color="000000"/>
              <w:right w:val="single" w:sz="4" w:space="0" w:color="auto"/>
            </w:tcBorders>
            <w:shd w:val="clear" w:color="auto" w:fill="auto"/>
            <w:vAlign w:val="center"/>
            <w:hideMark/>
            <w:tcPrChange w:id="340" w:author="Diana Gonzalez Garcia" w:date="2021-05-28T16:25:00Z">
              <w:tcPr>
                <w:tcW w:w="6440" w:type="dxa"/>
                <w:vMerge w:val="restart"/>
                <w:tcBorders>
                  <w:top w:val="nil"/>
                  <w:left w:val="single" w:sz="4" w:space="0" w:color="auto"/>
                  <w:bottom w:val="single" w:sz="4" w:space="0" w:color="000000"/>
                  <w:right w:val="single" w:sz="4" w:space="0" w:color="auto"/>
                </w:tcBorders>
                <w:shd w:val="clear" w:color="auto" w:fill="auto"/>
                <w:vAlign w:val="center"/>
                <w:hideMark/>
              </w:tcPr>
            </w:tcPrChange>
          </w:tcPr>
          <w:p w14:paraId="3923F921" w14:textId="10625D31" w:rsidR="008C3375" w:rsidRPr="008C3375" w:rsidRDefault="008C3375" w:rsidP="008C3375">
            <w:pPr>
              <w:spacing w:after="0" w:line="240" w:lineRule="auto"/>
              <w:jc w:val="both"/>
              <w:rPr>
                <w:ins w:id="341" w:author="Diana Gonzalez Garcia" w:date="2021-05-28T16:25:00Z"/>
                <w:rFonts w:ascii="Calibri" w:hAnsi="Calibri" w:cs="Calibri"/>
                <w:sz w:val="16"/>
                <w:szCs w:val="16"/>
                <w:lang w:eastAsia="es-CO"/>
                <w:rPrChange w:id="342" w:author="Diana Gonzalez Garcia" w:date="2021-05-28T16:25:00Z">
                  <w:rPr>
                    <w:ins w:id="343" w:author="Diana Gonzalez Garcia" w:date="2021-05-28T16:25:00Z"/>
                    <w:rFonts w:ascii="Calibri" w:hAnsi="Calibri" w:cs="Calibri"/>
                    <w:sz w:val="20"/>
                    <w:szCs w:val="20"/>
                    <w:lang w:eastAsia="es-CO"/>
                  </w:rPr>
                </w:rPrChange>
              </w:rPr>
            </w:pPr>
            <w:ins w:id="344" w:author="Diana Gonzalez Garcia" w:date="2021-05-28T16:25:00Z">
              <w:r w:rsidRPr="008C3375">
                <w:rPr>
                  <w:rFonts w:ascii="Calibri" w:hAnsi="Calibri" w:cs="Calibri"/>
                  <w:sz w:val="16"/>
                  <w:szCs w:val="16"/>
                  <w:lang w:eastAsia="es-CO"/>
                  <w:rPrChange w:id="345" w:author="Diana Gonzalez Garcia" w:date="2021-05-28T16:25:00Z">
                    <w:rPr>
                      <w:rFonts w:ascii="Calibri" w:hAnsi="Calibri" w:cs="Calibri"/>
                      <w:sz w:val="20"/>
                      <w:szCs w:val="20"/>
                      <w:lang w:eastAsia="es-CO"/>
                    </w:rPr>
                  </w:rPrChange>
                </w:rPr>
                <w:t>LIQUIDACIÓN DE PREDIOS CON AL MENOS UNA UNIDAD CALIFICADA CON USO DE AVALÚO ESPECIAL: si un predio tiene al menos una unidad calificada con uso de avalúo especial por:</w:t>
              </w:r>
              <w:r w:rsidRPr="008C3375">
                <w:rPr>
                  <w:rFonts w:ascii="Calibri" w:hAnsi="Calibri" w:cs="Calibri"/>
                  <w:sz w:val="16"/>
                  <w:szCs w:val="16"/>
                  <w:lang w:eastAsia="es-CO"/>
                  <w:rPrChange w:id="346" w:author="Diana Gonzalez Garcia" w:date="2021-05-28T16:25:00Z">
                    <w:rPr>
                      <w:rFonts w:ascii="Calibri" w:hAnsi="Calibri" w:cs="Calibri"/>
                      <w:sz w:val="20"/>
                      <w:szCs w:val="20"/>
                      <w:lang w:eastAsia="es-CO"/>
                    </w:rPr>
                  </w:rPrChange>
                </w:rPr>
                <w:br/>
              </w:r>
              <w:r w:rsidRPr="008C3375">
                <w:rPr>
                  <w:rFonts w:ascii="Calibri" w:hAnsi="Calibri" w:cs="Calibri"/>
                  <w:sz w:val="16"/>
                  <w:szCs w:val="16"/>
                  <w:lang w:eastAsia="es-CO"/>
                  <w:rPrChange w:id="347" w:author="Diana Gonzalez Garcia" w:date="2021-05-28T16:25:00Z">
                    <w:rPr>
                      <w:rFonts w:ascii="Calibri" w:hAnsi="Calibri" w:cs="Calibri"/>
                      <w:sz w:val="20"/>
                      <w:szCs w:val="20"/>
                      <w:lang w:eastAsia="es-CO"/>
                    </w:rPr>
                  </w:rPrChange>
                </w:rPr>
                <w:br/>
                <w:t>- Uso sin tabla de valores ni modelo econométrico,</w:t>
              </w:r>
              <w:r w:rsidRPr="008C3375">
                <w:rPr>
                  <w:rFonts w:ascii="Calibri" w:hAnsi="Calibri" w:cs="Calibri"/>
                  <w:sz w:val="16"/>
                  <w:szCs w:val="16"/>
                  <w:lang w:eastAsia="es-CO"/>
                  <w:rPrChange w:id="348" w:author="Diana Gonzalez Garcia" w:date="2021-05-28T16:25:00Z">
                    <w:rPr>
                      <w:rFonts w:ascii="Calibri" w:hAnsi="Calibri" w:cs="Calibri"/>
                      <w:sz w:val="20"/>
                      <w:szCs w:val="20"/>
                      <w:lang w:eastAsia="es-CO"/>
                    </w:rPr>
                  </w:rPrChange>
                </w:rPr>
                <w:br/>
                <w:t>- Uso sin tabla de valores ni modelo econométrico - Centro Comercial,</w:t>
              </w:r>
              <w:r w:rsidRPr="008C3375">
                <w:rPr>
                  <w:rFonts w:ascii="Calibri" w:hAnsi="Calibri" w:cs="Calibri"/>
                  <w:sz w:val="16"/>
                  <w:szCs w:val="16"/>
                  <w:lang w:eastAsia="es-CO"/>
                  <w:rPrChange w:id="349" w:author="Diana Gonzalez Garcia" w:date="2021-05-28T16:25:00Z">
                    <w:rPr>
                      <w:rFonts w:ascii="Calibri" w:hAnsi="Calibri" w:cs="Calibri"/>
                      <w:sz w:val="20"/>
                      <w:szCs w:val="20"/>
                      <w:lang w:eastAsia="es-CO"/>
                    </w:rPr>
                  </w:rPrChange>
                </w:rPr>
                <w:br/>
                <w:t>- Unidades calificadas de predios de especial atención por sus condiciones especiales de construcción, las cuales requieren de un presupuesto de obra particular, o</w:t>
              </w:r>
              <w:r w:rsidRPr="008C3375">
                <w:rPr>
                  <w:rFonts w:ascii="Calibri" w:hAnsi="Calibri" w:cs="Calibri"/>
                  <w:sz w:val="16"/>
                  <w:szCs w:val="16"/>
                  <w:lang w:eastAsia="es-CO"/>
                  <w:rPrChange w:id="350" w:author="Diana Gonzalez Garcia" w:date="2021-05-28T16:25:00Z">
                    <w:rPr>
                      <w:rFonts w:ascii="Calibri" w:hAnsi="Calibri" w:cs="Calibri"/>
                      <w:sz w:val="20"/>
                      <w:szCs w:val="20"/>
                      <w:lang w:eastAsia="es-CO"/>
                    </w:rPr>
                  </w:rPrChange>
                </w:rPr>
                <w:br/>
                <w:t>- Predios con unidades calificadas que superen los topes de áreas construidas definidas en las Tablas de Valores Unitarios de Construcción (área, puntaje o edad),</w:t>
              </w:r>
              <w:r w:rsidRPr="008C3375">
                <w:rPr>
                  <w:rFonts w:ascii="Calibri" w:hAnsi="Calibri" w:cs="Calibri"/>
                  <w:sz w:val="16"/>
                  <w:szCs w:val="16"/>
                  <w:lang w:eastAsia="es-CO"/>
                  <w:rPrChange w:id="351" w:author="Diana Gonzalez Garcia" w:date="2021-05-28T16:25:00Z">
                    <w:rPr>
                      <w:rFonts w:ascii="Calibri" w:hAnsi="Calibri" w:cs="Calibri"/>
                      <w:sz w:val="20"/>
                      <w:szCs w:val="20"/>
                      <w:lang w:eastAsia="es-CO"/>
                    </w:rPr>
                  </w:rPrChange>
                </w:rPr>
                <w:br/>
              </w:r>
              <w:r w:rsidRPr="008C3375">
                <w:rPr>
                  <w:rFonts w:ascii="Calibri" w:hAnsi="Calibri" w:cs="Calibri"/>
                  <w:sz w:val="16"/>
                  <w:szCs w:val="16"/>
                  <w:lang w:eastAsia="es-CO"/>
                  <w:rPrChange w:id="352" w:author="Diana Gonzalez Garcia" w:date="2021-05-28T16:25:00Z">
                    <w:rPr>
                      <w:rFonts w:ascii="Calibri" w:hAnsi="Calibri" w:cs="Calibri"/>
                      <w:sz w:val="20"/>
                      <w:szCs w:val="20"/>
                      <w:lang w:eastAsia="es-CO"/>
                    </w:rPr>
                  </w:rPrChange>
                </w:rPr>
                <w:br/>
                <w:t xml:space="preserve">La unidad calificada que esté en alguna de las tres categorías anteriores será avalúo especial. Para el resto de </w:t>
              </w:r>
            </w:ins>
            <w:ins w:id="353" w:author="Diana Gonzalez Garcia" w:date="2021-05-28T16:48:00Z">
              <w:r w:rsidR="00D203B1" w:rsidRPr="008C3375">
                <w:rPr>
                  <w:rFonts w:ascii="Calibri" w:hAnsi="Calibri" w:cs="Calibri"/>
                  <w:sz w:val="16"/>
                  <w:szCs w:val="16"/>
                  <w:lang w:eastAsia="es-CO"/>
                  <w:rPrChange w:id="354" w:author="Diana Gonzalez Garcia" w:date="2021-05-28T16:25:00Z">
                    <w:rPr>
                      <w:rFonts w:ascii="Calibri" w:hAnsi="Calibri" w:cs="Calibri"/>
                      <w:sz w:val="16"/>
                      <w:szCs w:val="16"/>
                      <w:lang w:eastAsia="es-CO"/>
                    </w:rPr>
                  </w:rPrChange>
                </w:rPr>
                <w:t>las unidades</w:t>
              </w:r>
            </w:ins>
            <w:ins w:id="355" w:author="Diana Gonzalez Garcia" w:date="2021-05-28T16:25:00Z">
              <w:r w:rsidRPr="008C3375">
                <w:rPr>
                  <w:rFonts w:ascii="Calibri" w:hAnsi="Calibri" w:cs="Calibri"/>
                  <w:sz w:val="16"/>
                  <w:szCs w:val="16"/>
                  <w:lang w:eastAsia="es-CO"/>
                  <w:rPrChange w:id="356" w:author="Diana Gonzalez Garcia" w:date="2021-05-28T16:25:00Z">
                    <w:rPr>
                      <w:rFonts w:ascii="Calibri" w:hAnsi="Calibri" w:cs="Calibri"/>
                      <w:sz w:val="20"/>
                      <w:szCs w:val="20"/>
                      <w:lang w:eastAsia="es-CO"/>
                    </w:rPr>
                  </w:rPrChange>
                </w:rPr>
                <w:t xml:space="preserve"> calificadas que no estén en las tres categorías anteriores, se liquidarán de acuerdo con la variable modelo que corresponda.</w:t>
              </w:r>
            </w:ins>
          </w:p>
        </w:tc>
        <w:tc>
          <w:tcPr>
            <w:tcW w:w="537" w:type="pct"/>
            <w:vMerge w:val="restart"/>
            <w:tcBorders>
              <w:top w:val="single" w:sz="4" w:space="0" w:color="auto"/>
              <w:left w:val="single" w:sz="4" w:space="0" w:color="auto"/>
              <w:bottom w:val="single" w:sz="4" w:space="0" w:color="000000"/>
              <w:right w:val="single" w:sz="8" w:space="0" w:color="auto"/>
            </w:tcBorders>
            <w:shd w:val="clear" w:color="auto" w:fill="auto"/>
            <w:noWrap/>
            <w:vAlign w:val="center"/>
            <w:hideMark/>
            <w:tcPrChange w:id="357" w:author="Diana Gonzalez Garcia" w:date="2021-05-28T16:25:00Z">
              <w:tcPr>
                <w:tcW w:w="2340" w:type="dxa"/>
                <w:vMerge w:val="restart"/>
                <w:tcBorders>
                  <w:top w:val="single" w:sz="4" w:space="0" w:color="auto"/>
                  <w:left w:val="single" w:sz="4" w:space="0" w:color="auto"/>
                  <w:bottom w:val="single" w:sz="4" w:space="0" w:color="000000"/>
                  <w:right w:val="single" w:sz="8" w:space="0" w:color="auto"/>
                </w:tcBorders>
                <w:shd w:val="clear" w:color="auto" w:fill="auto"/>
                <w:noWrap/>
                <w:vAlign w:val="center"/>
                <w:hideMark/>
              </w:tcPr>
            </w:tcPrChange>
          </w:tcPr>
          <w:p w14:paraId="34194C11" w14:textId="77777777" w:rsidR="008C3375" w:rsidRPr="008C3375" w:rsidRDefault="008C3375" w:rsidP="008C3375">
            <w:pPr>
              <w:spacing w:after="0" w:line="240" w:lineRule="auto"/>
              <w:jc w:val="center"/>
              <w:rPr>
                <w:ins w:id="358" w:author="Diana Gonzalez Garcia" w:date="2021-05-28T16:25:00Z"/>
                <w:rFonts w:ascii="Calibri" w:hAnsi="Calibri" w:cs="Calibri"/>
                <w:color w:val="FF0000"/>
                <w:sz w:val="16"/>
                <w:szCs w:val="16"/>
                <w:lang w:eastAsia="es-CO"/>
                <w:rPrChange w:id="359" w:author="Diana Gonzalez Garcia" w:date="2021-05-28T16:25:00Z">
                  <w:rPr>
                    <w:ins w:id="360" w:author="Diana Gonzalez Garcia" w:date="2021-05-28T16:25:00Z"/>
                    <w:rFonts w:ascii="Calibri" w:hAnsi="Calibri" w:cs="Calibri"/>
                    <w:color w:val="FF0000"/>
                    <w:sz w:val="20"/>
                    <w:szCs w:val="20"/>
                    <w:lang w:eastAsia="es-CO"/>
                  </w:rPr>
                </w:rPrChange>
              </w:rPr>
            </w:pPr>
            <w:ins w:id="361" w:author="Diana Gonzalez Garcia" w:date="2021-05-28T16:25:00Z">
              <w:r w:rsidRPr="008C3375">
                <w:rPr>
                  <w:rFonts w:ascii="Calibri" w:hAnsi="Calibri" w:cs="Calibri"/>
                  <w:color w:val="FF0000"/>
                  <w:sz w:val="16"/>
                  <w:szCs w:val="16"/>
                  <w:lang w:eastAsia="es-CO"/>
                  <w:rPrChange w:id="362" w:author="Diana Gonzalez Garcia" w:date="2021-05-28T16:25:00Z">
                    <w:rPr>
                      <w:rFonts w:ascii="Calibri" w:hAnsi="Calibri" w:cs="Calibri"/>
                      <w:color w:val="FF0000"/>
                      <w:sz w:val="20"/>
                      <w:szCs w:val="20"/>
                      <w:lang w:eastAsia="es-CO"/>
                    </w:rPr>
                  </w:rPrChange>
                </w:rPr>
                <w:t>4</w:t>
              </w:r>
            </w:ins>
          </w:p>
        </w:tc>
      </w:tr>
      <w:tr w:rsidR="008C3375" w:rsidRPr="008C3375" w14:paraId="02A439D9" w14:textId="77777777" w:rsidTr="008C3375">
        <w:tblPrEx>
          <w:tblPrExChange w:id="363" w:author="Diana Gonzalez Garcia" w:date="2021-05-28T16:25:00Z">
            <w:tblPrEx>
              <w:tblW w:w="21800" w:type="dxa"/>
            </w:tblPrEx>
          </w:tblPrExChange>
        </w:tblPrEx>
        <w:trPr>
          <w:trHeight w:val="255"/>
          <w:ins w:id="364" w:author="Diana Gonzalez Garcia" w:date="2021-05-28T16:25:00Z"/>
          <w:trPrChange w:id="365" w:author="Diana Gonzalez Garcia" w:date="2021-05-28T16:25:00Z">
            <w:trPr>
              <w:trHeight w:val="255"/>
            </w:trPr>
          </w:trPrChange>
        </w:trPr>
        <w:tc>
          <w:tcPr>
            <w:tcW w:w="427" w:type="pct"/>
            <w:vMerge/>
            <w:tcBorders>
              <w:top w:val="single" w:sz="4" w:space="0" w:color="auto"/>
              <w:left w:val="single" w:sz="8" w:space="0" w:color="auto"/>
              <w:bottom w:val="single" w:sz="4" w:space="0" w:color="000000"/>
              <w:right w:val="single" w:sz="4" w:space="0" w:color="auto"/>
            </w:tcBorders>
            <w:vAlign w:val="center"/>
            <w:hideMark/>
            <w:tcPrChange w:id="366" w:author="Diana Gonzalez Garcia" w:date="2021-05-28T16:25:00Z">
              <w:tcPr>
                <w:tcW w:w="1860" w:type="dxa"/>
                <w:gridSpan w:val="2"/>
                <w:vMerge/>
                <w:tcBorders>
                  <w:top w:val="single" w:sz="4" w:space="0" w:color="auto"/>
                  <w:left w:val="single" w:sz="8" w:space="0" w:color="auto"/>
                  <w:bottom w:val="single" w:sz="4" w:space="0" w:color="000000"/>
                  <w:right w:val="single" w:sz="4" w:space="0" w:color="auto"/>
                </w:tcBorders>
                <w:vAlign w:val="center"/>
                <w:hideMark/>
              </w:tcPr>
            </w:tcPrChange>
          </w:tcPr>
          <w:p w14:paraId="01F302EE" w14:textId="77777777" w:rsidR="008C3375" w:rsidRPr="008C3375" w:rsidRDefault="008C3375" w:rsidP="008C3375">
            <w:pPr>
              <w:spacing w:after="0" w:line="240" w:lineRule="auto"/>
              <w:rPr>
                <w:ins w:id="367" w:author="Diana Gonzalez Garcia" w:date="2021-05-28T16:25:00Z"/>
                <w:rFonts w:ascii="Calibri" w:hAnsi="Calibri" w:cs="Calibri"/>
                <w:sz w:val="16"/>
                <w:szCs w:val="16"/>
                <w:lang w:eastAsia="es-CO"/>
                <w:rPrChange w:id="368" w:author="Diana Gonzalez Garcia" w:date="2021-05-28T16:25:00Z">
                  <w:rPr>
                    <w:ins w:id="369" w:author="Diana Gonzalez Garcia" w:date="2021-05-28T16:25:00Z"/>
                    <w:rFonts w:ascii="Calibri" w:hAnsi="Calibri" w:cs="Calibri"/>
                    <w:sz w:val="20"/>
                    <w:szCs w:val="20"/>
                    <w:lang w:eastAsia="es-CO"/>
                  </w:rPr>
                </w:rPrChange>
              </w:rPr>
            </w:pPr>
          </w:p>
        </w:tc>
        <w:tc>
          <w:tcPr>
            <w:tcW w:w="872" w:type="pct"/>
            <w:tcBorders>
              <w:top w:val="nil"/>
              <w:left w:val="nil"/>
              <w:bottom w:val="single" w:sz="4" w:space="0" w:color="auto"/>
              <w:right w:val="single" w:sz="4" w:space="0" w:color="auto"/>
            </w:tcBorders>
            <w:shd w:val="clear" w:color="auto" w:fill="auto"/>
            <w:noWrap/>
            <w:vAlign w:val="center"/>
            <w:hideMark/>
            <w:tcPrChange w:id="370" w:author="Diana Gonzalez Garcia" w:date="2021-05-28T16:25:00Z">
              <w:tcPr>
                <w:tcW w:w="3800" w:type="dxa"/>
                <w:gridSpan w:val="2"/>
                <w:tcBorders>
                  <w:top w:val="nil"/>
                  <w:left w:val="nil"/>
                  <w:bottom w:val="single" w:sz="4" w:space="0" w:color="auto"/>
                  <w:right w:val="single" w:sz="4" w:space="0" w:color="auto"/>
                </w:tcBorders>
                <w:shd w:val="clear" w:color="auto" w:fill="auto"/>
                <w:noWrap/>
                <w:vAlign w:val="center"/>
                <w:hideMark/>
              </w:tcPr>
            </w:tcPrChange>
          </w:tcPr>
          <w:p w14:paraId="62C41E27" w14:textId="77777777" w:rsidR="008C3375" w:rsidRPr="008C3375" w:rsidRDefault="008C3375" w:rsidP="008C3375">
            <w:pPr>
              <w:spacing w:after="0" w:line="240" w:lineRule="auto"/>
              <w:jc w:val="center"/>
              <w:rPr>
                <w:ins w:id="371" w:author="Diana Gonzalez Garcia" w:date="2021-05-28T16:25:00Z"/>
                <w:rFonts w:ascii="Calibri" w:hAnsi="Calibri" w:cs="Calibri"/>
                <w:sz w:val="16"/>
                <w:szCs w:val="16"/>
                <w:lang w:eastAsia="es-CO"/>
                <w:rPrChange w:id="372" w:author="Diana Gonzalez Garcia" w:date="2021-05-28T16:25:00Z">
                  <w:rPr>
                    <w:ins w:id="373" w:author="Diana Gonzalez Garcia" w:date="2021-05-28T16:25:00Z"/>
                    <w:rFonts w:ascii="Calibri" w:hAnsi="Calibri" w:cs="Calibri"/>
                    <w:sz w:val="20"/>
                    <w:szCs w:val="20"/>
                    <w:lang w:eastAsia="es-CO"/>
                  </w:rPr>
                </w:rPrChange>
              </w:rPr>
            </w:pPr>
            <w:ins w:id="374" w:author="Diana Gonzalez Garcia" w:date="2021-05-28T16:25:00Z">
              <w:r w:rsidRPr="008C3375">
                <w:rPr>
                  <w:rFonts w:ascii="Calibri" w:hAnsi="Calibri" w:cs="Calibri"/>
                  <w:sz w:val="16"/>
                  <w:szCs w:val="16"/>
                  <w:lang w:eastAsia="es-CO"/>
                  <w:rPrChange w:id="375" w:author="Diana Gonzalez Garcia" w:date="2021-05-28T16:25:00Z">
                    <w:rPr>
                      <w:rFonts w:ascii="Calibri" w:hAnsi="Calibri" w:cs="Calibri"/>
                      <w:sz w:val="20"/>
                      <w:szCs w:val="20"/>
                      <w:lang w:eastAsia="es-CO"/>
                    </w:rPr>
                  </w:rPrChange>
                </w:rPr>
                <w:t>055 - Cementerios</w:t>
              </w:r>
            </w:ins>
          </w:p>
        </w:tc>
        <w:tc>
          <w:tcPr>
            <w:tcW w:w="1688" w:type="pct"/>
            <w:vMerge/>
            <w:tcBorders>
              <w:top w:val="single" w:sz="4" w:space="0" w:color="auto"/>
              <w:left w:val="single" w:sz="4" w:space="0" w:color="auto"/>
              <w:bottom w:val="single" w:sz="4" w:space="0" w:color="000000"/>
              <w:right w:val="single" w:sz="4" w:space="0" w:color="auto"/>
            </w:tcBorders>
            <w:vAlign w:val="center"/>
            <w:hideMark/>
            <w:tcPrChange w:id="376" w:author="Diana Gonzalez Garcia" w:date="2021-05-28T16:25:00Z">
              <w:tcPr>
                <w:tcW w:w="7360" w:type="dxa"/>
                <w:gridSpan w:val="4"/>
                <w:vMerge/>
                <w:tcBorders>
                  <w:top w:val="single" w:sz="4" w:space="0" w:color="auto"/>
                  <w:left w:val="single" w:sz="4" w:space="0" w:color="auto"/>
                  <w:bottom w:val="single" w:sz="4" w:space="0" w:color="000000"/>
                  <w:right w:val="single" w:sz="4" w:space="0" w:color="auto"/>
                </w:tcBorders>
                <w:vAlign w:val="center"/>
                <w:hideMark/>
              </w:tcPr>
            </w:tcPrChange>
          </w:tcPr>
          <w:p w14:paraId="18C5B921" w14:textId="77777777" w:rsidR="008C3375" w:rsidRPr="008C3375" w:rsidRDefault="008C3375" w:rsidP="008C3375">
            <w:pPr>
              <w:spacing w:after="0" w:line="240" w:lineRule="auto"/>
              <w:rPr>
                <w:ins w:id="377" w:author="Diana Gonzalez Garcia" w:date="2021-05-28T16:25:00Z"/>
                <w:rFonts w:ascii="Calibri" w:hAnsi="Calibri" w:cs="Calibri"/>
                <w:sz w:val="16"/>
                <w:szCs w:val="16"/>
                <w:lang w:eastAsia="es-CO"/>
                <w:rPrChange w:id="378" w:author="Diana Gonzalez Garcia" w:date="2021-05-28T16:25:00Z">
                  <w:rPr>
                    <w:ins w:id="379" w:author="Diana Gonzalez Garcia" w:date="2021-05-28T16:25:00Z"/>
                    <w:rFonts w:ascii="Calibri" w:hAnsi="Calibri" w:cs="Calibri"/>
                    <w:sz w:val="20"/>
                    <w:szCs w:val="20"/>
                    <w:lang w:eastAsia="es-CO"/>
                  </w:rPr>
                </w:rPrChange>
              </w:rPr>
            </w:pPr>
          </w:p>
        </w:tc>
        <w:tc>
          <w:tcPr>
            <w:tcW w:w="1477" w:type="pct"/>
            <w:vMerge/>
            <w:tcBorders>
              <w:top w:val="nil"/>
              <w:left w:val="single" w:sz="4" w:space="0" w:color="auto"/>
              <w:bottom w:val="single" w:sz="4" w:space="0" w:color="000000"/>
              <w:right w:val="single" w:sz="4" w:space="0" w:color="auto"/>
            </w:tcBorders>
            <w:vAlign w:val="center"/>
            <w:hideMark/>
            <w:tcPrChange w:id="380" w:author="Diana Gonzalez Garcia" w:date="2021-05-28T16:25:00Z">
              <w:tcPr>
                <w:tcW w:w="6440" w:type="dxa"/>
                <w:vMerge/>
                <w:tcBorders>
                  <w:top w:val="nil"/>
                  <w:left w:val="single" w:sz="4" w:space="0" w:color="auto"/>
                  <w:bottom w:val="single" w:sz="4" w:space="0" w:color="000000"/>
                  <w:right w:val="single" w:sz="4" w:space="0" w:color="auto"/>
                </w:tcBorders>
                <w:vAlign w:val="center"/>
                <w:hideMark/>
              </w:tcPr>
            </w:tcPrChange>
          </w:tcPr>
          <w:p w14:paraId="745BF43D" w14:textId="77777777" w:rsidR="008C3375" w:rsidRPr="008C3375" w:rsidRDefault="008C3375" w:rsidP="008C3375">
            <w:pPr>
              <w:spacing w:after="0" w:line="240" w:lineRule="auto"/>
              <w:rPr>
                <w:ins w:id="381" w:author="Diana Gonzalez Garcia" w:date="2021-05-28T16:25:00Z"/>
                <w:rFonts w:ascii="Calibri" w:hAnsi="Calibri" w:cs="Calibri"/>
                <w:sz w:val="16"/>
                <w:szCs w:val="16"/>
                <w:lang w:eastAsia="es-CO"/>
                <w:rPrChange w:id="382" w:author="Diana Gonzalez Garcia" w:date="2021-05-28T16:25:00Z">
                  <w:rPr>
                    <w:ins w:id="383" w:author="Diana Gonzalez Garcia" w:date="2021-05-28T16:25:00Z"/>
                    <w:rFonts w:ascii="Calibri" w:hAnsi="Calibri" w:cs="Calibri"/>
                    <w:sz w:val="20"/>
                    <w:szCs w:val="20"/>
                    <w:lang w:eastAsia="es-CO"/>
                  </w:rPr>
                </w:rPrChange>
              </w:rPr>
            </w:pPr>
          </w:p>
        </w:tc>
        <w:tc>
          <w:tcPr>
            <w:tcW w:w="537" w:type="pct"/>
            <w:vMerge/>
            <w:tcBorders>
              <w:top w:val="single" w:sz="4" w:space="0" w:color="auto"/>
              <w:left w:val="single" w:sz="4" w:space="0" w:color="auto"/>
              <w:bottom w:val="single" w:sz="4" w:space="0" w:color="000000"/>
              <w:right w:val="single" w:sz="8" w:space="0" w:color="auto"/>
            </w:tcBorders>
            <w:vAlign w:val="center"/>
            <w:hideMark/>
            <w:tcPrChange w:id="384" w:author="Diana Gonzalez Garcia" w:date="2021-05-28T16:25:00Z">
              <w:tcPr>
                <w:tcW w:w="2340" w:type="dxa"/>
                <w:vMerge/>
                <w:tcBorders>
                  <w:top w:val="single" w:sz="4" w:space="0" w:color="auto"/>
                  <w:left w:val="single" w:sz="4" w:space="0" w:color="auto"/>
                  <w:bottom w:val="single" w:sz="4" w:space="0" w:color="000000"/>
                  <w:right w:val="single" w:sz="8" w:space="0" w:color="auto"/>
                </w:tcBorders>
                <w:vAlign w:val="center"/>
                <w:hideMark/>
              </w:tcPr>
            </w:tcPrChange>
          </w:tcPr>
          <w:p w14:paraId="06B5AC6B" w14:textId="77777777" w:rsidR="008C3375" w:rsidRPr="008C3375" w:rsidRDefault="008C3375" w:rsidP="008C3375">
            <w:pPr>
              <w:spacing w:after="0" w:line="240" w:lineRule="auto"/>
              <w:rPr>
                <w:ins w:id="385" w:author="Diana Gonzalez Garcia" w:date="2021-05-28T16:25:00Z"/>
                <w:rFonts w:ascii="Calibri" w:hAnsi="Calibri" w:cs="Calibri"/>
                <w:color w:val="FF0000"/>
                <w:sz w:val="16"/>
                <w:szCs w:val="16"/>
                <w:lang w:eastAsia="es-CO"/>
                <w:rPrChange w:id="386" w:author="Diana Gonzalez Garcia" w:date="2021-05-28T16:25:00Z">
                  <w:rPr>
                    <w:ins w:id="387" w:author="Diana Gonzalez Garcia" w:date="2021-05-28T16:25:00Z"/>
                    <w:rFonts w:ascii="Calibri" w:hAnsi="Calibri" w:cs="Calibri"/>
                    <w:color w:val="FF0000"/>
                    <w:sz w:val="20"/>
                    <w:szCs w:val="20"/>
                    <w:lang w:eastAsia="es-CO"/>
                  </w:rPr>
                </w:rPrChange>
              </w:rPr>
            </w:pPr>
          </w:p>
        </w:tc>
      </w:tr>
      <w:tr w:rsidR="008C3375" w:rsidRPr="008C3375" w14:paraId="20050A5A" w14:textId="77777777" w:rsidTr="008C3375">
        <w:tblPrEx>
          <w:tblPrExChange w:id="388" w:author="Diana Gonzalez Garcia" w:date="2021-05-28T16:25:00Z">
            <w:tblPrEx>
              <w:tblW w:w="21800" w:type="dxa"/>
            </w:tblPrEx>
          </w:tblPrExChange>
        </w:tblPrEx>
        <w:trPr>
          <w:trHeight w:val="255"/>
          <w:ins w:id="389" w:author="Diana Gonzalez Garcia" w:date="2021-05-28T16:25:00Z"/>
          <w:trPrChange w:id="390" w:author="Diana Gonzalez Garcia" w:date="2021-05-28T16:25:00Z">
            <w:trPr>
              <w:trHeight w:val="255"/>
            </w:trPr>
          </w:trPrChange>
        </w:trPr>
        <w:tc>
          <w:tcPr>
            <w:tcW w:w="427" w:type="pct"/>
            <w:vMerge/>
            <w:tcBorders>
              <w:top w:val="single" w:sz="4" w:space="0" w:color="auto"/>
              <w:left w:val="single" w:sz="8" w:space="0" w:color="auto"/>
              <w:bottom w:val="single" w:sz="4" w:space="0" w:color="000000"/>
              <w:right w:val="single" w:sz="4" w:space="0" w:color="auto"/>
            </w:tcBorders>
            <w:vAlign w:val="center"/>
            <w:hideMark/>
            <w:tcPrChange w:id="391" w:author="Diana Gonzalez Garcia" w:date="2021-05-28T16:25:00Z">
              <w:tcPr>
                <w:tcW w:w="1860" w:type="dxa"/>
                <w:gridSpan w:val="2"/>
                <w:vMerge/>
                <w:tcBorders>
                  <w:top w:val="single" w:sz="4" w:space="0" w:color="auto"/>
                  <w:left w:val="single" w:sz="8" w:space="0" w:color="auto"/>
                  <w:bottom w:val="single" w:sz="4" w:space="0" w:color="000000"/>
                  <w:right w:val="single" w:sz="4" w:space="0" w:color="auto"/>
                </w:tcBorders>
                <w:vAlign w:val="center"/>
                <w:hideMark/>
              </w:tcPr>
            </w:tcPrChange>
          </w:tcPr>
          <w:p w14:paraId="714BFD6A" w14:textId="77777777" w:rsidR="008C3375" w:rsidRPr="008C3375" w:rsidRDefault="008C3375" w:rsidP="008C3375">
            <w:pPr>
              <w:spacing w:after="0" w:line="240" w:lineRule="auto"/>
              <w:rPr>
                <w:ins w:id="392" w:author="Diana Gonzalez Garcia" w:date="2021-05-28T16:25:00Z"/>
                <w:rFonts w:ascii="Calibri" w:hAnsi="Calibri" w:cs="Calibri"/>
                <w:sz w:val="16"/>
                <w:szCs w:val="16"/>
                <w:lang w:eastAsia="es-CO"/>
                <w:rPrChange w:id="393" w:author="Diana Gonzalez Garcia" w:date="2021-05-28T16:25:00Z">
                  <w:rPr>
                    <w:ins w:id="394" w:author="Diana Gonzalez Garcia" w:date="2021-05-28T16:25:00Z"/>
                    <w:rFonts w:ascii="Calibri" w:hAnsi="Calibri" w:cs="Calibri"/>
                    <w:sz w:val="20"/>
                    <w:szCs w:val="20"/>
                    <w:lang w:eastAsia="es-CO"/>
                  </w:rPr>
                </w:rPrChange>
              </w:rPr>
            </w:pPr>
          </w:p>
        </w:tc>
        <w:tc>
          <w:tcPr>
            <w:tcW w:w="872" w:type="pct"/>
            <w:tcBorders>
              <w:top w:val="nil"/>
              <w:left w:val="nil"/>
              <w:bottom w:val="single" w:sz="4" w:space="0" w:color="auto"/>
              <w:right w:val="single" w:sz="4" w:space="0" w:color="auto"/>
            </w:tcBorders>
            <w:shd w:val="clear" w:color="auto" w:fill="auto"/>
            <w:noWrap/>
            <w:vAlign w:val="center"/>
            <w:hideMark/>
            <w:tcPrChange w:id="395" w:author="Diana Gonzalez Garcia" w:date="2021-05-28T16:25:00Z">
              <w:tcPr>
                <w:tcW w:w="3800" w:type="dxa"/>
                <w:gridSpan w:val="2"/>
                <w:tcBorders>
                  <w:top w:val="nil"/>
                  <w:left w:val="nil"/>
                  <w:bottom w:val="single" w:sz="4" w:space="0" w:color="auto"/>
                  <w:right w:val="single" w:sz="4" w:space="0" w:color="auto"/>
                </w:tcBorders>
                <w:shd w:val="clear" w:color="auto" w:fill="auto"/>
                <w:noWrap/>
                <w:vAlign w:val="center"/>
                <w:hideMark/>
              </w:tcPr>
            </w:tcPrChange>
          </w:tcPr>
          <w:p w14:paraId="0B45C592" w14:textId="77777777" w:rsidR="008C3375" w:rsidRPr="008C3375" w:rsidRDefault="008C3375" w:rsidP="008C3375">
            <w:pPr>
              <w:spacing w:after="0" w:line="240" w:lineRule="auto"/>
              <w:jc w:val="center"/>
              <w:rPr>
                <w:ins w:id="396" w:author="Diana Gonzalez Garcia" w:date="2021-05-28T16:25:00Z"/>
                <w:rFonts w:ascii="Calibri" w:hAnsi="Calibri" w:cs="Calibri"/>
                <w:sz w:val="16"/>
                <w:szCs w:val="16"/>
                <w:lang w:eastAsia="es-CO"/>
                <w:rPrChange w:id="397" w:author="Diana Gonzalez Garcia" w:date="2021-05-28T16:25:00Z">
                  <w:rPr>
                    <w:ins w:id="398" w:author="Diana Gonzalez Garcia" w:date="2021-05-28T16:25:00Z"/>
                    <w:rFonts w:ascii="Calibri" w:hAnsi="Calibri" w:cs="Calibri"/>
                    <w:sz w:val="20"/>
                    <w:szCs w:val="20"/>
                    <w:lang w:eastAsia="es-CO"/>
                  </w:rPr>
                </w:rPrChange>
              </w:rPr>
            </w:pPr>
            <w:ins w:id="399" w:author="Diana Gonzalez Garcia" w:date="2021-05-28T16:25:00Z">
              <w:r w:rsidRPr="008C3375">
                <w:rPr>
                  <w:rFonts w:ascii="Calibri" w:hAnsi="Calibri" w:cs="Calibri"/>
                  <w:sz w:val="16"/>
                  <w:szCs w:val="16"/>
                  <w:lang w:eastAsia="es-CO"/>
                  <w:rPrChange w:id="400" w:author="Diana Gonzalez Garcia" w:date="2021-05-28T16:25:00Z">
                    <w:rPr>
                      <w:rFonts w:ascii="Calibri" w:hAnsi="Calibri" w:cs="Calibri"/>
                      <w:sz w:val="20"/>
                      <w:szCs w:val="20"/>
                      <w:lang w:eastAsia="es-CO"/>
                    </w:rPr>
                  </w:rPrChange>
                </w:rPr>
                <w:t>057 - Área de mezanine PH</w:t>
              </w:r>
            </w:ins>
          </w:p>
        </w:tc>
        <w:tc>
          <w:tcPr>
            <w:tcW w:w="1688" w:type="pct"/>
            <w:vMerge/>
            <w:tcBorders>
              <w:top w:val="single" w:sz="4" w:space="0" w:color="auto"/>
              <w:left w:val="single" w:sz="4" w:space="0" w:color="auto"/>
              <w:bottom w:val="single" w:sz="4" w:space="0" w:color="000000"/>
              <w:right w:val="single" w:sz="4" w:space="0" w:color="auto"/>
            </w:tcBorders>
            <w:vAlign w:val="center"/>
            <w:hideMark/>
            <w:tcPrChange w:id="401" w:author="Diana Gonzalez Garcia" w:date="2021-05-28T16:25:00Z">
              <w:tcPr>
                <w:tcW w:w="7360" w:type="dxa"/>
                <w:gridSpan w:val="4"/>
                <w:vMerge/>
                <w:tcBorders>
                  <w:top w:val="single" w:sz="4" w:space="0" w:color="auto"/>
                  <w:left w:val="single" w:sz="4" w:space="0" w:color="auto"/>
                  <w:bottom w:val="single" w:sz="4" w:space="0" w:color="000000"/>
                  <w:right w:val="single" w:sz="4" w:space="0" w:color="auto"/>
                </w:tcBorders>
                <w:vAlign w:val="center"/>
                <w:hideMark/>
              </w:tcPr>
            </w:tcPrChange>
          </w:tcPr>
          <w:p w14:paraId="0EB93866" w14:textId="77777777" w:rsidR="008C3375" w:rsidRPr="008C3375" w:rsidRDefault="008C3375" w:rsidP="008C3375">
            <w:pPr>
              <w:spacing w:after="0" w:line="240" w:lineRule="auto"/>
              <w:rPr>
                <w:ins w:id="402" w:author="Diana Gonzalez Garcia" w:date="2021-05-28T16:25:00Z"/>
                <w:rFonts w:ascii="Calibri" w:hAnsi="Calibri" w:cs="Calibri"/>
                <w:sz w:val="16"/>
                <w:szCs w:val="16"/>
                <w:lang w:eastAsia="es-CO"/>
                <w:rPrChange w:id="403" w:author="Diana Gonzalez Garcia" w:date="2021-05-28T16:25:00Z">
                  <w:rPr>
                    <w:ins w:id="404" w:author="Diana Gonzalez Garcia" w:date="2021-05-28T16:25:00Z"/>
                    <w:rFonts w:ascii="Calibri" w:hAnsi="Calibri" w:cs="Calibri"/>
                    <w:sz w:val="20"/>
                    <w:szCs w:val="20"/>
                    <w:lang w:eastAsia="es-CO"/>
                  </w:rPr>
                </w:rPrChange>
              </w:rPr>
            </w:pPr>
          </w:p>
        </w:tc>
        <w:tc>
          <w:tcPr>
            <w:tcW w:w="1477" w:type="pct"/>
            <w:vMerge/>
            <w:tcBorders>
              <w:top w:val="nil"/>
              <w:left w:val="single" w:sz="4" w:space="0" w:color="auto"/>
              <w:bottom w:val="single" w:sz="4" w:space="0" w:color="000000"/>
              <w:right w:val="single" w:sz="4" w:space="0" w:color="auto"/>
            </w:tcBorders>
            <w:vAlign w:val="center"/>
            <w:hideMark/>
            <w:tcPrChange w:id="405" w:author="Diana Gonzalez Garcia" w:date="2021-05-28T16:25:00Z">
              <w:tcPr>
                <w:tcW w:w="6440" w:type="dxa"/>
                <w:vMerge/>
                <w:tcBorders>
                  <w:top w:val="nil"/>
                  <w:left w:val="single" w:sz="4" w:space="0" w:color="auto"/>
                  <w:bottom w:val="single" w:sz="4" w:space="0" w:color="000000"/>
                  <w:right w:val="single" w:sz="4" w:space="0" w:color="auto"/>
                </w:tcBorders>
                <w:vAlign w:val="center"/>
                <w:hideMark/>
              </w:tcPr>
            </w:tcPrChange>
          </w:tcPr>
          <w:p w14:paraId="72B56A08" w14:textId="77777777" w:rsidR="008C3375" w:rsidRPr="008C3375" w:rsidRDefault="008C3375" w:rsidP="008C3375">
            <w:pPr>
              <w:spacing w:after="0" w:line="240" w:lineRule="auto"/>
              <w:rPr>
                <w:ins w:id="406" w:author="Diana Gonzalez Garcia" w:date="2021-05-28T16:25:00Z"/>
                <w:rFonts w:ascii="Calibri" w:hAnsi="Calibri" w:cs="Calibri"/>
                <w:sz w:val="16"/>
                <w:szCs w:val="16"/>
                <w:lang w:eastAsia="es-CO"/>
                <w:rPrChange w:id="407" w:author="Diana Gonzalez Garcia" w:date="2021-05-28T16:25:00Z">
                  <w:rPr>
                    <w:ins w:id="408" w:author="Diana Gonzalez Garcia" w:date="2021-05-28T16:25:00Z"/>
                    <w:rFonts w:ascii="Calibri" w:hAnsi="Calibri" w:cs="Calibri"/>
                    <w:sz w:val="20"/>
                    <w:szCs w:val="20"/>
                    <w:lang w:eastAsia="es-CO"/>
                  </w:rPr>
                </w:rPrChange>
              </w:rPr>
            </w:pPr>
          </w:p>
        </w:tc>
        <w:tc>
          <w:tcPr>
            <w:tcW w:w="537" w:type="pct"/>
            <w:vMerge/>
            <w:tcBorders>
              <w:top w:val="single" w:sz="4" w:space="0" w:color="auto"/>
              <w:left w:val="single" w:sz="4" w:space="0" w:color="auto"/>
              <w:bottom w:val="single" w:sz="4" w:space="0" w:color="000000"/>
              <w:right w:val="single" w:sz="8" w:space="0" w:color="auto"/>
            </w:tcBorders>
            <w:vAlign w:val="center"/>
            <w:hideMark/>
            <w:tcPrChange w:id="409" w:author="Diana Gonzalez Garcia" w:date="2021-05-28T16:25:00Z">
              <w:tcPr>
                <w:tcW w:w="2340" w:type="dxa"/>
                <w:vMerge/>
                <w:tcBorders>
                  <w:top w:val="single" w:sz="4" w:space="0" w:color="auto"/>
                  <w:left w:val="single" w:sz="4" w:space="0" w:color="auto"/>
                  <w:bottom w:val="single" w:sz="4" w:space="0" w:color="000000"/>
                  <w:right w:val="single" w:sz="8" w:space="0" w:color="auto"/>
                </w:tcBorders>
                <w:vAlign w:val="center"/>
                <w:hideMark/>
              </w:tcPr>
            </w:tcPrChange>
          </w:tcPr>
          <w:p w14:paraId="34B1B1F6" w14:textId="77777777" w:rsidR="008C3375" w:rsidRPr="008C3375" w:rsidRDefault="008C3375" w:rsidP="008C3375">
            <w:pPr>
              <w:spacing w:after="0" w:line="240" w:lineRule="auto"/>
              <w:rPr>
                <w:ins w:id="410" w:author="Diana Gonzalez Garcia" w:date="2021-05-28T16:25:00Z"/>
                <w:rFonts w:ascii="Calibri" w:hAnsi="Calibri" w:cs="Calibri"/>
                <w:color w:val="FF0000"/>
                <w:sz w:val="16"/>
                <w:szCs w:val="16"/>
                <w:lang w:eastAsia="es-CO"/>
                <w:rPrChange w:id="411" w:author="Diana Gonzalez Garcia" w:date="2021-05-28T16:25:00Z">
                  <w:rPr>
                    <w:ins w:id="412" w:author="Diana Gonzalez Garcia" w:date="2021-05-28T16:25:00Z"/>
                    <w:rFonts w:ascii="Calibri" w:hAnsi="Calibri" w:cs="Calibri"/>
                    <w:color w:val="FF0000"/>
                    <w:sz w:val="20"/>
                    <w:szCs w:val="20"/>
                    <w:lang w:eastAsia="es-CO"/>
                  </w:rPr>
                </w:rPrChange>
              </w:rPr>
            </w:pPr>
          </w:p>
        </w:tc>
      </w:tr>
      <w:tr w:rsidR="008C3375" w:rsidRPr="008C3375" w14:paraId="3B365E4B" w14:textId="77777777" w:rsidTr="008C3375">
        <w:tblPrEx>
          <w:tblPrExChange w:id="413" w:author="Diana Gonzalez Garcia" w:date="2021-05-28T16:25:00Z">
            <w:tblPrEx>
              <w:tblW w:w="21800" w:type="dxa"/>
            </w:tblPrEx>
          </w:tblPrExChange>
        </w:tblPrEx>
        <w:trPr>
          <w:trHeight w:val="255"/>
          <w:ins w:id="414" w:author="Diana Gonzalez Garcia" w:date="2021-05-28T16:25:00Z"/>
          <w:trPrChange w:id="415" w:author="Diana Gonzalez Garcia" w:date="2021-05-28T16:25:00Z">
            <w:trPr>
              <w:trHeight w:val="255"/>
            </w:trPr>
          </w:trPrChange>
        </w:trPr>
        <w:tc>
          <w:tcPr>
            <w:tcW w:w="427" w:type="pct"/>
            <w:vMerge/>
            <w:tcBorders>
              <w:top w:val="single" w:sz="4" w:space="0" w:color="auto"/>
              <w:left w:val="single" w:sz="8" w:space="0" w:color="auto"/>
              <w:bottom w:val="single" w:sz="4" w:space="0" w:color="000000"/>
              <w:right w:val="single" w:sz="4" w:space="0" w:color="auto"/>
            </w:tcBorders>
            <w:vAlign w:val="center"/>
            <w:hideMark/>
            <w:tcPrChange w:id="416" w:author="Diana Gonzalez Garcia" w:date="2021-05-28T16:25:00Z">
              <w:tcPr>
                <w:tcW w:w="1860" w:type="dxa"/>
                <w:gridSpan w:val="2"/>
                <w:vMerge/>
                <w:tcBorders>
                  <w:top w:val="single" w:sz="4" w:space="0" w:color="auto"/>
                  <w:left w:val="single" w:sz="8" w:space="0" w:color="auto"/>
                  <w:bottom w:val="single" w:sz="4" w:space="0" w:color="000000"/>
                  <w:right w:val="single" w:sz="4" w:space="0" w:color="auto"/>
                </w:tcBorders>
                <w:vAlign w:val="center"/>
                <w:hideMark/>
              </w:tcPr>
            </w:tcPrChange>
          </w:tcPr>
          <w:p w14:paraId="7C6AEC51" w14:textId="77777777" w:rsidR="008C3375" w:rsidRPr="008C3375" w:rsidRDefault="008C3375" w:rsidP="008C3375">
            <w:pPr>
              <w:spacing w:after="0" w:line="240" w:lineRule="auto"/>
              <w:rPr>
                <w:ins w:id="417" w:author="Diana Gonzalez Garcia" w:date="2021-05-28T16:25:00Z"/>
                <w:rFonts w:ascii="Calibri" w:hAnsi="Calibri" w:cs="Calibri"/>
                <w:sz w:val="16"/>
                <w:szCs w:val="16"/>
                <w:lang w:eastAsia="es-CO"/>
                <w:rPrChange w:id="418" w:author="Diana Gonzalez Garcia" w:date="2021-05-28T16:25:00Z">
                  <w:rPr>
                    <w:ins w:id="419" w:author="Diana Gonzalez Garcia" w:date="2021-05-28T16:25:00Z"/>
                    <w:rFonts w:ascii="Calibri" w:hAnsi="Calibri" w:cs="Calibri"/>
                    <w:sz w:val="20"/>
                    <w:szCs w:val="20"/>
                    <w:lang w:eastAsia="es-CO"/>
                  </w:rPr>
                </w:rPrChange>
              </w:rPr>
            </w:pPr>
          </w:p>
        </w:tc>
        <w:tc>
          <w:tcPr>
            <w:tcW w:w="872" w:type="pct"/>
            <w:tcBorders>
              <w:top w:val="nil"/>
              <w:left w:val="nil"/>
              <w:bottom w:val="single" w:sz="4" w:space="0" w:color="auto"/>
              <w:right w:val="single" w:sz="4" w:space="0" w:color="auto"/>
            </w:tcBorders>
            <w:shd w:val="clear" w:color="auto" w:fill="auto"/>
            <w:noWrap/>
            <w:vAlign w:val="center"/>
            <w:hideMark/>
            <w:tcPrChange w:id="420" w:author="Diana Gonzalez Garcia" w:date="2021-05-28T16:25:00Z">
              <w:tcPr>
                <w:tcW w:w="3800" w:type="dxa"/>
                <w:gridSpan w:val="2"/>
                <w:tcBorders>
                  <w:top w:val="nil"/>
                  <w:left w:val="nil"/>
                  <w:bottom w:val="single" w:sz="4" w:space="0" w:color="auto"/>
                  <w:right w:val="single" w:sz="4" w:space="0" w:color="auto"/>
                </w:tcBorders>
                <w:shd w:val="clear" w:color="auto" w:fill="auto"/>
                <w:noWrap/>
                <w:vAlign w:val="center"/>
                <w:hideMark/>
              </w:tcPr>
            </w:tcPrChange>
          </w:tcPr>
          <w:p w14:paraId="2CF8E686" w14:textId="77777777" w:rsidR="008C3375" w:rsidRPr="008C3375" w:rsidRDefault="008C3375" w:rsidP="008C3375">
            <w:pPr>
              <w:spacing w:after="0" w:line="240" w:lineRule="auto"/>
              <w:jc w:val="center"/>
              <w:rPr>
                <w:ins w:id="421" w:author="Diana Gonzalez Garcia" w:date="2021-05-28T16:25:00Z"/>
                <w:rFonts w:ascii="Calibri" w:hAnsi="Calibri" w:cs="Calibri"/>
                <w:sz w:val="16"/>
                <w:szCs w:val="16"/>
                <w:lang w:eastAsia="es-CO"/>
                <w:rPrChange w:id="422" w:author="Diana Gonzalez Garcia" w:date="2021-05-28T16:25:00Z">
                  <w:rPr>
                    <w:ins w:id="423" w:author="Diana Gonzalez Garcia" w:date="2021-05-28T16:25:00Z"/>
                    <w:rFonts w:ascii="Calibri" w:hAnsi="Calibri" w:cs="Calibri"/>
                    <w:sz w:val="20"/>
                    <w:szCs w:val="20"/>
                    <w:lang w:eastAsia="es-CO"/>
                  </w:rPr>
                </w:rPrChange>
              </w:rPr>
            </w:pPr>
            <w:ins w:id="424" w:author="Diana Gonzalez Garcia" w:date="2021-05-28T16:25:00Z">
              <w:r w:rsidRPr="008C3375">
                <w:rPr>
                  <w:rFonts w:ascii="Calibri" w:hAnsi="Calibri" w:cs="Calibri"/>
                  <w:sz w:val="16"/>
                  <w:szCs w:val="16"/>
                  <w:lang w:eastAsia="es-CO"/>
                  <w:rPrChange w:id="425" w:author="Diana Gonzalez Garcia" w:date="2021-05-28T16:25:00Z">
                    <w:rPr>
                      <w:rFonts w:ascii="Calibri" w:hAnsi="Calibri" w:cs="Calibri"/>
                      <w:sz w:val="20"/>
                      <w:szCs w:val="20"/>
                      <w:lang w:eastAsia="es-CO"/>
                    </w:rPr>
                  </w:rPrChange>
                </w:rPr>
                <w:t>062 - Pista aeropuerto</w:t>
              </w:r>
            </w:ins>
          </w:p>
        </w:tc>
        <w:tc>
          <w:tcPr>
            <w:tcW w:w="1688" w:type="pct"/>
            <w:vMerge/>
            <w:tcBorders>
              <w:top w:val="single" w:sz="4" w:space="0" w:color="auto"/>
              <w:left w:val="single" w:sz="4" w:space="0" w:color="auto"/>
              <w:bottom w:val="single" w:sz="4" w:space="0" w:color="000000"/>
              <w:right w:val="single" w:sz="4" w:space="0" w:color="auto"/>
            </w:tcBorders>
            <w:vAlign w:val="center"/>
            <w:hideMark/>
            <w:tcPrChange w:id="426" w:author="Diana Gonzalez Garcia" w:date="2021-05-28T16:25:00Z">
              <w:tcPr>
                <w:tcW w:w="7360" w:type="dxa"/>
                <w:gridSpan w:val="4"/>
                <w:vMerge/>
                <w:tcBorders>
                  <w:top w:val="single" w:sz="4" w:space="0" w:color="auto"/>
                  <w:left w:val="single" w:sz="4" w:space="0" w:color="auto"/>
                  <w:bottom w:val="single" w:sz="4" w:space="0" w:color="000000"/>
                  <w:right w:val="single" w:sz="4" w:space="0" w:color="auto"/>
                </w:tcBorders>
                <w:vAlign w:val="center"/>
                <w:hideMark/>
              </w:tcPr>
            </w:tcPrChange>
          </w:tcPr>
          <w:p w14:paraId="63B06956" w14:textId="77777777" w:rsidR="008C3375" w:rsidRPr="008C3375" w:rsidRDefault="008C3375" w:rsidP="008C3375">
            <w:pPr>
              <w:spacing w:after="0" w:line="240" w:lineRule="auto"/>
              <w:rPr>
                <w:ins w:id="427" w:author="Diana Gonzalez Garcia" w:date="2021-05-28T16:25:00Z"/>
                <w:rFonts w:ascii="Calibri" w:hAnsi="Calibri" w:cs="Calibri"/>
                <w:sz w:val="16"/>
                <w:szCs w:val="16"/>
                <w:lang w:eastAsia="es-CO"/>
                <w:rPrChange w:id="428" w:author="Diana Gonzalez Garcia" w:date="2021-05-28T16:25:00Z">
                  <w:rPr>
                    <w:ins w:id="429" w:author="Diana Gonzalez Garcia" w:date="2021-05-28T16:25:00Z"/>
                    <w:rFonts w:ascii="Calibri" w:hAnsi="Calibri" w:cs="Calibri"/>
                    <w:sz w:val="20"/>
                    <w:szCs w:val="20"/>
                    <w:lang w:eastAsia="es-CO"/>
                  </w:rPr>
                </w:rPrChange>
              </w:rPr>
            </w:pPr>
          </w:p>
        </w:tc>
        <w:tc>
          <w:tcPr>
            <w:tcW w:w="1477" w:type="pct"/>
            <w:vMerge/>
            <w:tcBorders>
              <w:top w:val="nil"/>
              <w:left w:val="single" w:sz="4" w:space="0" w:color="auto"/>
              <w:bottom w:val="single" w:sz="4" w:space="0" w:color="000000"/>
              <w:right w:val="single" w:sz="4" w:space="0" w:color="auto"/>
            </w:tcBorders>
            <w:vAlign w:val="center"/>
            <w:hideMark/>
            <w:tcPrChange w:id="430" w:author="Diana Gonzalez Garcia" w:date="2021-05-28T16:25:00Z">
              <w:tcPr>
                <w:tcW w:w="6440" w:type="dxa"/>
                <w:vMerge/>
                <w:tcBorders>
                  <w:top w:val="nil"/>
                  <w:left w:val="single" w:sz="4" w:space="0" w:color="auto"/>
                  <w:bottom w:val="single" w:sz="4" w:space="0" w:color="000000"/>
                  <w:right w:val="single" w:sz="4" w:space="0" w:color="auto"/>
                </w:tcBorders>
                <w:vAlign w:val="center"/>
                <w:hideMark/>
              </w:tcPr>
            </w:tcPrChange>
          </w:tcPr>
          <w:p w14:paraId="01C5ED1A" w14:textId="77777777" w:rsidR="008C3375" w:rsidRPr="008C3375" w:rsidRDefault="008C3375" w:rsidP="008C3375">
            <w:pPr>
              <w:spacing w:after="0" w:line="240" w:lineRule="auto"/>
              <w:rPr>
                <w:ins w:id="431" w:author="Diana Gonzalez Garcia" w:date="2021-05-28T16:25:00Z"/>
                <w:rFonts w:ascii="Calibri" w:hAnsi="Calibri" w:cs="Calibri"/>
                <w:sz w:val="16"/>
                <w:szCs w:val="16"/>
                <w:lang w:eastAsia="es-CO"/>
                <w:rPrChange w:id="432" w:author="Diana Gonzalez Garcia" w:date="2021-05-28T16:25:00Z">
                  <w:rPr>
                    <w:ins w:id="433" w:author="Diana Gonzalez Garcia" w:date="2021-05-28T16:25:00Z"/>
                    <w:rFonts w:ascii="Calibri" w:hAnsi="Calibri" w:cs="Calibri"/>
                    <w:sz w:val="20"/>
                    <w:szCs w:val="20"/>
                    <w:lang w:eastAsia="es-CO"/>
                  </w:rPr>
                </w:rPrChange>
              </w:rPr>
            </w:pPr>
          </w:p>
        </w:tc>
        <w:tc>
          <w:tcPr>
            <w:tcW w:w="537" w:type="pct"/>
            <w:vMerge/>
            <w:tcBorders>
              <w:top w:val="single" w:sz="4" w:space="0" w:color="auto"/>
              <w:left w:val="single" w:sz="4" w:space="0" w:color="auto"/>
              <w:bottom w:val="single" w:sz="4" w:space="0" w:color="000000"/>
              <w:right w:val="single" w:sz="8" w:space="0" w:color="auto"/>
            </w:tcBorders>
            <w:vAlign w:val="center"/>
            <w:hideMark/>
            <w:tcPrChange w:id="434" w:author="Diana Gonzalez Garcia" w:date="2021-05-28T16:25:00Z">
              <w:tcPr>
                <w:tcW w:w="2340" w:type="dxa"/>
                <w:vMerge/>
                <w:tcBorders>
                  <w:top w:val="single" w:sz="4" w:space="0" w:color="auto"/>
                  <w:left w:val="single" w:sz="4" w:space="0" w:color="auto"/>
                  <w:bottom w:val="single" w:sz="4" w:space="0" w:color="000000"/>
                  <w:right w:val="single" w:sz="8" w:space="0" w:color="auto"/>
                </w:tcBorders>
                <w:vAlign w:val="center"/>
                <w:hideMark/>
              </w:tcPr>
            </w:tcPrChange>
          </w:tcPr>
          <w:p w14:paraId="21259E4B" w14:textId="77777777" w:rsidR="008C3375" w:rsidRPr="008C3375" w:rsidRDefault="008C3375" w:rsidP="008C3375">
            <w:pPr>
              <w:spacing w:after="0" w:line="240" w:lineRule="auto"/>
              <w:rPr>
                <w:ins w:id="435" w:author="Diana Gonzalez Garcia" w:date="2021-05-28T16:25:00Z"/>
                <w:rFonts w:ascii="Calibri" w:hAnsi="Calibri" w:cs="Calibri"/>
                <w:color w:val="FF0000"/>
                <w:sz w:val="16"/>
                <w:szCs w:val="16"/>
                <w:lang w:eastAsia="es-CO"/>
                <w:rPrChange w:id="436" w:author="Diana Gonzalez Garcia" w:date="2021-05-28T16:25:00Z">
                  <w:rPr>
                    <w:ins w:id="437" w:author="Diana Gonzalez Garcia" w:date="2021-05-28T16:25:00Z"/>
                    <w:rFonts w:ascii="Calibri" w:hAnsi="Calibri" w:cs="Calibri"/>
                    <w:color w:val="FF0000"/>
                    <w:sz w:val="20"/>
                    <w:szCs w:val="20"/>
                    <w:lang w:eastAsia="es-CO"/>
                  </w:rPr>
                </w:rPrChange>
              </w:rPr>
            </w:pPr>
          </w:p>
        </w:tc>
      </w:tr>
      <w:tr w:rsidR="008C3375" w:rsidRPr="008C3375" w14:paraId="7686DC56" w14:textId="77777777" w:rsidTr="008C3375">
        <w:tblPrEx>
          <w:tblPrExChange w:id="438" w:author="Diana Gonzalez Garcia" w:date="2021-05-28T16:25:00Z">
            <w:tblPrEx>
              <w:tblW w:w="21800" w:type="dxa"/>
            </w:tblPrEx>
          </w:tblPrExChange>
        </w:tblPrEx>
        <w:trPr>
          <w:trHeight w:val="255"/>
          <w:ins w:id="439" w:author="Diana Gonzalez Garcia" w:date="2021-05-28T16:25:00Z"/>
          <w:trPrChange w:id="440" w:author="Diana Gonzalez Garcia" w:date="2021-05-28T16:25:00Z">
            <w:trPr>
              <w:trHeight w:val="255"/>
            </w:trPr>
          </w:trPrChange>
        </w:trPr>
        <w:tc>
          <w:tcPr>
            <w:tcW w:w="427" w:type="pct"/>
            <w:vMerge/>
            <w:tcBorders>
              <w:top w:val="single" w:sz="4" w:space="0" w:color="auto"/>
              <w:left w:val="single" w:sz="8" w:space="0" w:color="auto"/>
              <w:bottom w:val="single" w:sz="4" w:space="0" w:color="000000"/>
              <w:right w:val="single" w:sz="4" w:space="0" w:color="auto"/>
            </w:tcBorders>
            <w:vAlign w:val="center"/>
            <w:hideMark/>
            <w:tcPrChange w:id="441" w:author="Diana Gonzalez Garcia" w:date="2021-05-28T16:25:00Z">
              <w:tcPr>
                <w:tcW w:w="1860" w:type="dxa"/>
                <w:gridSpan w:val="2"/>
                <w:vMerge/>
                <w:tcBorders>
                  <w:top w:val="single" w:sz="4" w:space="0" w:color="auto"/>
                  <w:left w:val="single" w:sz="8" w:space="0" w:color="auto"/>
                  <w:bottom w:val="single" w:sz="4" w:space="0" w:color="000000"/>
                  <w:right w:val="single" w:sz="4" w:space="0" w:color="auto"/>
                </w:tcBorders>
                <w:vAlign w:val="center"/>
                <w:hideMark/>
              </w:tcPr>
            </w:tcPrChange>
          </w:tcPr>
          <w:p w14:paraId="2FCC32D2" w14:textId="77777777" w:rsidR="008C3375" w:rsidRPr="008C3375" w:rsidRDefault="008C3375" w:rsidP="008C3375">
            <w:pPr>
              <w:spacing w:after="0" w:line="240" w:lineRule="auto"/>
              <w:rPr>
                <w:ins w:id="442" w:author="Diana Gonzalez Garcia" w:date="2021-05-28T16:25:00Z"/>
                <w:rFonts w:ascii="Calibri" w:hAnsi="Calibri" w:cs="Calibri"/>
                <w:sz w:val="16"/>
                <w:szCs w:val="16"/>
                <w:lang w:eastAsia="es-CO"/>
                <w:rPrChange w:id="443" w:author="Diana Gonzalez Garcia" w:date="2021-05-28T16:25:00Z">
                  <w:rPr>
                    <w:ins w:id="444" w:author="Diana Gonzalez Garcia" w:date="2021-05-28T16:25:00Z"/>
                    <w:rFonts w:ascii="Calibri" w:hAnsi="Calibri" w:cs="Calibri"/>
                    <w:sz w:val="20"/>
                    <w:szCs w:val="20"/>
                    <w:lang w:eastAsia="es-CO"/>
                  </w:rPr>
                </w:rPrChange>
              </w:rPr>
            </w:pPr>
          </w:p>
        </w:tc>
        <w:tc>
          <w:tcPr>
            <w:tcW w:w="872" w:type="pct"/>
            <w:tcBorders>
              <w:top w:val="nil"/>
              <w:left w:val="nil"/>
              <w:bottom w:val="single" w:sz="4" w:space="0" w:color="auto"/>
              <w:right w:val="single" w:sz="4" w:space="0" w:color="auto"/>
            </w:tcBorders>
            <w:shd w:val="clear" w:color="auto" w:fill="auto"/>
            <w:noWrap/>
            <w:vAlign w:val="center"/>
            <w:hideMark/>
            <w:tcPrChange w:id="445" w:author="Diana Gonzalez Garcia" w:date="2021-05-28T16:25:00Z">
              <w:tcPr>
                <w:tcW w:w="3800" w:type="dxa"/>
                <w:gridSpan w:val="2"/>
                <w:tcBorders>
                  <w:top w:val="nil"/>
                  <w:left w:val="nil"/>
                  <w:bottom w:val="single" w:sz="4" w:space="0" w:color="auto"/>
                  <w:right w:val="single" w:sz="4" w:space="0" w:color="auto"/>
                </w:tcBorders>
                <w:shd w:val="clear" w:color="auto" w:fill="auto"/>
                <w:noWrap/>
                <w:vAlign w:val="center"/>
                <w:hideMark/>
              </w:tcPr>
            </w:tcPrChange>
          </w:tcPr>
          <w:p w14:paraId="47C67862" w14:textId="77777777" w:rsidR="008C3375" w:rsidRPr="008C3375" w:rsidRDefault="008C3375" w:rsidP="008C3375">
            <w:pPr>
              <w:spacing w:after="0" w:line="240" w:lineRule="auto"/>
              <w:jc w:val="center"/>
              <w:rPr>
                <w:ins w:id="446" w:author="Diana Gonzalez Garcia" w:date="2021-05-28T16:25:00Z"/>
                <w:rFonts w:ascii="Calibri" w:hAnsi="Calibri" w:cs="Calibri"/>
                <w:sz w:val="16"/>
                <w:szCs w:val="16"/>
                <w:lang w:eastAsia="es-CO"/>
                <w:rPrChange w:id="447" w:author="Diana Gonzalez Garcia" w:date="2021-05-28T16:25:00Z">
                  <w:rPr>
                    <w:ins w:id="448" w:author="Diana Gonzalez Garcia" w:date="2021-05-28T16:25:00Z"/>
                    <w:rFonts w:ascii="Calibri" w:hAnsi="Calibri" w:cs="Calibri"/>
                    <w:sz w:val="20"/>
                    <w:szCs w:val="20"/>
                    <w:lang w:eastAsia="es-CO"/>
                  </w:rPr>
                </w:rPrChange>
              </w:rPr>
            </w:pPr>
            <w:ins w:id="449" w:author="Diana Gonzalez Garcia" w:date="2021-05-28T16:25:00Z">
              <w:r w:rsidRPr="008C3375">
                <w:rPr>
                  <w:rFonts w:ascii="Calibri" w:hAnsi="Calibri" w:cs="Calibri"/>
                  <w:sz w:val="16"/>
                  <w:szCs w:val="16"/>
                  <w:lang w:eastAsia="es-CO"/>
                  <w:rPrChange w:id="450" w:author="Diana Gonzalez Garcia" w:date="2021-05-28T16:25:00Z">
                    <w:rPr>
                      <w:rFonts w:ascii="Calibri" w:hAnsi="Calibri" w:cs="Calibri"/>
                      <w:sz w:val="20"/>
                      <w:szCs w:val="20"/>
                      <w:lang w:eastAsia="es-CO"/>
                    </w:rPr>
                  </w:rPrChange>
                </w:rPr>
                <w:t>066 - Plazas de mercado</w:t>
              </w:r>
            </w:ins>
          </w:p>
        </w:tc>
        <w:tc>
          <w:tcPr>
            <w:tcW w:w="1688" w:type="pct"/>
            <w:vMerge/>
            <w:tcBorders>
              <w:top w:val="single" w:sz="4" w:space="0" w:color="auto"/>
              <w:left w:val="single" w:sz="4" w:space="0" w:color="auto"/>
              <w:bottom w:val="single" w:sz="4" w:space="0" w:color="000000"/>
              <w:right w:val="single" w:sz="4" w:space="0" w:color="auto"/>
            </w:tcBorders>
            <w:vAlign w:val="center"/>
            <w:hideMark/>
            <w:tcPrChange w:id="451" w:author="Diana Gonzalez Garcia" w:date="2021-05-28T16:25:00Z">
              <w:tcPr>
                <w:tcW w:w="7360" w:type="dxa"/>
                <w:gridSpan w:val="4"/>
                <w:vMerge/>
                <w:tcBorders>
                  <w:top w:val="single" w:sz="4" w:space="0" w:color="auto"/>
                  <w:left w:val="single" w:sz="4" w:space="0" w:color="auto"/>
                  <w:bottom w:val="single" w:sz="4" w:space="0" w:color="000000"/>
                  <w:right w:val="single" w:sz="4" w:space="0" w:color="auto"/>
                </w:tcBorders>
                <w:vAlign w:val="center"/>
                <w:hideMark/>
              </w:tcPr>
            </w:tcPrChange>
          </w:tcPr>
          <w:p w14:paraId="24051621" w14:textId="77777777" w:rsidR="008C3375" w:rsidRPr="008C3375" w:rsidRDefault="008C3375" w:rsidP="008C3375">
            <w:pPr>
              <w:spacing w:after="0" w:line="240" w:lineRule="auto"/>
              <w:rPr>
                <w:ins w:id="452" w:author="Diana Gonzalez Garcia" w:date="2021-05-28T16:25:00Z"/>
                <w:rFonts w:ascii="Calibri" w:hAnsi="Calibri" w:cs="Calibri"/>
                <w:sz w:val="16"/>
                <w:szCs w:val="16"/>
                <w:lang w:eastAsia="es-CO"/>
                <w:rPrChange w:id="453" w:author="Diana Gonzalez Garcia" w:date="2021-05-28T16:25:00Z">
                  <w:rPr>
                    <w:ins w:id="454" w:author="Diana Gonzalez Garcia" w:date="2021-05-28T16:25:00Z"/>
                    <w:rFonts w:ascii="Calibri" w:hAnsi="Calibri" w:cs="Calibri"/>
                    <w:sz w:val="20"/>
                    <w:szCs w:val="20"/>
                    <w:lang w:eastAsia="es-CO"/>
                  </w:rPr>
                </w:rPrChange>
              </w:rPr>
            </w:pPr>
          </w:p>
        </w:tc>
        <w:tc>
          <w:tcPr>
            <w:tcW w:w="1477" w:type="pct"/>
            <w:vMerge/>
            <w:tcBorders>
              <w:top w:val="nil"/>
              <w:left w:val="single" w:sz="4" w:space="0" w:color="auto"/>
              <w:bottom w:val="single" w:sz="4" w:space="0" w:color="000000"/>
              <w:right w:val="single" w:sz="4" w:space="0" w:color="auto"/>
            </w:tcBorders>
            <w:vAlign w:val="center"/>
            <w:hideMark/>
            <w:tcPrChange w:id="455" w:author="Diana Gonzalez Garcia" w:date="2021-05-28T16:25:00Z">
              <w:tcPr>
                <w:tcW w:w="6440" w:type="dxa"/>
                <w:vMerge/>
                <w:tcBorders>
                  <w:top w:val="nil"/>
                  <w:left w:val="single" w:sz="4" w:space="0" w:color="auto"/>
                  <w:bottom w:val="single" w:sz="4" w:space="0" w:color="000000"/>
                  <w:right w:val="single" w:sz="4" w:space="0" w:color="auto"/>
                </w:tcBorders>
                <w:vAlign w:val="center"/>
                <w:hideMark/>
              </w:tcPr>
            </w:tcPrChange>
          </w:tcPr>
          <w:p w14:paraId="722EB140" w14:textId="77777777" w:rsidR="008C3375" w:rsidRPr="008C3375" w:rsidRDefault="008C3375" w:rsidP="008C3375">
            <w:pPr>
              <w:spacing w:after="0" w:line="240" w:lineRule="auto"/>
              <w:rPr>
                <w:ins w:id="456" w:author="Diana Gonzalez Garcia" w:date="2021-05-28T16:25:00Z"/>
                <w:rFonts w:ascii="Calibri" w:hAnsi="Calibri" w:cs="Calibri"/>
                <w:sz w:val="16"/>
                <w:szCs w:val="16"/>
                <w:lang w:eastAsia="es-CO"/>
                <w:rPrChange w:id="457" w:author="Diana Gonzalez Garcia" w:date="2021-05-28T16:25:00Z">
                  <w:rPr>
                    <w:ins w:id="458" w:author="Diana Gonzalez Garcia" w:date="2021-05-28T16:25:00Z"/>
                    <w:rFonts w:ascii="Calibri" w:hAnsi="Calibri" w:cs="Calibri"/>
                    <w:sz w:val="20"/>
                    <w:szCs w:val="20"/>
                    <w:lang w:eastAsia="es-CO"/>
                  </w:rPr>
                </w:rPrChange>
              </w:rPr>
            </w:pPr>
          </w:p>
        </w:tc>
        <w:tc>
          <w:tcPr>
            <w:tcW w:w="537" w:type="pct"/>
            <w:vMerge/>
            <w:tcBorders>
              <w:top w:val="single" w:sz="4" w:space="0" w:color="auto"/>
              <w:left w:val="single" w:sz="4" w:space="0" w:color="auto"/>
              <w:bottom w:val="single" w:sz="4" w:space="0" w:color="000000"/>
              <w:right w:val="single" w:sz="8" w:space="0" w:color="auto"/>
            </w:tcBorders>
            <w:vAlign w:val="center"/>
            <w:hideMark/>
            <w:tcPrChange w:id="459" w:author="Diana Gonzalez Garcia" w:date="2021-05-28T16:25:00Z">
              <w:tcPr>
                <w:tcW w:w="2340" w:type="dxa"/>
                <w:vMerge/>
                <w:tcBorders>
                  <w:top w:val="single" w:sz="4" w:space="0" w:color="auto"/>
                  <w:left w:val="single" w:sz="4" w:space="0" w:color="auto"/>
                  <w:bottom w:val="single" w:sz="4" w:space="0" w:color="000000"/>
                  <w:right w:val="single" w:sz="8" w:space="0" w:color="auto"/>
                </w:tcBorders>
                <w:vAlign w:val="center"/>
                <w:hideMark/>
              </w:tcPr>
            </w:tcPrChange>
          </w:tcPr>
          <w:p w14:paraId="0452C61C" w14:textId="77777777" w:rsidR="008C3375" w:rsidRPr="008C3375" w:rsidRDefault="008C3375" w:rsidP="008C3375">
            <w:pPr>
              <w:spacing w:after="0" w:line="240" w:lineRule="auto"/>
              <w:rPr>
                <w:ins w:id="460" w:author="Diana Gonzalez Garcia" w:date="2021-05-28T16:25:00Z"/>
                <w:rFonts w:ascii="Calibri" w:hAnsi="Calibri" w:cs="Calibri"/>
                <w:color w:val="FF0000"/>
                <w:sz w:val="16"/>
                <w:szCs w:val="16"/>
                <w:lang w:eastAsia="es-CO"/>
                <w:rPrChange w:id="461" w:author="Diana Gonzalez Garcia" w:date="2021-05-28T16:25:00Z">
                  <w:rPr>
                    <w:ins w:id="462" w:author="Diana Gonzalez Garcia" w:date="2021-05-28T16:25:00Z"/>
                    <w:rFonts w:ascii="Calibri" w:hAnsi="Calibri" w:cs="Calibri"/>
                    <w:color w:val="FF0000"/>
                    <w:sz w:val="20"/>
                    <w:szCs w:val="20"/>
                    <w:lang w:eastAsia="es-CO"/>
                  </w:rPr>
                </w:rPrChange>
              </w:rPr>
            </w:pPr>
          </w:p>
        </w:tc>
      </w:tr>
      <w:tr w:rsidR="008C3375" w:rsidRPr="008C3375" w14:paraId="5ADB541C" w14:textId="77777777" w:rsidTr="008C3375">
        <w:tblPrEx>
          <w:tblPrExChange w:id="463" w:author="Diana Gonzalez Garcia" w:date="2021-05-28T16:25:00Z">
            <w:tblPrEx>
              <w:tblW w:w="21800" w:type="dxa"/>
            </w:tblPrEx>
          </w:tblPrExChange>
        </w:tblPrEx>
        <w:trPr>
          <w:trHeight w:val="255"/>
          <w:ins w:id="464" w:author="Diana Gonzalez Garcia" w:date="2021-05-28T16:25:00Z"/>
          <w:trPrChange w:id="465" w:author="Diana Gonzalez Garcia" w:date="2021-05-28T16:25:00Z">
            <w:trPr>
              <w:trHeight w:val="255"/>
            </w:trPr>
          </w:trPrChange>
        </w:trPr>
        <w:tc>
          <w:tcPr>
            <w:tcW w:w="427" w:type="pct"/>
            <w:vMerge/>
            <w:tcBorders>
              <w:top w:val="single" w:sz="4" w:space="0" w:color="auto"/>
              <w:left w:val="single" w:sz="8" w:space="0" w:color="auto"/>
              <w:bottom w:val="single" w:sz="4" w:space="0" w:color="000000"/>
              <w:right w:val="single" w:sz="4" w:space="0" w:color="auto"/>
            </w:tcBorders>
            <w:vAlign w:val="center"/>
            <w:hideMark/>
            <w:tcPrChange w:id="466" w:author="Diana Gonzalez Garcia" w:date="2021-05-28T16:25:00Z">
              <w:tcPr>
                <w:tcW w:w="1860" w:type="dxa"/>
                <w:gridSpan w:val="2"/>
                <w:vMerge/>
                <w:tcBorders>
                  <w:top w:val="single" w:sz="4" w:space="0" w:color="auto"/>
                  <w:left w:val="single" w:sz="8" w:space="0" w:color="auto"/>
                  <w:bottom w:val="single" w:sz="4" w:space="0" w:color="000000"/>
                  <w:right w:val="single" w:sz="4" w:space="0" w:color="auto"/>
                </w:tcBorders>
                <w:vAlign w:val="center"/>
                <w:hideMark/>
              </w:tcPr>
            </w:tcPrChange>
          </w:tcPr>
          <w:p w14:paraId="2EBFC9FA" w14:textId="77777777" w:rsidR="008C3375" w:rsidRPr="008C3375" w:rsidRDefault="008C3375" w:rsidP="008C3375">
            <w:pPr>
              <w:spacing w:after="0" w:line="240" w:lineRule="auto"/>
              <w:rPr>
                <w:ins w:id="467" w:author="Diana Gonzalez Garcia" w:date="2021-05-28T16:25:00Z"/>
                <w:rFonts w:ascii="Calibri" w:hAnsi="Calibri" w:cs="Calibri"/>
                <w:sz w:val="16"/>
                <w:szCs w:val="16"/>
                <w:lang w:eastAsia="es-CO"/>
                <w:rPrChange w:id="468" w:author="Diana Gonzalez Garcia" w:date="2021-05-28T16:25:00Z">
                  <w:rPr>
                    <w:ins w:id="469" w:author="Diana Gonzalez Garcia" w:date="2021-05-28T16:25:00Z"/>
                    <w:rFonts w:ascii="Calibri" w:hAnsi="Calibri" w:cs="Calibri"/>
                    <w:sz w:val="20"/>
                    <w:szCs w:val="20"/>
                    <w:lang w:eastAsia="es-CO"/>
                  </w:rPr>
                </w:rPrChange>
              </w:rPr>
            </w:pPr>
          </w:p>
        </w:tc>
        <w:tc>
          <w:tcPr>
            <w:tcW w:w="872" w:type="pct"/>
            <w:tcBorders>
              <w:top w:val="nil"/>
              <w:left w:val="nil"/>
              <w:bottom w:val="single" w:sz="4" w:space="0" w:color="auto"/>
              <w:right w:val="single" w:sz="4" w:space="0" w:color="auto"/>
            </w:tcBorders>
            <w:shd w:val="clear" w:color="auto" w:fill="auto"/>
            <w:noWrap/>
            <w:vAlign w:val="center"/>
            <w:hideMark/>
            <w:tcPrChange w:id="470" w:author="Diana Gonzalez Garcia" w:date="2021-05-28T16:25:00Z">
              <w:tcPr>
                <w:tcW w:w="3800" w:type="dxa"/>
                <w:gridSpan w:val="2"/>
                <w:tcBorders>
                  <w:top w:val="nil"/>
                  <w:left w:val="nil"/>
                  <w:bottom w:val="single" w:sz="4" w:space="0" w:color="auto"/>
                  <w:right w:val="single" w:sz="4" w:space="0" w:color="auto"/>
                </w:tcBorders>
                <w:shd w:val="clear" w:color="auto" w:fill="auto"/>
                <w:noWrap/>
                <w:vAlign w:val="center"/>
                <w:hideMark/>
              </w:tcPr>
            </w:tcPrChange>
          </w:tcPr>
          <w:p w14:paraId="0EB443AE" w14:textId="77777777" w:rsidR="008C3375" w:rsidRPr="008C3375" w:rsidRDefault="008C3375" w:rsidP="008C3375">
            <w:pPr>
              <w:spacing w:after="0" w:line="240" w:lineRule="auto"/>
              <w:jc w:val="center"/>
              <w:rPr>
                <w:ins w:id="471" w:author="Diana Gonzalez Garcia" w:date="2021-05-28T16:25:00Z"/>
                <w:rFonts w:ascii="Calibri" w:hAnsi="Calibri" w:cs="Calibri"/>
                <w:sz w:val="16"/>
                <w:szCs w:val="16"/>
                <w:lang w:eastAsia="es-CO"/>
                <w:rPrChange w:id="472" w:author="Diana Gonzalez Garcia" w:date="2021-05-28T16:25:00Z">
                  <w:rPr>
                    <w:ins w:id="473" w:author="Diana Gonzalez Garcia" w:date="2021-05-28T16:25:00Z"/>
                    <w:rFonts w:ascii="Calibri" w:hAnsi="Calibri" w:cs="Calibri"/>
                    <w:sz w:val="20"/>
                    <w:szCs w:val="20"/>
                    <w:lang w:eastAsia="es-CO"/>
                  </w:rPr>
                </w:rPrChange>
              </w:rPr>
            </w:pPr>
            <w:ins w:id="474" w:author="Diana Gonzalez Garcia" w:date="2021-05-28T16:25:00Z">
              <w:r w:rsidRPr="008C3375">
                <w:rPr>
                  <w:rFonts w:ascii="Calibri" w:hAnsi="Calibri" w:cs="Calibri"/>
                  <w:sz w:val="16"/>
                  <w:szCs w:val="16"/>
                  <w:lang w:eastAsia="es-CO"/>
                  <w:rPrChange w:id="475" w:author="Diana Gonzalez Garcia" w:date="2021-05-28T16:25:00Z">
                    <w:rPr>
                      <w:rFonts w:ascii="Calibri" w:hAnsi="Calibri" w:cs="Calibri"/>
                      <w:sz w:val="20"/>
                      <w:szCs w:val="20"/>
                      <w:lang w:eastAsia="es-CO"/>
                    </w:rPr>
                  </w:rPrChange>
                </w:rPr>
                <w:t>074 - Beneficiaderos</w:t>
              </w:r>
            </w:ins>
          </w:p>
        </w:tc>
        <w:tc>
          <w:tcPr>
            <w:tcW w:w="1688" w:type="pct"/>
            <w:vMerge/>
            <w:tcBorders>
              <w:top w:val="single" w:sz="4" w:space="0" w:color="auto"/>
              <w:left w:val="single" w:sz="4" w:space="0" w:color="auto"/>
              <w:bottom w:val="single" w:sz="4" w:space="0" w:color="000000"/>
              <w:right w:val="single" w:sz="4" w:space="0" w:color="auto"/>
            </w:tcBorders>
            <w:vAlign w:val="center"/>
            <w:hideMark/>
            <w:tcPrChange w:id="476" w:author="Diana Gonzalez Garcia" w:date="2021-05-28T16:25:00Z">
              <w:tcPr>
                <w:tcW w:w="7360" w:type="dxa"/>
                <w:gridSpan w:val="4"/>
                <w:vMerge/>
                <w:tcBorders>
                  <w:top w:val="single" w:sz="4" w:space="0" w:color="auto"/>
                  <w:left w:val="single" w:sz="4" w:space="0" w:color="auto"/>
                  <w:bottom w:val="single" w:sz="4" w:space="0" w:color="000000"/>
                  <w:right w:val="single" w:sz="4" w:space="0" w:color="auto"/>
                </w:tcBorders>
                <w:vAlign w:val="center"/>
                <w:hideMark/>
              </w:tcPr>
            </w:tcPrChange>
          </w:tcPr>
          <w:p w14:paraId="3495251B" w14:textId="77777777" w:rsidR="008C3375" w:rsidRPr="008C3375" w:rsidRDefault="008C3375" w:rsidP="008C3375">
            <w:pPr>
              <w:spacing w:after="0" w:line="240" w:lineRule="auto"/>
              <w:rPr>
                <w:ins w:id="477" w:author="Diana Gonzalez Garcia" w:date="2021-05-28T16:25:00Z"/>
                <w:rFonts w:ascii="Calibri" w:hAnsi="Calibri" w:cs="Calibri"/>
                <w:sz w:val="16"/>
                <w:szCs w:val="16"/>
                <w:lang w:eastAsia="es-CO"/>
                <w:rPrChange w:id="478" w:author="Diana Gonzalez Garcia" w:date="2021-05-28T16:25:00Z">
                  <w:rPr>
                    <w:ins w:id="479" w:author="Diana Gonzalez Garcia" w:date="2021-05-28T16:25:00Z"/>
                    <w:rFonts w:ascii="Calibri" w:hAnsi="Calibri" w:cs="Calibri"/>
                    <w:sz w:val="20"/>
                    <w:szCs w:val="20"/>
                    <w:lang w:eastAsia="es-CO"/>
                  </w:rPr>
                </w:rPrChange>
              </w:rPr>
            </w:pPr>
          </w:p>
        </w:tc>
        <w:tc>
          <w:tcPr>
            <w:tcW w:w="1477" w:type="pct"/>
            <w:vMerge/>
            <w:tcBorders>
              <w:top w:val="nil"/>
              <w:left w:val="single" w:sz="4" w:space="0" w:color="auto"/>
              <w:bottom w:val="single" w:sz="4" w:space="0" w:color="000000"/>
              <w:right w:val="single" w:sz="4" w:space="0" w:color="auto"/>
            </w:tcBorders>
            <w:vAlign w:val="center"/>
            <w:hideMark/>
            <w:tcPrChange w:id="480" w:author="Diana Gonzalez Garcia" w:date="2021-05-28T16:25:00Z">
              <w:tcPr>
                <w:tcW w:w="6440" w:type="dxa"/>
                <w:vMerge/>
                <w:tcBorders>
                  <w:top w:val="nil"/>
                  <w:left w:val="single" w:sz="4" w:space="0" w:color="auto"/>
                  <w:bottom w:val="single" w:sz="4" w:space="0" w:color="000000"/>
                  <w:right w:val="single" w:sz="4" w:space="0" w:color="auto"/>
                </w:tcBorders>
                <w:vAlign w:val="center"/>
                <w:hideMark/>
              </w:tcPr>
            </w:tcPrChange>
          </w:tcPr>
          <w:p w14:paraId="58BD4DCE" w14:textId="77777777" w:rsidR="008C3375" w:rsidRPr="008C3375" w:rsidRDefault="008C3375" w:rsidP="008C3375">
            <w:pPr>
              <w:spacing w:after="0" w:line="240" w:lineRule="auto"/>
              <w:rPr>
                <w:ins w:id="481" w:author="Diana Gonzalez Garcia" w:date="2021-05-28T16:25:00Z"/>
                <w:rFonts w:ascii="Calibri" w:hAnsi="Calibri" w:cs="Calibri"/>
                <w:sz w:val="16"/>
                <w:szCs w:val="16"/>
                <w:lang w:eastAsia="es-CO"/>
                <w:rPrChange w:id="482" w:author="Diana Gonzalez Garcia" w:date="2021-05-28T16:25:00Z">
                  <w:rPr>
                    <w:ins w:id="483" w:author="Diana Gonzalez Garcia" w:date="2021-05-28T16:25:00Z"/>
                    <w:rFonts w:ascii="Calibri" w:hAnsi="Calibri" w:cs="Calibri"/>
                    <w:sz w:val="20"/>
                    <w:szCs w:val="20"/>
                    <w:lang w:eastAsia="es-CO"/>
                  </w:rPr>
                </w:rPrChange>
              </w:rPr>
            </w:pPr>
          </w:p>
        </w:tc>
        <w:tc>
          <w:tcPr>
            <w:tcW w:w="537" w:type="pct"/>
            <w:vMerge/>
            <w:tcBorders>
              <w:top w:val="single" w:sz="4" w:space="0" w:color="auto"/>
              <w:left w:val="single" w:sz="4" w:space="0" w:color="auto"/>
              <w:bottom w:val="single" w:sz="4" w:space="0" w:color="000000"/>
              <w:right w:val="single" w:sz="8" w:space="0" w:color="auto"/>
            </w:tcBorders>
            <w:vAlign w:val="center"/>
            <w:hideMark/>
            <w:tcPrChange w:id="484" w:author="Diana Gonzalez Garcia" w:date="2021-05-28T16:25:00Z">
              <w:tcPr>
                <w:tcW w:w="2340" w:type="dxa"/>
                <w:vMerge/>
                <w:tcBorders>
                  <w:top w:val="single" w:sz="4" w:space="0" w:color="auto"/>
                  <w:left w:val="single" w:sz="4" w:space="0" w:color="auto"/>
                  <w:bottom w:val="single" w:sz="4" w:space="0" w:color="000000"/>
                  <w:right w:val="single" w:sz="8" w:space="0" w:color="auto"/>
                </w:tcBorders>
                <w:vAlign w:val="center"/>
                <w:hideMark/>
              </w:tcPr>
            </w:tcPrChange>
          </w:tcPr>
          <w:p w14:paraId="715EBF3C" w14:textId="77777777" w:rsidR="008C3375" w:rsidRPr="008C3375" w:rsidRDefault="008C3375" w:rsidP="008C3375">
            <w:pPr>
              <w:spacing w:after="0" w:line="240" w:lineRule="auto"/>
              <w:rPr>
                <w:ins w:id="485" w:author="Diana Gonzalez Garcia" w:date="2021-05-28T16:25:00Z"/>
                <w:rFonts w:ascii="Calibri" w:hAnsi="Calibri" w:cs="Calibri"/>
                <w:color w:val="FF0000"/>
                <w:sz w:val="16"/>
                <w:szCs w:val="16"/>
                <w:lang w:eastAsia="es-CO"/>
                <w:rPrChange w:id="486" w:author="Diana Gonzalez Garcia" w:date="2021-05-28T16:25:00Z">
                  <w:rPr>
                    <w:ins w:id="487" w:author="Diana Gonzalez Garcia" w:date="2021-05-28T16:25:00Z"/>
                    <w:rFonts w:ascii="Calibri" w:hAnsi="Calibri" w:cs="Calibri"/>
                    <w:color w:val="FF0000"/>
                    <w:sz w:val="20"/>
                    <w:szCs w:val="20"/>
                    <w:lang w:eastAsia="es-CO"/>
                  </w:rPr>
                </w:rPrChange>
              </w:rPr>
            </w:pPr>
          </w:p>
        </w:tc>
      </w:tr>
      <w:tr w:rsidR="008C3375" w:rsidRPr="008C3375" w14:paraId="4584A996" w14:textId="77777777" w:rsidTr="008C3375">
        <w:tblPrEx>
          <w:tblPrExChange w:id="488" w:author="Diana Gonzalez Garcia" w:date="2021-05-28T16:25:00Z">
            <w:tblPrEx>
              <w:tblW w:w="21800" w:type="dxa"/>
            </w:tblPrEx>
          </w:tblPrExChange>
        </w:tblPrEx>
        <w:trPr>
          <w:trHeight w:val="255"/>
          <w:ins w:id="489" w:author="Diana Gonzalez Garcia" w:date="2021-05-28T16:25:00Z"/>
          <w:trPrChange w:id="490" w:author="Diana Gonzalez Garcia" w:date="2021-05-28T16:25:00Z">
            <w:trPr>
              <w:trHeight w:val="255"/>
            </w:trPr>
          </w:trPrChange>
        </w:trPr>
        <w:tc>
          <w:tcPr>
            <w:tcW w:w="427" w:type="pct"/>
            <w:vMerge/>
            <w:tcBorders>
              <w:top w:val="single" w:sz="4" w:space="0" w:color="auto"/>
              <w:left w:val="single" w:sz="8" w:space="0" w:color="auto"/>
              <w:bottom w:val="single" w:sz="4" w:space="0" w:color="000000"/>
              <w:right w:val="single" w:sz="4" w:space="0" w:color="auto"/>
            </w:tcBorders>
            <w:vAlign w:val="center"/>
            <w:hideMark/>
            <w:tcPrChange w:id="491" w:author="Diana Gonzalez Garcia" w:date="2021-05-28T16:25:00Z">
              <w:tcPr>
                <w:tcW w:w="1860" w:type="dxa"/>
                <w:gridSpan w:val="2"/>
                <w:vMerge/>
                <w:tcBorders>
                  <w:top w:val="single" w:sz="4" w:space="0" w:color="auto"/>
                  <w:left w:val="single" w:sz="8" w:space="0" w:color="auto"/>
                  <w:bottom w:val="single" w:sz="4" w:space="0" w:color="000000"/>
                  <w:right w:val="single" w:sz="4" w:space="0" w:color="auto"/>
                </w:tcBorders>
                <w:vAlign w:val="center"/>
                <w:hideMark/>
              </w:tcPr>
            </w:tcPrChange>
          </w:tcPr>
          <w:p w14:paraId="2B36A4FE" w14:textId="77777777" w:rsidR="008C3375" w:rsidRPr="008C3375" w:rsidRDefault="008C3375" w:rsidP="008C3375">
            <w:pPr>
              <w:spacing w:after="0" w:line="240" w:lineRule="auto"/>
              <w:rPr>
                <w:ins w:id="492" w:author="Diana Gonzalez Garcia" w:date="2021-05-28T16:25:00Z"/>
                <w:rFonts w:ascii="Calibri" w:hAnsi="Calibri" w:cs="Calibri"/>
                <w:sz w:val="16"/>
                <w:szCs w:val="16"/>
                <w:lang w:eastAsia="es-CO"/>
                <w:rPrChange w:id="493" w:author="Diana Gonzalez Garcia" w:date="2021-05-28T16:25:00Z">
                  <w:rPr>
                    <w:ins w:id="494" w:author="Diana Gonzalez Garcia" w:date="2021-05-28T16:25:00Z"/>
                    <w:rFonts w:ascii="Calibri" w:hAnsi="Calibri" w:cs="Calibri"/>
                    <w:sz w:val="20"/>
                    <w:szCs w:val="20"/>
                    <w:lang w:eastAsia="es-CO"/>
                  </w:rPr>
                </w:rPrChange>
              </w:rPr>
            </w:pPr>
          </w:p>
        </w:tc>
        <w:tc>
          <w:tcPr>
            <w:tcW w:w="872" w:type="pct"/>
            <w:tcBorders>
              <w:top w:val="nil"/>
              <w:left w:val="nil"/>
              <w:bottom w:val="single" w:sz="4" w:space="0" w:color="auto"/>
              <w:right w:val="single" w:sz="4" w:space="0" w:color="auto"/>
            </w:tcBorders>
            <w:shd w:val="clear" w:color="auto" w:fill="auto"/>
            <w:noWrap/>
            <w:vAlign w:val="center"/>
            <w:hideMark/>
            <w:tcPrChange w:id="495" w:author="Diana Gonzalez Garcia" w:date="2021-05-28T16:25:00Z">
              <w:tcPr>
                <w:tcW w:w="3800" w:type="dxa"/>
                <w:gridSpan w:val="2"/>
                <w:tcBorders>
                  <w:top w:val="nil"/>
                  <w:left w:val="nil"/>
                  <w:bottom w:val="single" w:sz="4" w:space="0" w:color="auto"/>
                  <w:right w:val="single" w:sz="4" w:space="0" w:color="auto"/>
                </w:tcBorders>
                <w:shd w:val="clear" w:color="auto" w:fill="auto"/>
                <w:noWrap/>
                <w:vAlign w:val="center"/>
                <w:hideMark/>
              </w:tcPr>
            </w:tcPrChange>
          </w:tcPr>
          <w:p w14:paraId="6A64708C" w14:textId="77777777" w:rsidR="008C3375" w:rsidRPr="008C3375" w:rsidRDefault="008C3375" w:rsidP="008C3375">
            <w:pPr>
              <w:spacing w:after="0" w:line="240" w:lineRule="auto"/>
              <w:jc w:val="center"/>
              <w:rPr>
                <w:ins w:id="496" w:author="Diana Gonzalez Garcia" w:date="2021-05-28T16:25:00Z"/>
                <w:rFonts w:ascii="Calibri" w:hAnsi="Calibri" w:cs="Calibri"/>
                <w:sz w:val="16"/>
                <w:szCs w:val="16"/>
                <w:lang w:eastAsia="es-CO"/>
                <w:rPrChange w:id="497" w:author="Diana Gonzalez Garcia" w:date="2021-05-28T16:25:00Z">
                  <w:rPr>
                    <w:ins w:id="498" w:author="Diana Gonzalez Garcia" w:date="2021-05-28T16:25:00Z"/>
                    <w:rFonts w:ascii="Calibri" w:hAnsi="Calibri" w:cs="Calibri"/>
                    <w:sz w:val="20"/>
                    <w:szCs w:val="20"/>
                    <w:lang w:eastAsia="es-CO"/>
                  </w:rPr>
                </w:rPrChange>
              </w:rPr>
            </w:pPr>
            <w:ins w:id="499" w:author="Diana Gonzalez Garcia" w:date="2021-05-28T16:25:00Z">
              <w:r w:rsidRPr="008C3375">
                <w:rPr>
                  <w:rFonts w:ascii="Calibri" w:hAnsi="Calibri" w:cs="Calibri"/>
                  <w:sz w:val="16"/>
                  <w:szCs w:val="16"/>
                  <w:lang w:eastAsia="es-CO"/>
                  <w:rPrChange w:id="500" w:author="Diana Gonzalez Garcia" w:date="2021-05-28T16:25:00Z">
                    <w:rPr>
                      <w:rFonts w:ascii="Calibri" w:hAnsi="Calibri" w:cs="Calibri"/>
                      <w:sz w:val="20"/>
                      <w:szCs w:val="20"/>
                      <w:lang w:eastAsia="es-CO"/>
                    </w:rPr>
                  </w:rPrChange>
                </w:rPr>
                <w:t>075 - Secaderos</w:t>
              </w:r>
            </w:ins>
          </w:p>
        </w:tc>
        <w:tc>
          <w:tcPr>
            <w:tcW w:w="1688" w:type="pct"/>
            <w:vMerge/>
            <w:tcBorders>
              <w:top w:val="single" w:sz="4" w:space="0" w:color="auto"/>
              <w:left w:val="single" w:sz="4" w:space="0" w:color="auto"/>
              <w:bottom w:val="single" w:sz="4" w:space="0" w:color="000000"/>
              <w:right w:val="single" w:sz="4" w:space="0" w:color="auto"/>
            </w:tcBorders>
            <w:vAlign w:val="center"/>
            <w:hideMark/>
            <w:tcPrChange w:id="501" w:author="Diana Gonzalez Garcia" w:date="2021-05-28T16:25:00Z">
              <w:tcPr>
                <w:tcW w:w="7360" w:type="dxa"/>
                <w:gridSpan w:val="4"/>
                <w:vMerge/>
                <w:tcBorders>
                  <w:top w:val="single" w:sz="4" w:space="0" w:color="auto"/>
                  <w:left w:val="single" w:sz="4" w:space="0" w:color="auto"/>
                  <w:bottom w:val="single" w:sz="4" w:space="0" w:color="000000"/>
                  <w:right w:val="single" w:sz="4" w:space="0" w:color="auto"/>
                </w:tcBorders>
                <w:vAlign w:val="center"/>
                <w:hideMark/>
              </w:tcPr>
            </w:tcPrChange>
          </w:tcPr>
          <w:p w14:paraId="2A3EA79E" w14:textId="77777777" w:rsidR="008C3375" w:rsidRPr="008C3375" w:rsidRDefault="008C3375" w:rsidP="008C3375">
            <w:pPr>
              <w:spacing w:after="0" w:line="240" w:lineRule="auto"/>
              <w:rPr>
                <w:ins w:id="502" w:author="Diana Gonzalez Garcia" w:date="2021-05-28T16:25:00Z"/>
                <w:rFonts w:ascii="Calibri" w:hAnsi="Calibri" w:cs="Calibri"/>
                <w:sz w:val="16"/>
                <w:szCs w:val="16"/>
                <w:lang w:eastAsia="es-CO"/>
                <w:rPrChange w:id="503" w:author="Diana Gonzalez Garcia" w:date="2021-05-28T16:25:00Z">
                  <w:rPr>
                    <w:ins w:id="504" w:author="Diana Gonzalez Garcia" w:date="2021-05-28T16:25:00Z"/>
                    <w:rFonts w:ascii="Calibri" w:hAnsi="Calibri" w:cs="Calibri"/>
                    <w:sz w:val="20"/>
                    <w:szCs w:val="20"/>
                    <w:lang w:eastAsia="es-CO"/>
                  </w:rPr>
                </w:rPrChange>
              </w:rPr>
            </w:pPr>
          </w:p>
        </w:tc>
        <w:tc>
          <w:tcPr>
            <w:tcW w:w="1477" w:type="pct"/>
            <w:vMerge/>
            <w:tcBorders>
              <w:top w:val="nil"/>
              <w:left w:val="single" w:sz="4" w:space="0" w:color="auto"/>
              <w:bottom w:val="single" w:sz="4" w:space="0" w:color="000000"/>
              <w:right w:val="single" w:sz="4" w:space="0" w:color="auto"/>
            </w:tcBorders>
            <w:vAlign w:val="center"/>
            <w:hideMark/>
            <w:tcPrChange w:id="505" w:author="Diana Gonzalez Garcia" w:date="2021-05-28T16:25:00Z">
              <w:tcPr>
                <w:tcW w:w="6440" w:type="dxa"/>
                <w:vMerge/>
                <w:tcBorders>
                  <w:top w:val="nil"/>
                  <w:left w:val="single" w:sz="4" w:space="0" w:color="auto"/>
                  <w:bottom w:val="single" w:sz="4" w:space="0" w:color="000000"/>
                  <w:right w:val="single" w:sz="4" w:space="0" w:color="auto"/>
                </w:tcBorders>
                <w:vAlign w:val="center"/>
                <w:hideMark/>
              </w:tcPr>
            </w:tcPrChange>
          </w:tcPr>
          <w:p w14:paraId="40B11C6F" w14:textId="77777777" w:rsidR="008C3375" w:rsidRPr="008C3375" w:rsidRDefault="008C3375" w:rsidP="008C3375">
            <w:pPr>
              <w:spacing w:after="0" w:line="240" w:lineRule="auto"/>
              <w:rPr>
                <w:ins w:id="506" w:author="Diana Gonzalez Garcia" w:date="2021-05-28T16:25:00Z"/>
                <w:rFonts w:ascii="Calibri" w:hAnsi="Calibri" w:cs="Calibri"/>
                <w:sz w:val="16"/>
                <w:szCs w:val="16"/>
                <w:lang w:eastAsia="es-CO"/>
                <w:rPrChange w:id="507" w:author="Diana Gonzalez Garcia" w:date="2021-05-28T16:25:00Z">
                  <w:rPr>
                    <w:ins w:id="508" w:author="Diana Gonzalez Garcia" w:date="2021-05-28T16:25:00Z"/>
                    <w:rFonts w:ascii="Calibri" w:hAnsi="Calibri" w:cs="Calibri"/>
                    <w:sz w:val="20"/>
                    <w:szCs w:val="20"/>
                    <w:lang w:eastAsia="es-CO"/>
                  </w:rPr>
                </w:rPrChange>
              </w:rPr>
            </w:pPr>
          </w:p>
        </w:tc>
        <w:tc>
          <w:tcPr>
            <w:tcW w:w="537" w:type="pct"/>
            <w:vMerge/>
            <w:tcBorders>
              <w:top w:val="single" w:sz="4" w:space="0" w:color="auto"/>
              <w:left w:val="single" w:sz="4" w:space="0" w:color="auto"/>
              <w:bottom w:val="single" w:sz="4" w:space="0" w:color="000000"/>
              <w:right w:val="single" w:sz="8" w:space="0" w:color="auto"/>
            </w:tcBorders>
            <w:vAlign w:val="center"/>
            <w:hideMark/>
            <w:tcPrChange w:id="509" w:author="Diana Gonzalez Garcia" w:date="2021-05-28T16:25:00Z">
              <w:tcPr>
                <w:tcW w:w="2340" w:type="dxa"/>
                <w:vMerge/>
                <w:tcBorders>
                  <w:top w:val="single" w:sz="4" w:space="0" w:color="auto"/>
                  <w:left w:val="single" w:sz="4" w:space="0" w:color="auto"/>
                  <w:bottom w:val="single" w:sz="4" w:space="0" w:color="000000"/>
                  <w:right w:val="single" w:sz="8" w:space="0" w:color="auto"/>
                </w:tcBorders>
                <w:vAlign w:val="center"/>
                <w:hideMark/>
              </w:tcPr>
            </w:tcPrChange>
          </w:tcPr>
          <w:p w14:paraId="659CA577" w14:textId="77777777" w:rsidR="008C3375" w:rsidRPr="008C3375" w:rsidRDefault="008C3375" w:rsidP="008C3375">
            <w:pPr>
              <w:spacing w:after="0" w:line="240" w:lineRule="auto"/>
              <w:rPr>
                <w:ins w:id="510" w:author="Diana Gonzalez Garcia" w:date="2021-05-28T16:25:00Z"/>
                <w:rFonts w:ascii="Calibri" w:hAnsi="Calibri" w:cs="Calibri"/>
                <w:color w:val="FF0000"/>
                <w:sz w:val="16"/>
                <w:szCs w:val="16"/>
                <w:lang w:eastAsia="es-CO"/>
                <w:rPrChange w:id="511" w:author="Diana Gonzalez Garcia" w:date="2021-05-28T16:25:00Z">
                  <w:rPr>
                    <w:ins w:id="512" w:author="Diana Gonzalez Garcia" w:date="2021-05-28T16:25:00Z"/>
                    <w:rFonts w:ascii="Calibri" w:hAnsi="Calibri" w:cs="Calibri"/>
                    <w:color w:val="FF0000"/>
                    <w:sz w:val="20"/>
                    <w:szCs w:val="20"/>
                    <w:lang w:eastAsia="es-CO"/>
                  </w:rPr>
                </w:rPrChange>
              </w:rPr>
            </w:pPr>
          </w:p>
        </w:tc>
      </w:tr>
      <w:tr w:rsidR="008C3375" w:rsidRPr="008C3375" w14:paraId="487A9D9F" w14:textId="77777777" w:rsidTr="008C3375">
        <w:tblPrEx>
          <w:tblPrExChange w:id="513" w:author="Diana Gonzalez Garcia" w:date="2021-05-28T16:25:00Z">
            <w:tblPrEx>
              <w:tblW w:w="21800" w:type="dxa"/>
            </w:tblPrEx>
          </w:tblPrExChange>
        </w:tblPrEx>
        <w:trPr>
          <w:trHeight w:val="255"/>
          <w:ins w:id="514" w:author="Diana Gonzalez Garcia" w:date="2021-05-28T16:25:00Z"/>
          <w:trPrChange w:id="515" w:author="Diana Gonzalez Garcia" w:date="2021-05-28T16:25:00Z">
            <w:trPr>
              <w:trHeight w:val="255"/>
            </w:trPr>
          </w:trPrChange>
        </w:trPr>
        <w:tc>
          <w:tcPr>
            <w:tcW w:w="427" w:type="pct"/>
            <w:vMerge/>
            <w:tcBorders>
              <w:top w:val="single" w:sz="4" w:space="0" w:color="auto"/>
              <w:left w:val="single" w:sz="8" w:space="0" w:color="auto"/>
              <w:bottom w:val="single" w:sz="4" w:space="0" w:color="000000"/>
              <w:right w:val="single" w:sz="4" w:space="0" w:color="auto"/>
            </w:tcBorders>
            <w:vAlign w:val="center"/>
            <w:hideMark/>
            <w:tcPrChange w:id="516" w:author="Diana Gonzalez Garcia" w:date="2021-05-28T16:25:00Z">
              <w:tcPr>
                <w:tcW w:w="1860" w:type="dxa"/>
                <w:gridSpan w:val="2"/>
                <w:vMerge/>
                <w:tcBorders>
                  <w:top w:val="single" w:sz="4" w:space="0" w:color="auto"/>
                  <w:left w:val="single" w:sz="8" w:space="0" w:color="auto"/>
                  <w:bottom w:val="single" w:sz="4" w:space="0" w:color="000000"/>
                  <w:right w:val="single" w:sz="4" w:space="0" w:color="auto"/>
                </w:tcBorders>
                <w:vAlign w:val="center"/>
                <w:hideMark/>
              </w:tcPr>
            </w:tcPrChange>
          </w:tcPr>
          <w:p w14:paraId="0D6AB3CA" w14:textId="77777777" w:rsidR="008C3375" w:rsidRPr="008C3375" w:rsidRDefault="008C3375" w:rsidP="008C3375">
            <w:pPr>
              <w:spacing w:after="0" w:line="240" w:lineRule="auto"/>
              <w:rPr>
                <w:ins w:id="517" w:author="Diana Gonzalez Garcia" w:date="2021-05-28T16:25:00Z"/>
                <w:rFonts w:ascii="Calibri" w:hAnsi="Calibri" w:cs="Calibri"/>
                <w:sz w:val="16"/>
                <w:szCs w:val="16"/>
                <w:lang w:eastAsia="es-CO"/>
                <w:rPrChange w:id="518" w:author="Diana Gonzalez Garcia" w:date="2021-05-28T16:25:00Z">
                  <w:rPr>
                    <w:ins w:id="519" w:author="Diana Gonzalez Garcia" w:date="2021-05-28T16:25:00Z"/>
                    <w:rFonts w:ascii="Calibri" w:hAnsi="Calibri" w:cs="Calibri"/>
                    <w:sz w:val="20"/>
                    <w:szCs w:val="20"/>
                    <w:lang w:eastAsia="es-CO"/>
                  </w:rPr>
                </w:rPrChange>
              </w:rPr>
            </w:pPr>
          </w:p>
        </w:tc>
        <w:tc>
          <w:tcPr>
            <w:tcW w:w="872" w:type="pct"/>
            <w:tcBorders>
              <w:top w:val="nil"/>
              <w:left w:val="nil"/>
              <w:bottom w:val="single" w:sz="4" w:space="0" w:color="auto"/>
              <w:right w:val="single" w:sz="4" w:space="0" w:color="auto"/>
            </w:tcBorders>
            <w:shd w:val="clear" w:color="auto" w:fill="auto"/>
            <w:noWrap/>
            <w:vAlign w:val="center"/>
            <w:hideMark/>
            <w:tcPrChange w:id="520" w:author="Diana Gonzalez Garcia" w:date="2021-05-28T16:25:00Z">
              <w:tcPr>
                <w:tcW w:w="3800" w:type="dxa"/>
                <w:gridSpan w:val="2"/>
                <w:tcBorders>
                  <w:top w:val="nil"/>
                  <w:left w:val="nil"/>
                  <w:bottom w:val="single" w:sz="4" w:space="0" w:color="auto"/>
                  <w:right w:val="single" w:sz="4" w:space="0" w:color="auto"/>
                </w:tcBorders>
                <w:shd w:val="clear" w:color="auto" w:fill="auto"/>
                <w:noWrap/>
                <w:vAlign w:val="center"/>
                <w:hideMark/>
              </w:tcPr>
            </w:tcPrChange>
          </w:tcPr>
          <w:p w14:paraId="51800D1F" w14:textId="77777777" w:rsidR="008C3375" w:rsidRPr="008C3375" w:rsidRDefault="008C3375" w:rsidP="008C3375">
            <w:pPr>
              <w:spacing w:after="0" w:line="240" w:lineRule="auto"/>
              <w:jc w:val="center"/>
              <w:rPr>
                <w:ins w:id="521" w:author="Diana Gonzalez Garcia" w:date="2021-05-28T16:25:00Z"/>
                <w:rFonts w:ascii="Calibri" w:hAnsi="Calibri" w:cs="Calibri"/>
                <w:sz w:val="16"/>
                <w:szCs w:val="16"/>
                <w:lang w:eastAsia="es-CO"/>
                <w:rPrChange w:id="522" w:author="Diana Gonzalez Garcia" w:date="2021-05-28T16:25:00Z">
                  <w:rPr>
                    <w:ins w:id="523" w:author="Diana Gonzalez Garcia" w:date="2021-05-28T16:25:00Z"/>
                    <w:rFonts w:ascii="Calibri" w:hAnsi="Calibri" w:cs="Calibri"/>
                    <w:sz w:val="20"/>
                    <w:szCs w:val="20"/>
                    <w:lang w:eastAsia="es-CO"/>
                  </w:rPr>
                </w:rPrChange>
              </w:rPr>
            </w:pPr>
            <w:ins w:id="524" w:author="Diana Gonzalez Garcia" w:date="2021-05-28T16:25:00Z">
              <w:r w:rsidRPr="008C3375">
                <w:rPr>
                  <w:rFonts w:ascii="Calibri" w:hAnsi="Calibri" w:cs="Calibri"/>
                  <w:sz w:val="16"/>
                  <w:szCs w:val="16"/>
                  <w:lang w:eastAsia="es-CO"/>
                  <w:rPrChange w:id="525" w:author="Diana Gonzalez Garcia" w:date="2021-05-28T16:25:00Z">
                    <w:rPr>
                      <w:rFonts w:ascii="Calibri" w:hAnsi="Calibri" w:cs="Calibri"/>
                      <w:sz w:val="20"/>
                      <w:szCs w:val="20"/>
                      <w:lang w:eastAsia="es-CO"/>
                    </w:rPr>
                  </w:rPrChange>
                </w:rPr>
                <w:t>098 - Depósito almacenamiento PH</w:t>
              </w:r>
            </w:ins>
          </w:p>
        </w:tc>
        <w:tc>
          <w:tcPr>
            <w:tcW w:w="1688" w:type="pct"/>
            <w:vMerge/>
            <w:tcBorders>
              <w:top w:val="single" w:sz="4" w:space="0" w:color="auto"/>
              <w:left w:val="single" w:sz="4" w:space="0" w:color="auto"/>
              <w:bottom w:val="single" w:sz="4" w:space="0" w:color="000000"/>
              <w:right w:val="single" w:sz="4" w:space="0" w:color="auto"/>
            </w:tcBorders>
            <w:vAlign w:val="center"/>
            <w:hideMark/>
            <w:tcPrChange w:id="526" w:author="Diana Gonzalez Garcia" w:date="2021-05-28T16:25:00Z">
              <w:tcPr>
                <w:tcW w:w="7360" w:type="dxa"/>
                <w:gridSpan w:val="4"/>
                <w:vMerge/>
                <w:tcBorders>
                  <w:top w:val="single" w:sz="4" w:space="0" w:color="auto"/>
                  <w:left w:val="single" w:sz="4" w:space="0" w:color="auto"/>
                  <w:bottom w:val="single" w:sz="4" w:space="0" w:color="000000"/>
                  <w:right w:val="single" w:sz="4" w:space="0" w:color="auto"/>
                </w:tcBorders>
                <w:vAlign w:val="center"/>
                <w:hideMark/>
              </w:tcPr>
            </w:tcPrChange>
          </w:tcPr>
          <w:p w14:paraId="388435B4" w14:textId="77777777" w:rsidR="008C3375" w:rsidRPr="008C3375" w:rsidRDefault="008C3375" w:rsidP="008C3375">
            <w:pPr>
              <w:spacing w:after="0" w:line="240" w:lineRule="auto"/>
              <w:rPr>
                <w:ins w:id="527" w:author="Diana Gonzalez Garcia" w:date="2021-05-28T16:25:00Z"/>
                <w:rFonts w:ascii="Calibri" w:hAnsi="Calibri" w:cs="Calibri"/>
                <w:sz w:val="16"/>
                <w:szCs w:val="16"/>
                <w:lang w:eastAsia="es-CO"/>
                <w:rPrChange w:id="528" w:author="Diana Gonzalez Garcia" w:date="2021-05-28T16:25:00Z">
                  <w:rPr>
                    <w:ins w:id="529" w:author="Diana Gonzalez Garcia" w:date="2021-05-28T16:25:00Z"/>
                    <w:rFonts w:ascii="Calibri" w:hAnsi="Calibri" w:cs="Calibri"/>
                    <w:sz w:val="20"/>
                    <w:szCs w:val="20"/>
                    <w:lang w:eastAsia="es-CO"/>
                  </w:rPr>
                </w:rPrChange>
              </w:rPr>
            </w:pPr>
          </w:p>
        </w:tc>
        <w:tc>
          <w:tcPr>
            <w:tcW w:w="1477" w:type="pct"/>
            <w:vMerge/>
            <w:tcBorders>
              <w:top w:val="nil"/>
              <w:left w:val="single" w:sz="4" w:space="0" w:color="auto"/>
              <w:bottom w:val="single" w:sz="4" w:space="0" w:color="000000"/>
              <w:right w:val="single" w:sz="4" w:space="0" w:color="auto"/>
            </w:tcBorders>
            <w:vAlign w:val="center"/>
            <w:hideMark/>
            <w:tcPrChange w:id="530" w:author="Diana Gonzalez Garcia" w:date="2021-05-28T16:25:00Z">
              <w:tcPr>
                <w:tcW w:w="6440" w:type="dxa"/>
                <w:vMerge/>
                <w:tcBorders>
                  <w:top w:val="nil"/>
                  <w:left w:val="single" w:sz="4" w:space="0" w:color="auto"/>
                  <w:bottom w:val="single" w:sz="4" w:space="0" w:color="000000"/>
                  <w:right w:val="single" w:sz="4" w:space="0" w:color="auto"/>
                </w:tcBorders>
                <w:vAlign w:val="center"/>
                <w:hideMark/>
              </w:tcPr>
            </w:tcPrChange>
          </w:tcPr>
          <w:p w14:paraId="430D1341" w14:textId="77777777" w:rsidR="008C3375" w:rsidRPr="008C3375" w:rsidRDefault="008C3375" w:rsidP="008C3375">
            <w:pPr>
              <w:spacing w:after="0" w:line="240" w:lineRule="auto"/>
              <w:rPr>
                <w:ins w:id="531" w:author="Diana Gonzalez Garcia" w:date="2021-05-28T16:25:00Z"/>
                <w:rFonts w:ascii="Calibri" w:hAnsi="Calibri" w:cs="Calibri"/>
                <w:sz w:val="16"/>
                <w:szCs w:val="16"/>
                <w:lang w:eastAsia="es-CO"/>
                <w:rPrChange w:id="532" w:author="Diana Gonzalez Garcia" w:date="2021-05-28T16:25:00Z">
                  <w:rPr>
                    <w:ins w:id="533" w:author="Diana Gonzalez Garcia" w:date="2021-05-28T16:25:00Z"/>
                    <w:rFonts w:ascii="Calibri" w:hAnsi="Calibri" w:cs="Calibri"/>
                    <w:sz w:val="20"/>
                    <w:szCs w:val="20"/>
                    <w:lang w:eastAsia="es-CO"/>
                  </w:rPr>
                </w:rPrChange>
              </w:rPr>
            </w:pPr>
          </w:p>
        </w:tc>
        <w:tc>
          <w:tcPr>
            <w:tcW w:w="537" w:type="pct"/>
            <w:vMerge/>
            <w:tcBorders>
              <w:top w:val="single" w:sz="4" w:space="0" w:color="auto"/>
              <w:left w:val="single" w:sz="4" w:space="0" w:color="auto"/>
              <w:bottom w:val="single" w:sz="4" w:space="0" w:color="000000"/>
              <w:right w:val="single" w:sz="8" w:space="0" w:color="auto"/>
            </w:tcBorders>
            <w:vAlign w:val="center"/>
            <w:hideMark/>
            <w:tcPrChange w:id="534" w:author="Diana Gonzalez Garcia" w:date="2021-05-28T16:25:00Z">
              <w:tcPr>
                <w:tcW w:w="2340" w:type="dxa"/>
                <w:vMerge/>
                <w:tcBorders>
                  <w:top w:val="single" w:sz="4" w:space="0" w:color="auto"/>
                  <w:left w:val="single" w:sz="4" w:space="0" w:color="auto"/>
                  <w:bottom w:val="single" w:sz="4" w:space="0" w:color="000000"/>
                  <w:right w:val="single" w:sz="8" w:space="0" w:color="auto"/>
                </w:tcBorders>
                <w:vAlign w:val="center"/>
                <w:hideMark/>
              </w:tcPr>
            </w:tcPrChange>
          </w:tcPr>
          <w:p w14:paraId="67A88EC9" w14:textId="77777777" w:rsidR="008C3375" w:rsidRPr="008C3375" w:rsidRDefault="008C3375" w:rsidP="008C3375">
            <w:pPr>
              <w:spacing w:after="0" w:line="240" w:lineRule="auto"/>
              <w:rPr>
                <w:ins w:id="535" w:author="Diana Gonzalez Garcia" w:date="2021-05-28T16:25:00Z"/>
                <w:rFonts w:ascii="Calibri" w:hAnsi="Calibri" w:cs="Calibri"/>
                <w:color w:val="FF0000"/>
                <w:sz w:val="16"/>
                <w:szCs w:val="16"/>
                <w:lang w:eastAsia="es-CO"/>
                <w:rPrChange w:id="536" w:author="Diana Gonzalez Garcia" w:date="2021-05-28T16:25:00Z">
                  <w:rPr>
                    <w:ins w:id="537" w:author="Diana Gonzalez Garcia" w:date="2021-05-28T16:25:00Z"/>
                    <w:rFonts w:ascii="Calibri" w:hAnsi="Calibri" w:cs="Calibri"/>
                    <w:color w:val="FF0000"/>
                    <w:sz w:val="20"/>
                    <w:szCs w:val="20"/>
                    <w:lang w:eastAsia="es-CO"/>
                  </w:rPr>
                </w:rPrChange>
              </w:rPr>
            </w:pPr>
          </w:p>
        </w:tc>
      </w:tr>
      <w:tr w:rsidR="008C3375" w:rsidRPr="008C3375" w14:paraId="0168040E" w14:textId="77777777" w:rsidTr="008C3375">
        <w:tblPrEx>
          <w:tblPrExChange w:id="538" w:author="Diana Gonzalez Garcia" w:date="2021-05-28T16:25:00Z">
            <w:tblPrEx>
              <w:tblW w:w="21800" w:type="dxa"/>
            </w:tblPrEx>
          </w:tblPrExChange>
        </w:tblPrEx>
        <w:trPr>
          <w:trHeight w:val="450"/>
          <w:ins w:id="539" w:author="Diana Gonzalez Garcia" w:date="2021-05-28T16:25:00Z"/>
          <w:trPrChange w:id="540" w:author="Diana Gonzalez Garcia" w:date="2021-05-28T16:25:00Z">
            <w:trPr>
              <w:trHeight w:val="450"/>
            </w:trPr>
          </w:trPrChange>
        </w:trPr>
        <w:tc>
          <w:tcPr>
            <w:tcW w:w="427" w:type="pct"/>
            <w:vMerge w:val="restart"/>
            <w:tcBorders>
              <w:top w:val="nil"/>
              <w:left w:val="single" w:sz="8" w:space="0" w:color="auto"/>
              <w:bottom w:val="single" w:sz="4" w:space="0" w:color="000000"/>
              <w:right w:val="single" w:sz="4" w:space="0" w:color="auto"/>
            </w:tcBorders>
            <w:shd w:val="clear" w:color="auto" w:fill="auto"/>
            <w:noWrap/>
            <w:vAlign w:val="center"/>
            <w:hideMark/>
            <w:tcPrChange w:id="541" w:author="Diana Gonzalez Garcia" w:date="2021-05-28T16:25:00Z">
              <w:tcPr>
                <w:tcW w:w="1860" w:type="dxa"/>
                <w:gridSpan w:val="2"/>
                <w:vMerge w:val="restart"/>
                <w:tcBorders>
                  <w:top w:val="nil"/>
                  <w:left w:val="single" w:sz="8" w:space="0" w:color="auto"/>
                  <w:bottom w:val="single" w:sz="4" w:space="0" w:color="000000"/>
                  <w:right w:val="single" w:sz="4" w:space="0" w:color="auto"/>
                </w:tcBorders>
                <w:shd w:val="clear" w:color="auto" w:fill="auto"/>
                <w:noWrap/>
                <w:vAlign w:val="center"/>
                <w:hideMark/>
              </w:tcPr>
            </w:tcPrChange>
          </w:tcPr>
          <w:p w14:paraId="22FDA61E" w14:textId="77777777" w:rsidR="008C3375" w:rsidRPr="008C3375" w:rsidRDefault="008C3375" w:rsidP="008C3375">
            <w:pPr>
              <w:spacing w:after="0" w:line="240" w:lineRule="auto"/>
              <w:jc w:val="center"/>
              <w:rPr>
                <w:ins w:id="542" w:author="Diana Gonzalez Garcia" w:date="2021-05-28T16:25:00Z"/>
                <w:rFonts w:ascii="Calibri" w:hAnsi="Calibri" w:cs="Calibri"/>
                <w:sz w:val="16"/>
                <w:szCs w:val="16"/>
                <w:lang w:eastAsia="es-CO"/>
                <w:rPrChange w:id="543" w:author="Diana Gonzalez Garcia" w:date="2021-05-28T16:25:00Z">
                  <w:rPr>
                    <w:ins w:id="544" w:author="Diana Gonzalez Garcia" w:date="2021-05-28T16:25:00Z"/>
                    <w:rFonts w:ascii="Calibri" w:hAnsi="Calibri" w:cs="Calibri"/>
                    <w:sz w:val="20"/>
                    <w:szCs w:val="20"/>
                    <w:lang w:eastAsia="es-CO"/>
                  </w:rPr>
                </w:rPrChange>
              </w:rPr>
            </w:pPr>
            <w:proofErr w:type="spellStart"/>
            <w:ins w:id="545" w:author="Diana Gonzalez Garcia" w:date="2021-05-28T16:25:00Z">
              <w:r w:rsidRPr="008C3375">
                <w:rPr>
                  <w:rFonts w:ascii="Calibri" w:hAnsi="Calibri" w:cs="Calibri"/>
                  <w:sz w:val="16"/>
                  <w:szCs w:val="16"/>
                  <w:lang w:eastAsia="es-CO"/>
                  <w:rPrChange w:id="546" w:author="Diana Gonzalez Garcia" w:date="2021-05-28T16:25:00Z">
                    <w:rPr>
                      <w:rFonts w:ascii="Calibri" w:hAnsi="Calibri" w:cs="Calibri"/>
                      <w:sz w:val="20"/>
                      <w:szCs w:val="20"/>
                      <w:lang w:eastAsia="es-CO"/>
                    </w:rPr>
                  </w:rPrChange>
                </w:rPr>
                <w:t>AV_ESP_CC</w:t>
              </w:r>
              <w:proofErr w:type="spellEnd"/>
            </w:ins>
          </w:p>
        </w:tc>
        <w:tc>
          <w:tcPr>
            <w:tcW w:w="872" w:type="pct"/>
            <w:tcBorders>
              <w:top w:val="nil"/>
              <w:left w:val="nil"/>
              <w:bottom w:val="single" w:sz="4" w:space="0" w:color="auto"/>
              <w:right w:val="single" w:sz="4" w:space="0" w:color="auto"/>
            </w:tcBorders>
            <w:shd w:val="clear" w:color="auto" w:fill="auto"/>
            <w:noWrap/>
            <w:vAlign w:val="center"/>
            <w:hideMark/>
            <w:tcPrChange w:id="547" w:author="Diana Gonzalez Garcia" w:date="2021-05-28T16:25:00Z">
              <w:tcPr>
                <w:tcW w:w="3800" w:type="dxa"/>
                <w:gridSpan w:val="2"/>
                <w:tcBorders>
                  <w:top w:val="nil"/>
                  <w:left w:val="nil"/>
                  <w:bottom w:val="single" w:sz="4" w:space="0" w:color="auto"/>
                  <w:right w:val="single" w:sz="4" w:space="0" w:color="auto"/>
                </w:tcBorders>
                <w:shd w:val="clear" w:color="auto" w:fill="auto"/>
                <w:noWrap/>
                <w:vAlign w:val="center"/>
                <w:hideMark/>
              </w:tcPr>
            </w:tcPrChange>
          </w:tcPr>
          <w:p w14:paraId="77DAA011" w14:textId="77777777" w:rsidR="008C3375" w:rsidRPr="008C3375" w:rsidRDefault="008C3375" w:rsidP="008C3375">
            <w:pPr>
              <w:spacing w:after="0" w:line="240" w:lineRule="auto"/>
              <w:jc w:val="center"/>
              <w:rPr>
                <w:ins w:id="548" w:author="Diana Gonzalez Garcia" w:date="2021-05-28T16:25:00Z"/>
                <w:rFonts w:ascii="Calibri" w:hAnsi="Calibri" w:cs="Calibri"/>
                <w:sz w:val="16"/>
                <w:szCs w:val="16"/>
                <w:lang w:eastAsia="es-CO"/>
                <w:rPrChange w:id="549" w:author="Diana Gonzalez Garcia" w:date="2021-05-28T16:25:00Z">
                  <w:rPr>
                    <w:ins w:id="550" w:author="Diana Gonzalez Garcia" w:date="2021-05-28T16:25:00Z"/>
                    <w:rFonts w:ascii="Calibri" w:hAnsi="Calibri" w:cs="Calibri"/>
                    <w:sz w:val="20"/>
                    <w:szCs w:val="20"/>
                    <w:lang w:eastAsia="es-CO"/>
                  </w:rPr>
                </w:rPrChange>
              </w:rPr>
            </w:pPr>
            <w:ins w:id="551" w:author="Diana Gonzalez Garcia" w:date="2021-05-28T16:25:00Z">
              <w:r w:rsidRPr="008C3375">
                <w:rPr>
                  <w:rFonts w:ascii="Calibri" w:hAnsi="Calibri" w:cs="Calibri"/>
                  <w:sz w:val="16"/>
                  <w:szCs w:val="16"/>
                  <w:lang w:eastAsia="es-CO"/>
                  <w:rPrChange w:id="552" w:author="Diana Gonzalez Garcia" w:date="2021-05-28T16:25:00Z">
                    <w:rPr>
                      <w:rFonts w:ascii="Calibri" w:hAnsi="Calibri" w:cs="Calibri"/>
                      <w:sz w:val="20"/>
                      <w:szCs w:val="20"/>
                      <w:lang w:eastAsia="es-CO"/>
                    </w:rPr>
                  </w:rPrChange>
                </w:rPr>
                <w:t xml:space="preserve">006 - Centro comercial mediano </w:t>
              </w:r>
              <w:proofErr w:type="spellStart"/>
              <w:r w:rsidRPr="008C3375">
                <w:rPr>
                  <w:rFonts w:ascii="Calibri" w:hAnsi="Calibri" w:cs="Calibri"/>
                  <w:sz w:val="16"/>
                  <w:szCs w:val="16"/>
                  <w:lang w:eastAsia="es-CO"/>
                  <w:rPrChange w:id="553" w:author="Diana Gonzalez Garcia" w:date="2021-05-28T16:25:00Z">
                    <w:rPr>
                      <w:rFonts w:ascii="Calibri" w:hAnsi="Calibri" w:cs="Calibri"/>
                      <w:sz w:val="20"/>
                      <w:szCs w:val="20"/>
                      <w:lang w:eastAsia="es-CO"/>
                    </w:rPr>
                  </w:rPrChange>
                </w:rPr>
                <w:t>NPH</w:t>
              </w:r>
              <w:proofErr w:type="spellEnd"/>
            </w:ins>
          </w:p>
        </w:tc>
        <w:tc>
          <w:tcPr>
            <w:tcW w:w="1688" w:type="pct"/>
            <w:vMerge w:val="restart"/>
            <w:tcBorders>
              <w:top w:val="nil"/>
              <w:left w:val="single" w:sz="4" w:space="0" w:color="auto"/>
              <w:bottom w:val="single" w:sz="4" w:space="0" w:color="000000"/>
              <w:right w:val="single" w:sz="4" w:space="0" w:color="auto"/>
            </w:tcBorders>
            <w:shd w:val="clear" w:color="auto" w:fill="auto"/>
            <w:vAlign w:val="center"/>
            <w:hideMark/>
            <w:tcPrChange w:id="554" w:author="Diana Gonzalez Garcia" w:date="2021-05-28T16:25:00Z">
              <w:tcPr>
                <w:tcW w:w="7360" w:type="dxa"/>
                <w:gridSpan w:val="4"/>
                <w:vMerge w:val="restart"/>
                <w:tcBorders>
                  <w:top w:val="nil"/>
                  <w:left w:val="single" w:sz="4" w:space="0" w:color="auto"/>
                  <w:bottom w:val="single" w:sz="4" w:space="0" w:color="000000"/>
                  <w:right w:val="single" w:sz="4" w:space="0" w:color="auto"/>
                </w:tcBorders>
                <w:shd w:val="clear" w:color="auto" w:fill="auto"/>
                <w:vAlign w:val="center"/>
                <w:hideMark/>
              </w:tcPr>
            </w:tcPrChange>
          </w:tcPr>
          <w:p w14:paraId="193B9DD8" w14:textId="77777777" w:rsidR="008C3375" w:rsidRPr="008C3375" w:rsidRDefault="008C3375" w:rsidP="008C3375">
            <w:pPr>
              <w:spacing w:after="0" w:line="240" w:lineRule="auto"/>
              <w:jc w:val="both"/>
              <w:rPr>
                <w:ins w:id="555" w:author="Diana Gonzalez Garcia" w:date="2021-05-28T16:25:00Z"/>
                <w:rFonts w:ascii="Calibri" w:hAnsi="Calibri" w:cs="Calibri"/>
                <w:sz w:val="16"/>
                <w:szCs w:val="16"/>
                <w:lang w:eastAsia="es-CO"/>
                <w:rPrChange w:id="556" w:author="Diana Gonzalez Garcia" w:date="2021-05-28T16:25:00Z">
                  <w:rPr>
                    <w:ins w:id="557" w:author="Diana Gonzalez Garcia" w:date="2021-05-28T16:25:00Z"/>
                    <w:rFonts w:ascii="Calibri" w:hAnsi="Calibri" w:cs="Calibri"/>
                    <w:sz w:val="20"/>
                    <w:szCs w:val="20"/>
                    <w:lang w:eastAsia="es-CO"/>
                  </w:rPr>
                </w:rPrChange>
              </w:rPr>
            </w:pPr>
            <w:ins w:id="558" w:author="Diana Gonzalez Garcia" w:date="2021-05-28T16:25:00Z">
              <w:r w:rsidRPr="008C3375">
                <w:rPr>
                  <w:rFonts w:ascii="Calibri" w:hAnsi="Calibri" w:cs="Calibri"/>
                  <w:sz w:val="16"/>
                  <w:szCs w:val="16"/>
                  <w:lang w:eastAsia="es-CO"/>
                  <w:rPrChange w:id="559" w:author="Diana Gonzalez Garcia" w:date="2021-05-28T16:25:00Z">
                    <w:rPr>
                      <w:rFonts w:ascii="Calibri" w:hAnsi="Calibri" w:cs="Calibri"/>
                      <w:sz w:val="20"/>
                      <w:szCs w:val="20"/>
                      <w:lang w:eastAsia="es-CO"/>
                    </w:rPr>
                  </w:rPrChange>
                </w:rPr>
                <w:t>Predios de usos sin tabla de valores ni modelo econométrico - Centro Comercial</w:t>
              </w:r>
              <w:r w:rsidRPr="008C3375">
                <w:rPr>
                  <w:rFonts w:ascii="Calibri" w:hAnsi="Calibri" w:cs="Calibri"/>
                  <w:sz w:val="16"/>
                  <w:szCs w:val="16"/>
                  <w:lang w:eastAsia="es-CO"/>
                  <w:rPrChange w:id="560" w:author="Diana Gonzalez Garcia" w:date="2021-05-28T16:25:00Z">
                    <w:rPr>
                      <w:rFonts w:ascii="Calibri" w:hAnsi="Calibri" w:cs="Calibri"/>
                      <w:sz w:val="20"/>
                      <w:szCs w:val="20"/>
                      <w:lang w:eastAsia="es-CO"/>
                    </w:rPr>
                  </w:rPrChange>
                </w:rPr>
                <w:br/>
                <w:t xml:space="preserve">Corresponde a los predios que tienen alguno de los usos descritos en cualquiera de sus unidades calificadas,  descritos como "Centro comercial PH o </w:t>
              </w:r>
              <w:proofErr w:type="spellStart"/>
              <w:r w:rsidRPr="008C3375">
                <w:rPr>
                  <w:rFonts w:ascii="Calibri" w:hAnsi="Calibri" w:cs="Calibri"/>
                  <w:sz w:val="16"/>
                  <w:szCs w:val="16"/>
                  <w:lang w:eastAsia="es-CO"/>
                  <w:rPrChange w:id="561" w:author="Diana Gonzalez Garcia" w:date="2021-05-28T16:25:00Z">
                    <w:rPr>
                      <w:rFonts w:ascii="Calibri" w:hAnsi="Calibri" w:cs="Calibri"/>
                      <w:sz w:val="20"/>
                      <w:szCs w:val="20"/>
                      <w:lang w:eastAsia="es-CO"/>
                    </w:rPr>
                  </w:rPrChange>
                </w:rPr>
                <w:t>NPH</w:t>
              </w:r>
              <w:proofErr w:type="spellEnd"/>
              <w:r w:rsidRPr="008C3375">
                <w:rPr>
                  <w:rFonts w:ascii="Calibri" w:hAnsi="Calibri" w:cs="Calibri"/>
                  <w:sz w:val="16"/>
                  <w:szCs w:val="16"/>
                  <w:lang w:eastAsia="es-CO"/>
                  <w:rPrChange w:id="562" w:author="Diana Gonzalez Garcia" w:date="2021-05-28T16:25:00Z">
                    <w:rPr>
                      <w:rFonts w:ascii="Calibri" w:hAnsi="Calibri" w:cs="Calibri"/>
                      <w:sz w:val="20"/>
                      <w:szCs w:val="20"/>
                      <w:lang w:eastAsia="es-CO"/>
                    </w:rPr>
                  </w:rPrChange>
                </w:rPr>
                <w:t>", los cuales tienen una categoría propia debido a que el método de estimación del avalúo es producto de un análisis particular de mercado donde se consideran variables como: uso, nivel o piso, ubicación dentro del CC, área y otras características particulares; que van más allá de la estimación del costo de reposición de la construcción.</w:t>
              </w:r>
            </w:ins>
          </w:p>
        </w:tc>
        <w:tc>
          <w:tcPr>
            <w:tcW w:w="1477" w:type="pct"/>
            <w:vMerge/>
            <w:tcBorders>
              <w:top w:val="nil"/>
              <w:left w:val="single" w:sz="4" w:space="0" w:color="auto"/>
              <w:bottom w:val="single" w:sz="4" w:space="0" w:color="000000"/>
              <w:right w:val="single" w:sz="4" w:space="0" w:color="auto"/>
            </w:tcBorders>
            <w:vAlign w:val="center"/>
            <w:hideMark/>
            <w:tcPrChange w:id="563" w:author="Diana Gonzalez Garcia" w:date="2021-05-28T16:25:00Z">
              <w:tcPr>
                <w:tcW w:w="6440" w:type="dxa"/>
                <w:vMerge/>
                <w:tcBorders>
                  <w:top w:val="nil"/>
                  <w:left w:val="single" w:sz="4" w:space="0" w:color="auto"/>
                  <w:bottom w:val="single" w:sz="4" w:space="0" w:color="000000"/>
                  <w:right w:val="single" w:sz="4" w:space="0" w:color="auto"/>
                </w:tcBorders>
                <w:vAlign w:val="center"/>
                <w:hideMark/>
              </w:tcPr>
            </w:tcPrChange>
          </w:tcPr>
          <w:p w14:paraId="1F233014" w14:textId="77777777" w:rsidR="008C3375" w:rsidRPr="008C3375" w:rsidRDefault="008C3375" w:rsidP="008C3375">
            <w:pPr>
              <w:spacing w:after="0" w:line="240" w:lineRule="auto"/>
              <w:rPr>
                <w:ins w:id="564" w:author="Diana Gonzalez Garcia" w:date="2021-05-28T16:25:00Z"/>
                <w:rFonts w:ascii="Calibri" w:hAnsi="Calibri" w:cs="Calibri"/>
                <w:sz w:val="16"/>
                <w:szCs w:val="16"/>
                <w:lang w:eastAsia="es-CO"/>
                <w:rPrChange w:id="565" w:author="Diana Gonzalez Garcia" w:date="2021-05-28T16:25:00Z">
                  <w:rPr>
                    <w:ins w:id="566" w:author="Diana Gonzalez Garcia" w:date="2021-05-28T16:25:00Z"/>
                    <w:rFonts w:ascii="Calibri" w:hAnsi="Calibri" w:cs="Calibri"/>
                    <w:sz w:val="20"/>
                    <w:szCs w:val="20"/>
                    <w:lang w:eastAsia="es-CO"/>
                  </w:rPr>
                </w:rPrChange>
              </w:rPr>
            </w:pPr>
          </w:p>
        </w:tc>
        <w:tc>
          <w:tcPr>
            <w:tcW w:w="537" w:type="pct"/>
            <w:vMerge w:val="restart"/>
            <w:tcBorders>
              <w:top w:val="nil"/>
              <w:left w:val="single" w:sz="4" w:space="0" w:color="auto"/>
              <w:bottom w:val="single" w:sz="4" w:space="0" w:color="000000"/>
              <w:right w:val="single" w:sz="8" w:space="0" w:color="auto"/>
            </w:tcBorders>
            <w:shd w:val="clear" w:color="auto" w:fill="auto"/>
            <w:noWrap/>
            <w:vAlign w:val="center"/>
            <w:hideMark/>
            <w:tcPrChange w:id="567" w:author="Diana Gonzalez Garcia" w:date="2021-05-28T16:25:00Z">
              <w:tcPr>
                <w:tcW w:w="2340" w:type="dxa"/>
                <w:vMerge w:val="restart"/>
                <w:tcBorders>
                  <w:top w:val="nil"/>
                  <w:left w:val="single" w:sz="4" w:space="0" w:color="auto"/>
                  <w:bottom w:val="single" w:sz="4" w:space="0" w:color="000000"/>
                  <w:right w:val="single" w:sz="8" w:space="0" w:color="auto"/>
                </w:tcBorders>
                <w:shd w:val="clear" w:color="auto" w:fill="auto"/>
                <w:noWrap/>
                <w:vAlign w:val="center"/>
                <w:hideMark/>
              </w:tcPr>
            </w:tcPrChange>
          </w:tcPr>
          <w:p w14:paraId="23F8231E" w14:textId="77777777" w:rsidR="008C3375" w:rsidRPr="008C3375" w:rsidRDefault="008C3375" w:rsidP="008C3375">
            <w:pPr>
              <w:spacing w:after="0" w:line="240" w:lineRule="auto"/>
              <w:jc w:val="center"/>
              <w:rPr>
                <w:ins w:id="568" w:author="Diana Gonzalez Garcia" w:date="2021-05-28T16:25:00Z"/>
                <w:rFonts w:ascii="Calibri" w:hAnsi="Calibri" w:cs="Calibri"/>
                <w:color w:val="FF0000"/>
                <w:sz w:val="16"/>
                <w:szCs w:val="16"/>
                <w:lang w:eastAsia="es-CO"/>
                <w:rPrChange w:id="569" w:author="Diana Gonzalez Garcia" w:date="2021-05-28T16:25:00Z">
                  <w:rPr>
                    <w:ins w:id="570" w:author="Diana Gonzalez Garcia" w:date="2021-05-28T16:25:00Z"/>
                    <w:rFonts w:ascii="Calibri" w:hAnsi="Calibri" w:cs="Calibri"/>
                    <w:color w:val="FF0000"/>
                    <w:sz w:val="20"/>
                    <w:szCs w:val="20"/>
                    <w:lang w:eastAsia="es-CO"/>
                  </w:rPr>
                </w:rPrChange>
              </w:rPr>
            </w:pPr>
            <w:ins w:id="571" w:author="Diana Gonzalez Garcia" w:date="2021-05-28T16:25:00Z">
              <w:r w:rsidRPr="008C3375">
                <w:rPr>
                  <w:rFonts w:ascii="Calibri" w:hAnsi="Calibri" w:cs="Calibri"/>
                  <w:color w:val="FF0000"/>
                  <w:sz w:val="16"/>
                  <w:szCs w:val="16"/>
                  <w:lang w:eastAsia="es-CO"/>
                  <w:rPrChange w:id="572" w:author="Diana Gonzalez Garcia" w:date="2021-05-28T16:25:00Z">
                    <w:rPr>
                      <w:rFonts w:ascii="Calibri" w:hAnsi="Calibri" w:cs="Calibri"/>
                      <w:color w:val="FF0000"/>
                      <w:sz w:val="20"/>
                      <w:szCs w:val="20"/>
                      <w:lang w:eastAsia="es-CO"/>
                    </w:rPr>
                  </w:rPrChange>
                </w:rPr>
                <w:t>15</w:t>
              </w:r>
            </w:ins>
          </w:p>
        </w:tc>
      </w:tr>
      <w:tr w:rsidR="008C3375" w:rsidRPr="008C3375" w14:paraId="60C057B5" w14:textId="77777777" w:rsidTr="008C3375">
        <w:tblPrEx>
          <w:tblPrExChange w:id="573" w:author="Diana Gonzalez Garcia" w:date="2021-05-28T16:25:00Z">
            <w:tblPrEx>
              <w:tblW w:w="21800" w:type="dxa"/>
            </w:tblPrEx>
          </w:tblPrExChange>
        </w:tblPrEx>
        <w:trPr>
          <w:trHeight w:val="450"/>
          <w:ins w:id="574" w:author="Diana Gonzalez Garcia" w:date="2021-05-28T16:25:00Z"/>
          <w:trPrChange w:id="575" w:author="Diana Gonzalez Garcia" w:date="2021-05-28T16:25:00Z">
            <w:trPr>
              <w:trHeight w:val="450"/>
            </w:trPr>
          </w:trPrChange>
        </w:trPr>
        <w:tc>
          <w:tcPr>
            <w:tcW w:w="427" w:type="pct"/>
            <w:vMerge/>
            <w:tcBorders>
              <w:top w:val="nil"/>
              <w:left w:val="single" w:sz="8" w:space="0" w:color="auto"/>
              <w:bottom w:val="single" w:sz="4" w:space="0" w:color="000000"/>
              <w:right w:val="single" w:sz="4" w:space="0" w:color="auto"/>
            </w:tcBorders>
            <w:vAlign w:val="center"/>
            <w:hideMark/>
            <w:tcPrChange w:id="576" w:author="Diana Gonzalez Garcia" w:date="2021-05-28T16:25:00Z">
              <w:tcPr>
                <w:tcW w:w="1860" w:type="dxa"/>
                <w:gridSpan w:val="2"/>
                <w:vMerge/>
                <w:tcBorders>
                  <w:top w:val="nil"/>
                  <w:left w:val="single" w:sz="8" w:space="0" w:color="auto"/>
                  <w:bottom w:val="single" w:sz="4" w:space="0" w:color="000000"/>
                  <w:right w:val="single" w:sz="4" w:space="0" w:color="auto"/>
                </w:tcBorders>
                <w:vAlign w:val="center"/>
                <w:hideMark/>
              </w:tcPr>
            </w:tcPrChange>
          </w:tcPr>
          <w:p w14:paraId="0E702B83" w14:textId="77777777" w:rsidR="008C3375" w:rsidRPr="008C3375" w:rsidRDefault="008C3375" w:rsidP="008C3375">
            <w:pPr>
              <w:spacing w:after="0" w:line="240" w:lineRule="auto"/>
              <w:rPr>
                <w:ins w:id="577" w:author="Diana Gonzalez Garcia" w:date="2021-05-28T16:25:00Z"/>
                <w:rFonts w:ascii="Calibri" w:hAnsi="Calibri" w:cs="Calibri"/>
                <w:sz w:val="16"/>
                <w:szCs w:val="16"/>
                <w:lang w:eastAsia="es-CO"/>
                <w:rPrChange w:id="578" w:author="Diana Gonzalez Garcia" w:date="2021-05-28T16:25:00Z">
                  <w:rPr>
                    <w:ins w:id="579" w:author="Diana Gonzalez Garcia" w:date="2021-05-28T16:25:00Z"/>
                    <w:rFonts w:ascii="Calibri" w:hAnsi="Calibri" w:cs="Calibri"/>
                    <w:sz w:val="20"/>
                    <w:szCs w:val="20"/>
                    <w:lang w:eastAsia="es-CO"/>
                  </w:rPr>
                </w:rPrChange>
              </w:rPr>
            </w:pPr>
          </w:p>
        </w:tc>
        <w:tc>
          <w:tcPr>
            <w:tcW w:w="872" w:type="pct"/>
            <w:tcBorders>
              <w:top w:val="nil"/>
              <w:left w:val="nil"/>
              <w:bottom w:val="single" w:sz="4" w:space="0" w:color="auto"/>
              <w:right w:val="single" w:sz="4" w:space="0" w:color="auto"/>
            </w:tcBorders>
            <w:shd w:val="clear" w:color="auto" w:fill="auto"/>
            <w:noWrap/>
            <w:vAlign w:val="center"/>
            <w:hideMark/>
            <w:tcPrChange w:id="580" w:author="Diana Gonzalez Garcia" w:date="2021-05-28T16:25:00Z">
              <w:tcPr>
                <w:tcW w:w="3800" w:type="dxa"/>
                <w:gridSpan w:val="2"/>
                <w:tcBorders>
                  <w:top w:val="nil"/>
                  <w:left w:val="nil"/>
                  <w:bottom w:val="single" w:sz="4" w:space="0" w:color="auto"/>
                  <w:right w:val="single" w:sz="4" w:space="0" w:color="auto"/>
                </w:tcBorders>
                <w:shd w:val="clear" w:color="auto" w:fill="auto"/>
                <w:noWrap/>
                <w:vAlign w:val="center"/>
                <w:hideMark/>
              </w:tcPr>
            </w:tcPrChange>
          </w:tcPr>
          <w:p w14:paraId="0041EA55" w14:textId="77777777" w:rsidR="008C3375" w:rsidRPr="008C3375" w:rsidRDefault="008C3375" w:rsidP="008C3375">
            <w:pPr>
              <w:spacing w:after="0" w:line="240" w:lineRule="auto"/>
              <w:jc w:val="center"/>
              <w:rPr>
                <w:ins w:id="581" w:author="Diana Gonzalez Garcia" w:date="2021-05-28T16:25:00Z"/>
                <w:rFonts w:ascii="Calibri" w:hAnsi="Calibri" w:cs="Calibri"/>
                <w:sz w:val="16"/>
                <w:szCs w:val="16"/>
                <w:lang w:eastAsia="es-CO"/>
                <w:rPrChange w:id="582" w:author="Diana Gonzalez Garcia" w:date="2021-05-28T16:25:00Z">
                  <w:rPr>
                    <w:ins w:id="583" w:author="Diana Gonzalez Garcia" w:date="2021-05-28T16:25:00Z"/>
                    <w:rFonts w:ascii="Calibri" w:hAnsi="Calibri" w:cs="Calibri"/>
                    <w:sz w:val="20"/>
                    <w:szCs w:val="20"/>
                    <w:lang w:eastAsia="es-CO"/>
                  </w:rPr>
                </w:rPrChange>
              </w:rPr>
            </w:pPr>
            <w:ins w:id="584" w:author="Diana Gonzalez Garcia" w:date="2021-05-28T16:25:00Z">
              <w:r w:rsidRPr="008C3375">
                <w:rPr>
                  <w:rFonts w:ascii="Calibri" w:hAnsi="Calibri" w:cs="Calibri"/>
                  <w:sz w:val="16"/>
                  <w:szCs w:val="16"/>
                  <w:lang w:eastAsia="es-CO"/>
                  <w:rPrChange w:id="585" w:author="Diana Gonzalez Garcia" w:date="2021-05-28T16:25:00Z">
                    <w:rPr>
                      <w:rFonts w:ascii="Calibri" w:hAnsi="Calibri" w:cs="Calibri"/>
                      <w:sz w:val="20"/>
                      <w:szCs w:val="20"/>
                      <w:lang w:eastAsia="es-CO"/>
                    </w:rPr>
                  </w:rPrChange>
                </w:rPr>
                <w:t xml:space="preserve">007 - Centro comercial grande </w:t>
              </w:r>
              <w:proofErr w:type="spellStart"/>
              <w:r w:rsidRPr="008C3375">
                <w:rPr>
                  <w:rFonts w:ascii="Calibri" w:hAnsi="Calibri" w:cs="Calibri"/>
                  <w:sz w:val="16"/>
                  <w:szCs w:val="16"/>
                  <w:lang w:eastAsia="es-CO"/>
                  <w:rPrChange w:id="586" w:author="Diana Gonzalez Garcia" w:date="2021-05-28T16:25:00Z">
                    <w:rPr>
                      <w:rFonts w:ascii="Calibri" w:hAnsi="Calibri" w:cs="Calibri"/>
                      <w:sz w:val="20"/>
                      <w:szCs w:val="20"/>
                      <w:lang w:eastAsia="es-CO"/>
                    </w:rPr>
                  </w:rPrChange>
                </w:rPr>
                <w:t>NPH</w:t>
              </w:r>
              <w:proofErr w:type="spellEnd"/>
            </w:ins>
          </w:p>
        </w:tc>
        <w:tc>
          <w:tcPr>
            <w:tcW w:w="1688" w:type="pct"/>
            <w:vMerge/>
            <w:tcBorders>
              <w:top w:val="nil"/>
              <w:left w:val="single" w:sz="4" w:space="0" w:color="auto"/>
              <w:bottom w:val="single" w:sz="4" w:space="0" w:color="000000"/>
              <w:right w:val="single" w:sz="4" w:space="0" w:color="auto"/>
            </w:tcBorders>
            <w:vAlign w:val="center"/>
            <w:hideMark/>
            <w:tcPrChange w:id="587" w:author="Diana Gonzalez Garcia" w:date="2021-05-28T16:25:00Z">
              <w:tcPr>
                <w:tcW w:w="7360" w:type="dxa"/>
                <w:gridSpan w:val="4"/>
                <w:vMerge/>
                <w:tcBorders>
                  <w:top w:val="nil"/>
                  <w:left w:val="single" w:sz="4" w:space="0" w:color="auto"/>
                  <w:bottom w:val="single" w:sz="4" w:space="0" w:color="000000"/>
                  <w:right w:val="single" w:sz="4" w:space="0" w:color="auto"/>
                </w:tcBorders>
                <w:vAlign w:val="center"/>
                <w:hideMark/>
              </w:tcPr>
            </w:tcPrChange>
          </w:tcPr>
          <w:p w14:paraId="7BC75E28" w14:textId="77777777" w:rsidR="008C3375" w:rsidRPr="008C3375" w:rsidRDefault="008C3375" w:rsidP="008C3375">
            <w:pPr>
              <w:spacing w:after="0" w:line="240" w:lineRule="auto"/>
              <w:rPr>
                <w:ins w:id="588" w:author="Diana Gonzalez Garcia" w:date="2021-05-28T16:25:00Z"/>
                <w:rFonts w:ascii="Calibri" w:hAnsi="Calibri" w:cs="Calibri"/>
                <w:sz w:val="16"/>
                <w:szCs w:val="16"/>
                <w:lang w:eastAsia="es-CO"/>
                <w:rPrChange w:id="589" w:author="Diana Gonzalez Garcia" w:date="2021-05-28T16:25:00Z">
                  <w:rPr>
                    <w:ins w:id="590" w:author="Diana Gonzalez Garcia" w:date="2021-05-28T16:25:00Z"/>
                    <w:rFonts w:ascii="Calibri" w:hAnsi="Calibri" w:cs="Calibri"/>
                    <w:sz w:val="20"/>
                    <w:szCs w:val="20"/>
                    <w:lang w:eastAsia="es-CO"/>
                  </w:rPr>
                </w:rPrChange>
              </w:rPr>
            </w:pPr>
          </w:p>
        </w:tc>
        <w:tc>
          <w:tcPr>
            <w:tcW w:w="1477" w:type="pct"/>
            <w:vMerge/>
            <w:tcBorders>
              <w:top w:val="nil"/>
              <w:left w:val="single" w:sz="4" w:space="0" w:color="auto"/>
              <w:bottom w:val="single" w:sz="4" w:space="0" w:color="000000"/>
              <w:right w:val="single" w:sz="4" w:space="0" w:color="auto"/>
            </w:tcBorders>
            <w:vAlign w:val="center"/>
            <w:hideMark/>
            <w:tcPrChange w:id="591" w:author="Diana Gonzalez Garcia" w:date="2021-05-28T16:25:00Z">
              <w:tcPr>
                <w:tcW w:w="6440" w:type="dxa"/>
                <w:vMerge/>
                <w:tcBorders>
                  <w:top w:val="nil"/>
                  <w:left w:val="single" w:sz="4" w:space="0" w:color="auto"/>
                  <w:bottom w:val="single" w:sz="4" w:space="0" w:color="000000"/>
                  <w:right w:val="single" w:sz="4" w:space="0" w:color="auto"/>
                </w:tcBorders>
                <w:vAlign w:val="center"/>
                <w:hideMark/>
              </w:tcPr>
            </w:tcPrChange>
          </w:tcPr>
          <w:p w14:paraId="2A743196" w14:textId="77777777" w:rsidR="008C3375" w:rsidRPr="008C3375" w:rsidRDefault="008C3375" w:rsidP="008C3375">
            <w:pPr>
              <w:spacing w:after="0" w:line="240" w:lineRule="auto"/>
              <w:rPr>
                <w:ins w:id="592" w:author="Diana Gonzalez Garcia" w:date="2021-05-28T16:25:00Z"/>
                <w:rFonts w:ascii="Calibri" w:hAnsi="Calibri" w:cs="Calibri"/>
                <w:sz w:val="16"/>
                <w:szCs w:val="16"/>
                <w:lang w:eastAsia="es-CO"/>
                <w:rPrChange w:id="593" w:author="Diana Gonzalez Garcia" w:date="2021-05-28T16:25:00Z">
                  <w:rPr>
                    <w:ins w:id="594" w:author="Diana Gonzalez Garcia" w:date="2021-05-28T16:25:00Z"/>
                    <w:rFonts w:ascii="Calibri" w:hAnsi="Calibri" w:cs="Calibri"/>
                    <w:sz w:val="20"/>
                    <w:szCs w:val="20"/>
                    <w:lang w:eastAsia="es-CO"/>
                  </w:rPr>
                </w:rPrChange>
              </w:rPr>
            </w:pPr>
          </w:p>
        </w:tc>
        <w:tc>
          <w:tcPr>
            <w:tcW w:w="537" w:type="pct"/>
            <w:vMerge/>
            <w:tcBorders>
              <w:top w:val="nil"/>
              <w:left w:val="single" w:sz="4" w:space="0" w:color="auto"/>
              <w:bottom w:val="single" w:sz="4" w:space="0" w:color="000000"/>
              <w:right w:val="single" w:sz="8" w:space="0" w:color="auto"/>
            </w:tcBorders>
            <w:vAlign w:val="center"/>
            <w:hideMark/>
            <w:tcPrChange w:id="595" w:author="Diana Gonzalez Garcia" w:date="2021-05-28T16:25:00Z">
              <w:tcPr>
                <w:tcW w:w="2340" w:type="dxa"/>
                <w:vMerge/>
                <w:tcBorders>
                  <w:top w:val="nil"/>
                  <w:left w:val="single" w:sz="4" w:space="0" w:color="auto"/>
                  <w:bottom w:val="single" w:sz="4" w:space="0" w:color="000000"/>
                  <w:right w:val="single" w:sz="8" w:space="0" w:color="auto"/>
                </w:tcBorders>
                <w:vAlign w:val="center"/>
                <w:hideMark/>
              </w:tcPr>
            </w:tcPrChange>
          </w:tcPr>
          <w:p w14:paraId="469F1A4A" w14:textId="77777777" w:rsidR="008C3375" w:rsidRPr="008C3375" w:rsidRDefault="008C3375" w:rsidP="008C3375">
            <w:pPr>
              <w:spacing w:after="0" w:line="240" w:lineRule="auto"/>
              <w:rPr>
                <w:ins w:id="596" w:author="Diana Gonzalez Garcia" w:date="2021-05-28T16:25:00Z"/>
                <w:rFonts w:ascii="Calibri" w:hAnsi="Calibri" w:cs="Calibri"/>
                <w:color w:val="FF0000"/>
                <w:sz w:val="16"/>
                <w:szCs w:val="16"/>
                <w:lang w:eastAsia="es-CO"/>
                <w:rPrChange w:id="597" w:author="Diana Gonzalez Garcia" w:date="2021-05-28T16:25:00Z">
                  <w:rPr>
                    <w:ins w:id="598" w:author="Diana Gonzalez Garcia" w:date="2021-05-28T16:25:00Z"/>
                    <w:rFonts w:ascii="Calibri" w:hAnsi="Calibri" w:cs="Calibri"/>
                    <w:color w:val="FF0000"/>
                    <w:sz w:val="20"/>
                    <w:szCs w:val="20"/>
                    <w:lang w:eastAsia="es-CO"/>
                  </w:rPr>
                </w:rPrChange>
              </w:rPr>
            </w:pPr>
          </w:p>
        </w:tc>
      </w:tr>
      <w:tr w:rsidR="008C3375" w:rsidRPr="008C3375" w14:paraId="7805A59B" w14:textId="77777777" w:rsidTr="008C3375">
        <w:tblPrEx>
          <w:tblPrExChange w:id="599" w:author="Diana Gonzalez Garcia" w:date="2021-05-28T16:25:00Z">
            <w:tblPrEx>
              <w:tblW w:w="21800" w:type="dxa"/>
            </w:tblPrEx>
          </w:tblPrExChange>
        </w:tblPrEx>
        <w:trPr>
          <w:trHeight w:val="450"/>
          <w:ins w:id="600" w:author="Diana Gonzalez Garcia" w:date="2021-05-28T16:25:00Z"/>
          <w:trPrChange w:id="601" w:author="Diana Gonzalez Garcia" w:date="2021-05-28T16:25:00Z">
            <w:trPr>
              <w:trHeight w:val="450"/>
            </w:trPr>
          </w:trPrChange>
        </w:trPr>
        <w:tc>
          <w:tcPr>
            <w:tcW w:w="427" w:type="pct"/>
            <w:vMerge/>
            <w:tcBorders>
              <w:top w:val="nil"/>
              <w:left w:val="single" w:sz="8" w:space="0" w:color="auto"/>
              <w:bottom w:val="single" w:sz="4" w:space="0" w:color="000000"/>
              <w:right w:val="single" w:sz="4" w:space="0" w:color="auto"/>
            </w:tcBorders>
            <w:vAlign w:val="center"/>
            <w:hideMark/>
            <w:tcPrChange w:id="602" w:author="Diana Gonzalez Garcia" w:date="2021-05-28T16:25:00Z">
              <w:tcPr>
                <w:tcW w:w="1860" w:type="dxa"/>
                <w:gridSpan w:val="2"/>
                <w:vMerge/>
                <w:tcBorders>
                  <w:top w:val="nil"/>
                  <w:left w:val="single" w:sz="8" w:space="0" w:color="auto"/>
                  <w:bottom w:val="single" w:sz="4" w:space="0" w:color="000000"/>
                  <w:right w:val="single" w:sz="4" w:space="0" w:color="auto"/>
                </w:tcBorders>
                <w:vAlign w:val="center"/>
                <w:hideMark/>
              </w:tcPr>
            </w:tcPrChange>
          </w:tcPr>
          <w:p w14:paraId="4DF197E4" w14:textId="77777777" w:rsidR="008C3375" w:rsidRPr="008C3375" w:rsidRDefault="008C3375" w:rsidP="008C3375">
            <w:pPr>
              <w:spacing w:after="0" w:line="240" w:lineRule="auto"/>
              <w:rPr>
                <w:ins w:id="603" w:author="Diana Gonzalez Garcia" w:date="2021-05-28T16:25:00Z"/>
                <w:rFonts w:ascii="Calibri" w:hAnsi="Calibri" w:cs="Calibri"/>
                <w:sz w:val="16"/>
                <w:szCs w:val="16"/>
                <w:lang w:eastAsia="es-CO"/>
                <w:rPrChange w:id="604" w:author="Diana Gonzalez Garcia" w:date="2021-05-28T16:25:00Z">
                  <w:rPr>
                    <w:ins w:id="605" w:author="Diana Gonzalez Garcia" w:date="2021-05-28T16:25:00Z"/>
                    <w:rFonts w:ascii="Calibri" w:hAnsi="Calibri" w:cs="Calibri"/>
                    <w:sz w:val="20"/>
                    <w:szCs w:val="20"/>
                    <w:lang w:eastAsia="es-CO"/>
                  </w:rPr>
                </w:rPrChange>
              </w:rPr>
            </w:pPr>
          </w:p>
        </w:tc>
        <w:tc>
          <w:tcPr>
            <w:tcW w:w="872" w:type="pct"/>
            <w:tcBorders>
              <w:top w:val="nil"/>
              <w:left w:val="nil"/>
              <w:bottom w:val="single" w:sz="4" w:space="0" w:color="auto"/>
              <w:right w:val="single" w:sz="4" w:space="0" w:color="auto"/>
            </w:tcBorders>
            <w:shd w:val="clear" w:color="auto" w:fill="auto"/>
            <w:noWrap/>
            <w:vAlign w:val="center"/>
            <w:hideMark/>
            <w:tcPrChange w:id="606" w:author="Diana Gonzalez Garcia" w:date="2021-05-28T16:25:00Z">
              <w:tcPr>
                <w:tcW w:w="3800" w:type="dxa"/>
                <w:gridSpan w:val="2"/>
                <w:tcBorders>
                  <w:top w:val="nil"/>
                  <w:left w:val="nil"/>
                  <w:bottom w:val="single" w:sz="4" w:space="0" w:color="auto"/>
                  <w:right w:val="single" w:sz="4" w:space="0" w:color="auto"/>
                </w:tcBorders>
                <w:shd w:val="clear" w:color="auto" w:fill="auto"/>
                <w:noWrap/>
                <w:vAlign w:val="center"/>
                <w:hideMark/>
              </w:tcPr>
            </w:tcPrChange>
          </w:tcPr>
          <w:p w14:paraId="485CD733" w14:textId="77777777" w:rsidR="008C3375" w:rsidRPr="008C3375" w:rsidRDefault="008C3375" w:rsidP="008C3375">
            <w:pPr>
              <w:spacing w:after="0" w:line="240" w:lineRule="auto"/>
              <w:jc w:val="center"/>
              <w:rPr>
                <w:ins w:id="607" w:author="Diana Gonzalez Garcia" w:date="2021-05-28T16:25:00Z"/>
                <w:rFonts w:ascii="Calibri" w:hAnsi="Calibri" w:cs="Calibri"/>
                <w:sz w:val="16"/>
                <w:szCs w:val="16"/>
                <w:lang w:eastAsia="es-CO"/>
                <w:rPrChange w:id="608" w:author="Diana Gonzalez Garcia" w:date="2021-05-28T16:25:00Z">
                  <w:rPr>
                    <w:ins w:id="609" w:author="Diana Gonzalez Garcia" w:date="2021-05-28T16:25:00Z"/>
                    <w:rFonts w:ascii="Calibri" w:hAnsi="Calibri" w:cs="Calibri"/>
                    <w:sz w:val="20"/>
                    <w:szCs w:val="20"/>
                    <w:lang w:eastAsia="es-CO"/>
                  </w:rPr>
                </w:rPrChange>
              </w:rPr>
            </w:pPr>
            <w:ins w:id="610" w:author="Diana Gonzalez Garcia" w:date="2021-05-28T16:25:00Z">
              <w:r w:rsidRPr="008C3375">
                <w:rPr>
                  <w:rFonts w:ascii="Calibri" w:hAnsi="Calibri" w:cs="Calibri"/>
                  <w:sz w:val="16"/>
                  <w:szCs w:val="16"/>
                  <w:lang w:eastAsia="es-CO"/>
                  <w:rPrChange w:id="611" w:author="Diana Gonzalez Garcia" w:date="2021-05-28T16:25:00Z">
                    <w:rPr>
                      <w:rFonts w:ascii="Calibri" w:hAnsi="Calibri" w:cs="Calibri"/>
                      <w:sz w:val="20"/>
                      <w:szCs w:val="20"/>
                      <w:lang w:eastAsia="es-CO"/>
                    </w:rPr>
                  </w:rPrChange>
                </w:rPr>
                <w:t>041 - Centro comercial mediano PH</w:t>
              </w:r>
            </w:ins>
          </w:p>
        </w:tc>
        <w:tc>
          <w:tcPr>
            <w:tcW w:w="1688" w:type="pct"/>
            <w:vMerge/>
            <w:tcBorders>
              <w:top w:val="nil"/>
              <w:left w:val="single" w:sz="4" w:space="0" w:color="auto"/>
              <w:bottom w:val="single" w:sz="4" w:space="0" w:color="000000"/>
              <w:right w:val="single" w:sz="4" w:space="0" w:color="auto"/>
            </w:tcBorders>
            <w:vAlign w:val="center"/>
            <w:hideMark/>
            <w:tcPrChange w:id="612" w:author="Diana Gonzalez Garcia" w:date="2021-05-28T16:25:00Z">
              <w:tcPr>
                <w:tcW w:w="7360" w:type="dxa"/>
                <w:gridSpan w:val="4"/>
                <w:vMerge/>
                <w:tcBorders>
                  <w:top w:val="nil"/>
                  <w:left w:val="single" w:sz="4" w:space="0" w:color="auto"/>
                  <w:bottom w:val="single" w:sz="4" w:space="0" w:color="000000"/>
                  <w:right w:val="single" w:sz="4" w:space="0" w:color="auto"/>
                </w:tcBorders>
                <w:vAlign w:val="center"/>
                <w:hideMark/>
              </w:tcPr>
            </w:tcPrChange>
          </w:tcPr>
          <w:p w14:paraId="2CB8A369" w14:textId="77777777" w:rsidR="008C3375" w:rsidRPr="008C3375" w:rsidRDefault="008C3375" w:rsidP="008C3375">
            <w:pPr>
              <w:spacing w:after="0" w:line="240" w:lineRule="auto"/>
              <w:rPr>
                <w:ins w:id="613" w:author="Diana Gonzalez Garcia" w:date="2021-05-28T16:25:00Z"/>
                <w:rFonts w:ascii="Calibri" w:hAnsi="Calibri" w:cs="Calibri"/>
                <w:sz w:val="16"/>
                <w:szCs w:val="16"/>
                <w:lang w:eastAsia="es-CO"/>
                <w:rPrChange w:id="614" w:author="Diana Gonzalez Garcia" w:date="2021-05-28T16:25:00Z">
                  <w:rPr>
                    <w:ins w:id="615" w:author="Diana Gonzalez Garcia" w:date="2021-05-28T16:25:00Z"/>
                    <w:rFonts w:ascii="Calibri" w:hAnsi="Calibri" w:cs="Calibri"/>
                    <w:sz w:val="20"/>
                    <w:szCs w:val="20"/>
                    <w:lang w:eastAsia="es-CO"/>
                  </w:rPr>
                </w:rPrChange>
              </w:rPr>
            </w:pPr>
          </w:p>
        </w:tc>
        <w:tc>
          <w:tcPr>
            <w:tcW w:w="1477" w:type="pct"/>
            <w:vMerge/>
            <w:tcBorders>
              <w:top w:val="nil"/>
              <w:left w:val="single" w:sz="4" w:space="0" w:color="auto"/>
              <w:bottom w:val="single" w:sz="4" w:space="0" w:color="000000"/>
              <w:right w:val="single" w:sz="4" w:space="0" w:color="auto"/>
            </w:tcBorders>
            <w:vAlign w:val="center"/>
            <w:hideMark/>
            <w:tcPrChange w:id="616" w:author="Diana Gonzalez Garcia" w:date="2021-05-28T16:25:00Z">
              <w:tcPr>
                <w:tcW w:w="6440" w:type="dxa"/>
                <w:vMerge/>
                <w:tcBorders>
                  <w:top w:val="nil"/>
                  <w:left w:val="single" w:sz="4" w:space="0" w:color="auto"/>
                  <w:bottom w:val="single" w:sz="4" w:space="0" w:color="000000"/>
                  <w:right w:val="single" w:sz="4" w:space="0" w:color="auto"/>
                </w:tcBorders>
                <w:vAlign w:val="center"/>
                <w:hideMark/>
              </w:tcPr>
            </w:tcPrChange>
          </w:tcPr>
          <w:p w14:paraId="4261AB7E" w14:textId="77777777" w:rsidR="008C3375" w:rsidRPr="008C3375" w:rsidRDefault="008C3375" w:rsidP="008C3375">
            <w:pPr>
              <w:spacing w:after="0" w:line="240" w:lineRule="auto"/>
              <w:rPr>
                <w:ins w:id="617" w:author="Diana Gonzalez Garcia" w:date="2021-05-28T16:25:00Z"/>
                <w:rFonts w:ascii="Calibri" w:hAnsi="Calibri" w:cs="Calibri"/>
                <w:sz w:val="16"/>
                <w:szCs w:val="16"/>
                <w:lang w:eastAsia="es-CO"/>
                <w:rPrChange w:id="618" w:author="Diana Gonzalez Garcia" w:date="2021-05-28T16:25:00Z">
                  <w:rPr>
                    <w:ins w:id="619" w:author="Diana Gonzalez Garcia" w:date="2021-05-28T16:25:00Z"/>
                    <w:rFonts w:ascii="Calibri" w:hAnsi="Calibri" w:cs="Calibri"/>
                    <w:sz w:val="20"/>
                    <w:szCs w:val="20"/>
                    <w:lang w:eastAsia="es-CO"/>
                  </w:rPr>
                </w:rPrChange>
              </w:rPr>
            </w:pPr>
          </w:p>
        </w:tc>
        <w:tc>
          <w:tcPr>
            <w:tcW w:w="537" w:type="pct"/>
            <w:vMerge/>
            <w:tcBorders>
              <w:top w:val="nil"/>
              <w:left w:val="single" w:sz="4" w:space="0" w:color="auto"/>
              <w:bottom w:val="single" w:sz="4" w:space="0" w:color="000000"/>
              <w:right w:val="single" w:sz="8" w:space="0" w:color="auto"/>
            </w:tcBorders>
            <w:vAlign w:val="center"/>
            <w:hideMark/>
            <w:tcPrChange w:id="620" w:author="Diana Gonzalez Garcia" w:date="2021-05-28T16:25:00Z">
              <w:tcPr>
                <w:tcW w:w="2340" w:type="dxa"/>
                <w:vMerge/>
                <w:tcBorders>
                  <w:top w:val="nil"/>
                  <w:left w:val="single" w:sz="4" w:space="0" w:color="auto"/>
                  <w:bottom w:val="single" w:sz="4" w:space="0" w:color="000000"/>
                  <w:right w:val="single" w:sz="8" w:space="0" w:color="auto"/>
                </w:tcBorders>
                <w:vAlign w:val="center"/>
                <w:hideMark/>
              </w:tcPr>
            </w:tcPrChange>
          </w:tcPr>
          <w:p w14:paraId="37FCCB07" w14:textId="77777777" w:rsidR="008C3375" w:rsidRPr="008C3375" w:rsidRDefault="008C3375" w:rsidP="008C3375">
            <w:pPr>
              <w:spacing w:after="0" w:line="240" w:lineRule="auto"/>
              <w:rPr>
                <w:ins w:id="621" w:author="Diana Gonzalez Garcia" w:date="2021-05-28T16:25:00Z"/>
                <w:rFonts w:ascii="Calibri" w:hAnsi="Calibri" w:cs="Calibri"/>
                <w:color w:val="FF0000"/>
                <w:sz w:val="16"/>
                <w:szCs w:val="16"/>
                <w:lang w:eastAsia="es-CO"/>
                <w:rPrChange w:id="622" w:author="Diana Gonzalez Garcia" w:date="2021-05-28T16:25:00Z">
                  <w:rPr>
                    <w:ins w:id="623" w:author="Diana Gonzalez Garcia" w:date="2021-05-28T16:25:00Z"/>
                    <w:rFonts w:ascii="Calibri" w:hAnsi="Calibri" w:cs="Calibri"/>
                    <w:color w:val="FF0000"/>
                    <w:sz w:val="20"/>
                    <w:szCs w:val="20"/>
                    <w:lang w:eastAsia="es-CO"/>
                  </w:rPr>
                </w:rPrChange>
              </w:rPr>
            </w:pPr>
          </w:p>
        </w:tc>
      </w:tr>
      <w:tr w:rsidR="008C3375" w:rsidRPr="008C3375" w14:paraId="7688E6CC" w14:textId="77777777" w:rsidTr="008C3375">
        <w:tblPrEx>
          <w:tblPrExChange w:id="624" w:author="Diana Gonzalez Garcia" w:date="2021-05-28T16:25:00Z">
            <w:tblPrEx>
              <w:tblW w:w="21800" w:type="dxa"/>
            </w:tblPrEx>
          </w:tblPrExChange>
        </w:tblPrEx>
        <w:trPr>
          <w:trHeight w:val="450"/>
          <w:ins w:id="625" w:author="Diana Gonzalez Garcia" w:date="2021-05-28T16:25:00Z"/>
          <w:trPrChange w:id="626" w:author="Diana Gonzalez Garcia" w:date="2021-05-28T16:25:00Z">
            <w:trPr>
              <w:trHeight w:val="450"/>
            </w:trPr>
          </w:trPrChange>
        </w:trPr>
        <w:tc>
          <w:tcPr>
            <w:tcW w:w="427" w:type="pct"/>
            <w:vMerge/>
            <w:tcBorders>
              <w:top w:val="nil"/>
              <w:left w:val="single" w:sz="8" w:space="0" w:color="auto"/>
              <w:bottom w:val="single" w:sz="4" w:space="0" w:color="000000"/>
              <w:right w:val="single" w:sz="4" w:space="0" w:color="auto"/>
            </w:tcBorders>
            <w:vAlign w:val="center"/>
            <w:hideMark/>
            <w:tcPrChange w:id="627" w:author="Diana Gonzalez Garcia" w:date="2021-05-28T16:25:00Z">
              <w:tcPr>
                <w:tcW w:w="1860" w:type="dxa"/>
                <w:gridSpan w:val="2"/>
                <w:vMerge/>
                <w:tcBorders>
                  <w:top w:val="nil"/>
                  <w:left w:val="single" w:sz="8" w:space="0" w:color="auto"/>
                  <w:bottom w:val="single" w:sz="4" w:space="0" w:color="000000"/>
                  <w:right w:val="single" w:sz="4" w:space="0" w:color="auto"/>
                </w:tcBorders>
                <w:vAlign w:val="center"/>
                <w:hideMark/>
              </w:tcPr>
            </w:tcPrChange>
          </w:tcPr>
          <w:p w14:paraId="0BAF11E4" w14:textId="77777777" w:rsidR="008C3375" w:rsidRPr="008C3375" w:rsidRDefault="008C3375" w:rsidP="008C3375">
            <w:pPr>
              <w:spacing w:after="0" w:line="240" w:lineRule="auto"/>
              <w:rPr>
                <w:ins w:id="628" w:author="Diana Gonzalez Garcia" w:date="2021-05-28T16:25:00Z"/>
                <w:rFonts w:ascii="Calibri" w:hAnsi="Calibri" w:cs="Calibri"/>
                <w:sz w:val="16"/>
                <w:szCs w:val="16"/>
                <w:lang w:eastAsia="es-CO"/>
                <w:rPrChange w:id="629" w:author="Diana Gonzalez Garcia" w:date="2021-05-28T16:25:00Z">
                  <w:rPr>
                    <w:ins w:id="630" w:author="Diana Gonzalez Garcia" w:date="2021-05-28T16:25:00Z"/>
                    <w:rFonts w:ascii="Calibri" w:hAnsi="Calibri" w:cs="Calibri"/>
                    <w:sz w:val="20"/>
                    <w:szCs w:val="20"/>
                    <w:lang w:eastAsia="es-CO"/>
                  </w:rPr>
                </w:rPrChange>
              </w:rPr>
            </w:pPr>
          </w:p>
        </w:tc>
        <w:tc>
          <w:tcPr>
            <w:tcW w:w="872" w:type="pct"/>
            <w:tcBorders>
              <w:top w:val="nil"/>
              <w:left w:val="nil"/>
              <w:bottom w:val="single" w:sz="4" w:space="0" w:color="auto"/>
              <w:right w:val="single" w:sz="4" w:space="0" w:color="auto"/>
            </w:tcBorders>
            <w:shd w:val="clear" w:color="auto" w:fill="auto"/>
            <w:noWrap/>
            <w:vAlign w:val="center"/>
            <w:hideMark/>
            <w:tcPrChange w:id="631" w:author="Diana Gonzalez Garcia" w:date="2021-05-28T16:25:00Z">
              <w:tcPr>
                <w:tcW w:w="3800" w:type="dxa"/>
                <w:gridSpan w:val="2"/>
                <w:tcBorders>
                  <w:top w:val="nil"/>
                  <w:left w:val="nil"/>
                  <w:bottom w:val="single" w:sz="4" w:space="0" w:color="auto"/>
                  <w:right w:val="single" w:sz="4" w:space="0" w:color="auto"/>
                </w:tcBorders>
                <w:shd w:val="clear" w:color="auto" w:fill="auto"/>
                <w:noWrap/>
                <w:vAlign w:val="center"/>
                <w:hideMark/>
              </w:tcPr>
            </w:tcPrChange>
          </w:tcPr>
          <w:p w14:paraId="564DFE91" w14:textId="77777777" w:rsidR="008C3375" w:rsidRPr="008C3375" w:rsidRDefault="008C3375" w:rsidP="008C3375">
            <w:pPr>
              <w:spacing w:after="0" w:line="240" w:lineRule="auto"/>
              <w:jc w:val="center"/>
              <w:rPr>
                <w:ins w:id="632" w:author="Diana Gonzalez Garcia" w:date="2021-05-28T16:25:00Z"/>
                <w:rFonts w:ascii="Calibri" w:hAnsi="Calibri" w:cs="Calibri"/>
                <w:sz w:val="16"/>
                <w:szCs w:val="16"/>
                <w:lang w:eastAsia="es-CO"/>
                <w:rPrChange w:id="633" w:author="Diana Gonzalez Garcia" w:date="2021-05-28T16:25:00Z">
                  <w:rPr>
                    <w:ins w:id="634" w:author="Diana Gonzalez Garcia" w:date="2021-05-28T16:25:00Z"/>
                    <w:rFonts w:ascii="Calibri" w:hAnsi="Calibri" w:cs="Calibri"/>
                    <w:sz w:val="20"/>
                    <w:szCs w:val="20"/>
                    <w:lang w:eastAsia="es-CO"/>
                  </w:rPr>
                </w:rPrChange>
              </w:rPr>
            </w:pPr>
            <w:ins w:id="635" w:author="Diana Gonzalez Garcia" w:date="2021-05-28T16:25:00Z">
              <w:r w:rsidRPr="008C3375">
                <w:rPr>
                  <w:rFonts w:ascii="Calibri" w:hAnsi="Calibri" w:cs="Calibri"/>
                  <w:sz w:val="16"/>
                  <w:szCs w:val="16"/>
                  <w:lang w:eastAsia="es-CO"/>
                  <w:rPrChange w:id="636" w:author="Diana Gonzalez Garcia" w:date="2021-05-28T16:25:00Z">
                    <w:rPr>
                      <w:rFonts w:ascii="Calibri" w:hAnsi="Calibri" w:cs="Calibri"/>
                      <w:sz w:val="20"/>
                      <w:szCs w:val="20"/>
                      <w:lang w:eastAsia="es-CO"/>
                    </w:rPr>
                  </w:rPrChange>
                </w:rPr>
                <w:t>042 - Centro comercial grande PH</w:t>
              </w:r>
            </w:ins>
          </w:p>
        </w:tc>
        <w:tc>
          <w:tcPr>
            <w:tcW w:w="1688" w:type="pct"/>
            <w:vMerge/>
            <w:tcBorders>
              <w:top w:val="nil"/>
              <w:left w:val="single" w:sz="4" w:space="0" w:color="auto"/>
              <w:bottom w:val="single" w:sz="4" w:space="0" w:color="000000"/>
              <w:right w:val="single" w:sz="4" w:space="0" w:color="auto"/>
            </w:tcBorders>
            <w:vAlign w:val="center"/>
            <w:hideMark/>
            <w:tcPrChange w:id="637" w:author="Diana Gonzalez Garcia" w:date="2021-05-28T16:25:00Z">
              <w:tcPr>
                <w:tcW w:w="7360" w:type="dxa"/>
                <w:gridSpan w:val="4"/>
                <w:vMerge/>
                <w:tcBorders>
                  <w:top w:val="nil"/>
                  <w:left w:val="single" w:sz="4" w:space="0" w:color="auto"/>
                  <w:bottom w:val="single" w:sz="4" w:space="0" w:color="000000"/>
                  <w:right w:val="single" w:sz="4" w:space="0" w:color="auto"/>
                </w:tcBorders>
                <w:vAlign w:val="center"/>
                <w:hideMark/>
              </w:tcPr>
            </w:tcPrChange>
          </w:tcPr>
          <w:p w14:paraId="092BD6FF" w14:textId="77777777" w:rsidR="008C3375" w:rsidRPr="008C3375" w:rsidRDefault="008C3375" w:rsidP="008C3375">
            <w:pPr>
              <w:spacing w:after="0" w:line="240" w:lineRule="auto"/>
              <w:rPr>
                <w:ins w:id="638" w:author="Diana Gonzalez Garcia" w:date="2021-05-28T16:25:00Z"/>
                <w:rFonts w:ascii="Calibri" w:hAnsi="Calibri" w:cs="Calibri"/>
                <w:sz w:val="16"/>
                <w:szCs w:val="16"/>
                <w:lang w:eastAsia="es-CO"/>
                <w:rPrChange w:id="639" w:author="Diana Gonzalez Garcia" w:date="2021-05-28T16:25:00Z">
                  <w:rPr>
                    <w:ins w:id="640" w:author="Diana Gonzalez Garcia" w:date="2021-05-28T16:25:00Z"/>
                    <w:rFonts w:ascii="Calibri" w:hAnsi="Calibri" w:cs="Calibri"/>
                    <w:sz w:val="20"/>
                    <w:szCs w:val="20"/>
                    <w:lang w:eastAsia="es-CO"/>
                  </w:rPr>
                </w:rPrChange>
              </w:rPr>
            </w:pPr>
          </w:p>
        </w:tc>
        <w:tc>
          <w:tcPr>
            <w:tcW w:w="1477" w:type="pct"/>
            <w:vMerge/>
            <w:tcBorders>
              <w:top w:val="nil"/>
              <w:left w:val="single" w:sz="4" w:space="0" w:color="auto"/>
              <w:bottom w:val="single" w:sz="4" w:space="0" w:color="000000"/>
              <w:right w:val="single" w:sz="4" w:space="0" w:color="auto"/>
            </w:tcBorders>
            <w:vAlign w:val="center"/>
            <w:hideMark/>
            <w:tcPrChange w:id="641" w:author="Diana Gonzalez Garcia" w:date="2021-05-28T16:25:00Z">
              <w:tcPr>
                <w:tcW w:w="6440" w:type="dxa"/>
                <w:vMerge/>
                <w:tcBorders>
                  <w:top w:val="nil"/>
                  <w:left w:val="single" w:sz="4" w:space="0" w:color="auto"/>
                  <w:bottom w:val="single" w:sz="4" w:space="0" w:color="000000"/>
                  <w:right w:val="single" w:sz="4" w:space="0" w:color="auto"/>
                </w:tcBorders>
                <w:vAlign w:val="center"/>
                <w:hideMark/>
              </w:tcPr>
            </w:tcPrChange>
          </w:tcPr>
          <w:p w14:paraId="71E3B1B3" w14:textId="77777777" w:rsidR="008C3375" w:rsidRPr="008C3375" w:rsidRDefault="008C3375" w:rsidP="008C3375">
            <w:pPr>
              <w:spacing w:after="0" w:line="240" w:lineRule="auto"/>
              <w:rPr>
                <w:ins w:id="642" w:author="Diana Gonzalez Garcia" w:date="2021-05-28T16:25:00Z"/>
                <w:rFonts w:ascii="Calibri" w:hAnsi="Calibri" w:cs="Calibri"/>
                <w:sz w:val="16"/>
                <w:szCs w:val="16"/>
                <w:lang w:eastAsia="es-CO"/>
                <w:rPrChange w:id="643" w:author="Diana Gonzalez Garcia" w:date="2021-05-28T16:25:00Z">
                  <w:rPr>
                    <w:ins w:id="644" w:author="Diana Gonzalez Garcia" w:date="2021-05-28T16:25:00Z"/>
                    <w:rFonts w:ascii="Calibri" w:hAnsi="Calibri" w:cs="Calibri"/>
                    <w:sz w:val="20"/>
                    <w:szCs w:val="20"/>
                    <w:lang w:eastAsia="es-CO"/>
                  </w:rPr>
                </w:rPrChange>
              </w:rPr>
            </w:pPr>
          </w:p>
        </w:tc>
        <w:tc>
          <w:tcPr>
            <w:tcW w:w="537" w:type="pct"/>
            <w:vMerge/>
            <w:tcBorders>
              <w:top w:val="nil"/>
              <w:left w:val="single" w:sz="4" w:space="0" w:color="auto"/>
              <w:bottom w:val="single" w:sz="4" w:space="0" w:color="000000"/>
              <w:right w:val="single" w:sz="8" w:space="0" w:color="auto"/>
            </w:tcBorders>
            <w:vAlign w:val="center"/>
            <w:hideMark/>
            <w:tcPrChange w:id="645" w:author="Diana Gonzalez Garcia" w:date="2021-05-28T16:25:00Z">
              <w:tcPr>
                <w:tcW w:w="2340" w:type="dxa"/>
                <w:vMerge/>
                <w:tcBorders>
                  <w:top w:val="nil"/>
                  <w:left w:val="single" w:sz="4" w:space="0" w:color="auto"/>
                  <w:bottom w:val="single" w:sz="4" w:space="0" w:color="000000"/>
                  <w:right w:val="single" w:sz="8" w:space="0" w:color="auto"/>
                </w:tcBorders>
                <w:vAlign w:val="center"/>
                <w:hideMark/>
              </w:tcPr>
            </w:tcPrChange>
          </w:tcPr>
          <w:p w14:paraId="472521A7" w14:textId="77777777" w:rsidR="008C3375" w:rsidRPr="008C3375" w:rsidRDefault="008C3375" w:rsidP="008C3375">
            <w:pPr>
              <w:spacing w:after="0" w:line="240" w:lineRule="auto"/>
              <w:rPr>
                <w:ins w:id="646" w:author="Diana Gonzalez Garcia" w:date="2021-05-28T16:25:00Z"/>
                <w:rFonts w:ascii="Calibri" w:hAnsi="Calibri" w:cs="Calibri"/>
                <w:color w:val="FF0000"/>
                <w:sz w:val="16"/>
                <w:szCs w:val="16"/>
                <w:lang w:eastAsia="es-CO"/>
                <w:rPrChange w:id="647" w:author="Diana Gonzalez Garcia" w:date="2021-05-28T16:25:00Z">
                  <w:rPr>
                    <w:ins w:id="648" w:author="Diana Gonzalez Garcia" w:date="2021-05-28T16:25:00Z"/>
                    <w:rFonts w:ascii="Calibri" w:hAnsi="Calibri" w:cs="Calibri"/>
                    <w:color w:val="FF0000"/>
                    <w:sz w:val="20"/>
                    <w:szCs w:val="20"/>
                    <w:lang w:eastAsia="es-CO"/>
                  </w:rPr>
                </w:rPrChange>
              </w:rPr>
            </w:pPr>
          </w:p>
        </w:tc>
      </w:tr>
      <w:tr w:rsidR="008C3375" w:rsidRPr="008C3375" w14:paraId="4E4F5C09" w14:textId="77777777" w:rsidTr="008C3375">
        <w:tblPrEx>
          <w:tblPrExChange w:id="649" w:author="Diana Gonzalez Garcia" w:date="2021-05-28T16:25:00Z">
            <w:tblPrEx>
              <w:tblW w:w="21800" w:type="dxa"/>
            </w:tblPrEx>
          </w:tblPrExChange>
        </w:tblPrEx>
        <w:trPr>
          <w:trHeight w:val="450"/>
          <w:ins w:id="650" w:author="Diana Gonzalez Garcia" w:date="2021-05-28T16:25:00Z"/>
          <w:trPrChange w:id="651" w:author="Diana Gonzalez Garcia" w:date="2021-05-28T16:25:00Z">
            <w:trPr>
              <w:trHeight w:val="450"/>
            </w:trPr>
          </w:trPrChange>
        </w:trPr>
        <w:tc>
          <w:tcPr>
            <w:tcW w:w="427" w:type="pct"/>
            <w:vMerge/>
            <w:tcBorders>
              <w:top w:val="nil"/>
              <w:left w:val="single" w:sz="8" w:space="0" w:color="auto"/>
              <w:bottom w:val="single" w:sz="4" w:space="0" w:color="000000"/>
              <w:right w:val="single" w:sz="4" w:space="0" w:color="auto"/>
            </w:tcBorders>
            <w:vAlign w:val="center"/>
            <w:hideMark/>
            <w:tcPrChange w:id="652" w:author="Diana Gonzalez Garcia" w:date="2021-05-28T16:25:00Z">
              <w:tcPr>
                <w:tcW w:w="1860" w:type="dxa"/>
                <w:gridSpan w:val="2"/>
                <w:vMerge/>
                <w:tcBorders>
                  <w:top w:val="nil"/>
                  <w:left w:val="single" w:sz="8" w:space="0" w:color="auto"/>
                  <w:bottom w:val="single" w:sz="4" w:space="0" w:color="000000"/>
                  <w:right w:val="single" w:sz="4" w:space="0" w:color="auto"/>
                </w:tcBorders>
                <w:vAlign w:val="center"/>
                <w:hideMark/>
              </w:tcPr>
            </w:tcPrChange>
          </w:tcPr>
          <w:p w14:paraId="7D0B05DC" w14:textId="77777777" w:rsidR="008C3375" w:rsidRPr="008C3375" w:rsidRDefault="008C3375" w:rsidP="008C3375">
            <w:pPr>
              <w:spacing w:after="0" w:line="240" w:lineRule="auto"/>
              <w:rPr>
                <w:ins w:id="653" w:author="Diana Gonzalez Garcia" w:date="2021-05-28T16:25:00Z"/>
                <w:rFonts w:ascii="Calibri" w:hAnsi="Calibri" w:cs="Calibri"/>
                <w:sz w:val="16"/>
                <w:szCs w:val="16"/>
                <w:lang w:eastAsia="es-CO"/>
                <w:rPrChange w:id="654" w:author="Diana Gonzalez Garcia" w:date="2021-05-28T16:25:00Z">
                  <w:rPr>
                    <w:ins w:id="655" w:author="Diana Gonzalez Garcia" w:date="2021-05-28T16:25:00Z"/>
                    <w:rFonts w:ascii="Calibri" w:hAnsi="Calibri" w:cs="Calibri"/>
                    <w:sz w:val="20"/>
                    <w:szCs w:val="20"/>
                    <w:lang w:eastAsia="es-CO"/>
                  </w:rPr>
                </w:rPrChange>
              </w:rPr>
            </w:pPr>
          </w:p>
        </w:tc>
        <w:tc>
          <w:tcPr>
            <w:tcW w:w="872" w:type="pct"/>
            <w:tcBorders>
              <w:top w:val="nil"/>
              <w:left w:val="nil"/>
              <w:bottom w:val="single" w:sz="4" w:space="0" w:color="auto"/>
              <w:right w:val="single" w:sz="4" w:space="0" w:color="auto"/>
            </w:tcBorders>
            <w:shd w:val="clear" w:color="auto" w:fill="auto"/>
            <w:noWrap/>
            <w:vAlign w:val="center"/>
            <w:hideMark/>
            <w:tcPrChange w:id="656" w:author="Diana Gonzalez Garcia" w:date="2021-05-28T16:25:00Z">
              <w:tcPr>
                <w:tcW w:w="3800" w:type="dxa"/>
                <w:gridSpan w:val="2"/>
                <w:tcBorders>
                  <w:top w:val="nil"/>
                  <w:left w:val="nil"/>
                  <w:bottom w:val="single" w:sz="4" w:space="0" w:color="auto"/>
                  <w:right w:val="single" w:sz="4" w:space="0" w:color="auto"/>
                </w:tcBorders>
                <w:shd w:val="clear" w:color="auto" w:fill="auto"/>
                <w:noWrap/>
                <w:vAlign w:val="center"/>
                <w:hideMark/>
              </w:tcPr>
            </w:tcPrChange>
          </w:tcPr>
          <w:p w14:paraId="2AECBC8A" w14:textId="77777777" w:rsidR="008C3375" w:rsidRPr="008C3375" w:rsidRDefault="008C3375" w:rsidP="008C3375">
            <w:pPr>
              <w:spacing w:after="0" w:line="240" w:lineRule="auto"/>
              <w:jc w:val="center"/>
              <w:rPr>
                <w:ins w:id="657" w:author="Diana Gonzalez Garcia" w:date="2021-05-28T16:25:00Z"/>
                <w:rFonts w:ascii="Calibri" w:hAnsi="Calibri" w:cs="Calibri"/>
                <w:sz w:val="16"/>
                <w:szCs w:val="16"/>
                <w:lang w:eastAsia="es-CO"/>
                <w:rPrChange w:id="658" w:author="Diana Gonzalez Garcia" w:date="2021-05-28T16:25:00Z">
                  <w:rPr>
                    <w:ins w:id="659" w:author="Diana Gonzalez Garcia" w:date="2021-05-28T16:25:00Z"/>
                    <w:rFonts w:ascii="Calibri" w:hAnsi="Calibri" w:cs="Calibri"/>
                    <w:sz w:val="20"/>
                    <w:szCs w:val="20"/>
                    <w:lang w:eastAsia="es-CO"/>
                  </w:rPr>
                </w:rPrChange>
              </w:rPr>
            </w:pPr>
            <w:ins w:id="660" w:author="Diana Gonzalez Garcia" w:date="2021-05-28T16:25:00Z">
              <w:r w:rsidRPr="008C3375">
                <w:rPr>
                  <w:rFonts w:ascii="Calibri" w:hAnsi="Calibri" w:cs="Calibri"/>
                  <w:sz w:val="16"/>
                  <w:szCs w:val="16"/>
                  <w:lang w:eastAsia="es-CO"/>
                  <w:rPrChange w:id="661" w:author="Diana Gonzalez Garcia" w:date="2021-05-28T16:25:00Z">
                    <w:rPr>
                      <w:rFonts w:ascii="Calibri" w:hAnsi="Calibri" w:cs="Calibri"/>
                      <w:sz w:val="20"/>
                      <w:szCs w:val="20"/>
                      <w:lang w:eastAsia="es-CO"/>
                    </w:rPr>
                  </w:rPrChange>
                </w:rPr>
                <w:t xml:space="preserve">094 - Centro comercial pequeño </w:t>
              </w:r>
              <w:proofErr w:type="spellStart"/>
              <w:r w:rsidRPr="008C3375">
                <w:rPr>
                  <w:rFonts w:ascii="Calibri" w:hAnsi="Calibri" w:cs="Calibri"/>
                  <w:sz w:val="16"/>
                  <w:szCs w:val="16"/>
                  <w:lang w:eastAsia="es-CO"/>
                  <w:rPrChange w:id="662" w:author="Diana Gonzalez Garcia" w:date="2021-05-28T16:25:00Z">
                    <w:rPr>
                      <w:rFonts w:ascii="Calibri" w:hAnsi="Calibri" w:cs="Calibri"/>
                      <w:sz w:val="20"/>
                      <w:szCs w:val="20"/>
                      <w:lang w:eastAsia="es-CO"/>
                    </w:rPr>
                  </w:rPrChange>
                </w:rPr>
                <w:t>NPH</w:t>
              </w:r>
              <w:proofErr w:type="spellEnd"/>
            </w:ins>
          </w:p>
        </w:tc>
        <w:tc>
          <w:tcPr>
            <w:tcW w:w="1688" w:type="pct"/>
            <w:vMerge/>
            <w:tcBorders>
              <w:top w:val="nil"/>
              <w:left w:val="single" w:sz="4" w:space="0" w:color="auto"/>
              <w:bottom w:val="single" w:sz="4" w:space="0" w:color="000000"/>
              <w:right w:val="single" w:sz="4" w:space="0" w:color="auto"/>
            </w:tcBorders>
            <w:vAlign w:val="center"/>
            <w:hideMark/>
            <w:tcPrChange w:id="663" w:author="Diana Gonzalez Garcia" w:date="2021-05-28T16:25:00Z">
              <w:tcPr>
                <w:tcW w:w="7360" w:type="dxa"/>
                <w:gridSpan w:val="4"/>
                <w:vMerge/>
                <w:tcBorders>
                  <w:top w:val="nil"/>
                  <w:left w:val="single" w:sz="4" w:space="0" w:color="auto"/>
                  <w:bottom w:val="single" w:sz="4" w:space="0" w:color="000000"/>
                  <w:right w:val="single" w:sz="4" w:space="0" w:color="auto"/>
                </w:tcBorders>
                <w:vAlign w:val="center"/>
                <w:hideMark/>
              </w:tcPr>
            </w:tcPrChange>
          </w:tcPr>
          <w:p w14:paraId="5709B819" w14:textId="77777777" w:rsidR="008C3375" w:rsidRPr="008C3375" w:rsidRDefault="008C3375" w:rsidP="008C3375">
            <w:pPr>
              <w:spacing w:after="0" w:line="240" w:lineRule="auto"/>
              <w:rPr>
                <w:ins w:id="664" w:author="Diana Gonzalez Garcia" w:date="2021-05-28T16:25:00Z"/>
                <w:rFonts w:ascii="Calibri" w:hAnsi="Calibri" w:cs="Calibri"/>
                <w:sz w:val="16"/>
                <w:szCs w:val="16"/>
                <w:lang w:eastAsia="es-CO"/>
                <w:rPrChange w:id="665" w:author="Diana Gonzalez Garcia" w:date="2021-05-28T16:25:00Z">
                  <w:rPr>
                    <w:ins w:id="666" w:author="Diana Gonzalez Garcia" w:date="2021-05-28T16:25:00Z"/>
                    <w:rFonts w:ascii="Calibri" w:hAnsi="Calibri" w:cs="Calibri"/>
                    <w:sz w:val="20"/>
                    <w:szCs w:val="20"/>
                    <w:lang w:eastAsia="es-CO"/>
                  </w:rPr>
                </w:rPrChange>
              </w:rPr>
            </w:pPr>
          </w:p>
        </w:tc>
        <w:tc>
          <w:tcPr>
            <w:tcW w:w="1477" w:type="pct"/>
            <w:vMerge/>
            <w:tcBorders>
              <w:top w:val="nil"/>
              <w:left w:val="single" w:sz="4" w:space="0" w:color="auto"/>
              <w:bottom w:val="single" w:sz="4" w:space="0" w:color="000000"/>
              <w:right w:val="single" w:sz="4" w:space="0" w:color="auto"/>
            </w:tcBorders>
            <w:vAlign w:val="center"/>
            <w:hideMark/>
            <w:tcPrChange w:id="667" w:author="Diana Gonzalez Garcia" w:date="2021-05-28T16:25:00Z">
              <w:tcPr>
                <w:tcW w:w="6440" w:type="dxa"/>
                <w:vMerge/>
                <w:tcBorders>
                  <w:top w:val="nil"/>
                  <w:left w:val="single" w:sz="4" w:space="0" w:color="auto"/>
                  <w:bottom w:val="single" w:sz="4" w:space="0" w:color="000000"/>
                  <w:right w:val="single" w:sz="4" w:space="0" w:color="auto"/>
                </w:tcBorders>
                <w:vAlign w:val="center"/>
                <w:hideMark/>
              </w:tcPr>
            </w:tcPrChange>
          </w:tcPr>
          <w:p w14:paraId="2AE8793D" w14:textId="77777777" w:rsidR="008C3375" w:rsidRPr="008C3375" w:rsidRDefault="008C3375" w:rsidP="008C3375">
            <w:pPr>
              <w:spacing w:after="0" w:line="240" w:lineRule="auto"/>
              <w:rPr>
                <w:ins w:id="668" w:author="Diana Gonzalez Garcia" w:date="2021-05-28T16:25:00Z"/>
                <w:rFonts w:ascii="Calibri" w:hAnsi="Calibri" w:cs="Calibri"/>
                <w:sz w:val="16"/>
                <w:szCs w:val="16"/>
                <w:lang w:eastAsia="es-CO"/>
                <w:rPrChange w:id="669" w:author="Diana Gonzalez Garcia" w:date="2021-05-28T16:25:00Z">
                  <w:rPr>
                    <w:ins w:id="670" w:author="Diana Gonzalez Garcia" w:date="2021-05-28T16:25:00Z"/>
                    <w:rFonts w:ascii="Calibri" w:hAnsi="Calibri" w:cs="Calibri"/>
                    <w:sz w:val="20"/>
                    <w:szCs w:val="20"/>
                    <w:lang w:eastAsia="es-CO"/>
                  </w:rPr>
                </w:rPrChange>
              </w:rPr>
            </w:pPr>
          </w:p>
        </w:tc>
        <w:tc>
          <w:tcPr>
            <w:tcW w:w="537" w:type="pct"/>
            <w:vMerge/>
            <w:tcBorders>
              <w:top w:val="nil"/>
              <w:left w:val="single" w:sz="4" w:space="0" w:color="auto"/>
              <w:bottom w:val="single" w:sz="4" w:space="0" w:color="000000"/>
              <w:right w:val="single" w:sz="8" w:space="0" w:color="auto"/>
            </w:tcBorders>
            <w:vAlign w:val="center"/>
            <w:hideMark/>
            <w:tcPrChange w:id="671" w:author="Diana Gonzalez Garcia" w:date="2021-05-28T16:25:00Z">
              <w:tcPr>
                <w:tcW w:w="2340" w:type="dxa"/>
                <w:vMerge/>
                <w:tcBorders>
                  <w:top w:val="nil"/>
                  <w:left w:val="single" w:sz="4" w:space="0" w:color="auto"/>
                  <w:bottom w:val="single" w:sz="4" w:space="0" w:color="000000"/>
                  <w:right w:val="single" w:sz="8" w:space="0" w:color="auto"/>
                </w:tcBorders>
                <w:vAlign w:val="center"/>
                <w:hideMark/>
              </w:tcPr>
            </w:tcPrChange>
          </w:tcPr>
          <w:p w14:paraId="337FF10D" w14:textId="77777777" w:rsidR="008C3375" w:rsidRPr="008C3375" w:rsidRDefault="008C3375" w:rsidP="008C3375">
            <w:pPr>
              <w:spacing w:after="0" w:line="240" w:lineRule="auto"/>
              <w:rPr>
                <w:ins w:id="672" w:author="Diana Gonzalez Garcia" w:date="2021-05-28T16:25:00Z"/>
                <w:rFonts w:ascii="Calibri" w:hAnsi="Calibri" w:cs="Calibri"/>
                <w:color w:val="FF0000"/>
                <w:sz w:val="16"/>
                <w:szCs w:val="16"/>
                <w:lang w:eastAsia="es-CO"/>
                <w:rPrChange w:id="673" w:author="Diana Gonzalez Garcia" w:date="2021-05-28T16:25:00Z">
                  <w:rPr>
                    <w:ins w:id="674" w:author="Diana Gonzalez Garcia" w:date="2021-05-28T16:25:00Z"/>
                    <w:rFonts w:ascii="Calibri" w:hAnsi="Calibri" w:cs="Calibri"/>
                    <w:color w:val="FF0000"/>
                    <w:sz w:val="20"/>
                    <w:szCs w:val="20"/>
                    <w:lang w:eastAsia="es-CO"/>
                  </w:rPr>
                </w:rPrChange>
              </w:rPr>
            </w:pPr>
          </w:p>
        </w:tc>
      </w:tr>
      <w:tr w:rsidR="008C3375" w:rsidRPr="008C3375" w14:paraId="6FD48C67" w14:textId="77777777" w:rsidTr="008C3375">
        <w:tblPrEx>
          <w:tblPrExChange w:id="675" w:author="Diana Gonzalez Garcia" w:date="2021-05-28T16:25:00Z">
            <w:tblPrEx>
              <w:tblW w:w="21800" w:type="dxa"/>
            </w:tblPrEx>
          </w:tblPrExChange>
        </w:tblPrEx>
        <w:trPr>
          <w:trHeight w:val="450"/>
          <w:ins w:id="676" w:author="Diana Gonzalez Garcia" w:date="2021-05-28T16:25:00Z"/>
          <w:trPrChange w:id="677" w:author="Diana Gonzalez Garcia" w:date="2021-05-28T16:25:00Z">
            <w:trPr>
              <w:trHeight w:val="450"/>
            </w:trPr>
          </w:trPrChange>
        </w:trPr>
        <w:tc>
          <w:tcPr>
            <w:tcW w:w="427" w:type="pct"/>
            <w:vMerge/>
            <w:tcBorders>
              <w:top w:val="nil"/>
              <w:left w:val="single" w:sz="8" w:space="0" w:color="auto"/>
              <w:bottom w:val="single" w:sz="4" w:space="0" w:color="000000"/>
              <w:right w:val="single" w:sz="4" w:space="0" w:color="auto"/>
            </w:tcBorders>
            <w:vAlign w:val="center"/>
            <w:hideMark/>
            <w:tcPrChange w:id="678" w:author="Diana Gonzalez Garcia" w:date="2021-05-28T16:25:00Z">
              <w:tcPr>
                <w:tcW w:w="1860" w:type="dxa"/>
                <w:gridSpan w:val="2"/>
                <w:vMerge/>
                <w:tcBorders>
                  <w:top w:val="nil"/>
                  <w:left w:val="single" w:sz="8" w:space="0" w:color="auto"/>
                  <w:bottom w:val="single" w:sz="4" w:space="0" w:color="000000"/>
                  <w:right w:val="single" w:sz="4" w:space="0" w:color="auto"/>
                </w:tcBorders>
                <w:vAlign w:val="center"/>
                <w:hideMark/>
              </w:tcPr>
            </w:tcPrChange>
          </w:tcPr>
          <w:p w14:paraId="558A96B7" w14:textId="77777777" w:rsidR="008C3375" w:rsidRPr="008C3375" w:rsidRDefault="008C3375" w:rsidP="008C3375">
            <w:pPr>
              <w:spacing w:after="0" w:line="240" w:lineRule="auto"/>
              <w:rPr>
                <w:ins w:id="679" w:author="Diana Gonzalez Garcia" w:date="2021-05-28T16:25:00Z"/>
                <w:rFonts w:ascii="Calibri" w:hAnsi="Calibri" w:cs="Calibri"/>
                <w:sz w:val="16"/>
                <w:szCs w:val="16"/>
                <w:lang w:eastAsia="es-CO"/>
                <w:rPrChange w:id="680" w:author="Diana Gonzalez Garcia" w:date="2021-05-28T16:25:00Z">
                  <w:rPr>
                    <w:ins w:id="681" w:author="Diana Gonzalez Garcia" w:date="2021-05-28T16:25:00Z"/>
                    <w:rFonts w:ascii="Calibri" w:hAnsi="Calibri" w:cs="Calibri"/>
                    <w:sz w:val="20"/>
                    <w:szCs w:val="20"/>
                    <w:lang w:eastAsia="es-CO"/>
                  </w:rPr>
                </w:rPrChange>
              </w:rPr>
            </w:pPr>
          </w:p>
        </w:tc>
        <w:tc>
          <w:tcPr>
            <w:tcW w:w="872" w:type="pct"/>
            <w:tcBorders>
              <w:top w:val="nil"/>
              <w:left w:val="nil"/>
              <w:bottom w:val="single" w:sz="4" w:space="0" w:color="auto"/>
              <w:right w:val="single" w:sz="4" w:space="0" w:color="auto"/>
            </w:tcBorders>
            <w:shd w:val="clear" w:color="auto" w:fill="auto"/>
            <w:noWrap/>
            <w:vAlign w:val="center"/>
            <w:hideMark/>
            <w:tcPrChange w:id="682" w:author="Diana Gonzalez Garcia" w:date="2021-05-28T16:25:00Z">
              <w:tcPr>
                <w:tcW w:w="3800" w:type="dxa"/>
                <w:gridSpan w:val="2"/>
                <w:tcBorders>
                  <w:top w:val="nil"/>
                  <w:left w:val="nil"/>
                  <w:bottom w:val="single" w:sz="4" w:space="0" w:color="auto"/>
                  <w:right w:val="single" w:sz="4" w:space="0" w:color="auto"/>
                </w:tcBorders>
                <w:shd w:val="clear" w:color="auto" w:fill="auto"/>
                <w:noWrap/>
                <w:vAlign w:val="center"/>
                <w:hideMark/>
              </w:tcPr>
            </w:tcPrChange>
          </w:tcPr>
          <w:p w14:paraId="40C4D554" w14:textId="77777777" w:rsidR="008C3375" w:rsidRPr="008C3375" w:rsidRDefault="008C3375" w:rsidP="008C3375">
            <w:pPr>
              <w:spacing w:after="0" w:line="240" w:lineRule="auto"/>
              <w:jc w:val="center"/>
              <w:rPr>
                <w:ins w:id="683" w:author="Diana Gonzalez Garcia" w:date="2021-05-28T16:25:00Z"/>
                <w:rFonts w:ascii="Calibri" w:hAnsi="Calibri" w:cs="Calibri"/>
                <w:sz w:val="16"/>
                <w:szCs w:val="16"/>
                <w:lang w:eastAsia="es-CO"/>
                <w:rPrChange w:id="684" w:author="Diana Gonzalez Garcia" w:date="2021-05-28T16:25:00Z">
                  <w:rPr>
                    <w:ins w:id="685" w:author="Diana Gonzalez Garcia" w:date="2021-05-28T16:25:00Z"/>
                    <w:rFonts w:ascii="Calibri" w:hAnsi="Calibri" w:cs="Calibri"/>
                    <w:sz w:val="20"/>
                    <w:szCs w:val="20"/>
                    <w:lang w:eastAsia="es-CO"/>
                  </w:rPr>
                </w:rPrChange>
              </w:rPr>
            </w:pPr>
            <w:ins w:id="686" w:author="Diana Gonzalez Garcia" w:date="2021-05-28T16:25:00Z">
              <w:r w:rsidRPr="008C3375">
                <w:rPr>
                  <w:rFonts w:ascii="Calibri" w:hAnsi="Calibri" w:cs="Calibri"/>
                  <w:sz w:val="16"/>
                  <w:szCs w:val="16"/>
                  <w:lang w:eastAsia="es-CO"/>
                  <w:rPrChange w:id="687" w:author="Diana Gonzalez Garcia" w:date="2021-05-28T16:25:00Z">
                    <w:rPr>
                      <w:rFonts w:ascii="Calibri" w:hAnsi="Calibri" w:cs="Calibri"/>
                      <w:sz w:val="20"/>
                      <w:szCs w:val="20"/>
                      <w:lang w:eastAsia="es-CO"/>
                    </w:rPr>
                  </w:rPrChange>
                </w:rPr>
                <w:t>095 - Centro comercial pequeño PH</w:t>
              </w:r>
            </w:ins>
          </w:p>
        </w:tc>
        <w:tc>
          <w:tcPr>
            <w:tcW w:w="1688" w:type="pct"/>
            <w:vMerge/>
            <w:tcBorders>
              <w:top w:val="nil"/>
              <w:left w:val="single" w:sz="4" w:space="0" w:color="auto"/>
              <w:bottom w:val="single" w:sz="4" w:space="0" w:color="000000"/>
              <w:right w:val="single" w:sz="4" w:space="0" w:color="auto"/>
            </w:tcBorders>
            <w:vAlign w:val="center"/>
            <w:hideMark/>
            <w:tcPrChange w:id="688" w:author="Diana Gonzalez Garcia" w:date="2021-05-28T16:25:00Z">
              <w:tcPr>
                <w:tcW w:w="7360" w:type="dxa"/>
                <w:gridSpan w:val="4"/>
                <w:vMerge/>
                <w:tcBorders>
                  <w:top w:val="nil"/>
                  <w:left w:val="single" w:sz="4" w:space="0" w:color="auto"/>
                  <w:bottom w:val="single" w:sz="4" w:space="0" w:color="000000"/>
                  <w:right w:val="single" w:sz="4" w:space="0" w:color="auto"/>
                </w:tcBorders>
                <w:vAlign w:val="center"/>
                <w:hideMark/>
              </w:tcPr>
            </w:tcPrChange>
          </w:tcPr>
          <w:p w14:paraId="5A38D21A" w14:textId="77777777" w:rsidR="008C3375" w:rsidRPr="008C3375" w:rsidRDefault="008C3375" w:rsidP="008C3375">
            <w:pPr>
              <w:spacing w:after="0" w:line="240" w:lineRule="auto"/>
              <w:rPr>
                <w:ins w:id="689" w:author="Diana Gonzalez Garcia" w:date="2021-05-28T16:25:00Z"/>
                <w:rFonts w:ascii="Calibri" w:hAnsi="Calibri" w:cs="Calibri"/>
                <w:sz w:val="16"/>
                <w:szCs w:val="16"/>
                <w:lang w:eastAsia="es-CO"/>
                <w:rPrChange w:id="690" w:author="Diana Gonzalez Garcia" w:date="2021-05-28T16:25:00Z">
                  <w:rPr>
                    <w:ins w:id="691" w:author="Diana Gonzalez Garcia" w:date="2021-05-28T16:25:00Z"/>
                    <w:rFonts w:ascii="Calibri" w:hAnsi="Calibri" w:cs="Calibri"/>
                    <w:sz w:val="20"/>
                    <w:szCs w:val="20"/>
                    <w:lang w:eastAsia="es-CO"/>
                  </w:rPr>
                </w:rPrChange>
              </w:rPr>
            </w:pPr>
          </w:p>
        </w:tc>
        <w:tc>
          <w:tcPr>
            <w:tcW w:w="1477" w:type="pct"/>
            <w:vMerge/>
            <w:tcBorders>
              <w:top w:val="nil"/>
              <w:left w:val="single" w:sz="4" w:space="0" w:color="auto"/>
              <w:bottom w:val="single" w:sz="4" w:space="0" w:color="000000"/>
              <w:right w:val="single" w:sz="4" w:space="0" w:color="auto"/>
            </w:tcBorders>
            <w:vAlign w:val="center"/>
            <w:hideMark/>
            <w:tcPrChange w:id="692" w:author="Diana Gonzalez Garcia" w:date="2021-05-28T16:25:00Z">
              <w:tcPr>
                <w:tcW w:w="6440" w:type="dxa"/>
                <w:vMerge/>
                <w:tcBorders>
                  <w:top w:val="nil"/>
                  <w:left w:val="single" w:sz="4" w:space="0" w:color="auto"/>
                  <w:bottom w:val="single" w:sz="4" w:space="0" w:color="000000"/>
                  <w:right w:val="single" w:sz="4" w:space="0" w:color="auto"/>
                </w:tcBorders>
                <w:vAlign w:val="center"/>
                <w:hideMark/>
              </w:tcPr>
            </w:tcPrChange>
          </w:tcPr>
          <w:p w14:paraId="50E12070" w14:textId="77777777" w:rsidR="008C3375" w:rsidRPr="008C3375" w:rsidRDefault="008C3375" w:rsidP="008C3375">
            <w:pPr>
              <w:spacing w:after="0" w:line="240" w:lineRule="auto"/>
              <w:rPr>
                <w:ins w:id="693" w:author="Diana Gonzalez Garcia" w:date="2021-05-28T16:25:00Z"/>
                <w:rFonts w:ascii="Calibri" w:hAnsi="Calibri" w:cs="Calibri"/>
                <w:sz w:val="16"/>
                <w:szCs w:val="16"/>
                <w:lang w:eastAsia="es-CO"/>
                <w:rPrChange w:id="694" w:author="Diana Gonzalez Garcia" w:date="2021-05-28T16:25:00Z">
                  <w:rPr>
                    <w:ins w:id="695" w:author="Diana Gonzalez Garcia" w:date="2021-05-28T16:25:00Z"/>
                    <w:rFonts w:ascii="Calibri" w:hAnsi="Calibri" w:cs="Calibri"/>
                    <w:sz w:val="20"/>
                    <w:szCs w:val="20"/>
                    <w:lang w:eastAsia="es-CO"/>
                  </w:rPr>
                </w:rPrChange>
              </w:rPr>
            </w:pPr>
          </w:p>
        </w:tc>
        <w:tc>
          <w:tcPr>
            <w:tcW w:w="537" w:type="pct"/>
            <w:vMerge/>
            <w:tcBorders>
              <w:top w:val="nil"/>
              <w:left w:val="single" w:sz="4" w:space="0" w:color="auto"/>
              <w:bottom w:val="single" w:sz="4" w:space="0" w:color="000000"/>
              <w:right w:val="single" w:sz="8" w:space="0" w:color="auto"/>
            </w:tcBorders>
            <w:vAlign w:val="center"/>
            <w:hideMark/>
            <w:tcPrChange w:id="696" w:author="Diana Gonzalez Garcia" w:date="2021-05-28T16:25:00Z">
              <w:tcPr>
                <w:tcW w:w="2340" w:type="dxa"/>
                <w:vMerge/>
                <w:tcBorders>
                  <w:top w:val="nil"/>
                  <w:left w:val="single" w:sz="4" w:space="0" w:color="auto"/>
                  <w:bottom w:val="single" w:sz="4" w:space="0" w:color="000000"/>
                  <w:right w:val="single" w:sz="8" w:space="0" w:color="auto"/>
                </w:tcBorders>
                <w:vAlign w:val="center"/>
                <w:hideMark/>
              </w:tcPr>
            </w:tcPrChange>
          </w:tcPr>
          <w:p w14:paraId="67A63F3A" w14:textId="77777777" w:rsidR="008C3375" w:rsidRPr="008C3375" w:rsidRDefault="008C3375" w:rsidP="008C3375">
            <w:pPr>
              <w:spacing w:after="0" w:line="240" w:lineRule="auto"/>
              <w:rPr>
                <w:ins w:id="697" w:author="Diana Gonzalez Garcia" w:date="2021-05-28T16:25:00Z"/>
                <w:rFonts w:ascii="Calibri" w:hAnsi="Calibri" w:cs="Calibri"/>
                <w:color w:val="FF0000"/>
                <w:sz w:val="16"/>
                <w:szCs w:val="16"/>
                <w:lang w:eastAsia="es-CO"/>
                <w:rPrChange w:id="698" w:author="Diana Gonzalez Garcia" w:date="2021-05-28T16:25:00Z">
                  <w:rPr>
                    <w:ins w:id="699" w:author="Diana Gonzalez Garcia" w:date="2021-05-28T16:25:00Z"/>
                    <w:rFonts w:ascii="Calibri" w:hAnsi="Calibri" w:cs="Calibri"/>
                    <w:color w:val="FF0000"/>
                    <w:sz w:val="20"/>
                    <w:szCs w:val="20"/>
                    <w:lang w:eastAsia="es-CO"/>
                  </w:rPr>
                </w:rPrChange>
              </w:rPr>
            </w:pPr>
          </w:p>
        </w:tc>
      </w:tr>
      <w:tr w:rsidR="008C3375" w:rsidRPr="008C3375" w14:paraId="60FB80D6" w14:textId="77777777" w:rsidTr="008C3375">
        <w:tblPrEx>
          <w:tblPrExChange w:id="700" w:author="Diana Gonzalez Garcia" w:date="2021-05-28T16:25:00Z">
            <w:tblPrEx>
              <w:tblW w:w="21800" w:type="dxa"/>
            </w:tblPrEx>
          </w:tblPrExChange>
        </w:tblPrEx>
        <w:trPr>
          <w:trHeight w:val="1245"/>
          <w:ins w:id="701" w:author="Diana Gonzalez Garcia" w:date="2021-05-28T16:25:00Z"/>
          <w:trPrChange w:id="702" w:author="Diana Gonzalez Garcia" w:date="2021-05-28T16:25:00Z">
            <w:trPr>
              <w:trHeight w:val="1245"/>
            </w:trPr>
          </w:trPrChange>
        </w:trPr>
        <w:tc>
          <w:tcPr>
            <w:tcW w:w="427" w:type="pct"/>
            <w:tcBorders>
              <w:top w:val="nil"/>
              <w:left w:val="single" w:sz="8" w:space="0" w:color="auto"/>
              <w:bottom w:val="single" w:sz="4" w:space="0" w:color="auto"/>
              <w:right w:val="single" w:sz="4" w:space="0" w:color="auto"/>
            </w:tcBorders>
            <w:shd w:val="clear" w:color="auto" w:fill="auto"/>
            <w:vAlign w:val="center"/>
            <w:hideMark/>
            <w:tcPrChange w:id="703" w:author="Diana Gonzalez Garcia" w:date="2021-05-28T16:25:00Z">
              <w:tcPr>
                <w:tcW w:w="1860" w:type="dxa"/>
                <w:gridSpan w:val="2"/>
                <w:tcBorders>
                  <w:top w:val="nil"/>
                  <w:left w:val="single" w:sz="8" w:space="0" w:color="auto"/>
                  <w:bottom w:val="single" w:sz="4" w:space="0" w:color="auto"/>
                  <w:right w:val="single" w:sz="4" w:space="0" w:color="auto"/>
                </w:tcBorders>
                <w:shd w:val="clear" w:color="auto" w:fill="auto"/>
                <w:vAlign w:val="center"/>
                <w:hideMark/>
              </w:tcPr>
            </w:tcPrChange>
          </w:tcPr>
          <w:p w14:paraId="481B40AE" w14:textId="77777777" w:rsidR="008C3375" w:rsidRPr="008C3375" w:rsidRDefault="008C3375" w:rsidP="008C3375">
            <w:pPr>
              <w:spacing w:after="0" w:line="240" w:lineRule="auto"/>
              <w:jc w:val="center"/>
              <w:rPr>
                <w:ins w:id="704" w:author="Diana Gonzalez Garcia" w:date="2021-05-28T16:25:00Z"/>
                <w:rFonts w:ascii="Calibri" w:hAnsi="Calibri" w:cs="Calibri"/>
                <w:sz w:val="16"/>
                <w:szCs w:val="16"/>
                <w:lang w:eastAsia="es-CO"/>
                <w:rPrChange w:id="705" w:author="Diana Gonzalez Garcia" w:date="2021-05-28T16:25:00Z">
                  <w:rPr>
                    <w:ins w:id="706" w:author="Diana Gonzalez Garcia" w:date="2021-05-28T16:25:00Z"/>
                    <w:rFonts w:ascii="Calibri" w:hAnsi="Calibri" w:cs="Calibri"/>
                    <w:sz w:val="20"/>
                    <w:szCs w:val="20"/>
                    <w:lang w:eastAsia="es-CO"/>
                  </w:rPr>
                </w:rPrChange>
              </w:rPr>
            </w:pPr>
            <w:proofErr w:type="spellStart"/>
            <w:ins w:id="707" w:author="Diana Gonzalez Garcia" w:date="2021-05-28T16:25:00Z">
              <w:r w:rsidRPr="008C3375">
                <w:rPr>
                  <w:rFonts w:ascii="Calibri" w:hAnsi="Calibri" w:cs="Calibri"/>
                  <w:sz w:val="16"/>
                  <w:szCs w:val="16"/>
                  <w:lang w:eastAsia="es-CO"/>
                  <w:rPrChange w:id="708" w:author="Diana Gonzalez Garcia" w:date="2021-05-28T16:25:00Z">
                    <w:rPr>
                      <w:rFonts w:ascii="Calibri" w:hAnsi="Calibri" w:cs="Calibri"/>
                      <w:sz w:val="20"/>
                      <w:szCs w:val="20"/>
                      <w:lang w:eastAsia="es-CO"/>
                    </w:rPr>
                  </w:rPrChange>
                </w:rPr>
                <w:t>PRED_CESP</w:t>
              </w:r>
              <w:proofErr w:type="spellEnd"/>
            </w:ins>
          </w:p>
        </w:tc>
        <w:tc>
          <w:tcPr>
            <w:tcW w:w="2560" w:type="pct"/>
            <w:gridSpan w:val="2"/>
            <w:tcBorders>
              <w:top w:val="single" w:sz="4" w:space="0" w:color="auto"/>
              <w:left w:val="nil"/>
              <w:bottom w:val="single" w:sz="4" w:space="0" w:color="auto"/>
              <w:right w:val="single" w:sz="4" w:space="0" w:color="000000"/>
            </w:tcBorders>
            <w:shd w:val="clear" w:color="auto" w:fill="auto"/>
            <w:vAlign w:val="center"/>
            <w:hideMark/>
            <w:tcPrChange w:id="709" w:author="Diana Gonzalez Garcia" w:date="2021-05-28T16:25:00Z">
              <w:tcPr>
                <w:tcW w:w="11160" w:type="dxa"/>
                <w:gridSpan w:val="6"/>
                <w:tcBorders>
                  <w:top w:val="single" w:sz="4" w:space="0" w:color="auto"/>
                  <w:left w:val="nil"/>
                  <w:bottom w:val="single" w:sz="4" w:space="0" w:color="auto"/>
                  <w:right w:val="single" w:sz="4" w:space="0" w:color="000000"/>
                </w:tcBorders>
                <w:shd w:val="clear" w:color="auto" w:fill="auto"/>
                <w:vAlign w:val="center"/>
                <w:hideMark/>
              </w:tcPr>
            </w:tcPrChange>
          </w:tcPr>
          <w:p w14:paraId="588D3764" w14:textId="77777777" w:rsidR="008C3375" w:rsidRPr="008C3375" w:rsidRDefault="008C3375" w:rsidP="008C3375">
            <w:pPr>
              <w:spacing w:after="0" w:line="240" w:lineRule="auto"/>
              <w:rPr>
                <w:ins w:id="710" w:author="Diana Gonzalez Garcia" w:date="2021-05-28T16:25:00Z"/>
                <w:rFonts w:ascii="Calibri" w:hAnsi="Calibri" w:cs="Calibri"/>
                <w:sz w:val="16"/>
                <w:szCs w:val="16"/>
                <w:lang w:eastAsia="es-CO"/>
                <w:rPrChange w:id="711" w:author="Diana Gonzalez Garcia" w:date="2021-05-28T16:25:00Z">
                  <w:rPr>
                    <w:ins w:id="712" w:author="Diana Gonzalez Garcia" w:date="2021-05-28T16:25:00Z"/>
                    <w:rFonts w:ascii="Calibri" w:hAnsi="Calibri" w:cs="Calibri"/>
                    <w:sz w:val="20"/>
                    <w:szCs w:val="20"/>
                    <w:lang w:eastAsia="es-CO"/>
                  </w:rPr>
                </w:rPrChange>
              </w:rPr>
            </w:pPr>
            <w:ins w:id="713" w:author="Diana Gonzalez Garcia" w:date="2021-05-28T16:25:00Z">
              <w:r w:rsidRPr="008C3375">
                <w:rPr>
                  <w:rFonts w:ascii="Calibri" w:hAnsi="Calibri" w:cs="Calibri"/>
                  <w:sz w:val="16"/>
                  <w:szCs w:val="16"/>
                  <w:lang w:eastAsia="es-CO"/>
                  <w:rPrChange w:id="714" w:author="Diana Gonzalez Garcia" w:date="2021-05-28T16:25:00Z">
                    <w:rPr>
                      <w:rFonts w:ascii="Calibri" w:hAnsi="Calibri" w:cs="Calibri"/>
                      <w:sz w:val="20"/>
                      <w:szCs w:val="20"/>
                      <w:lang w:eastAsia="es-CO"/>
                    </w:rPr>
                  </w:rPrChange>
                </w:rPr>
                <w:t>Atípicos por características constructivas</w:t>
              </w:r>
              <w:r w:rsidRPr="008C3375">
                <w:rPr>
                  <w:rFonts w:ascii="Calibri" w:hAnsi="Calibri" w:cs="Calibri"/>
                  <w:sz w:val="16"/>
                  <w:szCs w:val="16"/>
                  <w:lang w:eastAsia="es-CO"/>
                  <w:rPrChange w:id="715" w:author="Diana Gonzalez Garcia" w:date="2021-05-28T16:25:00Z">
                    <w:rPr>
                      <w:rFonts w:ascii="Calibri" w:hAnsi="Calibri" w:cs="Calibri"/>
                      <w:sz w:val="20"/>
                      <w:szCs w:val="20"/>
                      <w:lang w:eastAsia="es-CO"/>
                    </w:rPr>
                  </w:rPrChange>
                </w:rPr>
                <w:br/>
                <w:t xml:space="preserve">- Predios de especial atención por sus condiciones especiales de construcción, las cuales requieren de un presupuesto de obra particular O ANÁLISIS PUNTUAL. Estos predios son identificados por la Subgerencia de Información Económica según listado enviado (No se han identificado). </w:t>
              </w:r>
            </w:ins>
          </w:p>
        </w:tc>
        <w:tc>
          <w:tcPr>
            <w:tcW w:w="1477" w:type="pct"/>
            <w:vMerge/>
            <w:tcBorders>
              <w:top w:val="nil"/>
              <w:left w:val="single" w:sz="4" w:space="0" w:color="auto"/>
              <w:bottom w:val="single" w:sz="4" w:space="0" w:color="000000"/>
              <w:right w:val="single" w:sz="4" w:space="0" w:color="auto"/>
            </w:tcBorders>
            <w:vAlign w:val="center"/>
            <w:hideMark/>
            <w:tcPrChange w:id="716" w:author="Diana Gonzalez Garcia" w:date="2021-05-28T16:25:00Z">
              <w:tcPr>
                <w:tcW w:w="6440" w:type="dxa"/>
                <w:vMerge/>
                <w:tcBorders>
                  <w:top w:val="nil"/>
                  <w:left w:val="single" w:sz="4" w:space="0" w:color="auto"/>
                  <w:bottom w:val="single" w:sz="4" w:space="0" w:color="000000"/>
                  <w:right w:val="single" w:sz="4" w:space="0" w:color="auto"/>
                </w:tcBorders>
                <w:vAlign w:val="center"/>
                <w:hideMark/>
              </w:tcPr>
            </w:tcPrChange>
          </w:tcPr>
          <w:p w14:paraId="3C92CB8C" w14:textId="77777777" w:rsidR="008C3375" w:rsidRPr="008C3375" w:rsidRDefault="008C3375" w:rsidP="008C3375">
            <w:pPr>
              <w:spacing w:after="0" w:line="240" w:lineRule="auto"/>
              <w:rPr>
                <w:ins w:id="717" w:author="Diana Gonzalez Garcia" w:date="2021-05-28T16:25:00Z"/>
                <w:rFonts w:ascii="Calibri" w:hAnsi="Calibri" w:cs="Calibri"/>
                <w:sz w:val="16"/>
                <w:szCs w:val="16"/>
                <w:lang w:eastAsia="es-CO"/>
                <w:rPrChange w:id="718" w:author="Diana Gonzalez Garcia" w:date="2021-05-28T16:25:00Z">
                  <w:rPr>
                    <w:ins w:id="719" w:author="Diana Gonzalez Garcia" w:date="2021-05-28T16:25:00Z"/>
                    <w:rFonts w:ascii="Calibri" w:hAnsi="Calibri" w:cs="Calibri"/>
                    <w:sz w:val="20"/>
                    <w:szCs w:val="20"/>
                    <w:lang w:eastAsia="es-CO"/>
                  </w:rPr>
                </w:rPrChange>
              </w:rPr>
            </w:pPr>
          </w:p>
        </w:tc>
        <w:tc>
          <w:tcPr>
            <w:tcW w:w="537" w:type="pct"/>
            <w:tcBorders>
              <w:top w:val="nil"/>
              <w:left w:val="nil"/>
              <w:bottom w:val="single" w:sz="4" w:space="0" w:color="auto"/>
              <w:right w:val="single" w:sz="8" w:space="0" w:color="auto"/>
            </w:tcBorders>
            <w:shd w:val="clear" w:color="auto" w:fill="auto"/>
            <w:vAlign w:val="center"/>
            <w:hideMark/>
            <w:tcPrChange w:id="720" w:author="Diana Gonzalez Garcia" w:date="2021-05-28T16:25:00Z">
              <w:tcPr>
                <w:tcW w:w="2340" w:type="dxa"/>
                <w:tcBorders>
                  <w:top w:val="nil"/>
                  <w:left w:val="nil"/>
                  <w:bottom w:val="single" w:sz="4" w:space="0" w:color="auto"/>
                  <w:right w:val="single" w:sz="8" w:space="0" w:color="auto"/>
                </w:tcBorders>
                <w:shd w:val="clear" w:color="auto" w:fill="auto"/>
                <w:vAlign w:val="center"/>
                <w:hideMark/>
              </w:tcPr>
            </w:tcPrChange>
          </w:tcPr>
          <w:p w14:paraId="669799FE" w14:textId="77777777" w:rsidR="008C3375" w:rsidRPr="008C3375" w:rsidRDefault="008C3375" w:rsidP="008C3375">
            <w:pPr>
              <w:spacing w:after="0" w:line="240" w:lineRule="auto"/>
              <w:jc w:val="center"/>
              <w:rPr>
                <w:ins w:id="721" w:author="Diana Gonzalez Garcia" w:date="2021-05-28T16:25:00Z"/>
                <w:rFonts w:ascii="Calibri" w:hAnsi="Calibri" w:cs="Calibri"/>
                <w:color w:val="FF0000"/>
                <w:sz w:val="16"/>
                <w:szCs w:val="16"/>
                <w:lang w:eastAsia="es-CO"/>
                <w:rPrChange w:id="722" w:author="Diana Gonzalez Garcia" w:date="2021-05-28T16:25:00Z">
                  <w:rPr>
                    <w:ins w:id="723" w:author="Diana Gonzalez Garcia" w:date="2021-05-28T16:25:00Z"/>
                    <w:rFonts w:ascii="Calibri" w:hAnsi="Calibri" w:cs="Calibri"/>
                    <w:color w:val="FF0000"/>
                    <w:sz w:val="20"/>
                    <w:szCs w:val="20"/>
                    <w:lang w:eastAsia="es-CO"/>
                  </w:rPr>
                </w:rPrChange>
              </w:rPr>
            </w:pPr>
            <w:ins w:id="724" w:author="Diana Gonzalez Garcia" w:date="2021-05-28T16:25:00Z">
              <w:r w:rsidRPr="008C3375">
                <w:rPr>
                  <w:rFonts w:ascii="Calibri" w:hAnsi="Calibri" w:cs="Calibri"/>
                  <w:color w:val="FF0000"/>
                  <w:sz w:val="16"/>
                  <w:szCs w:val="16"/>
                  <w:lang w:eastAsia="es-CO"/>
                  <w:rPrChange w:id="725" w:author="Diana Gonzalez Garcia" w:date="2021-05-28T16:25:00Z">
                    <w:rPr>
                      <w:rFonts w:ascii="Calibri" w:hAnsi="Calibri" w:cs="Calibri"/>
                      <w:color w:val="FF0000"/>
                      <w:sz w:val="20"/>
                      <w:szCs w:val="20"/>
                      <w:lang w:eastAsia="es-CO"/>
                    </w:rPr>
                  </w:rPrChange>
                </w:rPr>
                <w:t>5</w:t>
              </w:r>
            </w:ins>
          </w:p>
        </w:tc>
      </w:tr>
      <w:tr w:rsidR="008C3375" w:rsidRPr="008C3375" w14:paraId="1B72D193" w14:textId="77777777" w:rsidTr="008C3375">
        <w:tblPrEx>
          <w:tblPrExChange w:id="726" w:author="Diana Gonzalez Garcia" w:date="2021-05-28T16:25:00Z">
            <w:tblPrEx>
              <w:tblW w:w="21800" w:type="dxa"/>
            </w:tblPrEx>
          </w:tblPrExChange>
        </w:tblPrEx>
        <w:trPr>
          <w:trHeight w:val="1080"/>
          <w:ins w:id="727" w:author="Diana Gonzalez Garcia" w:date="2021-05-28T16:25:00Z"/>
          <w:trPrChange w:id="728" w:author="Diana Gonzalez Garcia" w:date="2021-05-28T16:25:00Z">
            <w:trPr>
              <w:trHeight w:val="1080"/>
            </w:trPr>
          </w:trPrChange>
        </w:trPr>
        <w:tc>
          <w:tcPr>
            <w:tcW w:w="427" w:type="pct"/>
            <w:tcBorders>
              <w:top w:val="nil"/>
              <w:left w:val="single" w:sz="8" w:space="0" w:color="auto"/>
              <w:bottom w:val="single" w:sz="4" w:space="0" w:color="auto"/>
              <w:right w:val="single" w:sz="4" w:space="0" w:color="auto"/>
            </w:tcBorders>
            <w:shd w:val="clear" w:color="auto" w:fill="auto"/>
            <w:vAlign w:val="center"/>
            <w:hideMark/>
            <w:tcPrChange w:id="729" w:author="Diana Gonzalez Garcia" w:date="2021-05-28T16:25:00Z">
              <w:tcPr>
                <w:tcW w:w="1860" w:type="dxa"/>
                <w:gridSpan w:val="2"/>
                <w:tcBorders>
                  <w:top w:val="nil"/>
                  <w:left w:val="single" w:sz="8" w:space="0" w:color="auto"/>
                  <w:bottom w:val="single" w:sz="4" w:space="0" w:color="auto"/>
                  <w:right w:val="single" w:sz="4" w:space="0" w:color="auto"/>
                </w:tcBorders>
                <w:shd w:val="clear" w:color="auto" w:fill="auto"/>
                <w:vAlign w:val="center"/>
                <w:hideMark/>
              </w:tcPr>
            </w:tcPrChange>
          </w:tcPr>
          <w:p w14:paraId="2B8A6A3C" w14:textId="77777777" w:rsidR="008C3375" w:rsidRPr="008C3375" w:rsidRDefault="008C3375" w:rsidP="008C3375">
            <w:pPr>
              <w:spacing w:after="0" w:line="240" w:lineRule="auto"/>
              <w:jc w:val="center"/>
              <w:rPr>
                <w:ins w:id="730" w:author="Diana Gonzalez Garcia" w:date="2021-05-28T16:25:00Z"/>
                <w:rFonts w:ascii="Calibri" w:hAnsi="Calibri" w:cs="Calibri"/>
                <w:sz w:val="16"/>
                <w:szCs w:val="16"/>
                <w:lang w:eastAsia="es-CO"/>
                <w:rPrChange w:id="731" w:author="Diana Gonzalez Garcia" w:date="2021-05-28T16:25:00Z">
                  <w:rPr>
                    <w:ins w:id="732" w:author="Diana Gonzalez Garcia" w:date="2021-05-28T16:25:00Z"/>
                    <w:rFonts w:ascii="Calibri" w:hAnsi="Calibri" w:cs="Calibri"/>
                    <w:sz w:val="20"/>
                    <w:szCs w:val="20"/>
                    <w:lang w:eastAsia="es-CO"/>
                  </w:rPr>
                </w:rPrChange>
              </w:rPr>
            </w:pPr>
            <w:proofErr w:type="spellStart"/>
            <w:ins w:id="733" w:author="Diana Gonzalez Garcia" w:date="2021-05-28T16:25:00Z">
              <w:r w:rsidRPr="008C3375">
                <w:rPr>
                  <w:rFonts w:ascii="Calibri" w:hAnsi="Calibri" w:cs="Calibri"/>
                  <w:sz w:val="16"/>
                  <w:szCs w:val="16"/>
                  <w:lang w:eastAsia="es-CO"/>
                  <w:rPrChange w:id="734" w:author="Diana Gonzalez Garcia" w:date="2021-05-28T16:25:00Z">
                    <w:rPr>
                      <w:rFonts w:ascii="Calibri" w:hAnsi="Calibri" w:cs="Calibri"/>
                      <w:sz w:val="20"/>
                      <w:szCs w:val="20"/>
                      <w:lang w:eastAsia="es-CO"/>
                    </w:rPr>
                  </w:rPrChange>
                </w:rPr>
                <w:t>AV_ESP_TOP</w:t>
              </w:r>
              <w:proofErr w:type="spellEnd"/>
            </w:ins>
          </w:p>
        </w:tc>
        <w:tc>
          <w:tcPr>
            <w:tcW w:w="2560" w:type="pct"/>
            <w:gridSpan w:val="2"/>
            <w:tcBorders>
              <w:top w:val="single" w:sz="4" w:space="0" w:color="auto"/>
              <w:left w:val="nil"/>
              <w:bottom w:val="single" w:sz="4" w:space="0" w:color="auto"/>
              <w:right w:val="single" w:sz="4" w:space="0" w:color="000000"/>
            </w:tcBorders>
            <w:shd w:val="clear" w:color="auto" w:fill="auto"/>
            <w:vAlign w:val="center"/>
            <w:hideMark/>
            <w:tcPrChange w:id="735" w:author="Diana Gonzalez Garcia" w:date="2021-05-28T16:25:00Z">
              <w:tcPr>
                <w:tcW w:w="11160" w:type="dxa"/>
                <w:gridSpan w:val="6"/>
                <w:tcBorders>
                  <w:top w:val="single" w:sz="4" w:space="0" w:color="auto"/>
                  <w:left w:val="nil"/>
                  <w:bottom w:val="single" w:sz="4" w:space="0" w:color="auto"/>
                  <w:right w:val="single" w:sz="4" w:space="0" w:color="000000"/>
                </w:tcBorders>
                <w:shd w:val="clear" w:color="auto" w:fill="auto"/>
                <w:vAlign w:val="center"/>
                <w:hideMark/>
              </w:tcPr>
            </w:tcPrChange>
          </w:tcPr>
          <w:p w14:paraId="781A4720" w14:textId="30152526" w:rsidR="008C3375" w:rsidRPr="008C3375" w:rsidRDefault="008C3375" w:rsidP="008C3375">
            <w:pPr>
              <w:spacing w:after="0" w:line="240" w:lineRule="auto"/>
              <w:jc w:val="both"/>
              <w:rPr>
                <w:ins w:id="736" w:author="Diana Gonzalez Garcia" w:date="2021-05-28T16:25:00Z"/>
                <w:rFonts w:ascii="Calibri" w:hAnsi="Calibri" w:cs="Calibri"/>
                <w:sz w:val="16"/>
                <w:szCs w:val="16"/>
                <w:lang w:eastAsia="es-CO"/>
                <w:rPrChange w:id="737" w:author="Diana Gonzalez Garcia" w:date="2021-05-28T16:25:00Z">
                  <w:rPr>
                    <w:ins w:id="738" w:author="Diana Gonzalez Garcia" w:date="2021-05-28T16:25:00Z"/>
                    <w:rFonts w:ascii="Calibri" w:hAnsi="Calibri" w:cs="Calibri"/>
                    <w:sz w:val="20"/>
                    <w:szCs w:val="20"/>
                    <w:lang w:eastAsia="es-CO"/>
                  </w:rPr>
                </w:rPrChange>
              </w:rPr>
            </w:pPr>
            <w:ins w:id="739" w:author="Diana Gonzalez Garcia" w:date="2021-05-28T16:25:00Z">
              <w:r w:rsidRPr="008C3375">
                <w:rPr>
                  <w:rFonts w:ascii="Calibri" w:hAnsi="Calibri" w:cs="Calibri"/>
                  <w:sz w:val="16"/>
                  <w:szCs w:val="16"/>
                  <w:lang w:eastAsia="es-CO"/>
                  <w:rPrChange w:id="740" w:author="Diana Gonzalez Garcia" w:date="2021-05-28T16:25:00Z">
                    <w:rPr>
                      <w:rFonts w:ascii="Calibri" w:hAnsi="Calibri" w:cs="Calibri"/>
                      <w:sz w:val="20"/>
                      <w:szCs w:val="20"/>
                      <w:lang w:eastAsia="es-CO"/>
                    </w:rPr>
                  </w:rPrChange>
                </w:rPr>
                <w:t xml:space="preserve"> - Predios que superen los topes de edades, puntajes </w:t>
              </w:r>
            </w:ins>
            <w:ins w:id="741" w:author="Diana Gonzalez Garcia" w:date="2021-05-28T16:48:00Z">
              <w:r w:rsidR="00D203B1" w:rsidRPr="008C3375">
                <w:rPr>
                  <w:rFonts w:ascii="Calibri" w:hAnsi="Calibri" w:cs="Calibri"/>
                  <w:sz w:val="16"/>
                  <w:szCs w:val="16"/>
                  <w:lang w:eastAsia="es-CO"/>
                  <w:rPrChange w:id="742" w:author="Diana Gonzalez Garcia" w:date="2021-05-28T16:25:00Z">
                    <w:rPr>
                      <w:rFonts w:ascii="Calibri" w:hAnsi="Calibri" w:cs="Calibri"/>
                      <w:sz w:val="16"/>
                      <w:szCs w:val="16"/>
                      <w:lang w:eastAsia="es-CO"/>
                    </w:rPr>
                  </w:rPrChange>
                </w:rPr>
                <w:t>y áreas</w:t>
              </w:r>
            </w:ins>
            <w:ins w:id="743" w:author="Diana Gonzalez Garcia" w:date="2021-05-28T16:25:00Z">
              <w:r w:rsidRPr="008C3375">
                <w:rPr>
                  <w:rFonts w:ascii="Calibri" w:hAnsi="Calibri" w:cs="Calibri"/>
                  <w:sz w:val="16"/>
                  <w:szCs w:val="16"/>
                  <w:lang w:eastAsia="es-CO"/>
                  <w:rPrChange w:id="744" w:author="Diana Gonzalez Garcia" w:date="2021-05-28T16:25:00Z">
                    <w:rPr>
                      <w:rFonts w:ascii="Calibri" w:hAnsi="Calibri" w:cs="Calibri"/>
                      <w:sz w:val="20"/>
                      <w:szCs w:val="20"/>
                      <w:lang w:eastAsia="es-CO"/>
                    </w:rPr>
                  </w:rPrChange>
                </w:rPr>
                <w:t xml:space="preserve"> construidas definidas en las Tablas de Valores Unitarios de Construcción.</w:t>
              </w:r>
            </w:ins>
          </w:p>
        </w:tc>
        <w:tc>
          <w:tcPr>
            <w:tcW w:w="1477" w:type="pct"/>
            <w:vMerge/>
            <w:tcBorders>
              <w:top w:val="nil"/>
              <w:left w:val="single" w:sz="4" w:space="0" w:color="auto"/>
              <w:bottom w:val="single" w:sz="4" w:space="0" w:color="000000"/>
              <w:right w:val="single" w:sz="4" w:space="0" w:color="auto"/>
            </w:tcBorders>
            <w:vAlign w:val="center"/>
            <w:hideMark/>
            <w:tcPrChange w:id="745" w:author="Diana Gonzalez Garcia" w:date="2021-05-28T16:25:00Z">
              <w:tcPr>
                <w:tcW w:w="6440" w:type="dxa"/>
                <w:vMerge/>
                <w:tcBorders>
                  <w:top w:val="nil"/>
                  <w:left w:val="single" w:sz="4" w:space="0" w:color="auto"/>
                  <w:bottom w:val="single" w:sz="4" w:space="0" w:color="000000"/>
                  <w:right w:val="single" w:sz="4" w:space="0" w:color="auto"/>
                </w:tcBorders>
                <w:vAlign w:val="center"/>
                <w:hideMark/>
              </w:tcPr>
            </w:tcPrChange>
          </w:tcPr>
          <w:p w14:paraId="232793D5" w14:textId="77777777" w:rsidR="008C3375" w:rsidRPr="008C3375" w:rsidRDefault="008C3375" w:rsidP="008C3375">
            <w:pPr>
              <w:spacing w:after="0" w:line="240" w:lineRule="auto"/>
              <w:rPr>
                <w:ins w:id="746" w:author="Diana Gonzalez Garcia" w:date="2021-05-28T16:25:00Z"/>
                <w:rFonts w:ascii="Calibri" w:hAnsi="Calibri" w:cs="Calibri"/>
                <w:sz w:val="16"/>
                <w:szCs w:val="16"/>
                <w:lang w:eastAsia="es-CO"/>
                <w:rPrChange w:id="747" w:author="Diana Gonzalez Garcia" w:date="2021-05-28T16:25:00Z">
                  <w:rPr>
                    <w:ins w:id="748" w:author="Diana Gonzalez Garcia" w:date="2021-05-28T16:25:00Z"/>
                    <w:rFonts w:ascii="Calibri" w:hAnsi="Calibri" w:cs="Calibri"/>
                    <w:sz w:val="20"/>
                    <w:szCs w:val="20"/>
                    <w:lang w:eastAsia="es-CO"/>
                  </w:rPr>
                </w:rPrChange>
              </w:rPr>
            </w:pPr>
          </w:p>
        </w:tc>
        <w:tc>
          <w:tcPr>
            <w:tcW w:w="537" w:type="pct"/>
            <w:tcBorders>
              <w:top w:val="nil"/>
              <w:left w:val="nil"/>
              <w:bottom w:val="single" w:sz="4" w:space="0" w:color="auto"/>
              <w:right w:val="single" w:sz="8" w:space="0" w:color="auto"/>
            </w:tcBorders>
            <w:shd w:val="clear" w:color="auto" w:fill="auto"/>
            <w:noWrap/>
            <w:vAlign w:val="center"/>
            <w:hideMark/>
            <w:tcPrChange w:id="749" w:author="Diana Gonzalez Garcia" w:date="2021-05-28T16:25:00Z">
              <w:tcPr>
                <w:tcW w:w="2340" w:type="dxa"/>
                <w:tcBorders>
                  <w:top w:val="nil"/>
                  <w:left w:val="nil"/>
                  <w:bottom w:val="single" w:sz="4" w:space="0" w:color="auto"/>
                  <w:right w:val="single" w:sz="8" w:space="0" w:color="auto"/>
                </w:tcBorders>
                <w:shd w:val="clear" w:color="auto" w:fill="auto"/>
                <w:noWrap/>
                <w:vAlign w:val="center"/>
                <w:hideMark/>
              </w:tcPr>
            </w:tcPrChange>
          </w:tcPr>
          <w:p w14:paraId="405F19F0" w14:textId="77777777" w:rsidR="008C3375" w:rsidRPr="008C3375" w:rsidRDefault="008C3375" w:rsidP="008C3375">
            <w:pPr>
              <w:spacing w:after="0" w:line="240" w:lineRule="auto"/>
              <w:jc w:val="center"/>
              <w:rPr>
                <w:ins w:id="750" w:author="Diana Gonzalez Garcia" w:date="2021-05-28T16:25:00Z"/>
                <w:rFonts w:ascii="Calibri" w:hAnsi="Calibri" w:cs="Calibri"/>
                <w:color w:val="FF0000"/>
                <w:sz w:val="16"/>
                <w:szCs w:val="16"/>
                <w:lang w:eastAsia="es-CO"/>
                <w:rPrChange w:id="751" w:author="Diana Gonzalez Garcia" w:date="2021-05-28T16:25:00Z">
                  <w:rPr>
                    <w:ins w:id="752" w:author="Diana Gonzalez Garcia" w:date="2021-05-28T16:25:00Z"/>
                    <w:rFonts w:ascii="Calibri" w:hAnsi="Calibri" w:cs="Calibri"/>
                    <w:color w:val="FF0000"/>
                    <w:sz w:val="20"/>
                    <w:szCs w:val="20"/>
                    <w:lang w:eastAsia="es-CO"/>
                  </w:rPr>
                </w:rPrChange>
              </w:rPr>
            </w:pPr>
            <w:ins w:id="753" w:author="Diana Gonzalez Garcia" w:date="2021-05-28T16:25:00Z">
              <w:r w:rsidRPr="008C3375">
                <w:rPr>
                  <w:rFonts w:ascii="Calibri" w:hAnsi="Calibri" w:cs="Calibri"/>
                  <w:color w:val="FF0000"/>
                  <w:sz w:val="16"/>
                  <w:szCs w:val="16"/>
                  <w:lang w:eastAsia="es-CO"/>
                  <w:rPrChange w:id="754" w:author="Diana Gonzalez Garcia" w:date="2021-05-28T16:25:00Z">
                    <w:rPr>
                      <w:rFonts w:ascii="Calibri" w:hAnsi="Calibri" w:cs="Calibri"/>
                      <w:color w:val="FF0000"/>
                      <w:sz w:val="20"/>
                      <w:szCs w:val="20"/>
                      <w:lang w:eastAsia="es-CO"/>
                    </w:rPr>
                  </w:rPrChange>
                </w:rPr>
                <w:t>10</w:t>
              </w:r>
            </w:ins>
          </w:p>
        </w:tc>
      </w:tr>
      <w:tr w:rsidR="008C3375" w:rsidRPr="008C3375" w14:paraId="125CB408" w14:textId="77777777" w:rsidTr="008C3375">
        <w:tblPrEx>
          <w:tblPrExChange w:id="755" w:author="Diana Gonzalez Garcia" w:date="2021-05-28T16:25:00Z">
            <w:tblPrEx>
              <w:tblW w:w="21800" w:type="dxa"/>
            </w:tblPrEx>
          </w:tblPrExChange>
        </w:tblPrEx>
        <w:trPr>
          <w:trHeight w:val="1080"/>
          <w:ins w:id="756" w:author="Diana Gonzalez Garcia" w:date="2021-05-28T16:25:00Z"/>
          <w:trPrChange w:id="757" w:author="Diana Gonzalez Garcia" w:date="2021-05-28T16:25:00Z">
            <w:trPr>
              <w:trHeight w:val="1080"/>
            </w:trPr>
          </w:trPrChange>
        </w:trPr>
        <w:tc>
          <w:tcPr>
            <w:tcW w:w="427" w:type="pct"/>
            <w:tcBorders>
              <w:top w:val="nil"/>
              <w:left w:val="single" w:sz="8" w:space="0" w:color="auto"/>
              <w:bottom w:val="single" w:sz="4" w:space="0" w:color="auto"/>
              <w:right w:val="single" w:sz="4" w:space="0" w:color="auto"/>
            </w:tcBorders>
            <w:shd w:val="clear" w:color="auto" w:fill="auto"/>
            <w:vAlign w:val="center"/>
            <w:hideMark/>
            <w:tcPrChange w:id="758" w:author="Diana Gonzalez Garcia" w:date="2021-05-28T16:25:00Z">
              <w:tcPr>
                <w:tcW w:w="1860" w:type="dxa"/>
                <w:gridSpan w:val="2"/>
                <w:tcBorders>
                  <w:top w:val="nil"/>
                  <w:left w:val="single" w:sz="8" w:space="0" w:color="auto"/>
                  <w:bottom w:val="single" w:sz="4" w:space="0" w:color="auto"/>
                  <w:right w:val="single" w:sz="4" w:space="0" w:color="auto"/>
                </w:tcBorders>
                <w:shd w:val="clear" w:color="auto" w:fill="auto"/>
                <w:vAlign w:val="center"/>
                <w:hideMark/>
              </w:tcPr>
            </w:tcPrChange>
          </w:tcPr>
          <w:p w14:paraId="1EDEAF86" w14:textId="77777777" w:rsidR="008C3375" w:rsidRPr="008C3375" w:rsidRDefault="008C3375" w:rsidP="008C3375">
            <w:pPr>
              <w:spacing w:after="0" w:line="240" w:lineRule="auto"/>
              <w:jc w:val="center"/>
              <w:rPr>
                <w:ins w:id="759" w:author="Diana Gonzalez Garcia" w:date="2021-05-28T16:25:00Z"/>
                <w:rFonts w:ascii="Calibri" w:hAnsi="Calibri" w:cs="Calibri"/>
                <w:sz w:val="16"/>
                <w:szCs w:val="16"/>
                <w:lang w:eastAsia="es-CO"/>
                <w:rPrChange w:id="760" w:author="Diana Gonzalez Garcia" w:date="2021-05-28T16:25:00Z">
                  <w:rPr>
                    <w:ins w:id="761" w:author="Diana Gonzalez Garcia" w:date="2021-05-28T16:25:00Z"/>
                    <w:rFonts w:ascii="Calibri" w:hAnsi="Calibri" w:cs="Calibri"/>
                    <w:sz w:val="20"/>
                    <w:szCs w:val="20"/>
                    <w:lang w:eastAsia="es-CO"/>
                  </w:rPr>
                </w:rPrChange>
              </w:rPr>
            </w:pPr>
            <w:proofErr w:type="spellStart"/>
            <w:ins w:id="762" w:author="Diana Gonzalez Garcia" w:date="2021-05-28T16:25:00Z">
              <w:r w:rsidRPr="008C3375">
                <w:rPr>
                  <w:rFonts w:ascii="Calibri" w:hAnsi="Calibri" w:cs="Calibri"/>
                  <w:sz w:val="16"/>
                  <w:szCs w:val="16"/>
                  <w:lang w:eastAsia="es-CO"/>
                  <w:rPrChange w:id="763" w:author="Diana Gonzalez Garcia" w:date="2021-05-28T16:25:00Z">
                    <w:rPr>
                      <w:rFonts w:ascii="Calibri" w:hAnsi="Calibri" w:cs="Calibri"/>
                      <w:sz w:val="20"/>
                      <w:szCs w:val="20"/>
                      <w:lang w:eastAsia="es-CO"/>
                    </w:rPr>
                  </w:rPrChange>
                </w:rPr>
                <w:t>AV_ESP_BIC</w:t>
              </w:r>
              <w:proofErr w:type="spellEnd"/>
            </w:ins>
          </w:p>
        </w:tc>
        <w:tc>
          <w:tcPr>
            <w:tcW w:w="2560" w:type="pct"/>
            <w:gridSpan w:val="2"/>
            <w:tcBorders>
              <w:top w:val="single" w:sz="4" w:space="0" w:color="auto"/>
              <w:left w:val="nil"/>
              <w:bottom w:val="single" w:sz="4" w:space="0" w:color="auto"/>
              <w:right w:val="single" w:sz="4" w:space="0" w:color="000000"/>
            </w:tcBorders>
            <w:shd w:val="clear" w:color="auto" w:fill="auto"/>
            <w:vAlign w:val="center"/>
            <w:hideMark/>
            <w:tcPrChange w:id="764" w:author="Diana Gonzalez Garcia" w:date="2021-05-28T16:25:00Z">
              <w:tcPr>
                <w:tcW w:w="11160" w:type="dxa"/>
                <w:gridSpan w:val="6"/>
                <w:tcBorders>
                  <w:top w:val="single" w:sz="4" w:space="0" w:color="auto"/>
                  <w:left w:val="nil"/>
                  <w:bottom w:val="single" w:sz="4" w:space="0" w:color="auto"/>
                  <w:right w:val="single" w:sz="4" w:space="0" w:color="000000"/>
                </w:tcBorders>
                <w:shd w:val="clear" w:color="auto" w:fill="auto"/>
                <w:vAlign w:val="center"/>
                <w:hideMark/>
              </w:tcPr>
            </w:tcPrChange>
          </w:tcPr>
          <w:p w14:paraId="60006738" w14:textId="77777777" w:rsidR="008C3375" w:rsidRPr="008C3375" w:rsidRDefault="008C3375" w:rsidP="008C3375">
            <w:pPr>
              <w:spacing w:after="0" w:line="240" w:lineRule="auto"/>
              <w:jc w:val="both"/>
              <w:rPr>
                <w:ins w:id="765" w:author="Diana Gonzalez Garcia" w:date="2021-05-28T16:25:00Z"/>
                <w:rFonts w:ascii="Calibri" w:hAnsi="Calibri" w:cs="Calibri"/>
                <w:sz w:val="16"/>
                <w:szCs w:val="16"/>
                <w:lang w:eastAsia="es-CO"/>
                <w:rPrChange w:id="766" w:author="Diana Gonzalez Garcia" w:date="2021-05-28T16:25:00Z">
                  <w:rPr>
                    <w:ins w:id="767" w:author="Diana Gonzalez Garcia" w:date="2021-05-28T16:25:00Z"/>
                    <w:rFonts w:ascii="Calibri" w:hAnsi="Calibri" w:cs="Calibri"/>
                    <w:sz w:val="20"/>
                    <w:szCs w:val="20"/>
                    <w:lang w:eastAsia="es-CO"/>
                  </w:rPr>
                </w:rPrChange>
              </w:rPr>
            </w:pPr>
            <w:ins w:id="768" w:author="Diana Gonzalez Garcia" w:date="2021-05-28T16:25:00Z">
              <w:r w:rsidRPr="008C3375">
                <w:rPr>
                  <w:rFonts w:ascii="Calibri" w:hAnsi="Calibri" w:cs="Calibri"/>
                  <w:sz w:val="16"/>
                  <w:szCs w:val="16"/>
                  <w:lang w:eastAsia="es-CO"/>
                  <w:rPrChange w:id="769" w:author="Diana Gonzalez Garcia" w:date="2021-05-28T16:25:00Z">
                    <w:rPr>
                      <w:rFonts w:ascii="Calibri" w:hAnsi="Calibri" w:cs="Calibri"/>
                      <w:sz w:val="20"/>
                      <w:szCs w:val="20"/>
                      <w:lang w:eastAsia="es-CO"/>
                    </w:rPr>
                  </w:rPrChange>
                </w:rPr>
                <w:t xml:space="preserve"> - Corresponde exclusivamente a los predios en No Propiedad Horizontal – </w:t>
              </w:r>
              <w:proofErr w:type="spellStart"/>
              <w:r w:rsidRPr="008C3375">
                <w:rPr>
                  <w:rFonts w:ascii="Calibri" w:hAnsi="Calibri" w:cs="Calibri"/>
                  <w:sz w:val="16"/>
                  <w:szCs w:val="16"/>
                  <w:lang w:eastAsia="es-CO"/>
                  <w:rPrChange w:id="770" w:author="Diana Gonzalez Garcia" w:date="2021-05-28T16:25:00Z">
                    <w:rPr>
                      <w:rFonts w:ascii="Calibri" w:hAnsi="Calibri" w:cs="Calibri"/>
                      <w:sz w:val="20"/>
                      <w:szCs w:val="20"/>
                      <w:lang w:eastAsia="es-CO"/>
                    </w:rPr>
                  </w:rPrChange>
                </w:rPr>
                <w:t>NPH</w:t>
              </w:r>
              <w:proofErr w:type="spellEnd"/>
              <w:r w:rsidRPr="008C3375">
                <w:rPr>
                  <w:rFonts w:ascii="Calibri" w:hAnsi="Calibri" w:cs="Calibri"/>
                  <w:sz w:val="16"/>
                  <w:szCs w:val="16"/>
                  <w:lang w:eastAsia="es-CO"/>
                  <w:rPrChange w:id="771" w:author="Diana Gonzalez Garcia" w:date="2021-05-28T16:25:00Z">
                    <w:rPr>
                      <w:rFonts w:ascii="Calibri" w:hAnsi="Calibri" w:cs="Calibri"/>
                      <w:sz w:val="20"/>
                      <w:szCs w:val="20"/>
                      <w:lang w:eastAsia="es-CO"/>
                    </w:rPr>
                  </w:rPrChange>
                </w:rPr>
                <w:t xml:space="preserve">, que tienen reconocimiento por parte de la Secretaría Distrital de Planeación, como Bienes de Interés Cultural dado que poseen un interés histórico, artístico, arquitectónico o urbanístico; y que reciben una tipificación según su carácter monumental (M), integral (I), o tipológico (T). Esta caracterización se almacena como atributo en el Sistema Integrado de Información Catastral – </w:t>
              </w:r>
              <w:proofErr w:type="spellStart"/>
              <w:proofErr w:type="gramStart"/>
              <w:r w:rsidRPr="008C3375">
                <w:rPr>
                  <w:rFonts w:ascii="Calibri" w:hAnsi="Calibri" w:cs="Calibri"/>
                  <w:sz w:val="16"/>
                  <w:szCs w:val="16"/>
                  <w:lang w:eastAsia="es-CO"/>
                  <w:rPrChange w:id="772" w:author="Diana Gonzalez Garcia" w:date="2021-05-28T16:25:00Z">
                    <w:rPr>
                      <w:rFonts w:ascii="Calibri" w:hAnsi="Calibri" w:cs="Calibri"/>
                      <w:sz w:val="20"/>
                      <w:szCs w:val="20"/>
                      <w:lang w:eastAsia="es-CO"/>
                    </w:rPr>
                  </w:rPrChange>
                </w:rPr>
                <w:t>SIIC</w:t>
              </w:r>
              <w:proofErr w:type="spellEnd"/>
              <w:r w:rsidRPr="008C3375">
                <w:rPr>
                  <w:rFonts w:ascii="Calibri" w:hAnsi="Calibri" w:cs="Calibri"/>
                  <w:sz w:val="16"/>
                  <w:szCs w:val="16"/>
                  <w:lang w:eastAsia="es-CO"/>
                  <w:rPrChange w:id="773" w:author="Diana Gonzalez Garcia" w:date="2021-05-28T16:25:00Z">
                    <w:rPr>
                      <w:rFonts w:ascii="Calibri" w:hAnsi="Calibri" w:cs="Calibri"/>
                      <w:sz w:val="20"/>
                      <w:szCs w:val="20"/>
                      <w:lang w:eastAsia="es-CO"/>
                    </w:rPr>
                  </w:rPrChange>
                </w:rPr>
                <w:t xml:space="preserve">  </w:t>
              </w:r>
              <w:r w:rsidRPr="008C3375">
                <w:rPr>
                  <w:rFonts w:ascii="Calibri" w:hAnsi="Calibri" w:cs="Calibri"/>
                  <w:i/>
                  <w:iCs/>
                  <w:sz w:val="16"/>
                  <w:szCs w:val="16"/>
                  <w:lang w:eastAsia="es-CO"/>
                  <w:rPrChange w:id="774" w:author="Diana Gonzalez Garcia" w:date="2021-05-28T16:25:00Z">
                    <w:rPr>
                      <w:rFonts w:ascii="Calibri" w:hAnsi="Calibri" w:cs="Calibri"/>
                      <w:i/>
                      <w:iCs/>
                      <w:sz w:val="20"/>
                      <w:szCs w:val="20"/>
                      <w:lang w:eastAsia="es-CO"/>
                    </w:rPr>
                  </w:rPrChange>
                </w:rPr>
                <w:t>(</w:t>
              </w:r>
              <w:proofErr w:type="gramEnd"/>
              <w:r w:rsidRPr="008C3375">
                <w:rPr>
                  <w:rFonts w:ascii="Calibri" w:hAnsi="Calibri" w:cs="Calibri"/>
                  <w:i/>
                  <w:iCs/>
                  <w:sz w:val="16"/>
                  <w:szCs w:val="16"/>
                  <w:lang w:eastAsia="es-CO"/>
                  <w:rPrChange w:id="775" w:author="Diana Gonzalez Garcia" w:date="2021-05-28T16:25:00Z">
                    <w:rPr>
                      <w:rFonts w:ascii="Calibri" w:hAnsi="Calibri" w:cs="Calibri"/>
                      <w:i/>
                      <w:iCs/>
                      <w:sz w:val="20"/>
                      <w:szCs w:val="20"/>
                      <w:lang w:eastAsia="es-CO"/>
                    </w:rPr>
                  </w:rPrChange>
                </w:rPr>
                <w:t xml:space="preserve">Predios con variable </w:t>
              </w:r>
              <w:proofErr w:type="spellStart"/>
              <w:r w:rsidRPr="008C3375">
                <w:rPr>
                  <w:rFonts w:ascii="Calibri" w:hAnsi="Calibri" w:cs="Calibri"/>
                  <w:i/>
                  <w:iCs/>
                  <w:sz w:val="16"/>
                  <w:szCs w:val="16"/>
                  <w:lang w:eastAsia="es-CO"/>
                  <w:rPrChange w:id="776" w:author="Diana Gonzalez Garcia" w:date="2021-05-28T16:25:00Z">
                    <w:rPr>
                      <w:rFonts w:ascii="Calibri" w:hAnsi="Calibri" w:cs="Calibri"/>
                      <w:i/>
                      <w:iCs/>
                      <w:sz w:val="20"/>
                      <w:szCs w:val="20"/>
                      <w:lang w:eastAsia="es-CO"/>
                    </w:rPr>
                  </w:rPrChange>
                </w:rPr>
                <w:t>CLASE_PREDIO</w:t>
              </w:r>
              <w:proofErr w:type="spellEnd"/>
              <w:r w:rsidRPr="008C3375">
                <w:rPr>
                  <w:rFonts w:ascii="Calibri" w:hAnsi="Calibri" w:cs="Calibri"/>
                  <w:i/>
                  <w:iCs/>
                  <w:sz w:val="16"/>
                  <w:szCs w:val="16"/>
                  <w:lang w:eastAsia="es-CO"/>
                  <w:rPrChange w:id="777" w:author="Diana Gonzalez Garcia" w:date="2021-05-28T16:25:00Z">
                    <w:rPr>
                      <w:rFonts w:ascii="Calibri" w:hAnsi="Calibri" w:cs="Calibri"/>
                      <w:i/>
                      <w:iCs/>
                      <w:sz w:val="20"/>
                      <w:szCs w:val="20"/>
                      <w:lang w:eastAsia="es-CO"/>
                    </w:rPr>
                  </w:rPrChange>
                </w:rPr>
                <w:t xml:space="preserve"> diferente de N).</w:t>
              </w:r>
            </w:ins>
          </w:p>
        </w:tc>
        <w:tc>
          <w:tcPr>
            <w:tcW w:w="1477" w:type="pct"/>
            <w:tcBorders>
              <w:top w:val="nil"/>
              <w:left w:val="nil"/>
              <w:bottom w:val="single" w:sz="4" w:space="0" w:color="auto"/>
              <w:right w:val="nil"/>
            </w:tcBorders>
            <w:shd w:val="clear" w:color="auto" w:fill="auto"/>
            <w:vAlign w:val="center"/>
            <w:hideMark/>
            <w:tcPrChange w:id="778" w:author="Diana Gonzalez Garcia" w:date="2021-05-28T16:25:00Z">
              <w:tcPr>
                <w:tcW w:w="6440" w:type="dxa"/>
                <w:tcBorders>
                  <w:top w:val="nil"/>
                  <w:left w:val="nil"/>
                  <w:bottom w:val="single" w:sz="4" w:space="0" w:color="auto"/>
                  <w:right w:val="nil"/>
                </w:tcBorders>
                <w:shd w:val="clear" w:color="auto" w:fill="auto"/>
                <w:vAlign w:val="center"/>
                <w:hideMark/>
              </w:tcPr>
            </w:tcPrChange>
          </w:tcPr>
          <w:p w14:paraId="0A84AA63" w14:textId="51680B34" w:rsidR="008C3375" w:rsidRPr="008C3375" w:rsidRDefault="008C3375" w:rsidP="008C3375">
            <w:pPr>
              <w:spacing w:after="0" w:line="240" w:lineRule="auto"/>
              <w:jc w:val="both"/>
              <w:rPr>
                <w:ins w:id="779" w:author="Diana Gonzalez Garcia" w:date="2021-05-28T16:25:00Z"/>
                <w:rFonts w:ascii="Calibri" w:hAnsi="Calibri" w:cs="Calibri"/>
                <w:sz w:val="16"/>
                <w:szCs w:val="16"/>
                <w:lang w:eastAsia="es-CO"/>
                <w:rPrChange w:id="780" w:author="Diana Gonzalez Garcia" w:date="2021-05-28T16:25:00Z">
                  <w:rPr>
                    <w:ins w:id="781" w:author="Diana Gonzalez Garcia" w:date="2021-05-28T16:25:00Z"/>
                    <w:rFonts w:ascii="Calibri" w:hAnsi="Calibri" w:cs="Calibri"/>
                    <w:sz w:val="20"/>
                    <w:szCs w:val="20"/>
                    <w:lang w:eastAsia="es-CO"/>
                  </w:rPr>
                </w:rPrChange>
              </w:rPr>
            </w:pPr>
            <w:ins w:id="782" w:author="Diana Gonzalez Garcia" w:date="2021-05-28T16:25:00Z">
              <w:r w:rsidRPr="008C3375">
                <w:rPr>
                  <w:rFonts w:ascii="Calibri" w:hAnsi="Calibri" w:cs="Calibri"/>
                  <w:sz w:val="16"/>
                  <w:szCs w:val="16"/>
                  <w:lang w:eastAsia="es-CO"/>
                  <w:rPrChange w:id="783" w:author="Diana Gonzalez Garcia" w:date="2021-05-28T16:25:00Z">
                    <w:rPr>
                      <w:rFonts w:ascii="Calibri" w:hAnsi="Calibri" w:cs="Calibri"/>
                      <w:sz w:val="20"/>
                      <w:szCs w:val="20"/>
                      <w:lang w:eastAsia="es-CO"/>
                    </w:rPr>
                  </w:rPrChange>
                </w:rPr>
                <w:t xml:space="preserve">Los predios </w:t>
              </w:r>
              <w:proofErr w:type="spellStart"/>
              <w:r w:rsidRPr="008C3375">
                <w:rPr>
                  <w:rFonts w:ascii="Calibri" w:hAnsi="Calibri" w:cs="Calibri"/>
                  <w:sz w:val="16"/>
                  <w:szCs w:val="16"/>
                  <w:lang w:eastAsia="es-CO"/>
                  <w:rPrChange w:id="784" w:author="Diana Gonzalez Garcia" w:date="2021-05-28T16:25:00Z">
                    <w:rPr>
                      <w:rFonts w:ascii="Calibri" w:hAnsi="Calibri" w:cs="Calibri"/>
                      <w:sz w:val="20"/>
                      <w:szCs w:val="20"/>
                      <w:lang w:eastAsia="es-CO"/>
                    </w:rPr>
                  </w:rPrChange>
                </w:rPr>
                <w:t>NPH</w:t>
              </w:r>
              <w:proofErr w:type="spellEnd"/>
              <w:r w:rsidRPr="008C3375">
                <w:rPr>
                  <w:rFonts w:ascii="Calibri" w:hAnsi="Calibri" w:cs="Calibri"/>
                  <w:sz w:val="16"/>
                  <w:szCs w:val="16"/>
                  <w:lang w:eastAsia="es-CO"/>
                  <w:rPrChange w:id="785" w:author="Diana Gonzalez Garcia" w:date="2021-05-28T16:25:00Z">
                    <w:rPr>
                      <w:rFonts w:ascii="Calibri" w:hAnsi="Calibri" w:cs="Calibri"/>
                      <w:sz w:val="20"/>
                      <w:szCs w:val="20"/>
                      <w:lang w:eastAsia="es-CO"/>
                    </w:rPr>
                  </w:rPrChange>
                </w:rPr>
                <w:t xml:space="preserve"> en categoría BIC son avalúos especiales como regla </w:t>
              </w:r>
            </w:ins>
            <w:ins w:id="786" w:author="Diana Gonzalez Garcia" w:date="2021-05-28T16:48:00Z">
              <w:r w:rsidR="00D203B1" w:rsidRPr="008C3375">
                <w:rPr>
                  <w:rFonts w:ascii="Calibri" w:hAnsi="Calibri" w:cs="Calibri"/>
                  <w:sz w:val="16"/>
                  <w:szCs w:val="16"/>
                  <w:lang w:eastAsia="es-CO"/>
                  <w:rPrChange w:id="787" w:author="Diana Gonzalez Garcia" w:date="2021-05-28T16:25:00Z">
                    <w:rPr>
                      <w:rFonts w:ascii="Calibri" w:hAnsi="Calibri" w:cs="Calibri"/>
                      <w:sz w:val="16"/>
                      <w:szCs w:val="16"/>
                      <w:lang w:eastAsia="es-CO"/>
                    </w:rPr>
                  </w:rPrChange>
                </w:rPr>
                <w:t>general; para</w:t>
              </w:r>
            </w:ins>
            <w:ins w:id="788" w:author="Diana Gonzalez Garcia" w:date="2021-05-28T16:25:00Z">
              <w:r w:rsidRPr="008C3375">
                <w:rPr>
                  <w:rFonts w:ascii="Calibri" w:hAnsi="Calibri" w:cs="Calibri"/>
                  <w:sz w:val="16"/>
                  <w:szCs w:val="16"/>
                  <w:lang w:eastAsia="es-CO"/>
                  <w:rPrChange w:id="789" w:author="Diana Gonzalez Garcia" w:date="2021-05-28T16:25:00Z">
                    <w:rPr>
                      <w:rFonts w:ascii="Calibri" w:hAnsi="Calibri" w:cs="Calibri"/>
                      <w:sz w:val="20"/>
                      <w:szCs w:val="20"/>
                      <w:lang w:eastAsia="es-CO"/>
                    </w:rPr>
                  </w:rPrChange>
                </w:rPr>
                <w:t xml:space="preserve"> estos predios, todas las unidades calificadas, independientemente del uso, serán avalúo especial.</w:t>
              </w:r>
            </w:ins>
          </w:p>
        </w:tc>
        <w:tc>
          <w:tcPr>
            <w:tcW w:w="537" w:type="pct"/>
            <w:tcBorders>
              <w:top w:val="nil"/>
              <w:left w:val="single" w:sz="4" w:space="0" w:color="auto"/>
              <w:bottom w:val="single" w:sz="4" w:space="0" w:color="auto"/>
              <w:right w:val="single" w:sz="8" w:space="0" w:color="auto"/>
            </w:tcBorders>
            <w:shd w:val="clear" w:color="auto" w:fill="auto"/>
            <w:noWrap/>
            <w:vAlign w:val="center"/>
            <w:hideMark/>
            <w:tcPrChange w:id="790" w:author="Diana Gonzalez Garcia" w:date="2021-05-28T16:25:00Z">
              <w:tcPr>
                <w:tcW w:w="2340" w:type="dxa"/>
                <w:tcBorders>
                  <w:top w:val="nil"/>
                  <w:left w:val="single" w:sz="4" w:space="0" w:color="auto"/>
                  <w:bottom w:val="single" w:sz="4" w:space="0" w:color="auto"/>
                  <w:right w:val="single" w:sz="8" w:space="0" w:color="auto"/>
                </w:tcBorders>
                <w:shd w:val="clear" w:color="auto" w:fill="auto"/>
                <w:noWrap/>
                <w:vAlign w:val="center"/>
                <w:hideMark/>
              </w:tcPr>
            </w:tcPrChange>
          </w:tcPr>
          <w:p w14:paraId="1E893FAE" w14:textId="77777777" w:rsidR="008C3375" w:rsidRPr="008C3375" w:rsidRDefault="008C3375" w:rsidP="008C3375">
            <w:pPr>
              <w:spacing w:after="0" w:line="240" w:lineRule="auto"/>
              <w:jc w:val="center"/>
              <w:rPr>
                <w:ins w:id="791" w:author="Diana Gonzalez Garcia" w:date="2021-05-28T16:25:00Z"/>
                <w:rFonts w:ascii="Calibri" w:hAnsi="Calibri" w:cs="Calibri"/>
                <w:color w:val="FF0000"/>
                <w:sz w:val="16"/>
                <w:szCs w:val="16"/>
                <w:lang w:eastAsia="es-CO"/>
                <w:rPrChange w:id="792" w:author="Diana Gonzalez Garcia" w:date="2021-05-28T16:25:00Z">
                  <w:rPr>
                    <w:ins w:id="793" w:author="Diana Gonzalez Garcia" w:date="2021-05-28T16:25:00Z"/>
                    <w:rFonts w:ascii="Calibri" w:hAnsi="Calibri" w:cs="Calibri"/>
                    <w:color w:val="FF0000"/>
                    <w:sz w:val="20"/>
                    <w:szCs w:val="20"/>
                    <w:lang w:eastAsia="es-CO"/>
                  </w:rPr>
                </w:rPrChange>
              </w:rPr>
            </w:pPr>
            <w:ins w:id="794" w:author="Diana Gonzalez Garcia" w:date="2021-05-28T16:25:00Z">
              <w:r w:rsidRPr="008C3375">
                <w:rPr>
                  <w:rFonts w:ascii="Calibri" w:hAnsi="Calibri" w:cs="Calibri"/>
                  <w:color w:val="FF0000"/>
                  <w:sz w:val="16"/>
                  <w:szCs w:val="16"/>
                  <w:lang w:eastAsia="es-CO"/>
                  <w:rPrChange w:id="795" w:author="Diana Gonzalez Garcia" w:date="2021-05-28T16:25:00Z">
                    <w:rPr>
                      <w:rFonts w:ascii="Calibri" w:hAnsi="Calibri" w:cs="Calibri"/>
                      <w:color w:val="FF0000"/>
                      <w:sz w:val="20"/>
                      <w:szCs w:val="20"/>
                      <w:lang w:eastAsia="es-CO"/>
                    </w:rPr>
                  </w:rPrChange>
                </w:rPr>
                <w:t>11</w:t>
              </w:r>
            </w:ins>
          </w:p>
        </w:tc>
      </w:tr>
      <w:tr w:rsidR="008C3375" w:rsidRPr="008C3375" w14:paraId="76825E1A" w14:textId="77777777" w:rsidTr="008C3375">
        <w:tblPrEx>
          <w:tblPrExChange w:id="796" w:author="Diana Gonzalez Garcia" w:date="2021-05-28T16:25:00Z">
            <w:tblPrEx>
              <w:tblW w:w="21800" w:type="dxa"/>
            </w:tblPrEx>
          </w:tblPrExChange>
        </w:tblPrEx>
        <w:trPr>
          <w:trHeight w:val="1080"/>
          <w:ins w:id="797" w:author="Diana Gonzalez Garcia" w:date="2021-05-28T16:25:00Z"/>
          <w:trPrChange w:id="798" w:author="Diana Gonzalez Garcia" w:date="2021-05-28T16:25:00Z">
            <w:trPr>
              <w:trHeight w:val="1080"/>
            </w:trPr>
          </w:trPrChange>
        </w:trPr>
        <w:tc>
          <w:tcPr>
            <w:tcW w:w="427" w:type="pct"/>
            <w:tcBorders>
              <w:top w:val="nil"/>
              <w:left w:val="single" w:sz="8" w:space="0" w:color="auto"/>
              <w:bottom w:val="single" w:sz="4" w:space="0" w:color="auto"/>
              <w:right w:val="single" w:sz="4" w:space="0" w:color="auto"/>
            </w:tcBorders>
            <w:shd w:val="clear" w:color="auto" w:fill="auto"/>
            <w:vAlign w:val="center"/>
            <w:hideMark/>
            <w:tcPrChange w:id="799" w:author="Diana Gonzalez Garcia" w:date="2021-05-28T16:25:00Z">
              <w:tcPr>
                <w:tcW w:w="1860" w:type="dxa"/>
                <w:gridSpan w:val="2"/>
                <w:tcBorders>
                  <w:top w:val="nil"/>
                  <w:left w:val="single" w:sz="8" w:space="0" w:color="auto"/>
                  <w:bottom w:val="single" w:sz="4" w:space="0" w:color="auto"/>
                  <w:right w:val="single" w:sz="4" w:space="0" w:color="auto"/>
                </w:tcBorders>
                <w:shd w:val="clear" w:color="auto" w:fill="auto"/>
                <w:vAlign w:val="center"/>
                <w:hideMark/>
              </w:tcPr>
            </w:tcPrChange>
          </w:tcPr>
          <w:p w14:paraId="097344C4" w14:textId="77777777" w:rsidR="008C3375" w:rsidRPr="008C3375" w:rsidRDefault="008C3375" w:rsidP="008C3375">
            <w:pPr>
              <w:spacing w:after="0" w:line="240" w:lineRule="auto"/>
              <w:jc w:val="center"/>
              <w:rPr>
                <w:ins w:id="800" w:author="Diana Gonzalez Garcia" w:date="2021-05-28T16:25:00Z"/>
                <w:rFonts w:ascii="Calibri" w:hAnsi="Calibri" w:cs="Calibri"/>
                <w:sz w:val="16"/>
                <w:szCs w:val="16"/>
                <w:lang w:eastAsia="es-CO"/>
                <w:rPrChange w:id="801" w:author="Diana Gonzalez Garcia" w:date="2021-05-28T16:25:00Z">
                  <w:rPr>
                    <w:ins w:id="802" w:author="Diana Gonzalez Garcia" w:date="2021-05-28T16:25:00Z"/>
                    <w:rFonts w:ascii="Calibri" w:hAnsi="Calibri" w:cs="Calibri"/>
                    <w:sz w:val="20"/>
                    <w:szCs w:val="20"/>
                    <w:lang w:eastAsia="es-CO"/>
                  </w:rPr>
                </w:rPrChange>
              </w:rPr>
            </w:pPr>
            <w:proofErr w:type="spellStart"/>
            <w:ins w:id="803" w:author="Diana Gonzalez Garcia" w:date="2021-05-28T16:25:00Z">
              <w:r w:rsidRPr="008C3375">
                <w:rPr>
                  <w:rFonts w:ascii="Calibri" w:hAnsi="Calibri" w:cs="Calibri"/>
                  <w:sz w:val="16"/>
                  <w:szCs w:val="16"/>
                  <w:lang w:eastAsia="es-CO"/>
                  <w:rPrChange w:id="804" w:author="Diana Gonzalez Garcia" w:date="2021-05-28T16:25:00Z">
                    <w:rPr>
                      <w:rFonts w:ascii="Calibri" w:hAnsi="Calibri" w:cs="Calibri"/>
                      <w:sz w:val="20"/>
                      <w:szCs w:val="20"/>
                      <w:lang w:eastAsia="es-CO"/>
                    </w:rPr>
                  </w:rPrChange>
                </w:rPr>
                <w:t>AV_ESP_MUL</w:t>
              </w:r>
              <w:proofErr w:type="spellEnd"/>
            </w:ins>
          </w:p>
        </w:tc>
        <w:tc>
          <w:tcPr>
            <w:tcW w:w="2560" w:type="pct"/>
            <w:gridSpan w:val="2"/>
            <w:tcBorders>
              <w:top w:val="single" w:sz="4" w:space="0" w:color="auto"/>
              <w:left w:val="nil"/>
              <w:bottom w:val="single" w:sz="4" w:space="0" w:color="auto"/>
              <w:right w:val="single" w:sz="4" w:space="0" w:color="000000"/>
            </w:tcBorders>
            <w:shd w:val="clear" w:color="auto" w:fill="auto"/>
            <w:vAlign w:val="center"/>
            <w:hideMark/>
            <w:tcPrChange w:id="805" w:author="Diana Gonzalez Garcia" w:date="2021-05-28T16:25:00Z">
              <w:tcPr>
                <w:tcW w:w="11160" w:type="dxa"/>
                <w:gridSpan w:val="6"/>
                <w:tcBorders>
                  <w:top w:val="single" w:sz="4" w:space="0" w:color="auto"/>
                  <w:left w:val="nil"/>
                  <w:bottom w:val="single" w:sz="4" w:space="0" w:color="auto"/>
                  <w:right w:val="single" w:sz="4" w:space="0" w:color="000000"/>
                </w:tcBorders>
                <w:shd w:val="clear" w:color="auto" w:fill="auto"/>
                <w:vAlign w:val="center"/>
                <w:hideMark/>
              </w:tcPr>
            </w:tcPrChange>
          </w:tcPr>
          <w:p w14:paraId="2621CCFA" w14:textId="77777777" w:rsidR="008C3375" w:rsidRPr="008C3375" w:rsidRDefault="008C3375" w:rsidP="008C3375">
            <w:pPr>
              <w:spacing w:after="0" w:line="240" w:lineRule="auto"/>
              <w:jc w:val="both"/>
              <w:rPr>
                <w:ins w:id="806" w:author="Diana Gonzalez Garcia" w:date="2021-05-28T16:25:00Z"/>
                <w:rFonts w:ascii="Calibri" w:hAnsi="Calibri" w:cs="Calibri"/>
                <w:sz w:val="16"/>
                <w:szCs w:val="16"/>
                <w:lang w:eastAsia="es-CO"/>
                <w:rPrChange w:id="807" w:author="Diana Gonzalez Garcia" w:date="2021-05-28T16:25:00Z">
                  <w:rPr>
                    <w:ins w:id="808" w:author="Diana Gonzalez Garcia" w:date="2021-05-28T16:25:00Z"/>
                    <w:rFonts w:ascii="Calibri" w:hAnsi="Calibri" w:cs="Calibri"/>
                    <w:sz w:val="20"/>
                    <w:szCs w:val="20"/>
                    <w:lang w:eastAsia="es-CO"/>
                  </w:rPr>
                </w:rPrChange>
              </w:rPr>
            </w:pPr>
            <w:ins w:id="809" w:author="Diana Gonzalez Garcia" w:date="2021-05-28T16:25:00Z">
              <w:r w:rsidRPr="008C3375">
                <w:rPr>
                  <w:rFonts w:ascii="Calibri" w:hAnsi="Calibri" w:cs="Calibri"/>
                  <w:sz w:val="16"/>
                  <w:szCs w:val="16"/>
                  <w:lang w:eastAsia="es-CO"/>
                  <w:rPrChange w:id="810" w:author="Diana Gonzalez Garcia" w:date="2021-05-28T16:25:00Z">
                    <w:rPr>
                      <w:rFonts w:ascii="Calibri" w:hAnsi="Calibri" w:cs="Calibri"/>
                      <w:sz w:val="20"/>
                      <w:szCs w:val="20"/>
                      <w:lang w:eastAsia="es-CO"/>
                    </w:rPr>
                  </w:rPrChange>
                </w:rPr>
                <w:t xml:space="preserve"> - Predios con mezcla de usos liquidados por Tabla de Valores Unitarios de Construcción y Modelos Econométricos</w:t>
              </w:r>
              <w:r w:rsidRPr="008C3375">
                <w:rPr>
                  <w:rFonts w:ascii="Calibri" w:hAnsi="Calibri" w:cs="Calibri"/>
                  <w:sz w:val="16"/>
                  <w:szCs w:val="16"/>
                  <w:lang w:eastAsia="es-CO"/>
                  <w:rPrChange w:id="811" w:author="Diana Gonzalez Garcia" w:date="2021-05-28T16:25:00Z">
                    <w:rPr>
                      <w:rFonts w:ascii="Calibri" w:hAnsi="Calibri" w:cs="Calibri"/>
                      <w:sz w:val="20"/>
                      <w:szCs w:val="20"/>
                      <w:lang w:eastAsia="es-CO"/>
                    </w:rPr>
                  </w:rPrChange>
                </w:rPr>
                <w:br/>
                <w:t xml:space="preserve">Predios con más de una unidad calificada y que poseen usos que son liquidados por medio de tablas de valores unitarios de construcción y otros por modelo. A esta categoría solo pertenecerán los predios cuyo uso predominante no sea estimado por modelo econométrico. (SI EL USO PREDOMINANTE ES DE TABLA DE CONSTRUCCIÓN SE DEBE HACER AVALÚO ESPECIAL). </w:t>
              </w:r>
            </w:ins>
          </w:p>
        </w:tc>
        <w:tc>
          <w:tcPr>
            <w:tcW w:w="1477" w:type="pct"/>
            <w:tcBorders>
              <w:top w:val="nil"/>
              <w:left w:val="nil"/>
              <w:bottom w:val="single" w:sz="4" w:space="0" w:color="auto"/>
              <w:right w:val="nil"/>
            </w:tcBorders>
            <w:shd w:val="clear" w:color="auto" w:fill="auto"/>
            <w:vAlign w:val="center"/>
            <w:hideMark/>
            <w:tcPrChange w:id="812" w:author="Diana Gonzalez Garcia" w:date="2021-05-28T16:25:00Z">
              <w:tcPr>
                <w:tcW w:w="6440" w:type="dxa"/>
                <w:tcBorders>
                  <w:top w:val="nil"/>
                  <w:left w:val="nil"/>
                  <w:bottom w:val="single" w:sz="4" w:space="0" w:color="auto"/>
                  <w:right w:val="nil"/>
                </w:tcBorders>
                <w:shd w:val="clear" w:color="auto" w:fill="auto"/>
                <w:vAlign w:val="center"/>
                <w:hideMark/>
              </w:tcPr>
            </w:tcPrChange>
          </w:tcPr>
          <w:p w14:paraId="79C14804" w14:textId="77777777" w:rsidR="008C3375" w:rsidRPr="008C3375" w:rsidRDefault="008C3375" w:rsidP="008C3375">
            <w:pPr>
              <w:spacing w:after="0" w:line="240" w:lineRule="auto"/>
              <w:jc w:val="both"/>
              <w:rPr>
                <w:ins w:id="813" w:author="Diana Gonzalez Garcia" w:date="2021-05-28T16:25:00Z"/>
                <w:rFonts w:ascii="Calibri" w:hAnsi="Calibri" w:cs="Calibri"/>
                <w:sz w:val="16"/>
                <w:szCs w:val="16"/>
                <w:lang w:eastAsia="es-CO"/>
                <w:rPrChange w:id="814" w:author="Diana Gonzalez Garcia" w:date="2021-05-28T16:25:00Z">
                  <w:rPr>
                    <w:ins w:id="815" w:author="Diana Gonzalez Garcia" w:date="2021-05-28T16:25:00Z"/>
                    <w:rFonts w:ascii="Calibri" w:hAnsi="Calibri" w:cs="Calibri"/>
                    <w:sz w:val="20"/>
                    <w:szCs w:val="20"/>
                    <w:lang w:eastAsia="es-CO"/>
                  </w:rPr>
                </w:rPrChange>
              </w:rPr>
            </w:pPr>
            <w:ins w:id="816" w:author="Diana Gonzalez Garcia" w:date="2021-05-28T16:25:00Z">
              <w:r w:rsidRPr="008C3375">
                <w:rPr>
                  <w:rFonts w:ascii="Calibri" w:hAnsi="Calibri" w:cs="Calibri"/>
                  <w:sz w:val="16"/>
                  <w:szCs w:val="16"/>
                  <w:lang w:eastAsia="es-CO"/>
                  <w:rPrChange w:id="817" w:author="Diana Gonzalez Garcia" w:date="2021-05-28T16:25:00Z">
                    <w:rPr>
                      <w:rFonts w:ascii="Calibri" w:hAnsi="Calibri" w:cs="Calibri"/>
                      <w:sz w:val="20"/>
                      <w:szCs w:val="20"/>
                      <w:lang w:eastAsia="es-CO"/>
                    </w:rPr>
                  </w:rPrChange>
                </w:rPr>
                <w:t>Para los predios en esta condición, todas las unidades calificadas, independientemente del uso, serán avalúo especial</w:t>
              </w:r>
            </w:ins>
          </w:p>
        </w:tc>
        <w:tc>
          <w:tcPr>
            <w:tcW w:w="537" w:type="pct"/>
            <w:tcBorders>
              <w:top w:val="nil"/>
              <w:left w:val="single" w:sz="4" w:space="0" w:color="auto"/>
              <w:bottom w:val="single" w:sz="4" w:space="0" w:color="auto"/>
              <w:right w:val="single" w:sz="8" w:space="0" w:color="auto"/>
            </w:tcBorders>
            <w:shd w:val="clear" w:color="auto" w:fill="auto"/>
            <w:vAlign w:val="center"/>
            <w:hideMark/>
            <w:tcPrChange w:id="818" w:author="Diana Gonzalez Garcia" w:date="2021-05-28T16:25:00Z">
              <w:tcPr>
                <w:tcW w:w="2340" w:type="dxa"/>
                <w:tcBorders>
                  <w:top w:val="nil"/>
                  <w:left w:val="single" w:sz="4" w:space="0" w:color="auto"/>
                  <w:bottom w:val="single" w:sz="4" w:space="0" w:color="auto"/>
                  <w:right w:val="single" w:sz="8" w:space="0" w:color="auto"/>
                </w:tcBorders>
                <w:shd w:val="clear" w:color="auto" w:fill="auto"/>
                <w:vAlign w:val="center"/>
                <w:hideMark/>
              </w:tcPr>
            </w:tcPrChange>
          </w:tcPr>
          <w:p w14:paraId="06F4C04F" w14:textId="77777777" w:rsidR="008C3375" w:rsidRPr="008C3375" w:rsidRDefault="008C3375" w:rsidP="008C3375">
            <w:pPr>
              <w:spacing w:after="0" w:line="240" w:lineRule="auto"/>
              <w:jc w:val="center"/>
              <w:rPr>
                <w:ins w:id="819" w:author="Diana Gonzalez Garcia" w:date="2021-05-28T16:25:00Z"/>
                <w:rFonts w:ascii="Calibri" w:hAnsi="Calibri" w:cs="Calibri"/>
                <w:color w:val="FF0000"/>
                <w:sz w:val="16"/>
                <w:szCs w:val="16"/>
                <w:lang w:eastAsia="es-CO"/>
                <w:rPrChange w:id="820" w:author="Diana Gonzalez Garcia" w:date="2021-05-28T16:25:00Z">
                  <w:rPr>
                    <w:ins w:id="821" w:author="Diana Gonzalez Garcia" w:date="2021-05-28T16:25:00Z"/>
                    <w:rFonts w:ascii="Calibri" w:hAnsi="Calibri" w:cs="Calibri"/>
                    <w:color w:val="FF0000"/>
                    <w:sz w:val="20"/>
                    <w:szCs w:val="20"/>
                    <w:lang w:eastAsia="es-CO"/>
                  </w:rPr>
                </w:rPrChange>
              </w:rPr>
            </w:pPr>
            <w:ins w:id="822" w:author="Diana Gonzalez Garcia" w:date="2021-05-28T16:25:00Z">
              <w:r w:rsidRPr="008C3375">
                <w:rPr>
                  <w:rFonts w:ascii="Calibri" w:hAnsi="Calibri" w:cs="Calibri"/>
                  <w:color w:val="FF0000"/>
                  <w:sz w:val="16"/>
                  <w:szCs w:val="16"/>
                  <w:lang w:eastAsia="es-CO"/>
                  <w:rPrChange w:id="823" w:author="Diana Gonzalez Garcia" w:date="2021-05-28T16:25:00Z">
                    <w:rPr>
                      <w:rFonts w:ascii="Calibri" w:hAnsi="Calibri" w:cs="Calibri"/>
                      <w:color w:val="FF0000"/>
                      <w:sz w:val="20"/>
                      <w:szCs w:val="20"/>
                      <w:lang w:eastAsia="es-CO"/>
                    </w:rPr>
                  </w:rPrChange>
                </w:rPr>
                <w:t>43</w:t>
              </w:r>
            </w:ins>
          </w:p>
        </w:tc>
      </w:tr>
      <w:tr w:rsidR="008C3375" w:rsidRPr="008C3375" w14:paraId="60A10A1F" w14:textId="77777777" w:rsidTr="008C3375">
        <w:tblPrEx>
          <w:tblPrExChange w:id="824" w:author="Diana Gonzalez Garcia" w:date="2021-05-28T16:25:00Z">
            <w:tblPrEx>
              <w:tblW w:w="21800" w:type="dxa"/>
            </w:tblPrEx>
          </w:tblPrExChange>
        </w:tblPrEx>
        <w:trPr>
          <w:trHeight w:val="270"/>
          <w:ins w:id="825" w:author="Diana Gonzalez Garcia" w:date="2021-05-28T16:25:00Z"/>
          <w:trPrChange w:id="826" w:author="Diana Gonzalez Garcia" w:date="2021-05-28T16:25:00Z">
            <w:trPr>
              <w:trHeight w:val="270"/>
            </w:trPr>
          </w:trPrChange>
        </w:trPr>
        <w:tc>
          <w:tcPr>
            <w:tcW w:w="5000" w:type="pct"/>
            <w:gridSpan w:val="5"/>
            <w:tcBorders>
              <w:top w:val="single" w:sz="4" w:space="0" w:color="auto"/>
              <w:left w:val="single" w:sz="8" w:space="0" w:color="auto"/>
              <w:bottom w:val="single" w:sz="8" w:space="0" w:color="auto"/>
              <w:right w:val="single" w:sz="8" w:space="0" w:color="000000"/>
            </w:tcBorders>
            <w:shd w:val="clear" w:color="auto" w:fill="auto"/>
            <w:noWrap/>
            <w:vAlign w:val="center"/>
            <w:hideMark/>
            <w:tcPrChange w:id="827" w:author="Diana Gonzalez Garcia" w:date="2021-05-28T16:25:00Z">
              <w:tcPr>
                <w:tcW w:w="21800" w:type="dxa"/>
                <w:gridSpan w:val="10"/>
                <w:tcBorders>
                  <w:top w:val="single" w:sz="4" w:space="0" w:color="auto"/>
                  <w:left w:val="single" w:sz="8" w:space="0" w:color="auto"/>
                  <w:bottom w:val="single" w:sz="8" w:space="0" w:color="auto"/>
                  <w:right w:val="single" w:sz="8" w:space="0" w:color="000000"/>
                </w:tcBorders>
                <w:shd w:val="clear" w:color="auto" w:fill="auto"/>
                <w:noWrap/>
                <w:vAlign w:val="center"/>
                <w:hideMark/>
              </w:tcPr>
            </w:tcPrChange>
          </w:tcPr>
          <w:p w14:paraId="02610F9F" w14:textId="77777777" w:rsidR="008C3375" w:rsidRPr="008C3375" w:rsidRDefault="008C3375" w:rsidP="008C3375">
            <w:pPr>
              <w:spacing w:after="0" w:line="240" w:lineRule="auto"/>
              <w:jc w:val="center"/>
              <w:rPr>
                <w:ins w:id="828" w:author="Diana Gonzalez Garcia" w:date="2021-05-28T16:25:00Z"/>
                <w:rFonts w:ascii="Calibri" w:hAnsi="Calibri" w:cs="Calibri"/>
                <w:b/>
                <w:bCs/>
                <w:sz w:val="16"/>
                <w:szCs w:val="16"/>
                <w:lang w:eastAsia="es-CO"/>
                <w:rPrChange w:id="829" w:author="Diana Gonzalez Garcia" w:date="2021-05-28T16:25:00Z">
                  <w:rPr>
                    <w:ins w:id="830" w:author="Diana Gonzalez Garcia" w:date="2021-05-28T16:25:00Z"/>
                    <w:rFonts w:ascii="Calibri" w:hAnsi="Calibri" w:cs="Calibri"/>
                    <w:b/>
                    <w:bCs/>
                    <w:sz w:val="20"/>
                    <w:szCs w:val="20"/>
                    <w:lang w:eastAsia="es-CO"/>
                  </w:rPr>
                </w:rPrChange>
              </w:rPr>
            </w:pPr>
            <w:ins w:id="831" w:author="Diana Gonzalez Garcia" w:date="2021-05-28T16:25:00Z">
              <w:r w:rsidRPr="008C3375">
                <w:rPr>
                  <w:rFonts w:ascii="Calibri" w:hAnsi="Calibri" w:cs="Calibri"/>
                  <w:b/>
                  <w:bCs/>
                  <w:sz w:val="16"/>
                  <w:szCs w:val="16"/>
                  <w:lang w:eastAsia="es-CO"/>
                  <w:rPrChange w:id="832" w:author="Diana Gonzalez Garcia" w:date="2021-05-28T16:25:00Z">
                    <w:rPr>
                      <w:rFonts w:ascii="Calibri" w:hAnsi="Calibri" w:cs="Calibri"/>
                      <w:b/>
                      <w:bCs/>
                      <w:sz w:val="20"/>
                      <w:szCs w:val="20"/>
                      <w:lang w:eastAsia="es-CO"/>
                    </w:rPr>
                  </w:rPrChange>
                </w:rPr>
                <w:t>Predios con Avalúo Especial - Predios Identificados en la etapa de Validación de la Liquidación - Sensibilidad</w:t>
              </w:r>
            </w:ins>
          </w:p>
        </w:tc>
      </w:tr>
      <w:tr w:rsidR="008C3375" w:rsidRPr="008C3375" w14:paraId="05D201E5" w14:textId="77777777" w:rsidTr="008C3375">
        <w:tblPrEx>
          <w:tblPrExChange w:id="833" w:author="Diana Gonzalez Garcia" w:date="2021-05-28T16:25:00Z">
            <w:tblPrEx>
              <w:tblW w:w="21800" w:type="dxa"/>
            </w:tblPrEx>
          </w:tblPrExChange>
        </w:tblPrEx>
        <w:trPr>
          <w:trHeight w:val="765"/>
          <w:ins w:id="834" w:author="Diana Gonzalez Garcia" w:date="2021-05-28T16:25:00Z"/>
          <w:trPrChange w:id="835" w:author="Diana Gonzalez Garcia" w:date="2021-05-28T16:25:00Z">
            <w:trPr>
              <w:trHeight w:val="765"/>
            </w:trPr>
          </w:trPrChange>
        </w:trPr>
        <w:tc>
          <w:tcPr>
            <w:tcW w:w="427" w:type="pct"/>
            <w:tcBorders>
              <w:top w:val="nil"/>
              <w:left w:val="single" w:sz="8" w:space="0" w:color="auto"/>
              <w:bottom w:val="single" w:sz="4" w:space="0" w:color="auto"/>
              <w:right w:val="single" w:sz="4" w:space="0" w:color="auto"/>
            </w:tcBorders>
            <w:shd w:val="clear" w:color="auto" w:fill="auto"/>
            <w:vAlign w:val="center"/>
            <w:hideMark/>
            <w:tcPrChange w:id="836" w:author="Diana Gonzalez Garcia" w:date="2021-05-28T16:25:00Z">
              <w:tcPr>
                <w:tcW w:w="1860" w:type="dxa"/>
                <w:gridSpan w:val="2"/>
                <w:tcBorders>
                  <w:top w:val="nil"/>
                  <w:left w:val="single" w:sz="8" w:space="0" w:color="auto"/>
                  <w:bottom w:val="single" w:sz="4" w:space="0" w:color="auto"/>
                  <w:right w:val="single" w:sz="4" w:space="0" w:color="auto"/>
                </w:tcBorders>
                <w:shd w:val="clear" w:color="auto" w:fill="auto"/>
                <w:vAlign w:val="center"/>
                <w:hideMark/>
              </w:tcPr>
            </w:tcPrChange>
          </w:tcPr>
          <w:p w14:paraId="1D0E2C6B" w14:textId="77777777" w:rsidR="008C3375" w:rsidRPr="008C3375" w:rsidRDefault="008C3375" w:rsidP="008C3375">
            <w:pPr>
              <w:spacing w:after="0" w:line="240" w:lineRule="auto"/>
              <w:jc w:val="center"/>
              <w:rPr>
                <w:ins w:id="837" w:author="Diana Gonzalez Garcia" w:date="2021-05-28T16:25:00Z"/>
                <w:rFonts w:ascii="Calibri" w:hAnsi="Calibri" w:cs="Calibri"/>
                <w:sz w:val="16"/>
                <w:szCs w:val="16"/>
                <w:lang w:eastAsia="es-CO"/>
                <w:rPrChange w:id="838" w:author="Diana Gonzalez Garcia" w:date="2021-05-28T16:25:00Z">
                  <w:rPr>
                    <w:ins w:id="839" w:author="Diana Gonzalez Garcia" w:date="2021-05-28T16:25:00Z"/>
                    <w:rFonts w:ascii="Calibri" w:hAnsi="Calibri" w:cs="Calibri"/>
                    <w:sz w:val="20"/>
                    <w:szCs w:val="20"/>
                    <w:lang w:eastAsia="es-CO"/>
                  </w:rPr>
                </w:rPrChange>
              </w:rPr>
            </w:pPr>
            <w:proofErr w:type="spellStart"/>
            <w:ins w:id="840" w:author="Diana Gonzalez Garcia" w:date="2021-05-28T16:25:00Z">
              <w:r w:rsidRPr="008C3375">
                <w:rPr>
                  <w:rFonts w:ascii="Calibri" w:hAnsi="Calibri" w:cs="Calibri"/>
                  <w:sz w:val="16"/>
                  <w:szCs w:val="16"/>
                  <w:lang w:eastAsia="es-CO"/>
                  <w:rPrChange w:id="841" w:author="Diana Gonzalez Garcia" w:date="2021-05-28T16:25:00Z">
                    <w:rPr>
                      <w:rFonts w:ascii="Calibri" w:hAnsi="Calibri" w:cs="Calibri"/>
                      <w:sz w:val="20"/>
                      <w:szCs w:val="20"/>
                      <w:lang w:eastAsia="es-CO"/>
                    </w:rPr>
                  </w:rPrChange>
                </w:rPr>
                <w:t>AV_ESP_TAB</w:t>
              </w:r>
              <w:proofErr w:type="spellEnd"/>
            </w:ins>
          </w:p>
        </w:tc>
        <w:tc>
          <w:tcPr>
            <w:tcW w:w="2560" w:type="pct"/>
            <w:gridSpan w:val="2"/>
            <w:tcBorders>
              <w:top w:val="single" w:sz="8" w:space="0" w:color="auto"/>
              <w:left w:val="nil"/>
              <w:bottom w:val="single" w:sz="4" w:space="0" w:color="auto"/>
              <w:right w:val="single" w:sz="4" w:space="0" w:color="000000"/>
            </w:tcBorders>
            <w:shd w:val="clear" w:color="auto" w:fill="auto"/>
            <w:vAlign w:val="center"/>
            <w:hideMark/>
            <w:tcPrChange w:id="842" w:author="Diana Gonzalez Garcia" w:date="2021-05-28T16:25:00Z">
              <w:tcPr>
                <w:tcW w:w="11160" w:type="dxa"/>
                <w:gridSpan w:val="6"/>
                <w:tcBorders>
                  <w:top w:val="single" w:sz="8" w:space="0" w:color="auto"/>
                  <w:left w:val="nil"/>
                  <w:bottom w:val="single" w:sz="4" w:space="0" w:color="auto"/>
                  <w:right w:val="single" w:sz="4" w:space="0" w:color="000000"/>
                </w:tcBorders>
                <w:shd w:val="clear" w:color="auto" w:fill="auto"/>
                <w:vAlign w:val="center"/>
                <w:hideMark/>
              </w:tcPr>
            </w:tcPrChange>
          </w:tcPr>
          <w:p w14:paraId="43CAD798" w14:textId="7384FAF2" w:rsidR="008C3375" w:rsidRPr="008C3375" w:rsidRDefault="008C3375" w:rsidP="008C3375">
            <w:pPr>
              <w:spacing w:after="0" w:line="240" w:lineRule="auto"/>
              <w:jc w:val="both"/>
              <w:rPr>
                <w:ins w:id="843" w:author="Diana Gonzalez Garcia" w:date="2021-05-28T16:25:00Z"/>
                <w:rFonts w:ascii="Calibri" w:hAnsi="Calibri" w:cs="Calibri"/>
                <w:sz w:val="16"/>
                <w:szCs w:val="16"/>
                <w:lang w:eastAsia="es-CO"/>
                <w:rPrChange w:id="844" w:author="Diana Gonzalez Garcia" w:date="2021-05-28T16:25:00Z">
                  <w:rPr>
                    <w:ins w:id="845" w:author="Diana Gonzalez Garcia" w:date="2021-05-28T16:25:00Z"/>
                    <w:rFonts w:ascii="Calibri" w:hAnsi="Calibri" w:cs="Calibri"/>
                    <w:sz w:val="20"/>
                    <w:szCs w:val="20"/>
                    <w:lang w:eastAsia="es-CO"/>
                  </w:rPr>
                </w:rPrChange>
              </w:rPr>
            </w:pPr>
            <w:ins w:id="846" w:author="Diana Gonzalez Garcia" w:date="2021-05-28T16:25:00Z">
              <w:r w:rsidRPr="008C3375">
                <w:rPr>
                  <w:rFonts w:ascii="Calibri" w:hAnsi="Calibri" w:cs="Calibri"/>
                  <w:sz w:val="16"/>
                  <w:szCs w:val="16"/>
                  <w:lang w:eastAsia="es-CO"/>
                  <w:rPrChange w:id="847" w:author="Diana Gonzalez Garcia" w:date="2021-05-28T16:25:00Z">
                    <w:rPr>
                      <w:rFonts w:ascii="Calibri" w:hAnsi="Calibri" w:cs="Calibri"/>
                      <w:sz w:val="20"/>
                      <w:szCs w:val="20"/>
                      <w:lang w:eastAsia="es-CO"/>
                    </w:rPr>
                  </w:rPrChange>
                </w:rPr>
                <w:t xml:space="preserve">Predios a los cuales </w:t>
              </w:r>
            </w:ins>
            <w:ins w:id="848" w:author="Diana Gonzalez Garcia" w:date="2021-05-28T16:48:00Z">
              <w:r w:rsidR="00D203B1" w:rsidRPr="008C3375">
                <w:rPr>
                  <w:rFonts w:ascii="Calibri" w:hAnsi="Calibri" w:cs="Calibri"/>
                  <w:sz w:val="16"/>
                  <w:szCs w:val="16"/>
                  <w:lang w:eastAsia="es-CO"/>
                  <w:rPrChange w:id="849" w:author="Diana Gonzalez Garcia" w:date="2021-05-28T16:25:00Z">
                    <w:rPr>
                      <w:rFonts w:ascii="Calibri" w:hAnsi="Calibri" w:cs="Calibri"/>
                      <w:sz w:val="16"/>
                      <w:szCs w:val="16"/>
                      <w:lang w:eastAsia="es-CO"/>
                    </w:rPr>
                  </w:rPrChange>
                </w:rPr>
                <w:t>el valor de construcción calculado por las tablas de valores unitarios no corresponde</w:t>
              </w:r>
            </w:ins>
            <w:ins w:id="850" w:author="Diana Gonzalez Garcia" w:date="2021-05-28T16:25:00Z">
              <w:r w:rsidRPr="008C3375">
                <w:rPr>
                  <w:rFonts w:ascii="Calibri" w:hAnsi="Calibri" w:cs="Calibri"/>
                  <w:sz w:val="16"/>
                  <w:szCs w:val="16"/>
                  <w:lang w:eastAsia="es-CO"/>
                  <w:rPrChange w:id="851" w:author="Diana Gonzalez Garcia" w:date="2021-05-28T16:25:00Z">
                    <w:rPr>
                      <w:rFonts w:ascii="Calibri" w:hAnsi="Calibri" w:cs="Calibri"/>
                      <w:sz w:val="20"/>
                      <w:szCs w:val="20"/>
                      <w:lang w:eastAsia="es-CO"/>
                    </w:rPr>
                  </w:rPrChange>
                </w:rPr>
                <w:t xml:space="preserve"> con las características del segmento de mercado inmobiliario.</w:t>
              </w:r>
            </w:ins>
          </w:p>
        </w:tc>
        <w:tc>
          <w:tcPr>
            <w:tcW w:w="1477" w:type="pct"/>
            <w:tcBorders>
              <w:top w:val="nil"/>
              <w:left w:val="nil"/>
              <w:bottom w:val="single" w:sz="4" w:space="0" w:color="auto"/>
              <w:right w:val="nil"/>
            </w:tcBorders>
            <w:shd w:val="clear" w:color="000000" w:fill="D6DCE4"/>
            <w:vAlign w:val="center"/>
            <w:hideMark/>
            <w:tcPrChange w:id="852" w:author="Diana Gonzalez Garcia" w:date="2021-05-28T16:25:00Z">
              <w:tcPr>
                <w:tcW w:w="6440" w:type="dxa"/>
                <w:tcBorders>
                  <w:top w:val="nil"/>
                  <w:left w:val="nil"/>
                  <w:bottom w:val="single" w:sz="4" w:space="0" w:color="auto"/>
                  <w:right w:val="nil"/>
                </w:tcBorders>
                <w:shd w:val="clear" w:color="000000" w:fill="D6DCE4"/>
                <w:vAlign w:val="center"/>
                <w:hideMark/>
              </w:tcPr>
            </w:tcPrChange>
          </w:tcPr>
          <w:p w14:paraId="57BDAA13" w14:textId="77777777" w:rsidR="008C3375" w:rsidRPr="008C3375" w:rsidRDefault="008C3375" w:rsidP="008C3375">
            <w:pPr>
              <w:spacing w:after="0" w:line="240" w:lineRule="auto"/>
              <w:rPr>
                <w:ins w:id="853" w:author="Diana Gonzalez Garcia" w:date="2021-05-28T16:25:00Z"/>
                <w:rFonts w:ascii="Calibri" w:hAnsi="Calibri" w:cs="Calibri"/>
                <w:sz w:val="16"/>
                <w:szCs w:val="16"/>
                <w:lang w:eastAsia="es-CO"/>
                <w:rPrChange w:id="854" w:author="Diana Gonzalez Garcia" w:date="2021-05-28T16:25:00Z">
                  <w:rPr>
                    <w:ins w:id="855" w:author="Diana Gonzalez Garcia" w:date="2021-05-28T16:25:00Z"/>
                    <w:rFonts w:ascii="Calibri" w:hAnsi="Calibri" w:cs="Calibri"/>
                    <w:sz w:val="20"/>
                    <w:szCs w:val="20"/>
                    <w:lang w:eastAsia="es-CO"/>
                  </w:rPr>
                </w:rPrChange>
              </w:rPr>
            </w:pPr>
            <w:ins w:id="856" w:author="Diana Gonzalez Garcia" w:date="2021-05-28T16:25:00Z">
              <w:r w:rsidRPr="008C3375">
                <w:rPr>
                  <w:rFonts w:ascii="Calibri" w:hAnsi="Calibri" w:cs="Calibri"/>
                  <w:sz w:val="16"/>
                  <w:szCs w:val="16"/>
                  <w:lang w:eastAsia="es-CO"/>
                  <w:rPrChange w:id="857" w:author="Diana Gonzalez Garcia" w:date="2021-05-28T16:25:00Z">
                    <w:rPr>
                      <w:rFonts w:ascii="Calibri" w:hAnsi="Calibri" w:cs="Calibri"/>
                      <w:sz w:val="20"/>
                      <w:szCs w:val="20"/>
                      <w:lang w:eastAsia="es-CO"/>
                    </w:rPr>
                  </w:rPrChange>
                </w:rPr>
                <w:t xml:space="preserve">La unidad calificada que esté en esta condición será avalúo especial. </w:t>
              </w:r>
              <w:proofErr w:type="gramStart"/>
              <w:r w:rsidRPr="008C3375">
                <w:rPr>
                  <w:rFonts w:ascii="Calibri" w:hAnsi="Calibri" w:cs="Calibri"/>
                  <w:sz w:val="16"/>
                  <w:szCs w:val="16"/>
                  <w:lang w:eastAsia="es-CO"/>
                  <w:rPrChange w:id="858" w:author="Diana Gonzalez Garcia" w:date="2021-05-28T16:25:00Z">
                    <w:rPr>
                      <w:rFonts w:ascii="Calibri" w:hAnsi="Calibri" w:cs="Calibri"/>
                      <w:sz w:val="20"/>
                      <w:szCs w:val="20"/>
                      <w:lang w:eastAsia="es-CO"/>
                    </w:rPr>
                  </w:rPrChange>
                </w:rPr>
                <w:t>El  resto</w:t>
              </w:r>
              <w:proofErr w:type="gramEnd"/>
              <w:r w:rsidRPr="008C3375">
                <w:rPr>
                  <w:rFonts w:ascii="Calibri" w:hAnsi="Calibri" w:cs="Calibri"/>
                  <w:sz w:val="16"/>
                  <w:szCs w:val="16"/>
                  <w:lang w:eastAsia="es-CO"/>
                  <w:rPrChange w:id="859" w:author="Diana Gonzalez Garcia" w:date="2021-05-28T16:25:00Z">
                    <w:rPr>
                      <w:rFonts w:ascii="Calibri" w:hAnsi="Calibri" w:cs="Calibri"/>
                      <w:sz w:val="20"/>
                      <w:szCs w:val="20"/>
                      <w:lang w:eastAsia="es-CO"/>
                    </w:rPr>
                  </w:rPrChange>
                </w:rPr>
                <w:t xml:space="preserve"> de unidades calificadas se liquidarán según la  tabla que corresponda.</w:t>
              </w:r>
            </w:ins>
          </w:p>
        </w:tc>
        <w:tc>
          <w:tcPr>
            <w:tcW w:w="537" w:type="pct"/>
            <w:tcBorders>
              <w:top w:val="nil"/>
              <w:left w:val="single" w:sz="4" w:space="0" w:color="auto"/>
              <w:bottom w:val="single" w:sz="4" w:space="0" w:color="auto"/>
              <w:right w:val="single" w:sz="8" w:space="0" w:color="auto"/>
            </w:tcBorders>
            <w:shd w:val="clear" w:color="auto" w:fill="auto"/>
            <w:noWrap/>
            <w:vAlign w:val="center"/>
            <w:hideMark/>
            <w:tcPrChange w:id="860" w:author="Diana Gonzalez Garcia" w:date="2021-05-28T16:25:00Z">
              <w:tcPr>
                <w:tcW w:w="2340" w:type="dxa"/>
                <w:tcBorders>
                  <w:top w:val="nil"/>
                  <w:left w:val="single" w:sz="4" w:space="0" w:color="auto"/>
                  <w:bottom w:val="single" w:sz="4" w:space="0" w:color="auto"/>
                  <w:right w:val="single" w:sz="8" w:space="0" w:color="auto"/>
                </w:tcBorders>
                <w:shd w:val="clear" w:color="auto" w:fill="auto"/>
                <w:noWrap/>
                <w:vAlign w:val="center"/>
                <w:hideMark/>
              </w:tcPr>
            </w:tcPrChange>
          </w:tcPr>
          <w:p w14:paraId="22327C29" w14:textId="77777777" w:rsidR="008C3375" w:rsidRPr="008C3375" w:rsidRDefault="008C3375" w:rsidP="008C3375">
            <w:pPr>
              <w:spacing w:after="0" w:line="240" w:lineRule="auto"/>
              <w:jc w:val="center"/>
              <w:rPr>
                <w:ins w:id="861" w:author="Diana Gonzalez Garcia" w:date="2021-05-28T16:25:00Z"/>
                <w:rFonts w:ascii="Calibri" w:hAnsi="Calibri" w:cs="Calibri"/>
                <w:color w:val="FF0000"/>
                <w:sz w:val="16"/>
                <w:szCs w:val="16"/>
                <w:lang w:eastAsia="es-CO"/>
                <w:rPrChange w:id="862" w:author="Diana Gonzalez Garcia" w:date="2021-05-28T16:25:00Z">
                  <w:rPr>
                    <w:ins w:id="863" w:author="Diana Gonzalez Garcia" w:date="2021-05-28T16:25:00Z"/>
                    <w:rFonts w:ascii="Calibri" w:hAnsi="Calibri" w:cs="Calibri"/>
                    <w:color w:val="FF0000"/>
                    <w:sz w:val="20"/>
                    <w:szCs w:val="20"/>
                    <w:lang w:eastAsia="es-CO"/>
                  </w:rPr>
                </w:rPrChange>
              </w:rPr>
            </w:pPr>
            <w:ins w:id="864" w:author="Diana Gonzalez Garcia" w:date="2021-05-28T16:25:00Z">
              <w:r w:rsidRPr="008C3375">
                <w:rPr>
                  <w:rFonts w:ascii="Calibri" w:hAnsi="Calibri" w:cs="Calibri"/>
                  <w:color w:val="FF0000"/>
                  <w:sz w:val="16"/>
                  <w:szCs w:val="16"/>
                  <w:lang w:eastAsia="es-CO"/>
                  <w:rPrChange w:id="865" w:author="Diana Gonzalez Garcia" w:date="2021-05-28T16:25:00Z">
                    <w:rPr>
                      <w:rFonts w:ascii="Calibri" w:hAnsi="Calibri" w:cs="Calibri"/>
                      <w:color w:val="FF0000"/>
                      <w:sz w:val="20"/>
                      <w:szCs w:val="20"/>
                      <w:lang w:eastAsia="es-CO"/>
                    </w:rPr>
                  </w:rPrChange>
                </w:rPr>
                <w:t>9</w:t>
              </w:r>
            </w:ins>
          </w:p>
        </w:tc>
      </w:tr>
      <w:tr w:rsidR="008C3375" w:rsidRPr="008C3375" w14:paraId="29571E18" w14:textId="77777777" w:rsidTr="008C3375">
        <w:tblPrEx>
          <w:tblPrExChange w:id="866" w:author="Diana Gonzalez Garcia" w:date="2021-05-28T16:25:00Z">
            <w:tblPrEx>
              <w:tblW w:w="21800" w:type="dxa"/>
            </w:tblPrEx>
          </w:tblPrExChange>
        </w:tblPrEx>
        <w:trPr>
          <w:trHeight w:val="765"/>
          <w:ins w:id="867" w:author="Diana Gonzalez Garcia" w:date="2021-05-28T16:25:00Z"/>
          <w:trPrChange w:id="868" w:author="Diana Gonzalez Garcia" w:date="2021-05-28T16:25:00Z">
            <w:trPr>
              <w:trHeight w:val="765"/>
            </w:trPr>
          </w:trPrChange>
        </w:trPr>
        <w:tc>
          <w:tcPr>
            <w:tcW w:w="427" w:type="pct"/>
            <w:tcBorders>
              <w:top w:val="nil"/>
              <w:left w:val="single" w:sz="8" w:space="0" w:color="auto"/>
              <w:bottom w:val="single" w:sz="4" w:space="0" w:color="auto"/>
              <w:right w:val="single" w:sz="4" w:space="0" w:color="auto"/>
            </w:tcBorders>
            <w:shd w:val="clear" w:color="auto" w:fill="auto"/>
            <w:vAlign w:val="center"/>
            <w:hideMark/>
            <w:tcPrChange w:id="869" w:author="Diana Gonzalez Garcia" w:date="2021-05-28T16:25:00Z">
              <w:tcPr>
                <w:tcW w:w="1860" w:type="dxa"/>
                <w:gridSpan w:val="2"/>
                <w:tcBorders>
                  <w:top w:val="nil"/>
                  <w:left w:val="single" w:sz="8" w:space="0" w:color="auto"/>
                  <w:bottom w:val="single" w:sz="4" w:space="0" w:color="auto"/>
                  <w:right w:val="single" w:sz="4" w:space="0" w:color="auto"/>
                </w:tcBorders>
                <w:shd w:val="clear" w:color="auto" w:fill="auto"/>
                <w:vAlign w:val="center"/>
                <w:hideMark/>
              </w:tcPr>
            </w:tcPrChange>
          </w:tcPr>
          <w:p w14:paraId="649F6F3A" w14:textId="77777777" w:rsidR="008C3375" w:rsidRPr="008C3375" w:rsidRDefault="008C3375" w:rsidP="008C3375">
            <w:pPr>
              <w:spacing w:after="0" w:line="240" w:lineRule="auto"/>
              <w:jc w:val="center"/>
              <w:rPr>
                <w:ins w:id="870" w:author="Diana Gonzalez Garcia" w:date="2021-05-28T16:25:00Z"/>
                <w:rFonts w:ascii="Calibri" w:hAnsi="Calibri" w:cs="Calibri"/>
                <w:sz w:val="16"/>
                <w:szCs w:val="16"/>
                <w:lang w:eastAsia="es-CO"/>
                <w:rPrChange w:id="871" w:author="Diana Gonzalez Garcia" w:date="2021-05-28T16:25:00Z">
                  <w:rPr>
                    <w:ins w:id="872" w:author="Diana Gonzalez Garcia" w:date="2021-05-28T16:25:00Z"/>
                    <w:rFonts w:ascii="Calibri" w:hAnsi="Calibri" w:cs="Calibri"/>
                    <w:sz w:val="20"/>
                    <w:szCs w:val="20"/>
                    <w:lang w:eastAsia="es-CO"/>
                  </w:rPr>
                </w:rPrChange>
              </w:rPr>
            </w:pPr>
            <w:proofErr w:type="spellStart"/>
            <w:ins w:id="873" w:author="Diana Gonzalez Garcia" w:date="2021-05-28T16:25:00Z">
              <w:r w:rsidRPr="008C3375">
                <w:rPr>
                  <w:rFonts w:ascii="Calibri" w:hAnsi="Calibri" w:cs="Calibri"/>
                  <w:sz w:val="16"/>
                  <w:szCs w:val="16"/>
                  <w:lang w:eastAsia="es-CO"/>
                  <w:rPrChange w:id="874" w:author="Diana Gonzalez Garcia" w:date="2021-05-28T16:25:00Z">
                    <w:rPr>
                      <w:rFonts w:ascii="Calibri" w:hAnsi="Calibri" w:cs="Calibri"/>
                      <w:sz w:val="20"/>
                      <w:szCs w:val="20"/>
                      <w:lang w:eastAsia="es-CO"/>
                    </w:rPr>
                  </w:rPrChange>
                </w:rPr>
                <w:t>AV_ESP_MOD</w:t>
              </w:r>
              <w:proofErr w:type="spellEnd"/>
            </w:ins>
          </w:p>
        </w:tc>
        <w:tc>
          <w:tcPr>
            <w:tcW w:w="2560" w:type="pct"/>
            <w:gridSpan w:val="2"/>
            <w:tcBorders>
              <w:top w:val="single" w:sz="4" w:space="0" w:color="auto"/>
              <w:left w:val="nil"/>
              <w:bottom w:val="single" w:sz="4" w:space="0" w:color="auto"/>
              <w:right w:val="single" w:sz="4" w:space="0" w:color="000000"/>
            </w:tcBorders>
            <w:shd w:val="clear" w:color="auto" w:fill="auto"/>
            <w:vAlign w:val="center"/>
            <w:hideMark/>
            <w:tcPrChange w:id="875" w:author="Diana Gonzalez Garcia" w:date="2021-05-28T16:25:00Z">
              <w:tcPr>
                <w:tcW w:w="11160" w:type="dxa"/>
                <w:gridSpan w:val="6"/>
                <w:tcBorders>
                  <w:top w:val="single" w:sz="4" w:space="0" w:color="auto"/>
                  <w:left w:val="nil"/>
                  <w:bottom w:val="single" w:sz="4" w:space="0" w:color="auto"/>
                  <w:right w:val="single" w:sz="4" w:space="0" w:color="000000"/>
                </w:tcBorders>
                <w:shd w:val="clear" w:color="auto" w:fill="auto"/>
                <w:vAlign w:val="center"/>
                <w:hideMark/>
              </w:tcPr>
            </w:tcPrChange>
          </w:tcPr>
          <w:p w14:paraId="537AF762" w14:textId="77777777" w:rsidR="008C3375" w:rsidRPr="008C3375" w:rsidRDefault="008C3375" w:rsidP="008C3375">
            <w:pPr>
              <w:spacing w:after="0" w:line="240" w:lineRule="auto"/>
              <w:jc w:val="both"/>
              <w:rPr>
                <w:ins w:id="876" w:author="Diana Gonzalez Garcia" w:date="2021-05-28T16:25:00Z"/>
                <w:rFonts w:ascii="Calibri" w:hAnsi="Calibri" w:cs="Calibri"/>
                <w:sz w:val="16"/>
                <w:szCs w:val="16"/>
                <w:lang w:eastAsia="es-CO"/>
                <w:rPrChange w:id="877" w:author="Diana Gonzalez Garcia" w:date="2021-05-28T16:25:00Z">
                  <w:rPr>
                    <w:ins w:id="878" w:author="Diana Gonzalez Garcia" w:date="2021-05-28T16:25:00Z"/>
                    <w:rFonts w:ascii="Calibri" w:hAnsi="Calibri" w:cs="Calibri"/>
                    <w:sz w:val="20"/>
                    <w:szCs w:val="20"/>
                    <w:lang w:eastAsia="es-CO"/>
                  </w:rPr>
                </w:rPrChange>
              </w:rPr>
            </w:pPr>
            <w:ins w:id="879" w:author="Diana Gonzalez Garcia" w:date="2021-05-28T16:25:00Z">
              <w:r w:rsidRPr="008C3375">
                <w:rPr>
                  <w:rFonts w:ascii="Calibri" w:hAnsi="Calibri" w:cs="Calibri"/>
                  <w:sz w:val="16"/>
                  <w:szCs w:val="16"/>
                  <w:lang w:eastAsia="es-CO"/>
                  <w:rPrChange w:id="880" w:author="Diana Gonzalez Garcia" w:date="2021-05-28T16:25:00Z">
                    <w:rPr>
                      <w:rFonts w:ascii="Calibri" w:hAnsi="Calibri" w:cs="Calibri"/>
                      <w:sz w:val="20"/>
                      <w:szCs w:val="20"/>
                      <w:lang w:eastAsia="es-CO"/>
                    </w:rPr>
                  </w:rPrChange>
                </w:rPr>
                <w:t>Predios a los cuales el valor integral determinado por modelo econométrico no se ajusta al segmento del mercado inmobiliario.</w:t>
              </w:r>
            </w:ins>
          </w:p>
        </w:tc>
        <w:tc>
          <w:tcPr>
            <w:tcW w:w="1477" w:type="pct"/>
            <w:tcBorders>
              <w:top w:val="nil"/>
              <w:left w:val="nil"/>
              <w:bottom w:val="single" w:sz="4" w:space="0" w:color="auto"/>
              <w:right w:val="nil"/>
            </w:tcBorders>
            <w:shd w:val="clear" w:color="000000" w:fill="D6DCE4"/>
            <w:vAlign w:val="center"/>
            <w:hideMark/>
            <w:tcPrChange w:id="881" w:author="Diana Gonzalez Garcia" w:date="2021-05-28T16:25:00Z">
              <w:tcPr>
                <w:tcW w:w="6440" w:type="dxa"/>
                <w:tcBorders>
                  <w:top w:val="nil"/>
                  <w:left w:val="nil"/>
                  <w:bottom w:val="single" w:sz="4" w:space="0" w:color="auto"/>
                  <w:right w:val="nil"/>
                </w:tcBorders>
                <w:shd w:val="clear" w:color="000000" w:fill="D6DCE4"/>
                <w:vAlign w:val="center"/>
                <w:hideMark/>
              </w:tcPr>
            </w:tcPrChange>
          </w:tcPr>
          <w:p w14:paraId="2F715959" w14:textId="77777777" w:rsidR="008C3375" w:rsidRPr="008C3375" w:rsidRDefault="008C3375" w:rsidP="008C3375">
            <w:pPr>
              <w:spacing w:after="0" w:line="240" w:lineRule="auto"/>
              <w:jc w:val="both"/>
              <w:rPr>
                <w:ins w:id="882" w:author="Diana Gonzalez Garcia" w:date="2021-05-28T16:25:00Z"/>
                <w:rFonts w:ascii="Calibri" w:hAnsi="Calibri" w:cs="Calibri"/>
                <w:sz w:val="16"/>
                <w:szCs w:val="16"/>
                <w:lang w:eastAsia="es-CO"/>
                <w:rPrChange w:id="883" w:author="Diana Gonzalez Garcia" w:date="2021-05-28T16:25:00Z">
                  <w:rPr>
                    <w:ins w:id="884" w:author="Diana Gonzalez Garcia" w:date="2021-05-28T16:25:00Z"/>
                    <w:rFonts w:ascii="Calibri" w:hAnsi="Calibri" w:cs="Calibri"/>
                    <w:sz w:val="20"/>
                    <w:szCs w:val="20"/>
                    <w:lang w:eastAsia="es-CO"/>
                  </w:rPr>
                </w:rPrChange>
              </w:rPr>
            </w:pPr>
            <w:ins w:id="885" w:author="Diana Gonzalez Garcia" w:date="2021-05-28T16:25:00Z">
              <w:r w:rsidRPr="008C3375">
                <w:rPr>
                  <w:rFonts w:ascii="Calibri" w:hAnsi="Calibri" w:cs="Calibri"/>
                  <w:sz w:val="16"/>
                  <w:szCs w:val="16"/>
                  <w:lang w:eastAsia="es-CO"/>
                  <w:rPrChange w:id="886" w:author="Diana Gonzalez Garcia" w:date="2021-05-28T16:25:00Z">
                    <w:rPr>
                      <w:rFonts w:ascii="Calibri" w:hAnsi="Calibri" w:cs="Calibri"/>
                      <w:sz w:val="20"/>
                      <w:szCs w:val="20"/>
                      <w:lang w:eastAsia="es-CO"/>
                    </w:rPr>
                  </w:rPrChange>
                </w:rPr>
                <w:t>Para los predios en esta condición, todas las unidades calificadas, independientemente del uso, serán avalúo especial. Todos los usos llevarán el mismo valor integral.</w:t>
              </w:r>
            </w:ins>
          </w:p>
        </w:tc>
        <w:tc>
          <w:tcPr>
            <w:tcW w:w="537" w:type="pct"/>
            <w:tcBorders>
              <w:top w:val="nil"/>
              <w:left w:val="single" w:sz="4" w:space="0" w:color="auto"/>
              <w:bottom w:val="single" w:sz="4" w:space="0" w:color="auto"/>
              <w:right w:val="single" w:sz="8" w:space="0" w:color="auto"/>
            </w:tcBorders>
            <w:shd w:val="clear" w:color="auto" w:fill="auto"/>
            <w:noWrap/>
            <w:vAlign w:val="center"/>
            <w:hideMark/>
            <w:tcPrChange w:id="887" w:author="Diana Gonzalez Garcia" w:date="2021-05-28T16:25:00Z">
              <w:tcPr>
                <w:tcW w:w="2340" w:type="dxa"/>
                <w:tcBorders>
                  <w:top w:val="nil"/>
                  <w:left w:val="single" w:sz="4" w:space="0" w:color="auto"/>
                  <w:bottom w:val="single" w:sz="4" w:space="0" w:color="auto"/>
                  <w:right w:val="single" w:sz="8" w:space="0" w:color="auto"/>
                </w:tcBorders>
                <w:shd w:val="clear" w:color="auto" w:fill="auto"/>
                <w:noWrap/>
                <w:vAlign w:val="center"/>
                <w:hideMark/>
              </w:tcPr>
            </w:tcPrChange>
          </w:tcPr>
          <w:p w14:paraId="2A7D70A4" w14:textId="77777777" w:rsidR="008C3375" w:rsidRPr="008C3375" w:rsidRDefault="008C3375" w:rsidP="008C3375">
            <w:pPr>
              <w:spacing w:after="0" w:line="240" w:lineRule="auto"/>
              <w:jc w:val="center"/>
              <w:rPr>
                <w:ins w:id="888" w:author="Diana Gonzalez Garcia" w:date="2021-05-28T16:25:00Z"/>
                <w:rFonts w:ascii="Calibri" w:hAnsi="Calibri" w:cs="Calibri"/>
                <w:color w:val="FF0000"/>
                <w:sz w:val="16"/>
                <w:szCs w:val="16"/>
                <w:lang w:eastAsia="es-CO"/>
                <w:rPrChange w:id="889" w:author="Diana Gonzalez Garcia" w:date="2021-05-28T16:25:00Z">
                  <w:rPr>
                    <w:ins w:id="890" w:author="Diana Gonzalez Garcia" w:date="2021-05-28T16:25:00Z"/>
                    <w:rFonts w:ascii="Calibri" w:hAnsi="Calibri" w:cs="Calibri"/>
                    <w:color w:val="FF0000"/>
                    <w:sz w:val="20"/>
                    <w:szCs w:val="20"/>
                    <w:lang w:eastAsia="es-CO"/>
                  </w:rPr>
                </w:rPrChange>
              </w:rPr>
            </w:pPr>
            <w:ins w:id="891" w:author="Diana Gonzalez Garcia" w:date="2021-05-28T16:25:00Z">
              <w:r w:rsidRPr="008C3375">
                <w:rPr>
                  <w:rFonts w:ascii="Calibri" w:hAnsi="Calibri" w:cs="Calibri"/>
                  <w:color w:val="FF0000"/>
                  <w:sz w:val="16"/>
                  <w:szCs w:val="16"/>
                  <w:lang w:eastAsia="es-CO"/>
                  <w:rPrChange w:id="892" w:author="Diana Gonzalez Garcia" w:date="2021-05-28T16:25:00Z">
                    <w:rPr>
                      <w:rFonts w:ascii="Calibri" w:hAnsi="Calibri" w:cs="Calibri"/>
                      <w:color w:val="FF0000"/>
                      <w:sz w:val="20"/>
                      <w:szCs w:val="20"/>
                      <w:lang w:eastAsia="es-CO"/>
                    </w:rPr>
                  </w:rPrChange>
                </w:rPr>
                <w:t>8</w:t>
              </w:r>
            </w:ins>
          </w:p>
        </w:tc>
      </w:tr>
      <w:tr w:rsidR="008C3375" w:rsidRPr="008C3375" w14:paraId="51EF1F38" w14:textId="77777777" w:rsidTr="008C3375">
        <w:tblPrEx>
          <w:tblPrExChange w:id="893" w:author="Diana Gonzalez Garcia" w:date="2021-05-28T16:25:00Z">
            <w:tblPrEx>
              <w:tblW w:w="21800" w:type="dxa"/>
            </w:tblPrEx>
          </w:tblPrExChange>
        </w:tblPrEx>
        <w:trPr>
          <w:trHeight w:val="1050"/>
          <w:ins w:id="894" w:author="Diana Gonzalez Garcia" w:date="2021-05-28T16:25:00Z"/>
          <w:trPrChange w:id="895" w:author="Diana Gonzalez Garcia" w:date="2021-05-28T16:25:00Z">
            <w:trPr>
              <w:trHeight w:val="1050"/>
            </w:trPr>
          </w:trPrChange>
        </w:trPr>
        <w:tc>
          <w:tcPr>
            <w:tcW w:w="427" w:type="pct"/>
            <w:tcBorders>
              <w:top w:val="nil"/>
              <w:left w:val="single" w:sz="8" w:space="0" w:color="auto"/>
              <w:bottom w:val="single" w:sz="8" w:space="0" w:color="auto"/>
              <w:right w:val="single" w:sz="4" w:space="0" w:color="auto"/>
            </w:tcBorders>
            <w:shd w:val="clear" w:color="auto" w:fill="auto"/>
            <w:vAlign w:val="center"/>
            <w:hideMark/>
            <w:tcPrChange w:id="896" w:author="Diana Gonzalez Garcia" w:date="2021-05-28T16:25:00Z">
              <w:tcPr>
                <w:tcW w:w="1860" w:type="dxa"/>
                <w:gridSpan w:val="2"/>
                <w:tcBorders>
                  <w:top w:val="nil"/>
                  <w:left w:val="single" w:sz="8" w:space="0" w:color="auto"/>
                  <w:bottom w:val="single" w:sz="8" w:space="0" w:color="auto"/>
                  <w:right w:val="single" w:sz="4" w:space="0" w:color="auto"/>
                </w:tcBorders>
                <w:shd w:val="clear" w:color="auto" w:fill="auto"/>
                <w:vAlign w:val="center"/>
                <w:hideMark/>
              </w:tcPr>
            </w:tcPrChange>
          </w:tcPr>
          <w:p w14:paraId="0E2A4262" w14:textId="77777777" w:rsidR="008C3375" w:rsidRPr="008C3375" w:rsidRDefault="008C3375" w:rsidP="008C3375">
            <w:pPr>
              <w:spacing w:after="0" w:line="240" w:lineRule="auto"/>
              <w:jc w:val="center"/>
              <w:rPr>
                <w:ins w:id="897" w:author="Diana Gonzalez Garcia" w:date="2021-05-28T16:25:00Z"/>
                <w:rFonts w:ascii="Calibri" w:hAnsi="Calibri" w:cs="Calibri"/>
                <w:sz w:val="16"/>
                <w:szCs w:val="16"/>
                <w:lang w:eastAsia="es-CO"/>
                <w:rPrChange w:id="898" w:author="Diana Gonzalez Garcia" w:date="2021-05-28T16:25:00Z">
                  <w:rPr>
                    <w:ins w:id="899" w:author="Diana Gonzalez Garcia" w:date="2021-05-28T16:25:00Z"/>
                    <w:rFonts w:ascii="Calibri" w:hAnsi="Calibri" w:cs="Calibri"/>
                    <w:sz w:val="20"/>
                    <w:szCs w:val="20"/>
                    <w:lang w:eastAsia="es-CO"/>
                  </w:rPr>
                </w:rPrChange>
              </w:rPr>
            </w:pPr>
            <w:proofErr w:type="spellStart"/>
            <w:ins w:id="900" w:author="Diana Gonzalez Garcia" w:date="2021-05-28T16:25:00Z">
              <w:r w:rsidRPr="008C3375">
                <w:rPr>
                  <w:rFonts w:ascii="Calibri" w:hAnsi="Calibri" w:cs="Calibri"/>
                  <w:sz w:val="16"/>
                  <w:szCs w:val="16"/>
                  <w:lang w:eastAsia="es-CO"/>
                  <w:rPrChange w:id="901" w:author="Diana Gonzalez Garcia" w:date="2021-05-28T16:25:00Z">
                    <w:rPr>
                      <w:rFonts w:ascii="Calibri" w:hAnsi="Calibri" w:cs="Calibri"/>
                      <w:sz w:val="20"/>
                      <w:szCs w:val="20"/>
                      <w:lang w:eastAsia="es-CO"/>
                    </w:rPr>
                  </w:rPrChange>
                </w:rPr>
                <w:t>AV_ESP_IND</w:t>
              </w:r>
              <w:proofErr w:type="spellEnd"/>
            </w:ins>
          </w:p>
        </w:tc>
        <w:tc>
          <w:tcPr>
            <w:tcW w:w="2560" w:type="pct"/>
            <w:gridSpan w:val="2"/>
            <w:tcBorders>
              <w:top w:val="single" w:sz="4" w:space="0" w:color="auto"/>
              <w:left w:val="nil"/>
              <w:bottom w:val="single" w:sz="8" w:space="0" w:color="auto"/>
              <w:right w:val="single" w:sz="4" w:space="0" w:color="000000"/>
            </w:tcBorders>
            <w:shd w:val="clear" w:color="auto" w:fill="auto"/>
            <w:vAlign w:val="center"/>
            <w:hideMark/>
            <w:tcPrChange w:id="902" w:author="Diana Gonzalez Garcia" w:date="2021-05-28T16:25:00Z">
              <w:tcPr>
                <w:tcW w:w="11160" w:type="dxa"/>
                <w:gridSpan w:val="6"/>
                <w:tcBorders>
                  <w:top w:val="single" w:sz="4" w:space="0" w:color="auto"/>
                  <w:left w:val="nil"/>
                  <w:bottom w:val="single" w:sz="8" w:space="0" w:color="auto"/>
                  <w:right w:val="single" w:sz="4" w:space="0" w:color="000000"/>
                </w:tcBorders>
                <w:shd w:val="clear" w:color="auto" w:fill="auto"/>
                <w:vAlign w:val="center"/>
                <w:hideMark/>
              </w:tcPr>
            </w:tcPrChange>
          </w:tcPr>
          <w:p w14:paraId="06415DE8" w14:textId="77777777" w:rsidR="008C3375" w:rsidRPr="008C3375" w:rsidRDefault="008C3375" w:rsidP="008C3375">
            <w:pPr>
              <w:spacing w:after="0" w:line="240" w:lineRule="auto"/>
              <w:jc w:val="both"/>
              <w:rPr>
                <w:ins w:id="903" w:author="Diana Gonzalez Garcia" w:date="2021-05-28T16:25:00Z"/>
                <w:rFonts w:ascii="Calibri" w:hAnsi="Calibri" w:cs="Calibri"/>
                <w:sz w:val="16"/>
                <w:szCs w:val="16"/>
                <w:lang w:eastAsia="es-CO"/>
                <w:rPrChange w:id="904" w:author="Diana Gonzalez Garcia" w:date="2021-05-28T16:25:00Z">
                  <w:rPr>
                    <w:ins w:id="905" w:author="Diana Gonzalez Garcia" w:date="2021-05-28T16:25:00Z"/>
                    <w:rFonts w:ascii="Calibri" w:hAnsi="Calibri" w:cs="Calibri"/>
                    <w:sz w:val="20"/>
                    <w:szCs w:val="20"/>
                    <w:lang w:eastAsia="es-CO"/>
                  </w:rPr>
                </w:rPrChange>
              </w:rPr>
            </w:pPr>
            <w:ins w:id="906" w:author="Diana Gonzalez Garcia" w:date="2021-05-28T16:25:00Z">
              <w:r w:rsidRPr="008C3375">
                <w:rPr>
                  <w:rFonts w:ascii="Calibri" w:hAnsi="Calibri" w:cs="Calibri"/>
                  <w:sz w:val="16"/>
                  <w:szCs w:val="16"/>
                  <w:lang w:eastAsia="es-CO"/>
                  <w:rPrChange w:id="907" w:author="Diana Gonzalez Garcia" w:date="2021-05-28T16:25:00Z">
                    <w:rPr>
                      <w:rFonts w:ascii="Calibri" w:hAnsi="Calibri" w:cs="Calibri"/>
                      <w:sz w:val="20"/>
                      <w:szCs w:val="20"/>
                      <w:lang w:eastAsia="es-CO"/>
                    </w:rPr>
                  </w:rPrChange>
                </w:rPr>
                <w:t xml:space="preserve">Predios que tienen la categoría de atípicos luego de la aplicación de los modelos econométricos (por encontrase fuera de la zona de estimación "colas" de la distribución). Estos predios debido a sus características físicas o económicas el modelo no puede predecir su valor correctamente. Estos se incrementarán en un porcentaje correspondiente a </w:t>
              </w:r>
              <w:r w:rsidRPr="008C3375">
                <w:rPr>
                  <w:rFonts w:ascii="Calibri" w:hAnsi="Calibri" w:cs="Calibri"/>
                  <w:b/>
                  <w:bCs/>
                  <w:sz w:val="16"/>
                  <w:szCs w:val="16"/>
                  <w:lang w:eastAsia="es-CO"/>
                  <w:rPrChange w:id="908" w:author="Diana Gonzalez Garcia" w:date="2021-05-28T16:25:00Z">
                    <w:rPr>
                      <w:rFonts w:ascii="Calibri" w:hAnsi="Calibri" w:cs="Calibri"/>
                      <w:b/>
                      <w:bCs/>
                      <w:sz w:val="20"/>
                      <w:szCs w:val="20"/>
                      <w:lang w:eastAsia="es-CO"/>
                    </w:rPr>
                  </w:rPrChange>
                </w:rPr>
                <w:t xml:space="preserve">la mediana de la variación de los avalúos en función </w:t>
              </w:r>
              <w:proofErr w:type="spellStart"/>
              <w:r w:rsidRPr="008C3375">
                <w:rPr>
                  <w:rFonts w:ascii="Calibri" w:hAnsi="Calibri" w:cs="Calibri"/>
                  <w:b/>
                  <w:bCs/>
                  <w:sz w:val="16"/>
                  <w:szCs w:val="16"/>
                  <w:lang w:eastAsia="es-CO"/>
                  <w:rPrChange w:id="909" w:author="Diana Gonzalez Garcia" w:date="2021-05-28T16:25:00Z">
                    <w:rPr>
                      <w:rFonts w:ascii="Calibri" w:hAnsi="Calibri" w:cs="Calibri"/>
                      <w:b/>
                      <w:bCs/>
                      <w:sz w:val="20"/>
                      <w:szCs w:val="20"/>
                      <w:lang w:eastAsia="es-CO"/>
                    </w:rPr>
                  </w:rPrChange>
                </w:rPr>
                <w:t>de el</w:t>
              </w:r>
              <w:proofErr w:type="spellEnd"/>
              <w:r w:rsidRPr="008C3375">
                <w:rPr>
                  <w:rFonts w:ascii="Calibri" w:hAnsi="Calibri" w:cs="Calibri"/>
                  <w:b/>
                  <w:bCs/>
                  <w:sz w:val="16"/>
                  <w:szCs w:val="16"/>
                  <w:lang w:eastAsia="es-CO"/>
                  <w:rPrChange w:id="910" w:author="Diana Gonzalez Garcia" w:date="2021-05-28T16:25:00Z">
                    <w:rPr>
                      <w:rFonts w:ascii="Calibri" w:hAnsi="Calibri" w:cs="Calibri"/>
                      <w:b/>
                      <w:bCs/>
                      <w:sz w:val="20"/>
                      <w:szCs w:val="20"/>
                      <w:lang w:eastAsia="es-CO"/>
                    </w:rPr>
                  </w:rPrChange>
                </w:rPr>
                <w:t xml:space="preserve"> grupo de usos al que pertenezca y en una escala geográfica a nivel de predio, manzana, barrio, </w:t>
              </w:r>
              <w:proofErr w:type="spellStart"/>
              <w:r w:rsidRPr="008C3375">
                <w:rPr>
                  <w:rFonts w:ascii="Calibri" w:hAnsi="Calibri" w:cs="Calibri"/>
                  <w:b/>
                  <w:bCs/>
                  <w:sz w:val="16"/>
                  <w:szCs w:val="16"/>
                  <w:lang w:eastAsia="es-CO"/>
                  <w:rPrChange w:id="911" w:author="Diana Gonzalez Garcia" w:date="2021-05-28T16:25:00Z">
                    <w:rPr>
                      <w:rFonts w:ascii="Calibri" w:hAnsi="Calibri" w:cs="Calibri"/>
                      <w:b/>
                      <w:bCs/>
                      <w:sz w:val="20"/>
                      <w:szCs w:val="20"/>
                      <w:lang w:eastAsia="es-CO"/>
                    </w:rPr>
                  </w:rPrChange>
                </w:rPr>
                <w:t>UPZ</w:t>
              </w:r>
              <w:proofErr w:type="spellEnd"/>
              <w:r w:rsidRPr="008C3375">
                <w:rPr>
                  <w:rFonts w:ascii="Calibri" w:hAnsi="Calibri" w:cs="Calibri"/>
                  <w:b/>
                  <w:bCs/>
                  <w:sz w:val="16"/>
                  <w:szCs w:val="16"/>
                  <w:lang w:eastAsia="es-CO"/>
                  <w:rPrChange w:id="912" w:author="Diana Gonzalez Garcia" w:date="2021-05-28T16:25:00Z">
                    <w:rPr>
                      <w:rFonts w:ascii="Calibri" w:hAnsi="Calibri" w:cs="Calibri"/>
                      <w:b/>
                      <w:bCs/>
                      <w:sz w:val="20"/>
                      <w:szCs w:val="20"/>
                      <w:lang w:eastAsia="es-CO"/>
                    </w:rPr>
                  </w:rPrChange>
                </w:rPr>
                <w:t xml:space="preserve"> o localidad</w:t>
              </w:r>
              <w:r w:rsidRPr="008C3375">
                <w:rPr>
                  <w:rFonts w:ascii="Calibri" w:hAnsi="Calibri" w:cs="Calibri"/>
                  <w:sz w:val="16"/>
                  <w:szCs w:val="16"/>
                  <w:lang w:eastAsia="es-CO"/>
                  <w:rPrChange w:id="913" w:author="Diana Gonzalez Garcia" w:date="2021-05-28T16:25:00Z">
                    <w:rPr>
                      <w:rFonts w:ascii="Calibri" w:hAnsi="Calibri" w:cs="Calibri"/>
                      <w:sz w:val="20"/>
                      <w:szCs w:val="20"/>
                      <w:lang w:eastAsia="es-CO"/>
                    </w:rPr>
                  </w:rPrChange>
                </w:rPr>
                <w:t xml:space="preserve">. </w:t>
              </w:r>
            </w:ins>
          </w:p>
        </w:tc>
        <w:tc>
          <w:tcPr>
            <w:tcW w:w="1477" w:type="pct"/>
            <w:tcBorders>
              <w:top w:val="nil"/>
              <w:left w:val="nil"/>
              <w:bottom w:val="single" w:sz="4" w:space="0" w:color="auto"/>
              <w:right w:val="nil"/>
            </w:tcBorders>
            <w:shd w:val="clear" w:color="000000" w:fill="D6DCE4"/>
            <w:vAlign w:val="center"/>
            <w:hideMark/>
            <w:tcPrChange w:id="914" w:author="Diana Gonzalez Garcia" w:date="2021-05-28T16:25:00Z">
              <w:tcPr>
                <w:tcW w:w="6440" w:type="dxa"/>
                <w:tcBorders>
                  <w:top w:val="nil"/>
                  <w:left w:val="nil"/>
                  <w:bottom w:val="single" w:sz="4" w:space="0" w:color="auto"/>
                  <w:right w:val="nil"/>
                </w:tcBorders>
                <w:shd w:val="clear" w:color="000000" w:fill="D6DCE4"/>
                <w:vAlign w:val="center"/>
                <w:hideMark/>
              </w:tcPr>
            </w:tcPrChange>
          </w:tcPr>
          <w:p w14:paraId="14BC3885" w14:textId="77777777" w:rsidR="008C3375" w:rsidRPr="008C3375" w:rsidRDefault="008C3375" w:rsidP="008C3375">
            <w:pPr>
              <w:spacing w:after="0" w:line="240" w:lineRule="auto"/>
              <w:jc w:val="both"/>
              <w:rPr>
                <w:ins w:id="915" w:author="Diana Gonzalez Garcia" w:date="2021-05-28T16:25:00Z"/>
                <w:rFonts w:ascii="Calibri" w:hAnsi="Calibri" w:cs="Calibri"/>
                <w:sz w:val="16"/>
                <w:szCs w:val="16"/>
                <w:lang w:eastAsia="es-CO"/>
                <w:rPrChange w:id="916" w:author="Diana Gonzalez Garcia" w:date="2021-05-28T16:25:00Z">
                  <w:rPr>
                    <w:ins w:id="917" w:author="Diana Gonzalez Garcia" w:date="2021-05-28T16:25:00Z"/>
                    <w:rFonts w:ascii="Calibri" w:hAnsi="Calibri" w:cs="Calibri"/>
                    <w:sz w:val="20"/>
                    <w:szCs w:val="20"/>
                    <w:lang w:eastAsia="es-CO"/>
                  </w:rPr>
                </w:rPrChange>
              </w:rPr>
            </w:pPr>
            <w:ins w:id="918" w:author="Diana Gonzalez Garcia" w:date="2021-05-28T16:25:00Z">
              <w:r w:rsidRPr="008C3375">
                <w:rPr>
                  <w:rFonts w:ascii="Calibri" w:hAnsi="Calibri" w:cs="Calibri"/>
                  <w:sz w:val="16"/>
                  <w:szCs w:val="16"/>
                  <w:lang w:eastAsia="es-CO"/>
                  <w:rPrChange w:id="919" w:author="Diana Gonzalez Garcia" w:date="2021-05-28T16:25:00Z">
                    <w:rPr>
                      <w:rFonts w:ascii="Calibri" w:hAnsi="Calibri" w:cs="Calibri"/>
                      <w:sz w:val="20"/>
                      <w:szCs w:val="20"/>
                      <w:lang w:eastAsia="es-CO"/>
                    </w:rPr>
                  </w:rPrChange>
                </w:rPr>
                <w:t>Para los predios en esta condición, todas las unidades calificadas, independientemente del uso, serán avalúo especial. Todos los usos llevarán el mismo valor integral.</w:t>
              </w:r>
            </w:ins>
          </w:p>
        </w:tc>
        <w:tc>
          <w:tcPr>
            <w:tcW w:w="537" w:type="pct"/>
            <w:tcBorders>
              <w:top w:val="nil"/>
              <w:left w:val="single" w:sz="4" w:space="0" w:color="auto"/>
              <w:bottom w:val="single" w:sz="8" w:space="0" w:color="auto"/>
              <w:right w:val="single" w:sz="8" w:space="0" w:color="auto"/>
            </w:tcBorders>
            <w:shd w:val="clear" w:color="auto" w:fill="auto"/>
            <w:noWrap/>
            <w:vAlign w:val="center"/>
            <w:hideMark/>
            <w:tcPrChange w:id="920" w:author="Diana Gonzalez Garcia" w:date="2021-05-28T16:25:00Z">
              <w:tcPr>
                <w:tcW w:w="2340" w:type="dxa"/>
                <w:tcBorders>
                  <w:top w:val="nil"/>
                  <w:left w:val="single" w:sz="4" w:space="0" w:color="auto"/>
                  <w:bottom w:val="single" w:sz="8" w:space="0" w:color="auto"/>
                  <w:right w:val="single" w:sz="8" w:space="0" w:color="auto"/>
                </w:tcBorders>
                <w:shd w:val="clear" w:color="auto" w:fill="auto"/>
                <w:noWrap/>
                <w:vAlign w:val="center"/>
                <w:hideMark/>
              </w:tcPr>
            </w:tcPrChange>
          </w:tcPr>
          <w:p w14:paraId="13D0F261" w14:textId="77777777" w:rsidR="008C3375" w:rsidRPr="008C3375" w:rsidRDefault="008C3375" w:rsidP="008C3375">
            <w:pPr>
              <w:spacing w:after="0" w:line="240" w:lineRule="auto"/>
              <w:jc w:val="center"/>
              <w:rPr>
                <w:ins w:id="921" w:author="Diana Gonzalez Garcia" w:date="2021-05-28T16:25:00Z"/>
                <w:rFonts w:ascii="Calibri" w:hAnsi="Calibri" w:cs="Calibri"/>
                <w:color w:val="FF0000"/>
                <w:sz w:val="16"/>
                <w:szCs w:val="16"/>
                <w:lang w:eastAsia="es-CO"/>
                <w:rPrChange w:id="922" w:author="Diana Gonzalez Garcia" w:date="2021-05-28T16:25:00Z">
                  <w:rPr>
                    <w:ins w:id="923" w:author="Diana Gonzalez Garcia" w:date="2021-05-28T16:25:00Z"/>
                    <w:rFonts w:ascii="Calibri" w:hAnsi="Calibri" w:cs="Calibri"/>
                    <w:color w:val="FF0000"/>
                    <w:sz w:val="20"/>
                    <w:szCs w:val="20"/>
                    <w:lang w:eastAsia="es-CO"/>
                  </w:rPr>
                </w:rPrChange>
              </w:rPr>
            </w:pPr>
            <w:ins w:id="924" w:author="Diana Gonzalez Garcia" w:date="2021-05-28T16:25:00Z">
              <w:r w:rsidRPr="008C3375">
                <w:rPr>
                  <w:rFonts w:ascii="Calibri" w:hAnsi="Calibri" w:cs="Calibri"/>
                  <w:color w:val="FF0000"/>
                  <w:sz w:val="16"/>
                  <w:szCs w:val="16"/>
                  <w:lang w:eastAsia="es-CO"/>
                  <w:rPrChange w:id="925" w:author="Diana Gonzalez Garcia" w:date="2021-05-28T16:25:00Z">
                    <w:rPr>
                      <w:rFonts w:ascii="Calibri" w:hAnsi="Calibri" w:cs="Calibri"/>
                      <w:color w:val="FF0000"/>
                      <w:sz w:val="20"/>
                      <w:szCs w:val="20"/>
                      <w:lang w:eastAsia="es-CO"/>
                    </w:rPr>
                  </w:rPrChange>
                </w:rPr>
                <w:t>16</w:t>
              </w:r>
            </w:ins>
          </w:p>
        </w:tc>
      </w:tr>
      <w:tr w:rsidR="008C3375" w:rsidRPr="008C3375" w14:paraId="1C36B07E" w14:textId="77777777" w:rsidTr="008C3375">
        <w:tblPrEx>
          <w:tblPrExChange w:id="926" w:author="Diana Gonzalez Garcia" w:date="2021-05-28T16:25:00Z">
            <w:tblPrEx>
              <w:tblW w:w="21800" w:type="dxa"/>
            </w:tblPrEx>
          </w:tblPrExChange>
        </w:tblPrEx>
        <w:trPr>
          <w:trHeight w:val="255"/>
          <w:ins w:id="927" w:author="Diana Gonzalez Garcia" w:date="2021-05-28T16:25:00Z"/>
          <w:trPrChange w:id="928" w:author="Diana Gonzalez Garcia" w:date="2021-05-28T16:25:00Z">
            <w:trPr>
              <w:trHeight w:val="255"/>
            </w:trPr>
          </w:trPrChange>
        </w:trPr>
        <w:tc>
          <w:tcPr>
            <w:tcW w:w="5000" w:type="pct"/>
            <w:gridSpan w:val="5"/>
            <w:tcBorders>
              <w:top w:val="single" w:sz="8" w:space="0" w:color="auto"/>
              <w:left w:val="single" w:sz="8" w:space="0" w:color="auto"/>
              <w:bottom w:val="single" w:sz="4" w:space="0" w:color="auto"/>
              <w:right w:val="single" w:sz="8" w:space="0" w:color="000000"/>
            </w:tcBorders>
            <w:shd w:val="clear" w:color="auto" w:fill="auto"/>
            <w:noWrap/>
            <w:vAlign w:val="center"/>
            <w:hideMark/>
            <w:tcPrChange w:id="929" w:author="Diana Gonzalez Garcia" w:date="2021-05-28T16:25:00Z">
              <w:tcPr>
                <w:tcW w:w="21800" w:type="dxa"/>
                <w:gridSpan w:val="10"/>
                <w:tcBorders>
                  <w:top w:val="single" w:sz="8" w:space="0" w:color="auto"/>
                  <w:left w:val="single" w:sz="8" w:space="0" w:color="auto"/>
                  <w:bottom w:val="single" w:sz="4" w:space="0" w:color="auto"/>
                  <w:right w:val="single" w:sz="8" w:space="0" w:color="000000"/>
                </w:tcBorders>
                <w:shd w:val="clear" w:color="auto" w:fill="auto"/>
                <w:noWrap/>
                <w:vAlign w:val="center"/>
                <w:hideMark/>
              </w:tcPr>
            </w:tcPrChange>
          </w:tcPr>
          <w:p w14:paraId="5D8D9915" w14:textId="77777777" w:rsidR="008C3375" w:rsidRPr="008C3375" w:rsidRDefault="008C3375" w:rsidP="008C3375">
            <w:pPr>
              <w:spacing w:after="0" w:line="240" w:lineRule="auto"/>
              <w:jc w:val="center"/>
              <w:rPr>
                <w:ins w:id="930" w:author="Diana Gonzalez Garcia" w:date="2021-05-28T16:25:00Z"/>
                <w:rFonts w:ascii="Calibri" w:hAnsi="Calibri" w:cs="Calibri"/>
                <w:b/>
                <w:bCs/>
                <w:sz w:val="16"/>
                <w:szCs w:val="16"/>
                <w:lang w:eastAsia="es-CO"/>
                <w:rPrChange w:id="931" w:author="Diana Gonzalez Garcia" w:date="2021-05-28T16:25:00Z">
                  <w:rPr>
                    <w:ins w:id="932" w:author="Diana Gonzalez Garcia" w:date="2021-05-28T16:25:00Z"/>
                    <w:rFonts w:ascii="Calibri" w:hAnsi="Calibri" w:cs="Calibri"/>
                    <w:b/>
                    <w:bCs/>
                    <w:sz w:val="20"/>
                    <w:szCs w:val="20"/>
                    <w:lang w:eastAsia="es-CO"/>
                  </w:rPr>
                </w:rPrChange>
              </w:rPr>
            </w:pPr>
            <w:ins w:id="933" w:author="Diana Gonzalez Garcia" w:date="2021-05-28T16:25:00Z">
              <w:r w:rsidRPr="008C3375">
                <w:rPr>
                  <w:rFonts w:ascii="Calibri" w:hAnsi="Calibri" w:cs="Calibri"/>
                  <w:b/>
                  <w:bCs/>
                  <w:sz w:val="16"/>
                  <w:szCs w:val="16"/>
                  <w:lang w:eastAsia="es-CO"/>
                  <w:rPrChange w:id="934" w:author="Diana Gonzalez Garcia" w:date="2021-05-28T16:25:00Z">
                    <w:rPr>
                      <w:rFonts w:ascii="Calibri" w:hAnsi="Calibri" w:cs="Calibri"/>
                      <w:b/>
                      <w:bCs/>
                      <w:sz w:val="20"/>
                      <w:szCs w:val="20"/>
                      <w:lang w:eastAsia="es-CO"/>
                    </w:rPr>
                  </w:rPrChange>
                </w:rPr>
                <w:t xml:space="preserve">Predios con Avalúo Especial - Predios cuyo </w:t>
              </w:r>
              <w:proofErr w:type="spellStart"/>
              <w:r w:rsidRPr="008C3375">
                <w:rPr>
                  <w:rFonts w:ascii="Calibri" w:hAnsi="Calibri" w:cs="Calibri"/>
                  <w:b/>
                  <w:bCs/>
                  <w:sz w:val="16"/>
                  <w:szCs w:val="16"/>
                  <w:lang w:eastAsia="es-CO"/>
                  <w:rPrChange w:id="935" w:author="Diana Gonzalez Garcia" w:date="2021-05-28T16:25:00Z">
                    <w:rPr>
                      <w:rFonts w:ascii="Calibri" w:hAnsi="Calibri" w:cs="Calibri"/>
                      <w:b/>
                      <w:bCs/>
                      <w:sz w:val="20"/>
                      <w:szCs w:val="20"/>
                      <w:lang w:eastAsia="es-CO"/>
                    </w:rPr>
                  </w:rPrChange>
                </w:rPr>
                <w:t>calculo</w:t>
              </w:r>
              <w:proofErr w:type="spellEnd"/>
              <w:r w:rsidRPr="008C3375">
                <w:rPr>
                  <w:rFonts w:ascii="Calibri" w:hAnsi="Calibri" w:cs="Calibri"/>
                  <w:b/>
                  <w:bCs/>
                  <w:sz w:val="16"/>
                  <w:szCs w:val="16"/>
                  <w:lang w:eastAsia="es-CO"/>
                  <w:rPrChange w:id="936" w:author="Diana Gonzalez Garcia" w:date="2021-05-28T16:25:00Z">
                    <w:rPr>
                      <w:rFonts w:ascii="Calibri" w:hAnsi="Calibri" w:cs="Calibri"/>
                      <w:b/>
                      <w:bCs/>
                      <w:sz w:val="20"/>
                      <w:szCs w:val="20"/>
                      <w:lang w:eastAsia="es-CO"/>
                    </w:rPr>
                  </w:rPrChange>
                </w:rPr>
                <w:t xml:space="preserve"> de avalúo se realiza luego de la liquidación y estimación de Avalúos Catastrales</w:t>
              </w:r>
            </w:ins>
          </w:p>
        </w:tc>
      </w:tr>
      <w:tr w:rsidR="008C3375" w:rsidRPr="008C3375" w14:paraId="2627BC77" w14:textId="77777777" w:rsidTr="008C3375">
        <w:tblPrEx>
          <w:tblPrExChange w:id="937" w:author="Diana Gonzalez Garcia" w:date="2021-05-28T16:25:00Z">
            <w:tblPrEx>
              <w:tblW w:w="21800" w:type="dxa"/>
            </w:tblPrEx>
          </w:tblPrExChange>
        </w:tblPrEx>
        <w:trPr>
          <w:trHeight w:val="1260"/>
          <w:ins w:id="938" w:author="Diana Gonzalez Garcia" w:date="2021-05-28T16:25:00Z"/>
          <w:trPrChange w:id="939" w:author="Diana Gonzalez Garcia" w:date="2021-05-28T16:25:00Z">
            <w:trPr>
              <w:trHeight w:val="1260"/>
            </w:trPr>
          </w:trPrChange>
        </w:trPr>
        <w:tc>
          <w:tcPr>
            <w:tcW w:w="427" w:type="pct"/>
            <w:tcBorders>
              <w:top w:val="nil"/>
              <w:left w:val="single" w:sz="8" w:space="0" w:color="auto"/>
              <w:bottom w:val="single" w:sz="4" w:space="0" w:color="auto"/>
              <w:right w:val="single" w:sz="4" w:space="0" w:color="auto"/>
            </w:tcBorders>
            <w:shd w:val="clear" w:color="auto" w:fill="auto"/>
            <w:noWrap/>
            <w:vAlign w:val="center"/>
            <w:hideMark/>
            <w:tcPrChange w:id="940" w:author="Diana Gonzalez Garcia" w:date="2021-05-28T16:25:00Z">
              <w:tcPr>
                <w:tcW w:w="1860" w:type="dxa"/>
                <w:gridSpan w:val="2"/>
                <w:tcBorders>
                  <w:top w:val="nil"/>
                  <w:left w:val="single" w:sz="8" w:space="0" w:color="auto"/>
                  <w:bottom w:val="single" w:sz="4" w:space="0" w:color="auto"/>
                  <w:right w:val="single" w:sz="4" w:space="0" w:color="auto"/>
                </w:tcBorders>
                <w:shd w:val="clear" w:color="auto" w:fill="auto"/>
                <w:noWrap/>
                <w:vAlign w:val="center"/>
                <w:hideMark/>
              </w:tcPr>
            </w:tcPrChange>
          </w:tcPr>
          <w:p w14:paraId="791DA0E5" w14:textId="77777777" w:rsidR="008C3375" w:rsidRPr="008C3375" w:rsidRDefault="008C3375" w:rsidP="008C3375">
            <w:pPr>
              <w:spacing w:after="0" w:line="240" w:lineRule="auto"/>
              <w:jc w:val="center"/>
              <w:rPr>
                <w:ins w:id="941" w:author="Diana Gonzalez Garcia" w:date="2021-05-28T16:25:00Z"/>
                <w:rFonts w:ascii="Calibri" w:hAnsi="Calibri" w:cs="Calibri"/>
                <w:sz w:val="16"/>
                <w:szCs w:val="16"/>
                <w:lang w:eastAsia="es-CO"/>
                <w:rPrChange w:id="942" w:author="Diana Gonzalez Garcia" w:date="2021-05-28T16:25:00Z">
                  <w:rPr>
                    <w:ins w:id="943" w:author="Diana Gonzalez Garcia" w:date="2021-05-28T16:25:00Z"/>
                    <w:rFonts w:ascii="Calibri" w:hAnsi="Calibri" w:cs="Calibri"/>
                    <w:sz w:val="20"/>
                    <w:szCs w:val="20"/>
                    <w:lang w:eastAsia="es-CO"/>
                  </w:rPr>
                </w:rPrChange>
              </w:rPr>
            </w:pPr>
            <w:proofErr w:type="spellStart"/>
            <w:ins w:id="944" w:author="Diana Gonzalez Garcia" w:date="2021-05-28T16:25:00Z">
              <w:r w:rsidRPr="008C3375">
                <w:rPr>
                  <w:rFonts w:ascii="Calibri" w:hAnsi="Calibri" w:cs="Calibri"/>
                  <w:sz w:val="16"/>
                  <w:szCs w:val="16"/>
                  <w:lang w:eastAsia="es-CO"/>
                  <w:rPrChange w:id="945" w:author="Diana Gonzalez Garcia" w:date="2021-05-28T16:25:00Z">
                    <w:rPr>
                      <w:rFonts w:ascii="Calibri" w:hAnsi="Calibri" w:cs="Calibri"/>
                      <w:sz w:val="20"/>
                      <w:szCs w:val="20"/>
                      <w:lang w:eastAsia="es-CO"/>
                    </w:rPr>
                  </w:rPrChange>
                </w:rPr>
                <w:t>REVIS_CAT</w:t>
              </w:r>
              <w:proofErr w:type="spellEnd"/>
            </w:ins>
          </w:p>
        </w:tc>
        <w:tc>
          <w:tcPr>
            <w:tcW w:w="2560" w:type="pct"/>
            <w:gridSpan w:val="2"/>
            <w:tcBorders>
              <w:top w:val="single" w:sz="4" w:space="0" w:color="auto"/>
              <w:left w:val="nil"/>
              <w:bottom w:val="single" w:sz="4" w:space="0" w:color="auto"/>
              <w:right w:val="single" w:sz="4" w:space="0" w:color="000000"/>
            </w:tcBorders>
            <w:shd w:val="clear" w:color="auto" w:fill="auto"/>
            <w:vAlign w:val="center"/>
            <w:hideMark/>
            <w:tcPrChange w:id="946" w:author="Diana Gonzalez Garcia" w:date="2021-05-28T16:25:00Z">
              <w:tcPr>
                <w:tcW w:w="11160" w:type="dxa"/>
                <w:gridSpan w:val="6"/>
                <w:tcBorders>
                  <w:top w:val="single" w:sz="4" w:space="0" w:color="auto"/>
                  <w:left w:val="nil"/>
                  <w:bottom w:val="single" w:sz="4" w:space="0" w:color="auto"/>
                  <w:right w:val="single" w:sz="4" w:space="0" w:color="000000"/>
                </w:tcBorders>
                <w:shd w:val="clear" w:color="auto" w:fill="auto"/>
                <w:vAlign w:val="center"/>
                <w:hideMark/>
              </w:tcPr>
            </w:tcPrChange>
          </w:tcPr>
          <w:p w14:paraId="00B26A34" w14:textId="77777777" w:rsidR="008C3375" w:rsidRPr="008C3375" w:rsidRDefault="008C3375" w:rsidP="008C3375">
            <w:pPr>
              <w:spacing w:after="0" w:line="240" w:lineRule="auto"/>
              <w:jc w:val="both"/>
              <w:rPr>
                <w:ins w:id="947" w:author="Diana Gonzalez Garcia" w:date="2021-05-28T16:25:00Z"/>
                <w:rFonts w:ascii="Calibri" w:hAnsi="Calibri" w:cs="Calibri"/>
                <w:sz w:val="16"/>
                <w:szCs w:val="16"/>
                <w:lang w:eastAsia="es-CO"/>
                <w:rPrChange w:id="948" w:author="Diana Gonzalez Garcia" w:date="2021-05-28T16:25:00Z">
                  <w:rPr>
                    <w:ins w:id="949" w:author="Diana Gonzalez Garcia" w:date="2021-05-28T16:25:00Z"/>
                    <w:rFonts w:ascii="Calibri" w:hAnsi="Calibri" w:cs="Calibri"/>
                    <w:sz w:val="20"/>
                    <w:szCs w:val="20"/>
                    <w:lang w:eastAsia="es-CO"/>
                  </w:rPr>
                </w:rPrChange>
              </w:rPr>
            </w:pPr>
            <w:ins w:id="950" w:author="Diana Gonzalez Garcia" w:date="2021-05-28T16:25:00Z">
              <w:r w:rsidRPr="008C3375">
                <w:rPr>
                  <w:rFonts w:ascii="Calibri" w:hAnsi="Calibri" w:cs="Calibri"/>
                  <w:sz w:val="16"/>
                  <w:szCs w:val="16"/>
                  <w:lang w:eastAsia="es-CO"/>
                  <w:rPrChange w:id="951" w:author="Diana Gonzalez Garcia" w:date="2021-05-28T16:25:00Z">
                    <w:rPr>
                      <w:rFonts w:ascii="Calibri" w:hAnsi="Calibri" w:cs="Calibri"/>
                      <w:sz w:val="20"/>
                      <w:szCs w:val="20"/>
                      <w:lang w:eastAsia="es-CO"/>
                    </w:rPr>
                  </w:rPrChange>
                </w:rPr>
                <w:t>Corresponde a los predios que han adelantado trámite de Revisión de Avalúo Catastral, y que en el sistema se le otorga los códigos de: 50 - Revisión de avalúo, 52 - Apelación revisión de avalúo, 53 - Reposición revisión de avalúo, 61 - Revisión Avalúo Masivo PH, 62 - Reposición revisión Avalúo Masivo PH, 63 - Apelación revisión Avalúo Masivo PH. Y que dentro del desarrollo del trámite se les haya asignado la marca 2 - Modificación de valor de terreno y/o 3 - Modificación del valor de construcción. Los predios con marca 0 - Valor confirmado o rechazado se exceptuarán de dicha identificación.</w:t>
              </w:r>
            </w:ins>
          </w:p>
        </w:tc>
        <w:tc>
          <w:tcPr>
            <w:tcW w:w="1477" w:type="pct"/>
            <w:tcBorders>
              <w:top w:val="nil"/>
              <w:left w:val="nil"/>
              <w:bottom w:val="single" w:sz="4" w:space="0" w:color="auto"/>
              <w:right w:val="nil"/>
            </w:tcBorders>
            <w:shd w:val="clear" w:color="auto" w:fill="auto"/>
            <w:vAlign w:val="center"/>
            <w:hideMark/>
            <w:tcPrChange w:id="952" w:author="Diana Gonzalez Garcia" w:date="2021-05-28T16:25:00Z">
              <w:tcPr>
                <w:tcW w:w="6440" w:type="dxa"/>
                <w:tcBorders>
                  <w:top w:val="nil"/>
                  <w:left w:val="nil"/>
                  <w:bottom w:val="single" w:sz="4" w:space="0" w:color="auto"/>
                  <w:right w:val="nil"/>
                </w:tcBorders>
                <w:shd w:val="clear" w:color="auto" w:fill="auto"/>
                <w:vAlign w:val="center"/>
                <w:hideMark/>
              </w:tcPr>
            </w:tcPrChange>
          </w:tcPr>
          <w:p w14:paraId="57A10DDA" w14:textId="77777777" w:rsidR="008C3375" w:rsidRPr="008C3375" w:rsidRDefault="008C3375" w:rsidP="008C3375">
            <w:pPr>
              <w:spacing w:after="0" w:line="240" w:lineRule="auto"/>
              <w:jc w:val="both"/>
              <w:rPr>
                <w:ins w:id="953" w:author="Diana Gonzalez Garcia" w:date="2021-05-28T16:25:00Z"/>
                <w:rFonts w:ascii="Calibri" w:hAnsi="Calibri" w:cs="Calibri"/>
                <w:color w:val="00B050"/>
                <w:sz w:val="16"/>
                <w:szCs w:val="16"/>
                <w:lang w:eastAsia="es-CO"/>
                <w:rPrChange w:id="954" w:author="Diana Gonzalez Garcia" w:date="2021-05-28T16:25:00Z">
                  <w:rPr>
                    <w:ins w:id="955" w:author="Diana Gonzalez Garcia" w:date="2021-05-28T16:25:00Z"/>
                    <w:rFonts w:ascii="Calibri" w:hAnsi="Calibri" w:cs="Calibri"/>
                    <w:color w:val="00B050"/>
                    <w:sz w:val="20"/>
                    <w:szCs w:val="20"/>
                    <w:lang w:eastAsia="es-CO"/>
                  </w:rPr>
                </w:rPrChange>
              </w:rPr>
            </w:pPr>
            <w:ins w:id="956" w:author="Diana Gonzalez Garcia" w:date="2021-05-28T16:25:00Z">
              <w:r w:rsidRPr="008C3375">
                <w:rPr>
                  <w:rFonts w:ascii="Calibri" w:hAnsi="Calibri" w:cs="Calibri"/>
                  <w:color w:val="00B050"/>
                  <w:sz w:val="16"/>
                  <w:szCs w:val="16"/>
                  <w:lang w:eastAsia="es-CO"/>
                  <w:rPrChange w:id="957" w:author="Diana Gonzalez Garcia" w:date="2021-05-28T16:25:00Z">
                    <w:rPr>
                      <w:rFonts w:ascii="Calibri" w:hAnsi="Calibri" w:cs="Calibri"/>
                      <w:color w:val="00B050"/>
                      <w:sz w:val="20"/>
                      <w:szCs w:val="20"/>
                      <w:lang w:eastAsia="es-CO"/>
                    </w:rPr>
                  </w:rPrChange>
                </w:rPr>
                <w:t xml:space="preserve">Se liquidarán de acuerdo a la programación realizada por tecnología de acuerdo al porcentaje de la mediana de la variación de los avalúos del Censo </w:t>
              </w:r>
              <w:proofErr w:type="spellStart"/>
              <w:r w:rsidRPr="008C3375">
                <w:rPr>
                  <w:rFonts w:ascii="Calibri" w:hAnsi="Calibri" w:cs="Calibri"/>
                  <w:color w:val="00B050"/>
                  <w:sz w:val="16"/>
                  <w:szCs w:val="16"/>
                  <w:lang w:eastAsia="es-CO"/>
                  <w:rPrChange w:id="958" w:author="Diana Gonzalez Garcia" w:date="2021-05-28T16:25:00Z">
                    <w:rPr>
                      <w:rFonts w:ascii="Calibri" w:hAnsi="Calibri" w:cs="Calibri"/>
                      <w:color w:val="00B050"/>
                      <w:sz w:val="20"/>
                      <w:szCs w:val="20"/>
                      <w:lang w:eastAsia="es-CO"/>
                    </w:rPr>
                  </w:rPrChange>
                </w:rPr>
                <w:t>vig</w:t>
              </w:r>
              <w:proofErr w:type="spellEnd"/>
              <w:r w:rsidRPr="008C3375">
                <w:rPr>
                  <w:rFonts w:ascii="Calibri" w:hAnsi="Calibri" w:cs="Calibri"/>
                  <w:color w:val="00B050"/>
                  <w:sz w:val="16"/>
                  <w:szCs w:val="16"/>
                  <w:lang w:eastAsia="es-CO"/>
                  <w:rPrChange w:id="959" w:author="Diana Gonzalez Garcia" w:date="2021-05-28T16:25:00Z">
                    <w:rPr>
                      <w:rFonts w:ascii="Calibri" w:hAnsi="Calibri" w:cs="Calibri"/>
                      <w:color w:val="00B050"/>
                      <w:sz w:val="20"/>
                      <w:szCs w:val="20"/>
                      <w:lang w:eastAsia="es-CO"/>
                    </w:rPr>
                  </w:rPrChange>
                </w:rPr>
                <w:t xml:space="preserve"> 2022, en función del grupo de usos al que pertenezca y en una escala geográfica a nivel de predio, manzana, barrio, </w:t>
              </w:r>
              <w:proofErr w:type="spellStart"/>
              <w:r w:rsidRPr="008C3375">
                <w:rPr>
                  <w:rFonts w:ascii="Calibri" w:hAnsi="Calibri" w:cs="Calibri"/>
                  <w:color w:val="00B050"/>
                  <w:sz w:val="16"/>
                  <w:szCs w:val="16"/>
                  <w:lang w:eastAsia="es-CO"/>
                  <w:rPrChange w:id="960" w:author="Diana Gonzalez Garcia" w:date="2021-05-28T16:25:00Z">
                    <w:rPr>
                      <w:rFonts w:ascii="Calibri" w:hAnsi="Calibri" w:cs="Calibri"/>
                      <w:color w:val="00B050"/>
                      <w:sz w:val="20"/>
                      <w:szCs w:val="20"/>
                      <w:lang w:eastAsia="es-CO"/>
                    </w:rPr>
                  </w:rPrChange>
                </w:rPr>
                <w:t>UPZ</w:t>
              </w:r>
              <w:proofErr w:type="spellEnd"/>
              <w:r w:rsidRPr="008C3375">
                <w:rPr>
                  <w:rFonts w:ascii="Calibri" w:hAnsi="Calibri" w:cs="Calibri"/>
                  <w:color w:val="00B050"/>
                  <w:sz w:val="16"/>
                  <w:szCs w:val="16"/>
                  <w:lang w:eastAsia="es-CO"/>
                  <w:rPrChange w:id="961" w:author="Diana Gonzalez Garcia" w:date="2021-05-28T16:25:00Z">
                    <w:rPr>
                      <w:rFonts w:ascii="Calibri" w:hAnsi="Calibri" w:cs="Calibri"/>
                      <w:color w:val="00B050"/>
                      <w:sz w:val="20"/>
                      <w:szCs w:val="20"/>
                      <w:lang w:eastAsia="es-CO"/>
                    </w:rPr>
                  </w:rPrChange>
                </w:rPr>
                <w:t xml:space="preserve"> o localidad</w:t>
              </w:r>
              <w:proofErr w:type="gramStart"/>
              <w:r w:rsidRPr="008C3375">
                <w:rPr>
                  <w:rFonts w:ascii="Calibri" w:hAnsi="Calibri" w:cs="Calibri"/>
                  <w:color w:val="00B050"/>
                  <w:sz w:val="16"/>
                  <w:szCs w:val="16"/>
                  <w:lang w:eastAsia="es-CO"/>
                  <w:rPrChange w:id="962" w:author="Diana Gonzalez Garcia" w:date="2021-05-28T16:25:00Z">
                    <w:rPr>
                      <w:rFonts w:ascii="Calibri" w:hAnsi="Calibri" w:cs="Calibri"/>
                      <w:color w:val="00B050"/>
                      <w:sz w:val="20"/>
                      <w:szCs w:val="20"/>
                      <w:lang w:eastAsia="es-CO"/>
                    </w:rPr>
                  </w:rPrChange>
                </w:rPr>
                <w:t>. .</w:t>
              </w:r>
              <w:proofErr w:type="gramEnd"/>
              <w:r w:rsidRPr="008C3375">
                <w:rPr>
                  <w:rFonts w:ascii="Calibri" w:hAnsi="Calibri" w:cs="Calibri"/>
                  <w:color w:val="00B050"/>
                  <w:sz w:val="16"/>
                  <w:szCs w:val="16"/>
                  <w:lang w:eastAsia="es-CO"/>
                  <w:rPrChange w:id="963" w:author="Diana Gonzalez Garcia" w:date="2021-05-28T16:25:00Z">
                    <w:rPr>
                      <w:rFonts w:ascii="Calibri" w:hAnsi="Calibri" w:cs="Calibri"/>
                      <w:color w:val="00B050"/>
                      <w:sz w:val="20"/>
                      <w:szCs w:val="20"/>
                      <w:lang w:eastAsia="es-CO"/>
                    </w:rPr>
                  </w:rPrChange>
                </w:rPr>
                <w:t xml:space="preserve"> </w:t>
              </w:r>
            </w:ins>
          </w:p>
        </w:tc>
        <w:tc>
          <w:tcPr>
            <w:tcW w:w="537" w:type="pct"/>
            <w:tcBorders>
              <w:top w:val="nil"/>
              <w:left w:val="single" w:sz="4" w:space="0" w:color="auto"/>
              <w:bottom w:val="single" w:sz="4" w:space="0" w:color="auto"/>
              <w:right w:val="single" w:sz="8" w:space="0" w:color="auto"/>
            </w:tcBorders>
            <w:shd w:val="clear" w:color="auto" w:fill="auto"/>
            <w:noWrap/>
            <w:vAlign w:val="center"/>
            <w:hideMark/>
            <w:tcPrChange w:id="964" w:author="Diana Gonzalez Garcia" w:date="2021-05-28T16:25:00Z">
              <w:tcPr>
                <w:tcW w:w="2340" w:type="dxa"/>
                <w:tcBorders>
                  <w:top w:val="nil"/>
                  <w:left w:val="single" w:sz="4" w:space="0" w:color="auto"/>
                  <w:bottom w:val="single" w:sz="4" w:space="0" w:color="auto"/>
                  <w:right w:val="single" w:sz="8" w:space="0" w:color="auto"/>
                </w:tcBorders>
                <w:shd w:val="clear" w:color="auto" w:fill="auto"/>
                <w:noWrap/>
                <w:vAlign w:val="center"/>
                <w:hideMark/>
              </w:tcPr>
            </w:tcPrChange>
          </w:tcPr>
          <w:p w14:paraId="589D508B" w14:textId="77777777" w:rsidR="008C3375" w:rsidRPr="008C3375" w:rsidRDefault="008C3375" w:rsidP="008C3375">
            <w:pPr>
              <w:spacing w:after="0" w:line="240" w:lineRule="auto"/>
              <w:jc w:val="center"/>
              <w:rPr>
                <w:ins w:id="965" w:author="Diana Gonzalez Garcia" w:date="2021-05-28T16:25:00Z"/>
                <w:rFonts w:ascii="Calibri" w:hAnsi="Calibri" w:cs="Calibri"/>
                <w:color w:val="FF0000"/>
                <w:sz w:val="16"/>
                <w:szCs w:val="16"/>
                <w:lang w:eastAsia="es-CO"/>
                <w:rPrChange w:id="966" w:author="Diana Gonzalez Garcia" w:date="2021-05-28T16:25:00Z">
                  <w:rPr>
                    <w:ins w:id="967" w:author="Diana Gonzalez Garcia" w:date="2021-05-28T16:25:00Z"/>
                    <w:rFonts w:ascii="Calibri" w:hAnsi="Calibri" w:cs="Calibri"/>
                    <w:color w:val="FF0000"/>
                    <w:sz w:val="20"/>
                    <w:szCs w:val="20"/>
                    <w:lang w:eastAsia="es-CO"/>
                  </w:rPr>
                </w:rPrChange>
              </w:rPr>
            </w:pPr>
            <w:ins w:id="968" w:author="Diana Gonzalez Garcia" w:date="2021-05-28T16:25:00Z">
              <w:r w:rsidRPr="008C3375">
                <w:rPr>
                  <w:rFonts w:ascii="Calibri" w:hAnsi="Calibri" w:cs="Calibri"/>
                  <w:color w:val="FF0000"/>
                  <w:sz w:val="16"/>
                  <w:szCs w:val="16"/>
                  <w:lang w:eastAsia="es-CO"/>
                  <w:rPrChange w:id="969" w:author="Diana Gonzalez Garcia" w:date="2021-05-28T16:25:00Z">
                    <w:rPr>
                      <w:rFonts w:ascii="Calibri" w:hAnsi="Calibri" w:cs="Calibri"/>
                      <w:color w:val="FF0000"/>
                      <w:sz w:val="20"/>
                      <w:szCs w:val="20"/>
                      <w:lang w:eastAsia="es-CO"/>
                    </w:rPr>
                  </w:rPrChange>
                </w:rPr>
                <w:t>6</w:t>
              </w:r>
            </w:ins>
          </w:p>
        </w:tc>
      </w:tr>
      <w:tr w:rsidR="008C3375" w:rsidRPr="008C3375" w14:paraId="0265C9F7" w14:textId="77777777" w:rsidTr="008C3375">
        <w:tblPrEx>
          <w:tblPrExChange w:id="970" w:author="Diana Gonzalez Garcia" w:date="2021-05-28T16:25:00Z">
            <w:tblPrEx>
              <w:tblW w:w="21800" w:type="dxa"/>
            </w:tblPrEx>
          </w:tblPrExChange>
        </w:tblPrEx>
        <w:trPr>
          <w:trHeight w:val="1245"/>
          <w:ins w:id="971" w:author="Diana Gonzalez Garcia" w:date="2021-05-28T16:25:00Z"/>
          <w:trPrChange w:id="972" w:author="Diana Gonzalez Garcia" w:date="2021-05-28T16:25:00Z">
            <w:trPr>
              <w:trHeight w:val="1245"/>
            </w:trPr>
          </w:trPrChange>
        </w:trPr>
        <w:tc>
          <w:tcPr>
            <w:tcW w:w="427" w:type="pct"/>
            <w:tcBorders>
              <w:top w:val="nil"/>
              <w:left w:val="single" w:sz="8" w:space="0" w:color="auto"/>
              <w:bottom w:val="single" w:sz="8" w:space="0" w:color="auto"/>
              <w:right w:val="single" w:sz="4" w:space="0" w:color="auto"/>
            </w:tcBorders>
            <w:shd w:val="clear" w:color="auto" w:fill="auto"/>
            <w:noWrap/>
            <w:vAlign w:val="center"/>
            <w:hideMark/>
            <w:tcPrChange w:id="973" w:author="Diana Gonzalez Garcia" w:date="2021-05-28T16:25:00Z">
              <w:tcPr>
                <w:tcW w:w="1860" w:type="dxa"/>
                <w:gridSpan w:val="2"/>
                <w:tcBorders>
                  <w:top w:val="nil"/>
                  <w:left w:val="single" w:sz="8" w:space="0" w:color="auto"/>
                  <w:bottom w:val="single" w:sz="8" w:space="0" w:color="auto"/>
                  <w:right w:val="single" w:sz="4" w:space="0" w:color="auto"/>
                </w:tcBorders>
                <w:shd w:val="clear" w:color="auto" w:fill="auto"/>
                <w:noWrap/>
                <w:vAlign w:val="center"/>
                <w:hideMark/>
              </w:tcPr>
            </w:tcPrChange>
          </w:tcPr>
          <w:p w14:paraId="5D75DE25" w14:textId="77777777" w:rsidR="008C3375" w:rsidRPr="008C3375" w:rsidRDefault="008C3375" w:rsidP="008C3375">
            <w:pPr>
              <w:spacing w:after="0" w:line="240" w:lineRule="auto"/>
              <w:jc w:val="center"/>
              <w:rPr>
                <w:ins w:id="974" w:author="Diana Gonzalez Garcia" w:date="2021-05-28T16:25:00Z"/>
                <w:rFonts w:ascii="Calibri" w:hAnsi="Calibri" w:cs="Calibri"/>
                <w:sz w:val="16"/>
                <w:szCs w:val="16"/>
                <w:lang w:eastAsia="es-CO"/>
                <w:rPrChange w:id="975" w:author="Diana Gonzalez Garcia" w:date="2021-05-28T16:25:00Z">
                  <w:rPr>
                    <w:ins w:id="976" w:author="Diana Gonzalez Garcia" w:date="2021-05-28T16:25:00Z"/>
                    <w:rFonts w:ascii="Calibri" w:hAnsi="Calibri" w:cs="Calibri"/>
                    <w:sz w:val="20"/>
                    <w:szCs w:val="20"/>
                    <w:lang w:eastAsia="es-CO"/>
                  </w:rPr>
                </w:rPrChange>
              </w:rPr>
            </w:pPr>
            <w:proofErr w:type="spellStart"/>
            <w:ins w:id="977" w:author="Diana Gonzalez Garcia" w:date="2021-05-28T16:25:00Z">
              <w:r w:rsidRPr="008C3375">
                <w:rPr>
                  <w:rFonts w:ascii="Calibri" w:hAnsi="Calibri" w:cs="Calibri"/>
                  <w:sz w:val="16"/>
                  <w:szCs w:val="16"/>
                  <w:lang w:eastAsia="es-CO"/>
                  <w:rPrChange w:id="978" w:author="Diana Gonzalez Garcia" w:date="2021-05-28T16:25:00Z">
                    <w:rPr>
                      <w:rFonts w:ascii="Calibri" w:hAnsi="Calibri" w:cs="Calibri"/>
                      <w:sz w:val="20"/>
                      <w:szCs w:val="20"/>
                      <w:lang w:eastAsia="es-CO"/>
                    </w:rPr>
                  </w:rPrChange>
                </w:rPr>
                <w:t>AV_AUTO_CAT</w:t>
              </w:r>
              <w:proofErr w:type="spellEnd"/>
            </w:ins>
          </w:p>
        </w:tc>
        <w:tc>
          <w:tcPr>
            <w:tcW w:w="2560" w:type="pct"/>
            <w:gridSpan w:val="2"/>
            <w:tcBorders>
              <w:top w:val="single" w:sz="4" w:space="0" w:color="auto"/>
              <w:left w:val="nil"/>
              <w:bottom w:val="single" w:sz="8" w:space="0" w:color="auto"/>
              <w:right w:val="single" w:sz="4" w:space="0" w:color="000000"/>
            </w:tcBorders>
            <w:shd w:val="clear" w:color="auto" w:fill="auto"/>
            <w:vAlign w:val="center"/>
            <w:hideMark/>
            <w:tcPrChange w:id="979" w:author="Diana Gonzalez Garcia" w:date="2021-05-28T16:25:00Z">
              <w:tcPr>
                <w:tcW w:w="11160" w:type="dxa"/>
                <w:gridSpan w:val="6"/>
                <w:tcBorders>
                  <w:top w:val="single" w:sz="4" w:space="0" w:color="auto"/>
                  <w:left w:val="nil"/>
                  <w:bottom w:val="single" w:sz="8" w:space="0" w:color="auto"/>
                  <w:right w:val="single" w:sz="4" w:space="0" w:color="000000"/>
                </w:tcBorders>
                <w:shd w:val="clear" w:color="auto" w:fill="auto"/>
                <w:vAlign w:val="center"/>
                <w:hideMark/>
              </w:tcPr>
            </w:tcPrChange>
          </w:tcPr>
          <w:p w14:paraId="0DD82522" w14:textId="77777777" w:rsidR="008C3375" w:rsidRPr="008C3375" w:rsidRDefault="008C3375" w:rsidP="008C3375">
            <w:pPr>
              <w:spacing w:after="0" w:line="240" w:lineRule="auto"/>
              <w:jc w:val="both"/>
              <w:rPr>
                <w:ins w:id="980" w:author="Diana Gonzalez Garcia" w:date="2021-05-28T16:25:00Z"/>
                <w:rFonts w:ascii="Calibri" w:hAnsi="Calibri" w:cs="Calibri"/>
                <w:sz w:val="16"/>
                <w:szCs w:val="16"/>
                <w:lang w:eastAsia="es-CO"/>
                <w:rPrChange w:id="981" w:author="Diana Gonzalez Garcia" w:date="2021-05-28T16:25:00Z">
                  <w:rPr>
                    <w:ins w:id="982" w:author="Diana Gonzalez Garcia" w:date="2021-05-28T16:25:00Z"/>
                    <w:rFonts w:ascii="Calibri" w:hAnsi="Calibri" w:cs="Calibri"/>
                    <w:sz w:val="20"/>
                    <w:szCs w:val="20"/>
                    <w:lang w:eastAsia="es-CO"/>
                  </w:rPr>
                </w:rPrChange>
              </w:rPr>
            </w:pPr>
            <w:ins w:id="983" w:author="Diana Gonzalez Garcia" w:date="2021-05-28T16:25:00Z">
              <w:r w:rsidRPr="008C3375">
                <w:rPr>
                  <w:rFonts w:ascii="Calibri" w:hAnsi="Calibri" w:cs="Calibri"/>
                  <w:sz w:val="16"/>
                  <w:szCs w:val="16"/>
                  <w:lang w:eastAsia="es-CO"/>
                  <w:rPrChange w:id="984" w:author="Diana Gonzalez Garcia" w:date="2021-05-28T16:25:00Z">
                    <w:rPr>
                      <w:rFonts w:ascii="Calibri" w:hAnsi="Calibri" w:cs="Calibri"/>
                      <w:sz w:val="20"/>
                      <w:szCs w:val="20"/>
                      <w:lang w:eastAsia="es-CO"/>
                    </w:rPr>
                  </w:rPrChange>
                </w:rPr>
                <w:t xml:space="preserve">Corresponde a los predios que han adelantado trámite de Auto estimación del Avalúo Catastral, cuyo código es: 60 - </w:t>
              </w:r>
              <w:proofErr w:type="spellStart"/>
              <w:r w:rsidRPr="008C3375">
                <w:rPr>
                  <w:rFonts w:ascii="Calibri" w:hAnsi="Calibri" w:cs="Calibri"/>
                  <w:sz w:val="16"/>
                  <w:szCs w:val="16"/>
                  <w:lang w:eastAsia="es-CO"/>
                  <w:rPrChange w:id="985" w:author="Diana Gonzalez Garcia" w:date="2021-05-28T16:25:00Z">
                    <w:rPr>
                      <w:rFonts w:ascii="Calibri" w:hAnsi="Calibri" w:cs="Calibri"/>
                      <w:sz w:val="20"/>
                      <w:szCs w:val="20"/>
                      <w:lang w:eastAsia="es-CO"/>
                    </w:rPr>
                  </w:rPrChange>
                </w:rPr>
                <w:t>Autoavalúo</w:t>
              </w:r>
              <w:proofErr w:type="spellEnd"/>
              <w:r w:rsidRPr="008C3375">
                <w:rPr>
                  <w:rFonts w:ascii="Calibri" w:hAnsi="Calibri" w:cs="Calibri"/>
                  <w:sz w:val="16"/>
                  <w:szCs w:val="16"/>
                  <w:lang w:eastAsia="es-CO"/>
                  <w:rPrChange w:id="986" w:author="Diana Gonzalez Garcia" w:date="2021-05-28T16:25:00Z">
                    <w:rPr>
                      <w:rFonts w:ascii="Calibri" w:hAnsi="Calibri" w:cs="Calibri"/>
                      <w:sz w:val="20"/>
                      <w:szCs w:val="20"/>
                      <w:lang w:eastAsia="es-CO"/>
                    </w:rPr>
                  </w:rPrChange>
                </w:rPr>
                <w:t>. Para esta categoría solo se considerarán aquellos cuya auto estimación haya sido aceptada, es decir aquellos que dentro del desarrollo del trámite se les haya asignado la marca 2 - Modificación de valor de terreno y/o 3 - Modificación del valor de construcción. Los predios con marca 0 - Valor confirmado o rechazado se exceptuarán de dicha identificación.</w:t>
              </w:r>
            </w:ins>
          </w:p>
        </w:tc>
        <w:tc>
          <w:tcPr>
            <w:tcW w:w="1477" w:type="pct"/>
            <w:tcBorders>
              <w:top w:val="nil"/>
              <w:left w:val="nil"/>
              <w:bottom w:val="single" w:sz="8" w:space="0" w:color="auto"/>
              <w:right w:val="nil"/>
            </w:tcBorders>
            <w:shd w:val="clear" w:color="auto" w:fill="auto"/>
            <w:vAlign w:val="center"/>
            <w:hideMark/>
            <w:tcPrChange w:id="987" w:author="Diana Gonzalez Garcia" w:date="2021-05-28T16:25:00Z">
              <w:tcPr>
                <w:tcW w:w="6440" w:type="dxa"/>
                <w:tcBorders>
                  <w:top w:val="nil"/>
                  <w:left w:val="nil"/>
                  <w:bottom w:val="single" w:sz="8" w:space="0" w:color="auto"/>
                  <w:right w:val="nil"/>
                </w:tcBorders>
                <w:shd w:val="clear" w:color="auto" w:fill="auto"/>
                <w:vAlign w:val="center"/>
                <w:hideMark/>
              </w:tcPr>
            </w:tcPrChange>
          </w:tcPr>
          <w:p w14:paraId="38154E36" w14:textId="77777777" w:rsidR="008C3375" w:rsidRPr="008C3375" w:rsidRDefault="008C3375" w:rsidP="008C3375">
            <w:pPr>
              <w:spacing w:after="0" w:line="240" w:lineRule="auto"/>
              <w:jc w:val="both"/>
              <w:rPr>
                <w:ins w:id="988" w:author="Diana Gonzalez Garcia" w:date="2021-05-28T16:25:00Z"/>
                <w:rFonts w:ascii="Calibri" w:hAnsi="Calibri" w:cs="Calibri"/>
                <w:color w:val="00B050"/>
                <w:sz w:val="16"/>
                <w:szCs w:val="16"/>
                <w:lang w:eastAsia="es-CO"/>
                <w:rPrChange w:id="989" w:author="Diana Gonzalez Garcia" w:date="2021-05-28T16:25:00Z">
                  <w:rPr>
                    <w:ins w:id="990" w:author="Diana Gonzalez Garcia" w:date="2021-05-28T16:25:00Z"/>
                    <w:rFonts w:ascii="Calibri" w:hAnsi="Calibri" w:cs="Calibri"/>
                    <w:color w:val="00B050"/>
                    <w:sz w:val="20"/>
                    <w:szCs w:val="20"/>
                    <w:lang w:eastAsia="es-CO"/>
                  </w:rPr>
                </w:rPrChange>
              </w:rPr>
            </w:pPr>
            <w:ins w:id="991" w:author="Diana Gonzalez Garcia" w:date="2021-05-28T16:25:00Z">
              <w:r w:rsidRPr="008C3375">
                <w:rPr>
                  <w:rFonts w:ascii="Calibri" w:hAnsi="Calibri" w:cs="Calibri"/>
                  <w:color w:val="00B050"/>
                  <w:sz w:val="16"/>
                  <w:szCs w:val="16"/>
                  <w:lang w:eastAsia="es-CO"/>
                  <w:rPrChange w:id="992" w:author="Diana Gonzalez Garcia" w:date="2021-05-28T16:25:00Z">
                    <w:rPr>
                      <w:rFonts w:ascii="Calibri" w:hAnsi="Calibri" w:cs="Calibri"/>
                      <w:color w:val="00B050"/>
                      <w:sz w:val="20"/>
                      <w:szCs w:val="20"/>
                      <w:lang w:eastAsia="es-CO"/>
                    </w:rPr>
                  </w:rPrChange>
                </w:rPr>
                <w:t xml:space="preserve">Se liquidarán de acuerdo a la programación realizada por tecnología de acuerdo al porcentaje de la mediana de la variación de los avalúos del Censo </w:t>
              </w:r>
              <w:proofErr w:type="spellStart"/>
              <w:r w:rsidRPr="008C3375">
                <w:rPr>
                  <w:rFonts w:ascii="Calibri" w:hAnsi="Calibri" w:cs="Calibri"/>
                  <w:color w:val="00B050"/>
                  <w:sz w:val="16"/>
                  <w:szCs w:val="16"/>
                  <w:lang w:eastAsia="es-CO"/>
                  <w:rPrChange w:id="993" w:author="Diana Gonzalez Garcia" w:date="2021-05-28T16:25:00Z">
                    <w:rPr>
                      <w:rFonts w:ascii="Calibri" w:hAnsi="Calibri" w:cs="Calibri"/>
                      <w:color w:val="00B050"/>
                      <w:sz w:val="20"/>
                      <w:szCs w:val="20"/>
                      <w:lang w:eastAsia="es-CO"/>
                    </w:rPr>
                  </w:rPrChange>
                </w:rPr>
                <w:t>vig</w:t>
              </w:r>
              <w:proofErr w:type="spellEnd"/>
              <w:r w:rsidRPr="008C3375">
                <w:rPr>
                  <w:rFonts w:ascii="Calibri" w:hAnsi="Calibri" w:cs="Calibri"/>
                  <w:color w:val="00B050"/>
                  <w:sz w:val="16"/>
                  <w:szCs w:val="16"/>
                  <w:lang w:eastAsia="es-CO"/>
                  <w:rPrChange w:id="994" w:author="Diana Gonzalez Garcia" w:date="2021-05-28T16:25:00Z">
                    <w:rPr>
                      <w:rFonts w:ascii="Calibri" w:hAnsi="Calibri" w:cs="Calibri"/>
                      <w:color w:val="00B050"/>
                      <w:sz w:val="20"/>
                      <w:szCs w:val="20"/>
                      <w:lang w:eastAsia="es-CO"/>
                    </w:rPr>
                  </w:rPrChange>
                </w:rPr>
                <w:t xml:space="preserve"> </w:t>
              </w:r>
              <w:proofErr w:type="gramStart"/>
              <w:r w:rsidRPr="008C3375">
                <w:rPr>
                  <w:rFonts w:ascii="Calibri" w:hAnsi="Calibri" w:cs="Calibri"/>
                  <w:color w:val="00B050"/>
                  <w:sz w:val="16"/>
                  <w:szCs w:val="16"/>
                  <w:lang w:eastAsia="es-CO"/>
                  <w:rPrChange w:id="995" w:author="Diana Gonzalez Garcia" w:date="2021-05-28T16:25:00Z">
                    <w:rPr>
                      <w:rFonts w:ascii="Calibri" w:hAnsi="Calibri" w:cs="Calibri"/>
                      <w:color w:val="00B050"/>
                      <w:sz w:val="20"/>
                      <w:szCs w:val="20"/>
                      <w:lang w:eastAsia="es-CO"/>
                    </w:rPr>
                  </w:rPrChange>
                </w:rPr>
                <w:t>2022,  en</w:t>
              </w:r>
              <w:proofErr w:type="gramEnd"/>
              <w:r w:rsidRPr="008C3375">
                <w:rPr>
                  <w:rFonts w:ascii="Calibri" w:hAnsi="Calibri" w:cs="Calibri"/>
                  <w:color w:val="00B050"/>
                  <w:sz w:val="16"/>
                  <w:szCs w:val="16"/>
                  <w:lang w:eastAsia="es-CO"/>
                  <w:rPrChange w:id="996" w:author="Diana Gonzalez Garcia" w:date="2021-05-28T16:25:00Z">
                    <w:rPr>
                      <w:rFonts w:ascii="Calibri" w:hAnsi="Calibri" w:cs="Calibri"/>
                      <w:color w:val="00B050"/>
                      <w:sz w:val="20"/>
                      <w:szCs w:val="20"/>
                      <w:lang w:eastAsia="es-CO"/>
                    </w:rPr>
                  </w:rPrChange>
                </w:rPr>
                <w:t xml:space="preserve"> función </w:t>
              </w:r>
              <w:proofErr w:type="spellStart"/>
              <w:r w:rsidRPr="008C3375">
                <w:rPr>
                  <w:rFonts w:ascii="Calibri" w:hAnsi="Calibri" w:cs="Calibri"/>
                  <w:color w:val="00B050"/>
                  <w:sz w:val="16"/>
                  <w:szCs w:val="16"/>
                  <w:lang w:eastAsia="es-CO"/>
                  <w:rPrChange w:id="997" w:author="Diana Gonzalez Garcia" w:date="2021-05-28T16:25:00Z">
                    <w:rPr>
                      <w:rFonts w:ascii="Calibri" w:hAnsi="Calibri" w:cs="Calibri"/>
                      <w:color w:val="00B050"/>
                      <w:sz w:val="20"/>
                      <w:szCs w:val="20"/>
                      <w:lang w:eastAsia="es-CO"/>
                    </w:rPr>
                  </w:rPrChange>
                </w:rPr>
                <w:t>de el</w:t>
              </w:r>
              <w:proofErr w:type="spellEnd"/>
              <w:r w:rsidRPr="008C3375">
                <w:rPr>
                  <w:rFonts w:ascii="Calibri" w:hAnsi="Calibri" w:cs="Calibri"/>
                  <w:color w:val="00B050"/>
                  <w:sz w:val="16"/>
                  <w:szCs w:val="16"/>
                  <w:lang w:eastAsia="es-CO"/>
                  <w:rPrChange w:id="998" w:author="Diana Gonzalez Garcia" w:date="2021-05-28T16:25:00Z">
                    <w:rPr>
                      <w:rFonts w:ascii="Calibri" w:hAnsi="Calibri" w:cs="Calibri"/>
                      <w:color w:val="00B050"/>
                      <w:sz w:val="20"/>
                      <w:szCs w:val="20"/>
                      <w:lang w:eastAsia="es-CO"/>
                    </w:rPr>
                  </w:rPrChange>
                </w:rPr>
                <w:t xml:space="preserve"> grupo de usos al que pertenezca y en una escala geográfica a nivel de predio, manzana, barrio, </w:t>
              </w:r>
              <w:proofErr w:type="spellStart"/>
              <w:r w:rsidRPr="008C3375">
                <w:rPr>
                  <w:rFonts w:ascii="Calibri" w:hAnsi="Calibri" w:cs="Calibri"/>
                  <w:color w:val="00B050"/>
                  <w:sz w:val="16"/>
                  <w:szCs w:val="16"/>
                  <w:lang w:eastAsia="es-CO"/>
                  <w:rPrChange w:id="999" w:author="Diana Gonzalez Garcia" w:date="2021-05-28T16:25:00Z">
                    <w:rPr>
                      <w:rFonts w:ascii="Calibri" w:hAnsi="Calibri" w:cs="Calibri"/>
                      <w:color w:val="00B050"/>
                      <w:sz w:val="20"/>
                      <w:szCs w:val="20"/>
                      <w:lang w:eastAsia="es-CO"/>
                    </w:rPr>
                  </w:rPrChange>
                </w:rPr>
                <w:t>UPZ</w:t>
              </w:r>
              <w:proofErr w:type="spellEnd"/>
              <w:r w:rsidRPr="008C3375">
                <w:rPr>
                  <w:rFonts w:ascii="Calibri" w:hAnsi="Calibri" w:cs="Calibri"/>
                  <w:color w:val="00B050"/>
                  <w:sz w:val="16"/>
                  <w:szCs w:val="16"/>
                  <w:lang w:eastAsia="es-CO"/>
                  <w:rPrChange w:id="1000" w:author="Diana Gonzalez Garcia" w:date="2021-05-28T16:25:00Z">
                    <w:rPr>
                      <w:rFonts w:ascii="Calibri" w:hAnsi="Calibri" w:cs="Calibri"/>
                      <w:color w:val="00B050"/>
                      <w:sz w:val="20"/>
                      <w:szCs w:val="20"/>
                      <w:lang w:eastAsia="es-CO"/>
                    </w:rPr>
                  </w:rPrChange>
                </w:rPr>
                <w:t xml:space="preserve"> o localidad. </w:t>
              </w:r>
            </w:ins>
          </w:p>
        </w:tc>
        <w:tc>
          <w:tcPr>
            <w:tcW w:w="537" w:type="pct"/>
            <w:tcBorders>
              <w:top w:val="nil"/>
              <w:left w:val="single" w:sz="4" w:space="0" w:color="auto"/>
              <w:bottom w:val="single" w:sz="8" w:space="0" w:color="auto"/>
              <w:right w:val="single" w:sz="8" w:space="0" w:color="auto"/>
            </w:tcBorders>
            <w:shd w:val="clear" w:color="auto" w:fill="auto"/>
            <w:vAlign w:val="center"/>
            <w:hideMark/>
            <w:tcPrChange w:id="1001" w:author="Diana Gonzalez Garcia" w:date="2021-05-28T16:25:00Z">
              <w:tcPr>
                <w:tcW w:w="2340" w:type="dxa"/>
                <w:tcBorders>
                  <w:top w:val="nil"/>
                  <w:left w:val="single" w:sz="4" w:space="0" w:color="auto"/>
                  <w:bottom w:val="single" w:sz="8" w:space="0" w:color="auto"/>
                  <w:right w:val="single" w:sz="8" w:space="0" w:color="auto"/>
                </w:tcBorders>
                <w:shd w:val="clear" w:color="auto" w:fill="auto"/>
                <w:vAlign w:val="center"/>
                <w:hideMark/>
              </w:tcPr>
            </w:tcPrChange>
          </w:tcPr>
          <w:p w14:paraId="246644B0" w14:textId="77777777" w:rsidR="008C3375" w:rsidRPr="008C3375" w:rsidRDefault="008C3375" w:rsidP="008C3375">
            <w:pPr>
              <w:spacing w:after="0" w:line="240" w:lineRule="auto"/>
              <w:jc w:val="center"/>
              <w:rPr>
                <w:ins w:id="1002" w:author="Diana Gonzalez Garcia" w:date="2021-05-28T16:25:00Z"/>
                <w:rFonts w:ascii="Calibri" w:hAnsi="Calibri" w:cs="Calibri"/>
                <w:color w:val="FF0000"/>
                <w:sz w:val="16"/>
                <w:szCs w:val="16"/>
                <w:lang w:eastAsia="es-CO"/>
                <w:rPrChange w:id="1003" w:author="Diana Gonzalez Garcia" w:date="2021-05-28T16:25:00Z">
                  <w:rPr>
                    <w:ins w:id="1004" w:author="Diana Gonzalez Garcia" w:date="2021-05-28T16:25:00Z"/>
                    <w:rFonts w:ascii="Calibri" w:hAnsi="Calibri" w:cs="Calibri"/>
                    <w:color w:val="FF0000"/>
                    <w:sz w:val="20"/>
                    <w:szCs w:val="20"/>
                    <w:lang w:eastAsia="es-CO"/>
                  </w:rPr>
                </w:rPrChange>
              </w:rPr>
            </w:pPr>
            <w:ins w:id="1005" w:author="Diana Gonzalez Garcia" w:date="2021-05-28T16:25:00Z">
              <w:r w:rsidRPr="008C3375">
                <w:rPr>
                  <w:rFonts w:ascii="Calibri" w:hAnsi="Calibri" w:cs="Calibri"/>
                  <w:color w:val="FF0000"/>
                  <w:sz w:val="16"/>
                  <w:szCs w:val="16"/>
                  <w:lang w:eastAsia="es-CO"/>
                  <w:rPrChange w:id="1006" w:author="Diana Gonzalez Garcia" w:date="2021-05-28T16:25:00Z">
                    <w:rPr>
                      <w:rFonts w:ascii="Calibri" w:hAnsi="Calibri" w:cs="Calibri"/>
                      <w:color w:val="FF0000"/>
                      <w:sz w:val="20"/>
                      <w:szCs w:val="20"/>
                      <w:lang w:eastAsia="es-CO"/>
                    </w:rPr>
                  </w:rPrChange>
                </w:rPr>
                <w:t>44</w:t>
              </w:r>
            </w:ins>
          </w:p>
        </w:tc>
      </w:tr>
    </w:tbl>
    <w:p w14:paraId="285B7024" w14:textId="2F2ABDB9" w:rsidR="001D4975" w:rsidRDefault="001D4975" w:rsidP="00B1017C">
      <w:pPr>
        <w:tabs>
          <w:tab w:val="left" w:pos="8931"/>
        </w:tabs>
        <w:ind w:right="49"/>
        <w:rPr>
          <w:ins w:id="1007" w:author="Diana Gonzalez Garcia" w:date="2021-05-10T07:19:00Z"/>
          <w:b/>
          <w:sz w:val="24"/>
          <w:szCs w:val="24"/>
        </w:rPr>
      </w:pPr>
    </w:p>
    <w:p w14:paraId="15BD202D" w14:textId="13881A25" w:rsidR="00FF1E3F" w:rsidRDefault="00FF1E3F" w:rsidP="00B1017C">
      <w:pPr>
        <w:tabs>
          <w:tab w:val="left" w:pos="8931"/>
        </w:tabs>
        <w:ind w:right="49"/>
        <w:rPr>
          <w:ins w:id="1008" w:author="Diana Gonzalez Garcia" w:date="2021-05-10T07:19:00Z"/>
          <w:b/>
          <w:sz w:val="24"/>
          <w:szCs w:val="24"/>
        </w:rPr>
      </w:pPr>
    </w:p>
    <w:p w14:paraId="675FAEF8" w14:textId="5CC83C67" w:rsidR="00FF1E3F" w:rsidRDefault="00FF1E3F" w:rsidP="00B1017C">
      <w:pPr>
        <w:tabs>
          <w:tab w:val="left" w:pos="8931"/>
        </w:tabs>
        <w:ind w:right="49"/>
        <w:rPr>
          <w:ins w:id="1009" w:author="Diana Gonzalez Garcia" w:date="2021-05-10T07:19:00Z"/>
          <w:b/>
          <w:sz w:val="24"/>
          <w:szCs w:val="24"/>
        </w:rPr>
      </w:pPr>
    </w:p>
    <w:p w14:paraId="08C2333B" w14:textId="2A75AE92" w:rsidR="00FF1E3F" w:rsidRDefault="00FF1E3F" w:rsidP="00B1017C">
      <w:pPr>
        <w:tabs>
          <w:tab w:val="left" w:pos="8931"/>
        </w:tabs>
        <w:ind w:right="49"/>
        <w:rPr>
          <w:ins w:id="1010" w:author="Diana Gonzalez Garcia" w:date="2021-05-28T16:26:00Z"/>
          <w:b/>
          <w:sz w:val="24"/>
          <w:szCs w:val="24"/>
        </w:rPr>
      </w:pPr>
    </w:p>
    <w:p w14:paraId="7FB6D513" w14:textId="24194964" w:rsidR="008C3375" w:rsidRDefault="008C3375" w:rsidP="00B1017C">
      <w:pPr>
        <w:tabs>
          <w:tab w:val="left" w:pos="8931"/>
        </w:tabs>
        <w:ind w:right="49"/>
        <w:rPr>
          <w:ins w:id="1011" w:author="Diana Gonzalez Garcia" w:date="2021-05-28T16:26:00Z"/>
          <w:b/>
          <w:sz w:val="24"/>
          <w:szCs w:val="24"/>
        </w:rPr>
      </w:pPr>
    </w:p>
    <w:p w14:paraId="7921552B" w14:textId="0ECD5CA4" w:rsidR="008C3375" w:rsidRDefault="008C3375" w:rsidP="00B1017C">
      <w:pPr>
        <w:tabs>
          <w:tab w:val="left" w:pos="8931"/>
        </w:tabs>
        <w:ind w:right="49"/>
        <w:rPr>
          <w:ins w:id="1012" w:author="Diana Gonzalez Garcia" w:date="2021-05-28T16:26:00Z"/>
          <w:b/>
          <w:sz w:val="24"/>
          <w:szCs w:val="24"/>
        </w:rPr>
      </w:pPr>
    </w:p>
    <w:p w14:paraId="7767C987" w14:textId="63AB4AF5" w:rsidR="008C3375" w:rsidRDefault="008C3375" w:rsidP="00B1017C">
      <w:pPr>
        <w:tabs>
          <w:tab w:val="left" w:pos="8931"/>
        </w:tabs>
        <w:ind w:right="49"/>
        <w:rPr>
          <w:ins w:id="1013" w:author="Diana Gonzalez Garcia" w:date="2021-05-28T16:26:00Z"/>
          <w:b/>
          <w:sz w:val="24"/>
          <w:szCs w:val="24"/>
        </w:rPr>
      </w:pPr>
    </w:p>
    <w:p w14:paraId="3D679037" w14:textId="49146772" w:rsidR="008C3375" w:rsidRDefault="008C3375" w:rsidP="00B1017C">
      <w:pPr>
        <w:tabs>
          <w:tab w:val="left" w:pos="8931"/>
        </w:tabs>
        <w:ind w:right="49"/>
        <w:rPr>
          <w:ins w:id="1014" w:author="Diana Gonzalez Garcia" w:date="2021-05-28T16:26:00Z"/>
          <w:b/>
          <w:sz w:val="24"/>
          <w:szCs w:val="24"/>
        </w:rPr>
      </w:pPr>
    </w:p>
    <w:p w14:paraId="2ED1559C" w14:textId="2FCE094E" w:rsidR="008C3375" w:rsidRDefault="008C3375" w:rsidP="00B1017C">
      <w:pPr>
        <w:tabs>
          <w:tab w:val="left" w:pos="8931"/>
        </w:tabs>
        <w:ind w:right="49"/>
        <w:rPr>
          <w:ins w:id="1015" w:author="Diana Gonzalez Garcia" w:date="2021-05-28T16:26:00Z"/>
          <w:b/>
          <w:sz w:val="24"/>
          <w:szCs w:val="24"/>
        </w:rPr>
      </w:pPr>
    </w:p>
    <w:p w14:paraId="0E47C1B1" w14:textId="71DE5A4C" w:rsidR="008C3375" w:rsidRDefault="008C3375" w:rsidP="00B1017C">
      <w:pPr>
        <w:tabs>
          <w:tab w:val="left" w:pos="8931"/>
        </w:tabs>
        <w:ind w:right="49"/>
        <w:rPr>
          <w:ins w:id="1016" w:author="Diana Gonzalez Garcia" w:date="2021-05-28T16:26:00Z"/>
          <w:b/>
          <w:sz w:val="24"/>
          <w:szCs w:val="24"/>
        </w:rPr>
      </w:pPr>
    </w:p>
    <w:p w14:paraId="7A3AFBE2" w14:textId="43DE0B0E" w:rsidR="008C3375" w:rsidRDefault="008C3375" w:rsidP="00B1017C">
      <w:pPr>
        <w:tabs>
          <w:tab w:val="left" w:pos="8931"/>
        </w:tabs>
        <w:ind w:right="49"/>
        <w:rPr>
          <w:ins w:id="1017" w:author="Diana Gonzalez Garcia" w:date="2021-05-28T16:26:00Z"/>
          <w:b/>
          <w:sz w:val="24"/>
          <w:szCs w:val="24"/>
        </w:rPr>
      </w:pPr>
    </w:p>
    <w:p w14:paraId="385AFEF7" w14:textId="77777777" w:rsidR="008C3375" w:rsidRDefault="008C3375" w:rsidP="00B1017C">
      <w:pPr>
        <w:tabs>
          <w:tab w:val="left" w:pos="8931"/>
        </w:tabs>
        <w:ind w:right="49"/>
        <w:rPr>
          <w:ins w:id="1018" w:author="Diana Gonzalez Garcia" w:date="2021-05-10T07:19:00Z"/>
          <w:b/>
          <w:sz w:val="24"/>
          <w:szCs w:val="24"/>
        </w:rPr>
      </w:pPr>
    </w:p>
    <w:p w14:paraId="742C6BF5" w14:textId="77777777" w:rsidR="00FF1E3F" w:rsidRDefault="00FF1E3F" w:rsidP="00B1017C">
      <w:pPr>
        <w:tabs>
          <w:tab w:val="left" w:pos="8931"/>
        </w:tabs>
        <w:ind w:right="49"/>
        <w:rPr>
          <w:b/>
          <w:sz w:val="24"/>
          <w:szCs w:val="24"/>
        </w:rPr>
      </w:pPr>
    </w:p>
    <w:p w14:paraId="62A2D70A" w14:textId="2ADC3FF4" w:rsidR="001D4975" w:rsidDel="00DE3725" w:rsidRDefault="001D4975" w:rsidP="00B1017C">
      <w:pPr>
        <w:tabs>
          <w:tab w:val="left" w:pos="8931"/>
        </w:tabs>
        <w:ind w:right="49"/>
        <w:rPr>
          <w:del w:id="1019" w:author="Diana Gonzalez Garcia" w:date="2021-05-10T07:12:00Z"/>
          <w:b/>
          <w:sz w:val="24"/>
          <w:szCs w:val="24"/>
        </w:rPr>
      </w:pPr>
    </w:p>
    <w:p w14:paraId="2703D665" w14:textId="5E8E355A" w:rsidR="001D4975" w:rsidDel="00DE3725" w:rsidRDefault="001D4975" w:rsidP="00B1017C">
      <w:pPr>
        <w:tabs>
          <w:tab w:val="left" w:pos="8931"/>
        </w:tabs>
        <w:ind w:right="49"/>
        <w:rPr>
          <w:del w:id="1020" w:author="Diana Gonzalez Garcia" w:date="2021-05-10T07:12:00Z"/>
          <w:b/>
          <w:sz w:val="24"/>
          <w:szCs w:val="24"/>
        </w:rPr>
      </w:pPr>
    </w:p>
    <w:p w14:paraId="39258E13" w14:textId="10A1A300" w:rsidR="001D4975" w:rsidDel="00DE3725" w:rsidRDefault="001D4975" w:rsidP="00B1017C">
      <w:pPr>
        <w:tabs>
          <w:tab w:val="left" w:pos="8931"/>
        </w:tabs>
        <w:ind w:right="49"/>
        <w:rPr>
          <w:del w:id="1021" w:author="Diana Gonzalez Garcia" w:date="2021-05-10T07:12:00Z"/>
          <w:b/>
          <w:sz w:val="24"/>
          <w:szCs w:val="24"/>
        </w:rPr>
      </w:pPr>
    </w:p>
    <w:p w14:paraId="4ED7CFFB" w14:textId="23F700A8" w:rsidR="001D4975" w:rsidDel="00DE3725" w:rsidRDefault="001D4975" w:rsidP="00B1017C">
      <w:pPr>
        <w:tabs>
          <w:tab w:val="left" w:pos="8931"/>
        </w:tabs>
        <w:ind w:right="49"/>
        <w:rPr>
          <w:del w:id="1022" w:author="Diana Gonzalez Garcia" w:date="2021-05-10T07:12:00Z"/>
          <w:b/>
          <w:sz w:val="24"/>
          <w:szCs w:val="24"/>
        </w:rPr>
      </w:pPr>
    </w:p>
    <w:p w14:paraId="24CA8B71" w14:textId="69707FF7" w:rsidR="001D4975" w:rsidDel="000C54FD" w:rsidRDefault="001D4975" w:rsidP="00B1017C">
      <w:pPr>
        <w:tabs>
          <w:tab w:val="left" w:pos="8931"/>
        </w:tabs>
        <w:ind w:right="49"/>
        <w:rPr>
          <w:del w:id="1023" w:author="Diana Gonzalez Garcia" w:date="2021-05-10T07:04:00Z"/>
          <w:b/>
          <w:sz w:val="24"/>
          <w:szCs w:val="24"/>
        </w:rPr>
      </w:pPr>
    </w:p>
    <w:p w14:paraId="7F06A223" w14:textId="1BEA084A" w:rsidR="001D4975" w:rsidDel="000C54FD" w:rsidRDefault="001D4975" w:rsidP="00B1017C">
      <w:pPr>
        <w:tabs>
          <w:tab w:val="left" w:pos="8931"/>
        </w:tabs>
        <w:ind w:right="49"/>
        <w:rPr>
          <w:del w:id="1024" w:author="Diana Gonzalez Garcia" w:date="2021-05-10T07:04:00Z"/>
          <w:b/>
          <w:sz w:val="24"/>
          <w:szCs w:val="24"/>
        </w:rPr>
      </w:pPr>
    </w:p>
    <w:p w14:paraId="2680395C" w14:textId="7C4CC563" w:rsidR="001D4975" w:rsidDel="000C54FD" w:rsidRDefault="001D4975" w:rsidP="00B1017C">
      <w:pPr>
        <w:tabs>
          <w:tab w:val="left" w:pos="8931"/>
        </w:tabs>
        <w:ind w:right="49"/>
        <w:rPr>
          <w:del w:id="1025" w:author="Diana Gonzalez Garcia" w:date="2021-05-10T07:04:00Z"/>
          <w:b/>
          <w:sz w:val="24"/>
          <w:szCs w:val="24"/>
        </w:rPr>
      </w:pPr>
    </w:p>
    <w:p w14:paraId="5222863F" w14:textId="283D643F" w:rsidR="001D4975" w:rsidDel="000C54FD" w:rsidRDefault="001D4975" w:rsidP="00B1017C">
      <w:pPr>
        <w:tabs>
          <w:tab w:val="left" w:pos="8931"/>
        </w:tabs>
        <w:ind w:right="49"/>
        <w:rPr>
          <w:del w:id="1026" w:author="Diana Gonzalez Garcia" w:date="2021-05-10T07:04:00Z"/>
          <w:b/>
          <w:sz w:val="24"/>
          <w:szCs w:val="24"/>
        </w:rPr>
      </w:pPr>
    </w:p>
    <w:p w14:paraId="360D2052" w14:textId="563B9356" w:rsidR="001D4975" w:rsidDel="000C54FD" w:rsidRDefault="001D4975" w:rsidP="00B1017C">
      <w:pPr>
        <w:tabs>
          <w:tab w:val="left" w:pos="8931"/>
        </w:tabs>
        <w:ind w:right="49"/>
        <w:rPr>
          <w:del w:id="1027" w:author="Diana Gonzalez Garcia" w:date="2021-05-10T07:04:00Z"/>
          <w:b/>
          <w:sz w:val="24"/>
          <w:szCs w:val="24"/>
        </w:rPr>
      </w:pPr>
    </w:p>
    <w:p w14:paraId="76EC1739" w14:textId="46902AE6" w:rsidR="001D4975" w:rsidDel="000C54FD" w:rsidRDefault="001D4975" w:rsidP="00B1017C">
      <w:pPr>
        <w:tabs>
          <w:tab w:val="left" w:pos="8931"/>
        </w:tabs>
        <w:ind w:right="49"/>
        <w:rPr>
          <w:del w:id="1028" w:author="Diana Gonzalez Garcia" w:date="2021-05-10T07:04:00Z"/>
          <w:b/>
          <w:sz w:val="24"/>
          <w:szCs w:val="24"/>
        </w:rPr>
      </w:pPr>
    </w:p>
    <w:p w14:paraId="0CECD939" w14:textId="15F40C45" w:rsidR="00A7290A" w:rsidRDefault="00F7374E" w:rsidP="00B1017C">
      <w:pPr>
        <w:tabs>
          <w:tab w:val="left" w:pos="8931"/>
        </w:tabs>
        <w:ind w:right="49"/>
        <w:rPr>
          <w:ins w:id="1029" w:author="Diana Gonzalez Garcia" w:date="2021-05-28T16:26:00Z"/>
          <w:b/>
          <w:sz w:val="24"/>
          <w:szCs w:val="24"/>
        </w:rPr>
      </w:pPr>
      <w:r>
        <w:rPr>
          <w:b/>
          <w:sz w:val="24"/>
          <w:szCs w:val="24"/>
        </w:rPr>
        <w:t xml:space="preserve">5. </w:t>
      </w:r>
      <w:r w:rsidRPr="00F7374E">
        <w:rPr>
          <w:b/>
          <w:sz w:val="24"/>
          <w:szCs w:val="24"/>
        </w:rPr>
        <w:t>REGLAS DE APLICACIÓN DEL MÉTODO DE LIQUIDACIÓN</w:t>
      </w:r>
      <w:r w:rsidR="00BA5126">
        <w:rPr>
          <w:b/>
          <w:sz w:val="24"/>
          <w:szCs w:val="24"/>
        </w:rPr>
        <w:t xml:space="preserve"> PARA LAS TABLAS DE VALOR </w:t>
      </w:r>
    </w:p>
    <w:tbl>
      <w:tblPr>
        <w:tblW w:w="10207" w:type="dxa"/>
        <w:tblInd w:w="-998" w:type="dxa"/>
        <w:tblCellMar>
          <w:left w:w="70" w:type="dxa"/>
          <w:right w:w="70" w:type="dxa"/>
        </w:tblCellMar>
        <w:tblLook w:val="04A0" w:firstRow="1" w:lastRow="0" w:firstColumn="1" w:lastColumn="0" w:noHBand="0" w:noVBand="1"/>
        <w:tblPrChange w:id="1030" w:author="Diana Gonzalez Garcia" w:date="2021-05-28T16:43:00Z">
          <w:tblPr>
            <w:tblW w:w="10207" w:type="dxa"/>
            <w:tblInd w:w="-998" w:type="dxa"/>
            <w:tblCellMar>
              <w:left w:w="70" w:type="dxa"/>
              <w:right w:w="70" w:type="dxa"/>
            </w:tblCellMar>
            <w:tblLook w:val="04A0" w:firstRow="1" w:lastRow="0" w:firstColumn="1" w:lastColumn="0" w:noHBand="0" w:noVBand="1"/>
          </w:tblPr>
        </w:tblPrChange>
      </w:tblPr>
      <w:tblGrid>
        <w:gridCol w:w="666"/>
        <w:gridCol w:w="885"/>
        <w:gridCol w:w="932"/>
        <w:gridCol w:w="945"/>
        <w:gridCol w:w="690"/>
        <w:gridCol w:w="529"/>
        <w:gridCol w:w="3829"/>
        <w:gridCol w:w="633"/>
        <w:gridCol w:w="604"/>
        <w:gridCol w:w="1158"/>
        <w:tblGridChange w:id="1031">
          <w:tblGrid>
            <w:gridCol w:w="666"/>
            <w:gridCol w:w="332"/>
            <w:gridCol w:w="553"/>
            <w:gridCol w:w="17"/>
            <w:gridCol w:w="747"/>
            <w:gridCol w:w="168"/>
            <w:gridCol w:w="617"/>
            <w:gridCol w:w="328"/>
            <w:gridCol w:w="468"/>
            <w:gridCol w:w="222"/>
            <w:gridCol w:w="366"/>
            <w:gridCol w:w="163"/>
            <w:gridCol w:w="294"/>
            <w:gridCol w:w="3124"/>
            <w:gridCol w:w="384"/>
            <w:gridCol w:w="158"/>
            <w:gridCol w:w="475"/>
            <w:gridCol w:w="43"/>
            <w:gridCol w:w="561"/>
            <w:gridCol w:w="140"/>
            <w:gridCol w:w="1018"/>
          </w:tblGrid>
        </w:tblGridChange>
      </w:tblGrid>
      <w:tr w:rsidR="004223AB" w:rsidRPr="004223AB" w14:paraId="38B9F150" w14:textId="77777777" w:rsidTr="00D203B1">
        <w:trPr>
          <w:trHeight w:val="20"/>
          <w:tblHeader/>
          <w:ins w:id="1032" w:author="Diana Gonzalez Garcia" w:date="2021-05-28T16:34:00Z"/>
          <w:trPrChange w:id="1033" w:author="Diana Gonzalez Garcia" w:date="2021-05-28T16:43:00Z">
            <w:trPr>
              <w:trHeight w:val="1455"/>
              <w:tblHeader/>
            </w:trPr>
          </w:trPrChange>
        </w:trPr>
        <w:tc>
          <w:tcPr>
            <w:tcW w:w="0" w:type="auto"/>
            <w:tcBorders>
              <w:top w:val="single" w:sz="4" w:space="0" w:color="auto"/>
              <w:left w:val="single" w:sz="4" w:space="0" w:color="auto"/>
              <w:bottom w:val="single" w:sz="4" w:space="0" w:color="auto"/>
              <w:right w:val="single" w:sz="4" w:space="0" w:color="auto"/>
            </w:tcBorders>
            <w:shd w:val="clear" w:color="000000" w:fill="D0CECE"/>
            <w:noWrap/>
            <w:vAlign w:val="center"/>
            <w:hideMark/>
            <w:tcPrChange w:id="1034" w:author="Diana Gonzalez Garcia" w:date="2021-05-28T16:43:00Z">
              <w:tcPr>
                <w:tcW w:w="0" w:type="auto"/>
                <w:tcBorders>
                  <w:top w:val="single" w:sz="4" w:space="0" w:color="auto"/>
                  <w:left w:val="single" w:sz="4" w:space="0" w:color="auto"/>
                  <w:bottom w:val="single" w:sz="4" w:space="0" w:color="auto"/>
                  <w:right w:val="single" w:sz="4" w:space="0" w:color="auto"/>
                </w:tcBorders>
                <w:shd w:val="clear" w:color="000000" w:fill="D0CECE"/>
                <w:noWrap/>
                <w:vAlign w:val="center"/>
                <w:hideMark/>
              </w:tcPr>
            </w:tcPrChange>
          </w:tcPr>
          <w:p w14:paraId="7EA54A79" w14:textId="77777777" w:rsidR="004223AB" w:rsidRPr="004223AB" w:rsidRDefault="004223AB" w:rsidP="004223AB">
            <w:pPr>
              <w:spacing w:after="0" w:line="240" w:lineRule="auto"/>
              <w:jc w:val="center"/>
              <w:rPr>
                <w:ins w:id="1035" w:author="Diana Gonzalez Garcia" w:date="2021-05-28T16:34:00Z"/>
                <w:rFonts w:ascii="Calibri" w:hAnsi="Calibri" w:cs="Calibri"/>
                <w:b/>
                <w:bCs/>
                <w:color w:val="000000"/>
                <w:sz w:val="12"/>
                <w:szCs w:val="12"/>
                <w:lang w:eastAsia="es-CO"/>
                <w:rPrChange w:id="1036" w:author="Diana Gonzalez Garcia" w:date="2021-05-28T16:36:00Z">
                  <w:rPr>
                    <w:ins w:id="1037" w:author="Diana Gonzalez Garcia" w:date="2021-05-28T16:34:00Z"/>
                    <w:rFonts w:ascii="Calibri" w:hAnsi="Calibri" w:cs="Calibri"/>
                    <w:b/>
                    <w:bCs/>
                    <w:color w:val="000000"/>
                    <w:sz w:val="24"/>
                    <w:szCs w:val="24"/>
                    <w:lang w:eastAsia="es-CO"/>
                  </w:rPr>
                </w:rPrChange>
              </w:rPr>
            </w:pPr>
            <w:ins w:id="1038" w:author="Diana Gonzalez Garcia" w:date="2021-05-28T16:34:00Z">
              <w:r w:rsidRPr="004223AB">
                <w:rPr>
                  <w:rFonts w:ascii="Calibri" w:hAnsi="Calibri" w:cs="Calibri"/>
                  <w:b/>
                  <w:bCs/>
                  <w:color w:val="000000"/>
                  <w:sz w:val="12"/>
                  <w:szCs w:val="12"/>
                  <w:lang w:eastAsia="es-CO"/>
                  <w:rPrChange w:id="1039" w:author="Diana Gonzalez Garcia" w:date="2021-05-28T16:36:00Z">
                    <w:rPr>
                      <w:rFonts w:ascii="Calibri" w:hAnsi="Calibri" w:cs="Calibri"/>
                      <w:b/>
                      <w:bCs/>
                      <w:color w:val="000000"/>
                      <w:sz w:val="24"/>
                      <w:szCs w:val="24"/>
                      <w:lang w:eastAsia="es-CO"/>
                    </w:rPr>
                  </w:rPrChange>
                </w:rPr>
                <w:t>No. TABLA</w:t>
              </w:r>
            </w:ins>
          </w:p>
        </w:tc>
        <w:tc>
          <w:tcPr>
            <w:tcW w:w="0" w:type="auto"/>
            <w:tcBorders>
              <w:top w:val="single" w:sz="4" w:space="0" w:color="auto"/>
              <w:left w:val="nil"/>
              <w:bottom w:val="single" w:sz="4" w:space="0" w:color="auto"/>
              <w:right w:val="single" w:sz="4" w:space="0" w:color="auto"/>
            </w:tcBorders>
            <w:shd w:val="clear" w:color="000000" w:fill="D0CECE"/>
            <w:vAlign w:val="center"/>
            <w:hideMark/>
            <w:tcPrChange w:id="1040" w:author="Diana Gonzalez Garcia" w:date="2021-05-28T16:43:00Z">
              <w:tcPr>
                <w:tcW w:w="0" w:type="auto"/>
                <w:gridSpan w:val="2"/>
                <w:tcBorders>
                  <w:top w:val="single" w:sz="4" w:space="0" w:color="auto"/>
                  <w:left w:val="nil"/>
                  <w:bottom w:val="single" w:sz="4" w:space="0" w:color="auto"/>
                  <w:right w:val="single" w:sz="4" w:space="0" w:color="auto"/>
                </w:tcBorders>
                <w:shd w:val="clear" w:color="000000" w:fill="D0CECE"/>
                <w:vAlign w:val="center"/>
                <w:hideMark/>
              </w:tcPr>
            </w:tcPrChange>
          </w:tcPr>
          <w:p w14:paraId="262707C2" w14:textId="77777777" w:rsidR="004223AB" w:rsidRPr="004223AB" w:rsidRDefault="004223AB" w:rsidP="004223AB">
            <w:pPr>
              <w:spacing w:after="0" w:line="240" w:lineRule="auto"/>
              <w:jc w:val="center"/>
              <w:rPr>
                <w:ins w:id="1041" w:author="Diana Gonzalez Garcia" w:date="2021-05-28T16:34:00Z"/>
                <w:rFonts w:ascii="Calibri" w:hAnsi="Calibri" w:cs="Calibri"/>
                <w:b/>
                <w:bCs/>
                <w:color w:val="000000"/>
                <w:sz w:val="12"/>
                <w:szCs w:val="12"/>
                <w:lang w:eastAsia="es-CO"/>
                <w:rPrChange w:id="1042" w:author="Diana Gonzalez Garcia" w:date="2021-05-28T16:36:00Z">
                  <w:rPr>
                    <w:ins w:id="1043" w:author="Diana Gonzalez Garcia" w:date="2021-05-28T16:34:00Z"/>
                    <w:rFonts w:ascii="Calibri" w:hAnsi="Calibri" w:cs="Calibri"/>
                    <w:b/>
                    <w:bCs/>
                    <w:color w:val="000000"/>
                    <w:sz w:val="24"/>
                    <w:szCs w:val="24"/>
                    <w:lang w:eastAsia="es-CO"/>
                  </w:rPr>
                </w:rPrChange>
              </w:rPr>
            </w:pPr>
            <w:ins w:id="1044" w:author="Diana Gonzalez Garcia" w:date="2021-05-28T16:34:00Z">
              <w:r w:rsidRPr="004223AB">
                <w:rPr>
                  <w:rFonts w:ascii="Calibri" w:hAnsi="Calibri" w:cs="Calibri"/>
                  <w:b/>
                  <w:bCs/>
                  <w:color w:val="000000"/>
                  <w:sz w:val="12"/>
                  <w:szCs w:val="12"/>
                  <w:lang w:eastAsia="es-CO"/>
                  <w:rPrChange w:id="1045" w:author="Diana Gonzalez Garcia" w:date="2021-05-28T16:36:00Z">
                    <w:rPr>
                      <w:rFonts w:ascii="Calibri" w:hAnsi="Calibri" w:cs="Calibri"/>
                      <w:b/>
                      <w:bCs/>
                      <w:color w:val="000000"/>
                      <w:sz w:val="24"/>
                      <w:szCs w:val="24"/>
                      <w:lang w:eastAsia="es-CO"/>
                    </w:rPr>
                  </w:rPrChange>
                </w:rPr>
                <w:t>NOMBRE</w:t>
              </w:r>
            </w:ins>
          </w:p>
        </w:tc>
        <w:tc>
          <w:tcPr>
            <w:tcW w:w="0" w:type="auto"/>
            <w:tcBorders>
              <w:top w:val="single" w:sz="4" w:space="0" w:color="auto"/>
              <w:left w:val="nil"/>
              <w:bottom w:val="single" w:sz="4" w:space="0" w:color="auto"/>
              <w:right w:val="single" w:sz="4" w:space="0" w:color="auto"/>
            </w:tcBorders>
            <w:shd w:val="clear" w:color="000000" w:fill="D0CECE"/>
            <w:vAlign w:val="center"/>
            <w:hideMark/>
            <w:tcPrChange w:id="1046" w:author="Diana Gonzalez Garcia" w:date="2021-05-28T16:43:00Z">
              <w:tcPr>
                <w:tcW w:w="0" w:type="auto"/>
                <w:gridSpan w:val="3"/>
                <w:tcBorders>
                  <w:top w:val="single" w:sz="4" w:space="0" w:color="auto"/>
                  <w:left w:val="nil"/>
                  <w:bottom w:val="single" w:sz="4" w:space="0" w:color="auto"/>
                  <w:right w:val="single" w:sz="4" w:space="0" w:color="auto"/>
                </w:tcBorders>
                <w:shd w:val="clear" w:color="000000" w:fill="D0CECE"/>
                <w:vAlign w:val="center"/>
                <w:hideMark/>
              </w:tcPr>
            </w:tcPrChange>
          </w:tcPr>
          <w:p w14:paraId="4261646F" w14:textId="77777777" w:rsidR="004223AB" w:rsidRPr="004223AB" w:rsidRDefault="004223AB" w:rsidP="004223AB">
            <w:pPr>
              <w:spacing w:after="0" w:line="240" w:lineRule="auto"/>
              <w:jc w:val="center"/>
              <w:rPr>
                <w:ins w:id="1047" w:author="Diana Gonzalez Garcia" w:date="2021-05-28T16:34:00Z"/>
                <w:rFonts w:ascii="Calibri" w:hAnsi="Calibri" w:cs="Calibri"/>
                <w:b/>
                <w:bCs/>
                <w:color w:val="000000"/>
                <w:sz w:val="12"/>
                <w:szCs w:val="12"/>
                <w:lang w:eastAsia="es-CO"/>
                <w:rPrChange w:id="1048" w:author="Diana Gonzalez Garcia" w:date="2021-05-28T16:36:00Z">
                  <w:rPr>
                    <w:ins w:id="1049" w:author="Diana Gonzalez Garcia" w:date="2021-05-28T16:34:00Z"/>
                    <w:rFonts w:ascii="Calibri" w:hAnsi="Calibri" w:cs="Calibri"/>
                    <w:b/>
                    <w:bCs/>
                    <w:color w:val="000000"/>
                    <w:sz w:val="24"/>
                    <w:szCs w:val="24"/>
                    <w:lang w:eastAsia="es-CO"/>
                  </w:rPr>
                </w:rPrChange>
              </w:rPr>
            </w:pPr>
            <w:ins w:id="1050" w:author="Diana Gonzalez Garcia" w:date="2021-05-28T16:34:00Z">
              <w:r w:rsidRPr="004223AB">
                <w:rPr>
                  <w:rFonts w:ascii="Calibri" w:hAnsi="Calibri" w:cs="Calibri"/>
                  <w:b/>
                  <w:bCs/>
                  <w:color w:val="000000"/>
                  <w:sz w:val="12"/>
                  <w:szCs w:val="12"/>
                  <w:lang w:eastAsia="es-CO"/>
                  <w:rPrChange w:id="1051" w:author="Diana Gonzalez Garcia" w:date="2021-05-28T16:36:00Z">
                    <w:rPr>
                      <w:rFonts w:ascii="Calibri" w:hAnsi="Calibri" w:cs="Calibri"/>
                      <w:b/>
                      <w:bCs/>
                      <w:color w:val="000000"/>
                      <w:sz w:val="24"/>
                      <w:szCs w:val="24"/>
                      <w:lang w:eastAsia="es-CO"/>
                    </w:rPr>
                  </w:rPrChange>
                </w:rPr>
                <w:t>USOS ASOCIADOS</w:t>
              </w:r>
            </w:ins>
          </w:p>
        </w:tc>
        <w:tc>
          <w:tcPr>
            <w:tcW w:w="0" w:type="auto"/>
            <w:tcBorders>
              <w:top w:val="single" w:sz="4" w:space="0" w:color="auto"/>
              <w:left w:val="nil"/>
              <w:bottom w:val="single" w:sz="4" w:space="0" w:color="auto"/>
              <w:right w:val="single" w:sz="4" w:space="0" w:color="auto"/>
            </w:tcBorders>
            <w:shd w:val="clear" w:color="000000" w:fill="D0CECE"/>
            <w:vAlign w:val="center"/>
            <w:hideMark/>
            <w:tcPrChange w:id="1052" w:author="Diana Gonzalez Garcia" w:date="2021-05-28T16:43:00Z">
              <w:tcPr>
                <w:tcW w:w="0" w:type="auto"/>
                <w:gridSpan w:val="2"/>
                <w:tcBorders>
                  <w:top w:val="single" w:sz="4" w:space="0" w:color="auto"/>
                  <w:left w:val="nil"/>
                  <w:bottom w:val="single" w:sz="4" w:space="0" w:color="auto"/>
                  <w:right w:val="single" w:sz="4" w:space="0" w:color="auto"/>
                </w:tcBorders>
                <w:shd w:val="clear" w:color="000000" w:fill="D0CECE"/>
                <w:vAlign w:val="center"/>
                <w:hideMark/>
              </w:tcPr>
            </w:tcPrChange>
          </w:tcPr>
          <w:p w14:paraId="2D56D0B0" w14:textId="77777777" w:rsidR="004223AB" w:rsidRPr="004223AB" w:rsidRDefault="004223AB" w:rsidP="004223AB">
            <w:pPr>
              <w:spacing w:after="0" w:line="240" w:lineRule="auto"/>
              <w:jc w:val="center"/>
              <w:rPr>
                <w:ins w:id="1053" w:author="Diana Gonzalez Garcia" w:date="2021-05-28T16:34:00Z"/>
                <w:rFonts w:ascii="Calibri" w:hAnsi="Calibri" w:cs="Calibri"/>
                <w:b/>
                <w:bCs/>
                <w:color w:val="000000"/>
                <w:sz w:val="12"/>
                <w:szCs w:val="12"/>
                <w:lang w:eastAsia="es-CO"/>
                <w:rPrChange w:id="1054" w:author="Diana Gonzalez Garcia" w:date="2021-05-28T16:36:00Z">
                  <w:rPr>
                    <w:ins w:id="1055" w:author="Diana Gonzalez Garcia" w:date="2021-05-28T16:34:00Z"/>
                    <w:rFonts w:ascii="Calibri" w:hAnsi="Calibri" w:cs="Calibri"/>
                    <w:b/>
                    <w:bCs/>
                    <w:color w:val="000000"/>
                    <w:sz w:val="24"/>
                    <w:szCs w:val="24"/>
                    <w:lang w:eastAsia="es-CO"/>
                  </w:rPr>
                </w:rPrChange>
              </w:rPr>
            </w:pPr>
            <w:ins w:id="1056" w:author="Diana Gonzalez Garcia" w:date="2021-05-28T16:34:00Z">
              <w:r w:rsidRPr="004223AB">
                <w:rPr>
                  <w:rFonts w:ascii="Calibri" w:hAnsi="Calibri" w:cs="Calibri"/>
                  <w:b/>
                  <w:bCs/>
                  <w:color w:val="000000"/>
                  <w:sz w:val="12"/>
                  <w:szCs w:val="12"/>
                  <w:lang w:eastAsia="es-CO"/>
                  <w:rPrChange w:id="1057" w:author="Diana Gonzalez Garcia" w:date="2021-05-28T16:36:00Z">
                    <w:rPr>
                      <w:rFonts w:ascii="Calibri" w:hAnsi="Calibri" w:cs="Calibri"/>
                      <w:b/>
                      <w:bCs/>
                      <w:color w:val="000000"/>
                      <w:sz w:val="24"/>
                      <w:szCs w:val="24"/>
                      <w:lang w:eastAsia="es-CO"/>
                    </w:rPr>
                  </w:rPrChange>
                </w:rPr>
                <w:t>TIPO VALOR DE CONSTRUCCIÓN</w:t>
              </w:r>
            </w:ins>
          </w:p>
        </w:tc>
        <w:tc>
          <w:tcPr>
            <w:tcW w:w="0" w:type="auto"/>
            <w:tcBorders>
              <w:top w:val="single" w:sz="4" w:space="0" w:color="auto"/>
              <w:left w:val="nil"/>
              <w:bottom w:val="single" w:sz="4" w:space="0" w:color="auto"/>
              <w:right w:val="single" w:sz="4" w:space="0" w:color="auto"/>
            </w:tcBorders>
            <w:shd w:val="clear" w:color="000000" w:fill="D0CECE"/>
            <w:vAlign w:val="center"/>
            <w:hideMark/>
            <w:tcPrChange w:id="1058" w:author="Diana Gonzalez Garcia" w:date="2021-05-28T16:43:00Z">
              <w:tcPr>
                <w:tcW w:w="0" w:type="auto"/>
                <w:gridSpan w:val="2"/>
                <w:tcBorders>
                  <w:top w:val="single" w:sz="4" w:space="0" w:color="auto"/>
                  <w:left w:val="nil"/>
                  <w:bottom w:val="single" w:sz="4" w:space="0" w:color="auto"/>
                  <w:right w:val="single" w:sz="4" w:space="0" w:color="auto"/>
                </w:tcBorders>
                <w:shd w:val="clear" w:color="000000" w:fill="D0CECE"/>
                <w:vAlign w:val="center"/>
                <w:hideMark/>
              </w:tcPr>
            </w:tcPrChange>
          </w:tcPr>
          <w:p w14:paraId="7690CC05" w14:textId="77777777" w:rsidR="004223AB" w:rsidRPr="004223AB" w:rsidRDefault="004223AB" w:rsidP="004223AB">
            <w:pPr>
              <w:spacing w:after="0" w:line="240" w:lineRule="auto"/>
              <w:jc w:val="center"/>
              <w:rPr>
                <w:ins w:id="1059" w:author="Diana Gonzalez Garcia" w:date="2021-05-28T16:34:00Z"/>
                <w:rFonts w:ascii="Calibri" w:hAnsi="Calibri" w:cs="Calibri"/>
                <w:b/>
                <w:bCs/>
                <w:color w:val="000000"/>
                <w:sz w:val="12"/>
                <w:szCs w:val="12"/>
                <w:lang w:eastAsia="es-CO"/>
                <w:rPrChange w:id="1060" w:author="Diana Gonzalez Garcia" w:date="2021-05-28T16:36:00Z">
                  <w:rPr>
                    <w:ins w:id="1061" w:author="Diana Gonzalez Garcia" w:date="2021-05-28T16:34:00Z"/>
                    <w:rFonts w:ascii="Calibri" w:hAnsi="Calibri" w:cs="Calibri"/>
                    <w:b/>
                    <w:bCs/>
                    <w:color w:val="000000"/>
                    <w:sz w:val="24"/>
                    <w:szCs w:val="24"/>
                    <w:lang w:eastAsia="es-CO"/>
                  </w:rPr>
                </w:rPrChange>
              </w:rPr>
            </w:pPr>
            <w:ins w:id="1062" w:author="Diana Gonzalez Garcia" w:date="2021-05-28T16:34:00Z">
              <w:r w:rsidRPr="004223AB">
                <w:rPr>
                  <w:rFonts w:ascii="Calibri" w:hAnsi="Calibri" w:cs="Calibri"/>
                  <w:b/>
                  <w:bCs/>
                  <w:color w:val="000000"/>
                  <w:sz w:val="12"/>
                  <w:szCs w:val="12"/>
                  <w:lang w:eastAsia="es-CO"/>
                  <w:rPrChange w:id="1063" w:author="Diana Gonzalez Garcia" w:date="2021-05-28T16:36:00Z">
                    <w:rPr>
                      <w:rFonts w:ascii="Calibri" w:hAnsi="Calibri" w:cs="Calibri"/>
                      <w:b/>
                      <w:bCs/>
                      <w:color w:val="000000"/>
                      <w:sz w:val="24"/>
                      <w:szCs w:val="24"/>
                      <w:lang w:eastAsia="es-CO"/>
                    </w:rPr>
                  </w:rPrChange>
                </w:rPr>
                <w:t>VARIABLES</w:t>
              </w:r>
            </w:ins>
          </w:p>
        </w:tc>
        <w:tc>
          <w:tcPr>
            <w:tcW w:w="0" w:type="auto"/>
            <w:tcBorders>
              <w:top w:val="single" w:sz="4" w:space="0" w:color="auto"/>
              <w:left w:val="nil"/>
              <w:bottom w:val="single" w:sz="4" w:space="0" w:color="auto"/>
              <w:right w:val="single" w:sz="4" w:space="0" w:color="auto"/>
            </w:tcBorders>
            <w:shd w:val="clear" w:color="000000" w:fill="D0CECE"/>
            <w:vAlign w:val="center"/>
            <w:hideMark/>
            <w:tcPrChange w:id="1064" w:author="Diana Gonzalez Garcia" w:date="2021-05-28T16:43:00Z">
              <w:tcPr>
                <w:tcW w:w="0" w:type="auto"/>
                <w:gridSpan w:val="2"/>
                <w:tcBorders>
                  <w:top w:val="single" w:sz="4" w:space="0" w:color="auto"/>
                  <w:left w:val="nil"/>
                  <w:bottom w:val="single" w:sz="4" w:space="0" w:color="auto"/>
                  <w:right w:val="single" w:sz="4" w:space="0" w:color="auto"/>
                </w:tcBorders>
                <w:shd w:val="clear" w:color="000000" w:fill="D0CECE"/>
                <w:vAlign w:val="center"/>
                <w:hideMark/>
              </w:tcPr>
            </w:tcPrChange>
          </w:tcPr>
          <w:p w14:paraId="2BEFE516" w14:textId="77777777" w:rsidR="004223AB" w:rsidRPr="004223AB" w:rsidRDefault="004223AB" w:rsidP="004223AB">
            <w:pPr>
              <w:spacing w:after="0" w:line="240" w:lineRule="auto"/>
              <w:jc w:val="center"/>
              <w:rPr>
                <w:ins w:id="1065" w:author="Diana Gonzalez Garcia" w:date="2021-05-28T16:34:00Z"/>
                <w:rFonts w:ascii="Calibri" w:hAnsi="Calibri" w:cs="Calibri"/>
                <w:b/>
                <w:bCs/>
                <w:color w:val="000000"/>
                <w:sz w:val="12"/>
                <w:szCs w:val="12"/>
                <w:lang w:eastAsia="es-CO"/>
                <w:rPrChange w:id="1066" w:author="Diana Gonzalez Garcia" w:date="2021-05-28T16:36:00Z">
                  <w:rPr>
                    <w:ins w:id="1067" w:author="Diana Gonzalez Garcia" w:date="2021-05-28T16:34:00Z"/>
                    <w:rFonts w:ascii="Calibri" w:hAnsi="Calibri" w:cs="Calibri"/>
                    <w:b/>
                    <w:bCs/>
                    <w:color w:val="000000"/>
                    <w:sz w:val="24"/>
                    <w:szCs w:val="24"/>
                    <w:lang w:eastAsia="es-CO"/>
                  </w:rPr>
                </w:rPrChange>
              </w:rPr>
            </w:pPr>
            <w:ins w:id="1068" w:author="Diana Gonzalez Garcia" w:date="2021-05-28T16:34:00Z">
              <w:r w:rsidRPr="004223AB">
                <w:rPr>
                  <w:rFonts w:ascii="Calibri" w:hAnsi="Calibri" w:cs="Calibri"/>
                  <w:b/>
                  <w:bCs/>
                  <w:color w:val="000000"/>
                  <w:sz w:val="12"/>
                  <w:szCs w:val="12"/>
                  <w:lang w:eastAsia="es-CO"/>
                  <w:rPrChange w:id="1069" w:author="Diana Gonzalez Garcia" w:date="2021-05-28T16:36:00Z">
                    <w:rPr>
                      <w:rFonts w:ascii="Calibri" w:hAnsi="Calibri" w:cs="Calibri"/>
                      <w:b/>
                      <w:bCs/>
                      <w:color w:val="000000"/>
                      <w:sz w:val="24"/>
                      <w:szCs w:val="24"/>
                      <w:lang w:eastAsia="es-CO"/>
                    </w:rPr>
                  </w:rPrChange>
                </w:rPr>
                <w:t>FUENTE</w:t>
              </w:r>
            </w:ins>
          </w:p>
        </w:tc>
        <w:tc>
          <w:tcPr>
            <w:tcW w:w="0" w:type="auto"/>
            <w:tcBorders>
              <w:top w:val="single" w:sz="4" w:space="0" w:color="auto"/>
              <w:left w:val="nil"/>
              <w:bottom w:val="nil"/>
              <w:right w:val="single" w:sz="4" w:space="0" w:color="auto"/>
            </w:tcBorders>
            <w:shd w:val="clear" w:color="000000" w:fill="D0CECE"/>
            <w:vAlign w:val="center"/>
            <w:hideMark/>
            <w:tcPrChange w:id="1070" w:author="Diana Gonzalez Garcia" w:date="2021-05-28T16:43:00Z">
              <w:tcPr>
                <w:tcW w:w="0" w:type="auto"/>
                <w:gridSpan w:val="3"/>
                <w:tcBorders>
                  <w:top w:val="single" w:sz="4" w:space="0" w:color="auto"/>
                  <w:left w:val="nil"/>
                  <w:bottom w:val="nil"/>
                  <w:right w:val="single" w:sz="4" w:space="0" w:color="auto"/>
                </w:tcBorders>
                <w:shd w:val="clear" w:color="000000" w:fill="D0CECE"/>
                <w:vAlign w:val="center"/>
                <w:hideMark/>
              </w:tcPr>
            </w:tcPrChange>
          </w:tcPr>
          <w:p w14:paraId="2D344DD7" w14:textId="77777777" w:rsidR="004223AB" w:rsidRPr="004223AB" w:rsidRDefault="004223AB" w:rsidP="004223AB">
            <w:pPr>
              <w:spacing w:after="0" w:line="240" w:lineRule="auto"/>
              <w:jc w:val="center"/>
              <w:rPr>
                <w:ins w:id="1071" w:author="Diana Gonzalez Garcia" w:date="2021-05-28T16:34:00Z"/>
                <w:rFonts w:ascii="Calibri" w:hAnsi="Calibri" w:cs="Calibri"/>
                <w:b/>
                <w:bCs/>
                <w:color w:val="000000"/>
                <w:sz w:val="12"/>
                <w:szCs w:val="12"/>
                <w:lang w:eastAsia="es-CO"/>
                <w:rPrChange w:id="1072" w:author="Diana Gonzalez Garcia" w:date="2021-05-28T16:36:00Z">
                  <w:rPr>
                    <w:ins w:id="1073" w:author="Diana Gonzalez Garcia" w:date="2021-05-28T16:34:00Z"/>
                    <w:rFonts w:ascii="Calibri" w:hAnsi="Calibri" w:cs="Calibri"/>
                    <w:b/>
                    <w:bCs/>
                    <w:color w:val="000000"/>
                    <w:sz w:val="24"/>
                    <w:szCs w:val="24"/>
                    <w:lang w:eastAsia="es-CO"/>
                  </w:rPr>
                </w:rPrChange>
              </w:rPr>
            </w:pPr>
            <w:ins w:id="1074" w:author="Diana Gonzalez Garcia" w:date="2021-05-28T16:34:00Z">
              <w:r w:rsidRPr="004223AB">
                <w:rPr>
                  <w:rFonts w:ascii="Calibri" w:hAnsi="Calibri" w:cs="Calibri"/>
                  <w:b/>
                  <w:bCs/>
                  <w:color w:val="000000"/>
                  <w:sz w:val="12"/>
                  <w:szCs w:val="12"/>
                  <w:lang w:eastAsia="es-CO"/>
                  <w:rPrChange w:id="1075" w:author="Diana Gonzalez Garcia" w:date="2021-05-28T16:36:00Z">
                    <w:rPr>
                      <w:rFonts w:ascii="Calibri" w:hAnsi="Calibri" w:cs="Calibri"/>
                      <w:b/>
                      <w:bCs/>
                      <w:color w:val="000000"/>
                      <w:sz w:val="24"/>
                      <w:szCs w:val="24"/>
                      <w:lang w:eastAsia="es-CO"/>
                    </w:rPr>
                  </w:rPrChange>
                </w:rPr>
                <w:t>CONDICIONES DE LIQUIDACIÓN</w:t>
              </w:r>
            </w:ins>
          </w:p>
        </w:tc>
        <w:tc>
          <w:tcPr>
            <w:tcW w:w="0" w:type="auto"/>
            <w:tcBorders>
              <w:top w:val="single" w:sz="4" w:space="0" w:color="auto"/>
              <w:left w:val="nil"/>
              <w:bottom w:val="single" w:sz="4" w:space="0" w:color="auto"/>
              <w:right w:val="single" w:sz="4" w:space="0" w:color="auto"/>
            </w:tcBorders>
            <w:shd w:val="clear" w:color="000000" w:fill="D0CECE"/>
            <w:vAlign w:val="center"/>
            <w:hideMark/>
            <w:tcPrChange w:id="1076" w:author="Diana Gonzalez Garcia" w:date="2021-05-28T16:43:00Z">
              <w:tcPr>
                <w:tcW w:w="0" w:type="auto"/>
                <w:gridSpan w:val="2"/>
                <w:tcBorders>
                  <w:top w:val="single" w:sz="4" w:space="0" w:color="auto"/>
                  <w:left w:val="nil"/>
                  <w:bottom w:val="single" w:sz="4" w:space="0" w:color="auto"/>
                  <w:right w:val="single" w:sz="4" w:space="0" w:color="auto"/>
                </w:tcBorders>
                <w:shd w:val="clear" w:color="000000" w:fill="D0CECE"/>
                <w:vAlign w:val="center"/>
                <w:hideMark/>
              </w:tcPr>
            </w:tcPrChange>
          </w:tcPr>
          <w:p w14:paraId="4A9B0A92" w14:textId="77777777" w:rsidR="004223AB" w:rsidRPr="004223AB" w:rsidRDefault="004223AB" w:rsidP="004223AB">
            <w:pPr>
              <w:spacing w:after="0" w:line="240" w:lineRule="auto"/>
              <w:jc w:val="center"/>
              <w:rPr>
                <w:ins w:id="1077" w:author="Diana Gonzalez Garcia" w:date="2021-05-28T16:34:00Z"/>
                <w:rFonts w:ascii="Calibri" w:hAnsi="Calibri" w:cs="Calibri"/>
                <w:b/>
                <w:bCs/>
                <w:color w:val="000000"/>
                <w:sz w:val="12"/>
                <w:szCs w:val="12"/>
                <w:lang w:eastAsia="es-CO"/>
                <w:rPrChange w:id="1078" w:author="Diana Gonzalez Garcia" w:date="2021-05-28T16:36:00Z">
                  <w:rPr>
                    <w:ins w:id="1079" w:author="Diana Gonzalez Garcia" w:date="2021-05-28T16:34:00Z"/>
                    <w:rFonts w:ascii="Calibri" w:hAnsi="Calibri" w:cs="Calibri"/>
                    <w:b/>
                    <w:bCs/>
                    <w:color w:val="000000"/>
                    <w:sz w:val="24"/>
                    <w:szCs w:val="24"/>
                    <w:lang w:eastAsia="es-CO"/>
                  </w:rPr>
                </w:rPrChange>
              </w:rPr>
            </w:pPr>
            <w:ins w:id="1080" w:author="Diana Gonzalez Garcia" w:date="2021-05-28T16:34:00Z">
              <w:r w:rsidRPr="004223AB">
                <w:rPr>
                  <w:rFonts w:ascii="Calibri" w:hAnsi="Calibri" w:cs="Calibri"/>
                  <w:b/>
                  <w:bCs/>
                  <w:color w:val="000000"/>
                  <w:sz w:val="12"/>
                  <w:szCs w:val="12"/>
                  <w:lang w:eastAsia="es-CO"/>
                  <w:rPrChange w:id="1081" w:author="Diana Gonzalez Garcia" w:date="2021-05-28T16:36:00Z">
                    <w:rPr>
                      <w:rFonts w:ascii="Calibri" w:hAnsi="Calibri" w:cs="Calibri"/>
                      <w:b/>
                      <w:bCs/>
                      <w:color w:val="000000"/>
                      <w:sz w:val="24"/>
                      <w:szCs w:val="24"/>
                      <w:lang w:eastAsia="es-CO"/>
                    </w:rPr>
                  </w:rPrChange>
                </w:rPr>
                <w:t>VARIABLE MODELO</w:t>
              </w:r>
            </w:ins>
          </w:p>
        </w:tc>
        <w:tc>
          <w:tcPr>
            <w:tcW w:w="0" w:type="auto"/>
            <w:tcBorders>
              <w:top w:val="single" w:sz="4" w:space="0" w:color="auto"/>
              <w:left w:val="nil"/>
              <w:bottom w:val="single" w:sz="4" w:space="0" w:color="auto"/>
              <w:right w:val="single" w:sz="4" w:space="0" w:color="auto"/>
            </w:tcBorders>
            <w:shd w:val="clear" w:color="000000" w:fill="D0CECE"/>
            <w:vAlign w:val="center"/>
            <w:hideMark/>
            <w:tcPrChange w:id="1082" w:author="Diana Gonzalez Garcia" w:date="2021-05-28T16:43:00Z">
              <w:tcPr>
                <w:tcW w:w="0" w:type="auto"/>
                <w:gridSpan w:val="2"/>
                <w:tcBorders>
                  <w:top w:val="single" w:sz="4" w:space="0" w:color="auto"/>
                  <w:left w:val="nil"/>
                  <w:bottom w:val="single" w:sz="4" w:space="0" w:color="auto"/>
                  <w:right w:val="single" w:sz="4" w:space="0" w:color="auto"/>
                </w:tcBorders>
                <w:shd w:val="clear" w:color="000000" w:fill="D0CECE"/>
                <w:vAlign w:val="center"/>
                <w:hideMark/>
              </w:tcPr>
            </w:tcPrChange>
          </w:tcPr>
          <w:p w14:paraId="38F1583C" w14:textId="77777777" w:rsidR="004223AB" w:rsidRPr="004223AB" w:rsidRDefault="004223AB" w:rsidP="004223AB">
            <w:pPr>
              <w:spacing w:after="0" w:line="240" w:lineRule="auto"/>
              <w:jc w:val="center"/>
              <w:rPr>
                <w:ins w:id="1083" w:author="Diana Gonzalez Garcia" w:date="2021-05-28T16:34:00Z"/>
                <w:rFonts w:ascii="Calibri" w:hAnsi="Calibri" w:cs="Calibri"/>
                <w:b/>
                <w:bCs/>
                <w:color w:val="FF0000"/>
                <w:sz w:val="12"/>
                <w:szCs w:val="12"/>
                <w:lang w:eastAsia="es-CO"/>
                <w:rPrChange w:id="1084" w:author="Diana Gonzalez Garcia" w:date="2021-05-28T16:36:00Z">
                  <w:rPr>
                    <w:ins w:id="1085" w:author="Diana Gonzalez Garcia" w:date="2021-05-28T16:34:00Z"/>
                    <w:rFonts w:ascii="Calibri" w:hAnsi="Calibri" w:cs="Calibri"/>
                    <w:b/>
                    <w:bCs/>
                    <w:color w:val="FF0000"/>
                    <w:sz w:val="24"/>
                    <w:szCs w:val="24"/>
                    <w:lang w:eastAsia="es-CO"/>
                  </w:rPr>
                </w:rPrChange>
              </w:rPr>
            </w:pPr>
            <w:ins w:id="1086" w:author="Diana Gonzalez Garcia" w:date="2021-05-28T16:34:00Z">
              <w:r w:rsidRPr="004223AB">
                <w:rPr>
                  <w:rFonts w:ascii="Calibri" w:hAnsi="Calibri" w:cs="Calibri"/>
                  <w:b/>
                  <w:bCs/>
                  <w:color w:val="FF0000"/>
                  <w:sz w:val="12"/>
                  <w:szCs w:val="12"/>
                  <w:lang w:eastAsia="es-CO"/>
                  <w:rPrChange w:id="1087" w:author="Diana Gonzalez Garcia" w:date="2021-05-28T16:36:00Z">
                    <w:rPr>
                      <w:rFonts w:ascii="Calibri" w:hAnsi="Calibri" w:cs="Calibri"/>
                      <w:b/>
                      <w:bCs/>
                      <w:color w:val="FF0000"/>
                      <w:sz w:val="24"/>
                      <w:szCs w:val="24"/>
                      <w:lang w:eastAsia="es-CO"/>
                    </w:rPr>
                  </w:rPrChange>
                </w:rPr>
                <w:t>NOMBRE TABLA EN ARCHIVO DE CARGUE</w:t>
              </w:r>
            </w:ins>
          </w:p>
        </w:tc>
        <w:tc>
          <w:tcPr>
            <w:tcW w:w="1158" w:type="dxa"/>
            <w:tcBorders>
              <w:top w:val="single" w:sz="4" w:space="0" w:color="auto"/>
              <w:left w:val="nil"/>
              <w:bottom w:val="single" w:sz="4" w:space="0" w:color="auto"/>
              <w:right w:val="single" w:sz="4" w:space="0" w:color="auto"/>
            </w:tcBorders>
            <w:shd w:val="clear" w:color="000000" w:fill="D0CECE"/>
            <w:vAlign w:val="center"/>
            <w:hideMark/>
            <w:tcPrChange w:id="1088" w:author="Diana Gonzalez Garcia" w:date="2021-05-28T16:43:00Z">
              <w:tcPr>
                <w:tcW w:w="1158" w:type="dxa"/>
                <w:gridSpan w:val="2"/>
                <w:tcBorders>
                  <w:top w:val="single" w:sz="4" w:space="0" w:color="auto"/>
                  <w:left w:val="nil"/>
                  <w:bottom w:val="single" w:sz="4" w:space="0" w:color="auto"/>
                  <w:right w:val="single" w:sz="4" w:space="0" w:color="auto"/>
                </w:tcBorders>
                <w:shd w:val="clear" w:color="000000" w:fill="D0CECE"/>
                <w:vAlign w:val="center"/>
                <w:hideMark/>
              </w:tcPr>
            </w:tcPrChange>
          </w:tcPr>
          <w:p w14:paraId="1DD2BD6E" w14:textId="77777777" w:rsidR="004223AB" w:rsidRPr="004223AB" w:rsidRDefault="004223AB" w:rsidP="004223AB">
            <w:pPr>
              <w:spacing w:after="0" w:line="240" w:lineRule="auto"/>
              <w:rPr>
                <w:ins w:id="1089" w:author="Diana Gonzalez Garcia" w:date="2021-05-28T16:34:00Z"/>
                <w:rFonts w:ascii="Calibri" w:hAnsi="Calibri" w:cs="Calibri"/>
                <w:b/>
                <w:bCs/>
                <w:color w:val="000000"/>
                <w:sz w:val="12"/>
                <w:szCs w:val="12"/>
                <w:lang w:eastAsia="es-CO"/>
                <w:rPrChange w:id="1090" w:author="Diana Gonzalez Garcia" w:date="2021-05-28T16:36:00Z">
                  <w:rPr>
                    <w:ins w:id="1091" w:author="Diana Gonzalez Garcia" w:date="2021-05-28T16:34:00Z"/>
                    <w:rFonts w:ascii="Calibri" w:hAnsi="Calibri" w:cs="Calibri"/>
                    <w:b/>
                    <w:bCs/>
                    <w:color w:val="000000"/>
                    <w:sz w:val="24"/>
                    <w:szCs w:val="24"/>
                    <w:lang w:eastAsia="es-CO"/>
                  </w:rPr>
                </w:rPrChange>
              </w:rPr>
            </w:pPr>
            <w:ins w:id="1092" w:author="Diana Gonzalez Garcia" w:date="2021-05-28T16:34:00Z">
              <w:r w:rsidRPr="004223AB">
                <w:rPr>
                  <w:rFonts w:ascii="Calibri" w:hAnsi="Calibri" w:cs="Calibri"/>
                  <w:b/>
                  <w:bCs/>
                  <w:color w:val="000000"/>
                  <w:sz w:val="12"/>
                  <w:szCs w:val="12"/>
                  <w:lang w:eastAsia="es-CO"/>
                  <w:rPrChange w:id="1093" w:author="Diana Gonzalez Garcia" w:date="2021-05-28T16:36:00Z">
                    <w:rPr>
                      <w:rFonts w:ascii="Calibri" w:hAnsi="Calibri" w:cs="Calibri"/>
                      <w:b/>
                      <w:bCs/>
                      <w:color w:val="000000"/>
                      <w:sz w:val="24"/>
                      <w:szCs w:val="24"/>
                      <w:lang w:eastAsia="es-CO"/>
                    </w:rPr>
                  </w:rPrChange>
                </w:rPr>
                <w:t>TIPOLOGÍA MANZANA o ZONA HOMOGÉNEA FÍSICA</w:t>
              </w:r>
            </w:ins>
          </w:p>
        </w:tc>
      </w:tr>
      <w:tr w:rsidR="004223AB" w:rsidRPr="004223AB" w14:paraId="6D18E0DE" w14:textId="77777777" w:rsidTr="00D203B1">
        <w:tblPrEx>
          <w:tblPrExChange w:id="1094" w:author="Diana Gonzalez Garcia" w:date="2021-05-28T16:43:00Z">
            <w:tblPrEx>
              <w:tblW w:w="5000" w:type="pct"/>
              <w:tblInd w:w="0" w:type="dxa"/>
            </w:tblPrEx>
          </w:tblPrExChange>
        </w:tblPrEx>
        <w:trPr>
          <w:trHeight w:val="20"/>
          <w:ins w:id="1095" w:author="Diana Gonzalez Garcia" w:date="2021-05-28T16:34:00Z"/>
          <w:trPrChange w:id="1096" w:author="Diana Gonzalez Garcia" w:date="2021-05-28T16:43:00Z">
            <w:trPr>
              <w:gridBefore w:val="2"/>
              <w:gridAfter w:val="0"/>
              <w:trHeight w:val="3540"/>
            </w:trPr>
          </w:trPrChange>
        </w:trPr>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Change w:id="1097" w:author="Diana Gonzalez Garcia" w:date="2021-05-28T16:43:00Z">
              <w:tcPr>
                <w:tcW w:w="318" w:type="pct"/>
                <w:gridSpan w:val="2"/>
                <w:vMerge w:val="restart"/>
                <w:tcBorders>
                  <w:top w:val="nil"/>
                  <w:left w:val="single" w:sz="4" w:space="0" w:color="auto"/>
                  <w:bottom w:val="single" w:sz="4" w:space="0" w:color="auto"/>
                  <w:right w:val="single" w:sz="4" w:space="0" w:color="auto"/>
                </w:tcBorders>
                <w:shd w:val="clear" w:color="auto" w:fill="auto"/>
                <w:noWrap/>
                <w:vAlign w:val="center"/>
                <w:hideMark/>
              </w:tcPr>
            </w:tcPrChange>
          </w:tcPr>
          <w:p w14:paraId="506B676C" w14:textId="77777777" w:rsidR="004223AB" w:rsidRPr="004223AB" w:rsidRDefault="004223AB" w:rsidP="004223AB">
            <w:pPr>
              <w:spacing w:after="0" w:line="240" w:lineRule="auto"/>
              <w:jc w:val="center"/>
              <w:rPr>
                <w:ins w:id="1098" w:author="Diana Gonzalez Garcia" w:date="2021-05-28T16:34:00Z"/>
                <w:rFonts w:ascii="Calibri" w:hAnsi="Calibri" w:cs="Calibri"/>
                <w:color w:val="000000"/>
                <w:sz w:val="12"/>
                <w:szCs w:val="12"/>
                <w:lang w:eastAsia="es-CO"/>
                <w:rPrChange w:id="1099" w:author="Diana Gonzalez Garcia" w:date="2021-05-28T16:36:00Z">
                  <w:rPr>
                    <w:ins w:id="1100" w:author="Diana Gonzalez Garcia" w:date="2021-05-28T16:34:00Z"/>
                    <w:rFonts w:ascii="Calibri" w:hAnsi="Calibri" w:cs="Calibri"/>
                    <w:color w:val="000000"/>
                    <w:sz w:val="24"/>
                    <w:szCs w:val="24"/>
                    <w:lang w:eastAsia="es-CO"/>
                  </w:rPr>
                </w:rPrChange>
              </w:rPr>
            </w:pPr>
            <w:ins w:id="1101" w:author="Diana Gonzalez Garcia" w:date="2021-05-28T16:34:00Z">
              <w:r w:rsidRPr="004223AB">
                <w:rPr>
                  <w:rFonts w:ascii="Calibri" w:hAnsi="Calibri" w:cs="Calibri"/>
                  <w:color w:val="000000"/>
                  <w:sz w:val="12"/>
                  <w:szCs w:val="12"/>
                  <w:lang w:eastAsia="es-CO"/>
                  <w:rPrChange w:id="1102" w:author="Diana Gonzalez Garcia" w:date="2021-05-28T16:36:00Z">
                    <w:rPr>
                      <w:rFonts w:ascii="Calibri" w:hAnsi="Calibri" w:cs="Calibri"/>
                      <w:color w:val="000000"/>
                      <w:sz w:val="24"/>
                      <w:szCs w:val="24"/>
                      <w:lang w:eastAsia="es-CO"/>
                    </w:rPr>
                  </w:rPrChange>
                </w:rPr>
                <w:t>T01</w:t>
              </w:r>
            </w:ins>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Change w:id="1103" w:author="Diana Gonzalez Garcia" w:date="2021-05-28T16:43:00Z">
              <w:tcPr>
                <w:tcW w:w="317" w:type="pct"/>
                <w:vMerge w:val="restart"/>
                <w:tcBorders>
                  <w:top w:val="nil"/>
                  <w:left w:val="single" w:sz="4" w:space="0" w:color="auto"/>
                  <w:bottom w:val="single" w:sz="4" w:space="0" w:color="auto"/>
                  <w:right w:val="single" w:sz="4" w:space="0" w:color="auto"/>
                </w:tcBorders>
                <w:shd w:val="clear" w:color="auto" w:fill="auto"/>
                <w:vAlign w:val="center"/>
                <w:hideMark/>
              </w:tcPr>
            </w:tcPrChange>
          </w:tcPr>
          <w:p w14:paraId="436B8083" w14:textId="77777777" w:rsidR="004223AB" w:rsidRPr="004223AB" w:rsidRDefault="004223AB" w:rsidP="004223AB">
            <w:pPr>
              <w:spacing w:after="0" w:line="240" w:lineRule="auto"/>
              <w:jc w:val="center"/>
              <w:rPr>
                <w:ins w:id="1104" w:author="Diana Gonzalez Garcia" w:date="2021-05-28T16:34:00Z"/>
                <w:rFonts w:ascii="Calibri" w:hAnsi="Calibri" w:cs="Calibri"/>
                <w:color w:val="000000"/>
                <w:sz w:val="12"/>
                <w:szCs w:val="12"/>
                <w:lang w:eastAsia="es-CO"/>
                <w:rPrChange w:id="1105" w:author="Diana Gonzalez Garcia" w:date="2021-05-28T16:36:00Z">
                  <w:rPr>
                    <w:ins w:id="1106" w:author="Diana Gonzalez Garcia" w:date="2021-05-28T16:34:00Z"/>
                    <w:rFonts w:ascii="Calibri" w:hAnsi="Calibri" w:cs="Calibri"/>
                    <w:color w:val="000000"/>
                    <w:sz w:val="24"/>
                    <w:szCs w:val="24"/>
                    <w:lang w:eastAsia="es-CO"/>
                  </w:rPr>
                </w:rPrChange>
              </w:rPr>
            </w:pPr>
            <w:ins w:id="1107" w:author="Diana Gonzalez Garcia" w:date="2021-05-28T16:34:00Z">
              <w:r w:rsidRPr="004223AB">
                <w:rPr>
                  <w:rFonts w:ascii="Calibri" w:hAnsi="Calibri" w:cs="Calibri"/>
                  <w:color w:val="000000"/>
                  <w:sz w:val="12"/>
                  <w:szCs w:val="12"/>
                  <w:lang w:eastAsia="es-CO"/>
                  <w:rPrChange w:id="1108" w:author="Diana Gonzalez Garcia" w:date="2021-05-28T16:36:00Z">
                    <w:rPr>
                      <w:rFonts w:ascii="Calibri" w:hAnsi="Calibri" w:cs="Calibri"/>
                      <w:color w:val="000000"/>
                      <w:sz w:val="24"/>
                      <w:szCs w:val="24"/>
                      <w:lang w:eastAsia="es-CO"/>
                    </w:rPr>
                  </w:rPrChange>
                </w:rPr>
                <w:t>Residencial</w:t>
              </w:r>
            </w:ins>
          </w:p>
        </w:tc>
        <w:tc>
          <w:tcPr>
            <w:tcW w:w="0" w:type="auto"/>
            <w:vMerge w:val="restart"/>
            <w:tcBorders>
              <w:top w:val="nil"/>
              <w:left w:val="single" w:sz="4" w:space="0" w:color="auto"/>
              <w:bottom w:val="single" w:sz="4" w:space="0" w:color="auto"/>
              <w:right w:val="single" w:sz="4" w:space="0" w:color="auto"/>
            </w:tcBorders>
            <w:shd w:val="clear" w:color="000000" w:fill="D6DCE4"/>
            <w:vAlign w:val="center"/>
            <w:hideMark/>
            <w:tcPrChange w:id="1109" w:author="Diana Gonzalez Garcia" w:date="2021-05-28T16:43:00Z">
              <w:tcPr>
                <w:tcW w:w="330" w:type="pct"/>
                <w:gridSpan w:val="2"/>
                <w:vMerge w:val="restart"/>
                <w:tcBorders>
                  <w:top w:val="nil"/>
                  <w:left w:val="single" w:sz="4" w:space="0" w:color="auto"/>
                  <w:bottom w:val="single" w:sz="4" w:space="0" w:color="auto"/>
                  <w:right w:val="single" w:sz="4" w:space="0" w:color="auto"/>
                </w:tcBorders>
                <w:shd w:val="clear" w:color="000000" w:fill="D6DCE4"/>
                <w:vAlign w:val="center"/>
                <w:hideMark/>
              </w:tcPr>
            </w:tcPrChange>
          </w:tcPr>
          <w:p w14:paraId="0E2DF91C" w14:textId="77777777" w:rsidR="004223AB" w:rsidRPr="004223AB" w:rsidRDefault="004223AB" w:rsidP="004223AB">
            <w:pPr>
              <w:spacing w:after="0" w:line="240" w:lineRule="auto"/>
              <w:jc w:val="center"/>
              <w:rPr>
                <w:ins w:id="1110" w:author="Diana Gonzalez Garcia" w:date="2021-05-28T16:34:00Z"/>
                <w:rFonts w:ascii="Calibri" w:hAnsi="Calibri" w:cs="Calibri"/>
                <w:color w:val="000000"/>
                <w:sz w:val="12"/>
                <w:szCs w:val="12"/>
                <w:lang w:eastAsia="es-CO"/>
                <w:rPrChange w:id="1111" w:author="Diana Gonzalez Garcia" w:date="2021-05-28T16:36:00Z">
                  <w:rPr>
                    <w:ins w:id="1112" w:author="Diana Gonzalez Garcia" w:date="2021-05-28T16:34:00Z"/>
                    <w:rFonts w:ascii="Calibri" w:hAnsi="Calibri" w:cs="Calibri"/>
                    <w:color w:val="000000"/>
                    <w:sz w:val="24"/>
                    <w:szCs w:val="24"/>
                    <w:lang w:eastAsia="es-CO"/>
                  </w:rPr>
                </w:rPrChange>
              </w:rPr>
            </w:pPr>
            <w:ins w:id="1113" w:author="Diana Gonzalez Garcia" w:date="2021-05-28T16:34:00Z">
              <w:r w:rsidRPr="004223AB">
                <w:rPr>
                  <w:rFonts w:ascii="Calibri" w:hAnsi="Calibri" w:cs="Calibri"/>
                  <w:color w:val="000000"/>
                  <w:sz w:val="12"/>
                  <w:szCs w:val="12"/>
                  <w:lang w:eastAsia="es-CO"/>
                  <w:rPrChange w:id="1114" w:author="Diana Gonzalez Garcia" w:date="2021-05-28T16:36:00Z">
                    <w:rPr>
                      <w:rFonts w:ascii="Calibri" w:hAnsi="Calibri" w:cs="Calibri"/>
                      <w:color w:val="000000"/>
                      <w:sz w:val="24"/>
                      <w:szCs w:val="24"/>
                      <w:lang w:eastAsia="es-CO"/>
                    </w:rPr>
                  </w:rPrChange>
                </w:rPr>
                <w:t xml:space="preserve">001 - 002 - 009 - </w:t>
              </w:r>
              <w:proofErr w:type="gramStart"/>
              <w:r w:rsidRPr="004223AB">
                <w:rPr>
                  <w:rFonts w:ascii="Calibri" w:hAnsi="Calibri" w:cs="Calibri"/>
                  <w:color w:val="000000"/>
                  <w:sz w:val="12"/>
                  <w:szCs w:val="12"/>
                  <w:lang w:eastAsia="es-CO"/>
                  <w:rPrChange w:id="1115" w:author="Diana Gonzalez Garcia" w:date="2021-05-28T16:36:00Z">
                    <w:rPr>
                      <w:rFonts w:ascii="Calibri" w:hAnsi="Calibri" w:cs="Calibri"/>
                      <w:color w:val="000000"/>
                      <w:sz w:val="24"/>
                      <w:szCs w:val="24"/>
                      <w:lang w:eastAsia="es-CO"/>
                    </w:rPr>
                  </w:rPrChange>
                </w:rPr>
                <w:t>012  (</w:t>
              </w:r>
              <w:proofErr w:type="gramEnd"/>
              <w:r w:rsidRPr="004223AB">
                <w:rPr>
                  <w:rFonts w:ascii="Calibri" w:hAnsi="Calibri" w:cs="Calibri"/>
                  <w:color w:val="000000"/>
                  <w:sz w:val="12"/>
                  <w:szCs w:val="12"/>
                  <w:lang w:eastAsia="es-CO"/>
                  <w:rPrChange w:id="1116" w:author="Diana Gonzalez Garcia" w:date="2021-05-28T16:36:00Z">
                    <w:rPr>
                      <w:rFonts w:ascii="Calibri" w:hAnsi="Calibri" w:cs="Calibri"/>
                      <w:color w:val="000000"/>
                      <w:sz w:val="24"/>
                      <w:szCs w:val="24"/>
                      <w:lang w:eastAsia="es-CO"/>
                    </w:rPr>
                  </w:rPrChange>
                </w:rPr>
                <w:t xml:space="preserve"> Si el área construida total menor o igual a 350 m2 y de 5 pisos o menos) - 020 (Si la variable CLASE DE CONSTRUCCIÓN es igual a "R")</w:t>
              </w:r>
            </w:ins>
          </w:p>
        </w:tc>
        <w:tc>
          <w:tcPr>
            <w:tcW w:w="0" w:type="auto"/>
            <w:tcBorders>
              <w:top w:val="nil"/>
              <w:left w:val="nil"/>
              <w:bottom w:val="nil"/>
              <w:right w:val="single" w:sz="4" w:space="0" w:color="auto"/>
            </w:tcBorders>
            <w:shd w:val="clear" w:color="auto" w:fill="auto"/>
            <w:noWrap/>
            <w:vAlign w:val="bottom"/>
            <w:hideMark/>
            <w:tcPrChange w:id="1117" w:author="Diana Gonzalez Garcia" w:date="2021-05-28T16:43:00Z">
              <w:tcPr>
                <w:tcW w:w="352" w:type="pct"/>
                <w:gridSpan w:val="2"/>
                <w:tcBorders>
                  <w:top w:val="nil"/>
                  <w:left w:val="nil"/>
                  <w:bottom w:val="nil"/>
                  <w:right w:val="single" w:sz="4" w:space="0" w:color="auto"/>
                </w:tcBorders>
                <w:shd w:val="clear" w:color="auto" w:fill="auto"/>
                <w:noWrap/>
                <w:vAlign w:val="bottom"/>
                <w:hideMark/>
              </w:tcPr>
            </w:tcPrChange>
          </w:tcPr>
          <w:p w14:paraId="14BA60A5" w14:textId="77777777" w:rsidR="004223AB" w:rsidRPr="004223AB" w:rsidRDefault="004223AB" w:rsidP="004223AB">
            <w:pPr>
              <w:spacing w:after="0" w:line="240" w:lineRule="auto"/>
              <w:rPr>
                <w:ins w:id="1118" w:author="Diana Gonzalez Garcia" w:date="2021-05-28T16:34:00Z"/>
                <w:rFonts w:ascii="Calibri" w:hAnsi="Calibri" w:cs="Calibri"/>
                <w:color w:val="000000"/>
                <w:sz w:val="12"/>
                <w:szCs w:val="12"/>
                <w:lang w:eastAsia="es-CO"/>
                <w:rPrChange w:id="1119" w:author="Diana Gonzalez Garcia" w:date="2021-05-28T16:36:00Z">
                  <w:rPr>
                    <w:ins w:id="1120" w:author="Diana Gonzalez Garcia" w:date="2021-05-28T16:34:00Z"/>
                    <w:rFonts w:ascii="Calibri" w:hAnsi="Calibri" w:cs="Calibri"/>
                    <w:color w:val="000000"/>
                    <w:sz w:val="24"/>
                    <w:szCs w:val="24"/>
                    <w:lang w:eastAsia="es-CO"/>
                  </w:rPr>
                </w:rPrChange>
              </w:rPr>
            </w:pPr>
            <w:ins w:id="1121" w:author="Diana Gonzalez Garcia" w:date="2021-05-28T16:34:00Z">
              <w:r w:rsidRPr="004223AB">
                <w:rPr>
                  <w:rFonts w:ascii="Calibri" w:hAnsi="Calibri" w:cs="Calibri"/>
                  <w:color w:val="000000"/>
                  <w:sz w:val="12"/>
                  <w:szCs w:val="12"/>
                  <w:lang w:eastAsia="es-CO"/>
                  <w:rPrChange w:id="1122" w:author="Diana Gonzalez Garcia" w:date="2021-05-28T16:36:00Z">
                    <w:rPr>
                      <w:rFonts w:ascii="Calibri" w:hAnsi="Calibri" w:cs="Calibri"/>
                      <w:color w:val="000000"/>
                      <w:sz w:val="24"/>
                      <w:szCs w:val="24"/>
                      <w:lang w:eastAsia="es-CO"/>
                    </w:rPr>
                  </w:rPrChange>
                </w:rPr>
                <w:t> </w:t>
              </w:r>
            </w:ins>
          </w:p>
        </w:tc>
        <w:tc>
          <w:tcPr>
            <w:tcW w:w="0" w:type="auto"/>
            <w:tcBorders>
              <w:top w:val="nil"/>
              <w:left w:val="nil"/>
              <w:bottom w:val="nil"/>
              <w:right w:val="single" w:sz="4" w:space="0" w:color="auto"/>
            </w:tcBorders>
            <w:shd w:val="clear" w:color="auto" w:fill="auto"/>
            <w:noWrap/>
            <w:vAlign w:val="bottom"/>
            <w:hideMark/>
            <w:tcPrChange w:id="1123" w:author="Diana Gonzalez Garcia" w:date="2021-05-28T16:43:00Z">
              <w:tcPr>
                <w:tcW w:w="291" w:type="pct"/>
                <w:gridSpan w:val="2"/>
                <w:tcBorders>
                  <w:top w:val="nil"/>
                  <w:left w:val="nil"/>
                  <w:bottom w:val="nil"/>
                  <w:right w:val="single" w:sz="4" w:space="0" w:color="auto"/>
                </w:tcBorders>
                <w:shd w:val="clear" w:color="auto" w:fill="auto"/>
                <w:noWrap/>
                <w:vAlign w:val="bottom"/>
                <w:hideMark/>
              </w:tcPr>
            </w:tcPrChange>
          </w:tcPr>
          <w:p w14:paraId="4D1A59A1" w14:textId="77777777" w:rsidR="004223AB" w:rsidRPr="004223AB" w:rsidRDefault="004223AB" w:rsidP="004223AB">
            <w:pPr>
              <w:spacing w:after="0" w:line="240" w:lineRule="auto"/>
              <w:rPr>
                <w:ins w:id="1124" w:author="Diana Gonzalez Garcia" w:date="2021-05-28T16:34:00Z"/>
                <w:rFonts w:ascii="Calibri" w:hAnsi="Calibri" w:cs="Calibri"/>
                <w:color w:val="000000"/>
                <w:sz w:val="12"/>
                <w:szCs w:val="12"/>
                <w:lang w:eastAsia="es-CO"/>
                <w:rPrChange w:id="1125" w:author="Diana Gonzalez Garcia" w:date="2021-05-28T16:36:00Z">
                  <w:rPr>
                    <w:ins w:id="1126" w:author="Diana Gonzalez Garcia" w:date="2021-05-28T16:34:00Z"/>
                    <w:rFonts w:ascii="Calibri" w:hAnsi="Calibri" w:cs="Calibri"/>
                    <w:color w:val="000000"/>
                    <w:sz w:val="24"/>
                    <w:szCs w:val="24"/>
                    <w:lang w:eastAsia="es-CO"/>
                  </w:rPr>
                </w:rPrChange>
              </w:rPr>
            </w:pPr>
            <w:ins w:id="1127" w:author="Diana Gonzalez Garcia" w:date="2021-05-28T16:34:00Z">
              <w:r w:rsidRPr="004223AB">
                <w:rPr>
                  <w:rFonts w:ascii="Calibri" w:hAnsi="Calibri" w:cs="Calibri"/>
                  <w:color w:val="000000"/>
                  <w:sz w:val="12"/>
                  <w:szCs w:val="12"/>
                  <w:lang w:eastAsia="es-CO"/>
                  <w:rPrChange w:id="1128" w:author="Diana Gonzalez Garcia" w:date="2021-05-28T16:36:00Z">
                    <w:rPr>
                      <w:rFonts w:ascii="Calibri" w:hAnsi="Calibri" w:cs="Calibri"/>
                      <w:color w:val="000000"/>
                      <w:sz w:val="24"/>
                      <w:szCs w:val="24"/>
                      <w:lang w:eastAsia="es-CO"/>
                    </w:rPr>
                  </w:rPrChange>
                </w:rPr>
                <w:t> </w:t>
              </w:r>
            </w:ins>
          </w:p>
        </w:tc>
        <w:tc>
          <w:tcPr>
            <w:tcW w:w="0" w:type="auto"/>
            <w:vMerge w:val="restart"/>
            <w:tcBorders>
              <w:top w:val="nil"/>
              <w:left w:val="single" w:sz="4" w:space="0" w:color="auto"/>
              <w:bottom w:val="single" w:sz="4" w:space="0" w:color="auto"/>
              <w:right w:val="nil"/>
            </w:tcBorders>
            <w:shd w:val="clear" w:color="auto" w:fill="auto"/>
            <w:vAlign w:val="center"/>
            <w:hideMark/>
            <w:tcPrChange w:id="1129" w:author="Diana Gonzalez Garcia" w:date="2021-05-28T16:43:00Z">
              <w:tcPr>
                <w:tcW w:w="242" w:type="pct"/>
                <w:gridSpan w:val="2"/>
                <w:vMerge w:val="restart"/>
                <w:tcBorders>
                  <w:top w:val="nil"/>
                  <w:left w:val="single" w:sz="4" w:space="0" w:color="auto"/>
                  <w:bottom w:val="single" w:sz="4" w:space="0" w:color="auto"/>
                  <w:right w:val="nil"/>
                </w:tcBorders>
                <w:shd w:val="clear" w:color="auto" w:fill="auto"/>
                <w:vAlign w:val="center"/>
                <w:hideMark/>
              </w:tcPr>
            </w:tcPrChange>
          </w:tcPr>
          <w:p w14:paraId="06ED5E77" w14:textId="77777777" w:rsidR="004223AB" w:rsidRPr="004223AB" w:rsidRDefault="004223AB" w:rsidP="004223AB">
            <w:pPr>
              <w:spacing w:after="0" w:line="240" w:lineRule="auto"/>
              <w:jc w:val="center"/>
              <w:rPr>
                <w:ins w:id="1130" w:author="Diana Gonzalez Garcia" w:date="2021-05-28T16:34:00Z"/>
                <w:rFonts w:ascii="Calibri" w:hAnsi="Calibri" w:cs="Calibri"/>
                <w:color w:val="000000"/>
                <w:sz w:val="12"/>
                <w:szCs w:val="12"/>
                <w:lang w:eastAsia="es-CO"/>
                <w:rPrChange w:id="1131" w:author="Diana Gonzalez Garcia" w:date="2021-05-28T16:36:00Z">
                  <w:rPr>
                    <w:ins w:id="1132" w:author="Diana Gonzalez Garcia" w:date="2021-05-28T16:34:00Z"/>
                    <w:rFonts w:ascii="Calibri" w:hAnsi="Calibri" w:cs="Calibri"/>
                    <w:color w:val="000000"/>
                    <w:sz w:val="24"/>
                    <w:szCs w:val="24"/>
                    <w:lang w:eastAsia="es-CO"/>
                  </w:rPr>
                </w:rPrChange>
              </w:rPr>
            </w:pPr>
            <w:proofErr w:type="spellStart"/>
            <w:ins w:id="1133" w:author="Diana Gonzalez Garcia" w:date="2021-05-28T16:34:00Z">
              <w:r w:rsidRPr="004223AB">
                <w:rPr>
                  <w:rFonts w:ascii="Calibri" w:hAnsi="Calibri" w:cs="Calibri"/>
                  <w:color w:val="000000"/>
                  <w:sz w:val="12"/>
                  <w:szCs w:val="12"/>
                  <w:lang w:eastAsia="es-CO"/>
                  <w:rPrChange w:id="1134" w:author="Diana Gonzalez Garcia" w:date="2021-05-28T16:36:00Z">
                    <w:rPr>
                      <w:rFonts w:ascii="Calibri" w:hAnsi="Calibri" w:cs="Calibri"/>
                      <w:color w:val="000000"/>
                      <w:sz w:val="24"/>
                      <w:szCs w:val="24"/>
                      <w:lang w:eastAsia="es-CO"/>
                    </w:rPr>
                  </w:rPrChange>
                </w:rPr>
                <w:t>SIIC</w:t>
              </w:r>
              <w:proofErr w:type="spellEnd"/>
            </w:ins>
          </w:p>
        </w:tc>
        <w:tc>
          <w:tcPr>
            <w:tcW w:w="0" w:type="auto"/>
            <w:tcBorders>
              <w:top w:val="single" w:sz="4" w:space="0" w:color="auto"/>
              <w:left w:val="single" w:sz="4" w:space="0" w:color="auto"/>
              <w:bottom w:val="nil"/>
              <w:right w:val="single" w:sz="4" w:space="0" w:color="auto"/>
            </w:tcBorders>
            <w:shd w:val="clear" w:color="auto" w:fill="auto"/>
            <w:vAlign w:val="center"/>
            <w:hideMark/>
            <w:tcPrChange w:id="1135" w:author="Diana Gonzalez Garcia" w:date="2021-05-28T16:43:00Z">
              <w:tcPr>
                <w:tcW w:w="1418" w:type="pct"/>
                <w:tcBorders>
                  <w:top w:val="single" w:sz="4" w:space="0" w:color="auto"/>
                  <w:left w:val="single" w:sz="4" w:space="0" w:color="auto"/>
                  <w:bottom w:val="nil"/>
                  <w:right w:val="single" w:sz="4" w:space="0" w:color="auto"/>
                </w:tcBorders>
                <w:shd w:val="clear" w:color="auto" w:fill="auto"/>
                <w:vAlign w:val="center"/>
                <w:hideMark/>
              </w:tcPr>
            </w:tcPrChange>
          </w:tcPr>
          <w:p w14:paraId="5B4DC110" w14:textId="77777777" w:rsidR="004223AB" w:rsidRPr="004223AB" w:rsidRDefault="004223AB" w:rsidP="004223AB">
            <w:pPr>
              <w:spacing w:after="0" w:line="240" w:lineRule="auto"/>
              <w:jc w:val="both"/>
              <w:rPr>
                <w:ins w:id="1136" w:author="Diana Gonzalez Garcia" w:date="2021-05-28T16:34:00Z"/>
                <w:rFonts w:ascii="Calibri" w:hAnsi="Calibri" w:cs="Calibri"/>
                <w:color w:val="000000"/>
                <w:sz w:val="12"/>
                <w:szCs w:val="12"/>
                <w:lang w:eastAsia="es-CO"/>
                <w:rPrChange w:id="1137" w:author="Diana Gonzalez Garcia" w:date="2021-05-28T16:36:00Z">
                  <w:rPr>
                    <w:ins w:id="1138" w:author="Diana Gonzalez Garcia" w:date="2021-05-28T16:34:00Z"/>
                    <w:rFonts w:ascii="Calibri" w:hAnsi="Calibri" w:cs="Calibri"/>
                    <w:color w:val="000000"/>
                    <w:sz w:val="24"/>
                    <w:szCs w:val="24"/>
                    <w:lang w:eastAsia="es-CO"/>
                  </w:rPr>
                </w:rPrChange>
              </w:rPr>
            </w:pPr>
            <w:ins w:id="1139" w:author="Diana Gonzalez Garcia" w:date="2021-05-28T16:34:00Z">
              <w:r w:rsidRPr="004223AB">
                <w:rPr>
                  <w:rFonts w:ascii="Calibri" w:hAnsi="Calibri" w:cs="Calibri"/>
                  <w:color w:val="000000"/>
                  <w:sz w:val="12"/>
                  <w:szCs w:val="12"/>
                  <w:lang w:eastAsia="es-CO"/>
                  <w:rPrChange w:id="1140" w:author="Diana Gonzalez Garcia" w:date="2021-05-28T16:36:00Z">
                    <w:rPr>
                      <w:rFonts w:ascii="Calibri" w:hAnsi="Calibri" w:cs="Calibri"/>
                      <w:color w:val="000000"/>
                      <w:sz w:val="24"/>
                      <w:szCs w:val="24"/>
                      <w:lang w:eastAsia="es-CO"/>
                    </w:rPr>
                  </w:rPrChange>
                </w:rPr>
                <w:t xml:space="preserve">Para la aplicación de las tablas residenciales se debe tener en cuenta que la posición doce (12) de la </w:t>
              </w:r>
              <w:proofErr w:type="spellStart"/>
              <w:r w:rsidRPr="004223AB">
                <w:rPr>
                  <w:rFonts w:ascii="Calibri" w:hAnsi="Calibri" w:cs="Calibri"/>
                  <w:color w:val="000000"/>
                  <w:sz w:val="12"/>
                  <w:szCs w:val="12"/>
                  <w:lang w:eastAsia="es-CO"/>
                  <w:rPrChange w:id="1141" w:author="Diana Gonzalez Garcia" w:date="2021-05-28T16:36:00Z">
                    <w:rPr>
                      <w:rFonts w:ascii="Calibri" w:hAnsi="Calibri" w:cs="Calibri"/>
                      <w:color w:val="000000"/>
                      <w:sz w:val="24"/>
                      <w:szCs w:val="24"/>
                      <w:lang w:eastAsia="es-CO"/>
                    </w:rPr>
                  </w:rPrChange>
                </w:rPr>
                <w:t>ZHF</w:t>
              </w:r>
              <w:proofErr w:type="spellEnd"/>
              <w:r w:rsidRPr="004223AB">
                <w:rPr>
                  <w:rFonts w:ascii="Calibri" w:hAnsi="Calibri" w:cs="Calibri"/>
                  <w:color w:val="000000"/>
                  <w:sz w:val="12"/>
                  <w:szCs w:val="12"/>
                  <w:lang w:eastAsia="es-CO"/>
                  <w:rPrChange w:id="1142" w:author="Diana Gonzalez Garcia" w:date="2021-05-28T16:36:00Z">
                    <w:rPr>
                      <w:rFonts w:ascii="Calibri" w:hAnsi="Calibri" w:cs="Calibri"/>
                      <w:color w:val="000000"/>
                      <w:sz w:val="24"/>
                      <w:szCs w:val="24"/>
                      <w:lang w:eastAsia="es-CO"/>
                    </w:rPr>
                  </w:rPrChange>
                </w:rPr>
                <w:t xml:space="preserve">, que corresponde a la ACTIVIDAD ECONÓMICA DEL INMUEBLE, sea uno (1), es decir, actividad RESIDENCIAL. Si la posición doce (12) de la </w:t>
              </w:r>
              <w:proofErr w:type="spellStart"/>
              <w:r w:rsidRPr="004223AB">
                <w:rPr>
                  <w:rFonts w:ascii="Calibri" w:hAnsi="Calibri" w:cs="Calibri"/>
                  <w:color w:val="000000"/>
                  <w:sz w:val="12"/>
                  <w:szCs w:val="12"/>
                  <w:lang w:eastAsia="es-CO"/>
                  <w:rPrChange w:id="1143" w:author="Diana Gonzalez Garcia" w:date="2021-05-28T16:36:00Z">
                    <w:rPr>
                      <w:rFonts w:ascii="Calibri" w:hAnsi="Calibri" w:cs="Calibri"/>
                      <w:color w:val="000000"/>
                      <w:sz w:val="24"/>
                      <w:szCs w:val="24"/>
                      <w:lang w:eastAsia="es-CO"/>
                    </w:rPr>
                  </w:rPrChange>
                </w:rPr>
                <w:t>ZHF</w:t>
              </w:r>
              <w:proofErr w:type="spellEnd"/>
              <w:r w:rsidRPr="004223AB">
                <w:rPr>
                  <w:rFonts w:ascii="Calibri" w:hAnsi="Calibri" w:cs="Calibri"/>
                  <w:color w:val="000000"/>
                  <w:sz w:val="12"/>
                  <w:szCs w:val="12"/>
                  <w:lang w:eastAsia="es-CO"/>
                  <w:rPrChange w:id="1144" w:author="Diana Gonzalez Garcia" w:date="2021-05-28T16:36:00Z">
                    <w:rPr>
                      <w:rFonts w:ascii="Calibri" w:hAnsi="Calibri" w:cs="Calibri"/>
                      <w:color w:val="000000"/>
                      <w:sz w:val="24"/>
                      <w:szCs w:val="24"/>
                      <w:lang w:eastAsia="es-CO"/>
                    </w:rPr>
                  </w:rPrChange>
                </w:rPr>
                <w:t xml:space="preserve"> NO es uno (1) pero el uso asociado es 001, </w:t>
              </w:r>
              <w:proofErr w:type="gramStart"/>
              <w:r w:rsidRPr="004223AB">
                <w:rPr>
                  <w:rFonts w:ascii="Calibri" w:hAnsi="Calibri" w:cs="Calibri"/>
                  <w:color w:val="000000"/>
                  <w:sz w:val="12"/>
                  <w:szCs w:val="12"/>
                  <w:lang w:eastAsia="es-CO"/>
                  <w:rPrChange w:id="1145" w:author="Diana Gonzalez Garcia" w:date="2021-05-28T16:36:00Z">
                    <w:rPr>
                      <w:rFonts w:ascii="Calibri" w:hAnsi="Calibri" w:cs="Calibri"/>
                      <w:color w:val="000000"/>
                      <w:sz w:val="24"/>
                      <w:szCs w:val="24"/>
                      <w:lang w:eastAsia="es-CO"/>
                    </w:rPr>
                  </w:rPrChange>
                </w:rPr>
                <w:t>002 ,</w:t>
              </w:r>
              <w:proofErr w:type="gramEnd"/>
              <w:r w:rsidRPr="004223AB">
                <w:rPr>
                  <w:rFonts w:ascii="Calibri" w:hAnsi="Calibri" w:cs="Calibri"/>
                  <w:color w:val="000000"/>
                  <w:sz w:val="12"/>
                  <w:szCs w:val="12"/>
                  <w:lang w:eastAsia="es-CO"/>
                  <w:rPrChange w:id="1146" w:author="Diana Gonzalez Garcia" w:date="2021-05-28T16:36:00Z">
                    <w:rPr>
                      <w:rFonts w:ascii="Calibri" w:hAnsi="Calibri" w:cs="Calibri"/>
                      <w:color w:val="000000"/>
                      <w:sz w:val="24"/>
                      <w:szCs w:val="24"/>
                      <w:lang w:eastAsia="es-CO"/>
                    </w:rPr>
                  </w:rPrChange>
                </w:rPr>
                <w:t xml:space="preserve">  009, 012 ( Si el área construida total menor o igual a 350 m2 y de 5 pisos o menos), 020 (Si la variable CLASE DE CONSTRUCCIÓN es igual a "R")  la asignación de la tabla residencial debe tomar el código de tipología de manzana(atributo de manzana).</w:t>
              </w:r>
            </w:ins>
          </w:p>
        </w:tc>
        <w:tc>
          <w:tcPr>
            <w:tcW w:w="0" w:type="auto"/>
            <w:tcBorders>
              <w:top w:val="nil"/>
              <w:left w:val="nil"/>
              <w:bottom w:val="single" w:sz="4" w:space="0" w:color="auto"/>
              <w:right w:val="single" w:sz="4" w:space="0" w:color="auto"/>
            </w:tcBorders>
            <w:shd w:val="clear" w:color="auto" w:fill="auto"/>
            <w:vAlign w:val="center"/>
            <w:hideMark/>
            <w:tcPrChange w:id="1147" w:author="Diana Gonzalez Garcia" w:date="2021-05-28T16:43:00Z">
              <w:tcPr>
                <w:tcW w:w="261" w:type="pct"/>
                <w:gridSpan w:val="2"/>
                <w:tcBorders>
                  <w:top w:val="nil"/>
                  <w:left w:val="nil"/>
                  <w:bottom w:val="single" w:sz="4" w:space="0" w:color="auto"/>
                  <w:right w:val="single" w:sz="4" w:space="0" w:color="auto"/>
                </w:tcBorders>
                <w:shd w:val="clear" w:color="auto" w:fill="auto"/>
                <w:vAlign w:val="center"/>
                <w:hideMark/>
              </w:tcPr>
            </w:tcPrChange>
          </w:tcPr>
          <w:p w14:paraId="50F467BD" w14:textId="77777777" w:rsidR="004223AB" w:rsidRPr="004223AB" w:rsidRDefault="004223AB" w:rsidP="004223AB">
            <w:pPr>
              <w:spacing w:after="0" w:line="240" w:lineRule="auto"/>
              <w:jc w:val="center"/>
              <w:rPr>
                <w:ins w:id="1148" w:author="Diana Gonzalez Garcia" w:date="2021-05-28T16:34:00Z"/>
                <w:rFonts w:ascii="Calibri" w:hAnsi="Calibri" w:cs="Calibri"/>
                <w:color w:val="000000"/>
                <w:sz w:val="12"/>
                <w:szCs w:val="12"/>
                <w:lang w:eastAsia="es-CO"/>
                <w:rPrChange w:id="1149" w:author="Diana Gonzalez Garcia" w:date="2021-05-28T16:36:00Z">
                  <w:rPr>
                    <w:ins w:id="1150" w:author="Diana Gonzalez Garcia" w:date="2021-05-28T16:34:00Z"/>
                    <w:rFonts w:ascii="Calibri" w:hAnsi="Calibri" w:cs="Calibri"/>
                    <w:color w:val="000000"/>
                    <w:sz w:val="24"/>
                    <w:szCs w:val="24"/>
                    <w:lang w:eastAsia="es-CO"/>
                  </w:rPr>
                </w:rPrChange>
              </w:rPr>
            </w:pPr>
            <w:ins w:id="1151" w:author="Diana Gonzalez Garcia" w:date="2021-05-28T16:34:00Z">
              <w:r w:rsidRPr="004223AB">
                <w:rPr>
                  <w:rFonts w:ascii="Calibri" w:hAnsi="Calibri" w:cs="Calibri"/>
                  <w:color w:val="000000"/>
                  <w:sz w:val="12"/>
                  <w:szCs w:val="12"/>
                  <w:lang w:eastAsia="es-CO"/>
                  <w:rPrChange w:id="1152" w:author="Diana Gonzalez Garcia" w:date="2021-05-28T16:36:00Z">
                    <w:rPr>
                      <w:rFonts w:ascii="Calibri" w:hAnsi="Calibri" w:cs="Calibri"/>
                      <w:color w:val="000000"/>
                      <w:sz w:val="24"/>
                      <w:szCs w:val="24"/>
                      <w:lang w:eastAsia="es-CO"/>
                    </w:rPr>
                  </w:rPrChange>
                </w:rPr>
                <w:t>T01_1</w:t>
              </w:r>
            </w:ins>
          </w:p>
        </w:tc>
        <w:tc>
          <w:tcPr>
            <w:tcW w:w="0" w:type="auto"/>
            <w:tcBorders>
              <w:top w:val="nil"/>
              <w:left w:val="nil"/>
              <w:bottom w:val="single" w:sz="4" w:space="0" w:color="auto"/>
              <w:right w:val="nil"/>
            </w:tcBorders>
            <w:shd w:val="clear" w:color="auto" w:fill="auto"/>
            <w:vAlign w:val="center"/>
            <w:hideMark/>
            <w:tcPrChange w:id="1153" w:author="Diana Gonzalez Garcia" w:date="2021-05-28T16:43:00Z">
              <w:tcPr>
                <w:tcW w:w="487" w:type="pct"/>
                <w:gridSpan w:val="2"/>
                <w:tcBorders>
                  <w:top w:val="nil"/>
                  <w:left w:val="nil"/>
                  <w:bottom w:val="single" w:sz="4" w:space="0" w:color="auto"/>
                  <w:right w:val="nil"/>
                </w:tcBorders>
                <w:shd w:val="clear" w:color="auto" w:fill="auto"/>
                <w:vAlign w:val="center"/>
                <w:hideMark/>
              </w:tcPr>
            </w:tcPrChange>
          </w:tcPr>
          <w:p w14:paraId="4B3CB133" w14:textId="77777777" w:rsidR="004223AB" w:rsidRPr="004223AB" w:rsidRDefault="004223AB" w:rsidP="004223AB">
            <w:pPr>
              <w:spacing w:after="0" w:line="240" w:lineRule="auto"/>
              <w:jc w:val="center"/>
              <w:rPr>
                <w:ins w:id="1154" w:author="Diana Gonzalez Garcia" w:date="2021-05-28T16:34:00Z"/>
                <w:rFonts w:ascii="Calibri" w:hAnsi="Calibri" w:cs="Calibri"/>
                <w:color w:val="FF0000"/>
                <w:sz w:val="12"/>
                <w:szCs w:val="12"/>
                <w:lang w:eastAsia="es-CO"/>
                <w:rPrChange w:id="1155" w:author="Diana Gonzalez Garcia" w:date="2021-05-28T16:36:00Z">
                  <w:rPr>
                    <w:ins w:id="1156" w:author="Diana Gonzalez Garcia" w:date="2021-05-28T16:34:00Z"/>
                    <w:rFonts w:ascii="Calibri" w:hAnsi="Calibri" w:cs="Calibri"/>
                    <w:color w:val="FF0000"/>
                    <w:sz w:val="24"/>
                    <w:szCs w:val="24"/>
                    <w:lang w:eastAsia="es-CO"/>
                  </w:rPr>
                </w:rPrChange>
              </w:rPr>
            </w:pPr>
            <w:ins w:id="1157" w:author="Diana Gonzalez Garcia" w:date="2021-05-28T16:34:00Z">
              <w:r w:rsidRPr="004223AB">
                <w:rPr>
                  <w:rFonts w:ascii="Calibri" w:hAnsi="Calibri" w:cs="Calibri"/>
                  <w:color w:val="FF0000"/>
                  <w:sz w:val="12"/>
                  <w:szCs w:val="12"/>
                  <w:lang w:eastAsia="es-CO"/>
                  <w:rPrChange w:id="1158" w:author="Diana Gonzalez Garcia" w:date="2021-05-28T16:36:00Z">
                    <w:rPr>
                      <w:rFonts w:ascii="Calibri" w:hAnsi="Calibri" w:cs="Calibri"/>
                      <w:color w:val="FF0000"/>
                      <w:sz w:val="24"/>
                      <w:szCs w:val="24"/>
                      <w:lang w:eastAsia="es-CO"/>
                    </w:rPr>
                  </w:rPrChange>
                </w:rPr>
                <w:t> </w:t>
              </w:r>
            </w:ins>
          </w:p>
        </w:tc>
        <w:tc>
          <w:tcPr>
            <w:tcW w:w="1158" w:type="dxa"/>
            <w:tcBorders>
              <w:top w:val="nil"/>
              <w:left w:val="single" w:sz="4" w:space="0" w:color="auto"/>
              <w:bottom w:val="single" w:sz="4" w:space="0" w:color="auto"/>
              <w:right w:val="single" w:sz="4" w:space="0" w:color="auto"/>
            </w:tcBorders>
            <w:shd w:val="clear" w:color="auto" w:fill="auto"/>
            <w:vAlign w:val="center"/>
            <w:hideMark/>
            <w:tcPrChange w:id="1159" w:author="Diana Gonzalez Garcia" w:date="2021-05-28T16:43:00Z">
              <w:tcPr>
                <w:tcW w:w="985" w:type="pct"/>
                <w:gridSpan w:val="2"/>
                <w:tcBorders>
                  <w:top w:val="nil"/>
                  <w:left w:val="single" w:sz="4" w:space="0" w:color="auto"/>
                  <w:bottom w:val="single" w:sz="4" w:space="0" w:color="auto"/>
                  <w:right w:val="single" w:sz="4" w:space="0" w:color="auto"/>
                </w:tcBorders>
                <w:shd w:val="clear" w:color="auto" w:fill="auto"/>
                <w:vAlign w:val="center"/>
                <w:hideMark/>
              </w:tcPr>
            </w:tcPrChange>
          </w:tcPr>
          <w:p w14:paraId="7266CECF" w14:textId="77777777" w:rsidR="004223AB" w:rsidRPr="004223AB" w:rsidRDefault="004223AB" w:rsidP="004223AB">
            <w:pPr>
              <w:spacing w:after="0" w:line="240" w:lineRule="auto"/>
              <w:rPr>
                <w:ins w:id="1160" w:author="Diana Gonzalez Garcia" w:date="2021-05-28T16:34:00Z"/>
                <w:rFonts w:ascii="Calibri" w:hAnsi="Calibri" w:cs="Calibri"/>
                <w:color w:val="000000"/>
                <w:sz w:val="12"/>
                <w:szCs w:val="12"/>
                <w:lang w:eastAsia="es-CO"/>
                <w:rPrChange w:id="1161" w:author="Diana Gonzalez Garcia" w:date="2021-05-28T16:36:00Z">
                  <w:rPr>
                    <w:ins w:id="1162" w:author="Diana Gonzalez Garcia" w:date="2021-05-28T16:34:00Z"/>
                    <w:rFonts w:ascii="Calibri" w:hAnsi="Calibri" w:cs="Calibri"/>
                    <w:color w:val="000000"/>
                    <w:sz w:val="24"/>
                    <w:szCs w:val="24"/>
                    <w:lang w:eastAsia="es-CO"/>
                  </w:rPr>
                </w:rPrChange>
              </w:rPr>
            </w:pPr>
            <w:ins w:id="1163" w:author="Diana Gonzalez Garcia" w:date="2021-05-28T16:34:00Z">
              <w:r w:rsidRPr="004223AB">
                <w:rPr>
                  <w:rFonts w:ascii="Calibri" w:hAnsi="Calibri" w:cs="Calibri"/>
                  <w:color w:val="000000"/>
                  <w:sz w:val="12"/>
                  <w:szCs w:val="12"/>
                  <w:lang w:eastAsia="es-CO"/>
                  <w:rPrChange w:id="1164" w:author="Diana Gonzalez Garcia" w:date="2021-05-28T16:36:00Z">
                    <w:rPr>
                      <w:rFonts w:ascii="Calibri" w:hAnsi="Calibri" w:cs="Calibri"/>
                      <w:color w:val="000000"/>
                      <w:sz w:val="24"/>
                      <w:szCs w:val="24"/>
                      <w:lang w:eastAsia="es-CO"/>
                    </w:rPr>
                  </w:rPrChange>
                </w:rPr>
                <w:t>Último dígito de codificación de zona homogénea física terminado en 1 o atributo de manzana 1.</w:t>
              </w:r>
            </w:ins>
          </w:p>
        </w:tc>
      </w:tr>
      <w:tr w:rsidR="004223AB" w:rsidRPr="004223AB" w14:paraId="310FFC7D" w14:textId="77777777" w:rsidTr="00D203B1">
        <w:tblPrEx>
          <w:tblPrExChange w:id="1165" w:author="Diana Gonzalez Garcia" w:date="2021-05-28T16:43:00Z">
            <w:tblPrEx>
              <w:tblW w:w="5000" w:type="pct"/>
              <w:tblInd w:w="0" w:type="dxa"/>
            </w:tblPrEx>
          </w:tblPrExChange>
        </w:tblPrEx>
        <w:trPr>
          <w:trHeight w:val="20"/>
          <w:ins w:id="1166" w:author="Diana Gonzalez Garcia" w:date="2021-05-28T16:34:00Z"/>
          <w:trPrChange w:id="1167" w:author="Diana Gonzalez Garcia" w:date="2021-05-28T16:43:00Z">
            <w:trPr>
              <w:gridBefore w:val="2"/>
              <w:gridAfter w:val="0"/>
              <w:trHeight w:val="1110"/>
            </w:trPr>
          </w:trPrChange>
        </w:trPr>
        <w:tc>
          <w:tcPr>
            <w:tcW w:w="0" w:type="auto"/>
            <w:vMerge/>
            <w:tcBorders>
              <w:top w:val="nil"/>
              <w:left w:val="single" w:sz="4" w:space="0" w:color="auto"/>
              <w:bottom w:val="single" w:sz="4" w:space="0" w:color="auto"/>
              <w:right w:val="single" w:sz="4" w:space="0" w:color="auto"/>
            </w:tcBorders>
            <w:vAlign w:val="center"/>
            <w:hideMark/>
            <w:tcPrChange w:id="1168" w:author="Diana Gonzalez Garcia" w:date="2021-05-28T16:43:00Z">
              <w:tcPr>
                <w:tcW w:w="318" w:type="pct"/>
                <w:gridSpan w:val="2"/>
                <w:vMerge/>
                <w:tcBorders>
                  <w:top w:val="nil"/>
                  <w:left w:val="single" w:sz="4" w:space="0" w:color="auto"/>
                  <w:bottom w:val="single" w:sz="4" w:space="0" w:color="auto"/>
                  <w:right w:val="single" w:sz="4" w:space="0" w:color="auto"/>
                </w:tcBorders>
                <w:vAlign w:val="center"/>
                <w:hideMark/>
              </w:tcPr>
            </w:tcPrChange>
          </w:tcPr>
          <w:p w14:paraId="6E77A6A6" w14:textId="77777777" w:rsidR="004223AB" w:rsidRPr="004223AB" w:rsidRDefault="004223AB" w:rsidP="004223AB">
            <w:pPr>
              <w:spacing w:after="0" w:line="240" w:lineRule="auto"/>
              <w:rPr>
                <w:ins w:id="1169" w:author="Diana Gonzalez Garcia" w:date="2021-05-28T16:34:00Z"/>
                <w:rFonts w:ascii="Calibri" w:hAnsi="Calibri" w:cs="Calibri"/>
                <w:color w:val="000000"/>
                <w:sz w:val="12"/>
                <w:szCs w:val="12"/>
                <w:lang w:eastAsia="es-CO"/>
                <w:rPrChange w:id="1170" w:author="Diana Gonzalez Garcia" w:date="2021-05-28T16:36:00Z">
                  <w:rPr>
                    <w:ins w:id="1171"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1172" w:author="Diana Gonzalez Garcia" w:date="2021-05-28T16:43:00Z">
              <w:tcPr>
                <w:tcW w:w="317" w:type="pct"/>
                <w:vMerge/>
                <w:tcBorders>
                  <w:top w:val="nil"/>
                  <w:left w:val="single" w:sz="4" w:space="0" w:color="auto"/>
                  <w:bottom w:val="single" w:sz="4" w:space="0" w:color="auto"/>
                  <w:right w:val="single" w:sz="4" w:space="0" w:color="auto"/>
                </w:tcBorders>
                <w:vAlign w:val="center"/>
                <w:hideMark/>
              </w:tcPr>
            </w:tcPrChange>
          </w:tcPr>
          <w:p w14:paraId="7F410DD6" w14:textId="77777777" w:rsidR="004223AB" w:rsidRPr="004223AB" w:rsidRDefault="004223AB" w:rsidP="004223AB">
            <w:pPr>
              <w:spacing w:after="0" w:line="240" w:lineRule="auto"/>
              <w:rPr>
                <w:ins w:id="1173" w:author="Diana Gonzalez Garcia" w:date="2021-05-28T16:34:00Z"/>
                <w:rFonts w:ascii="Calibri" w:hAnsi="Calibri" w:cs="Calibri"/>
                <w:color w:val="000000"/>
                <w:sz w:val="12"/>
                <w:szCs w:val="12"/>
                <w:lang w:eastAsia="es-CO"/>
                <w:rPrChange w:id="1174" w:author="Diana Gonzalez Garcia" w:date="2021-05-28T16:36:00Z">
                  <w:rPr>
                    <w:ins w:id="1175"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1176" w:author="Diana Gonzalez Garcia" w:date="2021-05-28T16:43:00Z">
              <w:tcPr>
                <w:tcW w:w="330" w:type="pct"/>
                <w:gridSpan w:val="2"/>
                <w:vMerge/>
                <w:tcBorders>
                  <w:top w:val="nil"/>
                  <w:left w:val="single" w:sz="4" w:space="0" w:color="auto"/>
                  <w:bottom w:val="single" w:sz="4" w:space="0" w:color="auto"/>
                  <w:right w:val="single" w:sz="4" w:space="0" w:color="auto"/>
                </w:tcBorders>
                <w:vAlign w:val="center"/>
                <w:hideMark/>
              </w:tcPr>
            </w:tcPrChange>
          </w:tcPr>
          <w:p w14:paraId="7DBCBB5B" w14:textId="77777777" w:rsidR="004223AB" w:rsidRPr="004223AB" w:rsidRDefault="004223AB" w:rsidP="004223AB">
            <w:pPr>
              <w:spacing w:after="0" w:line="240" w:lineRule="auto"/>
              <w:rPr>
                <w:ins w:id="1177" w:author="Diana Gonzalez Garcia" w:date="2021-05-28T16:34:00Z"/>
                <w:rFonts w:ascii="Calibri" w:hAnsi="Calibri" w:cs="Calibri"/>
                <w:color w:val="000000"/>
                <w:sz w:val="12"/>
                <w:szCs w:val="12"/>
                <w:lang w:eastAsia="es-CO"/>
                <w:rPrChange w:id="1178" w:author="Diana Gonzalez Garcia" w:date="2021-05-28T16:36:00Z">
                  <w:rPr>
                    <w:ins w:id="1179" w:author="Diana Gonzalez Garcia" w:date="2021-05-28T16:34:00Z"/>
                    <w:rFonts w:ascii="Calibri" w:hAnsi="Calibri" w:cs="Calibri"/>
                    <w:color w:val="000000"/>
                    <w:sz w:val="24"/>
                    <w:szCs w:val="24"/>
                    <w:lang w:eastAsia="es-CO"/>
                  </w:rPr>
                </w:rPrChange>
              </w:rPr>
            </w:pPr>
          </w:p>
        </w:tc>
        <w:tc>
          <w:tcPr>
            <w:tcW w:w="0" w:type="auto"/>
            <w:tcBorders>
              <w:top w:val="nil"/>
              <w:left w:val="nil"/>
              <w:bottom w:val="nil"/>
              <w:right w:val="single" w:sz="4" w:space="0" w:color="auto"/>
            </w:tcBorders>
            <w:shd w:val="clear" w:color="auto" w:fill="auto"/>
            <w:vAlign w:val="center"/>
            <w:hideMark/>
            <w:tcPrChange w:id="1180" w:author="Diana Gonzalez Garcia" w:date="2021-05-28T16:43:00Z">
              <w:tcPr>
                <w:tcW w:w="352" w:type="pct"/>
                <w:gridSpan w:val="2"/>
                <w:tcBorders>
                  <w:top w:val="nil"/>
                  <w:left w:val="nil"/>
                  <w:bottom w:val="nil"/>
                  <w:right w:val="single" w:sz="4" w:space="0" w:color="auto"/>
                </w:tcBorders>
                <w:shd w:val="clear" w:color="auto" w:fill="auto"/>
                <w:vAlign w:val="center"/>
                <w:hideMark/>
              </w:tcPr>
            </w:tcPrChange>
          </w:tcPr>
          <w:p w14:paraId="4C6C928F" w14:textId="77777777" w:rsidR="004223AB" w:rsidRPr="004223AB" w:rsidRDefault="004223AB" w:rsidP="004223AB">
            <w:pPr>
              <w:spacing w:after="0" w:line="240" w:lineRule="auto"/>
              <w:jc w:val="center"/>
              <w:rPr>
                <w:ins w:id="1181" w:author="Diana Gonzalez Garcia" w:date="2021-05-28T16:34:00Z"/>
                <w:rFonts w:ascii="Calibri" w:hAnsi="Calibri" w:cs="Calibri"/>
                <w:color w:val="000000"/>
                <w:sz w:val="12"/>
                <w:szCs w:val="12"/>
                <w:lang w:eastAsia="es-CO"/>
                <w:rPrChange w:id="1182" w:author="Diana Gonzalez Garcia" w:date="2021-05-28T16:36:00Z">
                  <w:rPr>
                    <w:ins w:id="1183" w:author="Diana Gonzalez Garcia" w:date="2021-05-28T16:34:00Z"/>
                    <w:rFonts w:ascii="Calibri" w:hAnsi="Calibri" w:cs="Calibri"/>
                    <w:color w:val="000000"/>
                    <w:sz w:val="24"/>
                    <w:szCs w:val="24"/>
                    <w:lang w:eastAsia="es-CO"/>
                  </w:rPr>
                </w:rPrChange>
              </w:rPr>
            </w:pPr>
            <w:ins w:id="1184" w:author="Diana Gonzalez Garcia" w:date="2021-05-28T16:34:00Z">
              <w:r w:rsidRPr="004223AB">
                <w:rPr>
                  <w:rFonts w:ascii="Calibri" w:hAnsi="Calibri" w:cs="Calibri"/>
                  <w:color w:val="000000"/>
                  <w:sz w:val="12"/>
                  <w:szCs w:val="12"/>
                  <w:lang w:eastAsia="es-CO"/>
                  <w:rPrChange w:id="1185" w:author="Diana Gonzalez Garcia" w:date="2021-05-28T16:36:00Z">
                    <w:rPr>
                      <w:rFonts w:ascii="Calibri" w:hAnsi="Calibri" w:cs="Calibri"/>
                      <w:color w:val="000000"/>
                      <w:sz w:val="24"/>
                      <w:szCs w:val="24"/>
                      <w:lang w:eastAsia="es-CO"/>
                    </w:rPr>
                  </w:rPrChange>
                </w:rPr>
                <w:t>Valor unitario construcción</w:t>
              </w:r>
            </w:ins>
          </w:p>
        </w:tc>
        <w:tc>
          <w:tcPr>
            <w:tcW w:w="0" w:type="auto"/>
            <w:tcBorders>
              <w:top w:val="nil"/>
              <w:left w:val="nil"/>
              <w:bottom w:val="nil"/>
              <w:right w:val="single" w:sz="4" w:space="0" w:color="auto"/>
            </w:tcBorders>
            <w:shd w:val="clear" w:color="auto" w:fill="auto"/>
            <w:vAlign w:val="center"/>
            <w:hideMark/>
            <w:tcPrChange w:id="1186" w:author="Diana Gonzalez Garcia" w:date="2021-05-28T16:43:00Z">
              <w:tcPr>
                <w:tcW w:w="291" w:type="pct"/>
                <w:gridSpan w:val="2"/>
                <w:tcBorders>
                  <w:top w:val="nil"/>
                  <w:left w:val="nil"/>
                  <w:bottom w:val="nil"/>
                  <w:right w:val="single" w:sz="4" w:space="0" w:color="auto"/>
                </w:tcBorders>
                <w:shd w:val="clear" w:color="auto" w:fill="auto"/>
                <w:vAlign w:val="center"/>
                <w:hideMark/>
              </w:tcPr>
            </w:tcPrChange>
          </w:tcPr>
          <w:p w14:paraId="7C3F6591" w14:textId="77777777" w:rsidR="004223AB" w:rsidRPr="004223AB" w:rsidRDefault="004223AB" w:rsidP="004223AB">
            <w:pPr>
              <w:spacing w:after="0" w:line="240" w:lineRule="auto"/>
              <w:jc w:val="center"/>
              <w:rPr>
                <w:ins w:id="1187" w:author="Diana Gonzalez Garcia" w:date="2021-05-28T16:34:00Z"/>
                <w:rFonts w:ascii="Calibri" w:hAnsi="Calibri" w:cs="Calibri"/>
                <w:color w:val="000000"/>
                <w:sz w:val="12"/>
                <w:szCs w:val="12"/>
                <w:lang w:eastAsia="es-CO"/>
                <w:rPrChange w:id="1188" w:author="Diana Gonzalez Garcia" w:date="2021-05-28T16:36:00Z">
                  <w:rPr>
                    <w:ins w:id="1189" w:author="Diana Gonzalez Garcia" w:date="2021-05-28T16:34:00Z"/>
                    <w:rFonts w:ascii="Calibri" w:hAnsi="Calibri" w:cs="Calibri"/>
                    <w:color w:val="000000"/>
                    <w:sz w:val="24"/>
                    <w:szCs w:val="24"/>
                    <w:lang w:eastAsia="es-CO"/>
                  </w:rPr>
                </w:rPrChange>
              </w:rPr>
            </w:pPr>
            <w:ins w:id="1190" w:author="Diana Gonzalez Garcia" w:date="2021-05-28T16:34:00Z">
              <w:r w:rsidRPr="004223AB">
                <w:rPr>
                  <w:rFonts w:ascii="Calibri" w:hAnsi="Calibri" w:cs="Calibri"/>
                  <w:color w:val="000000"/>
                  <w:sz w:val="12"/>
                  <w:szCs w:val="12"/>
                  <w:lang w:eastAsia="es-CO"/>
                  <w:rPrChange w:id="1191" w:author="Diana Gonzalez Garcia" w:date="2021-05-28T16:36:00Z">
                    <w:rPr>
                      <w:rFonts w:ascii="Calibri" w:hAnsi="Calibri" w:cs="Calibri"/>
                      <w:color w:val="000000"/>
                      <w:sz w:val="24"/>
                      <w:szCs w:val="24"/>
                      <w:lang w:eastAsia="es-CO"/>
                    </w:rPr>
                  </w:rPrChange>
                </w:rPr>
                <w:t>Puntaje</w:t>
              </w:r>
            </w:ins>
          </w:p>
        </w:tc>
        <w:tc>
          <w:tcPr>
            <w:tcW w:w="0" w:type="auto"/>
            <w:vMerge/>
            <w:tcBorders>
              <w:top w:val="nil"/>
              <w:left w:val="single" w:sz="4" w:space="0" w:color="auto"/>
              <w:bottom w:val="single" w:sz="4" w:space="0" w:color="auto"/>
              <w:right w:val="nil"/>
            </w:tcBorders>
            <w:vAlign w:val="center"/>
            <w:hideMark/>
            <w:tcPrChange w:id="1192" w:author="Diana Gonzalez Garcia" w:date="2021-05-28T16:43:00Z">
              <w:tcPr>
                <w:tcW w:w="242" w:type="pct"/>
                <w:gridSpan w:val="2"/>
                <w:vMerge/>
                <w:tcBorders>
                  <w:top w:val="nil"/>
                  <w:left w:val="single" w:sz="4" w:space="0" w:color="auto"/>
                  <w:bottom w:val="single" w:sz="4" w:space="0" w:color="auto"/>
                  <w:right w:val="nil"/>
                </w:tcBorders>
                <w:vAlign w:val="center"/>
                <w:hideMark/>
              </w:tcPr>
            </w:tcPrChange>
          </w:tcPr>
          <w:p w14:paraId="272861EA" w14:textId="77777777" w:rsidR="004223AB" w:rsidRPr="004223AB" w:rsidRDefault="004223AB" w:rsidP="004223AB">
            <w:pPr>
              <w:spacing w:after="0" w:line="240" w:lineRule="auto"/>
              <w:rPr>
                <w:ins w:id="1193" w:author="Diana Gonzalez Garcia" w:date="2021-05-28T16:34:00Z"/>
                <w:rFonts w:ascii="Calibri" w:hAnsi="Calibri" w:cs="Calibri"/>
                <w:color w:val="000000"/>
                <w:sz w:val="12"/>
                <w:szCs w:val="12"/>
                <w:lang w:eastAsia="es-CO"/>
                <w:rPrChange w:id="1194" w:author="Diana Gonzalez Garcia" w:date="2021-05-28T16:36:00Z">
                  <w:rPr>
                    <w:ins w:id="1195" w:author="Diana Gonzalez Garcia" w:date="2021-05-28T16:34:00Z"/>
                    <w:rFonts w:ascii="Calibri" w:hAnsi="Calibri" w:cs="Calibri"/>
                    <w:color w:val="000000"/>
                    <w:sz w:val="24"/>
                    <w:szCs w:val="24"/>
                    <w:lang w:eastAsia="es-CO"/>
                  </w:rPr>
                </w:rPrChange>
              </w:rPr>
            </w:pPr>
          </w:p>
        </w:tc>
        <w:tc>
          <w:tcPr>
            <w:tcW w:w="0" w:type="auto"/>
            <w:tcBorders>
              <w:top w:val="nil"/>
              <w:left w:val="single" w:sz="4" w:space="0" w:color="auto"/>
              <w:bottom w:val="nil"/>
              <w:right w:val="single" w:sz="4" w:space="0" w:color="auto"/>
            </w:tcBorders>
            <w:shd w:val="clear" w:color="auto" w:fill="auto"/>
            <w:vAlign w:val="center"/>
            <w:hideMark/>
            <w:tcPrChange w:id="1196" w:author="Diana Gonzalez Garcia" w:date="2021-05-28T16:43:00Z">
              <w:tcPr>
                <w:tcW w:w="1418" w:type="pct"/>
                <w:tcBorders>
                  <w:top w:val="nil"/>
                  <w:left w:val="single" w:sz="4" w:space="0" w:color="auto"/>
                  <w:bottom w:val="nil"/>
                  <w:right w:val="single" w:sz="4" w:space="0" w:color="auto"/>
                </w:tcBorders>
                <w:shd w:val="clear" w:color="auto" w:fill="auto"/>
                <w:vAlign w:val="center"/>
                <w:hideMark/>
              </w:tcPr>
            </w:tcPrChange>
          </w:tcPr>
          <w:p w14:paraId="534119C2" w14:textId="77777777" w:rsidR="004223AB" w:rsidRPr="004223AB" w:rsidRDefault="004223AB" w:rsidP="004223AB">
            <w:pPr>
              <w:spacing w:after="0" w:line="240" w:lineRule="auto"/>
              <w:jc w:val="both"/>
              <w:rPr>
                <w:ins w:id="1197" w:author="Diana Gonzalez Garcia" w:date="2021-05-28T16:34:00Z"/>
                <w:rFonts w:ascii="Calibri" w:hAnsi="Calibri" w:cs="Calibri"/>
                <w:color w:val="000000"/>
                <w:sz w:val="12"/>
                <w:szCs w:val="12"/>
                <w:lang w:eastAsia="es-CO"/>
                <w:rPrChange w:id="1198" w:author="Diana Gonzalez Garcia" w:date="2021-05-28T16:36:00Z">
                  <w:rPr>
                    <w:ins w:id="1199" w:author="Diana Gonzalez Garcia" w:date="2021-05-28T16:34:00Z"/>
                    <w:rFonts w:ascii="Calibri" w:hAnsi="Calibri" w:cs="Calibri"/>
                    <w:color w:val="000000"/>
                    <w:sz w:val="24"/>
                    <w:szCs w:val="24"/>
                    <w:lang w:eastAsia="es-CO"/>
                  </w:rPr>
                </w:rPrChange>
              </w:rPr>
            </w:pPr>
            <w:ins w:id="1200" w:author="Diana Gonzalez Garcia" w:date="2021-05-28T16:34:00Z">
              <w:r w:rsidRPr="004223AB">
                <w:rPr>
                  <w:rFonts w:ascii="Calibri" w:hAnsi="Calibri" w:cs="Calibri"/>
                  <w:color w:val="000000"/>
                  <w:sz w:val="12"/>
                  <w:szCs w:val="12"/>
                  <w:lang w:eastAsia="es-CO"/>
                  <w:rPrChange w:id="1201" w:author="Diana Gonzalez Garcia" w:date="2021-05-28T16:36:00Z">
                    <w:rPr>
                      <w:rFonts w:ascii="Calibri" w:hAnsi="Calibri" w:cs="Calibri"/>
                      <w:color w:val="000000"/>
                      <w:sz w:val="24"/>
                      <w:szCs w:val="24"/>
                      <w:lang w:eastAsia="es-CO"/>
                    </w:rPr>
                  </w:rPrChange>
                </w:rPr>
                <w:t> </w:t>
              </w:r>
            </w:ins>
          </w:p>
        </w:tc>
        <w:tc>
          <w:tcPr>
            <w:tcW w:w="0" w:type="auto"/>
            <w:tcBorders>
              <w:top w:val="nil"/>
              <w:left w:val="nil"/>
              <w:bottom w:val="single" w:sz="4" w:space="0" w:color="auto"/>
              <w:right w:val="single" w:sz="4" w:space="0" w:color="auto"/>
            </w:tcBorders>
            <w:shd w:val="clear" w:color="auto" w:fill="auto"/>
            <w:vAlign w:val="center"/>
            <w:hideMark/>
            <w:tcPrChange w:id="1202" w:author="Diana Gonzalez Garcia" w:date="2021-05-28T16:43:00Z">
              <w:tcPr>
                <w:tcW w:w="261" w:type="pct"/>
                <w:gridSpan w:val="2"/>
                <w:tcBorders>
                  <w:top w:val="nil"/>
                  <w:left w:val="nil"/>
                  <w:bottom w:val="single" w:sz="4" w:space="0" w:color="auto"/>
                  <w:right w:val="single" w:sz="4" w:space="0" w:color="auto"/>
                </w:tcBorders>
                <w:shd w:val="clear" w:color="auto" w:fill="auto"/>
                <w:vAlign w:val="center"/>
                <w:hideMark/>
              </w:tcPr>
            </w:tcPrChange>
          </w:tcPr>
          <w:p w14:paraId="038619D2" w14:textId="77777777" w:rsidR="004223AB" w:rsidRPr="004223AB" w:rsidRDefault="004223AB" w:rsidP="004223AB">
            <w:pPr>
              <w:spacing w:after="0" w:line="240" w:lineRule="auto"/>
              <w:jc w:val="center"/>
              <w:rPr>
                <w:ins w:id="1203" w:author="Diana Gonzalez Garcia" w:date="2021-05-28T16:34:00Z"/>
                <w:rFonts w:ascii="Calibri" w:hAnsi="Calibri" w:cs="Calibri"/>
                <w:color w:val="000000"/>
                <w:sz w:val="12"/>
                <w:szCs w:val="12"/>
                <w:lang w:eastAsia="es-CO"/>
                <w:rPrChange w:id="1204" w:author="Diana Gonzalez Garcia" w:date="2021-05-28T16:36:00Z">
                  <w:rPr>
                    <w:ins w:id="1205" w:author="Diana Gonzalez Garcia" w:date="2021-05-28T16:34:00Z"/>
                    <w:rFonts w:ascii="Calibri" w:hAnsi="Calibri" w:cs="Calibri"/>
                    <w:color w:val="000000"/>
                    <w:sz w:val="24"/>
                    <w:szCs w:val="24"/>
                    <w:lang w:eastAsia="es-CO"/>
                  </w:rPr>
                </w:rPrChange>
              </w:rPr>
            </w:pPr>
            <w:ins w:id="1206" w:author="Diana Gonzalez Garcia" w:date="2021-05-28T16:34:00Z">
              <w:r w:rsidRPr="004223AB">
                <w:rPr>
                  <w:rFonts w:ascii="Calibri" w:hAnsi="Calibri" w:cs="Calibri"/>
                  <w:color w:val="000000"/>
                  <w:sz w:val="12"/>
                  <w:szCs w:val="12"/>
                  <w:lang w:eastAsia="es-CO"/>
                  <w:rPrChange w:id="1207" w:author="Diana Gonzalez Garcia" w:date="2021-05-28T16:36:00Z">
                    <w:rPr>
                      <w:rFonts w:ascii="Calibri" w:hAnsi="Calibri" w:cs="Calibri"/>
                      <w:color w:val="000000"/>
                      <w:sz w:val="24"/>
                      <w:szCs w:val="24"/>
                      <w:lang w:eastAsia="es-CO"/>
                    </w:rPr>
                  </w:rPrChange>
                </w:rPr>
                <w:t>T01_2</w:t>
              </w:r>
            </w:ins>
          </w:p>
        </w:tc>
        <w:tc>
          <w:tcPr>
            <w:tcW w:w="0" w:type="auto"/>
            <w:tcBorders>
              <w:top w:val="nil"/>
              <w:left w:val="nil"/>
              <w:bottom w:val="single" w:sz="4" w:space="0" w:color="auto"/>
              <w:right w:val="nil"/>
            </w:tcBorders>
            <w:shd w:val="clear" w:color="auto" w:fill="auto"/>
            <w:vAlign w:val="center"/>
            <w:hideMark/>
            <w:tcPrChange w:id="1208" w:author="Diana Gonzalez Garcia" w:date="2021-05-28T16:43:00Z">
              <w:tcPr>
                <w:tcW w:w="487" w:type="pct"/>
                <w:gridSpan w:val="2"/>
                <w:tcBorders>
                  <w:top w:val="nil"/>
                  <w:left w:val="nil"/>
                  <w:bottom w:val="single" w:sz="4" w:space="0" w:color="auto"/>
                  <w:right w:val="nil"/>
                </w:tcBorders>
                <w:shd w:val="clear" w:color="auto" w:fill="auto"/>
                <w:vAlign w:val="center"/>
                <w:hideMark/>
              </w:tcPr>
            </w:tcPrChange>
          </w:tcPr>
          <w:p w14:paraId="4A9947CF" w14:textId="77777777" w:rsidR="004223AB" w:rsidRPr="004223AB" w:rsidRDefault="004223AB" w:rsidP="004223AB">
            <w:pPr>
              <w:spacing w:after="0" w:line="240" w:lineRule="auto"/>
              <w:jc w:val="center"/>
              <w:rPr>
                <w:ins w:id="1209" w:author="Diana Gonzalez Garcia" w:date="2021-05-28T16:34:00Z"/>
                <w:rFonts w:ascii="Calibri" w:hAnsi="Calibri" w:cs="Calibri"/>
                <w:color w:val="FF0000"/>
                <w:sz w:val="12"/>
                <w:szCs w:val="12"/>
                <w:lang w:eastAsia="es-CO"/>
                <w:rPrChange w:id="1210" w:author="Diana Gonzalez Garcia" w:date="2021-05-28T16:36:00Z">
                  <w:rPr>
                    <w:ins w:id="1211" w:author="Diana Gonzalez Garcia" w:date="2021-05-28T16:34:00Z"/>
                    <w:rFonts w:ascii="Calibri" w:hAnsi="Calibri" w:cs="Calibri"/>
                    <w:color w:val="FF0000"/>
                    <w:sz w:val="24"/>
                    <w:szCs w:val="24"/>
                    <w:lang w:eastAsia="es-CO"/>
                  </w:rPr>
                </w:rPrChange>
              </w:rPr>
            </w:pPr>
            <w:ins w:id="1212" w:author="Diana Gonzalez Garcia" w:date="2021-05-28T16:34:00Z">
              <w:r w:rsidRPr="004223AB">
                <w:rPr>
                  <w:rFonts w:ascii="Calibri" w:hAnsi="Calibri" w:cs="Calibri"/>
                  <w:color w:val="FF0000"/>
                  <w:sz w:val="12"/>
                  <w:szCs w:val="12"/>
                  <w:lang w:eastAsia="es-CO"/>
                  <w:rPrChange w:id="1213" w:author="Diana Gonzalez Garcia" w:date="2021-05-28T16:36:00Z">
                    <w:rPr>
                      <w:rFonts w:ascii="Calibri" w:hAnsi="Calibri" w:cs="Calibri"/>
                      <w:color w:val="FF0000"/>
                      <w:sz w:val="24"/>
                      <w:szCs w:val="24"/>
                      <w:lang w:eastAsia="es-CO"/>
                    </w:rPr>
                  </w:rPrChange>
                </w:rPr>
                <w:t> </w:t>
              </w:r>
            </w:ins>
          </w:p>
        </w:tc>
        <w:tc>
          <w:tcPr>
            <w:tcW w:w="1158" w:type="dxa"/>
            <w:tcBorders>
              <w:top w:val="nil"/>
              <w:left w:val="single" w:sz="4" w:space="0" w:color="auto"/>
              <w:bottom w:val="single" w:sz="4" w:space="0" w:color="auto"/>
              <w:right w:val="single" w:sz="4" w:space="0" w:color="auto"/>
            </w:tcBorders>
            <w:shd w:val="clear" w:color="auto" w:fill="auto"/>
            <w:vAlign w:val="center"/>
            <w:hideMark/>
            <w:tcPrChange w:id="1214" w:author="Diana Gonzalez Garcia" w:date="2021-05-28T16:43:00Z">
              <w:tcPr>
                <w:tcW w:w="985" w:type="pct"/>
                <w:gridSpan w:val="2"/>
                <w:tcBorders>
                  <w:top w:val="nil"/>
                  <w:left w:val="single" w:sz="4" w:space="0" w:color="auto"/>
                  <w:bottom w:val="single" w:sz="4" w:space="0" w:color="auto"/>
                  <w:right w:val="single" w:sz="4" w:space="0" w:color="auto"/>
                </w:tcBorders>
                <w:shd w:val="clear" w:color="auto" w:fill="auto"/>
                <w:vAlign w:val="center"/>
                <w:hideMark/>
              </w:tcPr>
            </w:tcPrChange>
          </w:tcPr>
          <w:p w14:paraId="7564A4B7" w14:textId="77777777" w:rsidR="004223AB" w:rsidRPr="004223AB" w:rsidRDefault="004223AB" w:rsidP="004223AB">
            <w:pPr>
              <w:spacing w:after="0" w:line="240" w:lineRule="auto"/>
              <w:rPr>
                <w:ins w:id="1215" w:author="Diana Gonzalez Garcia" w:date="2021-05-28T16:34:00Z"/>
                <w:rFonts w:ascii="Calibri" w:hAnsi="Calibri" w:cs="Calibri"/>
                <w:color w:val="000000"/>
                <w:sz w:val="12"/>
                <w:szCs w:val="12"/>
                <w:lang w:eastAsia="es-CO"/>
                <w:rPrChange w:id="1216" w:author="Diana Gonzalez Garcia" w:date="2021-05-28T16:36:00Z">
                  <w:rPr>
                    <w:ins w:id="1217" w:author="Diana Gonzalez Garcia" w:date="2021-05-28T16:34:00Z"/>
                    <w:rFonts w:ascii="Calibri" w:hAnsi="Calibri" w:cs="Calibri"/>
                    <w:color w:val="000000"/>
                    <w:sz w:val="24"/>
                    <w:szCs w:val="24"/>
                    <w:lang w:eastAsia="es-CO"/>
                  </w:rPr>
                </w:rPrChange>
              </w:rPr>
            </w:pPr>
            <w:ins w:id="1218" w:author="Diana Gonzalez Garcia" w:date="2021-05-28T16:34:00Z">
              <w:r w:rsidRPr="004223AB">
                <w:rPr>
                  <w:rFonts w:ascii="Calibri" w:hAnsi="Calibri" w:cs="Calibri"/>
                  <w:color w:val="000000"/>
                  <w:sz w:val="12"/>
                  <w:szCs w:val="12"/>
                  <w:lang w:eastAsia="es-CO"/>
                  <w:rPrChange w:id="1219" w:author="Diana Gonzalez Garcia" w:date="2021-05-28T16:36:00Z">
                    <w:rPr>
                      <w:rFonts w:ascii="Calibri" w:hAnsi="Calibri" w:cs="Calibri"/>
                      <w:color w:val="000000"/>
                      <w:sz w:val="24"/>
                      <w:szCs w:val="24"/>
                      <w:lang w:eastAsia="es-CO"/>
                    </w:rPr>
                  </w:rPrChange>
                </w:rPr>
                <w:t>Último dígito de codificación de zona homogénea física terminado en 2 o atributo de manzana 2.</w:t>
              </w:r>
            </w:ins>
          </w:p>
        </w:tc>
      </w:tr>
      <w:tr w:rsidR="004223AB" w:rsidRPr="004223AB" w14:paraId="1C4635CF" w14:textId="77777777" w:rsidTr="00D203B1">
        <w:tblPrEx>
          <w:tblPrExChange w:id="1220" w:author="Diana Gonzalez Garcia" w:date="2021-05-28T16:43:00Z">
            <w:tblPrEx>
              <w:tblW w:w="5000" w:type="pct"/>
              <w:tblInd w:w="0" w:type="dxa"/>
            </w:tblPrEx>
          </w:tblPrExChange>
        </w:tblPrEx>
        <w:trPr>
          <w:trHeight w:val="20"/>
          <w:ins w:id="1221" w:author="Diana Gonzalez Garcia" w:date="2021-05-28T16:34:00Z"/>
          <w:trPrChange w:id="1222" w:author="Diana Gonzalez Garcia" w:date="2021-05-28T16:43:00Z">
            <w:trPr>
              <w:gridBefore w:val="2"/>
              <w:gridAfter w:val="0"/>
              <w:trHeight w:val="1680"/>
            </w:trPr>
          </w:trPrChange>
        </w:trPr>
        <w:tc>
          <w:tcPr>
            <w:tcW w:w="0" w:type="auto"/>
            <w:vMerge/>
            <w:tcBorders>
              <w:top w:val="nil"/>
              <w:left w:val="single" w:sz="4" w:space="0" w:color="auto"/>
              <w:bottom w:val="single" w:sz="4" w:space="0" w:color="auto"/>
              <w:right w:val="single" w:sz="4" w:space="0" w:color="auto"/>
            </w:tcBorders>
            <w:vAlign w:val="center"/>
            <w:hideMark/>
            <w:tcPrChange w:id="1223" w:author="Diana Gonzalez Garcia" w:date="2021-05-28T16:43:00Z">
              <w:tcPr>
                <w:tcW w:w="318" w:type="pct"/>
                <w:gridSpan w:val="2"/>
                <w:vMerge/>
                <w:tcBorders>
                  <w:top w:val="nil"/>
                  <w:left w:val="single" w:sz="4" w:space="0" w:color="auto"/>
                  <w:bottom w:val="single" w:sz="4" w:space="0" w:color="auto"/>
                  <w:right w:val="single" w:sz="4" w:space="0" w:color="auto"/>
                </w:tcBorders>
                <w:vAlign w:val="center"/>
                <w:hideMark/>
              </w:tcPr>
            </w:tcPrChange>
          </w:tcPr>
          <w:p w14:paraId="4D561290" w14:textId="77777777" w:rsidR="004223AB" w:rsidRPr="004223AB" w:rsidRDefault="004223AB" w:rsidP="004223AB">
            <w:pPr>
              <w:spacing w:after="0" w:line="240" w:lineRule="auto"/>
              <w:rPr>
                <w:ins w:id="1224" w:author="Diana Gonzalez Garcia" w:date="2021-05-28T16:34:00Z"/>
                <w:rFonts w:ascii="Calibri" w:hAnsi="Calibri" w:cs="Calibri"/>
                <w:color w:val="000000"/>
                <w:sz w:val="12"/>
                <w:szCs w:val="12"/>
                <w:lang w:eastAsia="es-CO"/>
                <w:rPrChange w:id="1225" w:author="Diana Gonzalez Garcia" w:date="2021-05-28T16:36:00Z">
                  <w:rPr>
                    <w:ins w:id="1226"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1227" w:author="Diana Gonzalez Garcia" w:date="2021-05-28T16:43:00Z">
              <w:tcPr>
                <w:tcW w:w="317" w:type="pct"/>
                <w:vMerge/>
                <w:tcBorders>
                  <w:top w:val="nil"/>
                  <w:left w:val="single" w:sz="4" w:space="0" w:color="auto"/>
                  <w:bottom w:val="single" w:sz="4" w:space="0" w:color="auto"/>
                  <w:right w:val="single" w:sz="4" w:space="0" w:color="auto"/>
                </w:tcBorders>
                <w:vAlign w:val="center"/>
                <w:hideMark/>
              </w:tcPr>
            </w:tcPrChange>
          </w:tcPr>
          <w:p w14:paraId="7A12FF44" w14:textId="77777777" w:rsidR="004223AB" w:rsidRPr="004223AB" w:rsidRDefault="004223AB" w:rsidP="004223AB">
            <w:pPr>
              <w:spacing w:after="0" w:line="240" w:lineRule="auto"/>
              <w:rPr>
                <w:ins w:id="1228" w:author="Diana Gonzalez Garcia" w:date="2021-05-28T16:34:00Z"/>
                <w:rFonts w:ascii="Calibri" w:hAnsi="Calibri" w:cs="Calibri"/>
                <w:color w:val="000000"/>
                <w:sz w:val="12"/>
                <w:szCs w:val="12"/>
                <w:lang w:eastAsia="es-CO"/>
                <w:rPrChange w:id="1229" w:author="Diana Gonzalez Garcia" w:date="2021-05-28T16:36:00Z">
                  <w:rPr>
                    <w:ins w:id="1230"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1231" w:author="Diana Gonzalez Garcia" w:date="2021-05-28T16:43:00Z">
              <w:tcPr>
                <w:tcW w:w="330" w:type="pct"/>
                <w:gridSpan w:val="2"/>
                <w:vMerge/>
                <w:tcBorders>
                  <w:top w:val="nil"/>
                  <w:left w:val="single" w:sz="4" w:space="0" w:color="auto"/>
                  <w:bottom w:val="single" w:sz="4" w:space="0" w:color="auto"/>
                  <w:right w:val="single" w:sz="4" w:space="0" w:color="auto"/>
                </w:tcBorders>
                <w:vAlign w:val="center"/>
                <w:hideMark/>
              </w:tcPr>
            </w:tcPrChange>
          </w:tcPr>
          <w:p w14:paraId="45D7D58E" w14:textId="77777777" w:rsidR="004223AB" w:rsidRPr="004223AB" w:rsidRDefault="004223AB" w:rsidP="004223AB">
            <w:pPr>
              <w:spacing w:after="0" w:line="240" w:lineRule="auto"/>
              <w:rPr>
                <w:ins w:id="1232" w:author="Diana Gonzalez Garcia" w:date="2021-05-28T16:34:00Z"/>
                <w:rFonts w:ascii="Calibri" w:hAnsi="Calibri" w:cs="Calibri"/>
                <w:color w:val="000000"/>
                <w:sz w:val="12"/>
                <w:szCs w:val="12"/>
                <w:lang w:eastAsia="es-CO"/>
                <w:rPrChange w:id="1233" w:author="Diana Gonzalez Garcia" w:date="2021-05-28T16:36:00Z">
                  <w:rPr>
                    <w:ins w:id="1234" w:author="Diana Gonzalez Garcia" w:date="2021-05-28T16:34:00Z"/>
                    <w:rFonts w:ascii="Calibri" w:hAnsi="Calibri" w:cs="Calibri"/>
                    <w:color w:val="000000"/>
                    <w:sz w:val="24"/>
                    <w:szCs w:val="24"/>
                    <w:lang w:eastAsia="es-CO"/>
                  </w:rPr>
                </w:rPrChange>
              </w:rPr>
            </w:pPr>
          </w:p>
        </w:tc>
        <w:tc>
          <w:tcPr>
            <w:tcW w:w="0" w:type="auto"/>
            <w:tcBorders>
              <w:top w:val="nil"/>
              <w:left w:val="nil"/>
              <w:bottom w:val="nil"/>
              <w:right w:val="single" w:sz="4" w:space="0" w:color="auto"/>
            </w:tcBorders>
            <w:shd w:val="clear" w:color="auto" w:fill="auto"/>
            <w:noWrap/>
            <w:vAlign w:val="bottom"/>
            <w:hideMark/>
            <w:tcPrChange w:id="1235" w:author="Diana Gonzalez Garcia" w:date="2021-05-28T16:43:00Z">
              <w:tcPr>
                <w:tcW w:w="352" w:type="pct"/>
                <w:gridSpan w:val="2"/>
                <w:tcBorders>
                  <w:top w:val="nil"/>
                  <w:left w:val="nil"/>
                  <w:bottom w:val="nil"/>
                  <w:right w:val="single" w:sz="4" w:space="0" w:color="auto"/>
                </w:tcBorders>
                <w:shd w:val="clear" w:color="auto" w:fill="auto"/>
                <w:noWrap/>
                <w:vAlign w:val="bottom"/>
                <w:hideMark/>
              </w:tcPr>
            </w:tcPrChange>
          </w:tcPr>
          <w:p w14:paraId="04287A30" w14:textId="77777777" w:rsidR="004223AB" w:rsidRPr="004223AB" w:rsidRDefault="004223AB" w:rsidP="004223AB">
            <w:pPr>
              <w:spacing w:after="0" w:line="240" w:lineRule="auto"/>
              <w:rPr>
                <w:ins w:id="1236" w:author="Diana Gonzalez Garcia" w:date="2021-05-28T16:34:00Z"/>
                <w:rFonts w:ascii="Calibri" w:hAnsi="Calibri" w:cs="Calibri"/>
                <w:color w:val="000000"/>
                <w:sz w:val="12"/>
                <w:szCs w:val="12"/>
                <w:lang w:eastAsia="es-CO"/>
                <w:rPrChange w:id="1237" w:author="Diana Gonzalez Garcia" w:date="2021-05-28T16:36:00Z">
                  <w:rPr>
                    <w:ins w:id="1238" w:author="Diana Gonzalez Garcia" w:date="2021-05-28T16:34:00Z"/>
                    <w:rFonts w:ascii="Calibri" w:hAnsi="Calibri" w:cs="Calibri"/>
                    <w:color w:val="000000"/>
                    <w:sz w:val="24"/>
                    <w:szCs w:val="24"/>
                    <w:lang w:eastAsia="es-CO"/>
                  </w:rPr>
                </w:rPrChange>
              </w:rPr>
            </w:pPr>
            <w:ins w:id="1239" w:author="Diana Gonzalez Garcia" w:date="2021-05-28T16:34:00Z">
              <w:r w:rsidRPr="004223AB">
                <w:rPr>
                  <w:rFonts w:ascii="Calibri" w:hAnsi="Calibri" w:cs="Calibri"/>
                  <w:color w:val="000000"/>
                  <w:sz w:val="12"/>
                  <w:szCs w:val="12"/>
                  <w:lang w:eastAsia="es-CO"/>
                  <w:rPrChange w:id="1240" w:author="Diana Gonzalez Garcia" w:date="2021-05-28T16:36:00Z">
                    <w:rPr>
                      <w:rFonts w:ascii="Calibri" w:hAnsi="Calibri" w:cs="Calibri"/>
                      <w:color w:val="000000"/>
                      <w:sz w:val="24"/>
                      <w:szCs w:val="24"/>
                      <w:lang w:eastAsia="es-CO"/>
                    </w:rPr>
                  </w:rPrChange>
                </w:rPr>
                <w:t> </w:t>
              </w:r>
            </w:ins>
          </w:p>
        </w:tc>
        <w:tc>
          <w:tcPr>
            <w:tcW w:w="0" w:type="auto"/>
            <w:tcBorders>
              <w:top w:val="nil"/>
              <w:left w:val="nil"/>
              <w:bottom w:val="nil"/>
              <w:right w:val="nil"/>
            </w:tcBorders>
            <w:shd w:val="clear" w:color="auto" w:fill="auto"/>
            <w:noWrap/>
            <w:vAlign w:val="bottom"/>
            <w:hideMark/>
            <w:tcPrChange w:id="1241" w:author="Diana Gonzalez Garcia" w:date="2021-05-28T16:43:00Z">
              <w:tcPr>
                <w:tcW w:w="291" w:type="pct"/>
                <w:gridSpan w:val="2"/>
                <w:tcBorders>
                  <w:top w:val="nil"/>
                  <w:left w:val="nil"/>
                  <w:bottom w:val="nil"/>
                  <w:right w:val="nil"/>
                </w:tcBorders>
                <w:shd w:val="clear" w:color="auto" w:fill="auto"/>
                <w:noWrap/>
                <w:vAlign w:val="bottom"/>
                <w:hideMark/>
              </w:tcPr>
            </w:tcPrChange>
          </w:tcPr>
          <w:p w14:paraId="1FE42F7F" w14:textId="77777777" w:rsidR="004223AB" w:rsidRPr="004223AB" w:rsidRDefault="004223AB" w:rsidP="004223AB">
            <w:pPr>
              <w:spacing w:after="0" w:line="240" w:lineRule="auto"/>
              <w:rPr>
                <w:ins w:id="1242" w:author="Diana Gonzalez Garcia" w:date="2021-05-28T16:34:00Z"/>
                <w:rFonts w:ascii="Calibri" w:hAnsi="Calibri" w:cs="Calibri"/>
                <w:color w:val="000000"/>
                <w:sz w:val="12"/>
                <w:szCs w:val="12"/>
                <w:lang w:eastAsia="es-CO"/>
                <w:rPrChange w:id="1243" w:author="Diana Gonzalez Garcia" w:date="2021-05-28T16:36:00Z">
                  <w:rPr>
                    <w:ins w:id="1244"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nil"/>
            </w:tcBorders>
            <w:vAlign w:val="center"/>
            <w:hideMark/>
            <w:tcPrChange w:id="1245" w:author="Diana Gonzalez Garcia" w:date="2021-05-28T16:43:00Z">
              <w:tcPr>
                <w:tcW w:w="242" w:type="pct"/>
                <w:gridSpan w:val="2"/>
                <w:vMerge/>
                <w:tcBorders>
                  <w:top w:val="nil"/>
                  <w:left w:val="single" w:sz="4" w:space="0" w:color="auto"/>
                  <w:bottom w:val="single" w:sz="4" w:space="0" w:color="auto"/>
                  <w:right w:val="nil"/>
                </w:tcBorders>
                <w:vAlign w:val="center"/>
                <w:hideMark/>
              </w:tcPr>
            </w:tcPrChange>
          </w:tcPr>
          <w:p w14:paraId="0FFEED7C" w14:textId="77777777" w:rsidR="004223AB" w:rsidRPr="004223AB" w:rsidRDefault="004223AB" w:rsidP="004223AB">
            <w:pPr>
              <w:spacing w:after="0" w:line="240" w:lineRule="auto"/>
              <w:rPr>
                <w:ins w:id="1246" w:author="Diana Gonzalez Garcia" w:date="2021-05-28T16:34:00Z"/>
                <w:rFonts w:ascii="Calibri" w:hAnsi="Calibri" w:cs="Calibri"/>
                <w:color w:val="000000"/>
                <w:sz w:val="12"/>
                <w:szCs w:val="12"/>
                <w:lang w:eastAsia="es-CO"/>
                <w:rPrChange w:id="1247" w:author="Diana Gonzalez Garcia" w:date="2021-05-28T16:36:00Z">
                  <w:rPr>
                    <w:ins w:id="1248" w:author="Diana Gonzalez Garcia" w:date="2021-05-28T16:34:00Z"/>
                    <w:rFonts w:ascii="Calibri" w:hAnsi="Calibri" w:cs="Calibri"/>
                    <w:color w:val="000000"/>
                    <w:sz w:val="24"/>
                    <w:szCs w:val="24"/>
                    <w:lang w:eastAsia="es-CO"/>
                  </w:rPr>
                </w:rPrChange>
              </w:rPr>
            </w:pPr>
          </w:p>
        </w:tc>
        <w:tc>
          <w:tcPr>
            <w:tcW w:w="0" w:type="auto"/>
            <w:tcBorders>
              <w:top w:val="nil"/>
              <w:left w:val="single" w:sz="4" w:space="0" w:color="auto"/>
              <w:bottom w:val="nil"/>
              <w:right w:val="single" w:sz="4" w:space="0" w:color="auto"/>
            </w:tcBorders>
            <w:shd w:val="clear" w:color="000000" w:fill="D6DCE4"/>
            <w:vAlign w:val="center"/>
            <w:hideMark/>
            <w:tcPrChange w:id="1249" w:author="Diana Gonzalez Garcia" w:date="2021-05-28T16:43:00Z">
              <w:tcPr>
                <w:tcW w:w="1418" w:type="pct"/>
                <w:tcBorders>
                  <w:top w:val="nil"/>
                  <w:left w:val="single" w:sz="4" w:space="0" w:color="auto"/>
                  <w:bottom w:val="nil"/>
                  <w:right w:val="single" w:sz="4" w:space="0" w:color="auto"/>
                </w:tcBorders>
                <w:shd w:val="clear" w:color="000000" w:fill="D6DCE4"/>
                <w:vAlign w:val="center"/>
                <w:hideMark/>
              </w:tcPr>
            </w:tcPrChange>
          </w:tcPr>
          <w:p w14:paraId="41E9796D" w14:textId="5DA2C3BB" w:rsidR="004223AB" w:rsidRPr="004223AB" w:rsidRDefault="004223AB" w:rsidP="004223AB">
            <w:pPr>
              <w:spacing w:after="0" w:line="240" w:lineRule="auto"/>
              <w:jc w:val="both"/>
              <w:rPr>
                <w:ins w:id="1250" w:author="Diana Gonzalez Garcia" w:date="2021-05-28T16:34:00Z"/>
                <w:rFonts w:ascii="Calibri" w:hAnsi="Calibri" w:cs="Calibri"/>
                <w:color w:val="000000"/>
                <w:sz w:val="12"/>
                <w:szCs w:val="12"/>
                <w:lang w:eastAsia="es-CO"/>
                <w:rPrChange w:id="1251" w:author="Diana Gonzalez Garcia" w:date="2021-05-28T16:36:00Z">
                  <w:rPr>
                    <w:ins w:id="1252" w:author="Diana Gonzalez Garcia" w:date="2021-05-28T16:34:00Z"/>
                    <w:rFonts w:ascii="Calibri" w:hAnsi="Calibri" w:cs="Calibri"/>
                    <w:color w:val="000000"/>
                    <w:sz w:val="24"/>
                    <w:szCs w:val="24"/>
                    <w:lang w:eastAsia="es-CO"/>
                  </w:rPr>
                </w:rPrChange>
              </w:rPr>
            </w:pPr>
            <w:ins w:id="1253" w:author="Diana Gonzalez Garcia" w:date="2021-05-28T16:34:00Z">
              <w:r w:rsidRPr="004223AB">
                <w:rPr>
                  <w:rFonts w:ascii="Calibri" w:hAnsi="Calibri" w:cs="Calibri"/>
                  <w:color w:val="000000"/>
                  <w:sz w:val="12"/>
                  <w:szCs w:val="12"/>
                  <w:lang w:eastAsia="es-CO"/>
                  <w:rPrChange w:id="1254" w:author="Diana Gonzalez Garcia" w:date="2021-05-28T16:36:00Z">
                    <w:rPr>
                      <w:rFonts w:ascii="Calibri" w:hAnsi="Calibri" w:cs="Calibri"/>
                      <w:color w:val="000000"/>
                      <w:sz w:val="24"/>
                      <w:szCs w:val="24"/>
                      <w:lang w:eastAsia="es-CO"/>
                    </w:rPr>
                  </w:rPrChange>
                </w:rPr>
                <w:t xml:space="preserve">Si área de terreno es mayor de cero (0) y menor a 49 m2 y el último dígito de la codificación de la </w:t>
              </w:r>
              <w:proofErr w:type="spellStart"/>
              <w:r w:rsidRPr="004223AB">
                <w:rPr>
                  <w:rFonts w:ascii="Calibri" w:hAnsi="Calibri" w:cs="Calibri"/>
                  <w:color w:val="000000"/>
                  <w:sz w:val="12"/>
                  <w:szCs w:val="12"/>
                  <w:lang w:eastAsia="es-CO"/>
                  <w:rPrChange w:id="1255" w:author="Diana Gonzalez Garcia" w:date="2021-05-28T16:36:00Z">
                    <w:rPr>
                      <w:rFonts w:ascii="Calibri" w:hAnsi="Calibri" w:cs="Calibri"/>
                      <w:color w:val="000000"/>
                      <w:sz w:val="24"/>
                      <w:szCs w:val="24"/>
                      <w:lang w:eastAsia="es-CO"/>
                    </w:rPr>
                  </w:rPrChange>
                </w:rPr>
                <w:t>ZHF</w:t>
              </w:r>
              <w:proofErr w:type="spellEnd"/>
              <w:r w:rsidRPr="004223AB">
                <w:rPr>
                  <w:rFonts w:ascii="Calibri" w:hAnsi="Calibri" w:cs="Calibri"/>
                  <w:color w:val="000000"/>
                  <w:sz w:val="12"/>
                  <w:szCs w:val="12"/>
                  <w:lang w:eastAsia="es-CO"/>
                  <w:rPrChange w:id="1256" w:author="Diana Gonzalez Garcia" w:date="2021-05-28T16:36:00Z">
                    <w:rPr>
                      <w:rFonts w:ascii="Calibri" w:hAnsi="Calibri" w:cs="Calibri"/>
                      <w:color w:val="000000"/>
                      <w:sz w:val="24"/>
                      <w:szCs w:val="24"/>
                      <w:lang w:eastAsia="es-CO"/>
                    </w:rPr>
                  </w:rPrChange>
                </w:rPr>
                <w:t xml:space="preserve"> es 2</w:t>
              </w:r>
              <w:r w:rsidRPr="004223AB">
                <w:rPr>
                  <w:rFonts w:ascii="Calibri" w:hAnsi="Calibri" w:cs="Calibri"/>
                  <w:color w:val="0070C0"/>
                  <w:sz w:val="12"/>
                  <w:szCs w:val="12"/>
                  <w:lang w:eastAsia="es-CO"/>
                  <w:rPrChange w:id="1257" w:author="Diana Gonzalez Garcia" w:date="2021-05-28T16:36:00Z">
                    <w:rPr>
                      <w:rFonts w:ascii="Calibri" w:hAnsi="Calibri" w:cs="Calibri"/>
                      <w:color w:val="0070C0"/>
                      <w:sz w:val="24"/>
                      <w:szCs w:val="24"/>
                      <w:lang w:eastAsia="es-CO"/>
                    </w:rPr>
                  </w:rPrChange>
                </w:rPr>
                <w:t xml:space="preserve"> o el </w:t>
              </w:r>
            </w:ins>
            <w:ins w:id="1258" w:author="Diana Gonzalez Garcia" w:date="2021-05-28T16:38:00Z">
              <w:r w:rsidRPr="004223AB">
                <w:rPr>
                  <w:rFonts w:ascii="Calibri" w:hAnsi="Calibri" w:cs="Calibri"/>
                  <w:color w:val="0070C0"/>
                  <w:sz w:val="12"/>
                  <w:szCs w:val="12"/>
                  <w:lang w:eastAsia="es-CO"/>
                  <w:rPrChange w:id="1259" w:author="Diana Gonzalez Garcia" w:date="2021-05-28T16:36:00Z">
                    <w:rPr>
                      <w:rFonts w:ascii="Calibri" w:hAnsi="Calibri" w:cs="Calibri"/>
                      <w:color w:val="0070C0"/>
                      <w:sz w:val="12"/>
                      <w:szCs w:val="12"/>
                      <w:lang w:eastAsia="es-CO"/>
                    </w:rPr>
                  </w:rPrChange>
                </w:rPr>
                <w:t>código</w:t>
              </w:r>
            </w:ins>
            <w:ins w:id="1260" w:author="Diana Gonzalez Garcia" w:date="2021-05-28T16:34:00Z">
              <w:r w:rsidRPr="004223AB">
                <w:rPr>
                  <w:rFonts w:ascii="Calibri" w:hAnsi="Calibri" w:cs="Calibri"/>
                  <w:color w:val="0070C0"/>
                  <w:sz w:val="12"/>
                  <w:szCs w:val="12"/>
                  <w:lang w:eastAsia="es-CO"/>
                  <w:rPrChange w:id="1261" w:author="Diana Gonzalez Garcia" w:date="2021-05-28T16:36:00Z">
                    <w:rPr>
                      <w:rFonts w:ascii="Calibri" w:hAnsi="Calibri" w:cs="Calibri"/>
                      <w:color w:val="0070C0"/>
                      <w:sz w:val="24"/>
                      <w:szCs w:val="24"/>
                      <w:lang w:eastAsia="es-CO"/>
                    </w:rPr>
                  </w:rPrChange>
                </w:rPr>
                <w:t xml:space="preserve"> de tipología de </w:t>
              </w:r>
            </w:ins>
            <w:ins w:id="1262" w:author="Diana Gonzalez Garcia" w:date="2021-05-28T16:43:00Z">
              <w:r w:rsidR="00D203B1" w:rsidRPr="004223AB">
                <w:rPr>
                  <w:rFonts w:ascii="Calibri" w:hAnsi="Calibri" w:cs="Calibri"/>
                  <w:color w:val="0070C0"/>
                  <w:sz w:val="12"/>
                  <w:szCs w:val="12"/>
                  <w:lang w:eastAsia="es-CO"/>
                  <w:rPrChange w:id="1263" w:author="Diana Gonzalez Garcia" w:date="2021-05-28T16:36:00Z">
                    <w:rPr>
                      <w:rFonts w:ascii="Calibri" w:hAnsi="Calibri" w:cs="Calibri"/>
                      <w:color w:val="0070C0"/>
                      <w:sz w:val="12"/>
                      <w:szCs w:val="12"/>
                      <w:lang w:eastAsia="es-CO"/>
                    </w:rPr>
                  </w:rPrChange>
                </w:rPr>
                <w:t>manzana (</w:t>
              </w:r>
            </w:ins>
            <w:ins w:id="1264" w:author="Diana Gonzalez Garcia" w:date="2021-05-28T16:34:00Z">
              <w:r w:rsidRPr="004223AB">
                <w:rPr>
                  <w:rFonts w:ascii="Calibri" w:hAnsi="Calibri" w:cs="Calibri"/>
                  <w:color w:val="0070C0"/>
                  <w:sz w:val="12"/>
                  <w:szCs w:val="12"/>
                  <w:lang w:eastAsia="es-CO"/>
                  <w:rPrChange w:id="1265" w:author="Diana Gonzalez Garcia" w:date="2021-05-28T16:36:00Z">
                    <w:rPr>
                      <w:rFonts w:ascii="Calibri" w:hAnsi="Calibri" w:cs="Calibri"/>
                      <w:color w:val="0070C0"/>
                      <w:sz w:val="24"/>
                      <w:szCs w:val="24"/>
                      <w:lang w:eastAsia="es-CO"/>
                    </w:rPr>
                  </w:rPrChange>
                </w:rPr>
                <w:t>atributo de manzana) es 2</w:t>
              </w:r>
              <w:r w:rsidRPr="004223AB">
                <w:rPr>
                  <w:rFonts w:ascii="Calibri" w:hAnsi="Calibri" w:cs="Calibri"/>
                  <w:color w:val="000000"/>
                  <w:sz w:val="12"/>
                  <w:szCs w:val="12"/>
                  <w:lang w:eastAsia="es-CO"/>
                  <w:rPrChange w:id="1266" w:author="Diana Gonzalez Garcia" w:date="2021-05-28T16:36:00Z">
                    <w:rPr>
                      <w:rFonts w:ascii="Calibri" w:hAnsi="Calibri" w:cs="Calibri"/>
                      <w:color w:val="000000"/>
                      <w:sz w:val="24"/>
                      <w:szCs w:val="24"/>
                      <w:lang w:eastAsia="es-CO"/>
                    </w:rPr>
                  </w:rPrChange>
                </w:rPr>
                <w:t>, entonces aplíquese la tabla T01 de tipo residencial asociado 3.</w:t>
              </w:r>
            </w:ins>
          </w:p>
        </w:tc>
        <w:tc>
          <w:tcPr>
            <w:tcW w:w="0" w:type="auto"/>
            <w:tcBorders>
              <w:top w:val="nil"/>
              <w:left w:val="nil"/>
              <w:bottom w:val="single" w:sz="4" w:space="0" w:color="auto"/>
              <w:right w:val="single" w:sz="4" w:space="0" w:color="auto"/>
            </w:tcBorders>
            <w:shd w:val="clear" w:color="auto" w:fill="auto"/>
            <w:vAlign w:val="center"/>
            <w:hideMark/>
            <w:tcPrChange w:id="1267" w:author="Diana Gonzalez Garcia" w:date="2021-05-28T16:43:00Z">
              <w:tcPr>
                <w:tcW w:w="261" w:type="pct"/>
                <w:gridSpan w:val="2"/>
                <w:tcBorders>
                  <w:top w:val="nil"/>
                  <w:left w:val="nil"/>
                  <w:bottom w:val="single" w:sz="4" w:space="0" w:color="auto"/>
                  <w:right w:val="single" w:sz="4" w:space="0" w:color="auto"/>
                </w:tcBorders>
                <w:shd w:val="clear" w:color="auto" w:fill="auto"/>
                <w:vAlign w:val="center"/>
                <w:hideMark/>
              </w:tcPr>
            </w:tcPrChange>
          </w:tcPr>
          <w:p w14:paraId="34E41A19" w14:textId="77777777" w:rsidR="004223AB" w:rsidRPr="004223AB" w:rsidRDefault="004223AB" w:rsidP="004223AB">
            <w:pPr>
              <w:spacing w:after="0" w:line="240" w:lineRule="auto"/>
              <w:jc w:val="center"/>
              <w:rPr>
                <w:ins w:id="1268" w:author="Diana Gonzalez Garcia" w:date="2021-05-28T16:34:00Z"/>
                <w:rFonts w:ascii="Calibri" w:hAnsi="Calibri" w:cs="Calibri"/>
                <w:color w:val="000000"/>
                <w:sz w:val="12"/>
                <w:szCs w:val="12"/>
                <w:lang w:eastAsia="es-CO"/>
                <w:rPrChange w:id="1269" w:author="Diana Gonzalez Garcia" w:date="2021-05-28T16:36:00Z">
                  <w:rPr>
                    <w:ins w:id="1270" w:author="Diana Gonzalez Garcia" w:date="2021-05-28T16:34:00Z"/>
                    <w:rFonts w:ascii="Calibri" w:hAnsi="Calibri" w:cs="Calibri"/>
                    <w:color w:val="000000"/>
                    <w:sz w:val="24"/>
                    <w:szCs w:val="24"/>
                    <w:lang w:eastAsia="es-CO"/>
                  </w:rPr>
                </w:rPrChange>
              </w:rPr>
            </w:pPr>
            <w:ins w:id="1271" w:author="Diana Gonzalez Garcia" w:date="2021-05-28T16:34:00Z">
              <w:r w:rsidRPr="004223AB">
                <w:rPr>
                  <w:rFonts w:ascii="Calibri" w:hAnsi="Calibri" w:cs="Calibri"/>
                  <w:color w:val="000000"/>
                  <w:sz w:val="12"/>
                  <w:szCs w:val="12"/>
                  <w:lang w:eastAsia="es-CO"/>
                  <w:rPrChange w:id="1272" w:author="Diana Gonzalez Garcia" w:date="2021-05-28T16:36:00Z">
                    <w:rPr>
                      <w:rFonts w:ascii="Calibri" w:hAnsi="Calibri" w:cs="Calibri"/>
                      <w:color w:val="000000"/>
                      <w:sz w:val="24"/>
                      <w:szCs w:val="24"/>
                      <w:lang w:eastAsia="es-CO"/>
                    </w:rPr>
                  </w:rPrChange>
                </w:rPr>
                <w:t>T01_3</w:t>
              </w:r>
            </w:ins>
          </w:p>
        </w:tc>
        <w:tc>
          <w:tcPr>
            <w:tcW w:w="0" w:type="auto"/>
            <w:tcBorders>
              <w:top w:val="nil"/>
              <w:left w:val="nil"/>
              <w:bottom w:val="single" w:sz="4" w:space="0" w:color="auto"/>
              <w:right w:val="nil"/>
            </w:tcBorders>
            <w:shd w:val="clear" w:color="auto" w:fill="auto"/>
            <w:vAlign w:val="center"/>
            <w:hideMark/>
            <w:tcPrChange w:id="1273" w:author="Diana Gonzalez Garcia" w:date="2021-05-28T16:43:00Z">
              <w:tcPr>
                <w:tcW w:w="487" w:type="pct"/>
                <w:gridSpan w:val="2"/>
                <w:tcBorders>
                  <w:top w:val="nil"/>
                  <w:left w:val="nil"/>
                  <w:bottom w:val="single" w:sz="4" w:space="0" w:color="auto"/>
                  <w:right w:val="nil"/>
                </w:tcBorders>
                <w:shd w:val="clear" w:color="auto" w:fill="auto"/>
                <w:vAlign w:val="center"/>
                <w:hideMark/>
              </w:tcPr>
            </w:tcPrChange>
          </w:tcPr>
          <w:p w14:paraId="2DCA0035" w14:textId="77777777" w:rsidR="004223AB" w:rsidRPr="004223AB" w:rsidRDefault="004223AB" w:rsidP="004223AB">
            <w:pPr>
              <w:spacing w:after="0" w:line="240" w:lineRule="auto"/>
              <w:jc w:val="center"/>
              <w:rPr>
                <w:ins w:id="1274" w:author="Diana Gonzalez Garcia" w:date="2021-05-28T16:34:00Z"/>
                <w:rFonts w:ascii="Calibri" w:hAnsi="Calibri" w:cs="Calibri"/>
                <w:color w:val="FF0000"/>
                <w:sz w:val="12"/>
                <w:szCs w:val="12"/>
                <w:lang w:eastAsia="es-CO"/>
                <w:rPrChange w:id="1275" w:author="Diana Gonzalez Garcia" w:date="2021-05-28T16:36:00Z">
                  <w:rPr>
                    <w:ins w:id="1276" w:author="Diana Gonzalez Garcia" w:date="2021-05-28T16:34:00Z"/>
                    <w:rFonts w:ascii="Calibri" w:hAnsi="Calibri" w:cs="Calibri"/>
                    <w:color w:val="FF0000"/>
                    <w:sz w:val="24"/>
                    <w:szCs w:val="24"/>
                    <w:lang w:eastAsia="es-CO"/>
                  </w:rPr>
                </w:rPrChange>
              </w:rPr>
            </w:pPr>
            <w:ins w:id="1277" w:author="Diana Gonzalez Garcia" w:date="2021-05-28T16:34:00Z">
              <w:r w:rsidRPr="004223AB">
                <w:rPr>
                  <w:rFonts w:ascii="Calibri" w:hAnsi="Calibri" w:cs="Calibri"/>
                  <w:color w:val="FF0000"/>
                  <w:sz w:val="12"/>
                  <w:szCs w:val="12"/>
                  <w:lang w:eastAsia="es-CO"/>
                  <w:rPrChange w:id="1278" w:author="Diana Gonzalez Garcia" w:date="2021-05-28T16:36:00Z">
                    <w:rPr>
                      <w:rFonts w:ascii="Calibri" w:hAnsi="Calibri" w:cs="Calibri"/>
                      <w:color w:val="FF0000"/>
                      <w:sz w:val="24"/>
                      <w:szCs w:val="24"/>
                      <w:lang w:eastAsia="es-CO"/>
                    </w:rPr>
                  </w:rPrChange>
                </w:rPr>
                <w:t> </w:t>
              </w:r>
            </w:ins>
          </w:p>
        </w:tc>
        <w:tc>
          <w:tcPr>
            <w:tcW w:w="1158" w:type="dxa"/>
            <w:tcBorders>
              <w:top w:val="nil"/>
              <w:left w:val="single" w:sz="4" w:space="0" w:color="auto"/>
              <w:bottom w:val="single" w:sz="4" w:space="0" w:color="auto"/>
              <w:right w:val="single" w:sz="4" w:space="0" w:color="auto"/>
            </w:tcBorders>
            <w:shd w:val="clear" w:color="auto" w:fill="auto"/>
            <w:vAlign w:val="center"/>
            <w:hideMark/>
            <w:tcPrChange w:id="1279" w:author="Diana Gonzalez Garcia" w:date="2021-05-28T16:43:00Z">
              <w:tcPr>
                <w:tcW w:w="985" w:type="pct"/>
                <w:gridSpan w:val="2"/>
                <w:tcBorders>
                  <w:top w:val="nil"/>
                  <w:left w:val="single" w:sz="4" w:space="0" w:color="auto"/>
                  <w:bottom w:val="single" w:sz="4" w:space="0" w:color="auto"/>
                  <w:right w:val="single" w:sz="4" w:space="0" w:color="auto"/>
                </w:tcBorders>
                <w:shd w:val="clear" w:color="auto" w:fill="auto"/>
                <w:vAlign w:val="center"/>
                <w:hideMark/>
              </w:tcPr>
            </w:tcPrChange>
          </w:tcPr>
          <w:p w14:paraId="3976C3E7" w14:textId="77777777" w:rsidR="004223AB" w:rsidRPr="004223AB" w:rsidRDefault="004223AB" w:rsidP="004223AB">
            <w:pPr>
              <w:spacing w:after="0" w:line="240" w:lineRule="auto"/>
              <w:rPr>
                <w:ins w:id="1280" w:author="Diana Gonzalez Garcia" w:date="2021-05-28T16:34:00Z"/>
                <w:rFonts w:ascii="Calibri" w:hAnsi="Calibri" w:cs="Calibri"/>
                <w:color w:val="000000"/>
                <w:sz w:val="12"/>
                <w:szCs w:val="12"/>
                <w:lang w:eastAsia="es-CO"/>
                <w:rPrChange w:id="1281" w:author="Diana Gonzalez Garcia" w:date="2021-05-28T16:36:00Z">
                  <w:rPr>
                    <w:ins w:id="1282" w:author="Diana Gonzalez Garcia" w:date="2021-05-28T16:34:00Z"/>
                    <w:rFonts w:ascii="Calibri" w:hAnsi="Calibri" w:cs="Calibri"/>
                    <w:color w:val="000000"/>
                    <w:sz w:val="24"/>
                    <w:szCs w:val="24"/>
                    <w:lang w:eastAsia="es-CO"/>
                  </w:rPr>
                </w:rPrChange>
              </w:rPr>
            </w:pPr>
            <w:ins w:id="1283" w:author="Diana Gonzalez Garcia" w:date="2021-05-28T16:34:00Z">
              <w:r w:rsidRPr="004223AB">
                <w:rPr>
                  <w:rFonts w:ascii="Calibri" w:hAnsi="Calibri" w:cs="Calibri"/>
                  <w:color w:val="000000"/>
                  <w:sz w:val="12"/>
                  <w:szCs w:val="12"/>
                  <w:lang w:eastAsia="es-CO"/>
                  <w:rPrChange w:id="1284" w:author="Diana Gonzalez Garcia" w:date="2021-05-28T16:36:00Z">
                    <w:rPr>
                      <w:rFonts w:ascii="Calibri" w:hAnsi="Calibri" w:cs="Calibri"/>
                      <w:color w:val="000000"/>
                      <w:sz w:val="24"/>
                      <w:szCs w:val="24"/>
                      <w:lang w:eastAsia="es-CO"/>
                    </w:rPr>
                  </w:rPrChange>
                </w:rPr>
                <w:t>Último dígito de codificación de zona homogénea física terminado en 3 o atributo de manzana 3.</w:t>
              </w:r>
            </w:ins>
          </w:p>
        </w:tc>
      </w:tr>
      <w:tr w:rsidR="004223AB" w:rsidRPr="004223AB" w14:paraId="2E8AC4F2" w14:textId="77777777" w:rsidTr="00D203B1">
        <w:tblPrEx>
          <w:tblPrExChange w:id="1285" w:author="Diana Gonzalez Garcia" w:date="2021-05-28T16:43:00Z">
            <w:tblPrEx>
              <w:tblW w:w="5000" w:type="pct"/>
              <w:tblInd w:w="0" w:type="dxa"/>
            </w:tblPrEx>
          </w:tblPrExChange>
        </w:tblPrEx>
        <w:trPr>
          <w:trHeight w:val="20"/>
          <w:ins w:id="1286" w:author="Diana Gonzalez Garcia" w:date="2021-05-28T16:34:00Z"/>
          <w:trPrChange w:id="1287" w:author="Diana Gonzalez Garcia" w:date="2021-05-28T16:43:00Z">
            <w:trPr>
              <w:gridBefore w:val="2"/>
              <w:gridAfter w:val="0"/>
              <w:trHeight w:val="1110"/>
            </w:trPr>
          </w:trPrChange>
        </w:trPr>
        <w:tc>
          <w:tcPr>
            <w:tcW w:w="0" w:type="auto"/>
            <w:vMerge/>
            <w:tcBorders>
              <w:top w:val="nil"/>
              <w:left w:val="single" w:sz="4" w:space="0" w:color="auto"/>
              <w:bottom w:val="single" w:sz="4" w:space="0" w:color="auto"/>
              <w:right w:val="single" w:sz="4" w:space="0" w:color="auto"/>
            </w:tcBorders>
            <w:vAlign w:val="center"/>
            <w:hideMark/>
            <w:tcPrChange w:id="1288" w:author="Diana Gonzalez Garcia" w:date="2021-05-28T16:43:00Z">
              <w:tcPr>
                <w:tcW w:w="318" w:type="pct"/>
                <w:gridSpan w:val="2"/>
                <w:vMerge/>
                <w:tcBorders>
                  <w:top w:val="nil"/>
                  <w:left w:val="single" w:sz="4" w:space="0" w:color="auto"/>
                  <w:bottom w:val="single" w:sz="4" w:space="0" w:color="auto"/>
                  <w:right w:val="single" w:sz="4" w:space="0" w:color="auto"/>
                </w:tcBorders>
                <w:vAlign w:val="center"/>
                <w:hideMark/>
              </w:tcPr>
            </w:tcPrChange>
          </w:tcPr>
          <w:p w14:paraId="4C8B0537" w14:textId="77777777" w:rsidR="004223AB" w:rsidRPr="004223AB" w:rsidRDefault="004223AB" w:rsidP="004223AB">
            <w:pPr>
              <w:spacing w:after="0" w:line="240" w:lineRule="auto"/>
              <w:rPr>
                <w:ins w:id="1289" w:author="Diana Gonzalez Garcia" w:date="2021-05-28T16:34:00Z"/>
                <w:rFonts w:ascii="Calibri" w:hAnsi="Calibri" w:cs="Calibri"/>
                <w:color w:val="000000"/>
                <w:sz w:val="12"/>
                <w:szCs w:val="12"/>
                <w:lang w:eastAsia="es-CO"/>
                <w:rPrChange w:id="1290" w:author="Diana Gonzalez Garcia" w:date="2021-05-28T16:36:00Z">
                  <w:rPr>
                    <w:ins w:id="1291"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1292" w:author="Diana Gonzalez Garcia" w:date="2021-05-28T16:43:00Z">
              <w:tcPr>
                <w:tcW w:w="317" w:type="pct"/>
                <w:vMerge/>
                <w:tcBorders>
                  <w:top w:val="nil"/>
                  <w:left w:val="single" w:sz="4" w:space="0" w:color="auto"/>
                  <w:bottom w:val="single" w:sz="4" w:space="0" w:color="auto"/>
                  <w:right w:val="single" w:sz="4" w:space="0" w:color="auto"/>
                </w:tcBorders>
                <w:vAlign w:val="center"/>
                <w:hideMark/>
              </w:tcPr>
            </w:tcPrChange>
          </w:tcPr>
          <w:p w14:paraId="0C53DF9B" w14:textId="77777777" w:rsidR="004223AB" w:rsidRPr="004223AB" w:rsidRDefault="004223AB" w:rsidP="004223AB">
            <w:pPr>
              <w:spacing w:after="0" w:line="240" w:lineRule="auto"/>
              <w:rPr>
                <w:ins w:id="1293" w:author="Diana Gonzalez Garcia" w:date="2021-05-28T16:34:00Z"/>
                <w:rFonts w:ascii="Calibri" w:hAnsi="Calibri" w:cs="Calibri"/>
                <w:color w:val="000000"/>
                <w:sz w:val="12"/>
                <w:szCs w:val="12"/>
                <w:lang w:eastAsia="es-CO"/>
                <w:rPrChange w:id="1294" w:author="Diana Gonzalez Garcia" w:date="2021-05-28T16:36:00Z">
                  <w:rPr>
                    <w:ins w:id="1295"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1296" w:author="Diana Gonzalez Garcia" w:date="2021-05-28T16:43:00Z">
              <w:tcPr>
                <w:tcW w:w="330" w:type="pct"/>
                <w:gridSpan w:val="2"/>
                <w:vMerge/>
                <w:tcBorders>
                  <w:top w:val="nil"/>
                  <w:left w:val="single" w:sz="4" w:space="0" w:color="auto"/>
                  <w:bottom w:val="single" w:sz="4" w:space="0" w:color="auto"/>
                  <w:right w:val="single" w:sz="4" w:space="0" w:color="auto"/>
                </w:tcBorders>
                <w:vAlign w:val="center"/>
                <w:hideMark/>
              </w:tcPr>
            </w:tcPrChange>
          </w:tcPr>
          <w:p w14:paraId="08B601DF" w14:textId="77777777" w:rsidR="004223AB" w:rsidRPr="004223AB" w:rsidRDefault="004223AB" w:rsidP="004223AB">
            <w:pPr>
              <w:spacing w:after="0" w:line="240" w:lineRule="auto"/>
              <w:rPr>
                <w:ins w:id="1297" w:author="Diana Gonzalez Garcia" w:date="2021-05-28T16:34:00Z"/>
                <w:rFonts w:ascii="Calibri" w:hAnsi="Calibri" w:cs="Calibri"/>
                <w:color w:val="000000"/>
                <w:sz w:val="12"/>
                <w:szCs w:val="12"/>
                <w:lang w:eastAsia="es-CO"/>
                <w:rPrChange w:id="1298" w:author="Diana Gonzalez Garcia" w:date="2021-05-28T16:36:00Z">
                  <w:rPr>
                    <w:ins w:id="1299" w:author="Diana Gonzalez Garcia" w:date="2021-05-28T16:34:00Z"/>
                    <w:rFonts w:ascii="Calibri" w:hAnsi="Calibri" w:cs="Calibri"/>
                    <w:color w:val="000000"/>
                    <w:sz w:val="24"/>
                    <w:szCs w:val="24"/>
                    <w:lang w:eastAsia="es-CO"/>
                  </w:rPr>
                </w:rPrChange>
              </w:rPr>
            </w:pPr>
          </w:p>
        </w:tc>
        <w:tc>
          <w:tcPr>
            <w:tcW w:w="0" w:type="auto"/>
            <w:tcBorders>
              <w:top w:val="nil"/>
              <w:left w:val="nil"/>
              <w:bottom w:val="nil"/>
              <w:right w:val="single" w:sz="4" w:space="0" w:color="auto"/>
            </w:tcBorders>
            <w:shd w:val="clear" w:color="auto" w:fill="auto"/>
            <w:noWrap/>
            <w:vAlign w:val="bottom"/>
            <w:hideMark/>
            <w:tcPrChange w:id="1300" w:author="Diana Gonzalez Garcia" w:date="2021-05-28T16:43:00Z">
              <w:tcPr>
                <w:tcW w:w="352" w:type="pct"/>
                <w:gridSpan w:val="2"/>
                <w:tcBorders>
                  <w:top w:val="nil"/>
                  <w:left w:val="nil"/>
                  <w:bottom w:val="nil"/>
                  <w:right w:val="single" w:sz="4" w:space="0" w:color="auto"/>
                </w:tcBorders>
                <w:shd w:val="clear" w:color="auto" w:fill="auto"/>
                <w:noWrap/>
                <w:vAlign w:val="bottom"/>
                <w:hideMark/>
              </w:tcPr>
            </w:tcPrChange>
          </w:tcPr>
          <w:p w14:paraId="49728334" w14:textId="77777777" w:rsidR="004223AB" w:rsidRPr="004223AB" w:rsidRDefault="004223AB" w:rsidP="004223AB">
            <w:pPr>
              <w:spacing w:after="0" w:line="240" w:lineRule="auto"/>
              <w:rPr>
                <w:ins w:id="1301" w:author="Diana Gonzalez Garcia" w:date="2021-05-28T16:34:00Z"/>
                <w:rFonts w:ascii="Calibri" w:hAnsi="Calibri" w:cs="Calibri"/>
                <w:color w:val="000000"/>
                <w:sz w:val="12"/>
                <w:szCs w:val="12"/>
                <w:lang w:eastAsia="es-CO"/>
                <w:rPrChange w:id="1302" w:author="Diana Gonzalez Garcia" w:date="2021-05-28T16:36:00Z">
                  <w:rPr>
                    <w:ins w:id="1303" w:author="Diana Gonzalez Garcia" w:date="2021-05-28T16:34:00Z"/>
                    <w:rFonts w:ascii="Calibri" w:hAnsi="Calibri" w:cs="Calibri"/>
                    <w:color w:val="000000"/>
                    <w:sz w:val="24"/>
                    <w:szCs w:val="24"/>
                    <w:lang w:eastAsia="es-CO"/>
                  </w:rPr>
                </w:rPrChange>
              </w:rPr>
            </w:pPr>
            <w:ins w:id="1304" w:author="Diana Gonzalez Garcia" w:date="2021-05-28T16:34:00Z">
              <w:r w:rsidRPr="004223AB">
                <w:rPr>
                  <w:rFonts w:ascii="Calibri" w:hAnsi="Calibri" w:cs="Calibri"/>
                  <w:color w:val="000000"/>
                  <w:sz w:val="12"/>
                  <w:szCs w:val="12"/>
                  <w:lang w:eastAsia="es-CO"/>
                  <w:rPrChange w:id="1305" w:author="Diana Gonzalez Garcia" w:date="2021-05-28T16:36:00Z">
                    <w:rPr>
                      <w:rFonts w:ascii="Calibri" w:hAnsi="Calibri" w:cs="Calibri"/>
                      <w:color w:val="000000"/>
                      <w:sz w:val="24"/>
                      <w:szCs w:val="24"/>
                      <w:lang w:eastAsia="es-CO"/>
                    </w:rPr>
                  </w:rPrChange>
                </w:rPr>
                <w:t> </w:t>
              </w:r>
            </w:ins>
          </w:p>
        </w:tc>
        <w:tc>
          <w:tcPr>
            <w:tcW w:w="0" w:type="auto"/>
            <w:tcBorders>
              <w:top w:val="nil"/>
              <w:left w:val="nil"/>
              <w:bottom w:val="nil"/>
              <w:right w:val="single" w:sz="4" w:space="0" w:color="auto"/>
            </w:tcBorders>
            <w:shd w:val="clear" w:color="auto" w:fill="auto"/>
            <w:vAlign w:val="center"/>
            <w:hideMark/>
            <w:tcPrChange w:id="1306" w:author="Diana Gonzalez Garcia" w:date="2021-05-28T16:43:00Z">
              <w:tcPr>
                <w:tcW w:w="291" w:type="pct"/>
                <w:gridSpan w:val="2"/>
                <w:tcBorders>
                  <w:top w:val="nil"/>
                  <w:left w:val="nil"/>
                  <w:bottom w:val="nil"/>
                  <w:right w:val="single" w:sz="4" w:space="0" w:color="auto"/>
                </w:tcBorders>
                <w:shd w:val="clear" w:color="auto" w:fill="auto"/>
                <w:vAlign w:val="center"/>
                <w:hideMark/>
              </w:tcPr>
            </w:tcPrChange>
          </w:tcPr>
          <w:p w14:paraId="49204EC3" w14:textId="77777777" w:rsidR="004223AB" w:rsidRPr="004223AB" w:rsidRDefault="004223AB" w:rsidP="004223AB">
            <w:pPr>
              <w:spacing w:after="0" w:line="240" w:lineRule="auto"/>
              <w:jc w:val="center"/>
              <w:rPr>
                <w:ins w:id="1307" w:author="Diana Gonzalez Garcia" w:date="2021-05-28T16:34:00Z"/>
                <w:rFonts w:ascii="Calibri" w:hAnsi="Calibri" w:cs="Calibri"/>
                <w:color w:val="000000"/>
                <w:sz w:val="12"/>
                <w:szCs w:val="12"/>
                <w:lang w:eastAsia="es-CO"/>
                <w:rPrChange w:id="1308" w:author="Diana Gonzalez Garcia" w:date="2021-05-28T16:36:00Z">
                  <w:rPr>
                    <w:ins w:id="1309" w:author="Diana Gonzalez Garcia" w:date="2021-05-28T16:34:00Z"/>
                    <w:rFonts w:ascii="Calibri" w:hAnsi="Calibri" w:cs="Calibri"/>
                    <w:color w:val="000000"/>
                    <w:sz w:val="24"/>
                    <w:szCs w:val="24"/>
                    <w:lang w:eastAsia="es-CO"/>
                  </w:rPr>
                </w:rPrChange>
              </w:rPr>
            </w:pPr>
            <w:ins w:id="1310" w:author="Diana Gonzalez Garcia" w:date="2021-05-28T16:34:00Z">
              <w:r w:rsidRPr="004223AB">
                <w:rPr>
                  <w:rFonts w:ascii="Calibri" w:hAnsi="Calibri" w:cs="Calibri"/>
                  <w:color w:val="000000"/>
                  <w:sz w:val="12"/>
                  <w:szCs w:val="12"/>
                  <w:lang w:eastAsia="es-CO"/>
                  <w:rPrChange w:id="1311" w:author="Diana Gonzalez Garcia" w:date="2021-05-28T16:36:00Z">
                    <w:rPr>
                      <w:rFonts w:ascii="Calibri" w:hAnsi="Calibri" w:cs="Calibri"/>
                      <w:color w:val="000000"/>
                      <w:sz w:val="24"/>
                      <w:szCs w:val="24"/>
                      <w:lang w:eastAsia="es-CO"/>
                    </w:rPr>
                  </w:rPrChange>
                </w:rPr>
                <w:t>y</w:t>
              </w:r>
            </w:ins>
          </w:p>
        </w:tc>
        <w:tc>
          <w:tcPr>
            <w:tcW w:w="0" w:type="auto"/>
            <w:vMerge/>
            <w:tcBorders>
              <w:top w:val="nil"/>
              <w:left w:val="single" w:sz="4" w:space="0" w:color="auto"/>
              <w:bottom w:val="single" w:sz="4" w:space="0" w:color="auto"/>
              <w:right w:val="nil"/>
            </w:tcBorders>
            <w:vAlign w:val="center"/>
            <w:hideMark/>
            <w:tcPrChange w:id="1312" w:author="Diana Gonzalez Garcia" w:date="2021-05-28T16:43:00Z">
              <w:tcPr>
                <w:tcW w:w="242" w:type="pct"/>
                <w:gridSpan w:val="2"/>
                <w:vMerge/>
                <w:tcBorders>
                  <w:top w:val="nil"/>
                  <w:left w:val="single" w:sz="4" w:space="0" w:color="auto"/>
                  <w:bottom w:val="single" w:sz="4" w:space="0" w:color="auto"/>
                  <w:right w:val="nil"/>
                </w:tcBorders>
                <w:vAlign w:val="center"/>
                <w:hideMark/>
              </w:tcPr>
            </w:tcPrChange>
          </w:tcPr>
          <w:p w14:paraId="777A65C1" w14:textId="77777777" w:rsidR="004223AB" w:rsidRPr="004223AB" w:rsidRDefault="004223AB" w:rsidP="004223AB">
            <w:pPr>
              <w:spacing w:after="0" w:line="240" w:lineRule="auto"/>
              <w:rPr>
                <w:ins w:id="1313" w:author="Diana Gonzalez Garcia" w:date="2021-05-28T16:34:00Z"/>
                <w:rFonts w:ascii="Calibri" w:hAnsi="Calibri" w:cs="Calibri"/>
                <w:color w:val="000000"/>
                <w:sz w:val="12"/>
                <w:szCs w:val="12"/>
                <w:lang w:eastAsia="es-CO"/>
                <w:rPrChange w:id="1314" w:author="Diana Gonzalez Garcia" w:date="2021-05-28T16:36:00Z">
                  <w:rPr>
                    <w:ins w:id="1315" w:author="Diana Gonzalez Garcia" w:date="2021-05-28T16:34:00Z"/>
                    <w:rFonts w:ascii="Calibri" w:hAnsi="Calibri" w:cs="Calibri"/>
                    <w:color w:val="000000"/>
                    <w:sz w:val="24"/>
                    <w:szCs w:val="24"/>
                    <w:lang w:eastAsia="es-CO"/>
                  </w:rPr>
                </w:rPrChange>
              </w:rPr>
            </w:pPr>
          </w:p>
        </w:tc>
        <w:tc>
          <w:tcPr>
            <w:tcW w:w="0" w:type="auto"/>
            <w:tcBorders>
              <w:top w:val="nil"/>
              <w:left w:val="single" w:sz="4" w:space="0" w:color="auto"/>
              <w:bottom w:val="nil"/>
              <w:right w:val="single" w:sz="4" w:space="0" w:color="auto"/>
            </w:tcBorders>
            <w:shd w:val="clear" w:color="auto" w:fill="auto"/>
            <w:vAlign w:val="center"/>
            <w:hideMark/>
            <w:tcPrChange w:id="1316" w:author="Diana Gonzalez Garcia" w:date="2021-05-28T16:43:00Z">
              <w:tcPr>
                <w:tcW w:w="1418" w:type="pct"/>
                <w:tcBorders>
                  <w:top w:val="nil"/>
                  <w:left w:val="single" w:sz="4" w:space="0" w:color="auto"/>
                  <w:bottom w:val="nil"/>
                  <w:right w:val="single" w:sz="4" w:space="0" w:color="auto"/>
                </w:tcBorders>
                <w:shd w:val="clear" w:color="auto" w:fill="auto"/>
                <w:vAlign w:val="center"/>
                <w:hideMark/>
              </w:tcPr>
            </w:tcPrChange>
          </w:tcPr>
          <w:p w14:paraId="2D9E91EE" w14:textId="77777777" w:rsidR="004223AB" w:rsidRPr="004223AB" w:rsidRDefault="004223AB" w:rsidP="004223AB">
            <w:pPr>
              <w:spacing w:after="0" w:line="240" w:lineRule="auto"/>
              <w:jc w:val="both"/>
              <w:rPr>
                <w:ins w:id="1317" w:author="Diana Gonzalez Garcia" w:date="2021-05-28T16:34:00Z"/>
                <w:rFonts w:ascii="Calibri" w:hAnsi="Calibri" w:cs="Calibri"/>
                <w:color w:val="000000"/>
                <w:sz w:val="12"/>
                <w:szCs w:val="12"/>
                <w:lang w:eastAsia="es-CO"/>
                <w:rPrChange w:id="1318" w:author="Diana Gonzalez Garcia" w:date="2021-05-28T16:36:00Z">
                  <w:rPr>
                    <w:ins w:id="1319" w:author="Diana Gonzalez Garcia" w:date="2021-05-28T16:34:00Z"/>
                    <w:rFonts w:ascii="Calibri" w:hAnsi="Calibri" w:cs="Calibri"/>
                    <w:color w:val="000000"/>
                    <w:sz w:val="24"/>
                    <w:szCs w:val="24"/>
                    <w:lang w:eastAsia="es-CO"/>
                  </w:rPr>
                </w:rPrChange>
              </w:rPr>
            </w:pPr>
            <w:ins w:id="1320" w:author="Diana Gonzalez Garcia" w:date="2021-05-28T16:34:00Z">
              <w:r w:rsidRPr="004223AB">
                <w:rPr>
                  <w:rFonts w:ascii="Calibri" w:hAnsi="Calibri" w:cs="Calibri"/>
                  <w:color w:val="000000"/>
                  <w:sz w:val="12"/>
                  <w:szCs w:val="12"/>
                  <w:lang w:eastAsia="es-CO"/>
                  <w:rPrChange w:id="1321" w:author="Diana Gonzalez Garcia" w:date="2021-05-28T16:36:00Z">
                    <w:rPr>
                      <w:rFonts w:ascii="Calibri" w:hAnsi="Calibri" w:cs="Calibri"/>
                      <w:color w:val="000000"/>
                      <w:sz w:val="24"/>
                      <w:szCs w:val="24"/>
                      <w:lang w:eastAsia="es-CO"/>
                    </w:rPr>
                  </w:rPrChange>
                </w:rPr>
                <w:t> </w:t>
              </w:r>
            </w:ins>
          </w:p>
        </w:tc>
        <w:tc>
          <w:tcPr>
            <w:tcW w:w="0" w:type="auto"/>
            <w:tcBorders>
              <w:top w:val="nil"/>
              <w:left w:val="nil"/>
              <w:bottom w:val="single" w:sz="4" w:space="0" w:color="auto"/>
              <w:right w:val="single" w:sz="4" w:space="0" w:color="auto"/>
            </w:tcBorders>
            <w:shd w:val="clear" w:color="auto" w:fill="auto"/>
            <w:vAlign w:val="center"/>
            <w:hideMark/>
            <w:tcPrChange w:id="1322" w:author="Diana Gonzalez Garcia" w:date="2021-05-28T16:43:00Z">
              <w:tcPr>
                <w:tcW w:w="261" w:type="pct"/>
                <w:gridSpan w:val="2"/>
                <w:tcBorders>
                  <w:top w:val="nil"/>
                  <w:left w:val="nil"/>
                  <w:bottom w:val="single" w:sz="4" w:space="0" w:color="auto"/>
                  <w:right w:val="single" w:sz="4" w:space="0" w:color="auto"/>
                </w:tcBorders>
                <w:shd w:val="clear" w:color="auto" w:fill="auto"/>
                <w:vAlign w:val="center"/>
                <w:hideMark/>
              </w:tcPr>
            </w:tcPrChange>
          </w:tcPr>
          <w:p w14:paraId="375111D5" w14:textId="77777777" w:rsidR="004223AB" w:rsidRPr="004223AB" w:rsidRDefault="004223AB" w:rsidP="004223AB">
            <w:pPr>
              <w:spacing w:after="0" w:line="240" w:lineRule="auto"/>
              <w:jc w:val="center"/>
              <w:rPr>
                <w:ins w:id="1323" w:author="Diana Gonzalez Garcia" w:date="2021-05-28T16:34:00Z"/>
                <w:rFonts w:ascii="Calibri" w:hAnsi="Calibri" w:cs="Calibri"/>
                <w:color w:val="000000"/>
                <w:sz w:val="12"/>
                <w:szCs w:val="12"/>
                <w:lang w:eastAsia="es-CO"/>
                <w:rPrChange w:id="1324" w:author="Diana Gonzalez Garcia" w:date="2021-05-28T16:36:00Z">
                  <w:rPr>
                    <w:ins w:id="1325" w:author="Diana Gonzalez Garcia" w:date="2021-05-28T16:34:00Z"/>
                    <w:rFonts w:ascii="Calibri" w:hAnsi="Calibri" w:cs="Calibri"/>
                    <w:color w:val="000000"/>
                    <w:sz w:val="24"/>
                    <w:szCs w:val="24"/>
                    <w:lang w:eastAsia="es-CO"/>
                  </w:rPr>
                </w:rPrChange>
              </w:rPr>
            </w:pPr>
            <w:ins w:id="1326" w:author="Diana Gonzalez Garcia" w:date="2021-05-28T16:34:00Z">
              <w:r w:rsidRPr="004223AB">
                <w:rPr>
                  <w:rFonts w:ascii="Calibri" w:hAnsi="Calibri" w:cs="Calibri"/>
                  <w:color w:val="000000"/>
                  <w:sz w:val="12"/>
                  <w:szCs w:val="12"/>
                  <w:lang w:eastAsia="es-CO"/>
                  <w:rPrChange w:id="1327" w:author="Diana Gonzalez Garcia" w:date="2021-05-28T16:36:00Z">
                    <w:rPr>
                      <w:rFonts w:ascii="Calibri" w:hAnsi="Calibri" w:cs="Calibri"/>
                      <w:color w:val="000000"/>
                      <w:sz w:val="24"/>
                      <w:szCs w:val="24"/>
                      <w:lang w:eastAsia="es-CO"/>
                    </w:rPr>
                  </w:rPrChange>
                </w:rPr>
                <w:t>T01_4</w:t>
              </w:r>
            </w:ins>
          </w:p>
        </w:tc>
        <w:tc>
          <w:tcPr>
            <w:tcW w:w="0" w:type="auto"/>
            <w:tcBorders>
              <w:top w:val="nil"/>
              <w:left w:val="nil"/>
              <w:bottom w:val="single" w:sz="4" w:space="0" w:color="auto"/>
              <w:right w:val="nil"/>
            </w:tcBorders>
            <w:shd w:val="clear" w:color="auto" w:fill="auto"/>
            <w:vAlign w:val="center"/>
            <w:hideMark/>
            <w:tcPrChange w:id="1328" w:author="Diana Gonzalez Garcia" w:date="2021-05-28T16:43:00Z">
              <w:tcPr>
                <w:tcW w:w="487" w:type="pct"/>
                <w:gridSpan w:val="2"/>
                <w:tcBorders>
                  <w:top w:val="nil"/>
                  <w:left w:val="nil"/>
                  <w:bottom w:val="single" w:sz="4" w:space="0" w:color="auto"/>
                  <w:right w:val="nil"/>
                </w:tcBorders>
                <w:shd w:val="clear" w:color="auto" w:fill="auto"/>
                <w:vAlign w:val="center"/>
                <w:hideMark/>
              </w:tcPr>
            </w:tcPrChange>
          </w:tcPr>
          <w:p w14:paraId="3C25DEF6" w14:textId="77777777" w:rsidR="004223AB" w:rsidRPr="004223AB" w:rsidRDefault="004223AB" w:rsidP="004223AB">
            <w:pPr>
              <w:spacing w:after="0" w:line="240" w:lineRule="auto"/>
              <w:jc w:val="center"/>
              <w:rPr>
                <w:ins w:id="1329" w:author="Diana Gonzalez Garcia" w:date="2021-05-28T16:34:00Z"/>
                <w:rFonts w:ascii="Calibri" w:hAnsi="Calibri" w:cs="Calibri"/>
                <w:color w:val="FF0000"/>
                <w:sz w:val="12"/>
                <w:szCs w:val="12"/>
                <w:lang w:eastAsia="es-CO"/>
                <w:rPrChange w:id="1330" w:author="Diana Gonzalez Garcia" w:date="2021-05-28T16:36:00Z">
                  <w:rPr>
                    <w:ins w:id="1331" w:author="Diana Gonzalez Garcia" w:date="2021-05-28T16:34:00Z"/>
                    <w:rFonts w:ascii="Calibri" w:hAnsi="Calibri" w:cs="Calibri"/>
                    <w:color w:val="FF0000"/>
                    <w:sz w:val="24"/>
                    <w:szCs w:val="24"/>
                    <w:lang w:eastAsia="es-CO"/>
                  </w:rPr>
                </w:rPrChange>
              </w:rPr>
            </w:pPr>
            <w:ins w:id="1332" w:author="Diana Gonzalez Garcia" w:date="2021-05-28T16:34:00Z">
              <w:r w:rsidRPr="004223AB">
                <w:rPr>
                  <w:rFonts w:ascii="Calibri" w:hAnsi="Calibri" w:cs="Calibri"/>
                  <w:color w:val="FF0000"/>
                  <w:sz w:val="12"/>
                  <w:szCs w:val="12"/>
                  <w:lang w:eastAsia="es-CO"/>
                  <w:rPrChange w:id="1333" w:author="Diana Gonzalez Garcia" w:date="2021-05-28T16:36:00Z">
                    <w:rPr>
                      <w:rFonts w:ascii="Calibri" w:hAnsi="Calibri" w:cs="Calibri"/>
                      <w:color w:val="FF0000"/>
                      <w:sz w:val="24"/>
                      <w:szCs w:val="24"/>
                      <w:lang w:eastAsia="es-CO"/>
                    </w:rPr>
                  </w:rPrChange>
                </w:rPr>
                <w:t> </w:t>
              </w:r>
            </w:ins>
          </w:p>
        </w:tc>
        <w:tc>
          <w:tcPr>
            <w:tcW w:w="1158" w:type="dxa"/>
            <w:tcBorders>
              <w:top w:val="nil"/>
              <w:left w:val="single" w:sz="4" w:space="0" w:color="auto"/>
              <w:bottom w:val="single" w:sz="4" w:space="0" w:color="auto"/>
              <w:right w:val="single" w:sz="4" w:space="0" w:color="auto"/>
            </w:tcBorders>
            <w:shd w:val="clear" w:color="auto" w:fill="auto"/>
            <w:vAlign w:val="center"/>
            <w:hideMark/>
            <w:tcPrChange w:id="1334" w:author="Diana Gonzalez Garcia" w:date="2021-05-28T16:43:00Z">
              <w:tcPr>
                <w:tcW w:w="985" w:type="pct"/>
                <w:gridSpan w:val="2"/>
                <w:tcBorders>
                  <w:top w:val="nil"/>
                  <w:left w:val="single" w:sz="4" w:space="0" w:color="auto"/>
                  <w:bottom w:val="single" w:sz="4" w:space="0" w:color="auto"/>
                  <w:right w:val="single" w:sz="4" w:space="0" w:color="auto"/>
                </w:tcBorders>
                <w:shd w:val="clear" w:color="auto" w:fill="auto"/>
                <w:vAlign w:val="center"/>
                <w:hideMark/>
              </w:tcPr>
            </w:tcPrChange>
          </w:tcPr>
          <w:p w14:paraId="13E76141" w14:textId="77777777" w:rsidR="004223AB" w:rsidRPr="004223AB" w:rsidRDefault="004223AB" w:rsidP="004223AB">
            <w:pPr>
              <w:spacing w:after="0" w:line="240" w:lineRule="auto"/>
              <w:rPr>
                <w:ins w:id="1335" w:author="Diana Gonzalez Garcia" w:date="2021-05-28T16:34:00Z"/>
                <w:rFonts w:ascii="Calibri" w:hAnsi="Calibri" w:cs="Calibri"/>
                <w:color w:val="000000"/>
                <w:sz w:val="12"/>
                <w:szCs w:val="12"/>
                <w:lang w:eastAsia="es-CO"/>
                <w:rPrChange w:id="1336" w:author="Diana Gonzalez Garcia" w:date="2021-05-28T16:36:00Z">
                  <w:rPr>
                    <w:ins w:id="1337" w:author="Diana Gonzalez Garcia" w:date="2021-05-28T16:34:00Z"/>
                    <w:rFonts w:ascii="Calibri" w:hAnsi="Calibri" w:cs="Calibri"/>
                    <w:color w:val="000000"/>
                    <w:sz w:val="24"/>
                    <w:szCs w:val="24"/>
                    <w:lang w:eastAsia="es-CO"/>
                  </w:rPr>
                </w:rPrChange>
              </w:rPr>
            </w:pPr>
            <w:ins w:id="1338" w:author="Diana Gonzalez Garcia" w:date="2021-05-28T16:34:00Z">
              <w:r w:rsidRPr="004223AB">
                <w:rPr>
                  <w:rFonts w:ascii="Calibri" w:hAnsi="Calibri" w:cs="Calibri"/>
                  <w:color w:val="000000"/>
                  <w:sz w:val="12"/>
                  <w:szCs w:val="12"/>
                  <w:lang w:eastAsia="es-CO"/>
                  <w:rPrChange w:id="1339" w:author="Diana Gonzalez Garcia" w:date="2021-05-28T16:36:00Z">
                    <w:rPr>
                      <w:rFonts w:ascii="Calibri" w:hAnsi="Calibri" w:cs="Calibri"/>
                      <w:color w:val="000000"/>
                      <w:sz w:val="24"/>
                      <w:szCs w:val="24"/>
                      <w:lang w:eastAsia="es-CO"/>
                    </w:rPr>
                  </w:rPrChange>
                </w:rPr>
                <w:t>Último dígito de codificación de zona homogénea física terminado en 4 o atributo de manzana 4.</w:t>
              </w:r>
            </w:ins>
          </w:p>
        </w:tc>
      </w:tr>
      <w:tr w:rsidR="004223AB" w:rsidRPr="004223AB" w14:paraId="7E981070" w14:textId="77777777" w:rsidTr="00D203B1">
        <w:tblPrEx>
          <w:tblPrExChange w:id="1340" w:author="Diana Gonzalez Garcia" w:date="2021-05-28T16:43:00Z">
            <w:tblPrEx>
              <w:tblW w:w="5000" w:type="pct"/>
              <w:tblInd w:w="0" w:type="dxa"/>
            </w:tblPrEx>
          </w:tblPrExChange>
        </w:tblPrEx>
        <w:trPr>
          <w:trHeight w:val="20"/>
          <w:ins w:id="1341" w:author="Diana Gonzalez Garcia" w:date="2021-05-28T16:34:00Z"/>
          <w:trPrChange w:id="1342" w:author="Diana Gonzalez Garcia" w:date="2021-05-28T16:43:00Z">
            <w:trPr>
              <w:gridBefore w:val="2"/>
              <w:gridAfter w:val="0"/>
              <w:trHeight w:val="2520"/>
            </w:trPr>
          </w:trPrChange>
        </w:trPr>
        <w:tc>
          <w:tcPr>
            <w:tcW w:w="0" w:type="auto"/>
            <w:vMerge/>
            <w:tcBorders>
              <w:top w:val="nil"/>
              <w:left w:val="single" w:sz="4" w:space="0" w:color="auto"/>
              <w:bottom w:val="single" w:sz="4" w:space="0" w:color="auto"/>
              <w:right w:val="single" w:sz="4" w:space="0" w:color="auto"/>
            </w:tcBorders>
            <w:vAlign w:val="center"/>
            <w:hideMark/>
            <w:tcPrChange w:id="1343" w:author="Diana Gonzalez Garcia" w:date="2021-05-28T16:43:00Z">
              <w:tcPr>
                <w:tcW w:w="318" w:type="pct"/>
                <w:gridSpan w:val="2"/>
                <w:vMerge/>
                <w:tcBorders>
                  <w:top w:val="nil"/>
                  <w:left w:val="single" w:sz="4" w:space="0" w:color="auto"/>
                  <w:bottom w:val="single" w:sz="4" w:space="0" w:color="auto"/>
                  <w:right w:val="single" w:sz="4" w:space="0" w:color="auto"/>
                </w:tcBorders>
                <w:vAlign w:val="center"/>
                <w:hideMark/>
              </w:tcPr>
            </w:tcPrChange>
          </w:tcPr>
          <w:p w14:paraId="1CB23296" w14:textId="77777777" w:rsidR="004223AB" w:rsidRPr="004223AB" w:rsidRDefault="004223AB" w:rsidP="004223AB">
            <w:pPr>
              <w:spacing w:after="0" w:line="240" w:lineRule="auto"/>
              <w:rPr>
                <w:ins w:id="1344" w:author="Diana Gonzalez Garcia" w:date="2021-05-28T16:34:00Z"/>
                <w:rFonts w:ascii="Calibri" w:hAnsi="Calibri" w:cs="Calibri"/>
                <w:color w:val="000000"/>
                <w:sz w:val="12"/>
                <w:szCs w:val="12"/>
                <w:lang w:eastAsia="es-CO"/>
                <w:rPrChange w:id="1345" w:author="Diana Gonzalez Garcia" w:date="2021-05-28T16:36:00Z">
                  <w:rPr>
                    <w:ins w:id="1346"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1347" w:author="Diana Gonzalez Garcia" w:date="2021-05-28T16:43:00Z">
              <w:tcPr>
                <w:tcW w:w="317" w:type="pct"/>
                <w:vMerge/>
                <w:tcBorders>
                  <w:top w:val="nil"/>
                  <w:left w:val="single" w:sz="4" w:space="0" w:color="auto"/>
                  <w:bottom w:val="single" w:sz="4" w:space="0" w:color="auto"/>
                  <w:right w:val="single" w:sz="4" w:space="0" w:color="auto"/>
                </w:tcBorders>
                <w:vAlign w:val="center"/>
                <w:hideMark/>
              </w:tcPr>
            </w:tcPrChange>
          </w:tcPr>
          <w:p w14:paraId="7B4B6095" w14:textId="77777777" w:rsidR="004223AB" w:rsidRPr="004223AB" w:rsidRDefault="004223AB" w:rsidP="004223AB">
            <w:pPr>
              <w:spacing w:after="0" w:line="240" w:lineRule="auto"/>
              <w:rPr>
                <w:ins w:id="1348" w:author="Diana Gonzalez Garcia" w:date="2021-05-28T16:34:00Z"/>
                <w:rFonts w:ascii="Calibri" w:hAnsi="Calibri" w:cs="Calibri"/>
                <w:color w:val="000000"/>
                <w:sz w:val="12"/>
                <w:szCs w:val="12"/>
                <w:lang w:eastAsia="es-CO"/>
                <w:rPrChange w:id="1349" w:author="Diana Gonzalez Garcia" w:date="2021-05-28T16:36:00Z">
                  <w:rPr>
                    <w:ins w:id="1350"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1351" w:author="Diana Gonzalez Garcia" w:date="2021-05-28T16:43:00Z">
              <w:tcPr>
                <w:tcW w:w="330" w:type="pct"/>
                <w:gridSpan w:val="2"/>
                <w:vMerge/>
                <w:tcBorders>
                  <w:top w:val="nil"/>
                  <w:left w:val="single" w:sz="4" w:space="0" w:color="auto"/>
                  <w:bottom w:val="single" w:sz="4" w:space="0" w:color="auto"/>
                  <w:right w:val="single" w:sz="4" w:space="0" w:color="auto"/>
                </w:tcBorders>
                <w:vAlign w:val="center"/>
                <w:hideMark/>
              </w:tcPr>
            </w:tcPrChange>
          </w:tcPr>
          <w:p w14:paraId="15C527E5" w14:textId="77777777" w:rsidR="004223AB" w:rsidRPr="004223AB" w:rsidRDefault="004223AB" w:rsidP="004223AB">
            <w:pPr>
              <w:spacing w:after="0" w:line="240" w:lineRule="auto"/>
              <w:rPr>
                <w:ins w:id="1352" w:author="Diana Gonzalez Garcia" w:date="2021-05-28T16:34:00Z"/>
                <w:rFonts w:ascii="Calibri" w:hAnsi="Calibri" w:cs="Calibri"/>
                <w:color w:val="000000"/>
                <w:sz w:val="12"/>
                <w:szCs w:val="12"/>
                <w:lang w:eastAsia="es-CO"/>
                <w:rPrChange w:id="1353" w:author="Diana Gonzalez Garcia" w:date="2021-05-28T16:36:00Z">
                  <w:rPr>
                    <w:ins w:id="1354" w:author="Diana Gonzalez Garcia" w:date="2021-05-28T16:34:00Z"/>
                    <w:rFonts w:ascii="Calibri" w:hAnsi="Calibri" w:cs="Calibri"/>
                    <w:color w:val="000000"/>
                    <w:sz w:val="24"/>
                    <w:szCs w:val="24"/>
                    <w:lang w:eastAsia="es-CO"/>
                  </w:rPr>
                </w:rPrChange>
              </w:rPr>
            </w:pPr>
          </w:p>
        </w:tc>
        <w:tc>
          <w:tcPr>
            <w:tcW w:w="0" w:type="auto"/>
            <w:tcBorders>
              <w:top w:val="nil"/>
              <w:left w:val="nil"/>
              <w:bottom w:val="nil"/>
              <w:right w:val="single" w:sz="4" w:space="0" w:color="auto"/>
            </w:tcBorders>
            <w:shd w:val="clear" w:color="auto" w:fill="auto"/>
            <w:vAlign w:val="center"/>
            <w:hideMark/>
            <w:tcPrChange w:id="1355" w:author="Diana Gonzalez Garcia" w:date="2021-05-28T16:43:00Z">
              <w:tcPr>
                <w:tcW w:w="352" w:type="pct"/>
                <w:gridSpan w:val="2"/>
                <w:tcBorders>
                  <w:top w:val="nil"/>
                  <w:left w:val="nil"/>
                  <w:bottom w:val="nil"/>
                  <w:right w:val="single" w:sz="4" w:space="0" w:color="auto"/>
                </w:tcBorders>
                <w:shd w:val="clear" w:color="auto" w:fill="auto"/>
                <w:vAlign w:val="center"/>
                <w:hideMark/>
              </w:tcPr>
            </w:tcPrChange>
          </w:tcPr>
          <w:p w14:paraId="47984818" w14:textId="77777777" w:rsidR="004223AB" w:rsidRPr="004223AB" w:rsidRDefault="004223AB" w:rsidP="004223AB">
            <w:pPr>
              <w:spacing w:after="0" w:line="240" w:lineRule="auto"/>
              <w:jc w:val="center"/>
              <w:rPr>
                <w:ins w:id="1356" w:author="Diana Gonzalez Garcia" w:date="2021-05-28T16:34:00Z"/>
                <w:rFonts w:ascii="Calibri" w:hAnsi="Calibri" w:cs="Calibri"/>
                <w:color w:val="000000"/>
                <w:sz w:val="12"/>
                <w:szCs w:val="12"/>
                <w:lang w:eastAsia="es-CO"/>
                <w:rPrChange w:id="1357" w:author="Diana Gonzalez Garcia" w:date="2021-05-28T16:36:00Z">
                  <w:rPr>
                    <w:ins w:id="1358" w:author="Diana Gonzalez Garcia" w:date="2021-05-28T16:34:00Z"/>
                    <w:rFonts w:ascii="Calibri" w:hAnsi="Calibri" w:cs="Calibri"/>
                    <w:color w:val="000000"/>
                    <w:sz w:val="24"/>
                    <w:szCs w:val="24"/>
                    <w:lang w:eastAsia="es-CO"/>
                  </w:rPr>
                </w:rPrChange>
              </w:rPr>
            </w:pPr>
            <w:ins w:id="1359" w:author="Diana Gonzalez Garcia" w:date="2021-05-28T16:34:00Z">
              <w:r w:rsidRPr="004223AB">
                <w:rPr>
                  <w:rFonts w:ascii="Calibri" w:hAnsi="Calibri" w:cs="Calibri"/>
                  <w:color w:val="000000"/>
                  <w:sz w:val="12"/>
                  <w:szCs w:val="12"/>
                  <w:lang w:eastAsia="es-CO"/>
                  <w:rPrChange w:id="1360" w:author="Diana Gonzalez Garcia" w:date="2021-05-28T16:36:00Z">
                    <w:rPr>
                      <w:rFonts w:ascii="Calibri" w:hAnsi="Calibri" w:cs="Calibri"/>
                      <w:color w:val="000000"/>
                      <w:sz w:val="24"/>
                      <w:szCs w:val="24"/>
                      <w:lang w:eastAsia="es-CO"/>
                    </w:rPr>
                  </w:rPrChange>
                </w:rPr>
                <w:t>($ / m2)</w:t>
              </w:r>
            </w:ins>
          </w:p>
        </w:tc>
        <w:tc>
          <w:tcPr>
            <w:tcW w:w="0" w:type="auto"/>
            <w:tcBorders>
              <w:top w:val="nil"/>
              <w:left w:val="nil"/>
              <w:bottom w:val="nil"/>
              <w:right w:val="single" w:sz="4" w:space="0" w:color="auto"/>
            </w:tcBorders>
            <w:shd w:val="clear" w:color="auto" w:fill="auto"/>
            <w:vAlign w:val="center"/>
            <w:hideMark/>
            <w:tcPrChange w:id="1361" w:author="Diana Gonzalez Garcia" w:date="2021-05-28T16:43:00Z">
              <w:tcPr>
                <w:tcW w:w="291" w:type="pct"/>
                <w:gridSpan w:val="2"/>
                <w:tcBorders>
                  <w:top w:val="nil"/>
                  <w:left w:val="nil"/>
                  <w:bottom w:val="nil"/>
                  <w:right w:val="single" w:sz="4" w:space="0" w:color="auto"/>
                </w:tcBorders>
                <w:shd w:val="clear" w:color="auto" w:fill="auto"/>
                <w:vAlign w:val="center"/>
                <w:hideMark/>
              </w:tcPr>
            </w:tcPrChange>
          </w:tcPr>
          <w:p w14:paraId="38129AA2" w14:textId="77777777" w:rsidR="004223AB" w:rsidRPr="004223AB" w:rsidRDefault="004223AB" w:rsidP="004223AB">
            <w:pPr>
              <w:spacing w:after="0" w:line="240" w:lineRule="auto"/>
              <w:jc w:val="center"/>
              <w:rPr>
                <w:ins w:id="1362" w:author="Diana Gonzalez Garcia" w:date="2021-05-28T16:34:00Z"/>
                <w:rFonts w:ascii="Calibri" w:hAnsi="Calibri" w:cs="Calibri"/>
                <w:color w:val="000000"/>
                <w:sz w:val="12"/>
                <w:szCs w:val="12"/>
                <w:lang w:eastAsia="es-CO"/>
                <w:rPrChange w:id="1363" w:author="Diana Gonzalez Garcia" w:date="2021-05-28T16:36:00Z">
                  <w:rPr>
                    <w:ins w:id="1364" w:author="Diana Gonzalez Garcia" w:date="2021-05-28T16:34:00Z"/>
                    <w:rFonts w:ascii="Calibri" w:hAnsi="Calibri" w:cs="Calibri"/>
                    <w:color w:val="000000"/>
                    <w:sz w:val="24"/>
                    <w:szCs w:val="24"/>
                    <w:lang w:eastAsia="es-CO"/>
                  </w:rPr>
                </w:rPrChange>
              </w:rPr>
            </w:pPr>
            <w:ins w:id="1365" w:author="Diana Gonzalez Garcia" w:date="2021-05-28T16:34:00Z">
              <w:r w:rsidRPr="004223AB">
                <w:rPr>
                  <w:rFonts w:ascii="Calibri" w:hAnsi="Calibri" w:cs="Calibri"/>
                  <w:color w:val="000000"/>
                  <w:sz w:val="12"/>
                  <w:szCs w:val="12"/>
                  <w:lang w:eastAsia="es-CO"/>
                  <w:rPrChange w:id="1366" w:author="Diana Gonzalez Garcia" w:date="2021-05-28T16:36:00Z">
                    <w:rPr>
                      <w:rFonts w:ascii="Calibri" w:hAnsi="Calibri" w:cs="Calibri"/>
                      <w:color w:val="000000"/>
                      <w:sz w:val="24"/>
                      <w:szCs w:val="24"/>
                      <w:lang w:eastAsia="es-CO"/>
                    </w:rPr>
                  </w:rPrChange>
                </w:rPr>
                <w:t>Edad</w:t>
              </w:r>
            </w:ins>
          </w:p>
        </w:tc>
        <w:tc>
          <w:tcPr>
            <w:tcW w:w="0" w:type="auto"/>
            <w:vMerge/>
            <w:tcBorders>
              <w:top w:val="nil"/>
              <w:left w:val="single" w:sz="4" w:space="0" w:color="auto"/>
              <w:bottom w:val="single" w:sz="4" w:space="0" w:color="auto"/>
              <w:right w:val="nil"/>
            </w:tcBorders>
            <w:vAlign w:val="center"/>
            <w:hideMark/>
            <w:tcPrChange w:id="1367" w:author="Diana Gonzalez Garcia" w:date="2021-05-28T16:43:00Z">
              <w:tcPr>
                <w:tcW w:w="242" w:type="pct"/>
                <w:gridSpan w:val="2"/>
                <w:vMerge/>
                <w:tcBorders>
                  <w:top w:val="nil"/>
                  <w:left w:val="single" w:sz="4" w:space="0" w:color="auto"/>
                  <w:bottom w:val="single" w:sz="4" w:space="0" w:color="auto"/>
                  <w:right w:val="nil"/>
                </w:tcBorders>
                <w:vAlign w:val="center"/>
                <w:hideMark/>
              </w:tcPr>
            </w:tcPrChange>
          </w:tcPr>
          <w:p w14:paraId="3CC3117E" w14:textId="77777777" w:rsidR="004223AB" w:rsidRPr="004223AB" w:rsidRDefault="004223AB" w:rsidP="004223AB">
            <w:pPr>
              <w:spacing w:after="0" w:line="240" w:lineRule="auto"/>
              <w:rPr>
                <w:ins w:id="1368" w:author="Diana Gonzalez Garcia" w:date="2021-05-28T16:34:00Z"/>
                <w:rFonts w:ascii="Calibri" w:hAnsi="Calibri" w:cs="Calibri"/>
                <w:color w:val="000000"/>
                <w:sz w:val="12"/>
                <w:szCs w:val="12"/>
                <w:lang w:eastAsia="es-CO"/>
                <w:rPrChange w:id="1369" w:author="Diana Gonzalez Garcia" w:date="2021-05-28T16:36:00Z">
                  <w:rPr>
                    <w:ins w:id="1370" w:author="Diana Gonzalez Garcia" w:date="2021-05-28T16:34:00Z"/>
                    <w:rFonts w:ascii="Calibri" w:hAnsi="Calibri" w:cs="Calibri"/>
                    <w:color w:val="000000"/>
                    <w:sz w:val="24"/>
                    <w:szCs w:val="24"/>
                    <w:lang w:eastAsia="es-CO"/>
                  </w:rPr>
                </w:rPrChange>
              </w:rPr>
            </w:pPr>
          </w:p>
        </w:tc>
        <w:tc>
          <w:tcPr>
            <w:tcW w:w="0" w:type="auto"/>
            <w:tcBorders>
              <w:top w:val="nil"/>
              <w:left w:val="single" w:sz="4" w:space="0" w:color="auto"/>
              <w:bottom w:val="nil"/>
              <w:right w:val="single" w:sz="4" w:space="0" w:color="auto"/>
            </w:tcBorders>
            <w:shd w:val="clear" w:color="auto" w:fill="auto"/>
            <w:vAlign w:val="center"/>
            <w:hideMark/>
            <w:tcPrChange w:id="1371" w:author="Diana Gonzalez Garcia" w:date="2021-05-28T16:43:00Z">
              <w:tcPr>
                <w:tcW w:w="1418" w:type="pct"/>
                <w:tcBorders>
                  <w:top w:val="nil"/>
                  <w:left w:val="single" w:sz="4" w:space="0" w:color="auto"/>
                  <w:bottom w:val="nil"/>
                  <w:right w:val="single" w:sz="4" w:space="0" w:color="auto"/>
                </w:tcBorders>
                <w:shd w:val="clear" w:color="auto" w:fill="auto"/>
                <w:vAlign w:val="center"/>
                <w:hideMark/>
              </w:tcPr>
            </w:tcPrChange>
          </w:tcPr>
          <w:p w14:paraId="2282E40B" w14:textId="77777777" w:rsidR="004223AB" w:rsidRPr="004223AB" w:rsidRDefault="004223AB" w:rsidP="004223AB">
            <w:pPr>
              <w:spacing w:after="0" w:line="240" w:lineRule="auto"/>
              <w:jc w:val="both"/>
              <w:rPr>
                <w:ins w:id="1372" w:author="Diana Gonzalez Garcia" w:date="2021-05-28T16:34:00Z"/>
                <w:rFonts w:ascii="Calibri" w:hAnsi="Calibri" w:cs="Calibri"/>
                <w:sz w:val="12"/>
                <w:szCs w:val="12"/>
                <w:lang w:eastAsia="es-CO"/>
                <w:rPrChange w:id="1373" w:author="Diana Gonzalez Garcia" w:date="2021-05-28T16:36:00Z">
                  <w:rPr>
                    <w:ins w:id="1374" w:author="Diana Gonzalez Garcia" w:date="2021-05-28T16:34:00Z"/>
                    <w:rFonts w:ascii="Calibri" w:hAnsi="Calibri" w:cs="Calibri"/>
                    <w:sz w:val="24"/>
                    <w:szCs w:val="24"/>
                    <w:lang w:eastAsia="es-CO"/>
                  </w:rPr>
                </w:rPrChange>
              </w:rPr>
            </w:pPr>
            <w:ins w:id="1375" w:author="Diana Gonzalez Garcia" w:date="2021-05-28T16:34:00Z">
              <w:r w:rsidRPr="004223AB">
                <w:rPr>
                  <w:rFonts w:ascii="Calibri" w:hAnsi="Calibri" w:cs="Calibri"/>
                  <w:sz w:val="12"/>
                  <w:szCs w:val="12"/>
                  <w:lang w:eastAsia="es-CO"/>
                  <w:rPrChange w:id="1376" w:author="Diana Gonzalez Garcia" w:date="2021-05-28T16:36:00Z">
                    <w:rPr>
                      <w:rFonts w:ascii="Calibri" w:hAnsi="Calibri" w:cs="Calibri"/>
                      <w:sz w:val="24"/>
                      <w:szCs w:val="24"/>
                      <w:lang w:eastAsia="es-CO"/>
                    </w:rPr>
                  </w:rPrChange>
                </w:rPr>
                <w:t>En el caso que se lleguen a presentar las combinaciones de usos (según reglas de asignación del método de liquidación), se deberá considerar las variables Puntaje, Edad, Tipo Residencial asociado de cada uso para calcular el valor unitario de construcción. Luego dicho valor se asignará a cada unidad construida.</w:t>
              </w:r>
            </w:ins>
          </w:p>
        </w:tc>
        <w:tc>
          <w:tcPr>
            <w:tcW w:w="0" w:type="auto"/>
            <w:tcBorders>
              <w:top w:val="nil"/>
              <w:left w:val="nil"/>
              <w:bottom w:val="single" w:sz="4" w:space="0" w:color="auto"/>
              <w:right w:val="single" w:sz="4" w:space="0" w:color="auto"/>
            </w:tcBorders>
            <w:shd w:val="clear" w:color="auto" w:fill="auto"/>
            <w:vAlign w:val="center"/>
            <w:hideMark/>
            <w:tcPrChange w:id="1377" w:author="Diana Gonzalez Garcia" w:date="2021-05-28T16:43:00Z">
              <w:tcPr>
                <w:tcW w:w="261" w:type="pct"/>
                <w:gridSpan w:val="2"/>
                <w:tcBorders>
                  <w:top w:val="nil"/>
                  <w:left w:val="nil"/>
                  <w:bottom w:val="single" w:sz="4" w:space="0" w:color="auto"/>
                  <w:right w:val="single" w:sz="4" w:space="0" w:color="auto"/>
                </w:tcBorders>
                <w:shd w:val="clear" w:color="auto" w:fill="auto"/>
                <w:vAlign w:val="center"/>
                <w:hideMark/>
              </w:tcPr>
            </w:tcPrChange>
          </w:tcPr>
          <w:p w14:paraId="12734899" w14:textId="77777777" w:rsidR="004223AB" w:rsidRPr="004223AB" w:rsidRDefault="004223AB" w:rsidP="004223AB">
            <w:pPr>
              <w:spacing w:after="0" w:line="240" w:lineRule="auto"/>
              <w:jc w:val="center"/>
              <w:rPr>
                <w:ins w:id="1378" w:author="Diana Gonzalez Garcia" w:date="2021-05-28T16:34:00Z"/>
                <w:rFonts w:ascii="Calibri" w:hAnsi="Calibri" w:cs="Calibri"/>
                <w:color w:val="000000"/>
                <w:sz w:val="12"/>
                <w:szCs w:val="12"/>
                <w:lang w:eastAsia="es-CO"/>
                <w:rPrChange w:id="1379" w:author="Diana Gonzalez Garcia" w:date="2021-05-28T16:36:00Z">
                  <w:rPr>
                    <w:ins w:id="1380" w:author="Diana Gonzalez Garcia" w:date="2021-05-28T16:34:00Z"/>
                    <w:rFonts w:ascii="Calibri" w:hAnsi="Calibri" w:cs="Calibri"/>
                    <w:color w:val="000000"/>
                    <w:sz w:val="24"/>
                    <w:szCs w:val="24"/>
                    <w:lang w:eastAsia="es-CO"/>
                  </w:rPr>
                </w:rPrChange>
              </w:rPr>
            </w:pPr>
            <w:ins w:id="1381" w:author="Diana Gonzalez Garcia" w:date="2021-05-28T16:34:00Z">
              <w:r w:rsidRPr="004223AB">
                <w:rPr>
                  <w:rFonts w:ascii="Calibri" w:hAnsi="Calibri" w:cs="Calibri"/>
                  <w:color w:val="000000"/>
                  <w:sz w:val="12"/>
                  <w:szCs w:val="12"/>
                  <w:lang w:eastAsia="es-CO"/>
                  <w:rPrChange w:id="1382" w:author="Diana Gonzalez Garcia" w:date="2021-05-28T16:36:00Z">
                    <w:rPr>
                      <w:rFonts w:ascii="Calibri" w:hAnsi="Calibri" w:cs="Calibri"/>
                      <w:color w:val="000000"/>
                      <w:sz w:val="24"/>
                      <w:szCs w:val="24"/>
                      <w:lang w:eastAsia="es-CO"/>
                    </w:rPr>
                  </w:rPrChange>
                </w:rPr>
                <w:t>T01_5</w:t>
              </w:r>
            </w:ins>
          </w:p>
        </w:tc>
        <w:tc>
          <w:tcPr>
            <w:tcW w:w="0" w:type="auto"/>
            <w:tcBorders>
              <w:top w:val="nil"/>
              <w:left w:val="nil"/>
              <w:bottom w:val="single" w:sz="4" w:space="0" w:color="auto"/>
              <w:right w:val="nil"/>
            </w:tcBorders>
            <w:shd w:val="clear" w:color="auto" w:fill="auto"/>
            <w:vAlign w:val="center"/>
            <w:hideMark/>
            <w:tcPrChange w:id="1383" w:author="Diana Gonzalez Garcia" w:date="2021-05-28T16:43:00Z">
              <w:tcPr>
                <w:tcW w:w="487" w:type="pct"/>
                <w:gridSpan w:val="2"/>
                <w:tcBorders>
                  <w:top w:val="nil"/>
                  <w:left w:val="nil"/>
                  <w:bottom w:val="single" w:sz="4" w:space="0" w:color="auto"/>
                  <w:right w:val="nil"/>
                </w:tcBorders>
                <w:shd w:val="clear" w:color="auto" w:fill="auto"/>
                <w:vAlign w:val="center"/>
                <w:hideMark/>
              </w:tcPr>
            </w:tcPrChange>
          </w:tcPr>
          <w:p w14:paraId="6BB4DDD0" w14:textId="77777777" w:rsidR="004223AB" w:rsidRPr="004223AB" w:rsidRDefault="004223AB" w:rsidP="004223AB">
            <w:pPr>
              <w:spacing w:after="0" w:line="240" w:lineRule="auto"/>
              <w:jc w:val="center"/>
              <w:rPr>
                <w:ins w:id="1384" w:author="Diana Gonzalez Garcia" w:date="2021-05-28T16:34:00Z"/>
                <w:rFonts w:ascii="Calibri" w:hAnsi="Calibri" w:cs="Calibri"/>
                <w:color w:val="FF0000"/>
                <w:sz w:val="12"/>
                <w:szCs w:val="12"/>
                <w:lang w:eastAsia="es-CO"/>
                <w:rPrChange w:id="1385" w:author="Diana Gonzalez Garcia" w:date="2021-05-28T16:36:00Z">
                  <w:rPr>
                    <w:ins w:id="1386" w:author="Diana Gonzalez Garcia" w:date="2021-05-28T16:34:00Z"/>
                    <w:rFonts w:ascii="Calibri" w:hAnsi="Calibri" w:cs="Calibri"/>
                    <w:color w:val="FF0000"/>
                    <w:sz w:val="24"/>
                    <w:szCs w:val="24"/>
                    <w:lang w:eastAsia="es-CO"/>
                  </w:rPr>
                </w:rPrChange>
              </w:rPr>
            </w:pPr>
            <w:ins w:id="1387" w:author="Diana Gonzalez Garcia" w:date="2021-05-28T16:34:00Z">
              <w:r w:rsidRPr="004223AB">
                <w:rPr>
                  <w:rFonts w:ascii="Calibri" w:hAnsi="Calibri" w:cs="Calibri"/>
                  <w:color w:val="FF0000"/>
                  <w:sz w:val="12"/>
                  <w:szCs w:val="12"/>
                  <w:lang w:eastAsia="es-CO"/>
                  <w:rPrChange w:id="1388" w:author="Diana Gonzalez Garcia" w:date="2021-05-28T16:36:00Z">
                    <w:rPr>
                      <w:rFonts w:ascii="Calibri" w:hAnsi="Calibri" w:cs="Calibri"/>
                      <w:color w:val="FF0000"/>
                      <w:sz w:val="24"/>
                      <w:szCs w:val="24"/>
                      <w:lang w:eastAsia="es-CO"/>
                    </w:rPr>
                  </w:rPrChange>
                </w:rPr>
                <w:t> </w:t>
              </w:r>
            </w:ins>
          </w:p>
        </w:tc>
        <w:tc>
          <w:tcPr>
            <w:tcW w:w="1158" w:type="dxa"/>
            <w:tcBorders>
              <w:top w:val="nil"/>
              <w:left w:val="single" w:sz="4" w:space="0" w:color="auto"/>
              <w:bottom w:val="single" w:sz="4" w:space="0" w:color="auto"/>
              <w:right w:val="single" w:sz="4" w:space="0" w:color="auto"/>
            </w:tcBorders>
            <w:shd w:val="clear" w:color="auto" w:fill="auto"/>
            <w:vAlign w:val="center"/>
            <w:hideMark/>
            <w:tcPrChange w:id="1389" w:author="Diana Gonzalez Garcia" w:date="2021-05-28T16:43:00Z">
              <w:tcPr>
                <w:tcW w:w="985" w:type="pct"/>
                <w:gridSpan w:val="2"/>
                <w:tcBorders>
                  <w:top w:val="nil"/>
                  <w:left w:val="single" w:sz="4" w:space="0" w:color="auto"/>
                  <w:bottom w:val="single" w:sz="4" w:space="0" w:color="auto"/>
                  <w:right w:val="single" w:sz="4" w:space="0" w:color="auto"/>
                </w:tcBorders>
                <w:shd w:val="clear" w:color="auto" w:fill="auto"/>
                <w:vAlign w:val="center"/>
                <w:hideMark/>
              </w:tcPr>
            </w:tcPrChange>
          </w:tcPr>
          <w:p w14:paraId="14AE524D" w14:textId="77777777" w:rsidR="004223AB" w:rsidRPr="004223AB" w:rsidRDefault="004223AB" w:rsidP="004223AB">
            <w:pPr>
              <w:spacing w:after="0" w:line="240" w:lineRule="auto"/>
              <w:rPr>
                <w:ins w:id="1390" w:author="Diana Gonzalez Garcia" w:date="2021-05-28T16:34:00Z"/>
                <w:rFonts w:ascii="Calibri" w:hAnsi="Calibri" w:cs="Calibri"/>
                <w:color w:val="000000"/>
                <w:sz w:val="12"/>
                <w:szCs w:val="12"/>
                <w:lang w:eastAsia="es-CO"/>
                <w:rPrChange w:id="1391" w:author="Diana Gonzalez Garcia" w:date="2021-05-28T16:36:00Z">
                  <w:rPr>
                    <w:ins w:id="1392" w:author="Diana Gonzalez Garcia" w:date="2021-05-28T16:34:00Z"/>
                    <w:rFonts w:ascii="Calibri" w:hAnsi="Calibri" w:cs="Calibri"/>
                    <w:color w:val="000000"/>
                    <w:sz w:val="24"/>
                    <w:szCs w:val="24"/>
                    <w:lang w:eastAsia="es-CO"/>
                  </w:rPr>
                </w:rPrChange>
              </w:rPr>
            </w:pPr>
            <w:ins w:id="1393" w:author="Diana Gonzalez Garcia" w:date="2021-05-28T16:34:00Z">
              <w:r w:rsidRPr="004223AB">
                <w:rPr>
                  <w:rFonts w:ascii="Calibri" w:hAnsi="Calibri" w:cs="Calibri"/>
                  <w:color w:val="000000"/>
                  <w:sz w:val="12"/>
                  <w:szCs w:val="12"/>
                  <w:lang w:eastAsia="es-CO"/>
                  <w:rPrChange w:id="1394" w:author="Diana Gonzalez Garcia" w:date="2021-05-28T16:36:00Z">
                    <w:rPr>
                      <w:rFonts w:ascii="Calibri" w:hAnsi="Calibri" w:cs="Calibri"/>
                      <w:color w:val="000000"/>
                      <w:sz w:val="24"/>
                      <w:szCs w:val="24"/>
                      <w:lang w:eastAsia="es-CO"/>
                    </w:rPr>
                  </w:rPrChange>
                </w:rPr>
                <w:t>Último dígito de codificación de zona homogénea física terminado en 5 o atributo de manzana 5.</w:t>
              </w:r>
            </w:ins>
          </w:p>
        </w:tc>
      </w:tr>
      <w:tr w:rsidR="004223AB" w:rsidRPr="004223AB" w14:paraId="7FD42835" w14:textId="77777777" w:rsidTr="00D203B1">
        <w:tblPrEx>
          <w:tblPrExChange w:id="1395" w:author="Diana Gonzalez Garcia" w:date="2021-05-28T16:43:00Z">
            <w:tblPrEx>
              <w:tblW w:w="5000" w:type="pct"/>
              <w:tblInd w:w="0" w:type="dxa"/>
            </w:tblPrEx>
          </w:tblPrExChange>
        </w:tblPrEx>
        <w:trPr>
          <w:trHeight w:val="20"/>
          <w:ins w:id="1396" w:author="Diana Gonzalez Garcia" w:date="2021-05-28T16:34:00Z"/>
          <w:trPrChange w:id="1397" w:author="Diana Gonzalez Garcia" w:date="2021-05-28T16:43:00Z">
            <w:trPr>
              <w:gridBefore w:val="2"/>
              <w:gridAfter w:val="0"/>
              <w:trHeight w:val="1110"/>
            </w:trPr>
          </w:trPrChange>
        </w:trPr>
        <w:tc>
          <w:tcPr>
            <w:tcW w:w="0" w:type="auto"/>
            <w:vMerge/>
            <w:tcBorders>
              <w:top w:val="nil"/>
              <w:left w:val="single" w:sz="4" w:space="0" w:color="auto"/>
              <w:bottom w:val="single" w:sz="4" w:space="0" w:color="auto"/>
              <w:right w:val="single" w:sz="4" w:space="0" w:color="auto"/>
            </w:tcBorders>
            <w:vAlign w:val="center"/>
            <w:hideMark/>
            <w:tcPrChange w:id="1398" w:author="Diana Gonzalez Garcia" w:date="2021-05-28T16:43:00Z">
              <w:tcPr>
                <w:tcW w:w="318" w:type="pct"/>
                <w:gridSpan w:val="2"/>
                <w:vMerge/>
                <w:tcBorders>
                  <w:top w:val="nil"/>
                  <w:left w:val="single" w:sz="4" w:space="0" w:color="auto"/>
                  <w:bottom w:val="single" w:sz="4" w:space="0" w:color="auto"/>
                  <w:right w:val="single" w:sz="4" w:space="0" w:color="auto"/>
                </w:tcBorders>
                <w:vAlign w:val="center"/>
                <w:hideMark/>
              </w:tcPr>
            </w:tcPrChange>
          </w:tcPr>
          <w:p w14:paraId="2ABB88EF" w14:textId="77777777" w:rsidR="004223AB" w:rsidRPr="004223AB" w:rsidRDefault="004223AB" w:rsidP="004223AB">
            <w:pPr>
              <w:spacing w:after="0" w:line="240" w:lineRule="auto"/>
              <w:rPr>
                <w:ins w:id="1399" w:author="Diana Gonzalez Garcia" w:date="2021-05-28T16:34:00Z"/>
                <w:rFonts w:ascii="Calibri" w:hAnsi="Calibri" w:cs="Calibri"/>
                <w:color w:val="000000"/>
                <w:sz w:val="12"/>
                <w:szCs w:val="12"/>
                <w:lang w:eastAsia="es-CO"/>
                <w:rPrChange w:id="1400" w:author="Diana Gonzalez Garcia" w:date="2021-05-28T16:36:00Z">
                  <w:rPr>
                    <w:ins w:id="1401"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1402" w:author="Diana Gonzalez Garcia" w:date="2021-05-28T16:43:00Z">
              <w:tcPr>
                <w:tcW w:w="317" w:type="pct"/>
                <w:vMerge/>
                <w:tcBorders>
                  <w:top w:val="nil"/>
                  <w:left w:val="single" w:sz="4" w:space="0" w:color="auto"/>
                  <w:bottom w:val="single" w:sz="4" w:space="0" w:color="auto"/>
                  <w:right w:val="single" w:sz="4" w:space="0" w:color="auto"/>
                </w:tcBorders>
                <w:vAlign w:val="center"/>
                <w:hideMark/>
              </w:tcPr>
            </w:tcPrChange>
          </w:tcPr>
          <w:p w14:paraId="7780F031" w14:textId="77777777" w:rsidR="004223AB" w:rsidRPr="004223AB" w:rsidRDefault="004223AB" w:rsidP="004223AB">
            <w:pPr>
              <w:spacing w:after="0" w:line="240" w:lineRule="auto"/>
              <w:rPr>
                <w:ins w:id="1403" w:author="Diana Gonzalez Garcia" w:date="2021-05-28T16:34:00Z"/>
                <w:rFonts w:ascii="Calibri" w:hAnsi="Calibri" w:cs="Calibri"/>
                <w:color w:val="000000"/>
                <w:sz w:val="12"/>
                <w:szCs w:val="12"/>
                <w:lang w:eastAsia="es-CO"/>
                <w:rPrChange w:id="1404" w:author="Diana Gonzalez Garcia" w:date="2021-05-28T16:36:00Z">
                  <w:rPr>
                    <w:ins w:id="1405"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1406" w:author="Diana Gonzalez Garcia" w:date="2021-05-28T16:43:00Z">
              <w:tcPr>
                <w:tcW w:w="330" w:type="pct"/>
                <w:gridSpan w:val="2"/>
                <w:vMerge/>
                <w:tcBorders>
                  <w:top w:val="nil"/>
                  <w:left w:val="single" w:sz="4" w:space="0" w:color="auto"/>
                  <w:bottom w:val="single" w:sz="4" w:space="0" w:color="auto"/>
                  <w:right w:val="single" w:sz="4" w:space="0" w:color="auto"/>
                </w:tcBorders>
                <w:vAlign w:val="center"/>
                <w:hideMark/>
              </w:tcPr>
            </w:tcPrChange>
          </w:tcPr>
          <w:p w14:paraId="288B90EC" w14:textId="77777777" w:rsidR="004223AB" w:rsidRPr="004223AB" w:rsidRDefault="004223AB" w:rsidP="004223AB">
            <w:pPr>
              <w:spacing w:after="0" w:line="240" w:lineRule="auto"/>
              <w:rPr>
                <w:ins w:id="1407" w:author="Diana Gonzalez Garcia" w:date="2021-05-28T16:34:00Z"/>
                <w:rFonts w:ascii="Calibri" w:hAnsi="Calibri" w:cs="Calibri"/>
                <w:color w:val="000000"/>
                <w:sz w:val="12"/>
                <w:szCs w:val="12"/>
                <w:lang w:eastAsia="es-CO"/>
                <w:rPrChange w:id="1408" w:author="Diana Gonzalez Garcia" w:date="2021-05-28T16:36:00Z">
                  <w:rPr>
                    <w:ins w:id="1409" w:author="Diana Gonzalez Garcia" w:date="2021-05-28T16:34:00Z"/>
                    <w:rFonts w:ascii="Calibri" w:hAnsi="Calibri" w:cs="Calibri"/>
                    <w:color w:val="000000"/>
                    <w:sz w:val="24"/>
                    <w:szCs w:val="24"/>
                    <w:lang w:eastAsia="es-CO"/>
                  </w:rPr>
                </w:rPrChange>
              </w:rPr>
            </w:pPr>
          </w:p>
        </w:tc>
        <w:tc>
          <w:tcPr>
            <w:tcW w:w="0" w:type="auto"/>
            <w:tcBorders>
              <w:top w:val="nil"/>
              <w:left w:val="nil"/>
              <w:bottom w:val="nil"/>
              <w:right w:val="single" w:sz="4" w:space="0" w:color="auto"/>
            </w:tcBorders>
            <w:shd w:val="clear" w:color="auto" w:fill="auto"/>
            <w:vAlign w:val="center"/>
            <w:hideMark/>
            <w:tcPrChange w:id="1410" w:author="Diana Gonzalez Garcia" w:date="2021-05-28T16:43:00Z">
              <w:tcPr>
                <w:tcW w:w="352" w:type="pct"/>
                <w:gridSpan w:val="2"/>
                <w:tcBorders>
                  <w:top w:val="nil"/>
                  <w:left w:val="nil"/>
                  <w:bottom w:val="nil"/>
                  <w:right w:val="single" w:sz="4" w:space="0" w:color="auto"/>
                </w:tcBorders>
                <w:shd w:val="clear" w:color="auto" w:fill="auto"/>
                <w:vAlign w:val="center"/>
                <w:hideMark/>
              </w:tcPr>
            </w:tcPrChange>
          </w:tcPr>
          <w:p w14:paraId="0D4370CC" w14:textId="77777777" w:rsidR="004223AB" w:rsidRPr="004223AB" w:rsidRDefault="004223AB" w:rsidP="004223AB">
            <w:pPr>
              <w:spacing w:after="0" w:line="240" w:lineRule="auto"/>
              <w:rPr>
                <w:ins w:id="1411" w:author="Diana Gonzalez Garcia" w:date="2021-05-28T16:34:00Z"/>
                <w:rFonts w:ascii="Calibri" w:hAnsi="Calibri" w:cs="Calibri"/>
                <w:color w:val="000000"/>
                <w:sz w:val="12"/>
                <w:szCs w:val="12"/>
                <w:lang w:eastAsia="es-CO"/>
                <w:rPrChange w:id="1412" w:author="Diana Gonzalez Garcia" w:date="2021-05-28T16:36:00Z">
                  <w:rPr>
                    <w:ins w:id="1413" w:author="Diana Gonzalez Garcia" w:date="2021-05-28T16:34:00Z"/>
                    <w:rFonts w:ascii="Calibri" w:hAnsi="Calibri" w:cs="Calibri"/>
                    <w:color w:val="000000"/>
                    <w:sz w:val="24"/>
                    <w:szCs w:val="24"/>
                    <w:lang w:eastAsia="es-CO"/>
                  </w:rPr>
                </w:rPrChange>
              </w:rPr>
            </w:pPr>
            <w:ins w:id="1414" w:author="Diana Gonzalez Garcia" w:date="2021-05-28T16:34:00Z">
              <w:r w:rsidRPr="004223AB">
                <w:rPr>
                  <w:rFonts w:ascii="Calibri" w:hAnsi="Calibri" w:cs="Calibri"/>
                  <w:color w:val="000000"/>
                  <w:sz w:val="12"/>
                  <w:szCs w:val="12"/>
                  <w:lang w:eastAsia="es-CO"/>
                  <w:rPrChange w:id="1415" w:author="Diana Gonzalez Garcia" w:date="2021-05-28T16:36:00Z">
                    <w:rPr>
                      <w:rFonts w:ascii="Calibri" w:hAnsi="Calibri" w:cs="Calibri"/>
                      <w:color w:val="000000"/>
                      <w:sz w:val="24"/>
                      <w:szCs w:val="24"/>
                      <w:lang w:eastAsia="es-CO"/>
                    </w:rPr>
                  </w:rPrChange>
                </w:rPr>
                <w:t> </w:t>
              </w:r>
            </w:ins>
          </w:p>
        </w:tc>
        <w:tc>
          <w:tcPr>
            <w:tcW w:w="0" w:type="auto"/>
            <w:tcBorders>
              <w:top w:val="nil"/>
              <w:left w:val="nil"/>
              <w:bottom w:val="nil"/>
              <w:right w:val="single" w:sz="4" w:space="0" w:color="auto"/>
            </w:tcBorders>
            <w:shd w:val="clear" w:color="auto" w:fill="auto"/>
            <w:vAlign w:val="center"/>
            <w:hideMark/>
            <w:tcPrChange w:id="1416" w:author="Diana Gonzalez Garcia" w:date="2021-05-28T16:43:00Z">
              <w:tcPr>
                <w:tcW w:w="291" w:type="pct"/>
                <w:gridSpan w:val="2"/>
                <w:tcBorders>
                  <w:top w:val="nil"/>
                  <w:left w:val="nil"/>
                  <w:bottom w:val="nil"/>
                  <w:right w:val="single" w:sz="4" w:space="0" w:color="auto"/>
                </w:tcBorders>
                <w:shd w:val="clear" w:color="auto" w:fill="auto"/>
                <w:vAlign w:val="center"/>
                <w:hideMark/>
              </w:tcPr>
            </w:tcPrChange>
          </w:tcPr>
          <w:p w14:paraId="6F4B0B63" w14:textId="77777777" w:rsidR="004223AB" w:rsidRPr="004223AB" w:rsidRDefault="004223AB" w:rsidP="004223AB">
            <w:pPr>
              <w:spacing w:after="0" w:line="240" w:lineRule="auto"/>
              <w:jc w:val="center"/>
              <w:rPr>
                <w:ins w:id="1417" w:author="Diana Gonzalez Garcia" w:date="2021-05-28T16:34:00Z"/>
                <w:rFonts w:ascii="Calibri" w:hAnsi="Calibri" w:cs="Calibri"/>
                <w:color w:val="000000"/>
                <w:sz w:val="12"/>
                <w:szCs w:val="12"/>
                <w:lang w:eastAsia="es-CO"/>
                <w:rPrChange w:id="1418" w:author="Diana Gonzalez Garcia" w:date="2021-05-28T16:36:00Z">
                  <w:rPr>
                    <w:ins w:id="1419" w:author="Diana Gonzalez Garcia" w:date="2021-05-28T16:34:00Z"/>
                    <w:rFonts w:ascii="Calibri" w:hAnsi="Calibri" w:cs="Calibri"/>
                    <w:color w:val="000000"/>
                    <w:sz w:val="24"/>
                    <w:szCs w:val="24"/>
                    <w:lang w:eastAsia="es-CO"/>
                  </w:rPr>
                </w:rPrChange>
              </w:rPr>
            </w:pPr>
            <w:ins w:id="1420" w:author="Diana Gonzalez Garcia" w:date="2021-05-28T16:34:00Z">
              <w:r w:rsidRPr="004223AB">
                <w:rPr>
                  <w:rFonts w:ascii="Calibri" w:hAnsi="Calibri" w:cs="Calibri"/>
                  <w:color w:val="000000"/>
                  <w:sz w:val="12"/>
                  <w:szCs w:val="12"/>
                  <w:lang w:eastAsia="es-CO"/>
                  <w:rPrChange w:id="1421" w:author="Diana Gonzalez Garcia" w:date="2021-05-28T16:36:00Z">
                    <w:rPr>
                      <w:rFonts w:ascii="Calibri" w:hAnsi="Calibri" w:cs="Calibri"/>
                      <w:color w:val="000000"/>
                      <w:sz w:val="24"/>
                      <w:szCs w:val="24"/>
                      <w:lang w:eastAsia="es-CO"/>
                    </w:rPr>
                  </w:rPrChange>
                </w:rPr>
                <w:t> </w:t>
              </w:r>
            </w:ins>
          </w:p>
        </w:tc>
        <w:tc>
          <w:tcPr>
            <w:tcW w:w="0" w:type="auto"/>
            <w:vMerge/>
            <w:tcBorders>
              <w:top w:val="nil"/>
              <w:left w:val="single" w:sz="4" w:space="0" w:color="auto"/>
              <w:bottom w:val="single" w:sz="4" w:space="0" w:color="auto"/>
              <w:right w:val="nil"/>
            </w:tcBorders>
            <w:vAlign w:val="center"/>
            <w:hideMark/>
            <w:tcPrChange w:id="1422" w:author="Diana Gonzalez Garcia" w:date="2021-05-28T16:43:00Z">
              <w:tcPr>
                <w:tcW w:w="242" w:type="pct"/>
                <w:gridSpan w:val="2"/>
                <w:vMerge/>
                <w:tcBorders>
                  <w:top w:val="nil"/>
                  <w:left w:val="single" w:sz="4" w:space="0" w:color="auto"/>
                  <w:bottom w:val="single" w:sz="4" w:space="0" w:color="auto"/>
                  <w:right w:val="nil"/>
                </w:tcBorders>
                <w:vAlign w:val="center"/>
                <w:hideMark/>
              </w:tcPr>
            </w:tcPrChange>
          </w:tcPr>
          <w:p w14:paraId="2D00C788" w14:textId="77777777" w:rsidR="004223AB" w:rsidRPr="004223AB" w:rsidRDefault="004223AB" w:rsidP="004223AB">
            <w:pPr>
              <w:spacing w:after="0" w:line="240" w:lineRule="auto"/>
              <w:rPr>
                <w:ins w:id="1423" w:author="Diana Gonzalez Garcia" w:date="2021-05-28T16:34:00Z"/>
                <w:rFonts w:ascii="Calibri" w:hAnsi="Calibri" w:cs="Calibri"/>
                <w:color w:val="000000"/>
                <w:sz w:val="12"/>
                <w:szCs w:val="12"/>
                <w:lang w:eastAsia="es-CO"/>
                <w:rPrChange w:id="1424" w:author="Diana Gonzalez Garcia" w:date="2021-05-28T16:36:00Z">
                  <w:rPr>
                    <w:ins w:id="1425" w:author="Diana Gonzalez Garcia" w:date="2021-05-28T16:34:00Z"/>
                    <w:rFonts w:ascii="Calibri" w:hAnsi="Calibri" w:cs="Calibri"/>
                    <w:color w:val="000000"/>
                    <w:sz w:val="24"/>
                    <w:szCs w:val="24"/>
                    <w:lang w:eastAsia="es-CO"/>
                  </w:rPr>
                </w:rPrChange>
              </w:rPr>
            </w:pPr>
          </w:p>
        </w:tc>
        <w:tc>
          <w:tcPr>
            <w:tcW w:w="0" w:type="auto"/>
            <w:tcBorders>
              <w:top w:val="nil"/>
              <w:left w:val="single" w:sz="4" w:space="0" w:color="auto"/>
              <w:bottom w:val="nil"/>
              <w:right w:val="single" w:sz="4" w:space="0" w:color="auto"/>
            </w:tcBorders>
            <w:shd w:val="clear" w:color="auto" w:fill="auto"/>
            <w:vAlign w:val="center"/>
            <w:hideMark/>
            <w:tcPrChange w:id="1426" w:author="Diana Gonzalez Garcia" w:date="2021-05-28T16:43:00Z">
              <w:tcPr>
                <w:tcW w:w="1418" w:type="pct"/>
                <w:tcBorders>
                  <w:top w:val="nil"/>
                  <w:left w:val="single" w:sz="4" w:space="0" w:color="auto"/>
                  <w:bottom w:val="nil"/>
                  <w:right w:val="single" w:sz="4" w:space="0" w:color="auto"/>
                </w:tcBorders>
                <w:shd w:val="clear" w:color="auto" w:fill="auto"/>
                <w:vAlign w:val="center"/>
                <w:hideMark/>
              </w:tcPr>
            </w:tcPrChange>
          </w:tcPr>
          <w:p w14:paraId="11F37BE9" w14:textId="77777777" w:rsidR="004223AB" w:rsidRPr="004223AB" w:rsidRDefault="004223AB" w:rsidP="004223AB">
            <w:pPr>
              <w:spacing w:after="0" w:line="240" w:lineRule="auto"/>
              <w:jc w:val="both"/>
              <w:rPr>
                <w:ins w:id="1427" w:author="Diana Gonzalez Garcia" w:date="2021-05-28T16:34:00Z"/>
                <w:rFonts w:ascii="Calibri" w:hAnsi="Calibri" w:cs="Calibri"/>
                <w:color w:val="000000"/>
                <w:sz w:val="12"/>
                <w:szCs w:val="12"/>
                <w:lang w:eastAsia="es-CO"/>
                <w:rPrChange w:id="1428" w:author="Diana Gonzalez Garcia" w:date="2021-05-28T16:36:00Z">
                  <w:rPr>
                    <w:ins w:id="1429" w:author="Diana Gonzalez Garcia" w:date="2021-05-28T16:34:00Z"/>
                    <w:rFonts w:ascii="Calibri" w:hAnsi="Calibri" w:cs="Calibri"/>
                    <w:color w:val="000000"/>
                    <w:sz w:val="24"/>
                    <w:szCs w:val="24"/>
                    <w:lang w:eastAsia="es-CO"/>
                  </w:rPr>
                </w:rPrChange>
              </w:rPr>
            </w:pPr>
            <w:ins w:id="1430" w:author="Diana Gonzalez Garcia" w:date="2021-05-28T16:34:00Z">
              <w:r w:rsidRPr="004223AB">
                <w:rPr>
                  <w:rFonts w:ascii="Calibri" w:hAnsi="Calibri" w:cs="Calibri"/>
                  <w:color w:val="000000"/>
                  <w:sz w:val="12"/>
                  <w:szCs w:val="12"/>
                  <w:lang w:eastAsia="es-CO"/>
                  <w:rPrChange w:id="1431" w:author="Diana Gonzalez Garcia" w:date="2021-05-28T16:36:00Z">
                    <w:rPr>
                      <w:rFonts w:ascii="Calibri" w:hAnsi="Calibri" w:cs="Calibri"/>
                      <w:color w:val="000000"/>
                      <w:sz w:val="24"/>
                      <w:szCs w:val="24"/>
                      <w:lang w:eastAsia="es-CO"/>
                    </w:rPr>
                  </w:rPrChange>
                </w:rPr>
                <w:t> </w:t>
              </w:r>
            </w:ins>
          </w:p>
        </w:tc>
        <w:tc>
          <w:tcPr>
            <w:tcW w:w="0" w:type="auto"/>
            <w:tcBorders>
              <w:top w:val="nil"/>
              <w:left w:val="nil"/>
              <w:bottom w:val="single" w:sz="4" w:space="0" w:color="auto"/>
              <w:right w:val="single" w:sz="4" w:space="0" w:color="auto"/>
            </w:tcBorders>
            <w:shd w:val="clear" w:color="auto" w:fill="auto"/>
            <w:vAlign w:val="center"/>
            <w:hideMark/>
            <w:tcPrChange w:id="1432" w:author="Diana Gonzalez Garcia" w:date="2021-05-28T16:43:00Z">
              <w:tcPr>
                <w:tcW w:w="261" w:type="pct"/>
                <w:gridSpan w:val="2"/>
                <w:tcBorders>
                  <w:top w:val="nil"/>
                  <w:left w:val="nil"/>
                  <w:bottom w:val="single" w:sz="4" w:space="0" w:color="auto"/>
                  <w:right w:val="single" w:sz="4" w:space="0" w:color="auto"/>
                </w:tcBorders>
                <w:shd w:val="clear" w:color="auto" w:fill="auto"/>
                <w:vAlign w:val="center"/>
                <w:hideMark/>
              </w:tcPr>
            </w:tcPrChange>
          </w:tcPr>
          <w:p w14:paraId="44E54268" w14:textId="77777777" w:rsidR="004223AB" w:rsidRPr="004223AB" w:rsidRDefault="004223AB" w:rsidP="004223AB">
            <w:pPr>
              <w:spacing w:after="0" w:line="240" w:lineRule="auto"/>
              <w:jc w:val="center"/>
              <w:rPr>
                <w:ins w:id="1433" w:author="Diana Gonzalez Garcia" w:date="2021-05-28T16:34:00Z"/>
                <w:rFonts w:ascii="Calibri" w:hAnsi="Calibri" w:cs="Calibri"/>
                <w:color w:val="000000"/>
                <w:sz w:val="12"/>
                <w:szCs w:val="12"/>
                <w:lang w:eastAsia="es-CO"/>
                <w:rPrChange w:id="1434" w:author="Diana Gonzalez Garcia" w:date="2021-05-28T16:36:00Z">
                  <w:rPr>
                    <w:ins w:id="1435" w:author="Diana Gonzalez Garcia" w:date="2021-05-28T16:34:00Z"/>
                    <w:rFonts w:ascii="Calibri" w:hAnsi="Calibri" w:cs="Calibri"/>
                    <w:color w:val="000000"/>
                    <w:sz w:val="24"/>
                    <w:szCs w:val="24"/>
                    <w:lang w:eastAsia="es-CO"/>
                  </w:rPr>
                </w:rPrChange>
              </w:rPr>
            </w:pPr>
            <w:ins w:id="1436" w:author="Diana Gonzalez Garcia" w:date="2021-05-28T16:34:00Z">
              <w:r w:rsidRPr="004223AB">
                <w:rPr>
                  <w:rFonts w:ascii="Calibri" w:hAnsi="Calibri" w:cs="Calibri"/>
                  <w:color w:val="000000"/>
                  <w:sz w:val="12"/>
                  <w:szCs w:val="12"/>
                  <w:lang w:eastAsia="es-CO"/>
                  <w:rPrChange w:id="1437" w:author="Diana Gonzalez Garcia" w:date="2021-05-28T16:36:00Z">
                    <w:rPr>
                      <w:rFonts w:ascii="Calibri" w:hAnsi="Calibri" w:cs="Calibri"/>
                      <w:color w:val="000000"/>
                      <w:sz w:val="24"/>
                      <w:szCs w:val="24"/>
                      <w:lang w:eastAsia="es-CO"/>
                    </w:rPr>
                  </w:rPrChange>
                </w:rPr>
                <w:t>T01_6</w:t>
              </w:r>
            </w:ins>
          </w:p>
        </w:tc>
        <w:tc>
          <w:tcPr>
            <w:tcW w:w="0" w:type="auto"/>
            <w:tcBorders>
              <w:top w:val="nil"/>
              <w:left w:val="nil"/>
              <w:bottom w:val="single" w:sz="4" w:space="0" w:color="auto"/>
              <w:right w:val="nil"/>
            </w:tcBorders>
            <w:shd w:val="clear" w:color="auto" w:fill="auto"/>
            <w:vAlign w:val="center"/>
            <w:hideMark/>
            <w:tcPrChange w:id="1438" w:author="Diana Gonzalez Garcia" w:date="2021-05-28T16:43:00Z">
              <w:tcPr>
                <w:tcW w:w="487" w:type="pct"/>
                <w:gridSpan w:val="2"/>
                <w:tcBorders>
                  <w:top w:val="nil"/>
                  <w:left w:val="nil"/>
                  <w:bottom w:val="single" w:sz="4" w:space="0" w:color="auto"/>
                  <w:right w:val="nil"/>
                </w:tcBorders>
                <w:shd w:val="clear" w:color="auto" w:fill="auto"/>
                <w:vAlign w:val="center"/>
                <w:hideMark/>
              </w:tcPr>
            </w:tcPrChange>
          </w:tcPr>
          <w:p w14:paraId="2A31626E" w14:textId="77777777" w:rsidR="004223AB" w:rsidRPr="004223AB" w:rsidRDefault="004223AB" w:rsidP="004223AB">
            <w:pPr>
              <w:spacing w:after="0" w:line="240" w:lineRule="auto"/>
              <w:jc w:val="center"/>
              <w:rPr>
                <w:ins w:id="1439" w:author="Diana Gonzalez Garcia" w:date="2021-05-28T16:34:00Z"/>
                <w:rFonts w:ascii="Calibri" w:hAnsi="Calibri" w:cs="Calibri"/>
                <w:color w:val="FF0000"/>
                <w:sz w:val="12"/>
                <w:szCs w:val="12"/>
                <w:lang w:eastAsia="es-CO"/>
                <w:rPrChange w:id="1440" w:author="Diana Gonzalez Garcia" w:date="2021-05-28T16:36:00Z">
                  <w:rPr>
                    <w:ins w:id="1441" w:author="Diana Gonzalez Garcia" w:date="2021-05-28T16:34:00Z"/>
                    <w:rFonts w:ascii="Calibri" w:hAnsi="Calibri" w:cs="Calibri"/>
                    <w:color w:val="FF0000"/>
                    <w:sz w:val="24"/>
                    <w:szCs w:val="24"/>
                    <w:lang w:eastAsia="es-CO"/>
                  </w:rPr>
                </w:rPrChange>
              </w:rPr>
            </w:pPr>
            <w:ins w:id="1442" w:author="Diana Gonzalez Garcia" w:date="2021-05-28T16:34:00Z">
              <w:r w:rsidRPr="004223AB">
                <w:rPr>
                  <w:rFonts w:ascii="Calibri" w:hAnsi="Calibri" w:cs="Calibri"/>
                  <w:color w:val="FF0000"/>
                  <w:sz w:val="12"/>
                  <w:szCs w:val="12"/>
                  <w:lang w:eastAsia="es-CO"/>
                  <w:rPrChange w:id="1443" w:author="Diana Gonzalez Garcia" w:date="2021-05-28T16:36:00Z">
                    <w:rPr>
                      <w:rFonts w:ascii="Calibri" w:hAnsi="Calibri" w:cs="Calibri"/>
                      <w:color w:val="FF0000"/>
                      <w:sz w:val="24"/>
                      <w:szCs w:val="24"/>
                      <w:lang w:eastAsia="es-CO"/>
                    </w:rPr>
                  </w:rPrChange>
                </w:rPr>
                <w:t> </w:t>
              </w:r>
            </w:ins>
          </w:p>
        </w:tc>
        <w:tc>
          <w:tcPr>
            <w:tcW w:w="1158" w:type="dxa"/>
            <w:tcBorders>
              <w:top w:val="nil"/>
              <w:left w:val="single" w:sz="4" w:space="0" w:color="auto"/>
              <w:bottom w:val="single" w:sz="4" w:space="0" w:color="auto"/>
              <w:right w:val="single" w:sz="4" w:space="0" w:color="auto"/>
            </w:tcBorders>
            <w:shd w:val="clear" w:color="auto" w:fill="auto"/>
            <w:vAlign w:val="center"/>
            <w:hideMark/>
            <w:tcPrChange w:id="1444" w:author="Diana Gonzalez Garcia" w:date="2021-05-28T16:43:00Z">
              <w:tcPr>
                <w:tcW w:w="985" w:type="pct"/>
                <w:gridSpan w:val="2"/>
                <w:tcBorders>
                  <w:top w:val="nil"/>
                  <w:left w:val="single" w:sz="4" w:space="0" w:color="auto"/>
                  <w:bottom w:val="single" w:sz="4" w:space="0" w:color="auto"/>
                  <w:right w:val="single" w:sz="4" w:space="0" w:color="auto"/>
                </w:tcBorders>
                <w:shd w:val="clear" w:color="auto" w:fill="auto"/>
                <w:vAlign w:val="center"/>
                <w:hideMark/>
              </w:tcPr>
            </w:tcPrChange>
          </w:tcPr>
          <w:p w14:paraId="4399D6D9" w14:textId="77777777" w:rsidR="004223AB" w:rsidRPr="004223AB" w:rsidRDefault="004223AB" w:rsidP="004223AB">
            <w:pPr>
              <w:spacing w:after="0" w:line="240" w:lineRule="auto"/>
              <w:rPr>
                <w:ins w:id="1445" w:author="Diana Gonzalez Garcia" w:date="2021-05-28T16:34:00Z"/>
                <w:rFonts w:ascii="Calibri" w:hAnsi="Calibri" w:cs="Calibri"/>
                <w:color w:val="000000"/>
                <w:sz w:val="12"/>
                <w:szCs w:val="12"/>
                <w:lang w:eastAsia="es-CO"/>
                <w:rPrChange w:id="1446" w:author="Diana Gonzalez Garcia" w:date="2021-05-28T16:36:00Z">
                  <w:rPr>
                    <w:ins w:id="1447" w:author="Diana Gonzalez Garcia" w:date="2021-05-28T16:34:00Z"/>
                    <w:rFonts w:ascii="Calibri" w:hAnsi="Calibri" w:cs="Calibri"/>
                    <w:color w:val="000000"/>
                    <w:sz w:val="24"/>
                    <w:szCs w:val="24"/>
                    <w:lang w:eastAsia="es-CO"/>
                  </w:rPr>
                </w:rPrChange>
              </w:rPr>
            </w:pPr>
            <w:ins w:id="1448" w:author="Diana Gonzalez Garcia" w:date="2021-05-28T16:34:00Z">
              <w:r w:rsidRPr="004223AB">
                <w:rPr>
                  <w:rFonts w:ascii="Calibri" w:hAnsi="Calibri" w:cs="Calibri"/>
                  <w:color w:val="000000"/>
                  <w:sz w:val="12"/>
                  <w:szCs w:val="12"/>
                  <w:lang w:eastAsia="es-CO"/>
                  <w:rPrChange w:id="1449" w:author="Diana Gonzalez Garcia" w:date="2021-05-28T16:36:00Z">
                    <w:rPr>
                      <w:rFonts w:ascii="Calibri" w:hAnsi="Calibri" w:cs="Calibri"/>
                      <w:color w:val="000000"/>
                      <w:sz w:val="24"/>
                      <w:szCs w:val="24"/>
                      <w:lang w:eastAsia="es-CO"/>
                    </w:rPr>
                  </w:rPrChange>
                </w:rPr>
                <w:t>Último dígito de codificación de zona homogénea física terminado en 6 o atributo de manzana 6.</w:t>
              </w:r>
            </w:ins>
          </w:p>
        </w:tc>
      </w:tr>
      <w:tr w:rsidR="004223AB" w:rsidRPr="004223AB" w14:paraId="50F30779" w14:textId="77777777" w:rsidTr="00D203B1">
        <w:tblPrEx>
          <w:tblPrExChange w:id="1450" w:author="Diana Gonzalez Garcia" w:date="2021-05-28T16:43:00Z">
            <w:tblPrEx>
              <w:tblW w:w="5000" w:type="pct"/>
              <w:tblInd w:w="0" w:type="dxa"/>
            </w:tblPrEx>
          </w:tblPrExChange>
        </w:tblPrEx>
        <w:trPr>
          <w:trHeight w:val="20"/>
          <w:ins w:id="1451" w:author="Diana Gonzalez Garcia" w:date="2021-05-28T16:34:00Z"/>
          <w:trPrChange w:id="1452" w:author="Diana Gonzalez Garcia" w:date="2021-05-28T16:43:00Z">
            <w:trPr>
              <w:gridBefore w:val="2"/>
              <w:gridAfter w:val="0"/>
              <w:trHeight w:val="1110"/>
            </w:trPr>
          </w:trPrChange>
        </w:trPr>
        <w:tc>
          <w:tcPr>
            <w:tcW w:w="0" w:type="auto"/>
            <w:vMerge/>
            <w:tcBorders>
              <w:top w:val="nil"/>
              <w:left w:val="single" w:sz="4" w:space="0" w:color="auto"/>
              <w:bottom w:val="single" w:sz="4" w:space="0" w:color="auto"/>
              <w:right w:val="single" w:sz="4" w:space="0" w:color="auto"/>
            </w:tcBorders>
            <w:vAlign w:val="center"/>
            <w:hideMark/>
            <w:tcPrChange w:id="1453" w:author="Diana Gonzalez Garcia" w:date="2021-05-28T16:43:00Z">
              <w:tcPr>
                <w:tcW w:w="318" w:type="pct"/>
                <w:gridSpan w:val="2"/>
                <w:vMerge/>
                <w:tcBorders>
                  <w:top w:val="nil"/>
                  <w:left w:val="single" w:sz="4" w:space="0" w:color="auto"/>
                  <w:bottom w:val="single" w:sz="4" w:space="0" w:color="auto"/>
                  <w:right w:val="single" w:sz="4" w:space="0" w:color="auto"/>
                </w:tcBorders>
                <w:vAlign w:val="center"/>
                <w:hideMark/>
              </w:tcPr>
            </w:tcPrChange>
          </w:tcPr>
          <w:p w14:paraId="0917703E" w14:textId="77777777" w:rsidR="004223AB" w:rsidRPr="004223AB" w:rsidRDefault="004223AB" w:rsidP="004223AB">
            <w:pPr>
              <w:spacing w:after="0" w:line="240" w:lineRule="auto"/>
              <w:rPr>
                <w:ins w:id="1454" w:author="Diana Gonzalez Garcia" w:date="2021-05-28T16:34:00Z"/>
                <w:rFonts w:ascii="Calibri" w:hAnsi="Calibri" w:cs="Calibri"/>
                <w:color w:val="000000"/>
                <w:sz w:val="12"/>
                <w:szCs w:val="12"/>
                <w:lang w:eastAsia="es-CO"/>
                <w:rPrChange w:id="1455" w:author="Diana Gonzalez Garcia" w:date="2021-05-28T16:36:00Z">
                  <w:rPr>
                    <w:ins w:id="1456"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1457" w:author="Diana Gonzalez Garcia" w:date="2021-05-28T16:43:00Z">
              <w:tcPr>
                <w:tcW w:w="317" w:type="pct"/>
                <w:vMerge/>
                <w:tcBorders>
                  <w:top w:val="nil"/>
                  <w:left w:val="single" w:sz="4" w:space="0" w:color="auto"/>
                  <w:bottom w:val="single" w:sz="4" w:space="0" w:color="auto"/>
                  <w:right w:val="single" w:sz="4" w:space="0" w:color="auto"/>
                </w:tcBorders>
                <w:vAlign w:val="center"/>
                <w:hideMark/>
              </w:tcPr>
            </w:tcPrChange>
          </w:tcPr>
          <w:p w14:paraId="6339BF15" w14:textId="77777777" w:rsidR="004223AB" w:rsidRPr="004223AB" w:rsidRDefault="004223AB" w:rsidP="004223AB">
            <w:pPr>
              <w:spacing w:after="0" w:line="240" w:lineRule="auto"/>
              <w:rPr>
                <w:ins w:id="1458" w:author="Diana Gonzalez Garcia" w:date="2021-05-28T16:34:00Z"/>
                <w:rFonts w:ascii="Calibri" w:hAnsi="Calibri" w:cs="Calibri"/>
                <w:color w:val="000000"/>
                <w:sz w:val="12"/>
                <w:szCs w:val="12"/>
                <w:lang w:eastAsia="es-CO"/>
                <w:rPrChange w:id="1459" w:author="Diana Gonzalez Garcia" w:date="2021-05-28T16:36:00Z">
                  <w:rPr>
                    <w:ins w:id="1460"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1461" w:author="Diana Gonzalez Garcia" w:date="2021-05-28T16:43:00Z">
              <w:tcPr>
                <w:tcW w:w="330" w:type="pct"/>
                <w:gridSpan w:val="2"/>
                <w:vMerge/>
                <w:tcBorders>
                  <w:top w:val="nil"/>
                  <w:left w:val="single" w:sz="4" w:space="0" w:color="auto"/>
                  <w:bottom w:val="single" w:sz="4" w:space="0" w:color="auto"/>
                  <w:right w:val="single" w:sz="4" w:space="0" w:color="auto"/>
                </w:tcBorders>
                <w:vAlign w:val="center"/>
                <w:hideMark/>
              </w:tcPr>
            </w:tcPrChange>
          </w:tcPr>
          <w:p w14:paraId="39646A30" w14:textId="77777777" w:rsidR="004223AB" w:rsidRPr="004223AB" w:rsidRDefault="004223AB" w:rsidP="004223AB">
            <w:pPr>
              <w:spacing w:after="0" w:line="240" w:lineRule="auto"/>
              <w:rPr>
                <w:ins w:id="1462" w:author="Diana Gonzalez Garcia" w:date="2021-05-28T16:34:00Z"/>
                <w:rFonts w:ascii="Calibri" w:hAnsi="Calibri" w:cs="Calibri"/>
                <w:color w:val="000000"/>
                <w:sz w:val="12"/>
                <w:szCs w:val="12"/>
                <w:lang w:eastAsia="es-CO"/>
                <w:rPrChange w:id="1463" w:author="Diana Gonzalez Garcia" w:date="2021-05-28T16:36:00Z">
                  <w:rPr>
                    <w:ins w:id="1464" w:author="Diana Gonzalez Garcia" w:date="2021-05-28T16:34:00Z"/>
                    <w:rFonts w:ascii="Calibri" w:hAnsi="Calibri" w:cs="Calibri"/>
                    <w:color w:val="000000"/>
                    <w:sz w:val="24"/>
                    <w:szCs w:val="24"/>
                    <w:lang w:eastAsia="es-CO"/>
                  </w:rPr>
                </w:rPrChange>
              </w:rPr>
            </w:pPr>
          </w:p>
        </w:tc>
        <w:tc>
          <w:tcPr>
            <w:tcW w:w="0" w:type="auto"/>
            <w:tcBorders>
              <w:top w:val="nil"/>
              <w:left w:val="nil"/>
              <w:bottom w:val="nil"/>
              <w:right w:val="single" w:sz="4" w:space="0" w:color="auto"/>
            </w:tcBorders>
            <w:shd w:val="clear" w:color="auto" w:fill="auto"/>
            <w:vAlign w:val="center"/>
            <w:hideMark/>
            <w:tcPrChange w:id="1465" w:author="Diana Gonzalez Garcia" w:date="2021-05-28T16:43:00Z">
              <w:tcPr>
                <w:tcW w:w="352" w:type="pct"/>
                <w:gridSpan w:val="2"/>
                <w:tcBorders>
                  <w:top w:val="nil"/>
                  <w:left w:val="nil"/>
                  <w:bottom w:val="nil"/>
                  <w:right w:val="single" w:sz="4" w:space="0" w:color="auto"/>
                </w:tcBorders>
                <w:shd w:val="clear" w:color="auto" w:fill="auto"/>
                <w:vAlign w:val="center"/>
                <w:hideMark/>
              </w:tcPr>
            </w:tcPrChange>
          </w:tcPr>
          <w:p w14:paraId="5C4A79F2" w14:textId="77777777" w:rsidR="004223AB" w:rsidRPr="004223AB" w:rsidRDefault="004223AB" w:rsidP="004223AB">
            <w:pPr>
              <w:spacing w:after="0" w:line="240" w:lineRule="auto"/>
              <w:rPr>
                <w:ins w:id="1466" w:author="Diana Gonzalez Garcia" w:date="2021-05-28T16:34:00Z"/>
                <w:rFonts w:ascii="Calibri" w:hAnsi="Calibri" w:cs="Calibri"/>
                <w:color w:val="000000"/>
                <w:sz w:val="12"/>
                <w:szCs w:val="12"/>
                <w:lang w:eastAsia="es-CO"/>
                <w:rPrChange w:id="1467" w:author="Diana Gonzalez Garcia" w:date="2021-05-28T16:36:00Z">
                  <w:rPr>
                    <w:ins w:id="1468" w:author="Diana Gonzalez Garcia" w:date="2021-05-28T16:34:00Z"/>
                    <w:rFonts w:ascii="Calibri" w:hAnsi="Calibri" w:cs="Calibri"/>
                    <w:color w:val="000000"/>
                    <w:sz w:val="24"/>
                    <w:szCs w:val="24"/>
                    <w:lang w:eastAsia="es-CO"/>
                  </w:rPr>
                </w:rPrChange>
              </w:rPr>
            </w:pPr>
            <w:ins w:id="1469" w:author="Diana Gonzalez Garcia" w:date="2021-05-28T16:34:00Z">
              <w:r w:rsidRPr="004223AB">
                <w:rPr>
                  <w:rFonts w:ascii="Calibri" w:hAnsi="Calibri" w:cs="Calibri"/>
                  <w:color w:val="000000"/>
                  <w:sz w:val="12"/>
                  <w:szCs w:val="12"/>
                  <w:lang w:eastAsia="es-CO"/>
                  <w:rPrChange w:id="1470" w:author="Diana Gonzalez Garcia" w:date="2021-05-28T16:36:00Z">
                    <w:rPr>
                      <w:rFonts w:ascii="Calibri" w:hAnsi="Calibri" w:cs="Calibri"/>
                      <w:color w:val="000000"/>
                      <w:sz w:val="24"/>
                      <w:szCs w:val="24"/>
                      <w:lang w:eastAsia="es-CO"/>
                    </w:rPr>
                  </w:rPrChange>
                </w:rPr>
                <w:t> </w:t>
              </w:r>
            </w:ins>
          </w:p>
        </w:tc>
        <w:tc>
          <w:tcPr>
            <w:tcW w:w="0" w:type="auto"/>
            <w:tcBorders>
              <w:top w:val="nil"/>
              <w:left w:val="nil"/>
              <w:bottom w:val="nil"/>
              <w:right w:val="single" w:sz="4" w:space="0" w:color="auto"/>
            </w:tcBorders>
            <w:shd w:val="clear" w:color="auto" w:fill="auto"/>
            <w:vAlign w:val="center"/>
            <w:hideMark/>
            <w:tcPrChange w:id="1471" w:author="Diana Gonzalez Garcia" w:date="2021-05-28T16:43:00Z">
              <w:tcPr>
                <w:tcW w:w="291" w:type="pct"/>
                <w:gridSpan w:val="2"/>
                <w:tcBorders>
                  <w:top w:val="nil"/>
                  <w:left w:val="nil"/>
                  <w:bottom w:val="nil"/>
                  <w:right w:val="single" w:sz="4" w:space="0" w:color="auto"/>
                </w:tcBorders>
                <w:shd w:val="clear" w:color="auto" w:fill="auto"/>
                <w:vAlign w:val="center"/>
                <w:hideMark/>
              </w:tcPr>
            </w:tcPrChange>
          </w:tcPr>
          <w:p w14:paraId="30350FD5" w14:textId="77777777" w:rsidR="004223AB" w:rsidRPr="004223AB" w:rsidRDefault="004223AB" w:rsidP="004223AB">
            <w:pPr>
              <w:spacing w:after="0" w:line="240" w:lineRule="auto"/>
              <w:jc w:val="center"/>
              <w:rPr>
                <w:ins w:id="1472" w:author="Diana Gonzalez Garcia" w:date="2021-05-28T16:34:00Z"/>
                <w:rFonts w:ascii="Calibri" w:hAnsi="Calibri" w:cs="Calibri"/>
                <w:color w:val="000000"/>
                <w:sz w:val="12"/>
                <w:szCs w:val="12"/>
                <w:lang w:eastAsia="es-CO"/>
                <w:rPrChange w:id="1473" w:author="Diana Gonzalez Garcia" w:date="2021-05-28T16:36:00Z">
                  <w:rPr>
                    <w:ins w:id="1474" w:author="Diana Gonzalez Garcia" w:date="2021-05-28T16:34:00Z"/>
                    <w:rFonts w:ascii="Calibri" w:hAnsi="Calibri" w:cs="Calibri"/>
                    <w:color w:val="000000"/>
                    <w:sz w:val="24"/>
                    <w:szCs w:val="24"/>
                    <w:lang w:eastAsia="es-CO"/>
                  </w:rPr>
                </w:rPrChange>
              </w:rPr>
            </w:pPr>
            <w:ins w:id="1475" w:author="Diana Gonzalez Garcia" w:date="2021-05-28T16:34:00Z">
              <w:r w:rsidRPr="004223AB">
                <w:rPr>
                  <w:rFonts w:ascii="Calibri" w:hAnsi="Calibri" w:cs="Calibri"/>
                  <w:color w:val="000000"/>
                  <w:sz w:val="12"/>
                  <w:szCs w:val="12"/>
                  <w:lang w:eastAsia="es-CO"/>
                  <w:rPrChange w:id="1476" w:author="Diana Gonzalez Garcia" w:date="2021-05-28T16:36:00Z">
                    <w:rPr>
                      <w:rFonts w:ascii="Calibri" w:hAnsi="Calibri" w:cs="Calibri"/>
                      <w:color w:val="000000"/>
                      <w:sz w:val="24"/>
                      <w:szCs w:val="24"/>
                      <w:lang w:eastAsia="es-CO"/>
                    </w:rPr>
                  </w:rPrChange>
                </w:rPr>
                <w:t> </w:t>
              </w:r>
            </w:ins>
          </w:p>
        </w:tc>
        <w:tc>
          <w:tcPr>
            <w:tcW w:w="0" w:type="auto"/>
            <w:vMerge/>
            <w:tcBorders>
              <w:top w:val="nil"/>
              <w:left w:val="single" w:sz="4" w:space="0" w:color="auto"/>
              <w:bottom w:val="single" w:sz="4" w:space="0" w:color="auto"/>
              <w:right w:val="nil"/>
            </w:tcBorders>
            <w:vAlign w:val="center"/>
            <w:hideMark/>
            <w:tcPrChange w:id="1477" w:author="Diana Gonzalez Garcia" w:date="2021-05-28T16:43:00Z">
              <w:tcPr>
                <w:tcW w:w="242" w:type="pct"/>
                <w:gridSpan w:val="2"/>
                <w:vMerge/>
                <w:tcBorders>
                  <w:top w:val="nil"/>
                  <w:left w:val="single" w:sz="4" w:space="0" w:color="auto"/>
                  <w:bottom w:val="single" w:sz="4" w:space="0" w:color="auto"/>
                  <w:right w:val="nil"/>
                </w:tcBorders>
                <w:vAlign w:val="center"/>
                <w:hideMark/>
              </w:tcPr>
            </w:tcPrChange>
          </w:tcPr>
          <w:p w14:paraId="7EAD2CD3" w14:textId="77777777" w:rsidR="004223AB" w:rsidRPr="004223AB" w:rsidRDefault="004223AB" w:rsidP="004223AB">
            <w:pPr>
              <w:spacing w:after="0" w:line="240" w:lineRule="auto"/>
              <w:rPr>
                <w:ins w:id="1478" w:author="Diana Gonzalez Garcia" w:date="2021-05-28T16:34:00Z"/>
                <w:rFonts w:ascii="Calibri" w:hAnsi="Calibri" w:cs="Calibri"/>
                <w:color w:val="000000"/>
                <w:sz w:val="12"/>
                <w:szCs w:val="12"/>
                <w:lang w:eastAsia="es-CO"/>
                <w:rPrChange w:id="1479" w:author="Diana Gonzalez Garcia" w:date="2021-05-28T16:36:00Z">
                  <w:rPr>
                    <w:ins w:id="1480" w:author="Diana Gonzalez Garcia" w:date="2021-05-28T16:34:00Z"/>
                    <w:rFonts w:ascii="Calibri" w:hAnsi="Calibri" w:cs="Calibri"/>
                    <w:color w:val="000000"/>
                    <w:sz w:val="24"/>
                    <w:szCs w:val="24"/>
                    <w:lang w:eastAsia="es-CO"/>
                  </w:rPr>
                </w:rPrChange>
              </w:rPr>
            </w:pPr>
          </w:p>
        </w:tc>
        <w:tc>
          <w:tcPr>
            <w:tcW w:w="0" w:type="auto"/>
            <w:tcBorders>
              <w:top w:val="nil"/>
              <w:left w:val="single" w:sz="4" w:space="0" w:color="auto"/>
              <w:bottom w:val="nil"/>
              <w:right w:val="single" w:sz="4" w:space="0" w:color="auto"/>
            </w:tcBorders>
            <w:shd w:val="clear" w:color="auto" w:fill="auto"/>
            <w:vAlign w:val="center"/>
            <w:hideMark/>
            <w:tcPrChange w:id="1481" w:author="Diana Gonzalez Garcia" w:date="2021-05-28T16:43:00Z">
              <w:tcPr>
                <w:tcW w:w="1418" w:type="pct"/>
                <w:tcBorders>
                  <w:top w:val="nil"/>
                  <w:left w:val="single" w:sz="4" w:space="0" w:color="auto"/>
                  <w:bottom w:val="nil"/>
                  <w:right w:val="single" w:sz="4" w:space="0" w:color="auto"/>
                </w:tcBorders>
                <w:shd w:val="clear" w:color="auto" w:fill="auto"/>
                <w:vAlign w:val="center"/>
                <w:hideMark/>
              </w:tcPr>
            </w:tcPrChange>
          </w:tcPr>
          <w:p w14:paraId="549DA1AC" w14:textId="3A8B65CD" w:rsidR="004223AB" w:rsidRPr="004223AB" w:rsidRDefault="004223AB" w:rsidP="004223AB">
            <w:pPr>
              <w:spacing w:after="0" w:line="240" w:lineRule="auto"/>
              <w:jc w:val="both"/>
              <w:rPr>
                <w:ins w:id="1482" w:author="Diana Gonzalez Garcia" w:date="2021-05-28T16:34:00Z"/>
                <w:rFonts w:ascii="Calibri" w:hAnsi="Calibri" w:cs="Calibri"/>
                <w:color w:val="000000"/>
                <w:sz w:val="12"/>
                <w:szCs w:val="12"/>
                <w:lang w:eastAsia="es-CO"/>
                <w:rPrChange w:id="1483" w:author="Diana Gonzalez Garcia" w:date="2021-05-28T16:36:00Z">
                  <w:rPr>
                    <w:ins w:id="1484" w:author="Diana Gonzalez Garcia" w:date="2021-05-28T16:34:00Z"/>
                    <w:rFonts w:ascii="Calibri" w:hAnsi="Calibri" w:cs="Calibri"/>
                    <w:color w:val="000000"/>
                    <w:sz w:val="24"/>
                    <w:szCs w:val="24"/>
                    <w:lang w:eastAsia="es-CO"/>
                  </w:rPr>
                </w:rPrChange>
              </w:rPr>
            </w:pPr>
            <w:ins w:id="1485" w:author="Diana Gonzalez Garcia" w:date="2021-05-28T16:34:00Z">
              <w:r w:rsidRPr="004223AB">
                <w:rPr>
                  <w:rFonts w:ascii="Calibri" w:hAnsi="Calibri" w:cs="Calibri"/>
                  <w:color w:val="000000"/>
                  <w:sz w:val="12"/>
                  <w:szCs w:val="12"/>
                  <w:lang w:eastAsia="es-CO"/>
                  <w:rPrChange w:id="1486" w:author="Diana Gonzalez Garcia" w:date="2021-05-28T16:36:00Z">
                    <w:rPr>
                      <w:rFonts w:ascii="Calibri" w:hAnsi="Calibri" w:cs="Calibri"/>
                      <w:color w:val="000000"/>
                      <w:sz w:val="24"/>
                      <w:szCs w:val="24"/>
                      <w:lang w:eastAsia="es-CO"/>
                    </w:rPr>
                  </w:rPrChange>
                </w:rPr>
                <w:t xml:space="preserve">Para predios con edades superiores a 100 </w:t>
              </w:r>
            </w:ins>
            <w:ins w:id="1487" w:author="Diana Gonzalez Garcia" w:date="2021-05-28T16:43:00Z">
              <w:r w:rsidR="00D203B1" w:rsidRPr="004223AB">
                <w:rPr>
                  <w:rFonts w:ascii="Calibri" w:hAnsi="Calibri" w:cs="Calibri"/>
                  <w:color w:val="000000"/>
                  <w:sz w:val="12"/>
                  <w:szCs w:val="12"/>
                  <w:lang w:eastAsia="es-CO"/>
                  <w:rPrChange w:id="1488" w:author="Diana Gonzalez Garcia" w:date="2021-05-28T16:36:00Z">
                    <w:rPr>
                      <w:rFonts w:ascii="Calibri" w:hAnsi="Calibri" w:cs="Calibri"/>
                      <w:color w:val="000000"/>
                      <w:sz w:val="12"/>
                      <w:szCs w:val="12"/>
                      <w:lang w:eastAsia="es-CO"/>
                    </w:rPr>
                  </w:rPrChange>
                </w:rPr>
                <w:t>años, la</w:t>
              </w:r>
            </w:ins>
            <w:ins w:id="1489" w:author="Diana Gonzalez Garcia" w:date="2021-05-28T16:34:00Z">
              <w:r w:rsidRPr="004223AB">
                <w:rPr>
                  <w:rFonts w:ascii="Calibri" w:hAnsi="Calibri" w:cs="Calibri"/>
                  <w:color w:val="000000"/>
                  <w:sz w:val="12"/>
                  <w:szCs w:val="12"/>
                  <w:lang w:eastAsia="es-CO"/>
                  <w:rPrChange w:id="1490" w:author="Diana Gonzalez Garcia" w:date="2021-05-28T16:36:00Z">
                    <w:rPr>
                      <w:rFonts w:ascii="Calibri" w:hAnsi="Calibri" w:cs="Calibri"/>
                      <w:color w:val="000000"/>
                      <w:sz w:val="24"/>
                      <w:szCs w:val="24"/>
                      <w:lang w:eastAsia="es-CO"/>
                    </w:rPr>
                  </w:rPrChange>
                </w:rPr>
                <w:t xml:space="preserve"> variable modelo es avalúo especial.</w:t>
              </w:r>
            </w:ins>
          </w:p>
        </w:tc>
        <w:tc>
          <w:tcPr>
            <w:tcW w:w="0" w:type="auto"/>
            <w:tcBorders>
              <w:top w:val="nil"/>
              <w:left w:val="nil"/>
              <w:bottom w:val="single" w:sz="4" w:space="0" w:color="auto"/>
              <w:right w:val="single" w:sz="4" w:space="0" w:color="auto"/>
            </w:tcBorders>
            <w:shd w:val="clear" w:color="auto" w:fill="auto"/>
            <w:vAlign w:val="center"/>
            <w:hideMark/>
            <w:tcPrChange w:id="1491" w:author="Diana Gonzalez Garcia" w:date="2021-05-28T16:43:00Z">
              <w:tcPr>
                <w:tcW w:w="261" w:type="pct"/>
                <w:gridSpan w:val="2"/>
                <w:tcBorders>
                  <w:top w:val="nil"/>
                  <w:left w:val="nil"/>
                  <w:bottom w:val="single" w:sz="4" w:space="0" w:color="auto"/>
                  <w:right w:val="single" w:sz="4" w:space="0" w:color="auto"/>
                </w:tcBorders>
                <w:shd w:val="clear" w:color="auto" w:fill="auto"/>
                <w:vAlign w:val="center"/>
                <w:hideMark/>
              </w:tcPr>
            </w:tcPrChange>
          </w:tcPr>
          <w:p w14:paraId="3E50299D" w14:textId="77777777" w:rsidR="004223AB" w:rsidRPr="004223AB" w:rsidRDefault="004223AB" w:rsidP="004223AB">
            <w:pPr>
              <w:spacing w:after="0" w:line="240" w:lineRule="auto"/>
              <w:jc w:val="center"/>
              <w:rPr>
                <w:ins w:id="1492" w:author="Diana Gonzalez Garcia" w:date="2021-05-28T16:34:00Z"/>
                <w:rFonts w:ascii="Calibri" w:hAnsi="Calibri" w:cs="Calibri"/>
                <w:color w:val="000000"/>
                <w:sz w:val="12"/>
                <w:szCs w:val="12"/>
                <w:lang w:eastAsia="es-CO"/>
                <w:rPrChange w:id="1493" w:author="Diana Gonzalez Garcia" w:date="2021-05-28T16:36:00Z">
                  <w:rPr>
                    <w:ins w:id="1494" w:author="Diana Gonzalez Garcia" w:date="2021-05-28T16:34:00Z"/>
                    <w:rFonts w:ascii="Calibri" w:hAnsi="Calibri" w:cs="Calibri"/>
                    <w:color w:val="000000"/>
                    <w:sz w:val="24"/>
                    <w:szCs w:val="24"/>
                    <w:lang w:eastAsia="es-CO"/>
                  </w:rPr>
                </w:rPrChange>
              </w:rPr>
            </w:pPr>
            <w:ins w:id="1495" w:author="Diana Gonzalez Garcia" w:date="2021-05-28T16:34:00Z">
              <w:r w:rsidRPr="004223AB">
                <w:rPr>
                  <w:rFonts w:ascii="Calibri" w:hAnsi="Calibri" w:cs="Calibri"/>
                  <w:color w:val="000000"/>
                  <w:sz w:val="12"/>
                  <w:szCs w:val="12"/>
                  <w:lang w:eastAsia="es-CO"/>
                  <w:rPrChange w:id="1496" w:author="Diana Gonzalez Garcia" w:date="2021-05-28T16:36:00Z">
                    <w:rPr>
                      <w:rFonts w:ascii="Calibri" w:hAnsi="Calibri" w:cs="Calibri"/>
                      <w:color w:val="000000"/>
                      <w:sz w:val="24"/>
                      <w:szCs w:val="24"/>
                      <w:lang w:eastAsia="es-CO"/>
                    </w:rPr>
                  </w:rPrChange>
                </w:rPr>
                <w:t>T01_7</w:t>
              </w:r>
            </w:ins>
          </w:p>
        </w:tc>
        <w:tc>
          <w:tcPr>
            <w:tcW w:w="0" w:type="auto"/>
            <w:tcBorders>
              <w:top w:val="nil"/>
              <w:left w:val="nil"/>
              <w:bottom w:val="single" w:sz="4" w:space="0" w:color="auto"/>
              <w:right w:val="nil"/>
            </w:tcBorders>
            <w:shd w:val="clear" w:color="auto" w:fill="auto"/>
            <w:vAlign w:val="center"/>
            <w:hideMark/>
            <w:tcPrChange w:id="1497" w:author="Diana Gonzalez Garcia" w:date="2021-05-28T16:43:00Z">
              <w:tcPr>
                <w:tcW w:w="487" w:type="pct"/>
                <w:gridSpan w:val="2"/>
                <w:tcBorders>
                  <w:top w:val="nil"/>
                  <w:left w:val="nil"/>
                  <w:bottom w:val="single" w:sz="4" w:space="0" w:color="auto"/>
                  <w:right w:val="nil"/>
                </w:tcBorders>
                <w:shd w:val="clear" w:color="auto" w:fill="auto"/>
                <w:vAlign w:val="center"/>
                <w:hideMark/>
              </w:tcPr>
            </w:tcPrChange>
          </w:tcPr>
          <w:p w14:paraId="2459359E" w14:textId="77777777" w:rsidR="004223AB" w:rsidRPr="004223AB" w:rsidRDefault="004223AB" w:rsidP="004223AB">
            <w:pPr>
              <w:spacing w:after="0" w:line="240" w:lineRule="auto"/>
              <w:jc w:val="center"/>
              <w:rPr>
                <w:ins w:id="1498" w:author="Diana Gonzalez Garcia" w:date="2021-05-28T16:34:00Z"/>
                <w:rFonts w:ascii="Calibri" w:hAnsi="Calibri" w:cs="Calibri"/>
                <w:color w:val="FF0000"/>
                <w:sz w:val="12"/>
                <w:szCs w:val="12"/>
                <w:lang w:eastAsia="es-CO"/>
                <w:rPrChange w:id="1499" w:author="Diana Gonzalez Garcia" w:date="2021-05-28T16:36:00Z">
                  <w:rPr>
                    <w:ins w:id="1500" w:author="Diana Gonzalez Garcia" w:date="2021-05-28T16:34:00Z"/>
                    <w:rFonts w:ascii="Calibri" w:hAnsi="Calibri" w:cs="Calibri"/>
                    <w:color w:val="FF0000"/>
                    <w:sz w:val="24"/>
                    <w:szCs w:val="24"/>
                    <w:lang w:eastAsia="es-CO"/>
                  </w:rPr>
                </w:rPrChange>
              </w:rPr>
            </w:pPr>
            <w:ins w:id="1501" w:author="Diana Gonzalez Garcia" w:date="2021-05-28T16:34:00Z">
              <w:r w:rsidRPr="004223AB">
                <w:rPr>
                  <w:rFonts w:ascii="Calibri" w:hAnsi="Calibri" w:cs="Calibri"/>
                  <w:color w:val="FF0000"/>
                  <w:sz w:val="12"/>
                  <w:szCs w:val="12"/>
                  <w:lang w:eastAsia="es-CO"/>
                  <w:rPrChange w:id="1502" w:author="Diana Gonzalez Garcia" w:date="2021-05-28T16:36:00Z">
                    <w:rPr>
                      <w:rFonts w:ascii="Calibri" w:hAnsi="Calibri" w:cs="Calibri"/>
                      <w:color w:val="FF0000"/>
                      <w:sz w:val="24"/>
                      <w:szCs w:val="24"/>
                      <w:lang w:eastAsia="es-CO"/>
                    </w:rPr>
                  </w:rPrChange>
                </w:rPr>
                <w:t> </w:t>
              </w:r>
            </w:ins>
          </w:p>
        </w:tc>
        <w:tc>
          <w:tcPr>
            <w:tcW w:w="1158" w:type="dxa"/>
            <w:tcBorders>
              <w:top w:val="nil"/>
              <w:left w:val="single" w:sz="4" w:space="0" w:color="auto"/>
              <w:bottom w:val="single" w:sz="4" w:space="0" w:color="auto"/>
              <w:right w:val="single" w:sz="4" w:space="0" w:color="auto"/>
            </w:tcBorders>
            <w:shd w:val="clear" w:color="auto" w:fill="auto"/>
            <w:vAlign w:val="center"/>
            <w:hideMark/>
            <w:tcPrChange w:id="1503" w:author="Diana Gonzalez Garcia" w:date="2021-05-28T16:43:00Z">
              <w:tcPr>
                <w:tcW w:w="985" w:type="pct"/>
                <w:gridSpan w:val="2"/>
                <w:tcBorders>
                  <w:top w:val="nil"/>
                  <w:left w:val="single" w:sz="4" w:space="0" w:color="auto"/>
                  <w:bottom w:val="single" w:sz="4" w:space="0" w:color="auto"/>
                  <w:right w:val="single" w:sz="4" w:space="0" w:color="auto"/>
                </w:tcBorders>
                <w:shd w:val="clear" w:color="auto" w:fill="auto"/>
                <w:vAlign w:val="center"/>
                <w:hideMark/>
              </w:tcPr>
            </w:tcPrChange>
          </w:tcPr>
          <w:p w14:paraId="0D6AB01D" w14:textId="77777777" w:rsidR="004223AB" w:rsidRPr="004223AB" w:rsidRDefault="004223AB" w:rsidP="004223AB">
            <w:pPr>
              <w:spacing w:after="0" w:line="240" w:lineRule="auto"/>
              <w:rPr>
                <w:ins w:id="1504" w:author="Diana Gonzalez Garcia" w:date="2021-05-28T16:34:00Z"/>
                <w:rFonts w:ascii="Calibri" w:hAnsi="Calibri" w:cs="Calibri"/>
                <w:color w:val="000000"/>
                <w:sz w:val="12"/>
                <w:szCs w:val="12"/>
                <w:lang w:eastAsia="es-CO"/>
                <w:rPrChange w:id="1505" w:author="Diana Gonzalez Garcia" w:date="2021-05-28T16:36:00Z">
                  <w:rPr>
                    <w:ins w:id="1506" w:author="Diana Gonzalez Garcia" w:date="2021-05-28T16:34:00Z"/>
                    <w:rFonts w:ascii="Calibri" w:hAnsi="Calibri" w:cs="Calibri"/>
                    <w:color w:val="000000"/>
                    <w:sz w:val="24"/>
                    <w:szCs w:val="24"/>
                    <w:lang w:eastAsia="es-CO"/>
                  </w:rPr>
                </w:rPrChange>
              </w:rPr>
            </w:pPr>
            <w:ins w:id="1507" w:author="Diana Gonzalez Garcia" w:date="2021-05-28T16:34:00Z">
              <w:r w:rsidRPr="004223AB">
                <w:rPr>
                  <w:rFonts w:ascii="Calibri" w:hAnsi="Calibri" w:cs="Calibri"/>
                  <w:color w:val="000000"/>
                  <w:sz w:val="12"/>
                  <w:szCs w:val="12"/>
                  <w:lang w:eastAsia="es-CO"/>
                  <w:rPrChange w:id="1508" w:author="Diana Gonzalez Garcia" w:date="2021-05-28T16:36:00Z">
                    <w:rPr>
                      <w:rFonts w:ascii="Calibri" w:hAnsi="Calibri" w:cs="Calibri"/>
                      <w:color w:val="000000"/>
                      <w:sz w:val="24"/>
                      <w:szCs w:val="24"/>
                      <w:lang w:eastAsia="es-CO"/>
                    </w:rPr>
                  </w:rPrChange>
                </w:rPr>
                <w:t>Último dígito de codificación de zona homogénea física terminado en 7 o atributo de manzana 7.</w:t>
              </w:r>
            </w:ins>
          </w:p>
        </w:tc>
      </w:tr>
      <w:tr w:rsidR="004223AB" w:rsidRPr="004223AB" w14:paraId="780F2253" w14:textId="77777777" w:rsidTr="00D203B1">
        <w:tblPrEx>
          <w:tblPrExChange w:id="1509" w:author="Diana Gonzalez Garcia" w:date="2021-05-28T16:43:00Z">
            <w:tblPrEx>
              <w:tblW w:w="5000" w:type="pct"/>
              <w:tblInd w:w="0" w:type="dxa"/>
            </w:tblPrEx>
          </w:tblPrExChange>
        </w:tblPrEx>
        <w:trPr>
          <w:trHeight w:val="20"/>
          <w:ins w:id="1510" w:author="Diana Gonzalez Garcia" w:date="2021-05-28T16:34:00Z"/>
          <w:trPrChange w:id="1511" w:author="Diana Gonzalez Garcia" w:date="2021-05-28T16:43:00Z">
            <w:trPr>
              <w:gridBefore w:val="2"/>
              <w:gridAfter w:val="0"/>
              <w:trHeight w:val="1110"/>
            </w:trPr>
          </w:trPrChange>
        </w:trPr>
        <w:tc>
          <w:tcPr>
            <w:tcW w:w="0" w:type="auto"/>
            <w:vMerge/>
            <w:tcBorders>
              <w:top w:val="nil"/>
              <w:left w:val="single" w:sz="4" w:space="0" w:color="auto"/>
              <w:bottom w:val="single" w:sz="4" w:space="0" w:color="auto"/>
              <w:right w:val="single" w:sz="4" w:space="0" w:color="auto"/>
            </w:tcBorders>
            <w:vAlign w:val="center"/>
            <w:hideMark/>
            <w:tcPrChange w:id="1512" w:author="Diana Gonzalez Garcia" w:date="2021-05-28T16:43:00Z">
              <w:tcPr>
                <w:tcW w:w="318" w:type="pct"/>
                <w:gridSpan w:val="2"/>
                <w:vMerge/>
                <w:tcBorders>
                  <w:top w:val="nil"/>
                  <w:left w:val="single" w:sz="4" w:space="0" w:color="auto"/>
                  <w:bottom w:val="single" w:sz="4" w:space="0" w:color="auto"/>
                  <w:right w:val="single" w:sz="4" w:space="0" w:color="auto"/>
                </w:tcBorders>
                <w:vAlign w:val="center"/>
                <w:hideMark/>
              </w:tcPr>
            </w:tcPrChange>
          </w:tcPr>
          <w:p w14:paraId="16729CFA" w14:textId="77777777" w:rsidR="004223AB" w:rsidRPr="004223AB" w:rsidRDefault="004223AB" w:rsidP="004223AB">
            <w:pPr>
              <w:spacing w:after="0" w:line="240" w:lineRule="auto"/>
              <w:rPr>
                <w:ins w:id="1513" w:author="Diana Gonzalez Garcia" w:date="2021-05-28T16:34:00Z"/>
                <w:rFonts w:ascii="Calibri" w:hAnsi="Calibri" w:cs="Calibri"/>
                <w:color w:val="000000"/>
                <w:sz w:val="12"/>
                <w:szCs w:val="12"/>
                <w:lang w:eastAsia="es-CO"/>
                <w:rPrChange w:id="1514" w:author="Diana Gonzalez Garcia" w:date="2021-05-28T16:36:00Z">
                  <w:rPr>
                    <w:ins w:id="1515"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1516" w:author="Diana Gonzalez Garcia" w:date="2021-05-28T16:43:00Z">
              <w:tcPr>
                <w:tcW w:w="317" w:type="pct"/>
                <w:vMerge/>
                <w:tcBorders>
                  <w:top w:val="nil"/>
                  <w:left w:val="single" w:sz="4" w:space="0" w:color="auto"/>
                  <w:bottom w:val="single" w:sz="4" w:space="0" w:color="auto"/>
                  <w:right w:val="single" w:sz="4" w:space="0" w:color="auto"/>
                </w:tcBorders>
                <w:vAlign w:val="center"/>
                <w:hideMark/>
              </w:tcPr>
            </w:tcPrChange>
          </w:tcPr>
          <w:p w14:paraId="45FCEB80" w14:textId="77777777" w:rsidR="004223AB" w:rsidRPr="004223AB" w:rsidRDefault="004223AB" w:rsidP="004223AB">
            <w:pPr>
              <w:spacing w:after="0" w:line="240" w:lineRule="auto"/>
              <w:rPr>
                <w:ins w:id="1517" w:author="Diana Gonzalez Garcia" w:date="2021-05-28T16:34:00Z"/>
                <w:rFonts w:ascii="Calibri" w:hAnsi="Calibri" w:cs="Calibri"/>
                <w:color w:val="000000"/>
                <w:sz w:val="12"/>
                <w:szCs w:val="12"/>
                <w:lang w:eastAsia="es-CO"/>
                <w:rPrChange w:id="1518" w:author="Diana Gonzalez Garcia" w:date="2021-05-28T16:36:00Z">
                  <w:rPr>
                    <w:ins w:id="1519"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1520" w:author="Diana Gonzalez Garcia" w:date="2021-05-28T16:43:00Z">
              <w:tcPr>
                <w:tcW w:w="330" w:type="pct"/>
                <w:gridSpan w:val="2"/>
                <w:vMerge/>
                <w:tcBorders>
                  <w:top w:val="nil"/>
                  <w:left w:val="single" w:sz="4" w:space="0" w:color="auto"/>
                  <w:bottom w:val="single" w:sz="4" w:space="0" w:color="auto"/>
                  <w:right w:val="single" w:sz="4" w:space="0" w:color="auto"/>
                </w:tcBorders>
                <w:vAlign w:val="center"/>
                <w:hideMark/>
              </w:tcPr>
            </w:tcPrChange>
          </w:tcPr>
          <w:p w14:paraId="12E36EAF" w14:textId="77777777" w:rsidR="004223AB" w:rsidRPr="004223AB" w:rsidRDefault="004223AB" w:rsidP="004223AB">
            <w:pPr>
              <w:spacing w:after="0" w:line="240" w:lineRule="auto"/>
              <w:rPr>
                <w:ins w:id="1521" w:author="Diana Gonzalez Garcia" w:date="2021-05-28T16:34:00Z"/>
                <w:rFonts w:ascii="Calibri" w:hAnsi="Calibri" w:cs="Calibri"/>
                <w:color w:val="000000"/>
                <w:sz w:val="12"/>
                <w:szCs w:val="12"/>
                <w:lang w:eastAsia="es-CO"/>
                <w:rPrChange w:id="1522" w:author="Diana Gonzalez Garcia" w:date="2021-05-28T16:36:00Z">
                  <w:rPr>
                    <w:ins w:id="1523" w:author="Diana Gonzalez Garcia" w:date="2021-05-28T16:34:00Z"/>
                    <w:rFonts w:ascii="Calibri" w:hAnsi="Calibri" w:cs="Calibri"/>
                    <w:color w:val="000000"/>
                    <w:sz w:val="24"/>
                    <w:szCs w:val="24"/>
                    <w:lang w:eastAsia="es-CO"/>
                  </w:rPr>
                </w:rPrChange>
              </w:rPr>
            </w:pPr>
          </w:p>
        </w:tc>
        <w:tc>
          <w:tcPr>
            <w:tcW w:w="0" w:type="auto"/>
            <w:tcBorders>
              <w:top w:val="nil"/>
              <w:left w:val="nil"/>
              <w:bottom w:val="single" w:sz="4" w:space="0" w:color="auto"/>
              <w:right w:val="single" w:sz="4" w:space="0" w:color="auto"/>
            </w:tcBorders>
            <w:shd w:val="clear" w:color="auto" w:fill="auto"/>
            <w:vAlign w:val="center"/>
            <w:hideMark/>
            <w:tcPrChange w:id="1524" w:author="Diana Gonzalez Garcia" w:date="2021-05-28T16:43:00Z">
              <w:tcPr>
                <w:tcW w:w="352" w:type="pct"/>
                <w:gridSpan w:val="2"/>
                <w:tcBorders>
                  <w:top w:val="nil"/>
                  <w:left w:val="nil"/>
                  <w:bottom w:val="single" w:sz="4" w:space="0" w:color="auto"/>
                  <w:right w:val="single" w:sz="4" w:space="0" w:color="auto"/>
                </w:tcBorders>
                <w:shd w:val="clear" w:color="auto" w:fill="auto"/>
                <w:vAlign w:val="center"/>
                <w:hideMark/>
              </w:tcPr>
            </w:tcPrChange>
          </w:tcPr>
          <w:p w14:paraId="3A19F99B" w14:textId="77777777" w:rsidR="004223AB" w:rsidRPr="004223AB" w:rsidRDefault="004223AB" w:rsidP="004223AB">
            <w:pPr>
              <w:spacing w:after="0" w:line="240" w:lineRule="auto"/>
              <w:rPr>
                <w:ins w:id="1525" w:author="Diana Gonzalez Garcia" w:date="2021-05-28T16:34:00Z"/>
                <w:rFonts w:ascii="Calibri" w:hAnsi="Calibri" w:cs="Calibri"/>
                <w:color w:val="000000"/>
                <w:sz w:val="12"/>
                <w:szCs w:val="12"/>
                <w:lang w:eastAsia="es-CO"/>
                <w:rPrChange w:id="1526" w:author="Diana Gonzalez Garcia" w:date="2021-05-28T16:36:00Z">
                  <w:rPr>
                    <w:ins w:id="1527" w:author="Diana Gonzalez Garcia" w:date="2021-05-28T16:34:00Z"/>
                    <w:rFonts w:ascii="Calibri" w:hAnsi="Calibri" w:cs="Calibri"/>
                    <w:color w:val="000000"/>
                    <w:sz w:val="24"/>
                    <w:szCs w:val="24"/>
                    <w:lang w:eastAsia="es-CO"/>
                  </w:rPr>
                </w:rPrChange>
              </w:rPr>
            </w:pPr>
            <w:ins w:id="1528" w:author="Diana Gonzalez Garcia" w:date="2021-05-28T16:34:00Z">
              <w:r w:rsidRPr="004223AB">
                <w:rPr>
                  <w:rFonts w:ascii="Calibri" w:hAnsi="Calibri" w:cs="Calibri"/>
                  <w:color w:val="000000"/>
                  <w:sz w:val="12"/>
                  <w:szCs w:val="12"/>
                  <w:lang w:eastAsia="es-CO"/>
                  <w:rPrChange w:id="1529" w:author="Diana Gonzalez Garcia" w:date="2021-05-28T16:36:00Z">
                    <w:rPr>
                      <w:rFonts w:ascii="Calibri" w:hAnsi="Calibri" w:cs="Calibri"/>
                      <w:color w:val="000000"/>
                      <w:sz w:val="24"/>
                      <w:szCs w:val="24"/>
                      <w:lang w:eastAsia="es-CO"/>
                    </w:rPr>
                  </w:rPrChange>
                </w:rPr>
                <w:t> </w:t>
              </w:r>
            </w:ins>
          </w:p>
        </w:tc>
        <w:tc>
          <w:tcPr>
            <w:tcW w:w="0" w:type="auto"/>
            <w:tcBorders>
              <w:top w:val="nil"/>
              <w:left w:val="nil"/>
              <w:bottom w:val="single" w:sz="4" w:space="0" w:color="auto"/>
              <w:right w:val="single" w:sz="4" w:space="0" w:color="auto"/>
            </w:tcBorders>
            <w:shd w:val="clear" w:color="auto" w:fill="auto"/>
            <w:vAlign w:val="center"/>
            <w:hideMark/>
            <w:tcPrChange w:id="1530" w:author="Diana Gonzalez Garcia" w:date="2021-05-28T16:43:00Z">
              <w:tcPr>
                <w:tcW w:w="291" w:type="pct"/>
                <w:gridSpan w:val="2"/>
                <w:tcBorders>
                  <w:top w:val="nil"/>
                  <w:left w:val="nil"/>
                  <w:bottom w:val="single" w:sz="4" w:space="0" w:color="auto"/>
                  <w:right w:val="single" w:sz="4" w:space="0" w:color="auto"/>
                </w:tcBorders>
                <w:shd w:val="clear" w:color="auto" w:fill="auto"/>
                <w:vAlign w:val="center"/>
                <w:hideMark/>
              </w:tcPr>
            </w:tcPrChange>
          </w:tcPr>
          <w:p w14:paraId="11897478" w14:textId="77777777" w:rsidR="004223AB" w:rsidRPr="004223AB" w:rsidRDefault="004223AB" w:rsidP="004223AB">
            <w:pPr>
              <w:spacing w:after="0" w:line="240" w:lineRule="auto"/>
              <w:jc w:val="center"/>
              <w:rPr>
                <w:ins w:id="1531" w:author="Diana Gonzalez Garcia" w:date="2021-05-28T16:34:00Z"/>
                <w:rFonts w:ascii="Calibri" w:hAnsi="Calibri" w:cs="Calibri"/>
                <w:color w:val="000000"/>
                <w:sz w:val="12"/>
                <w:szCs w:val="12"/>
                <w:lang w:eastAsia="es-CO"/>
                <w:rPrChange w:id="1532" w:author="Diana Gonzalez Garcia" w:date="2021-05-28T16:36:00Z">
                  <w:rPr>
                    <w:ins w:id="1533" w:author="Diana Gonzalez Garcia" w:date="2021-05-28T16:34:00Z"/>
                    <w:rFonts w:ascii="Calibri" w:hAnsi="Calibri" w:cs="Calibri"/>
                    <w:color w:val="000000"/>
                    <w:sz w:val="24"/>
                    <w:szCs w:val="24"/>
                    <w:lang w:eastAsia="es-CO"/>
                  </w:rPr>
                </w:rPrChange>
              </w:rPr>
            </w:pPr>
            <w:ins w:id="1534" w:author="Diana Gonzalez Garcia" w:date="2021-05-28T16:34:00Z">
              <w:r w:rsidRPr="004223AB">
                <w:rPr>
                  <w:rFonts w:ascii="Calibri" w:hAnsi="Calibri" w:cs="Calibri"/>
                  <w:color w:val="000000"/>
                  <w:sz w:val="12"/>
                  <w:szCs w:val="12"/>
                  <w:lang w:eastAsia="es-CO"/>
                  <w:rPrChange w:id="1535" w:author="Diana Gonzalez Garcia" w:date="2021-05-28T16:36:00Z">
                    <w:rPr>
                      <w:rFonts w:ascii="Calibri" w:hAnsi="Calibri" w:cs="Calibri"/>
                      <w:color w:val="000000"/>
                      <w:sz w:val="24"/>
                      <w:szCs w:val="24"/>
                      <w:lang w:eastAsia="es-CO"/>
                    </w:rPr>
                  </w:rPrChange>
                </w:rPr>
                <w:t> </w:t>
              </w:r>
            </w:ins>
          </w:p>
        </w:tc>
        <w:tc>
          <w:tcPr>
            <w:tcW w:w="0" w:type="auto"/>
            <w:vMerge/>
            <w:tcBorders>
              <w:top w:val="nil"/>
              <w:left w:val="single" w:sz="4" w:space="0" w:color="auto"/>
              <w:bottom w:val="single" w:sz="4" w:space="0" w:color="auto"/>
              <w:right w:val="nil"/>
            </w:tcBorders>
            <w:vAlign w:val="center"/>
            <w:hideMark/>
            <w:tcPrChange w:id="1536" w:author="Diana Gonzalez Garcia" w:date="2021-05-28T16:43:00Z">
              <w:tcPr>
                <w:tcW w:w="242" w:type="pct"/>
                <w:gridSpan w:val="2"/>
                <w:vMerge/>
                <w:tcBorders>
                  <w:top w:val="nil"/>
                  <w:left w:val="single" w:sz="4" w:space="0" w:color="auto"/>
                  <w:bottom w:val="single" w:sz="4" w:space="0" w:color="auto"/>
                  <w:right w:val="nil"/>
                </w:tcBorders>
                <w:vAlign w:val="center"/>
                <w:hideMark/>
              </w:tcPr>
            </w:tcPrChange>
          </w:tcPr>
          <w:p w14:paraId="6145EC2B" w14:textId="77777777" w:rsidR="004223AB" w:rsidRPr="004223AB" w:rsidRDefault="004223AB" w:rsidP="004223AB">
            <w:pPr>
              <w:spacing w:after="0" w:line="240" w:lineRule="auto"/>
              <w:rPr>
                <w:ins w:id="1537" w:author="Diana Gonzalez Garcia" w:date="2021-05-28T16:34:00Z"/>
                <w:rFonts w:ascii="Calibri" w:hAnsi="Calibri" w:cs="Calibri"/>
                <w:color w:val="000000"/>
                <w:sz w:val="12"/>
                <w:szCs w:val="12"/>
                <w:lang w:eastAsia="es-CO"/>
                <w:rPrChange w:id="1538" w:author="Diana Gonzalez Garcia" w:date="2021-05-28T16:36:00Z">
                  <w:rPr>
                    <w:ins w:id="1539" w:author="Diana Gonzalez Garcia" w:date="2021-05-28T16:34:00Z"/>
                    <w:rFonts w:ascii="Calibri" w:hAnsi="Calibri" w:cs="Calibri"/>
                    <w:color w:val="000000"/>
                    <w:sz w:val="24"/>
                    <w:szCs w:val="24"/>
                    <w:lang w:eastAsia="es-CO"/>
                  </w:rPr>
                </w:rPrChange>
              </w:rPr>
            </w:pPr>
          </w:p>
        </w:tc>
        <w:tc>
          <w:tcPr>
            <w:tcW w:w="0" w:type="auto"/>
            <w:tcBorders>
              <w:top w:val="nil"/>
              <w:left w:val="single" w:sz="4" w:space="0" w:color="auto"/>
              <w:bottom w:val="single" w:sz="4" w:space="0" w:color="auto"/>
              <w:right w:val="single" w:sz="4" w:space="0" w:color="auto"/>
            </w:tcBorders>
            <w:shd w:val="clear" w:color="auto" w:fill="auto"/>
            <w:vAlign w:val="center"/>
            <w:hideMark/>
            <w:tcPrChange w:id="1540" w:author="Diana Gonzalez Garcia" w:date="2021-05-28T16:43:00Z">
              <w:tcPr>
                <w:tcW w:w="1418" w:type="pct"/>
                <w:tcBorders>
                  <w:top w:val="nil"/>
                  <w:left w:val="single" w:sz="4" w:space="0" w:color="auto"/>
                  <w:bottom w:val="single" w:sz="4" w:space="0" w:color="auto"/>
                  <w:right w:val="single" w:sz="4" w:space="0" w:color="auto"/>
                </w:tcBorders>
                <w:shd w:val="clear" w:color="auto" w:fill="auto"/>
                <w:vAlign w:val="center"/>
                <w:hideMark/>
              </w:tcPr>
            </w:tcPrChange>
          </w:tcPr>
          <w:p w14:paraId="52821FE3" w14:textId="77777777" w:rsidR="004223AB" w:rsidRPr="004223AB" w:rsidRDefault="004223AB" w:rsidP="004223AB">
            <w:pPr>
              <w:spacing w:after="0" w:line="240" w:lineRule="auto"/>
              <w:jc w:val="both"/>
              <w:rPr>
                <w:ins w:id="1541" w:author="Diana Gonzalez Garcia" w:date="2021-05-28T16:34:00Z"/>
                <w:rFonts w:ascii="Calibri" w:hAnsi="Calibri" w:cs="Calibri"/>
                <w:color w:val="000000"/>
                <w:sz w:val="12"/>
                <w:szCs w:val="12"/>
                <w:lang w:eastAsia="es-CO"/>
                <w:rPrChange w:id="1542" w:author="Diana Gonzalez Garcia" w:date="2021-05-28T16:36:00Z">
                  <w:rPr>
                    <w:ins w:id="1543" w:author="Diana Gonzalez Garcia" w:date="2021-05-28T16:34:00Z"/>
                    <w:rFonts w:ascii="Calibri" w:hAnsi="Calibri" w:cs="Calibri"/>
                    <w:color w:val="000000"/>
                    <w:sz w:val="24"/>
                    <w:szCs w:val="24"/>
                    <w:lang w:eastAsia="es-CO"/>
                  </w:rPr>
                </w:rPrChange>
              </w:rPr>
            </w:pPr>
            <w:ins w:id="1544" w:author="Diana Gonzalez Garcia" w:date="2021-05-28T16:34:00Z">
              <w:r w:rsidRPr="004223AB">
                <w:rPr>
                  <w:rFonts w:ascii="Calibri" w:hAnsi="Calibri" w:cs="Calibri"/>
                  <w:color w:val="000000"/>
                  <w:sz w:val="12"/>
                  <w:szCs w:val="12"/>
                  <w:lang w:eastAsia="es-CO"/>
                  <w:rPrChange w:id="1545" w:author="Diana Gonzalez Garcia" w:date="2021-05-28T16:36:00Z">
                    <w:rPr>
                      <w:rFonts w:ascii="Calibri" w:hAnsi="Calibri" w:cs="Calibri"/>
                      <w:color w:val="000000"/>
                      <w:sz w:val="24"/>
                      <w:szCs w:val="24"/>
                      <w:lang w:eastAsia="es-CO"/>
                    </w:rPr>
                  </w:rPrChange>
                </w:rPr>
                <w:t>Para predios con puntajes superiores a 100, la variable modelo es avalúo especial.</w:t>
              </w:r>
            </w:ins>
          </w:p>
        </w:tc>
        <w:tc>
          <w:tcPr>
            <w:tcW w:w="0" w:type="auto"/>
            <w:tcBorders>
              <w:top w:val="nil"/>
              <w:left w:val="nil"/>
              <w:bottom w:val="single" w:sz="4" w:space="0" w:color="auto"/>
              <w:right w:val="single" w:sz="4" w:space="0" w:color="auto"/>
            </w:tcBorders>
            <w:shd w:val="clear" w:color="auto" w:fill="auto"/>
            <w:vAlign w:val="center"/>
            <w:hideMark/>
            <w:tcPrChange w:id="1546" w:author="Diana Gonzalez Garcia" w:date="2021-05-28T16:43:00Z">
              <w:tcPr>
                <w:tcW w:w="261" w:type="pct"/>
                <w:gridSpan w:val="2"/>
                <w:tcBorders>
                  <w:top w:val="nil"/>
                  <w:left w:val="nil"/>
                  <w:bottom w:val="single" w:sz="4" w:space="0" w:color="auto"/>
                  <w:right w:val="single" w:sz="4" w:space="0" w:color="auto"/>
                </w:tcBorders>
                <w:shd w:val="clear" w:color="auto" w:fill="auto"/>
                <w:vAlign w:val="center"/>
                <w:hideMark/>
              </w:tcPr>
            </w:tcPrChange>
          </w:tcPr>
          <w:p w14:paraId="650E2160" w14:textId="77777777" w:rsidR="004223AB" w:rsidRPr="004223AB" w:rsidRDefault="004223AB" w:rsidP="004223AB">
            <w:pPr>
              <w:spacing w:after="0" w:line="240" w:lineRule="auto"/>
              <w:jc w:val="center"/>
              <w:rPr>
                <w:ins w:id="1547" w:author="Diana Gonzalez Garcia" w:date="2021-05-28T16:34:00Z"/>
                <w:rFonts w:ascii="Calibri" w:hAnsi="Calibri" w:cs="Calibri"/>
                <w:color w:val="000000"/>
                <w:sz w:val="12"/>
                <w:szCs w:val="12"/>
                <w:lang w:eastAsia="es-CO"/>
                <w:rPrChange w:id="1548" w:author="Diana Gonzalez Garcia" w:date="2021-05-28T16:36:00Z">
                  <w:rPr>
                    <w:ins w:id="1549" w:author="Diana Gonzalez Garcia" w:date="2021-05-28T16:34:00Z"/>
                    <w:rFonts w:ascii="Calibri" w:hAnsi="Calibri" w:cs="Calibri"/>
                    <w:color w:val="000000"/>
                    <w:sz w:val="24"/>
                    <w:szCs w:val="24"/>
                    <w:lang w:eastAsia="es-CO"/>
                  </w:rPr>
                </w:rPrChange>
              </w:rPr>
            </w:pPr>
            <w:ins w:id="1550" w:author="Diana Gonzalez Garcia" w:date="2021-05-28T16:34:00Z">
              <w:r w:rsidRPr="004223AB">
                <w:rPr>
                  <w:rFonts w:ascii="Calibri" w:hAnsi="Calibri" w:cs="Calibri"/>
                  <w:color w:val="000000"/>
                  <w:sz w:val="12"/>
                  <w:szCs w:val="12"/>
                  <w:lang w:eastAsia="es-CO"/>
                  <w:rPrChange w:id="1551" w:author="Diana Gonzalez Garcia" w:date="2021-05-28T16:36:00Z">
                    <w:rPr>
                      <w:rFonts w:ascii="Calibri" w:hAnsi="Calibri" w:cs="Calibri"/>
                      <w:color w:val="000000"/>
                      <w:sz w:val="24"/>
                      <w:szCs w:val="24"/>
                      <w:lang w:eastAsia="es-CO"/>
                    </w:rPr>
                  </w:rPrChange>
                </w:rPr>
                <w:t>T01_8</w:t>
              </w:r>
            </w:ins>
          </w:p>
        </w:tc>
        <w:tc>
          <w:tcPr>
            <w:tcW w:w="0" w:type="auto"/>
            <w:tcBorders>
              <w:top w:val="nil"/>
              <w:left w:val="nil"/>
              <w:bottom w:val="single" w:sz="4" w:space="0" w:color="auto"/>
              <w:right w:val="nil"/>
            </w:tcBorders>
            <w:shd w:val="clear" w:color="auto" w:fill="auto"/>
            <w:vAlign w:val="center"/>
            <w:hideMark/>
            <w:tcPrChange w:id="1552" w:author="Diana Gonzalez Garcia" w:date="2021-05-28T16:43:00Z">
              <w:tcPr>
                <w:tcW w:w="487" w:type="pct"/>
                <w:gridSpan w:val="2"/>
                <w:tcBorders>
                  <w:top w:val="nil"/>
                  <w:left w:val="nil"/>
                  <w:bottom w:val="single" w:sz="4" w:space="0" w:color="auto"/>
                  <w:right w:val="nil"/>
                </w:tcBorders>
                <w:shd w:val="clear" w:color="auto" w:fill="auto"/>
                <w:vAlign w:val="center"/>
                <w:hideMark/>
              </w:tcPr>
            </w:tcPrChange>
          </w:tcPr>
          <w:p w14:paraId="6A235EE0" w14:textId="77777777" w:rsidR="004223AB" w:rsidRPr="004223AB" w:rsidRDefault="004223AB" w:rsidP="004223AB">
            <w:pPr>
              <w:spacing w:after="0" w:line="240" w:lineRule="auto"/>
              <w:jc w:val="center"/>
              <w:rPr>
                <w:ins w:id="1553" w:author="Diana Gonzalez Garcia" w:date="2021-05-28T16:34:00Z"/>
                <w:rFonts w:ascii="Calibri" w:hAnsi="Calibri" w:cs="Calibri"/>
                <w:color w:val="FF0000"/>
                <w:sz w:val="12"/>
                <w:szCs w:val="12"/>
                <w:lang w:eastAsia="es-CO"/>
                <w:rPrChange w:id="1554" w:author="Diana Gonzalez Garcia" w:date="2021-05-28T16:36:00Z">
                  <w:rPr>
                    <w:ins w:id="1555" w:author="Diana Gonzalez Garcia" w:date="2021-05-28T16:34:00Z"/>
                    <w:rFonts w:ascii="Calibri" w:hAnsi="Calibri" w:cs="Calibri"/>
                    <w:color w:val="FF0000"/>
                    <w:sz w:val="24"/>
                    <w:szCs w:val="24"/>
                    <w:lang w:eastAsia="es-CO"/>
                  </w:rPr>
                </w:rPrChange>
              </w:rPr>
            </w:pPr>
            <w:ins w:id="1556" w:author="Diana Gonzalez Garcia" w:date="2021-05-28T16:34:00Z">
              <w:r w:rsidRPr="004223AB">
                <w:rPr>
                  <w:rFonts w:ascii="Calibri" w:hAnsi="Calibri" w:cs="Calibri"/>
                  <w:color w:val="FF0000"/>
                  <w:sz w:val="12"/>
                  <w:szCs w:val="12"/>
                  <w:lang w:eastAsia="es-CO"/>
                  <w:rPrChange w:id="1557" w:author="Diana Gonzalez Garcia" w:date="2021-05-28T16:36:00Z">
                    <w:rPr>
                      <w:rFonts w:ascii="Calibri" w:hAnsi="Calibri" w:cs="Calibri"/>
                      <w:color w:val="FF0000"/>
                      <w:sz w:val="24"/>
                      <w:szCs w:val="24"/>
                      <w:lang w:eastAsia="es-CO"/>
                    </w:rPr>
                  </w:rPrChange>
                </w:rPr>
                <w:t> </w:t>
              </w:r>
            </w:ins>
          </w:p>
        </w:tc>
        <w:tc>
          <w:tcPr>
            <w:tcW w:w="1158" w:type="dxa"/>
            <w:tcBorders>
              <w:top w:val="nil"/>
              <w:left w:val="single" w:sz="4" w:space="0" w:color="auto"/>
              <w:bottom w:val="single" w:sz="4" w:space="0" w:color="auto"/>
              <w:right w:val="single" w:sz="4" w:space="0" w:color="auto"/>
            </w:tcBorders>
            <w:shd w:val="clear" w:color="auto" w:fill="auto"/>
            <w:vAlign w:val="center"/>
            <w:hideMark/>
            <w:tcPrChange w:id="1558" w:author="Diana Gonzalez Garcia" w:date="2021-05-28T16:43:00Z">
              <w:tcPr>
                <w:tcW w:w="985" w:type="pct"/>
                <w:gridSpan w:val="2"/>
                <w:tcBorders>
                  <w:top w:val="nil"/>
                  <w:left w:val="single" w:sz="4" w:space="0" w:color="auto"/>
                  <w:bottom w:val="single" w:sz="4" w:space="0" w:color="auto"/>
                  <w:right w:val="single" w:sz="4" w:space="0" w:color="auto"/>
                </w:tcBorders>
                <w:shd w:val="clear" w:color="auto" w:fill="auto"/>
                <w:vAlign w:val="center"/>
                <w:hideMark/>
              </w:tcPr>
            </w:tcPrChange>
          </w:tcPr>
          <w:p w14:paraId="69FBB301" w14:textId="77777777" w:rsidR="004223AB" w:rsidRPr="004223AB" w:rsidRDefault="004223AB" w:rsidP="004223AB">
            <w:pPr>
              <w:spacing w:after="0" w:line="240" w:lineRule="auto"/>
              <w:rPr>
                <w:ins w:id="1559" w:author="Diana Gonzalez Garcia" w:date="2021-05-28T16:34:00Z"/>
                <w:rFonts w:ascii="Calibri" w:hAnsi="Calibri" w:cs="Calibri"/>
                <w:color w:val="000000"/>
                <w:sz w:val="12"/>
                <w:szCs w:val="12"/>
                <w:lang w:eastAsia="es-CO"/>
                <w:rPrChange w:id="1560" w:author="Diana Gonzalez Garcia" w:date="2021-05-28T16:36:00Z">
                  <w:rPr>
                    <w:ins w:id="1561" w:author="Diana Gonzalez Garcia" w:date="2021-05-28T16:34:00Z"/>
                    <w:rFonts w:ascii="Calibri" w:hAnsi="Calibri" w:cs="Calibri"/>
                    <w:color w:val="000000"/>
                    <w:sz w:val="24"/>
                    <w:szCs w:val="24"/>
                    <w:lang w:eastAsia="es-CO"/>
                  </w:rPr>
                </w:rPrChange>
              </w:rPr>
            </w:pPr>
            <w:ins w:id="1562" w:author="Diana Gonzalez Garcia" w:date="2021-05-28T16:34:00Z">
              <w:r w:rsidRPr="004223AB">
                <w:rPr>
                  <w:rFonts w:ascii="Calibri" w:hAnsi="Calibri" w:cs="Calibri"/>
                  <w:color w:val="000000"/>
                  <w:sz w:val="12"/>
                  <w:szCs w:val="12"/>
                  <w:lang w:eastAsia="es-CO"/>
                  <w:rPrChange w:id="1563" w:author="Diana Gonzalez Garcia" w:date="2021-05-28T16:36:00Z">
                    <w:rPr>
                      <w:rFonts w:ascii="Calibri" w:hAnsi="Calibri" w:cs="Calibri"/>
                      <w:color w:val="000000"/>
                      <w:sz w:val="24"/>
                      <w:szCs w:val="24"/>
                      <w:lang w:eastAsia="es-CO"/>
                    </w:rPr>
                  </w:rPrChange>
                </w:rPr>
                <w:t>Último dígito de codificación de zona homogénea física terminado en 8 o atributo de manzana 8.</w:t>
              </w:r>
            </w:ins>
          </w:p>
        </w:tc>
      </w:tr>
      <w:tr w:rsidR="004223AB" w:rsidRPr="004223AB" w14:paraId="6FC17719" w14:textId="77777777" w:rsidTr="00D203B1">
        <w:tblPrEx>
          <w:tblPrExChange w:id="1564" w:author="Diana Gonzalez Garcia" w:date="2021-05-28T16:43:00Z">
            <w:tblPrEx>
              <w:tblW w:w="5000" w:type="pct"/>
              <w:tblInd w:w="0" w:type="dxa"/>
            </w:tblPrEx>
          </w:tblPrExChange>
        </w:tblPrEx>
        <w:trPr>
          <w:trHeight w:val="20"/>
          <w:ins w:id="1565" w:author="Diana Gonzalez Garcia" w:date="2021-05-28T16:34:00Z"/>
          <w:trPrChange w:id="1566" w:author="Diana Gonzalez Garcia" w:date="2021-05-28T16:43:00Z">
            <w:trPr>
              <w:gridBefore w:val="2"/>
              <w:gridAfter w:val="0"/>
              <w:trHeight w:val="2100"/>
            </w:trPr>
          </w:trPrChange>
        </w:trPr>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Change w:id="1567" w:author="Diana Gonzalez Garcia" w:date="2021-05-28T16:43:00Z">
              <w:tcPr>
                <w:tcW w:w="318" w:type="pct"/>
                <w:gridSpan w:val="2"/>
                <w:vMerge w:val="restart"/>
                <w:tcBorders>
                  <w:top w:val="nil"/>
                  <w:left w:val="single" w:sz="4" w:space="0" w:color="auto"/>
                  <w:bottom w:val="single" w:sz="4" w:space="0" w:color="auto"/>
                  <w:right w:val="single" w:sz="4" w:space="0" w:color="auto"/>
                </w:tcBorders>
                <w:shd w:val="clear" w:color="auto" w:fill="auto"/>
                <w:noWrap/>
                <w:vAlign w:val="center"/>
                <w:hideMark/>
              </w:tcPr>
            </w:tcPrChange>
          </w:tcPr>
          <w:p w14:paraId="77A4B8BE" w14:textId="77777777" w:rsidR="004223AB" w:rsidRPr="004223AB" w:rsidRDefault="004223AB" w:rsidP="004223AB">
            <w:pPr>
              <w:spacing w:after="0" w:line="240" w:lineRule="auto"/>
              <w:jc w:val="center"/>
              <w:rPr>
                <w:ins w:id="1568" w:author="Diana Gonzalez Garcia" w:date="2021-05-28T16:34:00Z"/>
                <w:rFonts w:ascii="Calibri" w:hAnsi="Calibri" w:cs="Calibri"/>
                <w:color w:val="000000"/>
                <w:sz w:val="12"/>
                <w:szCs w:val="12"/>
                <w:lang w:eastAsia="es-CO"/>
                <w:rPrChange w:id="1569" w:author="Diana Gonzalez Garcia" w:date="2021-05-28T16:36:00Z">
                  <w:rPr>
                    <w:ins w:id="1570" w:author="Diana Gonzalez Garcia" w:date="2021-05-28T16:34:00Z"/>
                    <w:rFonts w:ascii="Calibri" w:hAnsi="Calibri" w:cs="Calibri"/>
                    <w:color w:val="000000"/>
                    <w:sz w:val="24"/>
                    <w:szCs w:val="24"/>
                    <w:lang w:eastAsia="es-CO"/>
                  </w:rPr>
                </w:rPrChange>
              </w:rPr>
            </w:pPr>
            <w:ins w:id="1571" w:author="Diana Gonzalez Garcia" w:date="2021-05-28T16:34:00Z">
              <w:r w:rsidRPr="004223AB">
                <w:rPr>
                  <w:rFonts w:ascii="Calibri" w:hAnsi="Calibri" w:cs="Calibri"/>
                  <w:color w:val="000000"/>
                  <w:sz w:val="12"/>
                  <w:szCs w:val="12"/>
                  <w:lang w:eastAsia="es-CO"/>
                  <w:rPrChange w:id="1572" w:author="Diana Gonzalez Garcia" w:date="2021-05-28T16:36:00Z">
                    <w:rPr>
                      <w:rFonts w:ascii="Calibri" w:hAnsi="Calibri" w:cs="Calibri"/>
                      <w:color w:val="000000"/>
                      <w:sz w:val="24"/>
                      <w:szCs w:val="24"/>
                      <w:lang w:eastAsia="es-CO"/>
                    </w:rPr>
                  </w:rPrChange>
                </w:rPr>
                <w:t>T02</w:t>
              </w:r>
            </w:ins>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Change w:id="1573" w:author="Diana Gonzalez Garcia" w:date="2021-05-28T16:43:00Z">
              <w:tcPr>
                <w:tcW w:w="317" w:type="pct"/>
                <w:vMerge w:val="restart"/>
                <w:tcBorders>
                  <w:top w:val="nil"/>
                  <w:left w:val="single" w:sz="4" w:space="0" w:color="auto"/>
                  <w:bottom w:val="single" w:sz="4" w:space="0" w:color="auto"/>
                  <w:right w:val="single" w:sz="4" w:space="0" w:color="auto"/>
                </w:tcBorders>
                <w:shd w:val="clear" w:color="auto" w:fill="auto"/>
                <w:vAlign w:val="center"/>
                <w:hideMark/>
              </w:tcPr>
            </w:tcPrChange>
          </w:tcPr>
          <w:p w14:paraId="05505520" w14:textId="77777777" w:rsidR="004223AB" w:rsidRPr="004223AB" w:rsidRDefault="004223AB" w:rsidP="004223AB">
            <w:pPr>
              <w:spacing w:after="0" w:line="240" w:lineRule="auto"/>
              <w:jc w:val="center"/>
              <w:rPr>
                <w:ins w:id="1574" w:author="Diana Gonzalez Garcia" w:date="2021-05-28T16:34:00Z"/>
                <w:rFonts w:ascii="Calibri" w:hAnsi="Calibri" w:cs="Calibri"/>
                <w:color w:val="000000"/>
                <w:sz w:val="12"/>
                <w:szCs w:val="12"/>
                <w:lang w:eastAsia="es-CO"/>
                <w:rPrChange w:id="1575" w:author="Diana Gonzalez Garcia" w:date="2021-05-28T16:36:00Z">
                  <w:rPr>
                    <w:ins w:id="1576" w:author="Diana Gonzalez Garcia" w:date="2021-05-28T16:34:00Z"/>
                    <w:rFonts w:ascii="Calibri" w:hAnsi="Calibri" w:cs="Calibri"/>
                    <w:color w:val="000000"/>
                    <w:sz w:val="24"/>
                    <w:szCs w:val="24"/>
                    <w:lang w:eastAsia="es-CO"/>
                  </w:rPr>
                </w:rPrChange>
              </w:rPr>
            </w:pPr>
            <w:ins w:id="1577" w:author="Diana Gonzalez Garcia" w:date="2021-05-28T16:34:00Z">
              <w:r w:rsidRPr="004223AB">
                <w:rPr>
                  <w:rFonts w:ascii="Calibri" w:hAnsi="Calibri" w:cs="Calibri"/>
                  <w:color w:val="000000"/>
                  <w:sz w:val="12"/>
                  <w:szCs w:val="12"/>
                  <w:lang w:eastAsia="es-CO"/>
                  <w:rPrChange w:id="1578" w:author="Diana Gonzalez Garcia" w:date="2021-05-28T16:36:00Z">
                    <w:rPr>
                      <w:rFonts w:ascii="Calibri" w:hAnsi="Calibri" w:cs="Calibri"/>
                      <w:color w:val="000000"/>
                      <w:sz w:val="24"/>
                      <w:szCs w:val="24"/>
                      <w:lang w:eastAsia="es-CO"/>
                    </w:rPr>
                  </w:rPrChange>
                </w:rPr>
                <w:t>Adecuación Comercial</w:t>
              </w:r>
            </w:ins>
          </w:p>
        </w:tc>
        <w:tc>
          <w:tcPr>
            <w:tcW w:w="0" w:type="auto"/>
            <w:vMerge w:val="restart"/>
            <w:tcBorders>
              <w:top w:val="nil"/>
              <w:left w:val="single" w:sz="4" w:space="0" w:color="auto"/>
              <w:bottom w:val="single" w:sz="4" w:space="0" w:color="auto"/>
              <w:right w:val="single" w:sz="4" w:space="0" w:color="auto"/>
            </w:tcBorders>
            <w:shd w:val="clear" w:color="000000" w:fill="FCE4D6"/>
            <w:vAlign w:val="center"/>
            <w:hideMark/>
            <w:tcPrChange w:id="1579" w:author="Diana Gonzalez Garcia" w:date="2021-05-28T16:43:00Z">
              <w:tcPr>
                <w:tcW w:w="330" w:type="pct"/>
                <w:gridSpan w:val="2"/>
                <w:vMerge w:val="restart"/>
                <w:tcBorders>
                  <w:top w:val="nil"/>
                  <w:left w:val="single" w:sz="4" w:space="0" w:color="auto"/>
                  <w:bottom w:val="single" w:sz="4" w:space="0" w:color="auto"/>
                  <w:right w:val="single" w:sz="4" w:space="0" w:color="auto"/>
                </w:tcBorders>
                <w:shd w:val="clear" w:color="000000" w:fill="FCE4D6"/>
                <w:vAlign w:val="center"/>
                <w:hideMark/>
              </w:tcPr>
            </w:tcPrChange>
          </w:tcPr>
          <w:p w14:paraId="75DE6917" w14:textId="77777777" w:rsidR="004223AB" w:rsidRPr="004223AB" w:rsidRDefault="004223AB" w:rsidP="004223AB">
            <w:pPr>
              <w:spacing w:after="0" w:line="240" w:lineRule="auto"/>
              <w:jc w:val="center"/>
              <w:rPr>
                <w:ins w:id="1580" w:author="Diana Gonzalez Garcia" w:date="2021-05-28T16:34:00Z"/>
                <w:rFonts w:ascii="Calibri" w:hAnsi="Calibri" w:cs="Calibri"/>
                <w:color w:val="000000"/>
                <w:sz w:val="12"/>
                <w:szCs w:val="12"/>
                <w:lang w:eastAsia="es-CO"/>
                <w:rPrChange w:id="1581" w:author="Diana Gonzalez Garcia" w:date="2021-05-28T16:36:00Z">
                  <w:rPr>
                    <w:ins w:id="1582" w:author="Diana Gonzalez Garcia" w:date="2021-05-28T16:34:00Z"/>
                    <w:rFonts w:ascii="Calibri" w:hAnsi="Calibri" w:cs="Calibri"/>
                    <w:color w:val="000000"/>
                    <w:sz w:val="24"/>
                    <w:szCs w:val="24"/>
                    <w:lang w:eastAsia="es-CO"/>
                  </w:rPr>
                </w:rPrChange>
              </w:rPr>
            </w:pPr>
            <w:ins w:id="1583" w:author="Diana Gonzalez Garcia" w:date="2021-05-28T16:34:00Z">
              <w:r w:rsidRPr="004223AB">
                <w:rPr>
                  <w:rFonts w:ascii="Calibri" w:hAnsi="Calibri" w:cs="Calibri"/>
                  <w:color w:val="000000"/>
                  <w:sz w:val="12"/>
                  <w:szCs w:val="12"/>
                  <w:lang w:eastAsia="es-CO"/>
                  <w:rPrChange w:id="1584" w:author="Diana Gonzalez Garcia" w:date="2021-05-28T16:36:00Z">
                    <w:rPr>
                      <w:rFonts w:ascii="Calibri" w:hAnsi="Calibri" w:cs="Calibri"/>
                      <w:color w:val="000000"/>
                      <w:sz w:val="24"/>
                      <w:szCs w:val="24"/>
                      <w:lang w:eastAsia="es-CO"/>
                    </w:rPr>
                  </w:rPrChange>
                </w:rPr>
                <w:t>003 - 004 - 056</w:t>
              </w:r>
            </w:ins>
          </w:p>
        </w:tc>
        <w:tc>
          <w:tcPr>
            <w:tcW w:w="0" w:type="auto"/>
            <w:tcBorders>
              <w:top w:val="nil"/>
              <w:left w:val="nil"/>
              <w:bottom w:val="nil"/>
              <w:right w:val="single" w:sz="4" w:space="0" w:color="auto"/>
            </w:tcBorders>
            <w:shd w:val="clear" w:color="auto" w:fill="auto"/>
            <w:vAlign w:val="center"/>
            <w:hideMark/>
            <w:tcPrChange w:id="1585" w:author="Diana Gonzalez Garcia" w:date="2021-05-28T16:43:00Z">
              <w:tcPr>
                <w:tcW w:w="352" w:type="pct"/>
                <w:gridSpan w:val="2"/>
                <w:tcBorders>
                  <w:top w:val="nil"/>
                  <w:left w:val="nil"/>
                  <w:bottom w:val="nil"/>
                  <w:right w:val="single" w:sz="4" w:space="0" w:color="auto"/>
                </w:tcBorders>
                <w:shd w:val="clear" w:color="auto" w:fill="auto"/>
                <w:vAlign w:val="center"/>
                <w:hideMark/>
              </w:tcPr>
            </w:tcPrChange>
          </w:tcPr>
          <w:p w14:paraId="70728798" w14:textId="77777777" w:rsidR="004223AB" w:rsidRPr="004223AB" w:rsidRDefault="004223AB" w:rsidP="004223AB">
            <w:pPr>
              <w:spacing w:after="0" w:line="240" w:lineRule="auto"/>
              <w:jc w:val="center"/>
              <w:rPr>
                <w:ins w:id="1586" w:author="Diana Gonzalez Garcia" w:date="2021-05-28T16:34:00Z"/>
                <w:rFonts w:ascii="Calibri" w:hAnsi="Calibri" w:cs="Calibri"/>
                <w:color w:val="000000"/>
                <w:sz w:val="12"/>
                <w:szCs w:val="12"/>
                <w:lang w:eastAsia="es-CO"/>
                <w:rPrChange w:id="1587" w:author="Diana Gonzalez Garcia" w:date="2021-05-28T16:36:00Z">
                  <w:rPr>
                    <w:ins w:id="1588" w:author="Diana Gonzalez Garcia" w:date="2021-05-28T16:34:00Z"/>
                    <w:rFonts w:ascii="Calibri" w:hAnsi="Calibri" w:cs="Calibri"/>
                    <w:color w:val="000000"/>
                    <w:sz w:val="24"/>
                    <w:szCs w:val="24"/>
                    <w:lang w:eastAsia="es-CO"/>
                  </w:rPr>
                </w:rPrChange>
              </w:rPr>
            </w:pPr>
            <w:ins w:id="1589" w:author="Diana Gonzalez Garcia" w:date="2021-05-28T16:34:00Z">
              <w:r w:rsidRPr="004223AB">
                <w:rPr>
                  <w:rFonts w:ascii="Calibri" w:hAnsi="Calibri" w:cs="Calibri"/>
                  <w:color w:val="000000"/>
                  <w:sz w:val="12"/>
                  <w:szCs w:val="12"/>
                  <w:lang w:eastAsia="es-CO"/>
                  <w:rPrChange w:id="1590" w:author="Diana Gonzalez Garcia" w:date="2021-05-28T16:36:00Z">
                    <w:rPr>
                      <w:rFonts w:ascii="Calibri" w:hAnsi="Calibri" w:cs="Calibri"/>
                      <w:color w:val="000000"/>
                      <w:sz w:val="24"/>
                      <w:szCs w:val="24"/>
                      <w:lang w:eastAsia="es-CO"/>
                    </w:rPr>
                  </w:rPrChange>
                </w:rPr>
                <w:t>Valor unitario construcción</w:t>
              </w:r>
            </w:ins>
          </w:p>
        </w:tc>
        <w:tc>
          <w:tcPr>
            <w:tcW w:w="0" w:type="auto"/>
            <w:tcBorders>
              <w:top w:val="nil"/>
              <w:left w:val="nil"/>
              <w:bottom w:val="nil"/>
              <w:right w:val="single" w:sz="4" w:space="0" w:color="auto"/>
            </w:tcBorders>
            <w:shd w:val="clear" w:color="auto" w:fill="auto"/>
            <w:vAlign w:val="center"/>
            <w:hideMark/>
            <w:tcPrChange w:id="1591" w:author="Diana Gonzalez Garcia" w:date="2021-05-28T16:43:00Z">
              <w:tcPr>
                <w:tcW w:w="291" w:type="pct"/>
                <w:gridSpan w:val="2"/>
                <w:tcBorders>
                  <w:top w:val="nil"/>
                  <w:left w:val="nil"/>
                  <w:bottom w:val="nil"/>
                  <w:right w:val="single" w:sz="4" w:space="0" w:color="auto"/>
                </w:tcBorders>
                <w:shd w:val="clear" w:color="auto" w:fill="auto"/>
                <w:vAlign w:val="center"/>
                <w:hideMark/>
              </w:tcPr>
            </w:tcPrChange>
          </w:tcPr>
          <w:p w14:paraId="74C8D650" w14:textId="77777777" w:rsidR="004223AB" w:rsidRPr="004223AB" w:rsidRDefault="004223AB" w:rsidP="004223AB">
            <w:pPr>
              <w:spacing w:after="0" w:line="240" w:lineRule="auto"/>
              <w:jc w:val="center"/>
              <w:rPr>
                <w:ins w:id="1592" w:author="Diana Gonzalez Garcia" w:date="2021-05-28T16:34:00Z"/>
                <w:rFonts w:ascii="Calibri" w:hAnsi="Calibri" w:cs="Calibri"/>
                <w:color w:val="000000"/>
                <w:sz w:val="12"/>
                <w:szCs w:val="12"/>
                <w:lang w:eastAsia="es-CO"/>
                <w:rPrChange w:id="1593" w:author="Diana Gonzalez Garcia" w:date="2021-05-28T16:36:00Z">
                  <w:rPr>
                    <w:ins w:id="1594" w:author="Diana Gonzalez Garcia" w:date="2021-05-28T16:34:00Z"/>
                    <w:rFonts w:ascii="Calibri" w:hAnsi="Calibri" w:cs="Calibri"/>
                    <w:color w:val="000000"/>
                    <w:sz w:val="24"/>
                    <w:szCs w:val="24"/>
                    <w:lang w:eastAsia="es-CO"/>
                  </w:rPr>
                </w:rPrChange>
              </w:rPr>
            </w:pPr>
            <w:ins w:id="1595" w:author="Diana Gonzalez Garcia" w:date="2021-05-28T16:34:00Z">
              <w:r w:rsidRPr="004223AB">
                <w:rPr>
                  <w:rFonts w:ascii="Calibri" w:hAnsi="Calibri" w:cs="Calibri"/>
                  <w:color w:val="000000"/>
                  <w:sz w:val="12"/>
                  <w:szCs w:val="12"/>
                  <w:lang w:eastAsia="es-CO"/>
                  <w:rPrChange w:id="1596" w:author="Diana Gonzalez Garcia" w:date="2021-05-28T16:36:00Z">
                    <w:rPr>
                      <w:rFonts w:ascii="Calibri" w:hAnsi="Calibri" w:cs="Calibri"/>
                      <w:color w:val="000000"/>
                      <w:sz w:val="24"/>
                      <w:szCs w:val="24"/>
                      <w:lang w:eastAsia="es-CO"/>
                    </w:rPr>
                  </w:rPrChange>
                </w:rPr>
                <w:t>Puntaje</w:t>
              </w:r>
            </w:ins>
          </w:p>
        </w:tc>
        <w:tc>
          <w:tcPr>
            <w:tcW w:w="0" w:type="auto"/>
            <w:vMerge w:val="restart"/>
            <w:tcBorders>
              <w:top w:val="nil"/>
              <w:left w:val="nil"/>
              <w:bottom w:val="single" w:sz="4" w:space="0" w:color="auto"/>
              <w:right w:val="nil"/>
            </w:tcBorders>
            <w:shd w:val="clear" w:color="auto" w:fill="auto"/>
            <w:vAlign w:val="center"/>
            <w:hideMark/>
            <w:tcPrChange w:id="1597" w:author="Diana Gonzalez Garcia" w:date="2021-05-28T16:43:00Z">
              <w:tcPr>
                <w:tcW w:w="242" w:type="pct"/>
                <w:gridSpan w:val="2"/>
                <w:vMerge w:val="restart"/>
                <w:tcBorders>
                  <w:top w:val="nil"/>
                  <w:left w:val="nil"/>
                  <w:bottom w:val="single" w:sz="4" w:space="0" w:color="auto"/>
                  <w:right w:val="nil"/>
                </w:tcBorders>
                <w:shd w:val="clear" w:color="auto" w:fill="auto"/>
                <w:vAlign w:val="center"/>
                <w:hideMark/>
              </w:tcPr>
            </w:tcPrChange>
          </w:tcPr>
          <w:p w14:paraId="57D2C441" w14:textId="77777777" w:rsidR="004223AB" w:rsidRPr="004223AB" w:rsidRDefault="004223AB" w:rsidP="004223AB">
            <w:pPr>
              <w:spacing w:after="0" w:line="240" w:lineRule="auto"/>
              <w:jc w:val="center"/>
              <w:rPr>
                <w:ins w:id="1598" w:author="Diana Gonzalez Garcia" w:date="2021-05-28T16:34:00Z"/>
                <w:rFonts w:ascii="Calibri" w:hAnsi="Calibri" w:cs="Calibri"/>
                <w:color w:val="000000"/>
                <w:sz w:val="12"/>
                <w:szCs w:val="12"/>
                <w:lang w:eastAsia="es-CO"/>
                <w:rPrChange w:id="1599" w:author="Diana Gonzalez Garcia" w:date="2021-05-28T16:36:00Z">
                  <w:rPr>
                    <w:ins w:id="1600" w:author="Diana Gonzalez Garcia" w:date="2021-05-28T16:34:00Z"/>
                    <w:rFonts w:ascii="Calibri" w:hAnsi="Calibri" w:cs="Calibri"/>
                    <w:color w:val="000000"/>
                    <w:sz w:val="24"/>
                    <w:szCs w:val="24"/>
                    <w:lang w:eastAsia="es-CO"/>
                  </w:rPr>
                </w:rPrChange>
              </w:rPr>
            </w:pPr>
            <w:proofErr w:type="spellStart"/>
            <w:ins w:id="1601" w:author="Diana Gonzalez Garcia" w:date="2021-05-28T16:34:00Z">
              <w:r w:rsidRPr="004223AB">
                <w:rPr>
                  <w:rFonts w:ascii="Calibri" w:hAnsi="Calibri" w:cs="Calibri"/>
                  <w:color w:val="000000"/>
                  <w:sz w:val="12"/>
                  <w:szCs w:val="12"/>
                  <w:lang w:eastAsia="es-CO"/>
                  <w:rPrChange w:id="1602" w:author="Diana Gonzalez Garcia" w:date="2021-05-28T16:36:00Z">
                    <w:rPr>
                      <w:rFonts w:ascii="Calibri" w:hAnsi="Calibri" w:cs="Calibri"/>
                      <w:color w:val="000000"/>
                      <w:sz w:val="24"/>
                      <w:szCs w:val="24"/>
                      <w:lang w:eastAsia="es-CO"/>
                    </w:rPr>
                  </w:rPrChange>
                </w:rPr>
                <w:t>SIIC</w:t>
              </w:r>
              <w:proofErr w:type="spellEnd"/>
            </w:ins>
          </w:p>
        </w:tc>
        <w:tc>
          <w:tcPr>
            <w:tcW w:w="0" w:type="auto"/>
            <w:tcBorders>
              <w:top w:val="nil"/>
              <w:left w:val="single" w:sz="4" w:space="0" w:color="auto"/>
              <w:bottom w:val="nil"/>
              <w:right w:val="single" w:sz="4" w:space="0" w:color="auto"/>
            </w:tcBorders>
            <w:shd w:val="clear" w:color="auto" w:fill="auto"/>
            <w:vAlign w:val="center"/>
            <w:hideMark/>
            <w:tcPrChange w:id="1603" w:author="Diana Gonzalez Garcia" w:date="2021-05-28T16:43:00Z">
              <w:tcPr>
                <w:tcW w:w="1418" w:type="pct"/>
                <w:tcBorders>
                  <w:top w:val="nil"/>
                  <w:left w:val="single" w:sz="4" w:space="0" w:color="auto"/>
                  <w:bottom w:val="nil"/>
                  <w:right w:val="single" w:sz="4" w:space="0" w:color="auto"/>
                </w:tcBorders>
                <w:shd w:val="clear" w:color="auto" w:fill="auto"/>
                <w:vAlign w:val="center"/>
                <w:hideMark/>
              </w:tcPr>
            </w:tcPrChange>
          </w:tcPr>
          <w:p w14:paraId="4BBFE1EE" w14:textId="77777777" w:rsidR="004223AB" w:rsidRPr="004223AB" w:rsidRDefault="004223AB" w:rsidP="004223AB">
            <w:pPr>
              <w:spacing w:after="0" w:line="240" w:lineRule="auto"/>
              <w:jc w:val="both"/>
              <w:rPr>
                <w:ins w:id="1604" w:author="Diana Gonzalez Garcia" w:date="2021-05-28T16:34:00Z"/>
                <w:rFonts w:ascii="Calibri" w:hAnsi="Calibri" w:cs="Calibri"/>
                <w:sz w:val="12"/>
                <w:szCs w:val="12"/>
                <w:lang w:eastAsia="es-CO"/>
                <w:rPrChange w:id="1605" w:author="Diana Gonzalez Garcia" w:date="2021-05-28T16:36:00Z">
                  <w:rPr>
                    <w:ins w:id="1606" w:author="Diana Gonzalez Garcia" w:date="2021-05-28T16:34:00Z"/>
                    <w:rFonts w:ascii="Calibri" w:hAnsi="Calibri" w:cs="Calibri"/>
                    <w:sz w:val="24"/>
                    <w:szCs w:val="24"/>
                    <w:lang w:eastAsia="es-CO"/>
                  </w:rPr>
                </w:rPrChange>
              </w:rPr>
            </w:pPr>
            <w:ins w:id="1607" w:author="Diana Gonzalez Garcia" w:date="2021-05-28T16:34:00Z">
              <w:r w:rsidRPr="004223AB">
                <w:rPr>
                  <w:rFonts w:ascii="Calibri" w:hAnsi="Calibri" w:cs="Calibri"/>
                  <w:sz w:val="12"/>
                  <w:szCs w:val="12"/>
                  <w:lang w:eastAsia="es-CO"/>
                  <w:rPrChange w:id="1608" w:author="Diana Gonzalez Garcia" w:date="2021-05-28T16:36:00Z">
                    <w:rPr>
                      <w:rFonts w:ascii="Calibri" w:hAnsi="Calibri" w:cs="Calibri"/>
                      <w:sz w:val="24"/>
                      <w:szCs w:val="24"/>
                      <w:lang w:eastAsia="es-CO"/>
                    </w:rPr>
                  </w:rPrChange>
                </w:rPr>
                <w:t>En el caso que se lleguen a presentar las combinaciones de usos (según reglas de asignación del método de liquidación), se deberá considerar las variables Puntaje, Edad, Tipo Residencial asociado de cada uso para calcular el valor unitario de construcción. Luego dicho valor se asignará a cada unidad construida.</w:t>
              </w:r>
            </w:ins>
          </w:p>
        </w:tc>
        <w:tc>
          <w:tcPr>
            <w:tcW w:w="0" w:type="auto"/>
            <w:tcBorders>
              <w:top w:val="nil"/>
              <w:left w:val="nil"/>
              <w:bottom w:val="single" w:sz="4" w:space="0" w:color="auto"/>
              <w:right w:val="single" w:sz="4" w:space="0" w:color="auto"/>
            </w:tcBorders>
            <w:shd w:val="clear" w:color="auto" w:fill="auto"/>
            <w:vAlign w:val="center"/>
            <w:hideMark/>
            <w:tcPrChange w:id="1609" w:author="Diana Gonzalez Garcia" w:date="2021-05-28T16:43:00Z">
              <w:tcPr>
                <w:tcW w:w="261" w:type="pct"/>
                <w:gridSpan w:val="2"/>
                <w:tcBorders>
                  <w:top w:val="nil"/>
                  <w:left w:val="nil"/>
                  <w:bottom w:val="single" w:sz="4" w:space="0" w:color="auto"/>
                  <w:right w:val="single" w:sz="4" w:space="0" w:color="auto"/>
                </w:tcBorders>
                <w:shd w:val="clear" w:color="auto" w:fill="auto"/>
                <w:vAlign w:val="center"/>
                <w:hideMark/>
              </w:tcPr>
            </w:tcPrChange>
          </w:tcPr>
          <w:p w14:paraId="1B4B4C04" w14:textId="77777777" w:rsidR="004223AB" w:rsidRPr="004223AB" w:rsidRDefault="004223AB" w:rsidP="004223AB">
            <w:pPr>
              <w:spacing w:after="0" w:line="240" w:lineRule="auto"/>
              <w:jc w:val="center"/>
              <w:rPr>
                <w:ins w:id="1610" w:author="Diana Gonzalez Garcia" w:date="2021-05-28T16:34:00Z"/>
                <w:rFonts w:ascii="Calibri" w:hAnsi="Calibri" w:cs="Calibri"/>
                <w:color w:val="000000"/>
                <w:sz w:val="12"/>
                <w:szCs w:val="12"/>
                <w:lang w:eastAsia="es-CO"/>
                <w:rPrChange w:id="1611" w:author="Diana Gonzalez Garcia" w:date="2021-05-28T16:36:00Z">
                  <w:rPr>
                    <w:ins w:id="1612" w:author="Diana Gonzalez Garcia" w:date="2021-05-28T16:34:00Z"/>
                    <w:rFonts w:ascii="Calibri" w:hAnsi="Calibri" w:cs="Calibri"/>
                    <w:color w:val="000000"/>
                    <w:sz w:val="24"/>
                    <w:szCs w:val="24"/>
                    <w:lang w:eastAsia="es-CO"/>
                  </w:rPr>
                </w:rPrChange>
              </w:rPr>
            </w:pPr>
            <w:ins w:id="1613" w:author="Diana Gonzalez Garcia" w:date="2021-05-28T16:34:00Z">
              <w:r w:rsidRPr="004223AB">
                <w:rPr>
                  <w:rFonts w:ascii="Calibri" w:hAnsi="Calibri" w:cs="Calibri"/>
                  <w:color w:val="000000"/>
                  <w:sz w:val="12"/>
                  <w:szCs w:val="12"/>
                  <w:lang w:eastAsia="es-CO"/>
                  <w:rPrChange w:id="1614" w:author="Diana Gonzalez Garcia" w:date="2021-05-28T16:36:00Z">
                    <w:rPr>
                      <w:rFonts w:ascii="Calibri" w:hAnsi="Calibri" w:cs="Calibri"/>
                      <w:color w:val="000000"/>
                      <w:sz w:val="24"/>
                      <w:szCs w:val="24"/>
                      <w:lang w:eastAsia="es-CO"/>
                    </w:rPr>
                  </w:rPrChange>
                </w:rPr>
                <w:t>T02_1</w:t>
              </w:r>
            </w:ins>
          </w:p>
        </w:tc>
        <w:tc>
          <w:tcPr>
            <w:tcW w:w="0" w:type="auto"/>
            <w:tcBorders>
              <w:top w:val="nil"/>
              <w:left w:val="nil"/>
              <w:bottom w:val="single" w:sz="4" w:space="0" w:color="auto"/>
              <w:right w:val="nil"/>
            </w:tcBorders>
            <w:shd w:val="clear" w:color="auto" w:fill="auto"/>
            <w:vAlign w:val="center"/>
            <w:hideMark/>
            <w:tcPrChange w:id="1615" w:author="Diana Gonzalez Garcia" w:date="2021-05-28T16:43:00Z">
              <w:tcPr>
                <w:tcW w:w="487" w:type="pct"/>
                <w:gridSpan w:val="2"/>
                <w:tcBorders>
                  <w:top w:val="nil"/>
                  <w:left w:val="nil"/>
                  <w:bottom w:val="single" w:sz="4" w:space="0" w:color="auto"/>
                  <w:right w:val="nil"/>
                </w:tcBorders>
                <w:shd w:val="clear" w:color="auto" w:fill="auto"/>
                <w:vAlign w:val="center"/>
                <w:hideMark/>
              </w:tcPr>
            </w:tcPrChange>
          </w:tcPr>
          <w:p w14:paraId="32B00627" w14:textId="77777777" w:rsidR="004223AB" w:rsidRPr="004223AB" w:rsidRDefault="004223AB" w:rsidP="004223AB">
            <w:pPr>
              <w:spacing w:after="0" w:line="240" w:lineRule="auto"/>
              <w:jc w:val="center"/>
              <w:rPr>
                <w:ins w:id="1616" w:author="Diana Gonzalez Garcia" w:date="2021-05-28T16:34:00Z"/>
                <w:rFonts w:ascii="Calibri" w:hAnsi="Calibri" w:cs="Calibri"/>
                <w:color w:val="FF0000"/>
                <w:sz w:val="12"/>
                <w:szCs w:val="12"/>
                <w:lang w:eastAsia="es-CO"/>
                <w:rPrChange w:id="1617" w:author="Diana Gonzalez Garcia" w:date="2021-05-28T16:36:00Z">
                  <w:rPr>
                    <w:ins w:id="1618" w:author="Diana Gonzalez Garcia" w:date="2021-05-28T16:34:00Z"/>
                    <w:rFonts w:ascii="Calibri" w:hAnsi="Calibri" w:cs="Calibri"/>
                    <w:color w:val="FF0000"/>
                    <w:sz w:val="24"/>
                    <w:szCs w:val="24"/>
                    <w:lang w:eastAsia="es-CO"/>
                  </w:rPr>
                </w:rPrChange>
              </w:rPr>
            </w:pPr>
            <w:ins w:id="1619" w:author="Diana Gonzalez Garcia" w:date="2021-05-28T16:34:00Z">
              <w:r w:rsidRPr="004223AB">
                <w:rPr>
                  <w:rFonts w:ascii="Calibri" w:hAnsi="Calibri" w:cs="Calibri"/>
                  <w:color w:val="FF0000"/>
                  <w:sz w:val="12"/>
                  <w:szCs w:val="12"/>
                  <w:lang w:eastAsia="es-CO"/>
                  <w:rPrChange w:id="1620" w:author="Diana Gonzalez Garcia" w:date="2021-05-28T16:36:00Z">
                    <w:rPr>
                      <w:rFonts w:ascii="Calibri" w:hAnsi="Calibri" w:cs="Calibri"/>
                      <w:color w:val="FF0000"/>
                      <w:sz w:val="24"/>
                      <w:szCs w:val="24"/>
                      <w:lang w:eastAsia="es-CO"/>
                    </w:rPr>
                  </w:rPrChange>
                </w:rPr>
                <w:t> </w:t>
              </w:r>
            </w:ins>
          </w:p>
        </w:tc>
        <w:tc>
          <w:tcPr>
            <w:tcW w:w="1158" w:type="dxa"/>
            <w:tcBorders>
              <w:top w:val="nil"/>
              <w:left w:val="single" w:sz="4" w:space="0" w:color="auto"/>
              <w:bottom w:val="single" w:sz="4" w:space="0" w:color="auto"/>
              <w:right w:val="single" w:sz="4" w:space="0" w:color="auto"/>
            </w:tcBorders>
            <w:shd w:val="clear" w:color="auto" w:fill="auto"/>
            <w:vAlign w:val="center"/>
            <w:hideMark/>
            <w:tcPrChange w:id="1621" w:author="Diana Gonzalez Garcia" w:date="2021-05-28T16:43:00Z">
              <w:tcPr>
                <w:tcW w:w="985" w:type="pct"/>
                <w:gridSpan w:val="2"/>
                <w:tcBorders>
                  <w:top w:val="nil"/>
                  <w:left w:val="single" w:sz="4" w:space="0" w:color="auto"/>
                  <w:bottom w:val="single" w:sz="4" w:space="0" w:color="auto"/>
                  <w:right w:val="single" w:sz="4" w:space="0" w:color="auto"/>
                </w:tcBorders>
                <w:shd w:val="clear" w:color="auto" w:fill="auto"/>
                <w:vAlign w:val="center"/>
                <w:hideMark/>
              </w:tcPr>
            </w:tcPrChange>
          </w:tcPr>
          <w:p w14:paraId="25E8D1B3" w14:textId="77777777" w:rsidR="004223AB" w:rsidRPr="004223AB" w:rsidRDefault="004223AB" w:rsidP="004223AB">
            <w:pPr>
              <w:spacing w:after="0" w:line="240" w:lineRule="auto"/>
              <w:rPr>
                <w:ins w:id="1622" w:author="Diana Gonzalez Garcia" w:date="2021-05-28T16:34:00Z"/>
                <w:rFonts w:ascii="Calibri" w:hAnsi="Calibri" w:cs="Calibri"/>
                <w:color w:val="000000"/>
                <w:sz w:val="12"/>
                <w:szCs w:val="12"/>
                <w:lang w:eastAsia="es-CO"/>
                <w:rPrChange w:id="1623" w:author="Diana Gonzalez Garcia" w:date="2021-05-28T16:36:00Z">
                  <w:rPr>
                    <w:ins w:id="1624" w:author="Diana Gonzalez Garcia" w:date="2021-05-28T16:34:00Z"/>
                    <w:rFonts w:ascii="Calibri" w:hAnsi="Calibri" w:cs="Calibri"/>
                    <w:color w:val="000000"/>
                    <w:sz w:val="24"/>
                    <w:szCs w:val="24"/>
                    <w:lang w:eastAsia="es-CO"/>
                  </w:rPr>
                </w:rPrChange>
              </w:rPr>
            </w:pPr>
            <w:ins w:id="1625" w:author="Diana Gonzalez Garcia" w:date="2021-05-28T16:34:00Z">
              <w:r w:rsidRPr="004223AB">
                <w:rPr>
                  <w:rFonts w:ascii="Calibri" w:hAnsi="Calibri" w:cs="Calibri"/>
                  <w:color w:val="000000"/>
                  <w:sz w:val="12"/>
                  <w:szCs w:val="12"/>
                  <w:lang w:eastAsia="es-CO"/>
                  <w:rPrChange w:id="1626" w:author="Diana Gonzalez Garcia" w:date="2021-05-28T16:36:00Z">
                    <w:rPr>
                      <w:rFonts w:ascii="Calibri" w:hAnsi="Calibri" w:cs="Calibri"/>
                      <w:color w:val="000000"/>
                      <w:sz w:val="24"/>
                      <w:szCs w:val="24"/>
                      <w:lang w:eastAsia="es-CO"/>
                    </w:rPr>
                  </w:rPrChange>
                </w:rPr>
                <w:t>Atributo de manzana 1,2,3</w:t>
              </w:r>
            </w:ins>
          </w:p>
        </w:tc>
      </w:tr>
      <w:tr w:rsidR="004223AB" w:rsidRPr="004223AB" w14:paraId="6A1CC5F8" w14:textId="77777777" w:rsidTr="00D203B1">
        <w:tblPrEx>
          <w:tblPrExChange w:id="1627" w:author="Diana Gonzalez Garcia" w:date="2021-05-28T16:43:00Z">
            <w:tblPrEx>
              <w:tblW w:w="5000" w:type="pct"/>
              <w:tblInd w:w="0" w:type="dxa"/>
            </w:tblPrEx>
          </w:tblPrExChange>
        </w:tblPrEx>
        <w:trPr>
          <w:trHeight w:val="20"/>
          <w:ins w:id="1628" w:author="Diana Gonzalez Garcia" w:date="2021-05-28T16:34:00Z"/>
          <w:trPrChange w:id="1629" w:author="Diana Gonzalez Garcia" w:date="2021-05-28T16:43:00Z">
            <w:trPr>
              <w:gridBefore w:val="2"/>
              <w:gridAfter w:val="0"/>
              <w:trHeight w:val="930"/>
            </w:trPr>
          </w:trPrChange>
        </w:trPr>
        <w:tc>
          <w:tcPr>
            <w:tcW w:w="0" w:type="auto"/>
            <w:vMerge/>
            <w:tcBorders>
              <w:top w:val="nil"/>
              <w:left w:val="single" w:sz="4" w:space="0" w:color="auto"/>
              <w:bottom w:val="single" w:sz="4" w:space="0" w:color="auto"/>
              <w:right w:val="single" w:sz="4" w:space="0" w:color="auto"/>
            </w:tcBorders>
            <w:vAlign w:val="center"/>
            <w:hideMark/>
            <w:tcPrChange w:id="1630" w:author="Diana Gonzalez Garcia" w:date="2021-05-28T16:43:00Z">
              <w:tcPr>
                <w:tcW w:w="318" w:type="pct"/>
                <w:gridSpan w:val="2"/>
                <w:vMerge/>
                <w:tcBorders>
                  <w:top w:val="nil"/>
                  <w:left w:val="single" w:sz="4" w:space="0" w:color="auto"/>
                  <w:bottom w:val="single" w:sz="4" w:space="0" w:color="auto"/>
                  <w:right w:val="single" w:sz="4" w:space="0" w:color="auto"/>
                </w:tcBorders>
                <w:vAlign w:val="center"/>
                <w:hideMark/>
              </w:tcPr>
            </w:tcPrChange>
          </w:tcPr>
          <w:p w14:paraId="6C02E753" w14:textId="77777777" w:rsidR="004223AB" w:rsidRPr="004223AB" w:rsidRDefault="004223AB" w:rsidP="004223AB">
            <w:pPr>
              <w:spacing w:after="0" w:line="240" w:lineRule="auto"/>
              <w:rPr>
                <w:ins w:id="1631" w:author="Diana Gonzalez Garcia" w:date="2021-05-28T16:34:00Z"/>
                <w:rFonts w:ascii="Calibri" w:hAnsi="Calibri" w:cs="Calibri"/>
                <w:color w:val="000000"/>
                <w:sz w:val="12"/>
                <w:szCs w:val="12"/>
                <w:lang w:eastAsia="es-CO"/>
                <w:rPrChange w:id="1632" w:author="Diana Gonzalez Garcia" w:date="2021-05-28T16:36:00Z">
                  <w:rPr>
                    <w:ins w:id="1633"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1634" w:author="Diana Gonzalez Garcia" w:date="2021-05-28T16:43:00Z">
              <w:tcPr>
                <w:tcW w:w="317" w:type="pct"/>
                <w:vMerge/>
                <w:tcBorders>
                  <w:top w:val="nil"/>
                  <w:left w:val="single" w:sz="4" w:space="0" w:color="auto"/>
                  <w:bottom w:val="single" w:sz="4" w:space="0" w:color="auto"/>
                  <w:right w:val="single" w:sz="4" w:space="0" w:color="auto"/>
                </w:tcBorders>
                <w:vAlign w:val="center"/>
                <w:hideMark/>
              </w:tcPr>
            </w:tcPrChange>
          </w:tcPr>
          <w:p w14:paraId="46715510" w14:textId="77777777" w:rsidR="004223AB" w:rsidRPr="004223AB" w:rsidRDefault="004223AB" w:rsidP="004223AB">
            <w:pPr>
              <w:spacing w:after="0" w:line="240" w:lineRule="auto"/>
              <w:rPr>
                <w:ins w:id="1635" w:author="Diana Gonzalez Garcia" w:date="2021-05-28T16:34:00Z"/>
                <w:rFonts w:ascii="Calibri" w:hAnsi="Calibri" w:cs="Calibri"/>
                <w:color w:val="000000"/>
                <w:sz w:val="12"/>
                <w:szCs w:val="12"/>
                <w:lang w:eastAsia="es-CO"/>
                <w:rPrChange w:id="1636" w:author="Diana Gonzalez Garcia" w:date="2021-05-28T16:36:00Z">
                  <w:rPr>
                    <w:ins w:id="1637"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1638" w:author="Diana Gonzalez Garcia" w:date="2021-05-28T16:43:00Z">
              <w:tcPr>
                <w:tcW w:w="330" w:type="pct"/>
                <w:gridSpan w:val="2"/>
                <w:vMerge/>
                <w:tcBorders>
                  <w:top w:val="nil"/>
                  <w:left w:val="single" w:sz="4" w:space="0" w:color="auto"/>
                  <w:bottom w:val="single" w:sz="4" w:space="0" w:color="auto"/>
                  <w:right w:val="single" w:sz="4" w:space="0" w:color="auto"/>
                </w:tcBorders>
                <w:vAlign w:val="center"/>
                <w:hideMark/>
              </w:tcPr>
            </w:tcPrChange>
          </w:tcPr>
          <w:p w14:paraId="04D90EAC" w14:textId="77777777" w:rsidR="004223AB" w:rsidRPr="004223AB" w:rsidRDefault="004223AB" w:rsidP="004223AB">
            <w:pPr>
              <w:spacing w:after="0" w:line="240" w:lineRule="auto"/>
              <w:rPr>
                <w:ins w:id="1639" w:author="Diana Gonzalez Garcia" w:date="2021-05-28T16:34:00Z"/>
                <w:rFonts w:ascii="Calibri" w:hAnsi="Calibri" w:cs="Calibri"/>
                <w:color w:val="000000"/>
                <w:sz w:val="12"/>
                <w:szCs w:val="12"/>
                <w:lang w:eastAsia="es-CO"/>
                <w:rPrChange w:id="1640" w:author="Diana Gonzalez Garcia" w:date="2021-05-28T16:36:00Z">
                  <w:rPr>
                    <w:ins w:id="1641" w:author="Diana Gonzalez Garcia" w:date="2021-05-28T16:34:00Z"/>
                    <w:rFonts w:ascii="Calibri" w:hAnsi="Calibri" w:cs="Calibri"/>
                    <w:color w:val="000000"/>
                    <w:sz w:val="24"/>
                    <w:szCs w:val="24"/>
                    <w:lang w:eastAsia="es-CO"/>
                  </w:rPr>
                </w:rPrChange>
              </w:rPr>
            </w:pPr>
          </w:p>
        </w:tc>
        <w:tc>
          <w:tcPr>
            <w:tcW w:w="0" w:type="auto"/>
            <w:tcBorders>
              <w:top w:val="nil"/>
              <w:left w:val="nil"/>
              <w:bottom w:val="nil"/>
              <w:right w:val="nil"/>
            </w:tcBorders>
            <w:shd w:val="clear" w:color="auto" w:fill="auto"/>
            <w:noWrap/>
            <w:vAlign w:val="bottom"/>
            <w:hideMark/>
            <w:tcPrChange w:id="1642" w:author="Diana Gonzalez Garcia" w:date="2021-05-28T16:43:00Z">
              <w:tcPr>
                <w:tcW w:w="352" w:type="pct"/>
                <w:gridSpan w:val="2"/>
                <w:tcBorders>
                  <w:top w:val="nil"/>
                  <w:left w:val="nil"/>
                  <w:bottom w:val="nil"/>
                  <w:right w:val="nil"/>
                </w:tcBorders>
                <w:shd w:val="clear" w:color="auto" w:fill="auto"/>
                <w:noWrap/>
                <w:vAlign w:val="bottom"/>
                <w:hideMark/>
              </w:tcPr>
            </w:tcPrChange>
          </w:tcPr>
          <w:p w14:paraId="16149762" w14:textId="77777777" w:rsidR="004223AB" w:rsidRPr="004223AB" w:rsidRDefault="004223AB" w:rsidP="004223AB">
            <w:pPr>
              <w:spacing w:after="0" w:line="240" w:lineRule="auto"/>
              <w:rPr>
                <w:ins w:id="1643" w:author="Diana Gonzalez Garcia" w:date="2021-05-28T16:34:00Z"/>
                <w:rFonts w:ascii="Calibri" w:hAnsi="Calibri" w:cs="Calibri"/>
                <w:color w:val="000000"/>
                <w:sz w:val="12"/>
                <w:szCs w:val="12"/>
                <w:lang w:eastAsia="es-CO"/>
                <w:rPrChange w:id="1644" w:author="Diana Gonzalez Garcia" w:date="2021-05-28T16:36:00Z">
                  <w:rPr>
                    <w:ins w:id="1645" w:author="Diana Gonzalez Garcia" w:date="2021-05-28T16:34:00Z"/>
                    <w:rFonts w:ascii="Calibri" w:hAnsi="Calibri" w:cs="Calibri"/>
                    <w:color w:val="000000"/>
                    <w:sz w:val="24"/>
                    <w:szCs w:val="24"/>
                    <w:lang w:eastAsia="es-CO"/>
                  </w:rPr>
                </w:rPrChange>
              </w:rPr>
            </w:pPr>
          </w:p>
        </w:tc>
        <w:tc>
          <w:tcPr>
            <w:tcW w:w="0" w:type="auto"/>
            <w:tcBorders>
              <w:top w:val="nil"/>
              <w:left w:val="single" w:sz="4" w:space="0" w:color="auto"/>
              <w:bottom w:val="nil"/>
              <w:right w:val="single" w:sz="4" w:space="0" w:color="auto"/>
            </w:tcBorders>
            <w:shd w:val="clear" w:color="auto" w:fill="auto"/>
            <w:vAlign w:val="center"/>
            <w:hideMark/>
            <w:tcPrChange w:id="1646" w:author="Diana Gonzalez Garcia" w:date="2021-05-28T16:43:00Z">
              <w:tcPr>
                <w:tcW w:w="291" w:type="pct"/>
                <w:gridSpan w:val="2"/>
                <w:tcBorders>
                  <w:top w:val="nil"/>
                  <w:left w:val="single" w:sz="4" w:space="0" w:color="auto"/>
                  <w:bottom w:val="nil"/>
                  <w:right w:val="single" w:sz="4" w:space="0" w:color="auto"/>
                </w:tcBorders>
                <w:shd w:val="clear" w:color="auto" w:fill="auto"/>
                <w:vAlign w:val="center"/>
                <w:hideMark/>
              </w:tcPr>
            </w:tcPrChange>
          </w:tcPr>
          <w:p w14:paraId="2F00353D" w14:textId="77777777" w:rsidR="004223AB" w:rsidRPr="004223AB" w:rsidRDefault="004223AB" w:rsidP="004223AB">
            <w:pPr>
              <w:spacing w:after="0" w:line="240" w:lineRule="auto"/>
              <w:jc w:val="center"/>
              <w:rPr>
                <w:ins w:id="1647" w:author="Diana Gonzalez Garcia" w:date="2021-05-28T16:34:00Z"/>
                <w:rFonts w:ascii="Calibri" w:hAnsi="Calibri" w:cs="Calibri"/>
                <w:color w:val="000000"/>
                <w:sz w:val="12"/>
                <w:szCs w:val="12"/>
                <w:lang w:eastAsia="es-CO"/>
                <w:rPrChange w:id="1648" w:author="Diana Gonzalez Garcia" w:date="2021-05-28T16:36:00Z">
                  <w:rPr>
                    <w:ins w:id="1649" w:author="Diana Gonzalez Garcia" w:date="2021-05-28T16:34:00Z"/>
                    <w:rFonts w:ascii="Calibri" w:hAnsi="Calibri" w:cs="Calibri"/>
                    <w:color w:val="000000"/>
                    <w:sz w:val="24"/>
                    <w:szCs w:val="24"/>
                    <w:lang w:eastAsia="es-CO"/>
                  </w:rPr>
                </w:rPrChange>
              </w:rPr>
            </w:pPr>
            <w:ins w:id="1650" w:author="Diana Gonzalez Garcia" w:date="2021-05-28T16:34:00Z">
              <w:r w:rsidRPr="004223AB">
                <w:rPr>
                  <w:rFonts w:ascii="Calibri" w:hAnsi="Calibri" w:cs="Calibri"/>
                  <w:color w:val="000000"/>
                  <w:sz w:val="12"/>
                  <w:szCs w:val="12"/>
                  <w:lang w:eastAsia="es-CO"/>
                  <w:rPrChange w:id="1651" w:author="Diana Gonzalez Garcia" w:date="2021-05-28T16:36:00Z">
                    <w:rPr>
                      <w:rFonts w:ascii="Calibri" w:hAnsi="Calibri" w:cs="Calibri"/>
                      <w:color w:val="000000"/>
                      <w:sz w:val="24"/>
                      <w:szCs w:val="24"/>
                      <w:lang w:eastAsia="es-CO"/>
                    </w:rPr>
                  </w:rPrChange>
                </w:rPr>
                <w:t>y</w:t>
              </w:r>
            </w:ins>
          </w:p>
        </w:tc>
        <w:tc>
          <w:tcPr>
            <w:tcW w:w="0" w:type="auto"/>
            <w:vMerge/>
            <w:tcBorders>
              <w:top w:val="nil"/>
              <w:left w:val="nil"/>
              <w:bottom w:val="single" w:sz="4" w:space="0" w:color="auto"/>
              <w:right w:val="nil"/>
            </w:tcBorders>
            <w:vAlign w:val="center"/>
            <w:hideMark/>
            <w:tcPrChange w:id="1652" w:author="Diana Gonzalez Garcia" w:date="2021-05-28T16:43:00Z">
              <w:tcPr>
                <w:tcW w:w="242" w:type="pct"/>
                <w:gridSpan w:val="2"/>
                <w:vMerge/>
                <w:tcBorders>
                  <w:top w:val="nil"/>
                  <w:left w:val="nil"/>
                  <w:bottom w:val="single" w:sz="4" w:space="0" w:color="auto"/>
                  <w:right w:val="nil"/>
                </w:tcBorders>
                <w:vAlign w:val="center"/>
                <w:hideMark/>
              </w:tcPr>
            </w:tcPrChange>
          </w:tcPr>
          <w:p w14:paraId="36072633" w14:textId="77777777" w:rsidR="004223AB" w:rsidRPr="004223AB" w:rsidRDefault="004223AB" w:rsidP="004223AB">
            <w:pPr>
              <w:spacing w:after="0" w:line="240" w:lineRule="auto"/>
              <w:rPr>
                <w:ins w:id="1653" w:author="Diana Gonzalez Garcia" w:date="2021-05-28T16:34:00Z"/>
                <w:rFonts w:ascii="Calibri" w:hAnsi="Calibri" w:cs="Calibri"/>
                <w:color w:val="000000"/>
                <w:sz w:val="12"/>
                <w:szCs w:val="12"/>
                <w:lang w:eastAsia="es-CO"/>
                <w:rPrChange w:id="1654" w:author="Diana Gonzalez Garcia" w:date="2021-05-28T16:36:00Z">
                  <w:rPr>
                    <w:ins w:id="1655" w:author="Diana Gonzalez Garcia" w:date="2021-05-28T16:34:00Z"/>
                    <w:rFonts w:ascii="Calibri" w:hAnsi="Calibri" w:cs="Calibri"/>
                    <w:color w:val="000000"/>
                    <w:sz w:val="24"/>
                    <w:szCs w:val="24"/>
                    <w:lang w:eastAsia="es-CO"/>
                  </w:rPr>
                </w:rPrChange>
              </w:rPr>
            </w:pPr>
          </w:p>
        </w:tc>
        <w:tc>
          <w:tcPr>
            <w:tcW w:w="0" w:type="auto"/>
            <w:tcBorders>
              <w:top w:val="nil"/>
              <w:left w:val="single" w:sz="4" w:space="0" w:color="auto"/>
              <w:bottom w:val="nil"/>
              <w:right w:val="single" w:sz="4" w:space="0" w:color="auto"/>
            </w:tcBorders>
            <w:shd w:val="clear" w:color="auto" w:fill="auto"/>
            <w:vAlign w:val="center"/>
            <w:hideMark/>
            <w:tcPrChange w:id="1656" w:author="Diana Gonzalez Garcia" w:date="2021-05-28T16:43:00Z">
              <w:tcPr>
                <w:tcW w:w="1418" w:type="pct"/>
                <w:tcBorders>
                  <w:top w:val="nil"/>
                  <w:left w:val="single" w:sz="4" w:space="0" w:color="auto"/>
                  <w:bottom w:val="nil"/>
                  <w:right w:val="single" w:sz="4" w:space="0" w:color="auto"/>
                </w:tcBorders>
                <w:shd w:val="clear" w:color="auto" w:fill="auto"/>
                <w:vAlign w:val="center"/>
                <w:hideMark/>
              </w:tcPr>
            </w:tcPrChange>
          </w:tcPr>
          <w:p w14:paraId="4B513F7A" w14:textId="3AFD5022" w:rsidR="004223AB" w:rsidRPr="004223AB" w:rsidRDefault="004223AB" w:rsidP="004223AB">
            <w:pPr>
              <w:spacing w:after="0" w:line="240" w:lineRule="auto"/>
              <w:jc w:val="both"/>
              <w:rPr>
                <w:ins w:id="1657" w:author="Diana Gonzalez Garcia" w:date="2021-05-28T16:34:00Z"/>
                <w:rFonts w:ascii="Calibri" w:hAnsi="Calibri" w:cs="Calibri"/>
                <w:color w:val="000000"/>
                <w:sz w:val="12"/>
                <w:szCs w:val="12"/>
                <w:lang w:eastAsia="es-CO"/>
                <w:rPrChange w:id="1658" w:author="Diana Gonzalez Garcia" w:date="2021-05-28T16:36:00Z">
                  <w:rPr>
                    <w:ins w:id="1659" w:author="Diana Gonzalez Garcia" w:date="2021-05-28T16:34:00Z"/>
                    <w:rFonts w:ascii="Calibri" w:hAnsi="Calibri" w:cs="Calibri"/>
                    <w:color w:val="000000"/>
                    <w:sz w:val="24"/>
                    <w:szCs w:val="24"/>
                    <w:lang w:eastAsia="es-CO"/>
                  </w:rPr>
                </w:rPrChange>
              </w:rPr>
            </w:pPr>
            <w:ins w:id="1660" w:author="Diana Gonzalez Garcia" w:date="2021-05-28T16:34:00Z">
              <w:r w:rsidRPr="004223AB">
                <w:rPr>
                  <w:rFonts w:ascii="Calibri" w:hAnsi="Calibri" w:cs="Calibri"/>
                  <w:color w:val="000000"/>
                  <w:sz w:val="12"/>
                  <w:szCs w:val="12"/>
                  <w:lang w:eastAsia="es-CO"/>
                  <w:rPrChange w:id="1661" w:author="Diana Gonzalez Garcia" w:date="2021-05-28T16:36:00Z">
                    <w:rPr>
                      <w:rFonts w:ascii="Calibri" w:hAnsi="Calibri" w:cs="Calibri"/>
                      <w:color w:val="000000"/>
                      <w:sz w:val="24"/>
                      <w:szCs w:val="24"/>
                      <w:lang w:eastAsia="es-CO"/>
                    </w:rPr>
                  </w:rPrChange>
                </w:rPr>
                <w:t xml:space="preserve">Para predios con edades superiores a 100 </w:t>
              </w:r>
            </w:ins>
            <w:ins w:id="1662" w:author="Diana Gonzalez Garcia" w:date="2021-05-28T16:39:00Z">
              <w:r w:rsidRPr="004223AB">
                <w:rPr>
                  <w:rFonts w:ascii="Calibri" w:hAnsi="Calibri" w:cs="Calibri"/>
                  <w:color w:val="000000"/>
                  <w:sz w:val="12"/>
                  <w:szCs w:val="12"/>
                  <w:lang w:eastAsia="es-CO"/>
                  <w:rPrChange w:id="1663" w:author="Diana Gonzalez Garcia" w:date="2021-05-28T16:36:00Z">
                    <w:rPr>
                      <w:rFonts w:ascii="Calibri" w:hAnsi="Calibri" w:cs="Calibri"/>
                      <w:color w:val="000000"/>
                      <w:sz w:val="12"/>
                      <w:szCs w:val="12"/>
                      <w:lang w:eastAsia="es-CO"/>
                    </w:rPr>
                  </w:rPrChange>
                </w:rPr>
                <w:t>años, la</w:t>
              </w:r>
            </w:ins>
            <w:ins w:id="1664" w:author="Diana Gonzalez Garcia" w:date="2021-05-28T16:34:00Z">
              <w:r w:rsidRPr="004223AB">
                <w:rPr>
                  <w:rFonts w:ascii="Calibri" w:hAnsi="Calibri" w:cs="Calibri"/>
                  <w:color w:val="000000"/>
                  <w:sz w:val="12"/>
                  <w:szCs w:val="12"/>
                  <w:lang w:eastAsia="es-CO"/>
                  <w:rPrChange w:id="1665" w:author="Diana Gonzalez Garcia" w:date="2021-05-28T16:36:00Z">
                    <w:rPr>
                      <w:rFonts w:ascii="Calibri" w:hAnsi="Calibri" w:cs="Calibri"/>
                      <w:color w:val="000000"/>
                      <w:sz w:val="24"/>
                      <w:szCs w:val="24"/>
                      <w:lang w:eastAsia="es-CO"/>
                    </w:rPr>
                  </w:rPrChange>
                </w:rPr>
                <w:t xml:space="preserve"> variable modelo es avalúo especial.</w:t>
              </w:r>
            </w:ins>
          </w:p>
        </w:tc>
        <w:tc>
          <w:tcPr>
            <w:tcW w:w="0" w:type="auto"/>
            <w:tcBorders>
              <w:top w:val="nil"/>
              <w:left w:val="nil"/>
              <w:bottom w:val="single" w:sz="4" w:space="0" w:color="auto"/>
              <w:right w:val="single" w:sz="4" w:space="0" w:color="auto"/>
            </w:tcBorders>
            <w:shd w:val="clear" w:color="auto" w:fill="auto"/>
            <w:vAlign w:val="center"/>
            <w:hideMark/>
            <w:tcPrChange w:id="1666" w:author="Diana Gonzalez Garcia" w:date="2021-05-28T16:43:00Z">
              <w:tcPr>
                <w:tcW w:w="261" w:type="pct"/>
                <w:gridSpan w:val="2"/>
                <w:tcBorders>
                  <w:top w:val="nil"/>
                  <w:left w:val="nil"/>
                  <w:bottom w:val="single" w:sz="4" w:space="0" w:color="auto"/>
                  <w:right w:val="single" w:sz="4" w:space="0" w:color="auto"/>
                </w:tcBorders>
                <w:shd w:val="clear" w:color="auto" w:fill="auto"/>
                <w:vAlign w:val="center"/>
                <w:hideMark/>
              </w:tcPr>
            </w:tcPrChange>
          </w:tcPr>
          <w:p w14:paraId="06FD1A11" w14:textId="77777777" w:rsidR="004223AB" w:rsidRPr="004223AB" w:rsidRDefault="004223AB" w:rsidP="004223AB">
            <w:pPr>
              <w:spacing w:after="0" w:line="240" w:lineRule="auto"/>
              <w:jc w:val="center"/>
              <w:rPr>
                <w:ins w:id="1667" w:author="Diana Gonzalez Garcia" w:date="2021-05-28T16:34:00Z"/>
                <w:rFonts w:ascii="Calibri" w:hAnsi="Calibri" w:cs="Calibri"/>
                <w:color w:val="000000"/>
                <w:sz w:val="12"/>
                <w:szCs w:val="12"/>
                <w:lang w:eastAsia="es-CO"/>
                <w:rPrChange w:id="1668" w:author="Diana Gonzalez Garcia" w:date="2021-05-28T16:36:00Z">
                  <w:rPr>
                    <w:ins w:id="1669" w:author="Diana Gonzalez Garcia" w:date="2021-05-28T16:34:00Z"/>
                    <w:rFonts w:ascii="Calibri" w:hAnsi="Calibri" w:cs="Calibri"/>
                    <w:color w:val="000000"/>
                    <w:sz w:val="24"/>
                    <w:szCs w:val="24"/>
                    <w:lang w:eastAsia="es-CO"/>
                  </w:rPr>
                </w:rPrChange>
              </w:rPr>
            </w:pPr>
            <w:ins w:id="1670" w:author="Diana Gonzalez Garcia" w:date="2021-05-28T16:34:00Z">
              <w:r w:rsidRPr="004223AB">
                <w:rPr>
                  <w:rFonts w:ascii="Calibri" w:hAnsi="Calibri" w:cs="Calibri"/>
                  <w:color w:val="000000"/>
                  <w:sz w:val="12"/>
                  <w:szCs w:val="12"/>
                  <w:lang w:eastAsia="es-CO"/>
                  <w:rPrChange w:id="1671" w:author="Diana Gonzalez Garcia" w:date="2021-05-28T16:36:00Z">
                    <w:rPr>
                      <w:rFonts w:ascii="Calibri" w:hAnsi="Calibri" w:cs="Calibri"/>
                      <w:color w:val="000000"/>
                      <w:sz w:val="24"/>
                      <w:szCs w:val="24"/>
                      <w:lang w:eastAsia="es-CO"/>
                    </w:rPr>
                  </w:rPrChange>
                </w:rPr>
                <w:t>T02_2</w:t>
              </w:r>
            </w:ins>
          </w:p>
        </w:tc>
        <w:tc>
          <w:tcPr>
            <w:tcW w:w="0" w:type="auto"/>
            <w:tcBorders>
              <w:top w:val="nil"/>
              <w:left w:val="nil"/>
              <w:bottom w:val="single" w:sz="4" w:space="0" w:color="auto"/>
              <w:right w:val="nil"/>
            </w:tcBorders>
            <w:shd w:val="clear" w:color="auto" w:fill="auto"/>
            <w:vAlign w:val="center"/>
            <w:hideMark/>
            <w:tcPrChange w:id="1672" w:author="Diana Gonzalez Garcia" w:date="2021-05-28T16:43:00Z">
              <w:tcPr>
                <w:tcW w:w="487" w:type="pct"/>
                <w:gridSpan w:val="2"/>
                <w:tcBorders>
                  <w:top w:val="nil"/>
                  <w:left w:val="nil"/>
                  <w:bottom w:val="single" w:sz="4" w:space="0" w:color="auto"/>
                  <w:right w:val="nil"/>
                </w:tcBorders>
                <w:shd w:val="clear" w:color="auto" w:fill="auto"/>
                <w:vAlign w:val="center"/>
                <w:hideMark/>
              </w:tcPr>
            </w:tcPrChange>
          </w:tcPr>
          <w:p w14:paraId="36DDC37C" w14:textId="77777777" w:rsidR="004223AB" w:rsidRPr="004223AB" w:rsidRDefault="004223AB" w:rsidP="004223AB">
            <w:pPr>
              <w:spacing w:after="0" w:line="240" w:lineRule="auto"/>
              <w:jc w:val="center"/>
              <w:rPr>
                <w:ins w:id="1673" w:author="Diana Gonzalez Garcia" w:date="2021-05-28T16:34:00Z"/>
                <w:rFonts w:ascii="Calibri" w:hAnsi="Calibri" w:cs="Calibri"/>
                <w:color w:val="FF0000"/>
                <w:sz w:val="12"/>
                <w:szCs w:val="12"/>
                <w:lang w:eastAsia="es-CO"/>
                <w:rPrChange w:id="1674" w:author="Diana Gonzalez Garcia" w:date="2021-05-28T16:36:00Z">
                  <w:rPr>
                    <w:ins w:id="1675" w:author="Diana Gonzalez Garcia" w:date="2021-05-28T16:34:00Z"/>
                    <w:rFonts w:ascii="Calibri" w:hAnsi="Calibri" w:cs="Calibri"/>
                    <w:color w:val="FF0000"/>
                    <w:sz w:val="24"/>
                    <w:szCs w:val="24"/>
                    <w:lang w:eastAsia="es-CO"/>
                  </w:rPr>
                </w:rPrChange>
              </w:rPr>
            </w:pPr>
            <w:ins w:id="1676" w:author="Diana Gonzalez Garcia" w:date="2021-05-28T16:34:00Z">
              <w:r w:rsidRPr="004223AB">
                <w:rPr>
                  <w:rFonts w:ascii="Calibri" w:hAnsi="Calibri" w:cs="Calibri"/>
                  <w:color w:val="FF0000"/>
                  <w:sz w:val="12"/>
                  <w:szCs w:val="12"/>
                  <w:lang w:eastAsia="es-CO"/>
                  <w:rPrChange w:id="1677" w:author="Diana Gonzalez Garcia" w:date="2021-05-28T16:36:00Z">
                    <w:rPr>
                      <w:rFonts w:ascii="Calibri" w:hAnsi="Calibri" w:cs="Calibri"/>
                      <w:color w:val="FF0000"/>
                      <w:sz w:val="24"/>
                      <w:szCs w:val="24"/>
                      <w:lang w:eastAsia="es-CO"/>
                    </w:rPr>
                  </w:rPrChange>
                </w:rPr>
                <w:t> </w:t>
              </w:r>
            </w:ins>
          </w:p>
        </w:tc>
        <w:tc>
          <w:tcPr>
            <w:tcW w:w="1158" w:type="dxa"/>
            <w:tcBorders>
              <w:top w:val="nil"/>
              <w:left w:val="single" w:sz="4" w:space="0" w:color="auto"/>
              <w:bottom w:val="single" w:sz="4" w:space="0" w:color="auto"/>
              <w:right w:val="single" w:sz="4" w:space="0" w:color="auto"/>
            </w:tcBorders>
            <w:shd w:val="clear" w:color="auto" w:fill="auto"/>
            <w:vAlign w:val="center"/>
            <w:hideMark/>
            <w:tcPrChange w:id="1678" w:author="Diana Gonzalez Garcia" w:date="2021-05-28T16:43:00Z">
              <w:tcPr>
                <w:tcW w:w="985" w:type="pct"/>
                <w:gridSpan w:val="2"/>
                <w:tcBorders>
                  <w:top w:val="nil"/>
                  <w:left w:val="single" w:sz="4" w:space="0" w:color="auto"/>
                  <w:bottom w:val="single" w:sz="4" w:space="0" w:color="auto"/>
                  <w:right w:val="single" w:sz="4" w:space="0" w:color="auto"/>
                </w:tcBorders>
                <w:shd w:val="clear" w:color="auto" w:fill="auto"/>
                <w:vAlign w:val="center"/>
                <w:hideMark/>
              </w:tcPr>
            </w:tcPrChange>
          </w:tcPr>
          <w:p w14:paraId="74A1468F" w14:textId="77777777" w:rsidR="004223AB" w:rsidRPr="004223AB" w:rsidRDefault="004223AB" w:rsidP="004223AB">
            <w:pPr>
              <w:spacing w:after="0" w:line="240" w:lineRule="auto"/>
              <w:rPr>
                <w:ins w:id="1679" w:author="Diana Gonzalez Garcia" w:date="2021-05-28T16:34:00Z"/>
                <w:rFonts w:ascii="Calibri" w:hAnsi="Calibri" w:cs="Calibri"/>
                <w:color w:val="000000"/>
                <w:sz w:val="12"/>
                <w:szCs w:val="12"/>
                <w:lang w:eastAsia="es-CO"/>
                <w:rPrChange w:id="1680" w:author="Diana Gonzalez Garcia" w:date="2021-05-28T16:36:00Z">
                  <w:rPr>
                    <w:ins w:id="1681" w:author="Diana Gonzalez Garcia" w:date="2021-05-28T16:34:00Z"/>
                    <w:rFonts w:ascii="Calibri" w:hAnsi="Calibri" w:cs="Calibri"/>
                    <w:color w:val="000000"/>
                    <w:sz w:val="24"/>
                    <w:szCs w:val="24"/>
                    <w:lang w:eastAsia="es-CO"/>
                  </w:rPr>
                </w:rPrChange>
              </w:rPr>
            </w:pPr>
            <w:ins w:id="1682" w:author="Diana Gonzalez Garcia" w:date="2021-05-28T16:34:00Z">
              <w:r w:rsidRPr="004223AB">
                <w:rPr>
                  <w:rFonts w:ascii="Calibri" w:hAnsi="Calibri" w:cs="Calibri"/>
                  <w:color w:val="000000"/>
                  <w:sz w:val="12"/>
                  <w:szCs w:val="12"/>
                  <w:lang w:eastAsia="es-CO"/>
                  <w:rPrChange w:id="1683" w:author="Diana Gonzalez Garcia" w:date="2021-05-28T16:36:00Z">
                    <w:rPr>
                      <w:rFonts w:ascii="Calibri" w:hAnsi="Calibri" w:cs="Calibri"/>
                      <w:color w:val="000000"/>
                      <w:sz w:val="24"/>
                      <w:szCs w:val="24"/>
                      <w:lang w:eastAsia="es-CO"/>
                    </w:rPr>
                  </w:rPrChange>
                </w:rPr>
                <w:t>Atributo de manzana 4,5,8</w:t>
              </w:r>
            </w:ins>
          </w:p>
        </w:tc>
      </w:tr>
      <w:tr w:rsidR="004223AB" w:rsidRPr="004223AB" w14:paraId="117699AB" w14:textId="77777777" w:rsidTr="00D203B1">
        <w:tblPrEx>
          <w:tblPrExChange w:id="1684" w:author="Diana Gonzalez Garcia" w:date="2021-05-28T16:43:00Z">
            <w:tblPrEx>
              <w:tblW w:w="5000" w:type="pct"/>
              <w:tblInd w:w="0" w:type="dxa"/>
            </w:tblPrEx>
          </w:tblPrExChange>
        </w:tblPrEx>
        <w:trPr>
          <w:trHeight w:val="20"/>
          <w:ins w:id="1685" w:author="Diana Gonzalez Garcia" w:date="2021-05-28T16:34:00Z"/>
          <w:trPrChange w:id="1686" w:author="Diana Gonzalez Garcia" w:date="2021-05-28T16:43:00Z">
            <w:trPr>
              <w:gridBefore w:val="2"/>
              <w:gridAfter w:val="0"/>
              <w:trHeight w:val="930"/>
            </w:trPr>
          </w:trPrChange>
        </w:trPr>
        <w:tc>
          <w:tcPr>
            <w:tcW w:w="0" w:type="auto"/>
            <w:vMerge/>
            <w:tcBorders>
              <w:top w:val="nil"/>
              <w:left w:val="single" w:sz="4" w:space="0" w:color="auto"/>
              <w:bottom w:val="single" w:sz="4" w:space="0" w:color="auto"/>
              <w:right w:val="single" w:sz="4" w:space="0" w:color="auto"/>
            </w:tcBorders>
            <w:vAlign w:val="center"/>
            <w:hideMark/>
            <w:tcPrChange w:id="1687" w:author="Diana Gonzalez Garcia" w:date="2021-05-28T16:43:00Z">
              <w:tcPr>
                <w:tcW w:w="318" w:type="pct"/>
                <w:gridSpan w:val="2"/>
                <w:vMerge/>
                <w:tcBorders>
                  <w:top w:val="nil"/>
                  <w:left w:val="single" w:sz="4" w:space="0" w:color="auto"/>
                  <w:bottom w:val="single" w:sz="4" w:space="0" w:color="auto"/>
                  <w:right w:val="single" w:sz="4" w:space="0" w:color="auto"/>
                </w:tcBorders>
                <w:vAlign w:val="center"/>
                <w:hideMark/>
              </w:tcPr>
            </w:tcPrChange>
          </w:tcPr>
          <w:p w14:paraId="6CE3BC31" w14:textId="77777777" w:rsidR="004223AB" w:rsidRPr="004223AB" w:rsidRDefault="004223AB" w:rsidP="004223AB">
            <w:pPr>
              <w:spacing w:after="0" w:line="240" w:lineRule="auto"/>
              <w:rPr>
                <w:ins w:id="1688" w:author="Diana Gonzalez Garcia" w:date="2021-05-28T16:34:00Z"/>
                <w:rFonts w:ascii="Calibri" w:hAnsi="Calibri" w:cs="Calibri"/>
                <w:color w:val="000000"/>
                <w:sz w:val="12"/>
                <w:szCs w:val="12"/>
                <w:lang w:eastAsia="es-CO"/>
                <w:rPrChange w:id="1689" w:author="Diana Gonzalez Garcia" w:date="2021-05-28T16:36:00Z">
                  <w:rPr>
                    <w:ins w:id="1690"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1691" w:author="Diana Gonzalez Garcia" w:date="2021-05-28T16:43:00Z">
              <w:tcPr>
                <w:tcW w:w="317" w:type="pct"/>
                <w:vMerge/>
                <w:tcBorders>
                  <w:top w:val="nil"/>
                  <w:left w:val="single" w:sz="4" w:space="0" w:color="auto"/>
                  <w:bottom w:val="single" w:sz="4" w:space="0" w:color="auto"/>
                  <w:right w:val="single" w:sz="4" w:space="0" w:color="auto"/>
                </w:tcBorders>
                <w:vAlign w:val="center"/>
                <w:hideMark/>
              </w:tcPr>
            </w:tcPrChange>
          </w:tcPr>
          <w:p w14:paraId="77B7A2BA" w14:textId="77777777" w:rsidR="004223AB" w:rsidRPr="004223AB" w:rsidRDefault="004223AB" w:rsidP="004223AB">
            <w:pPr>
              <w:spacing w:after="0" w:line="240" w:lineRule="auto"/>
              <w:rPr>
                <w:ins w:id="1692" w:author="Diana Gonzalez Garcia" w:date="2021-05-28T16:34:00Z"/>
                <w:rFonts w:ascii="Calibri" w:hAnsi="Calibri" w:cs="Calibri"/>
                <w:color w:val="000000"/>
                <w:sz w:val="12"/>
                <w:szCs w:val="12"/>
                <w:lang w:eastAsia="es-CO"/>
                <w:rPrChange w:id="1693" w:author="Diana Gonzalez Garcia" w:date="2021-05-28T16:36:00Z">
                  <w:rPr>
                    <w:ins w:id="1694"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1695" w:author="Diana Gonzalez Garcia" w:date="2021-05-28T16:43:00Z">
              <w:tcPr>
                <w:tcW w:w="330" w:type="pct"/>
                <w:gridSpan w:val="2"/>
                <w:vMerge/>
                <w:tcBorders>
                  <w:top w:val="nil"/>
                  <w:left w:val="single" w:sz="4" w:space="0" w:color="auto"/>
                  <w:bottom w:val="single" w:sz="4" w:space="0" w:color="auto"/>
                  <w:right w:val="single" w:sz="4" w:space="0" w:color="auto"/>
                </w:tcBorders>
                <w:vAlign w:val="center"/>
                <w:hideMark/>
              </w:tcPr>
            </w:tcPrChange>
          </w:tcPr>
          <w:p w14:paraId="5AEAAE62" w14:textId="77777777" w:rsidR="004223AB" w:rsidRPr="004223AB" w:rsidRDefault="004223AB" w:rsidP="004223AB">
            <w:pPr>
              <w:spacing w:after="0" w:line="240" w:lineRule="auto"/>
              <w:rPr>
                <w:ins w:id="1696" w:author="Diana Gonzalez Garcia" w:date="2021-05-28T16:34:00Z"/>
                <w:rFonts w:ascii="Calibri" w:hAnsi="Calibri" w:cs="Calibri"/>
                <w:color w:val="000000"/>
                <w:sz w:val="12"/>
                <w:szCs w:val="12"/>
                <w:lang w:eastAsia="es-CO"/>
                <w:rPrChange w:id="1697" w:author="Diana Gonzalez Garcia" w:date="2021-05-28T16:36:00Z">
                  <w:rPr>
                    <w:ins w:id="1698" w:author="Diana Gonzalez Garcia" w:date="2021-05-28T16:34:00Z"/>
                    <w:rFonts w:ascii="Calibri" w:hAnsi="Calibri" w:cs="Calibri"/>
                    <w:color w:val="000000"/>
                    <w:sz w:val="24"/>
                    <w:szCs w:val="24"/>
                    <w:lang w:eastAsia="es-CO"/>
                  </w:rPr>
                </w:rPrChange>
              </w:rPr>
            </w:pPr>
          </w:p>
        </w:tc>
        <w:tc>
          <w:tcPr>
            <w:tcW w:w="0" w:type="auto"/>
            <w:tcBorders>
              <w:top w:val="nil"/>
              <w:left w:val="nil"/>
              <w:bottom w:val="nil"/>
              <w:right w:val="single" w:sz="4" w:space="0" w:color="auto"/>
            </w:tcBorders>
            <w:shd w:val="clear" w:color="auto" w:fill="auto"/>
            <w:vAlign w:val="center"/>
            <w:hideMark/>
            <w:tcPrChange w:id="1699" w:author="Diana Gonzalez Garcia" w:date="2021-05-28T16:43:00Z">
              <w:tcPr>
                <w:tcW w:w="352" w:type="pct"/>
                <w:gridSpan w:val="2"/>
                <w:tcBorders>
                  <w:top w:val="nil"/>
                  <w:left w:val="nil"/>
                  <w:bottom w:val="nil"/>
                  <w:right w:val="single" w:sz="4" w:space="0" w:color="auto"/>
                </w:tcBorders>
                <w:shd w:val="clear" w:color="auto" w:fill="auto"/>
                <w:vAlign w:val="center"/>
                <w:hideMark/>
              </w:tcPr>
            </w:tcPrChange>
          </w:tcPr>
          <w:p w14:paraId="7830C655" w14:textId="77777777" w:rsidR="004223AB" w:rsidRPr="004223AB" w:rsidRDefault="004223AB" w:rsidP="004223AB">
            <w:pPr>
              <w:spacing w:after="0" w:line="240" w:lineRule="auto"/>
              <w:jc w:val="center"/>
              <w:rPr>
                <w:ins w:id="1700" w:author="Diana Gonzalez Garcia" w:date="2021-05-28T16:34:00Z"/>
                <w:rFonts w:ascii="Calibri" w:hAnsi="Calibri" w:cs="Calibri"/>
                <w:color w:val="000000"/>
                <w:sz w:val="12"/>
                <w:szCs w:val="12"/>
                <w:lang w:eastAsia="es-CO"/>
                <w:rPrChange w:id="1701" w:author="Diana Gonzalez Garcia" w:date="2021-05-28T16:36:00Z">
                  <w:rPr>
                    <w:ins w:id="1702" w:author="Diana Gonzalez Garcia" w:date="2021-05-28T16:34:00Z"/>
                    <w:rFonts w:ascii="Calibri" w:hAnsi="Calibri" w:cs="Calibri"/>
                    <w:color w:val="000000"/>
                    <w:sz w:val="24"/>
                    <w:szCs w:val="24"/>
                    <w:lang w:eastAsia="es-CO"/>
                  </w:rPr>
                </w:rPrChange>
              </w:rPr>
            </w:pPr>
            <w:ins w:id="1703" w:author="Diana Gonzalez Garcia" w:date="2021-05-28T16:34:00Z">
              <w:r w:rsidRPr="004223AB">
                <w:rPr>
                  <w:rFonts w:ascii="Calibri" w:hAnsi="Calibri" w:cs="Calibri"/>
                  <w:color w:val="000000"/>
                  <w:sz w:val="12"/>
                  <w:szCs w:val="12"/>
                  <w:lang w:eastAsia="es-CO"/>
                  <w:rPrChange w:id="1704" w:author="Diana Gonzalez Garcia" w:date="2021-05-28T16:36:00Z">
                    <w:rPr>
                      <w:rFonts w:ascii="Calibri" w:hAnsi="Calibri" w:cs="Calibri"/>
                      <w:color w:val="000000"/>
                      <w:sz w:val="24"/>
                      <w:szCs w:val="24"/>
                      <w:lang w:eastAsia="es-CO"/>
                    </w:rPr>
                  </w:rPrChange>
                </w:rPr>
                <w:t>($ / m2)</w:t>
              </w:r>
            </w:ins>
          </w:p>
        </w:tc>
        <w:tc>
          <w:tcPr>
            <w:tcW w:w="0" w:type="auto"/>
            <w:tcBorders>
              <w:top w:val="nil"/>
              <w:left w:val="nil"/>
              <w:bottom w:val="nil"/>
              <w:right w:val="single" w:sz="4" w:space="0" w:color="auto"/>
            </w:tcBorders>
            <w:shd w:val="clear" w:color="auto" w:fill="auto"/>
            <w:vAlign w:val="center"/>
            <w:hideMark/>
            <w:tcPrChange w:id="1705" w:author="Diana Gonzalez Garcia" w:date="2021-05-28T16:43:00Z">
              <w:tcPr>
                <w:tcW w:w="291" w:type="pct"/>
                <w:gridSpan w:val="2"/>
                <w:tcBorders>
                  <w:top w:val="nil"/>
                  <w:left w:val="nil"/>
                  <w:bottom w:val="nil"/>
                  <w:right w:val="single" w:sz="4" w:space="0" w:color="auto"/>
                </w:tcBorders>
                <w:shd w:val="clear" w:color="auto" w:fill="auto"/>
                <w:vAlign w:val="center"/>
                <w:hideMark/>
              </w:tcPr>
            </w:tcPrChange>
          </w:tcPr>
          <w:p w14:paraId="023597D4" w14:textId="77777777" w:rsidR="004223AB" w:rsidRPr="004223AB" w:rsidRDefault="004223AB" w:rsidP="004223AB">
            <w:pPr>
              <w:spacing w:after="0" w:line="240" w:lineRule="auto"/>
              <w:jc w:val="center"/>
              <w:rPr>
                <w:ins w:id="1706" w:author="Diana Gonzalez Garcia" w:date="2021-05-28T16:34:00Z"/>
                <w:rFonts w:ascii="Calibri" w:hAnsi="Calibri" w:cs="Calibri"/>
                <w:color w:val="000000"/>
                <w:sz w:val="12"/>
                <w:szCs w:val="12"/>
                <w:lang w:eastAsia="es-CO"/>
                <w:rPrChange w:id="1707" w:author="Diana Gonzalez Garcia" w:date="2021-05-28T16:36:00Z">
                  <w:rPr>
                    <w:ins w:id="1708" w:author="Diana Gonzalez Garcia" w:date="2021-05-28T16:34:00Z"/>
                    <w:rFonts w:ascii="Calibri" w:hAnsi="Calibri" w:cs="Calibri"/>
                    <w:color w:val="000000"/>
                    <w:sz w:val="24"/>
                    <w:szCs w:val="24"/>
                    <w:lang w:eastAsia="es-CO"/>
                  </w:rPr>
                </w:rPrChange>
              </w:rPr>
            </w:pPr>
            <w:ins w:id="1709" w:author="Diana Gonzalez Garcia" w:date="2021-05-28T16:34:00Z">
              <w:r w:rsidRPr="004223AB">
                <w:rPr>
                  <w:rFonts w:ascii="Calibri" w:hAnsi="Calibri" w:cs="Calibri"/>
                  <w:color w:val="000000"/>
                  <w:sz w:val="12"/>
                  <w:szCs w:val="12"/>
                  <w:lang w:eastAsia="es-CO"/>
                  <w:rPrChange w:id="1710" w:author="Diana Gonzalez Garcia" w:date="2021-05-28T16:36:00Z">
                    <w:rPr>
                      <w:rFonts w:ascii="Calibri" w:hAnsi="Calibri" w:cs="Calibri"/>
                      <w:color w:val="000000"/>
                      <w:sz w:val="24"/>
                      <w:szCs w:val="24"/>
                      <w:lang w:eastAsia="es-CO"/>
                    </w:rPr>
                  </w:rPrChange>
                </w:rPr>
                <w:t> </w:t>
              </w:r>
            </w:ins>
          </w:p>
        </w:tc>
        <w:tc>
          <w:tcPr>
            <w:tcW w:w="0" w:type="auto"/>
            <w:vMerge/>
            <w:tcBorders>
              <w:top w:val="nil"/>
              <w:left w:val="nil"/>
              <w:bottom w:val="single" w:sz="4" w:space="0" w:color="auto"/>
              <w:right w:val="nil"/>
            </w:tcBorders>
            <w:vAlign w:val="center"/>
            <w:hideMark/>
            <w:tcPrChange w:id="1711" w:author="Diana Gonzalez Garcia" w:date="2021-05-28T16:43:00Z">
              <w:tcPr>
                <w:tcW w:w="242" w:type="pct"/>
                <w:gridSpan w:val="2"/>
                <w:vMerge/>
                <w:tcBorders>
                  <w:top w:val="nil"/>
                  <w:left w:val="nil"/>
                  <w:bottom w:val="single" w:sz="4" w:space="0" w:color="auto"/>
                  <w:right w:val="nil"/>
                </w:tcBorders>
                <w:vAlign w:val="center"/>
                <w:hideMark/>
              </w:tcPr>
            </w:tcPrChange>
          </w:tcPr>
          <w:p w14:paraId="5D0E57B0" w14:textId="77777777" w:rsidR="004223AB" w:rsidRPr="004223AB" w:rsidRDefault="004223AB" w:rsidP="004223AB">
            <w:pPr>
              <w:spacing w:after="0" w:line="240" w:lineRule="auto"/>
              <w:rPr>
                <w:ins w:id="1712" w:author="Diana Gonzalez Garcia" w:date="2021-05-28T16:34:00Z"/>
                <w:rFonts w:ascii="Calibri" w:hAnsi="Calibri" w:cs="Calibri"/>
                <w:color w:val="000000"/>
                <w:sz w:val="12"/>
                <w:szCs w:val="12"/>
                <w:lang w:eastAsia="es-CO"/>
                <w:rPrChange w:id="1713" w:author="Diana Gonzalez Garcia" w:date="2021-05-28T16:36:00Z">
                  <w:rPr>
                    <w:ins w:id="1714" w:author="Diana Gonzalez Garcia" w:date="2021-05-28T16:34:00Z"/>
                    <w:rFonts w:ascii="Calibri" w:hAnsi="Calibri" w:cs="Calibri"/>
                    <w:color w:val="000000"/>
                    <w:sz w:val="24"/>
                    <w:szCs w:val="24"/>
                    <w:lang w:eastAsia="es-CO"/>
                  </w:rPr>
                </w:rPrChange>
              </w:rPr>
            </w:pPr>
          </w:p>
        </w:tc>
        <w:tc>
          <w:tcPr>
            <w:tcW w:w="0" w:type="auto"/>
            <w:tcBorders>
              <w:top w:val="nil"/>
              <w:left w:val="single" w:sz="4" w:space="0" w:color="auto"/>
              <w:bottom w:val="nil"/>
              <w:right w:val="single" w:sz="4" w:space="0" w:color="auto"/>
            </w:tcBorders>
            <w:shd w:val="clear" w:color="auto" w:fill="auto"/>
            <w:vAlign w:val="center"/>
            <w:hideMark/>
            <w:tcPrChange w:id="1715" w:author="Diana Gonzalez Garcia" w:date="2021-05-28T16:43:00Z">
              <w:tcPr>
                <w:tcW w:w="1418" w:type="pct"/>
                <w:tcBorders>
                  <w:top w:val="nil"/>
                  <w:left w:val="single" w:sz="4" w:space="0" w:color="auto"/>
                  <w:bottom w:val="nil"/>
                  <w:right w:val="single" w:sz="4" w:space="0" w:color="auto"/>
                </w:tcBorders>
                <w:shd w:val="clear" w:color="auto" w:fill="auto"/>
                <w:vAlign w:val="center"/>
                <w:hideMark/>
              </w:tcPr>
            </w:tcPrChange>
          </w:tcPr>
          <w:p w14:paraId="0A46D335" w14:textId="77777777" w:rsidR="004223AB" w:rsidRPr="004223AB" w:rsidRDefault="004223AB" w:rsidP="004223AB">
            <w:pPr>
              <w:spacing w:after="0" w:line="240" w:lineRule="auto"/>
              <w:jc w:val="both"/>
              <w:rPr>
                <w:ins w:id="1716" w:author="Diana Gonzalez Garcia" w:date="2021-05-28T16:34:00Z"/>
                <w:rFonts w:ascii="Calibri" w:hAnsi="Calibri" w:cs="Calibri"/>
                <w:color w:val="000000"/>
                <w:sz w:val="12"/>
                <w:szCs w:val="12"/>
                <w:lang w:eastAsia="es-CO"/>
                <w:rPrChange w:id="1717" w:author="Diana Gonzalez Garcia" w:date="2021-05-28T16:36:00Z">
                  <w:rPr>
                    <w:ins w:id="1718" w:author="Diana Gonzalez Garcia" w:date="2021-05-28T16:34:00Z"/>
                    <w:rFonts w:ascii="Calibri" w:hAnsi="Calibri" w:cs="Calibri"/>
                    <w:color w:val="000000"/>
                    <w:sz w:val="24"/>
                    <w:szCs w:val="24"/>
                    <w:lang w:eastAsia="es-CO"/>
                  </w:rPr>
                </w:rPrChange>
              </w:rPr>
            </w:pPr>
            <w:ins w:id="1719" w:author="Diana Gonzalez Garcia" w:date="2021-05-28T16:34:00Z">
              <w:r w:rsidRPr="004223AB">
                <w:rPr>
                  <w:rFonts w:ascii="Calibri" w:hAnsi="Calibri" w:cs="Calibri"/>
                  <w:color w:val="000000"/>
                  <w:sz w:val="12"/>
                  <w:szCs w:val="12"/>
                  <w:lang w:eastAsia="es-CO"/>
                  <w:rPrChange w:id="1720" w:author="Diana Gonzalez Garcia" w:date="2021-05-28T16:36:00Z">
                    <w:rPr>
                      <w:rFonts w:ascii="Calibri" w:hAnsi="Calibri" w:cs="Calibri"/>
                      <w:color w:val="000000"/>
                      <w:sz w:val="24"/>
                      <w:szCs w:val="24"/>
                      <w:lang w:eastAsia="es-CO"/>
                    </w:rPr>
                  </w:rPrChange>
                </w:rPr>
                <w:t> </w:t>
              </w:r>
            </w:ins>
          </w:p>
        </w:tc>
        <w:tc>
          <w:tcPr>
            <w:tcW w:w="0" w:type="auto"/>
            <w:tcBorders>
              <w:top w:val="nil"/>
              <w:left w:val="nil"/>
              <w:bottom w:val="single" w:sz="4" w:space="0" w:color="auto"/>
              <w:right w:val="single" w:sz="4" w:space="0" w:color="auto"/>
            </w:tcBorders>
            <w:shd w:val="clear" w:color="auto" w:fill="auto"/>
            <w:vAlign w:val="center"/>
            <w:hideMark/>
            <w:tcPrChange w:id="1721" w:author="Diana Gonzalez Garcia" w:date="2021-05-28T16:43:00Z">
              <w:tcPr>
                <w:tcW w:w="261" w:type="pct"/>
                <w:gridSpan w:val="2"/>
                <w:tcBorders>
                  <w:top w:val="nil"/>
                  <w:left w:val="nil"/>
                  <w:bottom w:val="single" w:sz="4" w:space="0" w:color="auto"/>
                  <w:right w:val="single" w:sz="4" w:space="0" w:color="auto"/>
                </w:tcBorders>
                <w:shd w:val="clear" w:color="auto" w:fill="auto"/>
                <w:vAlign w:val="center"/>
                <w:hideMark/>
              </w:tcPr>
            </w:tcPrChange>
          </w:tcPr>
          <w:p w14:paraId="5A2161AF" w14:textId="77777777" w:rsidR="004223AB" w:rsidRPr="004223AB" w:rsidRDefault="004223AB" w:rsidP="004223AB">
            <w:pPr>
              <w:spacing w:after="0" w:line="240" w:lineRule="auto"/>
              <w:jc w:val="center"/>
              <w:rPr>
                <w:ins w:id="1722" w:author="Diana Gonzalez Garcia" w:date="2021-05-28T16:34:00Z"/>
                <w:rFonts w:ascii="Calibri" w:hAnsi="Calibri" w:cs="Calibri"/>
                <w:color w:val="000000"/>
                <w:sz w:val="12"/>
                <w:szCs w:val="12"/>
                <w:lang w:eastAsia="es-CO"/>
                <w:rPrChange w:id="1723" w:author="Diana Gonzalez Garcia" w:date="2021-05-28T16:36:00Z">
                  <w:rPr>
                    <w:ins w:id="1724" w:author="Diana Gonzalez Garcia" w:date="2021-05-28T16:34:00Z"/>
                    <w:rFonts w:ascii="Calibri" w:hAnsi="Calibri" w:cs="Calibri"/>
                    <w:color w:val="000000"/>
                    <w:sz w:val="24"/>
                    <w:szCs w:val="24"/>
                    <w:lang w:eastAsia="es-CO"/>
                  </w:rPr>
                </w:rPrChange>
              </w:rPr>
            </w:pPr>
            <w:ins w:id="1725" w:author="Diana Gonzalez Garcia" w:date="2021-05-28T16:34:00Z">
              <w:r w:rsidRPr="004223AB">
                <w:rPr>
                  <w:rFonts w:ascii="Calibri" w:hAnsi="Calibri" w:cs="Calibri"/>
                  <w:color w:val="000000"/>
                  <w:sz w:val="12"/>
                  <w:szCs w:val="12"/>
                  <w:lang w:eastAsia="es-CO"/>
                  <w:rPrChange w:id="1726" w:author="Diana Gonzalez Garcia" w:date="2021-05-28T16:36:00Z">
                    <w:rPr>
                      <w:rFonts w:ascii="Calibri" w:hAnsi="Calibri" w:cs="Calibri"/>
                      <w:color w:val="000000"/>
                      <w:sz w:val="24"/>
                      <w:szCs w:val="24"/>
                      <w:lang w:eastAsia="es-CO"/>
                    </w:rPr>
                  </w:rPrChange>
                </w:rPr>
                <w:t>T02_3</w:t>
              </w:r>
            </w:ins>
          </w:p>
        </w:tc>
        <w:tc>
          <w:tcPr>
            <w:tcW w:w="0" w:type="auto"/>
            <w:tcBorders>
              <w:top w:val="nil"/>
              <w:left w:val="nil"/>
              <w:bottom w:val="single" w:sz="4" w:space="0" w:color="auto"/>
              <w:right w:val="nil"/>
            </w:tcBorders>
            <w:shd w:val="clear" w:color="auto" w:fill="auto"/>
            <w:vAlign w:val="center"/>
            <w:hideMark/>
            <w:tcPrChange w:id="1727" w:author="Diana Gonzalez Garcia" w:date="2021-05-28T16:43:00Z">
              <w:tcPr>
                <w:tcW w:w="487" w:type="pct"/>
                <w:gridSpan w:val="2"/>
                <w:tcBorders>
                  <w:top w:val="nil"/>
                  <w:left w:val="nil"/>
                  <w:bottom w:val="single" w:sz="4" w:space="0" w:color="auto"/>
                  <w:right w:val="nil"/>
                </w:tcBorders>
                <w:shd w:val="clear" w:color="auto" w:fill="auto"/>
                <w:vAlign w:val="center"/>
                <w:hideMark/>
              </w:tcPr>
            </w:tcPrChange>
          </w:tcPr>
          <w:p w14:paraId="4DAD50B6" w14:textId="77777777" w:rsidR="004223AB" w:rsidRPr="004223AB" w:rsidRDefault="004223AB" w:rsidP="004223AB">
            <w:pPr>
              <w:spacing w:after="0" w:line="240" w:lineRule="auto"/>
              <w:jc w:val="center"/>
              <w:rPr>
                <w:ins w:id="1728" w:author="Diana Gonzalez Garcia" w:date="2021-05-28T16:34:00Z"/>
                <w:rFonts w:ascii="Calibri" w:hAnsi="Calibri" w:cs="Calibri"/>
                <w:color w:val="FF0000"/>
                <w:sz w:val="12"/>
                <w:szCs w:val="12"/>
                <w:lang w:eastAsia="es-CO"/>
                <w:rPrChange w:id="1729" w:author="Diana Gonzalez Garcia" w:date="2021-05-28T16:36:00Z">
                  <w:rPr>
                    <w:ins w:id="1730" w:author="Diana Gonzalez Garcia" w:date="2021-05-28T16:34:00Z"/>
                    <w:rFonts w:ascii="Calibri" w:hAnsi="Calibri" w:cs="Calibri"/>
                    <w:color w:val="FF0000"/>
                    <w:sz w:val="24"/>
                    <w:szCs w:val="24"/>
                    <w:lang w:eastAsia="es-CO"/>
                  </w:rPr>
                </w:rPrChange>
              </w:rPr>
            </w:pPr>
            <w:ins w:id="1731" w:author="Diana Gonzalez Garcia" w:date="2021-05-28T16:34:00Z">
              <w:r w:rsidRPr="004223AB">
                <w:rPr>
                  <w:rFonts w:ascii="Calibri" w:hAnsi="Calibri" w:cs="Calibri"/>
                  <w:color w:val="FF0000"/>
                  <w:sz w:val="12"/>
                  <w:szCs w:val="12"/>
                  <w:lang w:eastAsia="es-CO"/>
                  <w:rPrChange w:id="1732" w:author="Diana Gonzalez Garcia" w:date="2021-05-28T16:36:00Z">
                    <w:rPr>
                      <w:rFonts w:ascii="Calibri" w:hAnsi="Calibri" w:cs="Calibri"/>
                      <w:color w:val="FF0000"/>
                      <w:sz w:val="24"/>
                      <w:szCs w:val="24"/>
                      <w:lang w:eastAsia="es-CO"/>
                    </w:rPr>
                  </w:rPrChange>
                </w:rPr>
                <w:t> </w:t>
              </w:r>
            </w:ins>
          </w:p>
        </w:tc>
        <w:tc>
          <w:tcPr>
            <w:tcW w:w="1158" w:type="dxa"/>
            <w:tcBorders>
              <w:top w:val="nil"/>
              <w:left w:val="single" w:sz="4" w:space="0" w:color="auto"/>
              <w:bottom w:val="single" w:sz="4" w:space="0" w:color="auto"/>
              <w:right w:val="single" w:sz="4" w:space="0" w:color="auto"/>
            </w:tcBorders>
            <w:shd w:val="clear" w:color="auto" w:fill="auto"/>
            <w:vAlign w:val="center"/>
            <w:hideMark/>
            <w:tcPrChange w:id="1733" w:author="Diana Gonzalez Garcia" w:date="2021-05-28T16:43:00Z">
              <w:tcPr>
                <w:tcW w:w="985" w:type="pct"/>
                <w:gridSpan w:val="2"/>
                <w:tcBorders>
                  <w:top w:val="nil"/>
                  <w:left w:val="single" w:sz="4" w:space="0" w:color="auto"/>
                  <w:bottom w:val="single" w:sz="4" w:space="0" w:color="auto"/>
                  <w:right w:val="single" w:sz="4" w:space="0" w:color="auto"/>
                </w:tcBorders>
                <w:shd w:val="clear" w:color="auto" w:fill="auto"/>
                <w:vAlign w:val="center"/>
                <w:hideMark/>
              </w:tcPr>
            </w:tcPrChange>
          </w:tcPr>
          <w:p w14:paraId="0CFE43AA" w14:textId="77777777" w:rsidR="004223AB" w:rsidRPr="004223AB" w:rsidRDefault="004223AB" w:rsidP="004223AB">
            <w:pPr>
              <w:spacing w:after="0" w:line="240" w:lineRule="auto"/>
              <w:rPr>
                <w:ins w:id="1734" w:author="Diana Gonzalez Garcia" w:date="2021-05-28T16:34:00Z"/>
                <w:rFonts w:ascii="Calibri" w:hAnsi="Calibri" w:cs="Calibri"/>
                <w:color w:val="000000"/>
                <w:sz w:val="12"/>
                <w:szCs w:val="12"/>
                <w:lang w:eastAsia="es-CO"/>
                <w:rPrChange w:id="1735" w:author="Diana Gonzalez Garcia" w:date="2021-05-28T16:36:00Z">
                  <w:rPr>
                    <w:ins w:id="1736" w:author="Diana Gonzalez Garcia" w:date="2021-05-28T16:34:00Z"/>
                    <w:rFonts w:ascii="Calibri" w:hAnsi="Calibri" w:cs="Calibri"/>
                    <w:color w:val="000000"/>
                    <w:sz w:val="24"/>
                    <w:szCs w:val="24"/>
                    <w:lang w:eastAsia="es-CO"/>
                  </w:rPr>
                </w:rPrChange>
              </w:rPr>
            </w:pPr>
            <w:ins w:id="1737" w:author="Diana Gonzalez Garcia" w:date="2021-05-28T16:34:00Z">
              <w:r w:rsidRPr="004223AB">
                <w:rPr>
                  <w:rFonts w:ascii="Calibri" w:hAnsi="Calibri" w:cs="Calibri"/>
                  <w:color w:val="000000"/>
                  <w:sz w:val="12"/>
                  <w:szCs w:val="12"/>
                  <w:lang w:eastAsia="es-CO"/>
                  <w:rPrChange w:id="1738" w:author="Diana Gonzalez Garcia" w:date="2021-05-28T16:36:00Z">
                    <w:rPr>
                      <w:rFonts w:ascii="Calibri" w:hAnsi="Calibri" w:cs="Calibri"/>
                      <w:color w:val="000000"/>
                      <w:sz w:val="24"/>
                      <w:szCs w:val="24"/>
                      <w:lang w:eastAsia="es-CO"/>
                    </w:rPr>
                  </w:rPrChange>
                </w:rPr>
                <w:t>Atributo de manzana 6</w:t>
              </w:r>
            </w:ins>
          </w:p>
        </w:tc>
      </w:tr>
      <w:tr w:rsidR="004223AB" w:rsidRPr="004223AB" w14:paraId="70AF66A6" w14:textId="77777777" w:rsidTr="00D203B1">
        <w:tblPrEx>
          <w:tblPrExChange w:id="1739" w:author="Diana Gonzalez Garcia" w:date="2021-05-28T16:43:00Z">
            <w:tblPrEx>
              <w:tblW w:w="5000" w:type="pct"/>
              <w:tblInd w:w="0" w:type="dxa"/>
            </w:tblPrEx>
          </w:tblPrExChange>
        </w:tblPrEx>
        <w:trPr>
          <w:trHeight w:val="20"/>
          <w:ins w:id="1740" w:author="Diana Gonzalez Garcia" w:date="2021-05-28T16:34:00Z"/>
          <w:trPrChange w:id="1741" w:author="Diana Gonzalez Garcia" w:date="2021-05-28T16:43:00Z">
            <w:trPr>
              <w:gridBefore w:val="2"/>
              <w:gridAfter w:val="0"/>
              <w:trHeight w:val="960"/>
            </w:trPr>
          </w:trPrChange>
        </w:trPr>
        <w:tc>
          <w:tcPr>
            <w:tcW w:w="0" w:type="auto"/>
            <w:vMerge/>
            <w:tcBorders>
              <w:top w:val="nil"/>
              <w:left w:val="single" w:sz="4" w:space="0" w:color="auto"/>
              <w:bottom w:val="single" w:sz="4" w:space="0" w:color="auto"/>
              <w:right w:val="single" w:sz="4" w:space="0" w:color="auto"/>
            </w:tcBorders>
            <w:vAlign w:val="center"/>
            <w:hideMark/>
            <w:tcPrChange w:id="1742" w:author="Diana Gonzalez Garcia" w:date="2021-05-28T16:43:00Z">
              <w:tcPr>
                <w:tcW w:w="318" w:type="pct"/>
                <w:gridSpan w:val="2"/>
                <w:vMerge/>
                <w:tcBorders>
                  <w:top w:val="nil"/>
                  <w:left w:val="single" w:sz="4" w:space="0" w:color="auto"/>
                  <w:bottom w:val="single" w:sz="4" w:space="0" w:color="auto"/>
                  <w:right w:val="single" w:sz="4" w:space="0" w:color="auto"/>
                </w:tcBorders>
                <w:vAlign w:val="center"/>
                <w:hideMark/>
              </w:tcPr>
            </w:tcPrChange>
          </w:tcPr>
          <w:p w14:paraId="0DF1DE7C" w14:textId="77777777" w:rsidR="004223AB" w:rsidRPr="004223AB" w:rsidRDefault="004223AB" w:rsidP="004223AB">
            <w:pPr>
              <w:spacing w:after="0" w:line="240" w:lineRule="auto"/>
              <w:rPr>
                <w:ins w:id="1743" w:author="Diana Gonzalez Garcia" w:date="2021-05-28T16:34:00Z"/>
                <w:rFonts w:ascii="Calibri" w:hAnsi="Calibri" w:cs="Calibri"/>
                <w:color w:val="000000"/>
                <w:sz w:val="12"/>
                <w:szCs w:val="12"/>
                <w:lang w:eastAsia="es-CO"/>
                <w:rPrChange w:id="1744" w:author="Diana Gonzalez Garcia" w:date="2021-05-28T16:36:00Z">
                  <w:rPr>
                    <w:ins w:id="1745"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1746" w:author="Diana Gonzalez Garcia" w:date="2021-05-28T16:43:00Z">
              <w:tcPr>
                <w:tcW w:w="317" w:type="pct"/>
                <w:vMerge/>
                <w:tcBorders>
                  <w:top w:val="nil"/>
                  <w:left w:val="single" w:sz="4" w:space="0" w:color="auto"/>
                  <w:bottom w:val="single" w:sz="4" w:space="0" w:color="auto"/>
                  <w:right w:val="single" w:sz="4" w:space="0" w:color="auto"/>
                </w:tcBorders>
                <w:vAlign w:val="center"/>
                <w:hideMark/>
              </w:tcPr>
            </w:tcPrChange>
          </w:tcPr>
          <w:p w14:paraId="12F0F8B7" w14:textId="77777777" w:rsidR="004223AB" w:rsidRPr="004223AB" w:rsidRDefault="004223AB" w:rsidP="004223AB">
            <w:pPr>
              <w:spacing w:after="0" w:line="240" w:lineRule="auto"/>
              <w:rPr>
                <w:ins w:id="1747" w:author="Diana Gonzalez Garcia" w:date="2021-05-28T16:34:00Z"/>
                <w:rFonts w:ascii="Calibri" w:hAnsi="Calibri" w:cs="Calibri"/>
                <w:color w:val="000000"/>
                <w:sz w:val="12"/>
                <w:szCs w:val="12"/>
                <w:lang w:eastAsia="es-CO"/>
                <w:rPrChange w:id="1748" w:author="Diana Gonzalez Garcia" w:date="2021-05-28T16:36:00Z">
                  <w:rPr>
                    <w:ins w:id="1749"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1750" w:author="Diana Gonzalez Garcia" w:date="2021-05-28T16:43:00Z">
              <w:tcPr>
                <w:tcW w:w="330" w:type="pct"/>
                <w:gridSpan w:val="2"/>
                <w:vMerge/>
                <w:tcBorders>
                  <w:top w:val="nil"/>
                  <w:left w:val="single" w:sz="4" w:space="0" w:color="auto"/>
                  <w:bottom w:val="single" w:sz="4" w:space="0" w:color="auto"/>
                  <w:right w:val="single" w:sz="4" w:space="0" w:color="auto"/>
                </w:tcBorders>
                <w:vAlign w:val="center"/>
                <w:hideMark/>
              </w:tcPr>
            </w:tcPrChange>
          </w:tcPr>
          <w:p w14:paraId="41824AC3" w14:textId="77777777" w:rsidR="004223AB" w:rsidRPr="004223AB" w:rsidRDefault="004223AB" w:rsidP="004223AB">
            <w:pPr>
              <w:spacing w:after="0" w:line="240" w:lineRule="auto"/>
              <w:rPr>
                <w:ins w:id="1751" w:author="Diana Gonzalez Garcia" w:date="2021-05-28T16:34:00Z"/>
                <w:rFonts w:ascii="Calibri" w:hAnsi="Calibri" w:cs="Calibri"/>
                <w:color w:val="000000"/>
                <w:sz w:val="12"/>
                <w:szCs w:val="12"/>
                <w:lang w:eastAsia="es-CO"/>
                <w:rPrChange w:id="1752" w:author="Diana Gonzalez Garcia" w:date="2021-05-28T16:36:00Z">
                  <w:rPr>
                    <w:ins w:id="1753" w:author="Diana Gonzalez Garcia" w:date="2021-05-28T16:34:00Z"/>
                    <w:rFonts w:ascii="Calibri" w:hAnsi="Calibri" w:cs="Calibri"/>
                    <w:color w:val="000000"/>
                    <w:sz w:val="24"/>
                    <w:szCs w:val="24"/>
                    <w:lang w:eastAsia="es-CO"/>
                  </w:rPr>
                </w:rPrChange>
              </w:rPr>
            </w:pPr>
          </w:p>
        </w:tc>
        <w:tc>
          <w:tcPr>
            <w:tcW w:w="0" w:type="auto"/>
            <w:tcBorders>
              <w:top w:val="nil"/>
              <w:left w:val="nil"/>
              <w:bottom w:val="single" w:sz="4" w:space="0" w:color="auto"/>
              <w:right w:val="single" w:sz="4" w:space="0" w:color="auto"/>
            </w:tcBorders>
            <w:shd w:val="clear" w:color="auto" w:fill="auto"/>
            <w:vAlign w:val="center"/>
            <w:hideMark/>
            <w:tcPrChange w:id="1754" w:author="Diana Gonzalez Garcia" w:date="2021-05-28T16:43:00Z">
              <w:tcPr>
                <w:tcW w:w="352" w:type="pct"/>
                <w:gridSpan w:val="2"/>
                <w:tcBorders>
                  <w:top w:val="nil"/>
                  <w:left w:val="nil"/>
                  <w:bottom w:val="single" w:sz="4" w:space="0" w:color="auto"/>
                  <w:right w:val="single" w:sz="4" w:space="0" w:color="auto"/>
                </w:tcBorders>
                <w:shd w:val="clear" w:color="auto" w:fill="auto"/>
                <w:vAlign w:val="center"/>
                <w:hideMark/>
              </w:tcPr>
            </w:tcPrChange>
          </w:tcPr>
          <w:p w14:paraId="3E7B0337" w14:textId="77777777" w:rsidR="004223AB" w:rsidRPr="004223AB" w:rsidRDefault="004223AB" w:rsidP="004223AB">
            <w:pPr>
              <w:spacing w:after="0" w:line="240" w:lineRule="auto"/>
              <w:rPr>
                <w:ins w:id="1755" w:author="Diana Gonzalez Garcia" w:date="2021-05-28T16:34:00Z"/>
                <w:rFonts w:ascii="Calibri" w:hAnsi="Calibri" w:cs="Calibri"/>
                <w:color w:val="000000"/>
                <w:sz w:val="12"/>
                <w:szCs w:val="12"/>
                <w:lang w:eastAsia="es-CO"/>
                <w:rPrChange w:id="1756" w:author="Diana Gonzalez Garcia" w:date="2021-05-28T16:36:00Z">
                  <w:rPr>
                    <w:ins w:id="1757" w:author="Diana Gonzalez Garcia" w:date="2021-05-28T16:34:00Z"/>
                    <w:rFonts w:ascii="Calibri" w:hAnsi="Calibri" w:cs="Calibri"/>
                    <w:color w:val="000000"/>
                    <w:sz w:val="24"/>
                    <w:szCs w:val="24"/>
                    <w:lang w:eastAsia="es-CO"/>
                  </w:rPr>
                </w:rPrChange>
              </w:rPr>
            </w:pPr>
            <w:ins w:id="1758" w:author="Diana Gonzalez Garcia" w:date="2021-05-28T16:34:00Z">
              <w:r w:rsidRPr="004223AB">
                <w:rPr>
                  <w:rFonts w:ascii="Calibri" w:hAnsi="Calibri" w:cs="Calibri"/>
                  <w:color w:val="000000"/>
                  <w:sz w:val="12"/>
                  <w:szCs w:val="12"/>
                  <w:lang w:eastAsia="es-CO"/>
                  <w:rPrChange w:id="1759" w:author="Diana Gonzalez Garcia" w:date="2021-05-28T16:36:00Z">
                    <w:rPr>
                      <w:rFonts w:ascii="Calibri" w:hAnsi="Calibri" w:cs="Calibri"/>
                      <w:color w:val="000000"/>
                      <w:sz w:val="24"/>
                      <w:szCs w:val="24"/>
                      <w:lang w:eastAsia="es-CO"/>
                    </w:rPr>
                  </w:rPrChange>
                </w:rPr>
                <w:t> </w:t>
              </w:r>
            </w:ins>
          </w:p>
        </w:tc>
        <w:tc>
          <w:tcPr>
            <w:tcW w:w="0" w:type="auto"/>
            <w:tcBorders>
              <w:top w:val="nil"/>
              <w:left w:val="nil"/>
              <w:bottom w:val="nil"/>
              <w:right w:val="single" w:sz="4" w:space="0" w:color="auto"/>
            </w:tcBorders>
            <w:shd w:val="clear" w:color="auto" w:fill="auto"/>
            <w:vAlign w:val="center"/>
            <w:hideMark/>
            <w:tcPrChange w:id="1760" w:author="Diana Gonzalez Garcia" w:date="2021-05-28T16:43:00Z">
              <w:tcPr>
                <w:tcW w:w="291" w:type="pct"/>
                <w:gridSpan w:val="2"/>
                <w:tcBorders>
                  <w:top w:val="nil"/>
                  <w:left w:val="nil"/>
                  <w:bottom w:val="nil"/>
                  <w:right w:val="single" w:sz="4" w:space="0" w:color="auto"/>
                </w:tcBorders>
                <w:shd w:val="clear" w:color="auto" w:fill="auto"/>
                <w:vAlign w:val="center"/>
                <w:hideMark/>
              </w:tcPr>
            </w:tcPrChange>
          </w:tcPr>
          <w:p w14:paraId="10372FCC" w14:textId="77777777" w:rsidR="004223AB" w:rsidRPr="004223AB" w:rsidRDefault="004223AB" w:rsidP="004223AB">
            <w:pPr>
              <w:spacing w:after="0" w:line="240" w:lineRule="auto"/>
              <w:jc w:val="center"/>
              <w:rPr>
                <w:ins w:id="1761" w:author="Diana Gonzalez Garcia" w:date="2021-05-28T16:34:00Z"/>
                <w:rFonts w:ascii="Calibri" w:hAnsi="Calibri" w:cs="Calibri"/>
                <w:color w:val="000000"/>
                <w:sz w:val="12"/>
                <w:szCs w:val="12"/>
                <w:lang w:eastAsia="es-CO"/>
                <w:rPrChange w:id="1762" w:author="Diana Gonzalez Garcia" w:date="2021-05-28T16:36:00Z">
                  <w:rPr>
                    <w:ins w:id="1763" w:author="Diana Gonzalez Garcia" w:date="2021-05-28T16:34:00Z"/>
                    <w:rFonts w:ascii="Calibri" w:hAnsi="Calibri" w:cs="Calibri"/>
                    <w:color w:val="000000"/>
                    <w:sz w:val="24"/>
                    <w:szCs w:val="24"/>
                    <w:lang w:eastAsia="es-CO"/>
                  </w:rPr>
                </w:rPrChange>
              </w:rPr>
            </w:pPr>
            <w:ins w:id="1764" w:author="Diana Gonzalez Garcia" w:date="2021-05-28T16:34:00Z">
              <w:r w:rsidRPr="004223AB">
                <w:rPr>
                  <w:rFonts w:ascii="Calibri" w:hAnsi="Calibri" w:cs="Calibri"/>
                  <w:color w:val="000000"/>
                  <w:sz w:val="12"/>
                  <w:szCs w:val="12"/>
                  <w:lang w:eastAsia="es-CO"/>
                  <w:rPrChange w:id="1765" w:author="Diana Gonzalez Garcia" w:date="2021-05-28T16:36:00Z">
                    <w:rPr>
                      <w:rFonts w:ascii="Calibri" w:hAnsi="Calibri" w:cs="Calibri"/>
                      <w:color w:val="000000"/>
                      <w:sz w:val="24"/>
                      <w:szCs w:val="24"/>
                      <w:lang w:eastAsia="es-CO"/>
                    </w:rPr>
                  </w:rPrChange>
                </w:rPr>
                <w:t>Edad</w:t>
              </w:r>
            </w:ins>
          </w:p>
        </w:tc>
        <w:tc>
          <w:tcPr>
            <w:tcW w:w="0" w:type="auto"/>
            <w:vMerge/>
            <w:tcBorders>
              <w:top w:val="nil"/>
              <w:left w:val="nil"/>
              <w:bottom w:val="single" w:sz="4" w:space="0" w:color="auto"/>
              <w:right w:val="nil"/>
            </w:tcBorders>
            <w:vAlign w:val="center"/>
            <w:hideMark/>
            <w:tcPrChange w:id="1766" w:author="Diana Gonzalez Garcia" w:date="2021-05-28T16:43:00Z">
              <w:tcPr>
                <w:tcW w:w="242" w:type="pct"/>
                <w:gridSpan w:val="2"/>
                <w:vMerge/>
                <w:tcBorders>
                  <w:top w:val="nil"/>
                  <w:left w:val="nil"/>
                  <w:bottom w:val="single" w:sz="4" w:space="0" w:color="auto"/>
                  <w:right w:val="nil"/>
                </w:tcBorders>
                <w:vAlign w:val="center"/>
                <w:hideMark/>
              </w:tcPr>
            </w:tcPrChange>
          </w:tcPr>
          <w:p w14:paraId="30315E48" w14:textId="77777777" w:rsidR="004223AB" w:rsidRPr="004223AB" w:rsidRDefault="004223AB" w:rsidP="004223AB">
            <w:pPr>
              <w:spacing w:after="0" w:line="240" w:lineRule="auto"/>
              <w:rPr>
                <w:ins w:id="1767" w:author="Diana Gonzalez Garcia" w:date="2021-05-28T16:34:00Z"/>
                <w:rFonts w:ascii="Calibri" w:hAnsi="Calibri" w:cs="Calibri"/>
                <w:color w:val="000000"/>
                <w:sz w:val="12"/>
                <w:szCs w:val="12"/>
                <w:lang w:eastAsia="es-CO"/>
                <w:rPrChange w:id="1768" w:author="Diana Gonzalez Garcia" w:date="2021-05-28T16:36:00Z">
                  <w:rPr>
                    <w:ins w:id="1769" w:author="Diana Gonzalez Garcia" w:date="2021-05-28T16:34:00Z"/>
                    <w:rFonts w:ascii="Calibri" w:hAnsi="Calibri" w:cs="Calibri"/>
                    <w:color w:val="000000"/>
                    <w:sz w:val="24"/>
                    <w:szCs w:val="24"/>
                    <w:lang w:eastAsia="es-CO"/>
                  </w:rPr>
                </w:rPrChange>
              </w:rPr>
            </w:pPr>
          </w:p>
        </w:tc>
        <w:tc>
          <w:tcPr>
            <w:tcW w:w="0" w:type="auto"/>
            <w:tcBorders>
              <w:top w:val="nil"/>
              <w:left w:val="single" w:sz="4" w:space="0" w:color="auto"/>
              <w:bottom w:val="nil"/>
              <w:right w:val="single" w:sz="4" w:space="0" w:color="auto"/>
            </w:tcBorders>
            <w:shd w:val="clear" w:color="auto" w:fill="auto"/>
            <w:vAlign w:val="center"/>
            <w:hideMark/>
            <w:tcPrChange w:id="1770" w:author="Diana Gonzalez Garcia" w:date="2021-05-28T16:43:00Z">
              <w:tcPr>
                <w:tcW w:w="1418" w:type="pct"/>
                <w:tcBorders>
                  <w:top w:val="nil"/>
                  <w:left w:val="single" w:sz="4" w:space="0" w:color="auto"/>
                  <w:bottom w:val="nil"/>
                  <w:right w:val="single" w:sz="4" w:space="0" w:color="auto"/>
                </w:tcBorders>
                <w:shd w:val="clear" w:color="auto" w:fill="auto"/>
                <w:vAlign w:val="center"/>
                <w:hideMark/>
              </w:tcPr>
            </w:tcPrChange>
          </w:tcPr>
          <w:p w14:paraId="70FABA55" w14:textId="77777777" w:rsidR="004223AB" w:rsidRPr="004223AB" w:rsidRDefault="004223AB" w:rsidP="004223AB">
            <w:pPr>
              <w:spacing w:after="0" w:line="240" w:lineRule="auto"/>
              <w:jc w:val="both"/>
              <w:rPr>
                <w:ins w:id="1771" w:author="Diana Gonzalez Garcia" w:date="2021-05-28T16:34:00Z"/>
                <w:rFonts w:ascii="Calibri" w:hAnsi="Calibri" w:cs="Calibri"/>
                <w:color w:val="000000"/>
                <w:sz w:val="12"/>
                <w:szCs w:val="12"/>
                <w:lang w:eastAsia="es-CO"/>
                <w:rPrChange w:id="1772" w:author="Diana Gonzalez Garcia" w:date="2021-05-28T16:36:00Z">
                  <w:rPr>
                    <w:ins w:id="1773" w:author="Diana Gonzalez Garcia" w:date="2021-05-28T16:34:00Z"/>
                    <w:rFonts w:ascii="Calibri" w:hAnsi="Calibri" w:cs="Calibri"/>
                    <w:color w:val="000000"/>
                    <w:sz w:val="24"/>
                    <w:szCs w:val="24"/>
                    <w:lang w:eastAsia="es-CO"/>
                  </w:rPr>
                </w:rPrChange>
              </w:rPr>
            </w:pPr>
            <w:ins w:id="1774" w:author="Diana Gonzalez Garcia" w:date="2021-05-28T16:34:00Z">
              <w:r w:rsidRPr="004223AB">
                <w:rPr>
                  <w:rFonts w:ascii="Calibri" w:hAnsi="Calibri" w:cs="Calibri"/>
                  <w:color w:val="000000"/>
                  <w:sz w:val="12"/>
                  <w:szCs w:val="12"/>
                  <w:lang w:eastAsia="es-CO"/>
                  <w:rPrChange w:id="1775" w:author="Diana Gonzalez Garcia" w:date="2021-05-28T16:36:00Z">
                    <w:rPr>
                      <w:rFonts w:ascii="Calibri" w:hAnsi="Calibri" w:cs="Calibri"/>
                      <w:color w:val="000000"/>
                      <w:sz w:val="24"/>
                      <w:szCs w:val="24"/>
                      <w:lang w:eastAsia="es-CO"/>
                    </w:rPr>
                  </w:rPrChange>
                </w:rPr>
                <w:t>Para predios con puntajes superiores a 100 puntos, la variable modelo es avalúo especial.</w:t>
              </w:r>
            </w:ins>
          </w:p>
        </w:tc>
        <w:tc>
          <w:tcPr>
            <w:tcW w:w="0" w:type="auto"/>
            <w:tcBorders>
              <w:top w:val="nil"/>
              <w:left w:val="nil"/>
              <w:bottom w:val="single" w:sz="4" w:space="0" w:color="auto"/>
              <w:right w:val="single" w:sz="4" w:space="0" w:color="auto"/>
            </w:tcBorders>
            <w:shd w:val="clear" w:color="auto" w:fill="auto"/>
            <w:vAlign w:val="center"/>
            <w:hideMark/>
            <w:tcPrChange w:id="1776" w:author="Diana Gonzalez Garcia" w:date="2021-05-28T16:43:00Z">
              <w:tcPr>
                <w:tcW w:w="261" w:type="pct"/>
                <w:gridSpan w:val="2"/>
                <w:tcBorders>
                  <w:top w:val="nil"/>
                  <w:left w:val="nil"/>
                  <w:bottom w:val="single" w:sz="4" w:space="0" w:color="auto"/>
                  <w:right w:val="single" w:sz="4" w:space="0" w:color="auto"/>
                </w:tcBorders>
                <w:shd w:val="clear" w:color="auto" w:fill="auto"/>
                <w:vAlign w:val="center"/>
                <w:hideMark/>
              </w:tcPr>
            </w:tcPrChange>
          </w:tcPr>
          <w:p w14:paraId="5DCB4856" w14:textId="77777777" w:rsidR="004223AB" w:rsidRPr="004223AB" w:rsidRDefault="004223AB" w:rsidP="004223AB">
            <w:pPr>
              <w:spacing w:after="0" w:line="240" w:lineRule="auto"/>
              <w:jc w:val="center"/>
              <w:rPr>
                <w:ins w:id="1777" w:author="Diana Gonzalez Garcia" w:date="2021-05-28T16:34:00Z"/>
                <w:rFonts w:ascii="Calibri" w:hAnsi="Calibri" w:cs="Calibri"/>
                <w:color w:val="000000"/>
                <w:sz w:val="12"/>
                <w:szCs w:val="12"/>
                <w:lang w:eastAsia="es-CO"/>
                <w:rPrChange w:id="1778" w:author="Diana Gonzalez Garcia" w:date="2021-05-28T16:36:00Z">
                  <w:rPr>
                    <w:ins w:id="1779" w:author="Diana Gonzalez Garcia" w:date="2021-05-28T16:34:00Z"/>
                    <w:rFonts w:ascii="Calibri" w:hAnsi="Calibri" w:cs="Calibri"/>
                    <w:color w:val="000000"/>
                    <w:sz w:val="24"/>
                    <w:szCs w:val="24"/>
                    <w:lang w:eastAsia="es-CO"/>
                  </w:rPr>
                </w:rPrChange>
              </w:rPr>
            </w:pPr>
            <w:ins w:id="1780" w:author="Diana Gonzalez Garcia" w:date="2021-05-28T16:34:00Z">
              <w:r w:rsidRPr="004223AB">
                <w:rPr>
                  <w:rFonts w:ascii="Calibri" w:hAnsi="Calibri" w:cs="Calibri"/>
                  <w:color w:val="000000"/>
                  <w:sz w:val="12"/>
                  <w:szCs w:val="12"/>
                  <w:lang w:eastAsia="es-CO"/>
                  <w:rPrChange w:id="1781" w:author="Diana Gonzalez Garcia" w:date="2021-05-28T16:36:00Z">
                    <w:rPr>
                      <w:rFonts w:ascii="Calibri" w:hAnsi="Calibri" w:cs="Calibri"/>
                      <w:color w:val="000000"/>
                      <w:sz w:val="24"/>
                      <w:szCs w:val="24"/>
                      <w:lang w:eastAsia="es-CO"/>
                    </w:rPr>
                  </w:rPrChange>
                </w:rPr>
                <w:t>T02_4</w:t>
              </w:r>
            </w:ins>
          </w:p>
        </w:tc>
        <w:tc>
          <w:tcPr>
            <w:tcW w:w="0" w:type="auto"/>
            <w:tcBorders>
              <w:top w:val="nil"/>
              <w:left w:val="nil"/>
              <w:bottom w:val="single" w:sz="4" w:space="0" w:color="auto"/>
              <w:right w:val="nil"/>
            </w:tcBorders>
            <w:shd w:val="clear" w:color="auto" w:fill="auto"/>
            <w:vAlign w:val="center"/>
            <w:hideMark/>
            <w:tcPrChange w:id="1782" w:author="Diana Gonzalez Garcia" w:date="2021-05-28T16:43:00Z">
              <w:tcPr>
                <w:tcW w:w="487" w:type="pct"/>
                <w:gridSpan w:val="2"/>
                <w:tcBorders>
                  <w:top w:val="nil"/>
                  <w:left w:val="nil"/>
                  <w:bottom w:val="single" w:sz="4" w:space="0" w:color="auto"/>
                  <w:right w:val="nil"/>
                </w:tcBorders>
                <w:shd w:val="clear" w:color="auto" w:fill="auto"/>
                <w:vAlign w:val="center"/>
                <w:hideMark/>
              </w:tcPr>
            </w:tcPrChange>
          </w:tcPr>
          <w:p w14:paraId="5AA2F604" w14:textId="77777777" w:rsidR="004223AB" w:rsidRPr="004223AB" w:rsidRDefault="004223AB" w:rsidP="004223AB">
            <w:pPr>
              <w:spacing w:after="0" w:line="240" w:lineRule="auto"/>
              <w:jc w:val="center"/>
              <w:rPr>
                <w:ins w:id="1783" w:author="Diana Gonzalez Garcia" w:date="2021-05-28T16:34:00Z"/>
                <w:rFonts w:ascii="Calibri" w:hAnsi="Calibri" w:cs="Calibri"/>
                <w:color w:val="FF0000"/>
                <w:sz w:val="12"/>
                <w:szCs w:val="12"/>
                <w:lang w:eastAsia="es-CO"/>
                <w:rPrChange w:id="1784" w:author="Diana Gonzalez Garcia" w:date="2021-05-28T16:36:00Z">
                  <w:rPr>
                    <w:ins w:id="1785" w:author="Diana Gonzalez Garcia" w:date="2021-05-28T16:34:00Z"/>
                    <w:rFonts w:ascii="Calibri" w:hAnsi="Calibri" w:cs="Calibri"/>
                    <w:color w:val="FF0000"/>
                    <w:sz w:val="24"/>
                    <w:szCs w:val="24"/>
                    <w:lang w:eastAsia="es-CO"/>
                  </w:rPr>
                </w:rPrChange>
              </w:rPr>
            </w:pPr>
            <w:ins w:id="1786" w:author="Diana Gonzalez Garcia" w:date="2021-05-28T16:34:00Z">
              <w:r w:rsidRPr="004223AB">
                <w:rPr>
                  <w:rFonts w:ascii="Calibri" w:hAnsi="Calibri" w:cs="Calibri"/>
                  <w:color w:val="FF0000"/>
                  <w:sz w:val="12"/>
                  <w:szCs w:val="12"/>
                  <w:lang w:eastAsia="es-CO"/>
                  <w:rPrChange w:id="1787" w:author="Diana Gonzalez Garcia" w:date="2021-05-28T16:36:00Z">
                    <w:rPr>
                      <w:rFonts w:ascii="Calibri" w:hAnsi="Calibri" w:cs="Calibri"/>
                      <w:color w:val="FF0000"/>
                      <w:sz w:val="24"/>
                      <w:szCs w:val="24"/>
                      <w:lang w:eastAsia="es-CO"/>
                    </w:rPr>
                  </w:rPrChange>
                </w:rPr>
                <w:t> </w:t>
              </w:r>
            </w:ins>
          </w:p>
        </w:tc>
        <w:tc>
          <w:tcPr>
            <w:tcW w:w="1158" w:type="dxa"/>
            <w:tcBorders>
              <w:top w:val="nil"/>
              <w:left w:val="single" w:sz="4" w:space="0" w:color="auto"/>
              <w:bottom w:val="single" w:sz="4" w:space="0" w:color="auto"/>
              <w:right w:val="single" w:sz="4" w:space="0" w:color="auto"/>
            </w:tcBorders>
            <w:shd w:val="clear" w:color="auto" w:fill="auto"/>
            <w:vAlign w:val="center"/>
            <w:hideMark/>
            <w:tcPrChange w:id="1788" w:author="Diana Gonzalez Garcia" w:date="2021-05-28T16:43:00Z">
              <w:tcPr>
                <w:tcW w:w="985" w:type="pct"/>
                <w:gridSpan w:val="2"/>
                <w:tcBorders>
                  <w:top w:val="nil"/>
                  <w:left w:val="single" w:sz="4" w:space="0" w:color="auto"/>
                  <w:bottom w:val="single" w:sz="4" w:space="0" w:color="auto"/>
                  <w:right w:val="single" w:sz="4" w:space="0" w:color="auto"/>
                </w:tcBorders>
                <w:shd w:val="clear" w:color="auto" w:fill="auto"/>
                <w:vAlign w:val="center"/>
                <w:hideMark/>
              </w:tcPr>
            </w:tcPrChange>
          </w:tcPr>
          <w:p w14:paraId="38C4CB13" w14:textId="77777777" w:rsidR="004223AB" w:rsidRPr="004223AB" w:rsidRDefault="004223AB" w:rsidP="004223AB">
            <w:pPr>
              <w:spacing w:after="0" w:line="240" w:lineRule="auto"/>
              <w:rPr>
                <w:ins w:id="1789" w:author="Diana Gonzalez Garcia" w:date="2021-05-28T16:34:00Z"/>
                <w:rFonts w:ascii="Calibri" w:hAnsi="Calibri" w:cs="Calibri"/>
                <w:color w:val="000000"/>
                <w:sz w:val="12"/>
                <w:szCs w:val="12"/>
                <w:lang w:eastAsia="es-CO"/>
                <w:rPrChange w:id="1790" w:author="Diana Gonzalez Garcia" w:date="2021-05-28T16:36:00Z">
                  <w:rPr>
                    <w:ins w:id="1791" w:author="Diana Gonzalez Garcia" w:date="2021-05-28T16:34:00Z"/>
                    <w:rFonts w:ascii="Calibri" w:hAnsi="Calibri" w:cs="Calibri"/>
                    <w:color w:val="000000"/>
                    <w:sz w:val="24"/>
                    <w:szCs w:val="24"/>
                    <w:lang w:eastAsia="es-CO"/>
                  </w:rPr>
                </w:rPrChange>
              </w:rPr>
            </w:pPr>
            <w:ins w:id="1792" w:author="Diana Gonzalez Garcia" w:date="2021-05-28T16:34:00Z">
              <w:r w:rsidRPr="004223AB">
                <w:rPr>
                  <w:rFonts w:ascii="Calibri" w:hAnsi="Calibri" w:cs="Calibri"/>
                  <w:color w:val="000000"/>
                  <w:sz w:val="12"/>
                  <w:szCs w:val="12"/>
                  <w:lang w:eastAsia="es-CO"/>
                  <w:rPrChange w:id="1793" w:author="Diana Gonzalez Garcia" w:date="2021-05-28T16:36:00Z">
                    <w:rPr>
                      <w:rFonts w:ascii="Calibri" w:hAnsi="Calibri" w:cs="Calibri"/>
                      <w:color w:val="000000"/>
                      <w:sz w:val="24"/>
                      <w:szCs w:val="24"/>
                      <w:lang w:eastAsia="es-CO"/>
                    </w:rPr>
                  </w:rPrChange>
                </w:rPr>
                <w:t>Atributo de manzana 7</w:t>
              </w:r>
            </w:ins>
          </w:p>
        </w:tc>
      </w:tr>
      <w:tr w:rsidR="004223AB" w:rsidRPr="004223AB" w14:paraId="38E713CF" w14:textId="77777777" w:rsidTr="00D203B1">
        <w:tblPrEx>
          <w:tblPrExChange w:id="1794" w:author="Diana Gonzalez Garcia" w:date="2021-05-28T16:43:00Z">
            <w:tblPrEx>
              <w:tblW w:w="5000" w:type="pct"/>
              <w:tblInd w:w="0" w:type="dxa"/>
            </w:tblPrEx>
          </w:tblPrExChange>
        </w:tblPrEx>
        <w:trPr>
          <w:trHeight w:val="20"/>
          <w:ins w:id="1795" w:author="Diana Gonzalez Garcia" w:date="2021-05-28T16:34:00Z"/>
          <w:trPrChange w:id="1796" w:author="Diana Gonzalez Garcia" w:date="2021-05-28T16:43:00Z">
            <w:trPr>
              <w:gridBefore w:val="2"/>
              <w:gridAfter w:val="0"/>
              <w:trHeight w:val="930"/>
            </w:trPr>
          </w:trPrChange>
        </w:trPr>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Change w:id="1797" w:author="Diana Gonzalez Garcia" w:date="2021-05-28T16:43:00Z">
              <w:tcPr>
                <w:tcW w:w="318" w:type="pct"/>
                <w:gridSpan w:val="2"/>
                <w:vMerge w:val="restart"/>
                <w:tcBorders>
                  <w:top w:val="nil"/>
                  <w:left w:val="single" w:sz="4" w:space="0" w:color="auto"/>
                  <w:bottom w:val="single" w:sz="4" w:space="0" w:color="auto"/>
                  <w:right w:val="single" w:sz="4" w:space="0" w:color="auto"/>
                </w:tcBorders>
                <w:shd w:val="clear" w:color="auto" w:fill="auto"/>
                <w:noWrap/>
                <w:vAlign w:val="center"/>
                <w:hideMark/>
              </w:tcPr>
            </w:tcPrChange>
          </w:tcPr>
          <w:p w14:paraId="1401EAD7" w14:textId="77777777" w:rsidR="004223AB" w:rsidRPr="004223AB" w:rsidRDefault="004223AB" w:rsidP="004223AB">
            <w:pPr>
              <w:spacing w:after="0" w:line="240" w:lineRule="auto"/>
              <w:jc w:val="center"/>
              <w:rPr>
                <w:ins w:id="1798" w:author="Diana Gonzalez Garcia" w:date="2021-05-28T16:34:00Z"/>
                <w:rFonts w:ascii="Calibri" w:hAnsi="Calibri" w:cs="Calibri"/>
                <w:color w:val="000000"/>
                <w:sz w:val="12"/>
                <w:szCs w:val="12"/>
                <w:lang w:eastAsia="es-CO"/>
                <w:rPrChange w:id="1799" w:author="Diana Gonzalez Garcia" w:date="2021-05-28T16:36:00Z">
                  <w:rPr>
                    <w:ins w:id="1800" w:author="Diana Gonzalez Garcia" w:date="2021-05-28T16:34:00Z"/>
                    <w:rFonts w:ascii="Calibri" w:hAnsi="Calibri" w:cs="Calibri"/>
                    <w:color w:val="000000"/>
                    <w:sz w:val="24"/>
                    <w:szCs w:val="24"/>
                    <w:lang w:eastAsia="es-CO"/>
                  </w:rPr>
                </w:rPrChange>
              </w:rPr>
            </w:pPr>
            <w:ins w:id="1801" w:author="Diana Gonzalez Garcia" w:date="2021-05-28T16:34:00Z">
              <w:r w:rsidRPr="004223AB">
                <w:rPr>
                  <w:rFonts w:ascii="Calibri" w:hAnsi="Calibri" w:cs="Calibri"/>
                  <w:color w:val="000000"/>
                  <w:sz w:val="12"/>
                  <w:szCs w:val="12"/>
                  <w:lang w:eastAsia="es-CO"/>
                  <w:rPrChange w:id="1802" w:author="Diana Gonzalez Garcia" w:date="2021-05-28T16:36:00Z">
                    <w:rPr>
                      <w:rFonts w:ascii="Calibri" w:hAnsi="Calibri" w:cs="Calibri"/>
                      <w:color w:val="000000"/>
                      <w:sz w:val="24"/>
                      <w:szCs w:val="24"/>
                      <w:lang w:eastAsia="es-CO"/>
                    </w:rPr>
                  </w:rPrChange>
                </w:rPr>
                <w:t>T05</w:t>
              </w:r>
            </w:ins>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Change w:id="1803" w:author="Diana Gonzalez Garcia" w:date="2021-05-28T16:43:00Z">
              <w:tcPr>
                <w:tcW w:w="317" w:type="pct"/>
                <w:vMerge w:val="restart"/>
                <w:tcBorders>
                  <w:top w:val="nil"/>
                  <w:left w:val="single" w:sz="4" w:space="0" w:color="auto"/>
                  <w:bottom w:val="single" w:sz="4" w:space="0" w:color="auto"/>
                  <w:right w:val="single" w:sz="4" w:space="0" w:color="auto"/>
                </w:tcBorders>
                <w:shd w:val="clear" w:color="auto" w:fill="auto"/>
                <w:vAlign w:val="center"/>
                <w:hideMark/>
              </w:tcPr>
            </w:tcPrChange>
          </w:tcPr>
          <w:p w14:paraId="289AE963" w14:textId="77777777" w:rsidR="004223AB" w:rsidRPr="004223AB" w:rsidRDefault="004223AB" w:rsidP="004223AB">
            <w:pPr>
              <w:spacing w:after="0" w:line="240" w:lineRule="auto"/>
              <w:jc w:val="center"/>
              <w:rPr>
                <w:ins w:id="1804" w:author="Diana Gonzalez Garcia" w:date="2021-05-28T16:34:00Z"/>
                <w:rFonts w:ascii="Calibri" w:hAnsi="Calibri" w:cs="Calibri"/>
                <w:sz w:val="12"/>
                <w:szCs w:val="12"/>
                <w:lang w:eastAsia="es-CO"/>
                <w:rPrChange w:id="1805" w:author="Diana Gonzalez Garcia" w:date="2021-05-28T16:36:00Z">
                  <w:rPr>
                    <w:ins w:id="1806" w:author="Diana Gonzalez Garcia" w:date="2021-05-28T16:34:00Z"/>
                    <w:rFonts w:ascii="Calibri" w:hAnsi="Calibri" w:cs="Calibri"/>
                    <w:sz w:val="24"/>
                    <w:szCs w:val="24"/>
                    <w:lang w:eastAsia="es-CO"/>
                  </w:rPr>
                </w:rPrChange>
              </w:rPr>
            </w:pPr>
            <w:ins w:id="1807" w:author="Diana Gonzalez Garcia" w:date="2021-05-28T16:34:00Z">
              <w:r w:rsidRPr="004223AB">
                <w:rPr>
                  <w:rFonts w:ascii="Calibri" w:hAnsi="Calibri" w:cs="Calibri"/>
                  <w:sz w:val="12"/>
                  <w:szCs w:val="12"/>
                  <w:lang w:eastAsia="es-CO"/>
                  <w:rPrChange w:id="1808" w:author="Diana Gonzalez Garcia" w:date="2021-05-28T16:36:00Z">
                    <w:rPr>
                      <w:rFonts w:ascii="Calibri" w:hAnsi="Calibri" w:cs="Calibri"/>
                      <w:sz w:val="24"/>
                      <w:szCs w:val="24"/>
                      <w:lang w:eastAsia="es-CO"/>
                    </w:rPr>
                  </w:rPrChange>
                </w:rPr>
                <w:t>Oficinas</w:t>
              </w:r>
            </w:ins>
          </w:p>
        </w:tc>
        <w:tc>
          <w:tcPr>
            <w:tcW w:w="0" w:type="auto"/>
            <w:vMerge w:val="restart"/>
            <w:tcBorders>
              <w:top w:val="nil"/>
              <w:left w:val="single" w:sz="4" w:space="0" w:color="auto"/>
              <w:bottom w:val="single" w:sz="4" w:space="0" w:color="auto"/>
              <w:right w:val="nil"/>
            </w:tcBorders>
            <w:shd w:val="clear" w:color="000000" w:fill="D6DCE4"/>
            <w:vAlign w:val="center"/>
            <w:hideMark/>
            <w:tcPrChange w:id="1809" w:author="Diana Gonzalez Garcia" w:date="2021-05-28T16:43:00Z">
              <w:tcPr>
                <w:tcW w:w="330" w:type="pct"/>
                <w:gridSpan w:val="2"/>
                <w:vMerge w:val="restart"/>
                <w:tcBorders>
                  <w:top w:val="nil"/>
                  <w:left w:val="single" w:sz="4" w:space="0" w:color="auto"/>
                  <w:bottom w:val="single" w:sz="4" w:space="0" w:color="auto"/>
                  <w:right w:val="nil"/>
                </w:tcBorders>
                <w:shd w:val="clear" w:color="000000" w:fill="D6DCE4"/>
                <w:vAlign w:val="center"/>
                <w:hideMark/>
              </w:tcPr>
            </w:tcPrChange>
          </w:tcPr>
          <w:p w14:paraId="59F8460B" w14:textId="77777777" w:rsidR="004223AB" w:rsidRPr="004223AB" w:rsidRDefault="004223AB" w:rsidP="004223AB">
            <w:pPr>
              <w:spacing w:after="0" w:line="240" w:lineRule="auto"/>
              <w:jc w:val="center"/>
              <w:rPr>
                <w:ins w:id="1810" w:author="Diana Gonzalez Garcia" w:date="2021-05-28T16:34:00Z"/>
                <w:rFonts w:ascii="Calibri" w:hAnsi="Calibri" w:cs="Calibri"/>
                <w:color w:val="000000"/>
                <w:sz w:val="12"/>
                <w:szCs w:val="12"/>
                <w:lang w:eastAsia="es-CO"/>
                <w:rPrChange w:id="1811" w:author="Diana Gonzalez Garcia" w:date="2021-05-28T16:36:00Z">
                  <w:rPr>
                    <w:ins w:id="1812" w:author="Diana Gonzalez Garcia" w:date="2021-05-28T16:34:00Z"/>
                    <w:rFonts w:ascii="Calibri" w:hAnsi="Calibri" w:cs="Calibri"/>
                    <w:color w:val="000000"/>
                    <w:sz w:val="24"/>
                    <w:szCs w:val="24"/>
                    <w:lang w:eastAsia="es-CO"/>
                  </w:rPr>
                </w:rPrChange>
              </w:rPr>
            </w:pPr>
            <w:ins w:id="1813" w:author="Diana Gonzalez Garcia" w:date="2021-05-28T16:34:00Z">
              <w:r w:rsidRPr="004223AB">
                <w:rPr>
                  <w:rFonts w:ascii="Calibri" w:hAnsi="Calibri" w:cs="Calibri"/>
                  <w:color w:val="000000"/>
                  <w:sz w:val="12"/>
                  <w:szCs w:val="12"/>
                  <w:lang w:eastAsia="es-CO"/>
                  <w:rPrChange w:id="1814" w:author="Diana Gonzalez Garcia" w:date="2021-05-28T16:36:00Z">
                    <w:rPr>
                      <w:rFonts w:ascii="Calibri" w:hAnsi="Calibri" w:cs="Calibri"/>
                      <w:color w:val="000000"/>
                      <w:sz w:val="24"/>
                      <w:szCs w:val="24"/>
                      <w:lang w:eastAsia="es-CO"/>
                    </w:rPr>
                  </w:rPrChange>
                </w:rPr>
                <w:t>015 - 018 -020 - 029 - 030 - 058 - 065 - 067</w:t>
              </w:r>
            </w:ins>
          </w:p>
        </w:tc>
        <w:tc>
          <w:tcPr>
            <w:tcW w:w="0" w:type="auto"/>
            <w:tcBorders>
              <w:top w:val="nil"/>
              <w:left w:val="single" w:sz="4" w:space="0" w:color="auto"/>
              <w:bottom w:val="nil"/>
              <w:right w:val="single" w:sz="4" w:space="0" w:color="auto"/>
            </w:tcBorders>
            <w:shd w:val="clear" w:color="auto" w:fill="auto"/>
            <w:noWrap/>
            <w:vAlign w:val="bottom"/>
            <w:hideMark/>
            <w:tcPrChange w:id="1815" w:author="Diana Gonzalez Garcia" w:date="2021-05-28T16:43:00Z">
              <w:tcPr>
                <w:tcW w:w="352" w:type="pct"/>
                <w:gridSpan w:val="2"/>
                <w:tcBorders>
                  <w:top w:val="nil"/>
                  <w:left w:val="single" w:sz="4" w:space="0" w:color="auto"/>
                  <w:bottom w:val="nil"/>
                  <w:right w:val="single" w:sz="4" w:space="0" w:color="auto"/>
                </w:tcBorders>
                <w:shd w:val="clear" w:color="auto" w:fill="auto"/>
                <w:noWrap/>
                <w:vAlign w:val="bottom"/>
                <w:hideMark/>
              </w:tcPr>
            </w:tcPrChange>
          </w:tcPr>
          <w:p w14:paraId="24A3EDFD" w14:textId="77777777" w:rsidR="004223AB" w:rsidRPr="004223AB" w:rsidRDefault="004223AB" w:rsidP="004223AB">
            <w:pPr>
              <w:spacing w:after="0" w:line="240" w:lineRule="auto"/>
              <w:rPr>
                <w:ins w:id="1816" w:author="Diana Gonzalez Garcia" w:date="2021-05-28T16:34:00Z"/>
                <w:rFonts w:ascii="Calibri" w:hAnsi="Calibri" w:cs="Calibri"/>
                <w:color w:val="000000"/>
                <w:sz w:val="12"/>
                <w:szCs w:val="12"/>
                <w:lang w:eastAsia="es-CO"/>
                <w:rPrChange w:id="1817" w:author="Diana Gonzalez Garcia" w:date="2021-05-28T16:36:00Z">
                  <w:rPr>
                    <w:ins w:id="1818" w:author="Diana Gonzalez Garcia" w:date="2021-05-28T16:34:00Z"/>
                    <w:rFonts w:ascii="Calibri" w:hAnsi="Calibri" w:cs="Calibri"/>
                    <w:color w:val="000000"/>
                    <w:sz w:val="24"/>
                    <w:szCs w:val="24"/>
                    <w:lang w:eastAsia="es-CO"/>
                  </w:rPr>
                </w:rPrChange>
              </w:rPr>
            </w:pPr>
            <w:ins w:id="1819" w:author="Diana Gonzalez Garcia" w:date="2021-05-28T16:34:00Z">
              <w:r w:rsidRPr="004223AB">
                <w:rPr>
                  <w:rFonts w:ascii="Calibri" w:hAnsi="Calibri" w:cs="Calibri"/>
                  <w:color w:val="000000"/>
                  <w:sz w:val="12"/>
                  <w:szCs w:val="12"/>
                  <w:lang w:eastAsia="es-CO"/>
                  <w:rPrChange w:id="1820" w:author="Diana Gonzalez Garcia" w:date="2021-05-28T16:36:00Z">
                    <w:rPr>
                      <w:rFonts w:ascii="Calibri" w:hAnsi="Calibri" w:cs="Calibri"/>
                      <w:color w:val="000000"/>
                      <w:sz w:val="24"/>
                      <w:szCs w:val="24"/>
                      <w:lang w:eastAsia="es-CO"/>
                    </w:rPr>
                  </w:rPrChange>
                </w:rPr>
                <w:t> </w:t>
              </w:r>
            </w:ins>
          </w:p>
        </w:tc>
        <w:tc>
          <w:tcPr>
            <w:tcW w:w="0" w:type="auto"/>
            <w:tcBorders>
              <w:top w:val="single" w:sz="4" w:space="0" w:color="auto"/>
              <w:left w:val="nil"/>
              <w:bottom w:val="nil"/>
              <w:right w:val="single" w:sz="4" w:space="0" w:color="auto"/>
            </w:tcBorders>
            <w:shd w:val="clear" w:color="auto" w:fill="auto"/>
            <w:noWrap/>
            <w:vAlign w:val="bottom"/>
            <w:hideMark/>
            <w:tcPrChange w:id="1821" w:author="Diana Gonzalez Garcia" w:date="2021-05-28T16:43:00Z">
              <w:tcPr>
                <w:tcW w:w="291" w:type="pct"/>
                <w:gridSpan w:val="2"/>
                <w:tcBorders>
                  <w:top w:val="single" w:sz="4" w:space="0" w:color="auto"/>
                  <w:left w:val="nil"/>
                  <w:bottom w:val="nil"/>
                  <w:right w:val="single" w:sz="4" w:space="0" w:color="auto"/>
                </w:tcBorders>
                <w:shd w:val="clear" w:color="auto" w:fill="auto"/>
                <w:noWrap/>
                <w:vAlign w:val="bottom"/>
                <w:hideMark/>
              </w:tcPr>
            </w:tcPrChange>
          </w:tcPr>
          <w:p w14:paraId="3FEDBC28" w14:textId="77777777" w:rsidR="004223AB" w:rsidRPr="004223AB" w:rsidRDefault="004223AB" w:rsidP="004223AB">
            <w:pPr>
              <w:spacing w:after="0" w:line="240" w:lineRule="auto"/>
              <w:rPr>
                <w:ins w:id="1822" w:author="Diana Gonzalez Garcia" w:date="2021-05-28T16:34:00Z"/>
                <w:rFonts w:ascii="Calibri" w:hAnsi="Calibri" w:cs="Calibri"/>
                <w:color w:val="000000"/>
                <w:sz w:val="12"/>
                <w:szCs w:val="12"/>
                <w:lang w:eastAsia="es-CO"/>
                <w:rPrChange w:id="1823" w:author="Diana Gonzalez Garcia" w:date="2021-05-28T16:36:00Z">
                  <w:rPr>
                    <w:ins w:id="1824" w:author="Diana Gonzalez Garcia" w:date="2021-05-28T16:34:00Z"/>
                    <w:rFonts w:ascii="Calibri" w:hAnsi="Calibri" w:cs="Calibri"/>
                    <w:color w:val="000000"/>
                    <w:sz w:val="24"/>
                    <w:szCs w:val="24"/>
                    <w:lang w:eastAsia="es-CO"/>
                  </w:rPr>
                </w:rPrChange>
              </w:rPr>
            </w:pPr>
            <w:ins w:id="1825" w:author="Diana Gonzalez Garcia" w:date="2021-05-28T16:34:00Z">
              <w:r w:rsidRPr="004223AB">
                <w:rPr>
                  <w:rFonts w:ascii="Calibri" w:hAnsi="Calibri" w:cs="Calibri"/>
                  <w:color w:val="000000"/>
                  <w:sz w:val="12"/>
                  <w:szCs w:val="12"/>
                  <w:lang w:eastAsia="es-CO"/>
                  <w:rPrChange w:id="1826" w:author="Diana Gonzalez Garcia" w:date="2021-05-28T16:36:00Z">
                    <w:rPr>
                      <w:rFonts w:ascii="Calibri" w:hAnsi="Calibri" w:cs="Calibri"/>
                      <w:color w:val="000000"/>
                      <w:sz w:val="24"/>
                      <w:szCs w:val="24"/>
                      <w:lang w:eastAsia="es-CO"/>
                    </w:rPr>
                  </w:rPrChange>
                </w:rPr>
                <w:t> </w:t>
              </w:r>
            </w:ins>
          </w:p>
        </w:tc>
        <w:tc>
          <w:tcPr>
            <w:tcW w:w="0" w:type="auto"/>
            <w:vMerge w:val="restart"/>
            <w:tcBorders>
              <w:top w:val="nil"/>
              <w:left w:val="nil"/>
              <w:bottom w:val="single" w:sz="4" w:space="0" w:color="auto"/>
              <w:right w:val="nil"/>
            </w:tcBorders>
            <w:shd w:val="clear" w:color="auto" w:fill="auto"/>
            <w:vAlign w:val="center"/>
            <w:hideMark/>
            <w:tcPrChange w:id="1827" w:author="Diana Gonzalez Garcia" w:date="2021-05-28T16:43:00Z">
              <w:tcPr>
                <w:tcW w:w="242" w:type="pct"/>
                <w:gridSpan w:val="2"/>
                <w:vMerge w:val="restart"/>
                <w:tcBorders>
                  <w:top w:val="nil"/>
                  <w:left w:val="nil"/>
                  <w:bottom w:val="single" w:sz="4" w:space="0" w:color="auto"/>
                  <w:right w:val="nil"/>
                </w:tcBorders>
                <w:shd w:val="clear" w:color="auto" w:fill="auto"/>
                <w:vAlign w:val="center"/>
                <w:hideMark/>
              </w:tcPr>
            </w:tcPrChange>
          </w:tcPr>
          <w:p w14:paraId="1E581BAE" w14:textId="77777777" w:rsidR="004223AB" w:rsidRPr="004223AB" w:rsidRDefault="004223AB" w:rsidP="004223AB">
            <w:pPr>
              <w:spacing w:after="0" w:line="240" w:lineRule="auto"/>
              <w:jc w:val="center"/>
              <w:rPr>
                <w:ins w:id="1828" w:author="Diana Gonzalez Garcia" w:date="2021-05-28T16:34:00Z"/>
                <w:rFonts w:ascii="Calibri" w:hAnsi="Calibri" w:cs="Calibri"/>
                <w:color w:val="000000"/>
                <w:sz w:val="12"/>
                <w:szCs w:val="12"/>
                <w:lang w:eastAsia="es-CO"/>
                <w:rPrChange w:id="1829" w:author="Diana Gonzalez Garcia" w:date="2021-05-28T16:36:00Z">
                  <w:rPr>
                    <w:ins w:id="1830" w:author="Diana Gonzalez Garcia" w:date="2021-05-28T16:34:00Z"/>
                    <w:rFonts w:ascii="Calibri" w:hAnsi="Calibri" w:cs="Calibri"/>
                    <w:color w:val="000000"/>
                    <w:sz w:val="24"/>
                    <w:szCs w:val="24"/>
                    <w:lang w:eastAsia="es-CO"/>
                  </w:rPr>
                </w:rPrChange>
              </w:rPr>
            </w:pPr>
            <w:proofErr w:type="spellStart"/>
            <w:ins w:id="1831" w:author="Diana Gonzalez Garcia" w:date="2021-05-28T16:34:00Z">
              <w:r w:rsidRPr="004223AB">
                <w:rPr>
                  <w:rFonts w:ascii="Calibri" w:hAnsi="Calibri" w:cs="Calibri"/>
                  <w:color w:val="000000"/>
                  <w:sz w:val="12"/>
                  <w:szCs w:val="12"/>
                  <w:lang w:eastAsia="es-CO"/>
                  <w:rPrChange w:id="1832" w:author="Diana Gonzalez Garcia" w:date="2021-05-28T16:36:00Z">
                    <w:rPr>
                      <w:rFonts w:ascii="Calibri" w:hAnsi="Calibri" w:cs="Calibri"/>
                      <w:color w:val="000000"/>
                      <w:sz w:val="24"/>
                      <w:szCs w:val="24"/>
                      <w:lang w:eastAsia="es-CO"/>
                    </w:rPr>
                  </w:rPrChange>
                </w:rPr>
                <w:t>SIIC</w:t>
              </w:r>
              <w:proofErr w:type="spellEnd"/>
            </w:ins>
          </w:p>
        </w:tc>
        <w:tc>
          <w:tcPr>
            <w:tcW w:w="0" w:type="auto"/>
            <w:tcBorders>
              <w:top w:val="single" w:sz="4" w:space="0" w:color="auto"/>
              <w:left w:val="single" w:sz="4" w:space="0" w:color="auto"/>
              <w:bottom w:val="nil"/>
              <w:right w:val="single" w:sz="4" w:space="0" w:color="auto"/>
            </w:tcBorders>
            <w:shd w:val="clear" w:color="auto" w:fill="auto"/>
            <w:vAlign w:val="center"/>
            <w:hideMark/>
            <w:tcPrChange w:id="1833" w:author="Diana Gonzalez Garcia" w:date="2021-05-28T16:43:00Z">
              <w:tcPr>
                <w:tcW w:w="1418" w:type="pct"/>
                <w:tcBorders>
                  <w:top w:val="single" w:sz="4" w:space="0" w:color="auto"/>
                  <w:left w:val="single" w:sz="4" w:space="0" w:color="auto"/>
                  <w:bottom w:val="nil"/>
                  <w:right w:val="single" w:sz="4" w:space="0" w:color="auto"/>
                </w:tcBorders>
                <w:shd w:val="clear" w:color="auto" w:fill="auto"/>
                <w:vAlign w:val="center"/>
                <w:hideMark/>
              </w:tcPr>
            </w:tcPrChange>
          </w:tcPr>
          <w:p w14:paraId="352AB130" w14:textId="387781F0" w:rsidR="004223AB" w:rsidRPr="004223AB" w:rsidRDefault="004223AB" w:rsidP="004223AB">
            <w:pPr>
              <w:spacing w:after="0" w:line="240" w:lineRule="auto"/>
              <w:jc w:val="both"/>
              <w:rPr>
                <w:ins w:id="1834" w:author="Diana Gonzalez Garcia" w:date="2021-05-28T16:34:00Z"/>
                <w:rFonts w:ascii="Calibri" w:hAnsi="Calibri" w:cs="Calibri"/>
                <w:sz w:val="12"/>
                <w:szCs w:val="12"/>
                <w:lang w:eastAsia="es-CO"/>
                <w:rPrChange w:id="1835" w:author="Diana Gonzalez Garcia" w:date="2021-05-28T16:36:00Z">
                  <w:rPr>
                    <w:ins w:id="1836" w:author="Diana Gonzalez Garcia" w:date="2021-05-28T16:34:00Z"/>
                    <w:rFonts w:ascii="Calibri" w:hAnsi="Calibri" w:cs="Calibri"/>
                    <w:sz w:val="24"/>
                    <w:szCs w:val="24"/>
                    <w:lang w:eastAsia="es-CO"/>
                  </w:rPr>
                </w:rPrChange>
              </w:rPr>
            </w:pPr>
            <w:ins w:id="1837" w:author="Diana Gonzalez Garcia" w:date="2021-05-28T16:34:00Z">
              <w:r w:rsidRPr="004223AB">
                <w:rPr>
                  <w:rFonts w:ascii="Calibri" w:hAnsi="Calibri" w:cs="Calibri"/>
                  <w:sz w:val="12"/>
                  <w:szCs w:val="12"/>
                  <w:lang w:eastAsia="es-CO"/>
                  <w:rPrChange w:id="1838" w:author="Diana Gonzalez Garcia" w:date="2021-05-28T16:36:00Z">
                    <w:rPr>
                      <w:rFonts w:ascii="Calibri" w:hAnsi="Calibri" w:cs="Calibri"/>
                      <w:sz w:val="24"/>
                      <w:szCs w:val="24"/>
                      <w:lang w:eastAsia="es-CO"/>
                    </w:rPr>
                  </w:rPrChange>
                </w:rPr>
                <w:t xml:space="preserve">Si </w:t>
              </w:r>
            </w:ins>
            <w:ins w:id="1839" w:author="Diana Gonzalez Garcia" w:date="2021-05-28T16:39:00Z">
              <w:r w:rsidRPr="004223AB">
                <w:rPr>
                  <w:rFonts w:ascii="Calibri" w:hAnsi="Calibri" w:cs="Calibri"/>
                  <w:sz w:val="12"/>
                  <w:szCs w:val="12"/>
                  <w:lang w:eastAsia="es-CO"/>
                  <w:rPrChange w:id="1840" w:author="Diana Gonzalez Garcia" w:date="2021-05-28T16:36:00Z">
                    <w:rPr>
                      <w:rFonts w:ascii="Calibri" w:hAnsi="Calibri" w:cs="Calibri"/>
                      <w:sz w:val="12"/>
                      <w:szCs w:val="12"/>
                      <w:lang w:eastAsia="es-CO"/>
                    </w:rPr>
                  </w:rPrChange>
                </w:rPr>
                <w:t>la variable</w:t>
              </w:r>
            </w:ins>
            <w:ins w:id="1841" w:author="Diana Gonzalez Garcia" w:date="2021-05-28T16:34:00Z">
              <w:r w:rsidRPr="004223AB">
                <w:rPr>
                  <w:rFonts w:ascii="Calibri" w:hAnsi="Calibri" w:cs="Calibri"/>
                  <w:sz w:val="12"/>
                  <w:szCs w:val="12"/>
                  <w:lang w:eastAsia="es-CO"/>
                  <w:rPrChange w:id="1842" w:author="Diana Gonzalez Garcia" w:date="2021-05-28T16:36:00Z">
                    <w:rPr>
                      <w:rFonts w:ascii="Calibri" w:hAnsi="Calibri" w:cs="Calibri"/>
                      <w:sz w:val="24"/>
                      <w:szCs w:val="24"/>
                      <w:lang w:eastAsia="es-CO"/>
                    </w:rPr>
                  </w:rPrChange>
                </w:rPr>
                <w:t xml:space="preserve"> CLASE DE CONSTRUCCIÓN es igual a "R", entonces aplíquese la T01 - Residencial para su liquidación.</w:t>
              </w:r>
            </w:ins>
          </w:p>
        </w:tc>
        <w:tc>
          <w:tcPr>
            <w:tcW w:w="0" w:type="auto"/>
            <w:tcBorders>
              <w:top w:val="nil"/>
              <w:left w:val="nil"/>
              <w:bottom w:val="single" w:sz="4" w:space="0" w:color="auto"/>
              <w:right w:val="single" w:sz="4" w:space="0" w:color="auto"/>
            </w:tcBorders>
            <w:shd w:val="clear" w:color="auto" w:fill="auto"/>
            <w:vAlign w:val="center"/>
            <w:hideMark/>
            <w:tcPrChange w:id="1843" w:author="Diana Gonzalez Garcia" w:date="2021-05-28T16:43:00Z">
              <w:tcPr>
                <w:tcW w:w="261" w:type="pct"/>
                <w:gridSpan w:val="2"/>
                <w:tcBorders>
                  <w:top w:val="nil"/>
                  <w:left w:val="nil"/>
                  <w:bottom w:val="single" w:sz="4" w:space="0" w:color="auto"/>
                  <w:right w:val="single" w:sz="4" w:space="0" w:color="auto"/>
                </w:tcBorders>
                <w:shd w:val="clear" w:color="auto" w:fill="auto"/>
                <w:vAlign w:val="center"/>
                <w:hideMark/>
              </w:tcPr>
            </w:tcPrChange>
          </w:tcPr>
          <w:p w14:paraId="41DC4326" w14:textId="77777777" w:rsidR="004223AB" w:rsidRPr="004223AB" w:rsidRDefault="004223AB" w:rsidP="004223AB">
            <w:pPr>
              <w:spacing w:after="0" w:line="240" w:lineRule="auto"/>
              <w:jc w:val="center"/>
              <w:rPr>
                <w:ins w:id="1844" w:author="Diana Gonzalez Garcia" w:date="2021-05-28T16:34:00Z"/>
                <w:rFonts w:ascii="Calibri" w:hAnsi="Calibri" w:cs="Calibri"/>
                <w:color w:val="000000"/>
                <w:sz w:val="12"/>
                <w:szCs w:val="12"/>
                <w:lang w:eastAsia="es-CO"/>
                <w:rPrChange w:id="1845" w:author="Diana Gonzalez Garcia" w:date="2021-05-28T16:36:00Z">
                  <w:rPr>
                    <w:ins w:id="1846" w:author="Diana Gonzalez Garcia" w:date="2021-05-28T16:34:00Z"/>
                    <w:rFonts w:ascii="Calibri" w:hAnsi="Calibri" w:cs="Calibri"/>
                    <w:color w:val="000000"/>
                    <w:sz w:val="24"/>
                    <w:szCs w:val="24"/>
                    <w:lang w:eastAsia="es-CO"/>
                  </w:rPr>
                </w:rPrChange>
              </w:rPr>
            </w:pPr>
            <w:ins w:id="1847" w:author="Diana Gonzalez Garcia" w:date="2021-05-28T16:34:00Z">
              <w:r w:rsidRPr="004223AB">
                <w:rPr>
                  <w:rFonts w:ascii="Calibri" w:hAnsi="Calibri" w:cs="Calibri"/>
                  <w:color w:val="000000"/>
                  <w:sz w:val="12"/>
                  <w:szCs w:val="12"/>
                  <w:lang w:eastAsia="es-CO"/>
                  <w:rPrChange w:id="1848" w:author="Diana Gonzalez Garcia" w:date="2021-05-28T16:36:00Z">
                    <w:rPr>
                      <w:rFonts w:ascii="Calibri" w:hAnsi="Calibri" w:cs="Calibri"/>
                      <w:color w:val="000000"/>
                      <w:sz w:val="24"/>
                      <w:szCs w:val="24"/>
                      <w:lang w:eastAsia="es-CO"/>
                    </w:rPr>
                  </w:rPrChange>
                </w:rPr>
                <w:t>T05_1</w:t>
              </w:r>
            </w:ins>
          </w:p>
        </w:tc>
        <w:tc>
          <w:tcPr>
            <w:tcW w:w="0" w:type="auto"/>
            <w:tcBorders>
              <w:top w:val="nil"/>
              <w:left w:val="nil"/>
              <w:bottom w:val="single" w:sz="4" w:space="0" w:color="auto"/>
              <w:right w:val="nil"/>
            </w:tcBorders>
            <w:shd w:val="clear" w:color="auto" w:fill="auto"/>
            <w:vAlign w:val="center"/>
            <w:hideMark/>
            <w:tcPrChange w:id="1849" w:author="Diana Gonzalez Garcia" w:date="2021-05-28T16:43:00Z">
              <w:tcPr>
                <w:tcW w:w="487" w:type="pct"/>
                <w:gridSpan w:val="2"/>
                <w:tcBorders>
                  <w:top w:val="nil"/>
                  <w:left w:val="nil"/>
                  <w:bottom w:val="single" w:sz="4" w:space="0" w:color="auto"/>
                  <w:right w:val="nil"/>
                </w:tcBorders>
                <w:shd w:val="clear" w:color="auto" w:fill="auto"/>
                <w:vAlign w:val="center"/>
                <w:hideMark/>
              </w:tcPr>
            </w:tcPrChange>
          </w:tcPr>
          <w:p w14:paraId="3A08D1EF" w14:textId="77777777" w:rsidR="004223AB" w:rsidRPr="004223AB" w:rsidRDefault="004223AB" w:rsidP="004223AB">
            <w:pPr>
              <w:spacing w:after="0" w:line="240" w:lineRule="auto"/>
              <w:jc w:val="center"/>
              <w:rPr>
                <w:ins w:id="1850" w:author="Diana Gonzalez Garcia" w:date="2021-05-28T16:34:00Z"/>
                <w:rFonts w:ascii="Calibri" w:hAnsi="Calibri" w:cs="Calibri"/>
                <w:color w:val="FF0000"/>
                <w:sz w:val="12"/>
                <w:szCs w:val="12"/>
                <w:lang w:eastAsia="es-CO"/>
                <w:rPrChange w:id="1851" w:author="Diana Gonzalez Garcia" w:date="2021-05-28T16:36:00Z">
                  <w:rPr>
                    <w:ins w:id="1852" w:author="Diana Gonzalez Garcia" w:date="2021-05-28T16:34:00Z"/>
                    <w:rFonts w:ascii="Calibri" w:hAnsi="Calibri" w:cs="Calibri"/>
                    <w:color w:val="FF0000"/>
                    <w:sz w:val="24"/>
                    <w:szCs w:val="24"/>
                    <w:lang w:eastAsia="es-CO"/>
                  </w:rPr>
                </w:rPrChange>
              </w:rPr>
            </w:pPr>
            <w:ins w:id="1853" w:author="Diana Gonzalez Garcia" w:date="2021-05-28T16:34:00Z">
              <w:r w:rsidRPr="004223AB">
                <w:rPr>
                  <w:rFonts w:ascii="Calibri" w:hAnsi="Calibri" w:cs="Calibri"/>
                  <w:color w:val="FF0000"/>
                  <w:sz w:val="12"/>
                  <w:szCs w:val="12"/>
                  <w:lang w:eastAsia="es-CO"/>
                  <w:rPrChange w:id="1854" w:author="Diana Gonzalez Garcia" w:date="2021-05-28T16:36:00Z">
                    <w:rPr>
                      <w:rFonts w:ascii="Calibri" w:hAnsi="Calibri" w:cs="Calibri"/>
                      <w:color w:val="FF0000"/>
                      <w:sz w:val="24"/>
                      <w:szCs w:val="24"/>
                      <w:lang w:eastAsia="es-CO"/>
                    </w:rPr>
                  </w:rPrChange>
                </w:rPr>
                <w:t> </w:t>
              </w:r>
            </w:ins>
          </w:p>
        </w:tc>
        <w:tc>
          <w:tcPr>
            <w:tcW w:w="1158" w:type="dxa"/>
            <w:tcBorders>
              <w:top w:val="nil"/>
              <w:left w:val="single" w:sz="4" w:space="0" w:color="auto"/>
              <w:bottom w:val="single" w:sz="4" w:space="0" w:color="auto"/>
              <w:right w:val="single" w:sz="4" w:space="0" w:color="auto"/>
            </w:tcBorders>
            <w:shd w:val="clear" w:color="auto" w:fill="auto"/>
            <w:vAlign w:val="center"/>
            <w:hideMark/>
            <w:tcPrChange w:id="1855" w:author="Diana Gonzalez Garcia" w:date="2021-05-28T16:43:00Z">
              <w:tcPr>
                <w:tcW w:w="985" w:type="pct"/>
                <w:gridSpan w:val="2"/>
                <w:tcBorders>
                  <w:top w:val="nil"/>
                  <w:left w:val="single" w:sz="4" w:space="0" w:color="auto"/>
                  <w:bottom w:val="single" w:sz="4" w:space="0" w:color="auto"/>
                  <w:right w:val="single" w:sz="4" w:space="0" w:color="auto"/>
                </w:tcBorders>
                <w:shd w:val="clear" w:color="auto" w:fill="auto"/>
                <w:vAlign w:val="center"/>
                <w:hideMark/>
              </w:tcPr>
            </w:tcPrChange>
          </w:tcPr>
          <w:p w14:paraId="7F6AA273" w14:textId="77777777" w:rsidR="004223AB" w:rsidRPr="004223AB" w:rsidRDefault="004223AB" w:rsidP="004223AB">
            <w:pPr>
              <w:spacing w:after="0" w:line="240" w:lineRule="auto"/>
              <w:rPr>
                <w:ins w:id="1856" w:author="Diana Gonzalez Garcia" w:date="2021-05-28T16:34:00Z"/>
                <w:rFonts w:ascii="Calibri" w:hAnsi="Calibri" w:cs="Calibri"/>
                <w:color w:val="000000"/>
                <w:sz w:val="12"/>
                <w:szCs w:val="12"/>
                <w:lang w:eastAsia="es-CO"/>
                <w:rPrChange w:id="1857" w:author="Diana Gonzalez Garcia" w:date="2021-05-28T16:36:00Z">
                  <w:rPr>
                    <w:ins w:id="1858" w:author="Diana Gonzalez Garcia" w:date="2021-05-28T16:34:00Z"/>
                    <w:rFonts w:ascii="Calibri" w:hAnsi="Calibri" w:cs="Calibri"/>
                    <w:color w:val="000000"/>
                    <w:sz w:val="24"/>
                    <w:szCs w:val="24"/>
                    <w:lang w:eastAsia="es-CO"/>
                  </w:rPr>
                </w:rPrChange>
              </w:rPr>
            </w:pPr>
            <w:ins w:id="1859" w:author="Diana Gonzalez Garcia" w:date="2021-05-28T16:34:00Z">
              <w:r w:rsidRPr="004223AB">
                <w:rPr>
                  <w:rFonts w:ascii="Calibri" w:hAnsi="Calibri" w:cs="Calibri"/>
                  <w:color w:val="000000"/>
                  <w:sz w:val="12"/>
                  <w:szCs w:val="12"/>
                  <w:lang w:eastAsia="es-CO"/>
                  <w:rPrChange w:id="1860" w:author="Diana Gonzalez Garcia" w:date="2021-05-28T16:36:00Z">
                    <w:rPr>
                      <w:rFonts w:ascii="Calibri" w:hAnsi="Calibri" w:cs="Calibri"/>
                      <w:color w:val="000000"/>
                      <w:sz w:val="24"/>
                      <w:szCs w:val="24"/>
                      <w:lang w:eastAsia="es-CO"/>
                    </w:rPr>
                  </w:rPrChange>
                </w:rPr>
                <w:t>Atributo de manzana 1,2,3</w:t>
              </w:r>
            </w:ins>
          </w:p>
        </w:tc>
      </w:tr>
      <w:tr w:rsidR="004223AB" w:rsidRPr="004223AB" w14:paraId="41E4E4A9" w14:textId="77777777" w:rsidTr="00D203B1">
        <w:tblPrEx>
          <w:tblPrExChange w:id="1861" w:author="Diana Gonzalez Garcia" w:date="2021-05-28T16:43:00Z">
            <w:tblPrEx>
              <w:tblW w:w="5000" w:type="pct"/>
              <w:tblInd w:w="0" w:type="dxa"/>
            </w:tblPrEx>
          </w:tblPrExChange>
        </w:tblPrEx>
        <w:trPr>
          <w:trHeight w:val="20"/>
          <w:ins w:id="1862" w:author="Diana Gonzalez Garcia" w:date="2021-05-28T16:34:00Z"/>
          <w:trPrChange w:id="1863" w:author="Diana Gonzalez Garcia" w:date="2021-05-28T16:43:00Z">
            <w:trPr>
              <w:gridBefore w:val="2"/>
              <w:gridAfter w:val="0"/>
              <w:trHeight w:val="735"/>
            </w:trPr>
          </w:trPrChange>
        </w:trPr>
        <w:tc>
          <w:tcPr>
            <w:tcW w:w="0" w:type="auto"/>
            <w:vMerge/>
            <w:tcBorders>
              <w:top w:val="nil"/>
              <w:left w:val="single" w:sz="4" w:space="0" w:color="auto"/>
              <w:bottom w:val="single" w:sz="4" w:space="0" w:color="auto"/>
              <w:right w:val="single" w:sz="4" w:space="0" w:color="auto"/>
            </w:tcBorders>
            <w:vAlign w:val="center"/>
            <w:hideMark/>
            <w:tcPrChange w:id="1864" w:author="Diana Gonzalez Garcia" w:date="2021-05-28T16:43:00Z">
              <w:tcPr>
                <w:tcW w:w="318" w:type="pct"/>
                <w:gridSpan w:val="2"/>
                <w:vMerge/>
                <w:tcBorders>
                  <w:top w:val="nil"/>
                  <w:left w:val="single" w:sz="4" w:space="0" w:color="auto"/>
                  <w:bottom w:val="single" w:sz="4" w:space="0" w:color="auto"/>
                  <w:right w:val="single" w:sz="4" w:space="0" w:color="auto"/>
                </w:tcBorders>
                <w:vAlign w:val="center"/>
                <w:hideMark/>
              </w:tcPr>
            </w:tcPrChange>
          </w:tcPr>
          <w:p w14:paraId="13EFB3C2" w14:textId="77777777" w:rsidR="004223AB" w:rsidRPr="004223AB" w:rsidRDefault="004223AB" w:rsidP="004223AB">
            <w:pPr>
              <w:spacing w:after="0" w:line="240" w:lineRule="auto"/>
              <w:rPr>
                <w:ins w:id="1865" w:author="Diana Gonzalez Garcia" w:date="2021-05-28T16:34:00Z"/>
                <w:rFonts w:ascii="Calibri" w:hAnsi="Calibri" w:cs="Calibri"/>
                <w:color w:val="000000"/>
                <w:sz w:val="12"/>
                <w:szCs w:val="12"/>
                <w:lang w:eastAsia="es-CO"/>
                <w:rPrChange w:id="1866" w:author="Diana Gonzalez Garcia" w:date="2021-05-28T16:36:00Z">
                  <w:rPr>
                    <w:ins w:id="1867"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1868" w:author="Diana Gonzalez Garcia" w:date="2021-05-28T16:43:00Z">
              <w:tcPr>
                <w:tcW w:w="317" w:type="pct"/>
                <w:vMerge/>
                <w:tcBorders>
                  <w:top w:val="nil"/>
                  <w:left w:val="single" w:sz="4" w:space="0" w:color="auto"/>
                  <w:bottom w:val="single" w:sz="4" w:space="0" w:color="auto"/>
                  <w:right w:val="single" w:sz="4" w:space="0" w:color="auto"/>
                </w:tcBorders>
                <w:vAlign w:val="center"/>
                <w:hideMark/>
              </w:tcPr>
            </w:tcPrChange>
          </w:tcPr>
          <w:p w14:paraId="6DCFDEDC" w14:textId="77777777" w:rsidR="004223AB" w:rsidRPr="004223AB" w:rsidRDefault="004223AB" w:rsidP="004223AB">
            <w:pPr>
              <w:spacing w:after="0" w:line="240" w:lineRule="auto"/>
              <w:rPr>
                <w:ins w:id="1869" w:author="Diana Gonzalez Garcia" w:date="2021-05-28T16:34:00Z"/>
                <w:rFonts w:ascii="Calibri" w:hAnsi="Calibri" w:cs="Calibri"/>
                <w:sz w:val="12"/>
                <w:szCs w:val="12"/>
                <w:lang w:eastAsia="es-CO"/>
                <w:rPrChange w:id="1870" w:author="Diana Gonzalez Garcia" w:date="2021-05-28T16:36:00Z">
                  <w:rPr>
                    <w:ins w:id="1871" w:author="Diana Gonzalez Garcia" w:date="2021-05-28T16:34:00Z"/>
                    <w:rFonts w:ascii="Calibri" w:hAnsi="Calibri" w:cs="Calibri"/>
                    <w:sz w:val="24"/>
                    <w:szCs w:val="24"/>
                    <w:lang w:eastAsia="es-CO"/>
                  </w:rPr>
                </w:rPrChange>
              </w:rPr>
            </w:pPr>
          </w:p>
        </w:tc>
        <w:tc>
          <w:tcPr>
            <w:tcW w:w="0" w:type="auto"/>
            <w:vMerge/>
            <w:tcBorders>
              <w:top w:val="nil"/>
              <w:left w:val="single" w:sz="4" w:space="0" w:color="auto"/>
              <w:bottom w:val="single" w:sz="4" w:space="0" w:color="auto"/>
              <w:right w:val="nil"/>
            </w:tcBorders>
            <w:vAlign w:val="center"/>
            <w:hideMark/>
            <w:tcPrChange w:id="1872" w:author="Diana Gonzalez Garcia" w:date="2021-05-28T16:43:00Z">
              <w:tcPr>
                <w:tcW w:w="330" w:type="pct"/>
                <w:gridSpan w:val="2"/>
                <w:vMerge/>
                <w:tcBorders>
                  <w:top w:val="nil"/>
                  <w:left w:val="single" w:sz="4" w:space="0" w:color="auto"/>
                  <w:bottom w:val="single" w:sz="4" w:space="0" w:color="auto"/>
                  <w:right w:val="nil"/>
                </w:tcBorders>
                <w:vAlign w:val="center"/>
                <w:hideMark/>
              </w:tcPr>
            </w:tcPrChange>
          </w:tcPr>
          <w:p w14:paraId="5AA57F67" w14:textId="77777777" w:rsidR="004223AB" w:rsidRPr="004223AB" w:rsidRDefault="004223AB" w:rsidP="004223AB">
            <w:pPr>
              <w:spacing w:after="0" w:line="240" w:lineRule="auto"/>
              <w:rPr>
                <w:ins w:id="1873" w:author="Diana Gonzalez Garcia" w:date="2021-05-28T16:34:00Z"/>
                <w:rFonts w:ascii="Calibri" w:hAnsi="Calibri" w:cs="Calibri"/>
                <w:color w:val="000000"/>
                <w:sz w:val="12"/>
                <w:szCs w:val="12"/>
                <w:lang w:eastAsia="es-CO"/>
                <w:rPrChange w:id="1874" w:author="Diana Gonzalez Garcia" w:date="2021-05-28T16:36:00Z">
                  <w:rPr>
                    <w:ins w:id="1875" w:author="Diana Gonzalez Garcia" w:date="2021-05-28T16:34:00Z"/>
                    <w:rFonts w:ascii="Calibri" w:hAnsi="Calibri" w:cs="Calibri"/>
                    <w:color w:val="000000"/>
                    <w:sz w:val="24"/>
                    <w:szCs w:val="24"/>
                    <w:lang w:eastAsia="es-CO"/>
                  </w:rPr>
                </w:rPrChange>
              </w:rPr>
            </w:pPr>
          </w:p>
        </w:tc>
        <w:tc>
          <w:tcPr>
            <w:tcW w:w="0" w:type="auto"/>
            <w:tcBorders>
              <w:top w:val="nil"/>
              <w:left w:val="single" w:sz="4" w:space="0" w:color="auto"/>
              <w:bottom w:val="nil"/>
              <w:right w:val="single" w:sz="4" w:space="0" w:color="auto"/>
            </w:tcBorders>
            <w:shd w:val="clear" w:color="auto" w:fill="auto"/>
            <w:vAlign w:val="center"/>
            <w:hideMark/>
            <w:tcPrChange w:id="1876" w:author="Diana Gonzalez Garcia" w:date="2021-05-28T16:43:00Z">
              <w:tcPr>
                <w:tcW w:w="352" w:type="pct"/>
                <w:gridSpan w:val="2"/>
                <w:tcBorders>
                  <w:top w:val="nil"/>
                  <w:left w:val="single" w:sz="4" w:space="0" w:color="auto"/>
                  <w:bottom w:val="nil"/>
                  <w:right w:val="single" w:sz="4" w:space="0" w:color="auto"/>
                </w:tcBorders>
                <w:shd w:val="clear" w:color="auto" w:fill="auto"/>
                <w:vAlign w:val="center"/>
                <w:hideMark/>
              </w:tcPr>
            </w:tcPrChange>
          </w:tcPr>
          <w:p w14:paraId="1A157866" w14:textId="77777777" w:rsidR="004223AB" w:rsidRPr="004223AB" w:rsidRDefault="004223AB" w:rsidP="004223AB">
            <w:pPr>
              <w:spacing w:after="0" w:line="240" w:lineRule="auto"/>
              <w:jc w:val="center"/>
              <w:rPr>
                <w:ins w:id="1877" w:author="Diana Gonzalez Garcia" w:date="2021-05-28T16:34:00Z"/>
                <w:rFonts w:ascii="Calibri" w:hAnsi="Calibri" w:cs="Calibri"/>
                <w:color w:val="000000"/>
                <w:sz w:val="12"/>
                <w:szCs w:val="12"/>
                <w:lang w:eastAsia="es-CO"/>
                <w:rPrChange w:id="1878" w:author="Diana Gonzalez Garcia" w:date="2021-05-28T16:36:00Z">
                  <w:rPr>
                    <w:ins w:id="1879" w:author="Diana Gonzalez Garcia" w:date="2021-05-28T16:34:00Z"/>
                    <w:rFonts w:ascii="Calibri" w:hAnsi="Calibri" w:cs="Calibri"/>
                    <w:color w:val="000000"/>
                    <w:sz w:val="24"/>
                    <w:szCs w:val="24"/>
                    <w:lang w:eastAsia="es-CO"/>
                  </w:rPr>
                </w:rPrChange>
              </w:rPr>
            </w:pPr>
            <w:ins w:id="1880" w:author="Diana Gonzalez Garcia" w:date="2021-05-28T16:34:00Z">
              <w:r w:rsidRPr="004223AB">
                <w:rPr>
                  <w:rFonts w:ascii="Calibri" w:hAnsi="Calibri" w:cs="Calibri"/>
                  <w:color w:val="000000"/>
                  <w:sz w:val="12"/>
                  <w:szCs w:val="12"/>
                  <w:lang w:eastAsia="es-CO"/>
                  <w:rPrChange w:id="1881" w:author="Diana Gonzalez Garcia" w:date="2021-05-28T16:36:00Z">
                    <w:rPr>
                      <w:rFonts w:ascii="Calibri" w:hAnsi="Calibri" w:cs="Calibri"/>
                      <w:color w:val="000000"/>
                      <w:sz w:val="24"/>
                      <w:szCs w:val="24"/>
                      <w:lang w:eastAsia="es-CO"/>
                    </w:rPr>
                  </w:rPrChange>
                </w:rPr>
                <w:t>Valor unitario construcción</w:t>
              </w:r>
            </w:ins>
          </w:p>
        </w:tc>
        <w:tc>
          <w:tcPr>
            <w:tcW w:w="0" w:type="auto"/>
            <w:tcBorders>
              <w:top w:val="nil"/>
              <w:left w:val="nil"/>
              <w:bottom w:val="nil"/>
              <w:right w:val="single" w:sz="4" w:space="0" w:color="auto"/>
            </w:tcBorders>
            <w:shd w:val="clear" w:color="auto" w:fill="auto"/>
            <w:vAlign w:val="center"/>
            <w:hideMark/>
            <w:tcPrChange w:id="1882" w:author="Diana Gonzalez Garcia" w:date="2021-05-28T16:43:00Z">
              <w:tcPr>
                <w:tcW w:w="291" w:type="pct"/>
                <w:gridSpan w:val="2"/>
                <w:tcBorders>
                  <w:top w:val="nil"/>
                  <w:left w:val="nil"/>
                  <w:bottom w:val="nil"/>
                  <w:right w:val="single" w:sz="4" w:space="0" w:color="auto"/>
                </w:tcBorders>
                <w:shd w:val="clear" w:color="auto" w:fill="auto"/>
                <w:vAlign w:val="center"/>
                <w:hideMark/>
              </w:tcPr>
            </w:tcPrChange>
          </w:tcPr>
          <w:p w14:paraId="44B89CB3" w14:textId="77777777" w:rsidR="004223AB" w:rsidRPr="004223AB" w:rsidRDefault="004223AB" w:rsidP="004223AB">
            <w:pPr>
              <w:spacing w:after="0" w:line="240" w:lineRule="auto"/>
              <w:jc w:val="center"/>
              <w:rPr>
                <w:ins w:id="1883" w:author="Diana Gonzalez Garcia" w:date="2021-05-28T16:34:00Z"/>
                <w:rFonts w:ascii="Calibri" w:hAnsi="Calibri" w:cs="Calibri"/>
                <w:color w:val="000000"/>
                <w:sz w:val="12"/>
                <w:szCs w:val="12"/>
                <w:lang w:eastAsia="es-CO"/>
                <w:rPrChange w:id="1884" w:author="Diana Gonzalez Garcia" w:date="2021-05-28T16:36:00Z">
                  <w:rPr>
                    <w:ins w:id="1885" w:author="Diana Gonzalez Garcia" w:date="2021-05-28T16:34:00Z"/>
                    <w:rFonts w:ascii="Calibri" w:hAnsi="Calibri" w:cs="Calibri"/>
                    <w:color w:val="000000"/>
                    <w:sz w:val="24"/>
                    <w:szCs w:val="24"/>
                    <w:lang w:eastAsia="es-CO"/>
                  </w:rPr>
                </w:rPrChange>
              </w:rPr>
            </w:pPr>
            <w:ins w:id="1886" w:author="Diana Gonzalez Garcia" w:date="2021-05-28T16:34:00Z">
              <w:r w:rsidRPr="004223AB">
                <w:rPr>
                  <w:rFonts w:ascii="Calibri" w:hAnsi="Calibri" w:cs="Calibri"/>
                  <w:color w:val="000000"/>
                  <w:sz w:val="12"/>
                  <w:szCs w:val="12"/>
                  <w:lang w:eastAsia="es-CO"/>
                  <w:rPrChange w:id="1887" w:author="Diana Gonzalez Garcia" w:date="2021-05-28T16:36:00Z">
                    <w:rPr>
                      <w:rFonts w:ascii="Calibri" w:hAnsi="Calibri" w:cs="Calibri"/>
                      <w:color w:val="000000"/>
                      <w:sz w:val="24"/>
                      <w:szCs w:val="24"/>
                      <w:lang w:eastAsia="es-CO"/>
                    </w:rPr>
                  </w:rPrChange>
                </w:rPr>
                <w:t>Puntaje</w:t>
              </w:r>
            </w:ins>
          </w:p>
        </w:tc>
        <w:tc>
          <w:tcPr>
            <w:tcW w:w="0" w:type="auto"/>
            <w:vMerge/>
            <w:tcBorders>
              <w:top w:val="nil"/>
              <w:left w:val="nil"/>
              <w:bottom w:val="single" w:sz="4" w:space="0" w:color="auto"/>
              <w:right w:val="nil"/>
            </w:tcBorders>
            <w:vAlign w:val="center"/>
            <w:hideMark/>
            <w:tcPrChange w:id="1888" w:author="Diana Gonzalez Garcia" w:date="2021-05-28T16:43:00Z">
              <w:tcPr>
                <w:tcW w:w="242" w:type="pct"/>
                <w:gridSpan w:val="2"/>
                <w:vMerge/>
                <w:tcBorders>
                  <w:top w:val="nil"/>
                  <w:left w:val="nil"/>
                  <w:bottom w:val="single" w:sz="4" w:space="0" w:color="auto"/>
                  <w:right w:val="nil"/>
                </w:tcBorders>
                <w:vAlign w:val="center"/>
                <w:hideMark/>
              </w:tcPr>
            </w:tcPrChange>
          </w:tcPr>
          <w:p w14:paraId="796048FA" w14:textId="77777777" w:rsidR="004223AB" w:rsidRPr="004223AB" w:rsidRDefault="004223AB" w:rsidP="004223AB">
            <w:pPr>
              <w:spacing w:after="0" w:line="240" w:lineRule="auto"/>
              <w:rPr>
                <w:ins w:id="1889" w:author="Diana Gonzalez Garcia" w:date="2021-05-28T16:34:00Z"/>
                <w:rFonts w:ascii="Calibri" w:hAnsi="Calibri" w:cs="Calibri"/>
                <w:color w:val="000000"/>
                <w:sz w:val="12"/>
                <w:szCs w:val="12"/>
                <w:lang w:eastAsia="es-CO"/>
                <w:rPrChange w:id="1890" w:author="Diana Gonzalez Garcia" w:date="2021-05-28T16:36:00Z">
                  <w:rPr>
                    <w:ins w:id="1891" w:author="Diana Gonzalez Garcia" w:date="2021-05-28T16:34:00Z"/>
                    <w:rFonts w:ascii="Calibri" w:hAnsi="Calibri" w:cs="Calibri"/>
                    <w:color w:val="000000"/>
                    <w:sz w:val="24"/>
                    <w:szCs w:val="24"/>
                    <w:lang w:eastAsia="es-CO"/>
                  </w:rPr>
                </w:rPrChange>
              </w:rPr>
            </w:pPr>
          </w:p>
        </w:tc>
        <w:tc>
          <w:tcPr>
            <w:tcW w:w="0" w:type="auto"/>
            <w:tcBorders>
              <w:top w:val="nil"/>
              <w:left w:val="single" w:sz="4" w:space="0" w:color="auto"/>
              <w:bottom w:val="nil"/>
              <w:right w:val="single" w:sz="4" w:space="0" w:color="auto"/>
            </w:tcBorders>
            <w:shd w:val="clear" w:color="auto" w:fill="auto"/>
            <w:vAlign w:val="center"/>
            <w:hideMark/>
            <w:tcPrChange w:id="1892" w:author="Diana Gonzalez Garcia" w:date="2021-05-28T16:43:00Z">
              <w:tcPr>
                <w:tcW w:w="1418" w:type="pct"/>
                <w:tcBorders>
                  <w:top w:val="nil"/>
                  <w:left w:val="single" w:sz="4" w:space="0" w:color="auto"/>
                  <w:bottom w:val="nil"/>
                  <w:right w:val="single" w:sz="4" w:space="0" w:color="auto"/>
                </w:tcBorders>
                <w:shd w:val="clear" w:color="auto" w:fill="auto"/>
                <w:vAlign w:val="center"/>
                <w:hideMark/>
              </w:tcPr>
            </w:tcPrChange>
          </w:tcPr>
          <w:p w14:paraId="7DDCA9BC" w14:textId="77777777" w:rsidR="004223AB" w:rsidRPr="004223AB" w:rsidRDefault="004223AB" w:rsidP="004223AB">
            <w:pPr>
              <w:spacing w:after="0" w:line="240" w:lineRule="auto"/>
              <w:jc w:val="both"/>
              <w:rPr>
                <w:ins w:id="1893" w:author="Diana Gonzalez Garcia" w:date="2021-05-28T16:34:00Z"/>
                <w:rFonts w:ascii="Calibri" w:hAnsi="Calibri" w:cs="Calibri"/>
                <w:color w:val="000000"/>
                <w:sz w:val="12"/>
                <w:szCs w:val="12"/>
                <w:lang w:eastAsia="es-CO"/>
                <w:rPrChange w:id="1894" w:author="Diana Gonzalez Garcia" w:date="2021-05-28T16:36:00Z">
                  <w:rPr>
                    <w:ins w:id="1895" w:author="Diana Gonzalez Garcia" w:date="2021-05-28T16:34:00Z"/>
                    <w:rFonts w:ascii="Calibri" w:hAnsi="Calibri" w:cs="Calibri"/>
                    <w:color w:val="000000"/>
                    <w:sz w:val="24"/>
                    <w:szCs w:val="24"/>
                    <w:lang w:eastAsia="es-CO"/>
                  </w:rPr>
                </w:rPrChange>
              </w:rPr>
            </w:pPr>
            <w:ins w:id="1896" w:author="Diana Gonzalez Garcia" w:date="2021-05-28T16:34:00Z">
              <w:r w:rsidRPr="004223AB">
                <w:rPr>
                  <w:rFonts w:ascii="Calibri" w:hAnsi="Calibri" w:cs="Calibri"/>
                  <w:color w:val="000000"/>
                  <w:sz w:val="12"/>
                  <w:szCs w:val="12"/>
                  <w:lang w:eastAsia="es-CO"/>
                  <w:rPrChange w:id="1897" w:author="Diana Gonzalez Garcia" w:date="2021-05-28T16:36:00Z">
                    <w:rPr>
                      <w:rFonts w:ascii="Calibri" w:hAnsi="Calibri" w:cs="Calibri"/>
                      <w:color w:val="000000"/>
                      <w:sz w:val="24"/>
                      <w:szCs w:val="24"/>
                      <w:lang w:eastAsia="es-CO"/>
                    </w:rPr>
                  </w:rPrChange>
                </w:rPr>
                <w:t> </w:t>
              </w:r>
            </w:ins>
          </w:p>
        </w:tc>
        <w:tc>
          <w:tcPr>
            <w:tcW w:w="0" w:type="auto"/>
            <w:tcBorders>
              <w:top w:val="nil"/>
              <w:left w:val="nil"/>
              <w:bottom w:val="single" w:sz="4" w:space="0" w:color="auto"/>
              <w:right w:val="single" w:sz="4" w:space="0" w:color="auto"/>
            </w:tcBorders>
            <w:shd w:val="clear" w:color="auto" w:fill="auto"/>
            <w:vAlign w:val="center"/>
            <w:hideMark/>
            <w:tcPrChange w:id="1898" w:author="Diana Gonzalez Garcia" w:date="2021-05-28T16:43:00Z">
              <w:tcPr>
                <w:tcW w:w="261" w:type="pct"/>
                <w:gridSpan w:val="2"/>
                <w:tcBorders>
                  <w:top w:val="nil"/>
                  <w:left w:val="nil"/>
                  <w:bottom w:val="single" w:sz="4" w:space="0" w:color="auto"/>
                  <w:right w:val="single" w:sz="4" w:space="0" w:color="auto"/>
                </w:tcBorders>
                <w:shd w:val="clear" w:color="auto" w:fill="auto"/>
                <w:vAlign w:val="center"/>
                <w:hideMark/>
              </w:tcPr>
            </w:tcPrChange>
          </w:tcPr>
          <w:p w14:paraId="15688883" w14:textId="77777777" w:rsidR="004223AB" w:rsidRPr="004223AB" w:rsidRDefault="004223AB" w:rsidP="004223AB">
            <w:pPr>
              <w:spacing w:after="0" w:line="240" w:lineRule="auto"/>
              <w:jc w:val="center"/>
              <w:rPr>
                <w:ins w:id="1899" w:author="Diana Gonzalez Garcia" w:date="2021-05-28T16:34:00Z"/>
                <w:rFonts w:ascii="Calibri" w:hAnsi="Calibri" w:cs="Calibri"/>
                <w:color w:val="000000"/>
                <w:sz w:val="12"/>
                <w:szCs w:val="12"/>
                <w:lang w:eastAsia="es-CO"/>
                <w:rPrChange w:id="1900" w:author="Diana Gonzalez Garcia" w:date="2021-05-28T16:36:00Z">
                  <w:rPr>
                    <w:ins w:id="1901" w:author="Diana Gonzalez Garcia" w:date="2021-05-28T16:34:00Z"/>
                    <w:rFonts w:ascii="Calibri" w:hAnsi="Calibri" w:cs="Calibri"/>
                    <w:color w:val="000000"/>
                    <w:sz w:val="24"/>
                    <w:szCs w:val="24"/>
                    <w:lang w:eastAsia="es-CO"/>
                  </w:rPr>
                </w:rPrChange>
              </w:rPr>
            </w:pPr>
            <w:ins w:id="1902" w:author="Diana Gonzalez Garcia" w:date="2021-05-28T16:34:00Z">
              <w:r w:rsidRPr="004223AB">
                <w:rPr>
                  <w:rFonts w:ascii="Calibri" w:hAnsi="Calibri" w:cs="Calibri"/>
                  <w:color w:val="000000"/>
                  <w:sz w:val="12"/>
                  <w:szCs w:val="12"/>
                  <w:lang w:eastAsia="es-CO"/>
                  <w:rPrChange w:id="1903" w:author="Diana Gonzalez Garcia" w:date="2021-05-28T16:36:00Z">
                    <w:rPr>
                      <w:rFonts w:ascii="Calibri" w:hAnsi="Calibri" w:cs="Calibri"/>
                      <w:color w:val="000000"/>
                      <w:sz w:val="24"/>
                      <w:szCs w:val="24"/>
                      <w:lang w:eastAsia="es-CO"/>
                    </w:rPr>
                  </w:rPrChange>
                </w:rPr>
                <w:t>T05_2</w:t>
              </w:r>
            </w:ins>
          </w:p>
        </w:tc>
        <w:tc>
          <w:tcPr>
            <w:tcW w:w="0" w:type="auto"/>
            <w:tcBorders>
              <w:top w:val="nil"/>
              <w:left w:val="nil"/>
              <w:bottom w:val="single" w:sz="4" w:space="0" w:color="auto"/>
              <w:right w:val="nil"/>
            </w:tcBorders>
            <w:shd w:val="clear" w:color="auto" w:fill="auto"/>
            <w:vAlign w:val="center"/>
            <w:hideMark/>
            <w:tcPrChange w:id="1904" w:author="Diana Gonzalez Garcia" w:date="2021-05-28T16:43:00Z">
              <w:tcPr>
                <w:tcW w:w="487" w:type="pct"/>
                <w:gridSpan w:val="2"/>
                <w:tcBorders>
                  <w:top w:val="nil"/>
                  <w:left w:val="nil"/>
                  <w:bottom w:val="single" w:sz="4" w:space="0" w:color="auto"/>
                  <w:right w:val="nil"/>
                </w:tcBorders>
                <w:shd w:val="clear" w:color="auto" w:fill="auto"/>
                <w:vAlign w:val="center"/>
                <w:hideMark/>
              </w:tcPr>
            </w:tcPrChange>
          </w:tcPr>
          <w:p w14:paraId="6649BCC4" w14:textId="77777777" w:rsidR="004223AB" w:rsidRPr="004223AB" w:rsidRDefault="004223AB" w:rsidP="004223AB">
            <w:pPr>
              <w:spacing w:after="0" w:line="240" w:lineRule="auto"/>
              <w:jc w:val="center"/>
              <w:rPr>
                <w:ins w:id="1905" w:author="Diana Gonzalez Garcia" w:date="2021-05-28T16:34:00Z"/>
                <w:rFonts w:ascii="Calibri" w:hAnsi="Calibri" w:cs="Calibri"/>
                <w:color w:val="FF0000"/>
                <w:sz w:val="12"/>
                <w:szCs w:val="12"/>
                <w:lang w:eastAsia="es-CO"/>
                <w:rPrChange w:id="1906" w:author="Diana Gonzalez Garcia" w:date="2021-05-28T16:36:00Z">
                  <w:rPr>
                    <w:ins w:id="1907" w:author="Diana Gonzalez Garcia" w:date="2021-05-28T16:34:00Z"/>
                    <w:rFonts w:ascii="Calibri" w:hAnsi="Calibri" w:cs="Calibri"/>
                    <w:color w:val="FF0000"/>
                    <w:sz w:val="24"/>
                    <w:szCs w:val="24"/>
                    <w:lang w:eastAsia="es-CO"/>
                  </w:rPr>
                </w:rPrChange>
              </w:rPr>
            </w:pPr>
            <w:ins w:id="1908" w:author="Diana Gonzalez Garcia" w:date="2021-05-28T16:34:00Z">
              <w:r w:rsidRPr="004223AB">
                <w:rPr>
                  <w:rFonts w:ascii="Calibri" w:hAnsi="Calibri" w:cs="Calibri"/>
                  <w:color w:val="FF0000"/>
                  <w:sz w:val="12"/>
                  <w:szCs w:val="12"/>
                  <w:lang w:eastAsia="es-CO"/>
                  <w:rPrChange w:id="1909" w:author="Diana Gonzalez Garcia" w:date="2021-05-28T16:36:00Z">
                    <w:rPr>
                      <w:rFonts w:ascii="Calibri" w:hAnsi="Calibri" w:cs="Calibri"/>
                      <w:color w:val="FF0000"/>
                      <w:sz w:val="24"/>
                      <w:szCs w:val="24"/>
                      <w:lang w:eastAsia="es-CO"/>
                    </w:rPr>
                  </w:rPrChange>
                </w:rPr>
                <w:t> </w:t>
              </w:r>
            </w:ins>
          </w:p>
        </w:tc>
        <w:tc>
          <w:tcPr>
            <w:tcW w:w="1158" w:type="dxa"/>
            <w:tcBorders>
              <w:top w:val="nil"/>
              <w:left w:val="single" w:sz="4" w:space="0" w:color="auto"/>
              <w:bottom w:val="single" w:sz="4" w:space="0" w:color="auto"/>
              <w:right w:val="single" w:sz="4" w:space="0" w:color="auto"/>
            </w:tcBorders>
            <w:shd w:val="clear" w:color="auto" w:fill="auto"/>
            <w:vAlign w:val="center"/>
            <w:hideMark/>
            <w:tcPrChange w:id="1910" w:author="Diana Gonzalez Garcia" w:date="2021-05-28T16:43:00Z">
              <w:tcPr>
                <w:tcW w:w="985" w:type="pct"/>
                <w:gridSpan w:val="2"/>
                <w:tcBorders>
                  <w:top w:val="nil"/>
                  <w:left w:val="single" w:sz="4" w:space="0" w:color="auto"/>
                  <w:bottom w:val="single" w:sz="4" w:space="0" w:color="auto"/>
                  <w:right w:val="single" w:sz="4" w:space="0" w:color="auto"/>
                </w:tcBorders>
                <w:shd w:val="clear" w:color="auto" w:fill="auto"/>
                <w:vAlign w:val="center"/>
                <w:hideMark/>
              </w:tcPr>
            </w:tcPrChange>
          </w:tcPr>
          <w:p w14:paraId="35DB875E" w14:textId="77777777" w:rsidR="004223AB" w:rsidRPr="004223AB" w:rsidRDefault="004223AB" w:rsidP="004223AB">
            <w:pPr>
              <w:spacing w:after="0" w:line="240" w:lineRule="auto"/>
              <w:rPr>
                <w:ins w:id="1911" w:author="Diana Gonzalez Garcia" w:date="2021-05-28T16:34:00Z"/>
                <w:rFonts w:ascii="Calibri" w:hAnsi="Calibri" w:cs="Calibri"/>
                <w:color w:val="000000"/>
                <w:sz w:val="12"/>
                <w:szCs w:val="12"/>
                <w:lang w:eastAsia="es-CO"/>
                <w:rPrChange w:id="1912" w:author="Diana Gonzalez Garcia" w:date="2021-05-28T16:36:00Z">
                  <w:rPr>
                    <w:ins w:id="1913" w:author="Diana Gonzalez Garcia" w:date="2021-05-28T16:34:00Z"/>
                    <w:rFonts w:ascii="Calibri" w:hAnsi="Calibri" w:cs="Calibri"/>
                    <w:color w:val="000000"/>
                    <w:sz w:val="24"/>
                    <w:szCs w:val="24"/>
                    <w:lang w:eastAsia="es-CO"/>
                  </w:rPr>
                </w:rPrChange>
              </w:rPr>
            </w:pPr>
            <w:ins w:id="1914" w:author="Diana Gonzalez Garcia" w:date="2021-05-28T16:34:00Z">
              <w:r w:rsidRPr="004223AB">
                <w:rPr>
                  <w:rFonts w:ascii="Calibri" w:hAnsi="Calibri" w:cs="Calibri"/>
                  <w:color w:val="000000"/>
                  <w:sz w:val="12"/>
                  <w:szCs w:val="12"/>
                  <w:lang w:eastAsia="es-CO"/>
                  <w:rPrChange w:id="1915" w:author="Diana Gonzalez Garcia" w:date="2021-05-28T16:36:00Z">
                    <w:rPr>
                      <w:rFonts w:ascii="Calibri" w:hAnsi="Calibri" w:cs="Calibri"/>
                      <w:color w:val="000000"/>
                      <w:sz w:val="24"/>
                      <w:szCs w:val="24"/>
                      <w:lang w:eastAsia="es-CO"/>
                    </w:rPr>
                  </w:rPrChange>
                </w:rPr>
                <w:t>Atributo de manzana 4,5,8</w:t>
              </w:r>
            </w:ins>
          </w:p>
        </w:tc>
      </w:tr>
      <w:tr w:rsidR="004223AB" w:rsidRPr="004223AB" w14:paraId="136EC809" w14:textId="77777777" w:rsidTr="00D203B1">
        <w:tblPrEx>
          <w:tblPrExChange w:id="1916" w:author="Diana Gonzalez Garcia" w:date="2021-05-28T16:43:00Z">
            <w:tblPrEx>
              <w:tblW w:w="5000" w:type="pct"/>
              <w:tblInd w:w="0" w:type="dxa"/>
            </w:tblPrEx>
          </w:tblPrExChange>
        </w:tblPrEx>
        <w:trPr>
          <w:trHeight w:val="20"/>
          <w:ins w:id="1917" w:author="Diana Gonzalez Garcia" w:date="2021-05-28T16:34:00Z"/>
          <w:trPrChange w:id="1918" w:author="Diana Gonzalez Garcia" w:date="2021-05-28T16:43:00Z">
            <w:trPr>
              <w:gridBefore w:val="2"/>
              <w:gridAfter w:val="0"/>
              <w:trHeight w:val="1575"/>
            </w:trPr>
          </w:trPrChange>
        </w:trPr>
        <w:tc>
          <w:tcPr>
            <w:tcW w:w="0" w:type="auto"/>
            <w:vMerge/>
            <w:tcBorders>
              <w:top w:val="nil"/>
              <w:left w:val="single" w:sz="4" w:space="0" w:color="auto"/>
              <w:bottom w:val="single" w:sz="4" w:space="0" w:color="auto"/>
              <w:right w:val="single" w:sz="4" w:space="0" w:color="auto"/>
            </w:tcBorders>
            <w:vAlign w:val="center"/>
            <w:hideMark/>
            <w:tcPrChange w:id="1919" w:author="Diana Gonzalez Garcia" w:date="2021-05-28T16:43:00Z">
              <w:tcPr>
                <w:tcW w:w="318" w:type="pct"/>
                <w:gridSpan w:val="2"/>
                <w:vMerge/>
                <w:tcBorders>
                  <w:top w:val="nil"/>
                  <w:left w:val="single" w:sz="4" w:space="0" w:color="auto"/>
                  <w:bottom w:val="single" w:sz="4" w:space="0" w:color="auto"/>
                  <w:right w:val="single" w:sz="4" w:space="0" w:color="auto"/>
                </w:tcBorders>
                <w:vAlign w:val="center"/>
                <w:hideMark/>
              </w:tcPr>
            </w:tcPrChange>
          </w:tcPr>
          <w:p w14:paraId="0524F420" w14:textId="77777777" w:rsidR="004223AB" w:rsidRPr="004223AB" w:rsidRDefault="004223AB" w:rsidP="004223AB">
            <w:pPr>
              <w:spacing w:after="0" w:line="240" w:lineRule="auto"/>
              <w:rPr>
                <w:ins w:id="1920" w:author="Diana Gonzalez Garcia" w:date="2021-05-28T16:34:00Z"/>
                <w:rFonts w:ascii="Calibri" w:hAnsi="Calibri" w:cs="Calibri"/>
                <w:color w:val="000000"/>
                <w:sz w:val="12"/>
                <w:szCs w:val="12"/>
                <w:lang w:eastAsia="es-CO"/>
                <w:rPrChange w:id="1921" w:author="Diana Gonzalez Garcia" w:date="2021-05-28T16:36:00Z">
                  <w:rPr>
                    <w:ins w:id="1922"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1923" w:author="Diana Gonzalez Garcia" w:date="2021-05-28T16:43:00Z">
              <w:tcPr>
                <w:tcW w:w="317" w:type="pct"/>
                <w:vMerge/>
                <w:tcBorders>
                  <w:top w:val="nil"/>
                  <w:left w:val="single" w:sz="4" w:space="0" w:color="auto"/>
                  <w:bottom w:val="single" w:sz="4" w:space="0" w:color="auto"/>
                  <w:right w:val="single" w:sz="4" w:space="0" w:color="auto"/>
                </w:tcBorders>
                <w:vAlign w:val="center"/>
                <w:hideMark/>
              </w:tcPr>
            </w:tcPrChange>
          </w:tcPr>
          <w:p w14:paraId="75B62319" w14:textId="77777777" w:rsidR="004223AB" w:rsidRPr="004223AB" w:rsidRDefault="004223AB" w:rsidP="004223AB">
            <w:pPr>
              <w:spacing w:after="0" w:line="240" w:lineRule="auto"/>
              <w:rPr>
                <w:ins w:id="1924" w:author="Diana Gonzalez Garcia" w:date="2021-05-28T16:34:00Z"/>
                <w:rFonts w:ascii="Calibri" w:hAnsi="Calibri" w:cs="Calibri"/>
                <w:sz w:val="12"/>
                <w:szCs w:val="12"/>
                <w:lang w:eastAsia="es-CO"/>
                <w:rPrChange w:id="1925" w:author="Diana Gonzalez Garcia" w:date="2021-05-28T16:36:00Z">
                  <w:rPr>
                    <w:ins w:id="1926" w:author="Diana Gonzalez Garcia" w:date="2021-05-28T16:34:00Z"/>
                    <w:rFonts w:ascii="Calibri" w:hAnsi="Calibri" w:cs="Calibri"/>
                    <w:sz w:val="24"/>
                    <w:szCs w:val="24"/>
                    <w:lang w:eastAsia="es-CO"/>
                  </w:rPr>
                </w:rPrChange>
              </w:rPr>
            </w:pPr>
          </w:p>
        </w:tc>
        <w:tc>
          <w:tcPr>
            <w:tcW w:w="0" w:type="auto"/>
            <w:vMerge/>
            <w:tcBorders>
              <w:top w:val="nil"/>
              <w:left w:val="single" w:sz="4" w:space="0" w:color="auto"/>
              <w:bottom w:val="single" w:sz="4" w:space="0" w:color="auto"/>
              <w:right w:val="nil"/>
            </w:tcBorders>
            <w:vAlign w:val="center"/>
            <w:hideMark/>
            <w:tcPrChange w:id="1927" w:author="Diana Gonzalez Garcia" w:date="2021-05-28T16:43:00Z">
              <w:tcPr>
                <w:tcW w:w="330" w:type="pct"/>
                <w:gridSpan w:val="2"/>
                <w:vMerge/>
                <w:tcBorders>
                  <w:top w:val="nil"/>
                  <w:left w:val="single" w:sz="4" w:space="0" w:color="auto"/>
                  <w:bottom w:val="single" w:sz="4" w:space="0" w:color="auto"/>
                  <w:right w:val="nil"/>
                </w:tcBorders>
                <w:vAlign w:val="center"/>
                <w:hideMark/>
              </w:tcPr>
            </w:tcPrChange>
          </w:tcPr>
          <w:p w14:paraId="676D6E1D" w14:textId="77777777" w:rsidR="004223AB" w:rsidRPr="004223AB" w:rsidRDefault="004223AB" w:rsidP="004223AB">
            <w:pPr>
              <w:spacing w:after="0" w:line="240" w:lineRule="auto"/>
              <w:rPr>
                <w:ins w:id="1928" w:author="Diana Gonzalez Garcia" w:date="2021-05-28T16:34:00Z"/>
                <w:rFonts w:ascii="Calibri" w:hAnsi="Calibri" w:cs="Calibri"/>
                <w:color w:val="000000"/>
                <w:sz w:val="12"/>
                <w:szCs w:val="12"/>
                <w:lang w:eastAsia="es-CO"/>
                <w:rPrChange w:id="1929" w:author="Diana Gonzalez Garcia" w:date="2021-05-28T16:36:00Z">
                  <w:rPr>
                    <w:ins w:id="1930" w:author="Diana Gonzalez Garcia" w:date="2021-05-28T16:34:00Z"/>
                    <w:rFonts w:ascii="Calibri" w:hAnsi="Calibri" w:cs="Calibri"/>
                    <w:color w:val="000000"/>
                    <w:sz w:val="24"/>
                    <w:szCs w:val="24"/>
                    <w:lang w:eastAsia="es-CO"/>
                  </w:rPr>
                </w:rPrChange>
              </w:rPr>
            </w:pPr>
          </w:p>
        </w:tc>
        <w:tc>
          <w:tcPr>
            <w:tcW w:w="0" w:type="auto"/>
            <w:tcBorders>
              <w:top w:val="nil"/>
              <w:left w:val="single" w:sz="4" w:space="0" w:color="auto"/>
              <w:bottom w:val="nil"/>
              <w:right w:val="single" w:sz="4" w:space="0" w:color="auto"/>
            </w:tcBorders>
            <w:shd w:val="clear" w:color="auto" w:fill="auto"/>
            <w:noWrap/>
            <w:vAlign w:val="bottom"/>
            <w:hideMark/>
            <w:tcPrChange w:id="1931" w:author="Diana Gonzalez Garcia" w:date="2021-05-28T16:43:00Z">
              <w:tcPr>
                <w:tcW w:w="352" w:type="pct"/>
                <w:gridSpan w:val="2"/>
                <w:tcBorders>
                  <w:top w:val="nil"/>
                  <w:left w:val="single" w:sz="4" w:space="0" w:color="auto"/>
                  <w:bottom w:val="nil"/>
                  <w:right w:val="single" w:sz="4" w:space="0" w:color="auto"/>
                </w:tcBorders>
                <w:shd w:val="clear" w:color="auto" w:fill="auto"/>
                <w:noWrap/>
                <w:vAlign w:val="bottom"/>
                <w:hideMark/>
              </w:tcPr>
            </w:tcPrChange>
          </w:tcPr>
          <w:p w14:paraId="6C264E6F" w14:textId="77777777" w:rsidR="004223AB" w:rsidRPr="004223AB" w:rsidRDefault="004223AB" w:rsidP="004223AB">
            <w:pPr>
              <w:spacing w:after="0" w:line="240" w:lineRule="auto"/>
              <w:rPr>
                <w:ins w:id="1932" w:author="Diana Gonzalez Garcia" w:date="2021-05-28T16:34:00Z"/>
                <w:rFonts w:ascii="Calibri" w:hAnsi="Calibri" w:cs="Calibri"/>
                <w:color w:val="000000"/>
                <w:sz w:val="12"/>
                <w:szCs w:val="12"/>
                <w:lang w:eastAsia="es-CO"/>
                <w:rPrChange w:id="1933" w:author="Diana Gonzalez Garcia" w:date="2021-05-28T16:36:00Z">
                  <w:rPr>
                    <w:ins w:id="1934" w:author="Diana Gonzalez Garcia" w:date="2021-05-28T16:34:00Z"/>
                    <w:rFonts w:ascii="Calibri" w:hAnsi="Calibri" w:cs="Calibri"/>
                    <w:color w:val="000000"/>
                    <w:sz w:val="24"/>
                    <w:szCs w:val="24"/>
                    <w:lang w:eastAsia="es-CO"/>
                  </w:rPr>
                </w:rPrChange>
              </w:rPr>
            </w:pPr>
            <w:ins w:id="1935" w:author="Diana Gonzalez Garcia" w:date="2021-05-28T16:34:00Z">
              <w:r w:rsidRPr="004223AB">
                <w:rPr>
                  <w:rFonts w:ascii="Calibri" w:hAnsi="Calibri" w:cs="Calibri"/>
                  <w:color w:val="000000"/>
                  <w:sz w:val="12"/>
                  <w:szCs w:val="12"/>
                  <w:lang w:eastAsia="es-CO"/>
                  <w:rPrChange w:id="1936" w:author="Diana Gonzalez Garcia" w:date="2021-05-28T16:36:00Z">
                    <w:rPr>
                      <w:rFonts w:ascii="Calibri" w:hAnsi="Calibri" w:cs="Calibri"/>
                      <w:color w:val="000000"/>
                      <w:sz w:val="24"/>
                      <w:szCs w:val="24"/>
                      <w:lang w:eastAsia="es-CO"/>
                    </w:rPr>
                  </w:rPrChange>
                </w:rPr>
                <w:t> </w:t>
              </w:r>
            </w:ins>
          </w:p>
        </w:tc>
        <w:tc>
          <w:tcPr>
            <w:tcW w:w="0" w:type="auto"/>
            <w:tcBorders>
              <w:top w:val="nil"/>
              <w:left w:val="nil"/>
              <w:bottom w:val="nil"/>
              <w:right w:val="single" w:sz="4" w:space="0" w:color="auto"/>
            </w:tcBorders>
            <w:shd w:val="clear" w:color="auto" w:fill="auto"/>
            <w:vAlign w:val="center"/>
            <w:hideMark/>
            <w:tcPrChange w:id="1937" w:author="Diana Gonzalez Garcia" w:date="2021-05-28T16:43:00Z">
              <w:tcPr>
                <w:tcW w:w="291" w:type="pct"/>
                <w:gridSpan w:val="2"/>
                <w:tcBorders>
                  <w:top w:val="nil"/>
                  <w:left w:val="nil"/>
                  <w:bottom w:val="nil"/>
                  <w:right w:val="single" w:sz="4" w:space="0" w:color="auto"/>
                </w:tcBorders>
                <w:shd w:val="clear" w:color="auto" w:fill="auto"/>
                <w:vAlign w:val="center"/>
                <w:hideMark/>
              </w:tcPr>
            </w:tcPrChange>
          </w:tcPr>
          <w:p w14:paraId="149BFADA" w14:textId="77777777" w:rsidR="004223AB" w:rsidRPr="004223AB" w:rsidRDefault="004223AB" w:rsidP="004223AB">
            <w:pPr>
              <w:spacing w:after="0" w:line="240" w:lineRule="auto"/>
              <w:jc w:val="center"/>
              <w:rPr>
                <w:ins w:id="1938" w:author="Diana Gonzalez Garcia" w:date="2021-05-28T16:34:00Z"/>
                <w:rFonts w:ascii="Calibri" w:hAnsi="Calibri" w:cs="Calibri"/>
                <w:color w:val="000000"/>
                <w:sz w:val="12"/>
                <w:szCs w:val="12"/>
                <w:lang w:eastAsia="es-CO"/>
                <w:rPrChange w:id="1939" w:author="Diana Gonzalez Garcia" w:date="2021-05-28T16:36:00Z">
                  <w:rPr>
                    <w:ins w:id="1940" w:author="Diana Gonzalez Garcia" w:date="2021-05-28T16:34:00Z"/>
                    <w:rFonts w:ascii="Calibri" w:hAnsi="Calibri" w:cs="Calibri"/>
                    <w:color w:val="000000"/>
                    <w:sz w:val="24"/>
                    <w:szCs w:val="24"/>
                    <w:lang w:eastAsia="es-CO"/>
                  </w:rPr>
                </w:rPrChange>
              </w:rPr>
            </w:pPr>
            <w:ins w:id="1941" w:author="Diana Gonzalez Garcia" w:date="2021-05-28T16:34:00Z">
              <w:r w:rsidRPr="004223AB">
                <w:rPr>
                  <w:rFonts w:ascii="Calibri" w:hAnsi="Calibri" w:cs="Calibri"/>
                  <w:color w:val="000000"/>
                  <w:sz w:val="12"/>
                  <w:szCs w:val="12"/>
                  <w:lang w:eastAsia="es-CO"/>
                  <w:rPrChange w:id="1942" w:author="Diana Gonzalez Garcia" w:date="2021-05-28T16:36:00Z">
                    <w:rPr>
                      <w:rFonts w:ascii="Calibri" w:hAnsi="Calibri" w:cs="Calibri"/>
                      <w:color w:val="000000"/>
                      <w:sz w:val="24"/>
                      <w:szCs w:val="24"/>
                      <w:lang w:eastAsia="es-CO"/>
                    </w:rPr>
                  </w:rPrChange>
                </w:rPr>
                <w:t>y</w:t>
              </w:r>
            </w:ins>
          </w:p>
        </w:tc>
        <w:tc>
          <w:tcPr>
            <w:tcW w:w="0" w:type="auto"/>
            <w:vMerge/>
            <w:tcBorders>
              <w:top w:val="nil"/>
              <w:left w:val="nil"/>
              <w:bottom w:val="single" w:sz="4" w:space="0" w:color="auto"/>
              <w:right w:val="nil"/>
            </w:tcBorders>
            <w:vAlign w:val="center"/>
            <w:hideMark/>
            <w:tcPrChange w:id="1943" w:author="Diana Gonzalez Garcia" w:date="2021-05-28T16:43:00Z">
              <w:tcPr>
                <w:tcW w:w="242" w:type="pct"/>
                <w:gridSpan w:val="2"/>
                <w:vMerge/>
                <w:tcBorders>
                  <w:top w:val="nil"/>
                  <w:left w:val="nil"/>
                  <w:bottom w:val="single" w:sz="4" w:space="0" w:color="auto"/>
                  <w:right w:val="nil"/>
                </w:tcBorders>
                <w:vAlign w:val="center"/>
                <w:hideMark/>
              </w:tcPr>
            </w:tcPrChange>
          </w:tcPr>
          <w:p w14:paraId="3EF340DB" w14:textId="77777777" w:rsidR="004223AB" w:rsidRPr="004223AB" w:rsidRDefault="004223AB" w:rsidP="004223AB">
            <w:pPr>
              <w:spacing w:after="0" w:line="240" w:lineRule="auto"/>
              <w:rPr>
                <w:ins w:id="1944" w:author="Diana Gonzalez Garcia" w:date="2021-05-28T16:34:00Z"/>
                <w:rFonts w:ascii="Calibri" w:hAnsi="Calibri" w:cs="Calibri"/>
                <w:color w:val="000000"/>
                <w:sz w:val="12"/>
                <w:szCs w:val="12"/>
                <w:lang w:eastAsia="es-CO"/>
                <w:rPrChange w:id="1945" w:author="Diana Gonzalez Garcia" w:date="2021-05-28T16:36:00Z">
                  <w:rPr>
                    <w:ins w:id="1946" w:author="Diana Gonzalez Garcia" w:date="2021-05-28T16:34:00Z"/>
                    <w:rFonts w:ascii="Calibri" w:hAnsi="Calibri" w:cs="Calibri"/>
                    <w:color w:val="000000"/>
                    <w:sz w:val="24"/>
                    <w:szCs w:val="24"/>
                    <w:lang w:eastAsia="es-CO"/>
                  </w:rPr>
                </w:rPrChange>
              </w:rPr>
            </w:pPr>
          </w:p>
        </w:tc>
        <w:tc>
          <w:tcPr>
            <w:tcW w:w="0" w:type="auto"/>
            <w:tcBorders>
              <w:top w:val="nil"/>
              <w:left w:val="single" w:sz="4" w:space="0" w:color="auto"/>
              <w:bottom w:val="nil"/>
              <w:right w:val="single" w:sz="4" w:space="0" w:color="auto"/>
            </w:tcBorders>
            <w:shd w:val="clear" w:color="auto" w:fill="auto"/>
            <w:vAlign w:val="center"/>
            <w:hideMark/>
            <w:tcPrChange w:id="1947" w:author="Diana Gonzalez Garcia" w:date="2021-05-28T16:43:00Z">
              <w:tcPr>
                <w:tcW w:w="1418" w:type="pct"/>
                <w:tcBorders>
                  <w:top w:val="nil"/>
                  <w:left w:val="single" w:sz="4" w:space="0" w:color="auto"/>
                  <w:bottom w:val="nil"/>
                  <w:right w:val="single" w:sz="4" w:space="0" w:color="auto"/>
                </w:tcBorders>
                <w:shd w:val="clear" w:color="auto" w:fill="auto"/>
                <w:vAlign w:val="center"/>
                <w:hideMark/>
              </w:tcPr>
            </w:tcPrChange>
          </w:tcPr>
          <w:p w14:paraId="150BEC3A" w14:textId="77777777" w:rsidR="004223AB" w:rsidRPr="004223AB" w:rsidRDefault="004223AB" w:rsidP="004223AB">
            <w:pPr>
              <w:spacing w:after="0" w:line="240" w:lineRule="auto"/>
              <w:jc w:val="both"/>
              <w:rPr>
                <w:ins w:id="1948" w:author="Diana Gonzalez Garcia" w:date="2021-05-28T16:34:00Z"/>
                <w:rFonts w:ascii="Calibri" w:hAnsi="Calibri" w:cs="Calibri"/>
                <w:sz w:val="12"/>
                <w:szCs w:val="12"/>
                <w:lang w:eastAsia="es-CO"/>
                <w:rPrChange w:id="1949" w:author="Diana Gonzalez Garcia" w:date="2021-05-28T16:36:00Z">
                  <w:rPr>
                    <w:ins w:id="1950" w:author="Diana Gonzalez Garcia" w:date="2021-05-28T16:34:00Z"/>
                    <w:rFonts w:ascii="Calibri" w:hAnsi="Calibri" w:cs="Calibri"/>
                    <w:sz w:val="24"/>
                    <w:szCs w:val="24"/>
                    <w:lang w:eastAsia="es-CO"/>
                  </w:rPr>
                </w:rPrChange>
              </w:rPr>
            </w:pPr>
            <w:ins w:id="1951" w:author="Diana Gonzalez Garcia" w:date="2021-05-28T16:34:00Z">
              <w:r w:rsidRPr="004223AB">
                <w:rPr>
                  <w:rFonts w:ascii="Calibri" w:hAnsi="Calibri" w:cs="Calibri"/>
                  <w:sz w:val="12"/>
                  <w:szCs w:val="12"/>
                  <w:lang w:eastAsia="es-CO"/>
                  <w:rPrChange w:id="1952" w:author="Diana Gonzalez Garcia" w:date="2021-05-28T16:36:00Z">
                    <w:rPr>
                      <w:rFonts w:ascii="Calibri" w:hAnsi="Calibri" w:cs="Calibri"/>
                      <w:sz w:val="24"/>
                      <w:szCs w:val="24"/>
                      <w:lang w:eastAsia="es-CO"/>
                    </w:rPr>
                  </w:rPrChange>
                </w:rPr>
                <w:t>En el caso que se lleguen a presentar las combinaciones de usos (según reglas de asignación del método de liquidación), se deberá considerar las variables Puntaje, Edad, Tipo Residencial asociado de cada uso para calcular el valor unitario de construcción. Luego dicho valor se asignará a cada unidad construida.</w:t>
              </w:r>
            </w:ins>
          </w:p>
        </w:tc>
        <w:tc>
          <w:tcPr>
            <w:tcW w:w="0" w:type="auto"/>
            <w:tcBorders>
              <w:top w:val="nil"/>
              <w:left w:val="nil"/>
              <w:bottom w:val="single" w:sz="4" w:space="0" w:color="auto"/>
              <w:right w:val="single" w:sz="4" w:space="0" w:color="auto"/>
            </w:tcBorders>
            <w:shd w:val="clear" w:color="auto" w:fill="auto"/>
            <w:vAlign w:val="center"/>
            <w:hideMark/>
            <w:tcPrChange w:id="1953" w:author="Diana Gonzalez Garcia" w:date="2021-05-28T16:43:00Z">
              <w:tcPr>
                <w:tcW w:w="261" w:type="pct"/>
                <w:gridSpan w:val="2"/>
                <w:tcBorders>
                  <w:top w:val="nil"/>
                  <w:left w:val="nil"/>
                  <w:bottom w:val="single" w:sz="4" w:space="0" w:color="auto"/>
                  <w:right w:val="single" w:sz="4" w:space="0" w:color="auto"/>
                </w:tcBorders>
                <w:shd w:val="clear" w:color="auto" w:fill="auto"/>
                <w:vAlign w:val="center"/>
                <w:hideMark/>
              </w:tcPr>
            </w:tcPrChange>
          </w:tcPr>
          <w:p w14:paraId="0572184F" w14:textId="77777777" w:rsidR="004223AB" w:rsidRPr="004223AB" w:rsidRDefault="004223AB" w:rsidP="004223AB">
            <w:pPr>
              <w:spacing w:after="0" w:line="240" w:lineRule="auto"/>
              <w:jc w:val="center"/>
              <w:rPr>
                <w:ins w:id="1954" w:author="Diana Gonzalez Garcia" w:date="2021-05-28T16:34:00Z"/>
                <w:rFonts w:ascii="Calibri" w:hAnsi="Calibri" w:cs="Calibri"/>
                <w:color w:val="000000"/>
                <w:sz w:val="12"/>
                <w:szCs w:val="12"/>
                <w:lang w:eastAsia="es-CO"/>
                <w:rPrChange w:id="1955" w:author="Diana Gonzalez Garcia" w:date="2021-05-28T16:36:00Z">
                  <w:rPr>
                    <w:ins w:id="1956" w:author="Diana Gonzalez Garcia" w:date="2021-05-28T16:34:00Z"/>
                    <w:rFonts w:ascii="Calibri" w:hAnsi="Calibri" w:cs="Calibri"/>
                    <w:color w:val="000000"/>
                    <w:sz w:val="24"/>
                    <w:szCs w:val="24"/>
                    <w:lang w:eastAsia="es-CO"/>
                  </w:rPr>
                </w:rPrChange>
              </w:rPr>
            </w:pPr>
            <w:ins w:id="1957" w:author="Diana Gonzalez Garcia" w:date="2021-05-28T16:34:00Z">
              <w:r w:rsidRPr="004223AB">
                <w:rPr>
                  <w:rFonts w:ascii="Calibri" w:hAnsi="Calibri" w:cs="Calibri"/>
                  <w:color w:val="000000"/>
                  <w:sz w:val="12"/>
                  <w:szCs w:val="12"/>
                  <w:lang w:eastAsia="es-CO"/>
                  <w:rPrChange w:id="1958" w:author="Diana Gonzalez Garcia" w:date="2021-05-28T16:36:00Z">
                    <w:rPr>
                      <w:rFonts w:ascii="Calibri" w:hAnsi="Calibri" w:cs="Calibri"/>
                      <w:color w:val="000000"/>
                      <w:sz w:val="24"/>
                      <w:szCs w:val="24"/>
                      <w:lang w:eastAsia="es-CO"/>
                    </w:rPr>
                  </w:rPrChange>
                </w:rPr>
                <w:t>T05_3</w:t>
              </w:r>
            </w:ins>
          </w:p>
        </w:tc>
        <w:tc>
          <w:tcPr>
            <w:tcW w:w="0" w:type="auto"/>
            <w:tcBorders>
              <w:top w:val="nil"/>
              <w:left w:val="nil"/>
              <w:bottom w:val="single" w:sz="4" w:space="0" w:color="auto"/>
              <w:right w:val="nil"/>
            </w:tcBorders>
            <w:shd w:val="clear" w:color="auto" w:fill="auto"/>
            <w:vAlign w:val="center"/>
            <w:hideMark/>
            <w:tcPrChange w:id="1959" w:author="Diana Gonzalez Garcia" w:date="2021-05-28T16:43:00Z">
              <w:tcPr>
                <w:tcW w:w="487" w:type="pct"/>
                <w:gridSpan w:val="2"/>
                <w:tcBorders>
                  <w:top w:val="nil"/>
                  <w:left w:val="nil"/>
                  <w:bottom w:val="single" w:sz="4" w:space="0" w:color="auto"/>
                  <w:right w:val="nil"/>
                </w:tcBorders>
                <w:shd w:val="clear" w:color="auto" w:fill="auto"/>
                <w:vAlign w:val="center"/>
                <w:hideMark/>
              </w:tcPr>
            </w:tcPrChange>
          </w:tcPr>
          <w:p w14:paraId="051B3AC3" w14:textId="77777777" w:rsidR="004223AB" w:rsidRPr="004223AB" w:rsidRDefault="004223AB" w:rsidP="004223AB">
            <w:pPr>
              <w:spacing w:after="0" w:line="240" w:lineRule="auto"/>
              <w:jc w:val="center"/>
              <w:rPr>
                <w:ins w:id="1960" w:author="Diana Gonzalez Garcia" w:date="2021-05-28T16:34:00Z"/>
                <w:rFonts w:ascii="Calibri" w:hAnsi="Calibri" w:cs="Calibri"/>
                <w:color w:val="FF0000"/>
                <w:sz w:val="12"/>
                <w:szCs w:val="12"/>
                <w:lang w:eastAsia="es-CO"/>
                <w:rPrChange w:id="1961" w:author="Diana Gonzalez Garcia" w:date="2021-05-28T16:36:00Z">
                  <w:rPr>
                    <w:ins w:id="1962" w:author="Diana Gonzalez Garcia" w:date="2021-05-28T16:34:00Z"/>
                    <w:rFonts w:ascii="Calibri" w:hAnsi="Calibri" w:cs="Calibri"/>
                    <w:color w:val="FF0000"/>
                    <w:sz w:val="24"/>
                    <w:szCs w:val="24"/>
                    <w:lang w:eastAsia="es-CO"/>
                  </w:rPr>
                </w:rPrChange>
              </w:rPr>
            </w:pPr>
            <w:ins w:id="1963" w:author="Diana Gonzalez Garcia" w:date="2021-05-28T16:34:00Z">
              <w:r w:rsidRPr="004223AB">
                <w:rPr>
                  <w:rFonts w:ascii="Calibri" w:hAnsi="Calibri" w:cs="Calibri"/>
                  <w:color w:val="FF0000"/>
                  <w:sz w:val="12"/>
                  <w:szCs w:val="12"/>
                  <w:lang w:eastAsia="es-CO"/>
                  <w:rPrChange w:id="1964" w:author="Diana Gonzalez Garcia" w:date="2021-05-28T16:36:00Z">
                    <w:rPr>
                      <w:rFonts w:ascii="Calibri" w:hAnsi="Calibri" w:cs="Calibri"/>
                      <w:color w:val="FF0000"/>
                      <w:sz w:val="24"/>
                      <w:szCs w:val="24"/>
                      <w:lang w:eastAsia="es-CO"/>
                    </w:rPr>
                  </w:rPrChange>
                </w:rPr>
                <w:t> </w:t>
              </w:r>
            </w:ins>
          </w:p>
        </w:tc>
        <w:tc>
          <w:tcPr>
            <w:tcW w:w="1158" w:type="dxa"/>
            <w:tcBorders>
              <w:top w:val="nil"/>
              <w:left w:val="single" w:sz="4" w:space="0" w:color="auto"/>
              <w:bottom w:val="single" w:sz="4" w:space="0" w:color="auto"/>
              <w:right w:val="single" w:sz="4" w:space="0" w:color="auto"/>
            </w:tcBorders>
            <w:shd w:val="clear" w:color="auto" w:fill="auto"/>
            <w:vAlign w:val="center"/>
            <w:hideMark/>
            <w:tcPrChange w:id="1965" w:author="Diana Gonzalez Garcia" w:date="2021-05-28T16:43:00Z">
              <w:tcPr>
                <w:tcW w:w="985" w:type="pct"/>
                <w:gridSpan w:val="2"/>
                <w:tcBorders>
                  <w:top w:val="nil"/>
                  <w:left w:val="single" w:sz="4" w:space="0" w:color="auto"/>
                  <w:bottom w:val="single" w:sz="4" w:space="0" w:color="auto"/>
                  <w:right w:val="single" w:sz="4" w:space="0" w:color="auto"/>
                </w:tcBorders>
                <w:shd w:val="clear" w:color="auto" w:fill="auto"/>
                <w:vAlign w:val="center"/>
                <w:hideMark/>
              </w:tcPr>
            </w:tcPrChange>
          </w:tcPr>
          <w:p w14:paraId="00A9F6D4" w14:textId="77777777" w:rsidR="004223AB" w:rsidRPr="004223AB" w:rsidRDefault="004223AB" w:rsidP="004223AB">
            <w:pPr>
              <w:spacing w:after="0" w:line="240" w:lineRule="auto"/>
              <w:rPr>
                <w:ins w:id="1966" w:author="Diana Gonzalez Garcia" w:date="2021-05-28T16:34:00Z"/>
                <w:rFonts w:ascii="Calibri" w:hAnsi="Calibri" w:cs="Calibri"/>
                <w:color w:val="000000"/>
                <w:sz w:val="12"/>
                <w:szCs w:val="12"/>
                <w:lang w:eastAsia="es-CO"/>
                <w:rPrChange w:id="1967" w:author="Diana Gonzalez Garcia" w:date="2021-05-28T16:36:00Z">
                  <w:rPr>
                    <w:ins w:id="1968" w:author="Diana Gonzalez Garcia" w:date="2021-05-28T16:34:00Z"/>
                    <w:rFonts w:ascii="Calibri" w:hAnsi="Calibri" w:cs="Calibri"/>
                    <w:color w:val="000000"/>
                    <w:sz w:val="24"/>
                    <w:szCs w:val="24"/>
                    <w:lang w:eastAsia="es-CO"/>
                  </w:rPr>
                </w:rPrChange>
              </w:rPr>
            </w:pPr>
            <w:ins w:id="1969" w:author="Diana Gonzalez Garcia" w:date="2021-05-28T16:34:00Z">
              <w:r w:rsidRPr="004223AB">
                <w:rPr>
                  <w:rFonts w:ascii="Calibri" w:hAnsi="Calibri" w:cs="Calibri"/>
                  <w:color w:val="000000"/>
                  <w:sz w:val="12"/>
                  <w:szCs w:val="12"/>
                  <w:lang w:eastAsia="es-CO"/>
                  <w:rPrChange w:id="1970" w:author="Diana Gonzalez Garcia" w:date="2021-05-28T16:36:00Z">
                    <w:rPr>
                      <w:rFonts w:ascii="Calibri" w:hAnsi="Calibri" w:cs="Calibri"/>
                      <w:color w:val="000000"/>
                      <w:sz w:val="24"/>
                      <w:szCs w:val="24"/>
                      <w:lang w:eastAsia="es-CO"/>
                    </w:rPr>
                  </w:rPrChange>
                </w:rPr>
                <w:t>Atributo de manzana 6</w:t>
              </w:r>
            </w:ins>
          </w:p>
        </w:tc>
      </w:tr>
      <w:tr w:rsidR="004223AB" w:rsidRPr="004223AB" w14:paraId="156A90B7" w14:textId="77777777" w:rsidTr="00D203B1">
        <w:tblPrEx>
          <w:tblPrExChange w:id="1971" w:author="Diana Gonzalez Garcia" w:date="2021-05-28T16:43:00Z">
            <w:tblPrEx>
              <w:tblW w:w="5000" w:type="pct"/>
              <w:tblInd w:w="0" w:type="dxa"/>
            </w:tblPrEx>
          </w:tblPrExChange>
        </w:tblPrEx>
        <w:trPr>
          <w:trHeight w:val="20"/>
          <w:ins w:id="1972" w:author="Diana Gonzalez Garcia" w:date="2021-05-28T16:34:00Z"/>
          <w:trPrChange w:id="1973" w:author="Diana Gonzalez Garcia" w:date="2021-05-28T16:43:00Z">
            <w:trPr>
              <w:gridBefore w:val="2"/>
              <w:gridAfter w:val="0"/>
              <w:trHeight w:val="975"/>
            </w:trPr>
          </w:trPrChange>
        </w:trPr>
        <w:tc>
          <w:tcPr>
            <w:tcW w:w="0" w:type="auto"/>
            <w:vMerge/>
            <w:tcBorders>
              <w:top w:val="nil"/>
              <w:left w:val="single" w:sz="4" w:space="0" w:color="auto"/>
              <w:bottom w:val="single" w:sz="4" w:space="0" w:color="auto"/>
              <w:right w:val="single" w:sz="4" w:space="0" w:color="auto"/>
            </w:tcBorders>
            <w:vAlign w:val="center"/>
            <w:hideMark/>
            <w:tcPrChange w:id="1974" w:author="Diana Gonzalez Garcia" w:date="2021-05-28T16:43:00Z">
              <w:tcPr>
                <w:tcW w:w="318" w:type="pct"/>
                <w:gridSpan w:val="2"/>
                <w:vMerge/>
                <w:tcBorders>
                  <w:top w:val="nil"/>
                  <w:left w:val="single" w:sz="4" w:space="0" w:color="auto"/>
                  <w:bottom w:val="single" w:sz="4" w:space="0" w:color="auto"/>
                  <w:right w:val="single" w:sz="4" w:space="0" w:color="auto"/>
                </w:tcBorders>
                <w:vAlign w:val="center"/>
                <w:hideMark/>
              </w:tcPr>
            </w:tcPrChange>
          </w:tcPr>
          <w:p w14:paraId="1BFCAA69" w14:textId="77777777" w:rsidR="004223AB" w:rsidRPr="004223AB" w:rsidRDefault="004223AB" w:rsidP="004223AB">
            <w:pPr>
              <w:spacing w:after="0" w:line="240" w:lineRule="auto"/>
              <w:rPr>
                <w:ins w:id="1975" w:author="Diana Gonzalez Garcia" w:date="2021-05-28T16:34:00Z"/>
                <w:rFonts w:ascii="Calibri" w:hAnsi="Calibri" w:cs="Calibri"/>
                <w:color w:val="000000"/>
                <w:sz w:val="12"/>
                <w:szCs w:val="12"/>
                <w:lang w:eastAsia="es-CO"/>
                <w:rPrChange w:id="1976" w:author="Diana Gonzalez Garcia" w:date="2021-05-28T16:36:00Z">
                  <w:rPr>
                    <w:ins w:id="1977"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1978" w:author="Diana Gonzalez Garcia" w:date="2021-05-28T16:43:00Z">
              <w:tcPr>
                <w:tcW w:w="317" w:type="pct"/>
                <w:vMerge/>
                <w:tcBorders>
                  <w:top w:val="nil"/>
                  <w:left w:val="single" w:sz="4" w:space="0" w:color="auto"/>
                  <w:bottom w:val="single" w:sz="4" w:space="0" w:color="auto"/>
                  <w:right w:val="single" w:sz="4" w:space="0" w:color="auto"/>
                </w:tcBorders>
                <w:vAlign w:val="center"/>
                <w:hideMark/>
              </w:tcPr>
            </w:tcPrChange>
          </w:tcPr>
          <w:p w14:paraId="47223268" w14:textId="77777777" w:rsidR="004223AB" w:rsidRPr="004223AB" w:rsidRDefault="004223AB" w:rsidP="004223AB">
            <w:pPr>
              <w:spacing w:after="0" w:line="240" w:lineRule="auto"/>
              <w:rPr>
                <w:ins w:id="1979" w:author="Diana Gonzalez Garcia" w:date="2021-05-28T16:34:00Z"/>
                <w:rFonts w:ascii="Calibri" w:hAnsi="Calibri" w:cs="Calibri"/>
                <w:sz w:val="12"/>
                <w:szCs w:val="12"/>
                <w:lang w:eastAsia="es-CO"/>
                <w:rPrChange w:id="1980" w:author="Diana Gonzalez Garcia" w:date="2021-05-28T16:36:00Z">
                  <w:rPr>
                    <w:ins w:id="1981" w:author="Diana Gonzalez Garcia" w:date="2021-05-28T16:34:00Z"/>
                    <w:rFonts w:ascii="Calibri" w:hAnsi="Calibri" w:cs="Calibri"/>
                    <w:sz w:val="24"/>
                    <w:szCs w:val="24"/>
                    <w:lang w:eastAsia="es-CO"/>
                  </w:rPr>
                </w:rPrChange>
              </w:rPr>
            </w:pPr>
          </w:p>
        </w:tc>
        <w:tc>
          <w:tcPr>
            <w:tcW w:w="0" w:type="auto"/>
            <w:vMerge/>
            <w:tcBorders>
              <w:top w:val="nil"/>
              <w:left w:val="single" w:sz="4" w:space="0" w:color="auto"/>
              <w:bottom w:val="single" w:sz="4" w:space="0" w:color="auto"/>
              <w:right w:val="nil"/>
            </w:tcBorders>
            <w:vAlign w:val="center"/>
            <w:hideMark/>
            <w:tcPrChange w:id="1982" w:author="Diana Gonzalez Garcia" w:date="2021-05-28T16:43:00Z">
              <w:tcPr>
                <w:tcW w:w="330" w:type="pct"/>
                <w:gridSpan w:val="2"/>
                <w:vMerge/>
                <w:tcBorders>
                  <w:top w:val="nil"/>
                  <w:left w:val="single" w:sz="4" w:space="0" w:color="auto"/>
                  <w:bottom w:val="single" w:sz="4" w:space="0" w:color="auto"/>
                  <w:right w:val="nil"/>
                </w:tcBorders>
                <w:vAlign w:val="center"/>
                <w:hideMark/>
              </w:tcPr>
            </w:tcPrChange>
          </w:tcPr>
          <w:p w14:paraId="05F4A114" w14:textId="77777777" w:rsidR="004223AB" w:rsidRPr="004223AB" w:rsidRDefault="004223AB" w:rsidP="004223AB">
            <w:pPr>
              <w:spacing w:after="0" w:line="240" w:lineRule="auto"/>
              <w:rPr>
                <w:ins w:id="1983" w:author="Diana Gonzalez Garcia" w:date="2021-05-28T16:34:00Z"/>
                <w:rFonts w:ascii="Calibri" w:hAnsi="Calibri" w:cs="Calibri"/>
                <w:color w:val="000000"/>
                <w:sz w:val="12"/>
                <w:szCs w:val="12"/>
                <w:lang w:eastAsia="es-CO"/>
                <w:rPrChange w:id="1984" w:author="Diana Gonzalez Garcia" w:date="2021-05-28T16:36:00Z">
                  <w:rPr>
                    <w:ins w:id="1985" w:author="Diana Gonzalez Garcia" w:date="2021-05-28T16:34:00Z"/>
                    <w:rFonts w:ascii="Calibri" w:hAnsi="Calibri" w:cs="Calibri"/>
                    <w:color w:val="000000"/>
                    <w:sz w:val="24"/>
                    <w:szCs w:val="24"/>
                    <w:lang w:eastAsia="es-CO"/>
                  </w:rPr>
                </w:rPrChange>
              </w:rPr>
            </w:pPr>
          </w:p>
        </w:tc>
        <w:tc>
          <w:tcPr>
            <w:tcW w:w="0" w:type="auto"/>
            <w:tcBorders>
              <w:top w:val="nil"/>
              <w:left w:val="single" w:sz="4" w:space="0" w:color="auto"/>
              <w:bottom w:val="nil"/>
              <w:right w:val="single" w:sz="4" w:space="0" w:color="auto"/>
            </w:tcBorders>
            <w:shd w:val="clear" w:color="auto" w:fill="auto"/>
            <w:vAlign w:val="center"/>
            <w:hideMark/>
            <w:tcPrChange w:id="1986" w:author="Diana Gonzalez Garcia" w:date="2021-05-28T16:43:00Z">
              <w:tcPr>
                <w:tcW w:w="352" w:type="pct"/>
                <w:gridSpan w:val="2"/>
                <w:tcBorders>
                  <w:top w:val="nil"/>
                  <w:left w:val="single" w:sz="4" w:space="0" w:color="auto"/>
                  <w:bottom w:val="nil"/>
                  <w:right w:val="single" w:sz="4" w:space="0" w:color="auto"/>
                </w:tcBorders>
                <w:shd w:val="clear" w:color="auto" w:fill="auto"/>
                <w:vAlign w:val="center"/>
                <w:hideMark/>
              </w:tcPr>
            </w:tcPrChange>
          </w:tcPr>
          <w:p w14:paraId="14D43D9B" w14:textId="77777777" w:rsidR="004223AB" w:rsidRPr="004223AB" w:rsidRDefault="004223AB" w:rsidP="004223AB">
            <w:pPr>
              <w:spacing w:after="0" w:line="240" w:lineRule="auto"/>
              <w:jc w:val="center"/>
              <w:rPr>
                <w:ins w:id="1987" w:author="Diana Gonzalez Garcia" w:date="2021-05-28T16:34:00Z"/>
                <w:rFonts w:ascii="Calibri" w:hAnsi="Calibri" w:cs="Calibri"/>
                <w:color w:val="000000"/>
                <w:sz w:val="12"/>
                <w:szCs w:val="12"/>
                <w:lang w:eastAsia="es-CO"/>
                <w:rPrChange w:id="1988" w:author="Diana Gonzalez Garcia" w:date="2021-05-28T16:36:00Z">
                  <w:rPr>
                    <w:ins w:id="1989" w:author="Diana Gonzalez Garcia" w:date="2021-05-28T16:34:00Z"/>
                    <w:rFonts w:ascii="Calibri" w:hAnsi="Calibri" w:cs="Calibri"/>
                    <w:color w:val="000000"/>
                    <w:sz w:val="24"/>
                    <w:szCs w:val="24"/>
                    <w:lang w:eastAsia="es-CO"/>
                  </w:rPr>
                </w:rPrChange>
              </w:rPr>
            </w:pPr>
            <w:ins w:id="1990" w:author="Diana Gonzalez Garcia" w:date="2021-05-28T16:34:00Z">
              <w:r w:rsidRPr="004223AB">
                <w:rPr>
                  <w:rFonts w:ascii="Calibri" w:hAnsi="Calibri" w:cs="Calibri"/>
                  <w:color w:val="000000"/>
                  <w:sz w:val="12"/>
                  <w:szCs w:val="12"/>
                  <w:lang w:eastAsia="es-CO"/>
                  <w:rPrChange w:id="1991" w:author="Diana Gonzalez Garcia" w:date="2021-05-28T16:36:00Z">
                    <w:rPr>
                      <w:rFonts w:ascii="Calibri" w:hAnsi="Calibri" w:cs="Calibri"/>
                      <w:color w:val="000000"/>
                      <w:sz w:val="24"/>
                      <w:szCs w:val="24"/>
                      <w:lang w:eastAsia="es-CO"/>
                    </w:rPr>
                  </w:rPrChange>
                </w:rPr>
                <w:t>($ / m2)</w:t>
              </w:r>
            </w:ins>
          </w:p>
        </w:tc>
        <w:tc>
          <w:tcPr>
            <w:tcW w:w="0" w:type="auto"/>
            <w:tcBorders>
              <w:top w:val="nil"/>
              <w:left w:val="nil"/>
              <w:bottom w:val="nil"/>
              <w:right w:val="single" w:sz="4" w:space="0" w:color="auto"/>
            </w:tcBorders>
            <w:shd w:val="clear" w:color="auto" w:fill="auto"/>
            <w:vAlign w:val="center"/>
            <w:hideMark/>
            <w:tcPrChange w:id="1992" w:author="Diana Gonzalez Garcia" w:date="2021-05-28T16:43:00Z">
              <w:tcPr>
                <w:tcW w:w="291" w:type="pct"/>
                <w:gridSpan w:val="2"/>
                <w:tcBorders>
                  <w:top w:val="nil"/>
                  <w:left w:val="nil"/>
                  <w:bottom w:val="nil"/>
                  <w:right w:val="single" w:sz="4" w:space="0" w:color="auto"/>
                </w:tcBorders>
                <w:shd w:val="clear" w:color="auto" w:fill="auto"/>
                <w:vAlign w:val="center"/>
                <w:hideMark/>
              </w:tcPr>
            </w:tcPrChange>
          </w:tcPr>
          <w:p w14:paraId="2D4C25C5" w14:textId="77777777" w:rsidR="004223AB" w:rsidRPr="004223AB" w:rsidRDefault="004223AB" w:rsidP="004223AB">
            <w:pPr>
              <w:spacing w:after="0" w:line="240" w:lineRule="auto"/>
              <w:jc w:val="center"/>
              <w:rPr>
                <w:ins w:id="1993" w:author="Diana Gonzalez Garcia" w:date="2021-05-28T16:34:00Z"/>
                <w:rFonts w:ascii="Calibri" w:hAnsi="Calibri" w:cs="Calibri"/>
                <w:color w:val="000000"/>
                <w:sz w:val="12"/>
                <w:szCs w:val="12"/>
                <w:lang w:eastAsia="es-CO"/>
                <w:rPrChange w:id="1994" w:author="Diana Gonzalez Garcia" w:date="2021-05-28T16:36:00Z">
                  <w:rPr>
                    <w:ins w:id="1995" w:author="Diana Gonzalez Garcia" w:date="2021-05-28T16:34:00Z"/>
                    <w:rFonts w:ascii="Calibri" w:hAnsi="Calibri" w:cs="Calibri"/>
                    <w:color w:val="000000"/>
                    <w:sz w:val="24"/>
                    <w:szCs w:val="24"/>
                    <w:lang w:eastAsia="es-CO"/>
                  </w:rPr>
                </w:rPrChange>
              </w:rPr>
            </w:pPr>
            <w:ins w:id="1996" w:author="Diana Gonzalez Garcia" w:date="2021-05-28T16:34:00Z">
              <w:r w:rsidRPr="004223AB">
                <w:rPr>
                  <w:rFonts w:ascii="Calibri" w:hAnsi="Calibri" w:cs="Calibri"/>
                  <w:color w:val="000000"/>
                  <w:sz w:val="12"/>
                  <w:szCs w:val="12"/>
                  <w:lang w:eastAsia="es-CO"/>
                  <w:rPrChange w:id="1997" w:author="Diana Gonzalez Garcia" w:date="2021-05-28T16:36:00Z">
                    <w:rPr>
                      <w:rFonts w:ascii="Calibri" w:hAnsi="Calibri" w:cs="Calibri"/>
                      <w:color w:val="000000"/>
                      <w:sz w:val="24"/>
                      <w:szCs w:val="24"/>
                      <w:lang w:eastAsia="es-CO"/>
                    </w:rPr>
                  </w:rPrChange>
                </w:rPr>
                <w:t>Edad</w:t>
              </w:r>
            </w:ins>
          </w:p>
        </w:tc>
        <w:tc>
          <w:tcPr>
            <w:tcW w:w="0" w:type="auto"/>
            <w:vMerge/>
            <w:tcBorders>
              <w:top w:val="nil"/>
              <w:left w:val="nil"/>
              <w:bottom w:val="single" w:sz="4" w:space="0" w:color="auto"/>
              <w:right w:val="nil"/>
            </w:tcBorders>
            <w:vAlign w:val="center"/>
            <w:hideMark/>
            <w:tcPrChange w:id="1998" w:author="Diana Gonzalez Garcia" w:date="2021-05-28T16:43:00Z">
              <w:tcPr>
                <w:tcW w:w="242" w:type="pct"/>
                <w:gridSpan w:val="2"/>
                <w:vMerge/>
                <w:tcBorders>
                  <w:top w:val="nil"/>
                  <w:left w:val="nil"/>
                  <w:bottom w:val="single" w:sz="4" w:space="0" w:color="auto"/>
                  <w:right w:val="nil"/>
                </w:tcBorders>
                <w:vAlign w:val="center"/>
                <w:hideMark/>
              </w:tcPr>
            </w:tcPrChange>
          </w:tcPr>
          <w:p w14:paraId="5D51D4D3" w14:textId="77777777" w:rsidR="004223AB" w:rsidRPr="004223AB" w:rsidRDefault="004223AB" w:rsidP="004223AB">
            <w:pPr>
              <w:spacing w:after="0" w:line="240" w:lineRule="auto"/>
              <w:rPr>
                <w:ins w:id="1999" w:author="Diana Gonzalez Garcia" w:date="2021-05-28T16:34:00Z"/>
                <w:rFonts w:ascii="Calibri" w:hAnsi="Calibri" w:cs="Calibri"/>
                <w:color w:val="000000"/>
                <w:sz w:val="12"/>
                <w:szCs w:val="12"/>
                <w:lang w:eastAsia="es-CO"/>
                <w:rPrChange w:id="2000" w:author="Diana Gonzalez Garcia" w:date="2021-05-28T16:36:00Z">
                  <w:rPr>
                    <w:ins w:id="2001" w:author="Diana Gonzalez Garcia" w:date="2021-05-28T16:34:00Z"/>
                    <w:rFonts w:ascii="Calibri" w:hAnsi="Calibri" w:cs="Calibri"/>
                    <w:color w:val="000000"/>
                    <w:sz w:val="24"/>
                    <w:szCs w:val="24"/>
                    <w:lang w:eastAsia="es-CO"/>
                  </w:rPr>
                </w:rPrChange>
              </w:rPr>
            </w:pPr>
          </w:p>
        </w:tc>
        <w:tc>
          <w:tcPr>
            <w:tcW w:w="0" w:type="auto"/>
            <w:tcBorders>
              <w:top w:val="nil"/>
              <w:left w:val="single" w:sz="4" w:space="0" w:color="auto"/>
              <w:bottom w:val="nil"/>
              <w:right w:val="single" w:sz="4" w:space="0" w:color="auto"/>
            </w:tcBorders>
            <w:shd w:val="clear" w:color="auto" w:fill="auto"/>
            <w:vAlign w:val="center"/>
            <w:hideMark/>
            <w:tcPrChange w:id="2002" w:author="Diana Gonzalez Garcia" w:date="2021-05-28T16:43:00Z">
              <w:tcPr>
                <w:tcW w:w="1418" w:type="pct"/>
                <w:tcBorders>
                  <w:top w:val="nil"/>
                  <w:left w:val="single" w:sz="4" w:space="0" w:color="auto"/>
                  <w:bottom w:val="nil"/>
                  <w:right w:val="single" w:sz="4" w:space="0" w:color="auto"/>
                </w:tcBorders>
                <w:shd w:val="clear" w:color="auto" w:fill="auto"/>
                <w:vAlign w:val="center"/>
                <w:hideMark/>
              </w:tcPr>
            </w:tcPrChange>
          </w:tcPr>
          <w:p w14:paraId="275E8FD3" w14:textId="06B0B8F2" w:rsidR="004223AB" w:rsidRPr="004223AB" w:rsidRDefault="004223AB" w:rsidP="004223AB">
            <w:pPr>
              <w:spacing w:after="0" w:line="240" w:lineRule="auto"/>
              <w:jc w:val="both"/>
              <w:rPr>
                <w:ins w:id="2003" w:author="Diana Gonzalez Garcia" w:date="2021-05-28T16:34:00Z"/>
                <w:rFonts w:ascii="Calibri" w:hAnsi="Calibri" w:cs="Calibri"/>
                <w:color w:val="000000"/>
                <w:sz w:val="12"/>
                <w:szCs w:val="12"/>
                <w:lang w:eastAsia="es-CO"/>
                <w:rPrChange w:id="2004" w:author="Diana Gonzalez Garcia" w:date="2021-05-28T16:36:00Z">
                  <w:rPr>
                    <w:ins w:id="2005" w:author="Diana Gonzalez Garcia" w:date="2021-05-28T16:34:00Z"/>
                    <w:rFonts w:ascii="Calibri" w:hAnsi="Calibri" w:cs="Calibri"/>
                    <w:color w:val="000000"/>
                    <w:sz w:val="24"/>
                    <w:szCs w:val="24"/>
                    <w:lang w:eastAsia="es-CO"/>
                  </w:rPr>
                </w:rPrChange>
              </w:rPr>
            </w:pPr>
            <w:ins w:id="2006" w:author="Diana Gonzalez Garcia" w:date="2021-05-28T16:34:00Z">
              <w:r w:rsidRPr="004223AB">
                <w:rPr>
                  <w:rFonts w:ascii="Calibri" w:hAnsi="Calibri" w:cs="Calibri"/>
                  <w:color w:val="000000"/>
                  <w:sz w:val="12"/>
                  <w:szCs w:val="12"/>
                  <w:lang w:eastAsia="es-CO"/>
                  <w:rPrChange w:id="2007" w:author="Diana Gonzalez Garcia" w:date="2021-05-28T16:36:00Z">
                    <w:rPr>
                      <w:rFonts w:ascii="Calibri" w:hAnsi="Calibri" w:cs="Calibri"/>
                      <w:color w:val="000000"/>
                      <w:sz w:val="24"/>
                      <w:szCs w:val="24"/>
                      <w:lang w:eastAsia="es-CO"/>
                    </w:rPr>
                  </w:rPrChange>
                </w:rPr>
                <w:t xml:space="preserve">Para predios con edades superiores a 100 </w:t>
              </w:r>
            </w:ins>
            <w:ins w:id="2008" w:author="Diana Gonzalez Garcia" w:date="2021-05-28T16:39:00Z">
              <w:r w:rsidRPr="004223AB">
                <w:rPr>
                  <w:rFonts w:ascii="Calibri" w:hAnsi="Calibri" w:cs="Calibri"/>
                  <w:color w:val="000000"/>
                  <w:sz w:val="12"/>
                  <w:szCs w:val="12"/>
                  <w:lang w:eastAsia="es-CO"/>
                  <w:rPrChange w:id="2009" w:author="Diana Gonzalez Garcia" w:date="2021-05-28T16:36:00Z">
                    <w:rPr>
                      <w:rFonts w:ascii="Calibri" w:hAnsi="Calibri" w:cs="Calibri"/>
                      <w:color w:val="000000"/>
                      <w:sz w:val="12"/>
                      <w:szCs w:val="12"/>
                      <w:lang w:eastAsia="es-CO"/>
                    </w:rPr>
                  </w:rPrChange>
                </w:rPr>
                <w:t>años, la</w:t>
              </w:r>
            </w:ins>
            <w:ins w:id="2010" w:author="Diana Gonzalez Garcia" w:date="2021-05-28T16:34:00Z">
              <w:r w:rsidRPr="004223AB">
                <w:rPr>
                  <w:rFonts w:ascii="Calibri" w:hAnsi="Calibri" w:cs="Calibri"/>
                  <w:color w:val="000000"/>
                  <w:sz w:val="12"/>
                  <w:szCs w:val="12"/>
                  <w:lang w:eastAsia="es-CO"/>
                  <w:rPrChange w:id="2011" w:author="Diana Gonzalez Garcia" w:date="2021-05-28T16:36:00Z">
                    <w:rPr>
                      <w:rFonts w:ascii="Calibri" w:hAnsi="Calibri" w:cs="Calibri"/>
                      <w:color w:val="000000"/>
                      <w:sz w:val="24"/>
                      <w:szCs w:val="24"/>
                      <w:lang w:eastAsia="es-CO"/>
                    </w:rPr>
                  </w:rPrChange>
                </w:rPr>
                <w:t xml:space="preserve"> variable modelo es avalúo especial.</w:t>
              </w:r>
            </w:ins>
          </w:p>
        </w:tc>
        <w:tc>
          <w:tcPr>
            <w:tcW w:w="0" w:type="auto"/>
            <w:tcBorders>
              <w:top w:val="nil"/>
              <w:left w:val="nil"/>
              <w:bottom w:val="nil"/>
              <w:right w:val="single" w:sz="4" w:space="0" w:color="auto"/>
            </w:tcBorders>
            <w:shd w:val="clear" w:color="auto" w:fill="auto"/>
            <w:vAlign w:val="center"/>
            <w:hideMark/>
            <w:tcPrChange w:id="2012" w:author="Diana Gonzalez Garcia" w:date="2021-05-28T16:43:00Z">
              <w:tcPr>
                <w:tcW w:w="261" w:type="pct"/>
                <w:gridSpan w:val="2"/>
                <w:tcBorders>
                  <w:top w:val="nil"/>
                  <w:left w:val="nil"/>
                  <w:bottom w:val="nil"/>
                  <w:right w:val="single" w:sz="4" w:space="0" w:color="auto"/>
                </w:tcBorders>
                <w:shd w:val="clear" w:color="auto" w:fill="auto"/>
                <w:vAlign w:val="center"/>
                <w:hideMark/>
              </w:tcPr>
            </w:tcPrChange>
          </w:tcPr>
          <w:p w14:paraId="71C05E14" w14:textId="77777777" w:rsidR="004223AB" w:rsidRPr="004223AB" w:rsidRDefault="004223AB" w:rsidP="004223AB">
            <w:pPr>
              <w:spacing w:after="0" w:line="240" w:lineRule="auto"/>
              <w:jc w:val="center"/>
              <w:rPr>
                <w:ins w:id="2013" w:author="Diana Gonzalez Garcia" w:date="2021-05-28T16:34:00Z"/>
                <w:rFonts w:ascii="Calibri" w:hAnsi="Calibri" w:cs="Calibri"/>
                <w:color w:val="000000"/>
                <w:sz w:val="12"/>
                <w:szCs w:val="12"/>
                <w:lang w:eastAsia="es-CO"/>
                <w:rPrChange w:id="2014" w:author="Diana Gonzalez Garcia" w:date="2021-05-28T16:36:00Z">
                  <w:rPr>
                    <w:ins w:id="2015" w:author="Diana Gonzalez Garcia" w:date="2021-05-28T16:34:00Z"/>
                    <w:rFonts w:ascii="Calibri" w:hAnsi="Calibri" w:cs="Calibri"/>
                    <w:color w:val="000000"/>
                    <w:sz w:val="24"/>
                    <w:szCs w:val="24"/>
                    <w:lang w:eastAsia="es-CO"/>
                  </w:rPr>
                </w:rPrChange>
              </w:rPr>
            </w:pPr>
            <w:ins w:id="2016" w:author="Diana Gonzalez Garcia" w:date="2021-05-28T16:34:00Z">
              <w:r w:rsidRPr="004223AB">
                <w:rPr>
                  <w:rFonts w:ascii="Calibri" w:hAnsi="Calibri" w:cs="Calibri"/>
                  <w:color w:val="000000"/>
                  <w:sz w:val="12"/>
                  <w:szCs w:val="12"/>
                  <w:lang w:eastAsia="es-CO"/>
                  <w:rPrChange w:id="2017" w:author="Diana Gonzalez Garcia" w:date="2021-05-28T16:36:00Z">
                    <w:rPr>
                      <w:rFonts w:ascii="Calibri" w:hAnsi="Calibri" w:cs="Calibri"/>
                      <w:color w:val="000000"/>
                      <w:sz w:val="24"/>
                      <w:szCs w:val="24"/>
                      <w:lang w:eastAsia="es-CO"/>
                    </w:rPr>
                  </w:rPrChange>
                </w:rPr>
                <w:t>T05_4</w:t>
              </w:r>
            </w:ins>
          </w:p>
        </w:tc>
        <w:tc>
          <w:tcPr>
            <w:tcW w:w="0" w:type="auto"/>
            <w:tcBorders>
              <w:top w:val="nil"/>
              <w:left w:val="nil"/>
              <w:bottom w:val="nil"/>
              <w:right w:val="nil"/>
            </w:tcBorders>
            <w:shd w:val="clear" w:color="auto" w:fill="auto"/>
            <w:vAlign w:val="center"/>
            <w:hideMark/>
            <w:tcPrChange w:id="2018" w:author="Diana Gonzalez Garcia" w:date="2021-05-28T16:43:00Z">
              <w:tcPr>
                <w:tcW w:w="487" w:type="pct"/>
                <w:gridSpan w:val="2"/>
                <w:tcBorders>
                  <w:top w:val="nil"/>
                  <w:left w:val="nil"/>
                  <w:bottom w:val="nil"/>
                  <w:right w:val="nil"/>
                </w:tcBorders>
                <w:shd w:val="clear" w:color="auto" w:fill="auto"/>
                <w:vAlign w:val="center"/>
                <w:hideMark/>
              </w:tcPr>
            </w:tcPrChange>
          </w:tcPr>
          <w:p w14:paraId="7BE60997" w14:textId="77777777" w:rsidR="004223AB" w:rsidRPr="004223AB" w:rsidRDefault="004223AB" w:rsidP="004223AB">
            <w:pPr>
              <w:spacing w:after="0" w:line="240" w:lineRule="auto"/>
              <w:jc w:val="center"/>
              <w:rPr>
                <w:ins w:id="2019" w:author="Diana Gonzalez Garcia" w:date="2021-05-28T16:34:00Z"/>
                <w:rFonts w:ascii="Calibri" w:hAnsi="Calibri" w:cs="Calibri"/>
                <w:color w:val="FF0000"/>
                <w:sz w:val="12"/>
                <w:szCs w:val="12"/>
                <w:lang w:eastAsia="es-CO"/>
                <w:rPrChange w:id="2020" w:author="Diana Gonzalez Garcia" w:date="2021-05-28T16:36:00Z">
                  <w:rPr>
                    <w:ins w:id="2021" w:author="Diana Gonzalez Garcia" w:date="2021-05-28T16:34:00Z"/>
                    <w:rFonts w:ascii="Calibri" w:hAnsi="Calibri" w:cs="Calibri"/>
                    <w:color w:val="FF0000"/>
                    <w:sz w:val="24"/>
                    <w:szCs w:val="24"/>
                    <w:lang w:eastAsia="es-CO"/>
                  </w:rPr>
                </w:rPrChange>
              </w:rPr>
            </w:pPr>
            <w:ins w:id="2022" w:author="Diana Gonzalez Garcia" w:date="2021-05-28T16:34:00Z">
              <w:r w:rsidRPr="004223AB">
                <w:rPr>
                  <w:rFonts w:ascii="Calibri" w:hAnsi="Calibri" w:cs="Calibri"/>
                  <w:color w:val="FF0000"/>
                  <w:sz w:val="12"/>
                  <w:szCs w:val="12"/>
                  <w:lang w:eastAsia="es-CO"/>
                  <w:rPrChange w:id="2023" w:author="Diana Gonzalez Garcia" w:date="2021-05-28T16:36:00Z">
                    <w:rPr>
                      <w:rFonts w:ascii="Calibri" w:hAnsi="Calibri" w:cs="Calibri"/>
                      <w:color w:val="FF0000"/>
                      <w:sz w:val="24"/>
                      <w:szCs w:val="24"/>
                      <w:lang w:eastAsia="es-CO"/>
                    </w:rPr>
                  </w:rPrChange>
                </w:rPr>
                <w:t> </w:t>
              </w:r>
            </w:ins>
          </w:p>
        </w:tc>
        <w:tc>
          <w:tcPr>
            <w:tcW w:w="1158" w:type="dxa"/>
            <w:tcBorders>
              <w:top w:val="nil"/>
              <w:left w:val="single" w:sz="4" w:space="0" w:color="auto"/>
              <w:bottom w:val="nil"/>
              <w:right w:val="single" w:sz="4" w:space="0" w:color="auto"/>
            </w:tcBorders>
            <w:shd w:val="clear" w:color="auto" w:fill="auto"/>
            <w:vAlign w:val="center"/>
            <w:hideMark/>
            <w:tcPrChange w:id="2024" w:author="Diana Gonzalez Garcia" w:date="2021-05-28T16:43:00Z">
              <w:tcPr>
                <w:tcW w:w="985" w:type="pct"/>
                <w:gridSpan w:val="2"/>
                <w:tcBorders>
                  <w:top w:val="nil"/>
                  <w:left w:val="single" w:sz="4" w:space="0" w:color="auto"/>
                  <w:bottom w:val="nil"/>
                  <w:right w:val="single" w:sz="4" w:space="0" w:color="auto"/>
                </w:tcBorders>
                <w:shd w:val="clear" w:color="auto" w:fill="auto"/>
                <w:vAlign w:val="center"/>
                <w:hideMark/>
              </w:tcPr>
            </w:tcPrChange>
          </w:tcPr>
          <w:p w14:paraId="430AEE73" w14:textId="77777777" w:rsidR="004223AB" w:rsidRPr="004223AB" w:rsidRDefault="004223AB" w:rsidP="004223AB">
            <w:pPr>
              <w:spacing w:after="0" w:line="240" w:lineRule="auto"/>
              <w:rPr>
                <w:ins w:id="2025" w:author="Diana Gonzalez Garcia" w:date="2021-05-28T16:34:00Z"/>
                <w:rFonts w:ascii="Calibri" w:hAnsi="Calibri" w:cs="Calibri"/>
                <w:color w:val="000000"/>
                <w:sz w:val="12"/>
                <w:szCs w:val="12"/>
                <w:lang w:eastAsia="es-CO"/>
                <w:rPrChange w:id="2026" w:author="Diana Gonzalez Garcia" w:date="2021-05-28T16:36:00Z">
                  <w:rPr>
                    <w:ins w:id="2027" w:author="Diana Gonzalez Garcia" w:date="2021-05-28T16:34:00Z"/>
                    <w:rFonts w:ascii="Calibri" w:hAnsi="Calibri" w:cs="Calibri"/>
                    <w:color w:val="000000"/>
                    <w:sz w:val="24"/>
                    <w:szCs w:val="24"/>
                    <w:lang w:eastAsia="es-CO"/>
                  </w:rPr>
                </w:rPrChange>
              </w:rPr>
            </w:pPr>
            <w:ins w:id="2028" w:author="Diana Gonzalez Garcia" w:date="2021-05-28T16:34:00Z">
              <w:r w:rsidRPr="004223AB">
                <w:rPr>
                  <w:rFonts w:ascii="Calibri" w:hAnsi="Calibri" w:cs="Calibri"/>
                  <w:color w:val="000000"/>
                  <w:sz w:val="12"/>
                  <w:szCs w:val="12"/>
                  <w:lang w:eastAsia="es-CO"/>
                  <w:rPrChange w:id="2029" w:author="Diana Gonzalez Garcia" w:date="2021-05-28T16:36:00Z">
                    <w:rPr>
                      <w:rFonts w:ascii="Calibri" w:hAnsi="Calibri" w:cs="Calibri"/>
                      <w:color w:val="000000"/>
                      <w:sz w:val="24"/>
                      <w:szCs w:val="24"/>
                      <w:lang w:eastAsia="es-CO"/>
                    </w:rPr>
                  </w:rPrChange>
                </w:rPr>
                <w:t>Atributo de manzana 7</w:t>
              </w:r>
            </w:ins>
          </w:p>
        </w:tc>
      </w:tr>
      <w:tr w:rsidR="004223AB" w:rsidRPr="004223AB" w14:paraId="0A403481" w14:textId="77777777" w:rsidTr="00D203B1">
        <w:tblPrEx>
          <w:tblPrExChange w:id="2030" w:author="Diana Gonzalez Garcia" w:date="2021-05-28T16:43:00Z">
            <w:tblPrEx>
              <w:tblW w:w="5000" w:type="pct"/>
              <w:tblInd w:w="0" w:type="dxa"/>
            </w:tblPrEx>
          </w:tblPrExChange>
        </w:tblPrEx>
        <w:trPr>
          <w:trHeight w:val="20"/>
          <w:ins w:id="2031" w:author="Diana Gonzalez Garcia" w:date="2021-05-28T16:34:00Z"/>
          <w:trPrChange w:id="2032" w:author="Diana Gonzalez Garcia" w:date="2021-05-28T16:43:00Z">
            <w:trPr>
              <w:gridBefore w:val="2"/>
              <w:gridAfter w:val="0"/>
              <w:trHeight w:val="1110"/>
            </w:trPr>
          </w:trPrChange>
        </w:trPr>
        <w:tc>
          <w:tcPr>
            <w:tcW w:w="0" w:type="auto"/>
            <w:vMerge/>
            <w:tcBorders>
              <w:top w:val="nil"/>
              <w:left w:val="single" w:sz="4" w:space="0" w:color="auto"/>
              <w:bottom w:val="single" w:sz="4" w:space="0" w:color="auto"/>
              <w:right w:val="single" w:sz="4" w:space="0" w:color="auto"/>
            </w:tcBorders>
            <w:vAlign w:val="center"/>
            <w:hideMark/>
            <w:tcPrChange w:id="2033" w:author="Diana Gonzalez Garcia" w:date="2021-05-28T16:43:00Z">
              <w:tcPr>
                <w:tcW w:w="318" w:type="pct"/>
                <w:gridSpan w:val="2"/>
                <w:vMerge/>
                <w:tcBorders>
                  <w:top w:val="nil"/>
                  <w:left w:val="single" w:sz="4" w:space="0" w:color="auto"/>
                  <w:bottom w:val="single" w:sz="4" w:space="0" w:color="auto"/>
                  <w:right w:val="single" w:sz="4" w:space="0" w:color="auto"/>
                </w:tcBorders>
                <w:vAlign w:val="center"/>
                <w:hideMark/>
              </w:tcPr>
            </w:tcPrChange>
          </w:tcPr>
          <w:p w14:paraId="343E7547" w14:textId="77777777" w:rsidR="004223AB" w:rsidRPr="004223AB" w:rsidRDefault="004223AB" w:rsidP="004223AB">
            <w:pPr>
              <w:spacing w:after="0" w:line="240" w:lineRule="auto"/>
              <w:rPr>
                <w:ins w:id="2034" w:author="Diana Gonzalez Garcia" w:date="2021-05-28T16:34:00Z"/>
                <w:rFonts w:ascii="Calibri" w:hAnsi="Calibri" w:cs="Calibri"/>
                <w:color w:val="000000"/>
                <w:sz w:val="12"/>
                <w:szCs w:val="12"/>
                <w:lang w:eastAsia="es-CO"/>
                <w:rPrChange w:id="2035" w:author="Diana Gonzalez Garcia" w:date="2021-05-28T16:36:00Z">
                  <w:rPr>
                    <w:ins w:id="2036"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2037" w:author="Diana Gonzalez Garcia" w:date="2021-05-28T16:43:00Z">
              <w:tcPr>
                <w:tcW w:w="317" w:type="pct"/>
                <w:vMerge/>
                <w:tcBorders>
                  <w:top w:val="nil"/>
                  <w:left w:val="single" w:sz="4" w:space="0" w:color="auto"/>
                  <w:bottom w:val="single" w:sz="4" w:space="0" w:color="auto"/>
                  <w:right w:val="single" w:sz="4" w:space="0" w:color="auto"/>
                </w:tcBorders>
                <w:vAlign w:val="center"/>
                <w:hideMark/>
              </w:tcPr>
            </w:tcPrChange>
          </w:tcPr>
          <w:p w14:paraId="5B25F27E" w14:textId="77777777" w:rsidR="004223AB" w:rsidRPr="004223AB" w:rsidRDefault="004223AB" w:rsidP="004223AB">
            <w:pPr>
              <w:spacing w:after="0" w:line="240" w:lineRule="auto"/>
              <w:rPr>
                <w:ins w:id="2038" w:author="Diana Gonzalez Garcia" w:date="2021-05-28T16:34:00Z"/>
                <w:rFonts w:ascii="Calibri" w:hAnsi="Calibri" w:cs="Calibri"/>
                <w:sz w:val="12"/>
                <w:szCs w:val="12"/>
                <w:lang w:eastAsia="es-CO"/>
                <w:rPrChange w:id="2039" w:author="Diana Gonzalez Garcia" w:date="2021-05-28T16:36:00Z">
                  <w:rPr>
                    <w:ins w:id="2040" w:author="Diana Gonzalez Garcia" w:date="2021-05-28T16:34:00Z"/>
                    <w:rFonts w:ascii="Calibri" w:hAnsi="Calibri" w:cs="Calibri"/>
                    <w:sz w:val="24"/>
                    <w:szCs w:val="24"/>
                    <w:lang w:eastAsia="es-CO"/>
                  </w:rPr>
                </w:rPrChange>
              </w:rPr>
            </w:pPr>
          </w:p>
        </w:tc>
        <w:tc>
          <w:tcPr>
            <w:tcW w:w="0" w:type="auto"/>
            <w:vMerge/>
            <w:tcBorders>
              <w:top w:val="nil"/>
              <w:left w:val="single" w:sz="4" w:space="0" w:color="auto"/>
              <w:bottom w:val="single" w:sz="4" w:space="0" w:color="auto"/>
              <w:right w:val="nil"/>
            </w:tcBorders>
            <w:vAlign w:val="center"/>
            <w:hideMark/>
            <w:tcPrChange w:id="2041" w:author="Diana Gonzalez Garcia" w:date="2021-05-28T16:43:00Z">
              <w:tcPr>
                <w:tcW w:w="330" w:type="pct"/>
                <w:gridSpan w:val="2"/>
                <w:vMerge/>
                <w:tcBorders>
                  <w:top w:val="nil"/>
                  <w:left w:val="single" w:sz="4" w:space="0" w:color="auto"/>
                  <w:bottom w:val="single" w:sz="4" w:space="0" w:color="auto"/>
                  <w:right w:val="nil"/>
                </w:tcBorders>
                <w:vAlign w:val="center"/>
                <w:hideMark/>
              </w:tcPr>
            </w:tcPrChange>
          </w:tcPr>
          <w:p w14:paraId="59D4B379" w14:textId="77777777" w:rsidR="004223AB" w:rsidRPr="004223AB" w:rsidRDefault="004223AB" w:rsidP="004223AB">
            <w:pPr>
              <w:spacing w:after="0" w:line="240" w:lineRule="auto"/>
              <w:rPr>
                <w:ins w:id="2042" w:author="Diana Gonzalez Garcia" w:date="2021-05-28T16:34:00Z"/>
                <w:rFonts w:ascii="Calibri" w:hAnsi="Calibri" w:cs="Calibri"/>
                <w:color w:val="000000"/>
                <w:sz w:val="12"/>
                <w:szCs w:val="12"/>
                <w:lang w:eastAsia="es-CO"/>
                <w:rPrChange w:id="2043" w:author="Diana Gonzalez Garcia" w:date="2021-05-28T16:36:00Z">
                  <w:rPr>
                    <w:ins w:id="2044" w:author="Diana Gonzalez Garcia" w:date="2021-05-28T16:34:00Z"/>
                    <w:rFonts w:ascii="Calibri" w:hAnsi="Calibri" w:cs="Calibri"/>
                    <w:color w:val="000000"/>
                    <w:sz w:val="24"/>
                    <w:szCs w:val="24"/>
                    <w:lang w:eastAsia="es-CO"/>
                  </w:rPr>
                </w:rPrChange>
              </w:rPr>
            </w:pPr>
          </w:p>
        </w:tc>
        <w:tc>
          <w:tcPr>
            <w:tcW w:w="0" w:type="auto"/>
            <w:tcBorders>
              <w:top w:val="nil"/>
              <w:left w:val="single" w:sz="4" w:space="0" w:color="auto"/>
              <w:bottom w:val="single" w:sz="4" w:space="0" w:color="auto"/>
              <w:right w:val="single" w:sz="4" w:space="0" w:color="auto"/>
            </w:tcBorders>
            <w:shd w:val="clear" w:color="auto" w:fill="auto"/>
            <w:vAlign w:val="center"/>
            <w:hideMark/>
            <w:tcPrChange w:id="2045" w:author="Diana Gonzalez Garcia" w:date="2021-05-28T16:43:00Z">
              <w:tcPr>
                <w:tcW w:w="352" w:type="pct"/>
                <w:gridSpan w:val="2"/>
                <w:tcBorders>
                  <w:top w:val="nil"/>
                  <w:left w:val="single" w:sz="4" w:space="0" w:color="auto"/>
                  <w:bottom w:val="single" w:sz="4" w:space="0" w:color="auto"/>
                  <w:right w:val="single" w:sz="4" w:space="0" w:color="auto"/>
                </w:tcBorders>
                <w:shd w:val="clear" w:color="auto" w:fill="auto"/>
                <w:vAlign w:val="center"/>
                <w:hideMark/>
              </w:tcPr>
            </w:tcPrChange>
          </w:tcPr>
          <w:p w14:paraId="4FF611C8" w14:textId="77777777" w:rsidR="004223AB" w:rsidRPr="004223AB" w:rsidRDefault="004223AB" w:rsidP="004223AB">
            <w:pPr>
              <w:spacing w:after="0" w:line="240" w:lineRule="auto"/>
              <w:rPr>
                <w:ins w:id="2046" w:author="Diana Gonzalez Garcia" w:date="2021-05-28T16:34:00Z"/>
                <w:rFonts w:ascii="Calibri" w:hAnsi="Calibri" w:cs="Calibri"/>
                <w:color w:val="000000"/>
                <w:sz w:val="12"/>
                <w:szCs w:val="12"/>
                <w:lang w:eastAsia="es-CO"/>
                <w:rPrChange w:id="2047" w:author="Diana Gonzalez Garcia" w:date="2021-05-28T16:36:00Z">
                  <w:rPr>
                    <w:ins w:id="2048" w:author="Diana Gonzalez Garcia" w:date="2021-05-28T16:34:00Z"/>
                    <w:rFonts w:ascii="Calibri" w:hAnsi="Calibri" w:cs="Calibri"/>
                    <w:color w:val="000000"/>
                    <w:sz w:val="24"/>
                    <w:szCs w:val="24"/>
                    <w:lang w:eastAsia="es-CO"/>
                  </w:rPr>
                </w:rPrChange>
              </w:rPr>
            </w:pPr>
            <w:ins w:id="2049" w:author="Diana Gonzalez Garcia" w:date="2021-05-28T16:34:00Z">
              <w:r w:rsidRPr="004223AB">
                <w:rPr>
                  <w:rFonts w:ascii="Calibri" w:hAnsi="Calibri" w:cs="Calibri"/>
                  <w:color w:val="000000"/>
                  <w:sz w:val="12"/>
                  <w:szCs w:val="12"/>
                  <w:lang w:eastAsia="es-CO"/>
                  <w:rPrChange w:id="2050" w:author="Diana Gonzalez Garcia" w:date="2021-05-28T16:36:00Z">
                    <w:rPr>
                      <w:rFonts w:ascii="Calibri" w:hAnsi="Calibri" w:cs="Calibri"/>
                      <w:color w:val="000000"/>
                      <w:sz w:val="24"/>
                      <w:szCs w:val="24"/>
                      <w:lang w:eastAsia="es-CO"/>
                    </w:rPr>
                  </w:rPrChange>
                </w:rPr>
                <w:t> </w:t>
              </w:r>
            </w:ins>
          </w:p>
        </w:tc>
        <w:tc>
          <w:tcPr>
            <w:tcW w:w="0" w:type="auto"/>
            <w:tcBorders>
              <w:top w:val="nil"/>
              <w:left w:val="nil"/>
              <w:bottom w:val="single" w:sz="4" w:space="0" w:color="auto"/>
              <w:right w:val="single" w:sz="4" w:space="0" w:color="auto"/>
            </w:tcBorders>
            <w:shd w:val="clear" w:color="auto" w:fill="auto"/>
            <w:vAlign w:val="center"/>
            <w:hideMark/>
            <w:tcPrChange w:id="2051" w:author="Diana Gonzalez Garcia" w:date="2021-05-28T16:43:00Z">
              <w:tcPr>
                <w:tcW w:w="291" w:type="pct"/>
                <w:gridSpan w:val="2"/>
                <w:tcBorders>
                  <w:top w:val="nil"/>
                  <w:left w:val="nil"/>
                  <w:bottom w:val="single" w:sz="4" w:space="0" w:color="auto"/>
                  <w:right w:val="single" w:sz="4" w:space="0" w:color="auto"/>
                </w:tcBorders>
                <w:shd w:val="clear" w:color="auto" w:fill="auto"/>
                <w:vAlign w:val="center"/>
                <w:hideMark/>
              </w:tcPr>
            </w:tcPrChange>
          </w:tcPr>
          <w:p w14:paraId="2E1503EB" w14:textId="77777777" w:rsidR="004223AB" w:rsidRPr="004223AB" w:rsidRDefault="004223AB" w:rsidP="004223AB">
            <w:pPr>
              <w:spacing w:after="0" w:line="240" w:lineRule="auto"/>
              <w:rPr>
                <w:ins w:id="2052" w:author="Diana Gonzalez Garcia" w:date="2021-05-28T16:34:00Z"/>
                <w:rFonts w:ascii="Calibri" w:hAnsi="Calibri" w:cs="Calibri"/>
                <w:color w:val="000000"/>
                <w:sz w:val="12"/>
                <w:szCs w:val="12"/>
                <w:lang w:eastAsia="es-CO"/>
                <w:rPrChange w:id="2053" w:author="Diana Gonzalez Garcia" w:date="2021-05-28T16:36:00Z">
                  <w:rPr>
                    <w:ins w:id="2054" w:author="Diana Gonzalez Garcia" w:date="2021-05-28T16:34:00Z"/>
                    <w:rFonts w:ascii="Calibri" w:hAnsi="Calibri" w:cs="Calibri"/>
                    <w:color w:val="000000"/>
                    <w:sz w:val="24"/>
                    <w:szCs w:val="24"/>
                    <w:lang w:eastAsia="es-CO"/>
                  </w:rPr>
                </w:rPrChange>
              </w:rPr>
            </w:pPr>
            <w:ins w:id="2055" w:author="Diana Gonzalez Garcia" w:date="2021-05-28T16:34:00Z">
              <w:r w:rsidRPr="004223AB">
                <w:rPr>
                  <w:rFonts w:ascii="Calibri" w:hAnsi="Calibri" w:cs="Calibri"/>
                  <w:color w:val="000000"/>
                  <w:sz w:val="12"/>
                  <w:szCs w:val="12"/>
                  <w:lang w:eastAsia="es-CO"/>
                  <w:rPrChange w:id="2056" w:author="Diana Gonzalez Garcia" w:date="2021-05-28T16:36:00Z">
                    <w:rPr>
                      <w:rFonts w:ascii="Calibri" w:hAnsi="Calibri" w:cs="Calibri"/>
                      <w:color w:val="000000"/>
                      <w:sz w:val="24"/>
                      <w:szCs w:val="24"/>
                      <w:lang w:eastAsia="es-CO"/>
                    </w:rPr>
                  </w:rPrChange>
                </w:rPr>
                <w:t> </w:t>
              </w:r>
            </w:ins>
          </w:p>
        </w:tc>
        <w:tc>
          <w:tcPr>
            <w:tcW w:w="0" w:type="auto"/>
            <w:vMerge/>
            <w:tcBorders>
              <w:top w:val="nil"/>
              <w:left w:val="nil"/>
              <w:bottom w:val="single" w:sz="4" w:space="0" w:color="auto"/>
              <w:right w:val="nil"/>
            </w:tcBorders>
            <w:vAlign w:val="center"/>
            <w:hideMark/>
            <w:tcPrChange w:id="2057" w:author="Diana Gonzalez Garcia" w:date="2021-05-28T16:43:00Z">
              <w:tcPr>
                <w:tcW w:w="242" w:type="pct"/>
                <w:gridSpan w:val="2"/>
                <w:vMerge/>
                <w:tcBorders>
                  <w:top w:val="nil"/>
                  <w:left w:val="nil"/>
                  <w:bottom w:val="single" w:sz="4" w:space="0" w:color="auto"/>
                  <w:right w:val="nil"/>
                </w:tcBorders>
                <w:vAlign w:val="center"/>
                <w:hideMark/>
              </w:tcPr>
            </w:tcPrChange>
          </w:tcPr>
          <w:p w14:paraId="7744152D" w14:textId="77777777" w:rsidR="004223AB" w:rsidRPr="004223AB" w:rsidRDefault="004223AB" w:rsidP="004223AB">
            <w:pPr>
              <w:spacing w:after="0" w:line="240" w:lineRule="auto"/>
              <w:rPr>
                <w:ins w:id="2058" w:author="Diana Gonzalez Garcia" w:date="2021-05-28T16:34:00Z"/>
                <w:rFonts w:ascii="Calibri" w:hAnsi="Calibri" w:cs="Calibri"/>
                <w:color w:val="000000"/>
                <w:sz w:val="12"/>
                <w:szCs w:val="12"/>
                <w:lang w:eastAsia="es-CO"/>
                <w:rPrChange w:id="2059" w:author="Diana Gonzalez Garcia" w:date="2021-05-28T16:36:00Z">
                  <w:rPr>
                    <w:ins w:id="2060" w:author="Diana Gonzalez Garcia" w:date="2021-05-28T16:34:00Z"/>
                    <w:rFonts w:ascii="Calibri" w:hAnsi="Calibri" w:cs="Calibri"/>
                    <w:color w:val="000000"/>
                    <w:sz w:val="24"/>
                    <w:szCs w:val="24"/>
                    <w:lang w:eastAsia="es-CO"/>
                  </w:rPr>
                </w:rPrChange>
              </w:rPr>
            </w:pPr>
          </w:p>
        </w:tc>
        <w:tc>
          <w:tcPr>
            <w:tcW w:w="0" w:type="auto"/>
            <w:tcBorders>
              <w:top w:val="nil"/>
              <w:left w:val="single" w:sz="4" w:space="0" w:color="auto"/>
              <w:bottom w:val="single" w:sz="4" w:space="0" w:color="auto"/>
              <w:right w:val="single" w:sz="4" w:space="0" w:color="auto"/>
            </w:tcBorders>
            <w:shd w:val="clear" w:color="auto" w:fill="auto"/>
            <w:vAlign w:val="center"/>
            <w:hideMark/>
            <w:tcPrChange w:id="2061" w:author="Diana Gonzalez Garcia" w:date="2021-05-28T16:43:00Z">
              <w:tcPr>
                <w:tcW w:w="1418" w:type="pct"/>
                <w:tcBorders>
                  <w:top w:val="nil"/>
                  <w:left w:val="single" w:sz="4" w:space="0" w:color="auto"/>
                  <w:bottom w:val="single" w:sz="4" w:space="0" w:color="auto"/>
                  <w:right w:val="single" w:sz="4" w:space="0" w:color="auto"/>
                </w:tcBorders>
                <w:shd w:val="clear" w:color="auto" w:fill="auto"/>
                <w:vAlign w:val="center"/>
                <w:hideMark/>
              </w:tcPr>
            </w:tcPrChange>
          </w:tcPr>
          <w:p w14:paraId="09ED5224" w14:textId="77777777" w:rsidR="004223AB" w:rsidRPr="004223AB" w:rsidRDefault="004223AB" w:rsidP="004223AB">
            <w:pPr>
              <w:spacing w:after="0" w:line="240" w:lineRule="auto"/>
              <w:rPr>
                <w:ins w:id="2062" w:author="Diana Gonzalez Garcia" w:date="2021-05-28T16:34:00Z"/>
                <w:rFonts w:ascii="Calibri" w:hAnsi="Calibri" w:cs="Calibri"/>
                <w:color w:val="000000"/>
                <w:sz w:val="12"/>
                <w:szCs w:val="12"/>
                <w:lang w:eastAsia="es-CO"/>
                <w:rPrChange w:id="2063" w:author="Diana Gonzalez Garcia" w:date="2021-05-28T16:36:00Z">
                  <w:rPr>
                    <w:ins w:id="2064" w:author="Diana Gonzalez Garcia" w:date="2021-05-28T16:34:00Z"/>
                    <w:rFonts w:ascii="Calibri" w:hAnsi="Calibri" w:cs="Calibri"/>
                    <w:color w:val="000000"/>
                    <w:sz w:val="24"/>
                    <w:szCs w:val="24"/>
                    <w:lang w:eastAsia="es-CO"/>
                  </w:rPr>
                </w:rPrChange>
              </w:rPr>
            </w:pPr>
            <w:ins w:id="2065" w:author="Diana Gonzalez Garcia" w:date="2021-05-28T16:34:00Z">
              <w:r w:rsidRPr="004223AB">
                <w:rPr>
                  <w:rFonts w:ascii="Calibri" w:hAnsi="Calibri" w:cs="Calibri"/>
                  <w:color w:val="000000"/>
                  <w:sz w:val="12"/>
                  <w:szCs w:val="12"/>
                  <w:lang w:eastAsia="es-CO"/>
                  <w:rPrChange w:id="2066" w:author="Diana Gonzalez Garcia" w:date="2021-05-28T16:36:00Z">
                    <w:rPr>
                      <w:rFonts w:ascii="Calibri" w:hAnsi="Calibri" w:cs="Calibri"/>
                      <w:color w:val="000000"/>
                      <w:sz w:val="24"/>
                      <w:szCs w:val="24"/>
                      <w:lang w:eastAsia="es-CO"/>
                    </w:rPr>
                  </w:rPrChange>
                </w:rPr>
                <w:t>Para predios con puntajes superiores a 100, la variable modelo es avalúo especial.</w:t>
              </w:r>
            </w:ins>
          </w:p>
        </w:tc>
        <w:tc>
          <w:tcPr>
            <w:tcW w:w="0" w:type="auto"/>
            <w:tcBorders>
              <w:top w:val="nil"/>
              <w:left w:val="nil"/>
              <w:bottom w:val="single" w:sz="4" w:space="0" w:color="auto"/>
              <w:right w:val="single" w:sz="4" w:space="0" w:color="auto"/>
            </w:tcBorders>
            <w:shd w:val="clear" w:color="auto" w:fill="auto"/>
            <w:vAlign w:val="center"/>
            <w:hideMark/>
            <w:tcPrChange w:id="2067" w:author="Diana Gonzalez Garcia" w:date="2021-05-28T16:43:00Z">
              <w:tcPr>
                <w:tcW w:w="261" w:type="pct"/>
                <w:gridSpan w:val="2"/>
                <w:tcBorders>
                  <w:top w:val="nil"/>
                  <w:left w:val="nil"/>
                  <w:bottom w:val="single" w:sz="4" w:space="0" w:color="auto"/>
                  <w:right w:val="single" w:sz="4" w:space="0" w:color="auto"/>
                </w:tcBorders>
                <w:shd w:val="clear" w:color="auto" w:fill="auto"/>
                <w:vAlign w:val="center"/>
                <w:hideMark/>
              </w:tcPr>
            </w:tcPrChange>
          </w:tcPr>
          <w:p w14:paraId="7074ED0B" w14:textId="77777777" w:rsidR="004223AB" w:rsidRPr="004223AB" w:rsidRDefault="004223AB" w:rsidP="004223AB">
            <w:pPr>
              <w:spacing w:after="0" w:line="240" w:lineRule="auto"/>
              <w:rPr>
                <w:ins w:id="2068" w:author="Diana Gonzalez Garcia" w:date="2021-05-28T16:34:00Z"/>
                <w:rFonts w:ascii="Calibri" w:hAnsi="Calibri" w:cs="Calibri"/>
                <w:color w:val="000000"/>
                <w:sz w:val="12"/>
                <w:szCs w:val="12"/>
                <w:lang w:eastAsia="es-CO"/>
                <w:rPrChange w:id="2069" w:author="Diana Gonzalez Garcia" w:date="2021-05-28T16:36:00Z">
                  <w:rPr>
                    <w:ins w:id="2070" w:author="Diana Gonzalez Garcia" w:date="2021-05-28T16:34:00Z"/>
                    <w:rFonts w:ascii="Calibri" w:hAnsi="Calibri" w:cs="Calibri"/>
                    <w:color w:val="000000"/>
                    <w:sz w:val="24"/>
                    <w:szCs w:val="24"/>
                    <w:lang w:eastAsia="es-CO"/>
                  </w:rPr>
                </w:rPrChange>
              </w:rPr>
            </w:pPr>
            <w:ins w:id="2071" w:author="Diana Gonzalez Garcia" w:date="2021-05-28T16:34:00Z">
              <w:r w:rsidRPr="004223AB">
                <w:rPr>
                  <w:rFonts w:ascii="Calibri" w:hAnsi="Calibri" w:cs="Calibri"/>
                  <w:color w:val="000000"/>
                  <w:sz w:val="12"/>
                  <w:szCs w:val="12"/>
                  <w:lang w:eastAsia="es-CO"/>
                  <w:rPrChange w:id="2072" w:author="Diana Gonzalez Garcia" w:date="2021-05-28T16:36:00Z">
                    <w:rPr>
                      <w:rFonts w:ascii="Calibri" w:hAnsi="Calibri" w:cs="Calibri"/>
                      <w:color w:val="000000"/>
                      <w:sz w:val="24"/>
                      <w:szCs w:val="24"/>
                      <w:lang w:eastAsia="es-CO"/>
                    </w:rPr>
                  </w:rPrChange>
                </w:rPr>
                <w:t> </w:t>
              </w:r>
            </w:ins>
          </w:p>
        </w:tc>
        <w:tc>
          <w:tcPr>
            <w:tcW w:w="0" w:type="auto"/>
            <w:tcBorders>
              <w:top w:val="nil"/>
              <w:left w:val="nil"/>
              <w:bottom w:val="single" w:sz="4" w:space="0" w:color="auto"/>
              <w:right w:val="nil"/>
            </w:tcBorders>
            <w:shd w:val="clear" w:color="auto" w:fill="auto"/>
            <w:vAlign w:val="center"/>
            <w:hideMark/>
            <w:tcPrChange w:id="2073" w:author="Diana Gonzalez Garcia" w:date="2021-05-28T16:43:00Z">
              <w:tcPr>
                <w:tcW w:w="487" w:type="pct"/>
                <w:gridSpan w:val="2"/>
                <w:tcBorders>
                  <w:top w:val="nil"/>
                  <w:left w:val="nil"/>
                  <w:bottom w:val="single" w:sz="4" w:space="0" w:color="auto"/>
                  <w:right w:val="nil"/>
                </w:tcBorders>
                <w:shd w:val="clear" w:color="auto" w:fill="auto"/>
                <w:vAlign w:val="center"/>
                <w:hideMark/>
              </w:tcPr>
            </w:tcPrChange>
          </w:tcPr>
          <w:p w14:paraId="50B6A127" w14:textId="77777777" w:rsidR="004223AB" w:rsidRPr="004223AB" w:rsidRDefault="004223AB" w:rsidP="004223AB">
            <w:pPr>
              <w:spacing w:after="0" w:line="240" w:lineRule="auto"/>
              <w:rPr>
                <w:ins w:id="2074" w:author="Diana Gonzalez Garcia" w:date="2021-05-28T16:34:00Z"/>
                <w:rFonts w:ascii="Calibri" w:hAnsi="Calibri" w:cs="Calibri"/>
                <w:color w:val="FF0000"/>
                <w:sz w:val="12"/>
                <w:szCs w:val="12"/>
                <w:lang w:eastAsia="es-CO"/>
                <w:rPrChange w:id="2075" w:author="Diana Gonzalez Garcia" w:date="2021-05-28T16:36:00Z">
                  <w:rPr>
                    <w:ins w:id="2076" w:author="Diana Gonzalez Garcia" w:date="2021-05-28T16:34:00Z"/>
                    <w:rFonts w:ascii="Calibri" w:hAnsi="Calibri" w:cs="Calibri"/>
                    <w:color w:val="FF0000"/>
                    <w:sz w:val="24"/>
                    <w:szCs w:val="24"/>
                    <w:lang w:eastAsia="es-CO"/>
                  </w:rPr>
                </w:rPrChange>
              </w:rPr>
            </w:pPr>
            <w:ins w:id="2077" w:author="Diana Gonzalez Garcia" w:date="2021-05-28T16:34:00Z">
              <w:r w:rsidRPr="004223AB">
                <w:rPr>
                  <w:rFonts w:ascii="Calibri" w:hAnsi="Calibri" w:cs="Calibri"/>
                  <w:color w:val="FF0000"/>
                  <w:sz w:val="12"/>
                  <w:szCs w:val="12"/>
                  <w:lang w:eastAsia="es-CO"/>
                  <w:rPrChange w:id="2078" w:author="Diana Gonzalez Garcia" w:date="2021-05-28T16:36:00Z">
                    <w:rPr>
                      <w:rFonts w:ascii="Calibri" w:hAnsi="Calibri" w:cs="Calibri"/>
                      <w:color w:val="FF0000"/>
                      <w:sz w:val="24"/>
                      <w:szCs w:val="24"/>
                      <w:lang w:eastAsia="es-CO"/>
                    </w:rPr>
                  </w:rPrChange>
                </w:rPr>
                <w:t> </w:t>
              </w:r>
            </w:ins>
          </w:p>
        </w:tc>
        <w:tc>
          <w:tcPr>
            <w:tcW w:w="1158" w:type="dxa"/>
            <w:tcBorders>
              <w:top w:val="nil"/>
              <w:left w:val="single" w:sz="4" w:space="0" w:color="auto"/>
              <w:bottom w:val="single" w:sz="4" w:space="0" w:color="auto"/>
              <w:right w:val="single" w:sz="4" w:space="0" w:color="auto"/>
            </w:tcBorders>
            <w:shd w:val="clear" w:color="auto" w:fill="auto"/>
            <w:vAlign w:val="center"/>
            <w:hideMark/>
            <w:tcPrChange w:id="2079" w:author="Diana Gonzalez Garcia" w:date="2021-05-28T16:43:00Z">
              <w:tcPr>
                <w:tcW w:w="985" w:type="pct"/>
                <w:gridSpan w:val="2"/>
                <w:tcBorders>
                  <w:top w:val="nil"/>
                  <w:left w:val="single" w:sz="4" w:space="0" w:color="auto"/>
                  <w:bottom w:val="single" w:sz="4" w:space="0" w:color="auto"/>
                  <w:right w:val="single" w:sz="4" w:space="0" w:color="auto"/>
                </w:tcBorders>
                <w:shd w:val="clear" w:color="auto" w:fill="auto"/>
                <w:vAlign w:val="center"/>
                <w:hideMark/>
              </w:tcPr>
            </w:tcPrChange>
          </w:tcPr>
          <w:p w14:paraId="09512D36" w14:textId="77777777" w:rsidR="004223AB" w:rsidRPr="004223AB" w:rsidRDefault="004223AB" w:rsidP="004223AB">
            <w:pPr>
              <w:spacing w:after="0" w:line="240" w:lineRule="auto"/>
              <w:rPr>
                <w:ins w:id="2080" w:author="Diana Gonzalez Garcia" w:date="2021-05-28T16:34:00Z"/>
                <w:rFonts w:ascii="Calibri" w:hAnsi="Calibri" w:cs="Calibri"/>
                <w:color w:val="000000"/>
                <w:sz w:val="12"/>
                <w:szCs w:val="12"/>
                <w:lang w:eastAsia="es-CO"/>
                <w:rPrChange w:id="2081" w:author="Diana Gonzalez Garcia" w:date="2021-05-28T16:36:00Z">
                  <w:rPr>
                    <w:ins w:id="2082" w:author="Diana Gonzalez Garcia" w:date="2021-05-28T16:34:00Z"/>
                    <w:rFonts w:ascii="Calibri" w:hAnsi="Calibri" w:cs="Calibri"/>
                    <w:color w:val="000000"/>
                    <w:sz w:val="24"/>
                    <w:szCs w:val="24"/>
                    <w:lang w:eastAsia="es-CO"/>
                  </w:rPr>
                </w:rPrChange>
              </w:rPr>
            </w:pPr>
            <w:ins w:id="2083" w:author="Diana Gonzalez Garcia" w:date="2021-05-28T16:34:00Z">
              <w:r w:rsidRPr="004223AB">
                <w:rPr>
                  <w:rFonts w:ascii="Calibri" w:hAnsi="Calibri" w:cs="Calibri"/>
                  <w:color w:val="000000"/>
                  <w:sz w:val="12"/>
                  <w:szCs w:val="12"/>
                  <w:lang w:eastAsia="es-CO"/>
                  <w:rPrChange w:id="2084" w:author="Diana Gonzalez Garcia" w:date="2021-05-28T16:36:00Z">
                    <w:rPr>
                      <w:rFonts w:ascii="Calibri" w:hAnsi="Calibri" w:cs="Calibri"/>
                      <w:color w:val="000000"/>
                      <w:sz w:val="24"/>
                      <w:szCs w:val="24"/>
                      <w:lang w:eastAsia="es-CO"/>
                    </w:rPr>
                  </w:rPrChange>
                </w:rPr>
                <w:t> </w:t>
              </w:r>
            </w:ins>
          </w:p>
        </w:tc>
      </w:tr>
      <w:tr w:rsidR="004223AB" w:rsidRPr="004223AB" w14:paraId="2077503A" w14:textId="77777777" w:rsidTr="00D203B1">
        <w:tblPrEx>
          <w:tblPrExChange w:id="2085" w:author="Diana Gonzalez Garcia" w:date="2021-05-28T16:43:00Z">
            <w:tblPrEx>
              <w:tblW w:w="5000" w:type="pct"/>
              <w:tblInd w:w="0" w:type="dxa"/>
            </w:tblPrEx>
          </w:tblPrExChange>
        </w:tblPrEx>
        <w:trPr>
          <w:trHeight w:val="20"/>
          <w:ins w:id="2086" w:author="Diana Gonzalez Garcia" w:date="2021-05-28T16:34:00Z"/>
          <w:trPrChange w:id="2087" w:author="Diana Gonzalez Garcia" w:date="2021-05-28T16:43:00Z">
            <w:trPr>
              <w:gridBefore w:val="2"/>
              <w:gridAfter w:val="0"/>
              <w:trHeight w:val="1575"/>
            </w:trPr>
          </w:trPrChange>
        </w:trPr>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Change w:id="2088" w:author="Diana Gonzalez Garcia" w:date="2021-05-28T16:43:00Z">
              <w:tcPr>
                <w:tcW w:w="318" w:type="pct"/>
                <w:gridSpan w:val="2"/>
                <w:vMerge w:val="restart"/>
                <w:tcBorders>
                  <w:top w:val="nil"/>
                  <w:left w:val="single" w:sz="4" w:space="0" w:color="auto"/>
                  <w:bottom w:val="single" w:sz="4" w:space="0" w:color="auto"/>
                  <w:right w:val="single" w:sz="4" w:space="0" w:color="auto"/>
                </w:tcBorders>
                <w:shd w:val="clear" w:color="auto" w:fill="auto"/>
                <w:noWrap/>
                <w:vAlign w:val="center"/>
                <w:hideMark/>
              </w:tcPr>
            </w:tcPrChange>
          </w:tcPr>
          <w:p w14:paraId="5C2B0211" w14:textId="77777777" w:rsidR="004223AB" w:rsidRPr="004223AB" w:rsidRDefault="004223AB" w:rsidP="004223AB">
            <w:pPr>
              <w:spacing w:after="0" w:line="240" w:lineRule="auto"/>
              <w:jc w:val="center"/>
              <w:rPr>
                <w:ins w:id="2089" w:author="Diana Gonzalez Garcia" w:date="2021-05-28T16:34:00Z"/>
                <w:rFonts w:ascii="Calibri" w:hAnsi="Calibri" w:cs="Calibri"/>
                <w:color w:val="000000"/>
                <w:sz w:val="12"/>
                <w:szCs w:val="12"/>
                <w:lang w:eastAsia="es-CO"/>
                <w:rPrChange w:id="2090" w:author="Diana Gonzalez Garcia" w:date="2021-05-28T16:36:00Z">
                  <w:rPr>
                    <w:ins w:id="2091" w:author="Diana Gonzalez Garcia" w:date="2021-05-28T16:34:00Z"/>
                    <w:rFonts w:ascii="Calibri" w:hAnsi="Calibri" w:cs="Calibri"/>
                    <w:color w:val="000000"/>
                    <w:sz w:val="24"/>
                    <w:szCs w:val="24"/>
                    <w:lang w:eastAsia="es-CO"/>
                  </w:rPr>
                </w:rPrChange>
              </w:rPr>
            </w:pPr>
            <w:ins w:id="2092" w:author="Diana Gonzalez Garcia" w:date="2021-05-28T16:34:00Z">
              <w:r w:rsidRPr="004223AB">
                <w:rPr>
                  <w:rFonts w:ascii="Calibri" w:hAnsi="Calibri" w:cs="Calibri"/>
                  <w:color w:val="000000"/>
                  <w:sz w:val="12"/>
                  <w:szCs w:val="12"/>
                  <w:lang w:eastAsia="es-CO"/>
                  <w:rPrChange w:id="2093" w:author="Diana Gonzalez Garcia" w:date="2021-05-28T16:36:00Z">
                    <w:rPr>
                      <w:rFonts w:ascii="Calibri" w:hAnsi="Calibri" w:cs="Calibri"/>
                      <w:color w:val="000000"/>
                      <w:sz w:val="24"/>
                      <w:szCs w:val="24"/>
                      <w:lang w:eastAsia="es-CO"/>
                    </w:rPr>
                  </w:rPrChange>
                </w:rPr>
                <w:t>T03</w:t>
              </w:r>
            </w:ins>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Change w:id="2094" w:author="Diana Gonzalez Garcia" w:date="2021-05-28T16:43:00Z">
              <w:tcPr>
                <w:tcW w:w="317" w:type="pct"/>
                <w:vMerge w:val="restart"/>
                <w:tcBorders>
                  <w:top w:val="nil"/>
                  <w:left w:val="single" w:sz="4" w:space="0" w:color="auto"/>
                  <w:bottom w:val="single" w:sz="4" w:space="0" w:color="auto"/>
                  <w:right w:val="single" w:sz="4" w:space="0" w:color="auto"/>
                </w:tcBorders>
                <w:shd w:val="clear" w:color="auto" w:fill="auto"/>
                <w:vAlign w:val="center"/>
                <w:hideMark/>
              </w:tcPr>
            </w:tcPrChange>
          </w:tcPr>
          <w:p w14:paraId="78FB31C5" w14:textId="77777777" w:rsidR="004223AB" w:rsidRPr="004223AB" w:rsidRDefault="004223AB" w:rsidP="004223AB">
            <w:pPr>
              <w:spacing w:after="0" w:line="240" w:lineRule="auto"/>
              <w:jc w:val="center"/>
              <w:rPr>
                <w:ins w:id="2095" w:author="Diana Gonzalez Garcia" w:date="2021-05-28T16:34:00Z"/>
                <w:rFonts w:ascii="Calibri" w:hAnsi="Calibri" w:cs="Calibri"/>
                <w:color w:val="000000"/>
                <w:sz w:val="12"/>
                <w:szCs w:val="12"/>
                <w:lang w:eastAsia="es-CO"/>
                <w:rPrChange w:id="2096" w:author="Diana Gonzalez Garcia" w:date="2021-05-28T16:36:00Z">
                  <w:rPr>
                    <w:ins w:id="2097" w:author="Diana Gonzalez Garcia" w:date="2021-05-28T16:34:00Z"/>
                    <w:rFonts w:ascii="Calibri" w:hAnsi="Calibri" w:cs="Calibri"/>
                    <w:color w:val="000000"/>
                    <w:sz w:val="24"/>
                    <w:szCs w:val="24"/>
                    <w:lang w:eastAsia="es-CO"/>
                  </w:rPr>
                </w:rPrChange>
              </w:rPr>
            </w:pPr>
            <w:ins w:id="2098" w:author="Diana Gonzalez Garcia" w:date="2021-05-28T16:34:00Z">
              <w:r w:rsidRPr="004223AB">
                <w:rPr>
                  <w:rFonts w:ascii="Calibri" w:hAnsi="Calibri" w:cs="Calibri"/>
                  <w:color w:val="000000"/>
                  <w:sz w:val="12"/>
                  <w:szCs w:val="12"/>
                  <w:lang w:eastAsia="es-CO"/>
                  <w:rPrChange w:id="2099" w:author="Diana Gonzalez Garcia" w:date="2021-05-28T16:36:00Z">
                    <w:rPr>
                      <w:rFonts w:ascii="Calibri" w:hAnsi="Calibri" w:cs="Calibri"/>
                      <w:color w:val="000000"/>
                      <w:sz w:val="24"/>
                      <w:szCs w:val="24"/>
                      <w:lang w:eastAsia="es-CO"/>
                    </w:rPr>
                  </w:rPrChange>
                </w:rPr>
                <w:t>Bodegas e Industria</w:t>
              </w:r>
            </w:ins>
          </w:p>
        </w:tc>
        <w:tc>
          <w:tcPr>
            <w:tcW w:w="0" w:type="auto"/>
            <w:vMerge w:val="restart"/>
            <w:tcBorders>
              <w:top w:val="nil"/>
              <w:left w:val="single" w:sz="4" w:space="0" w:color="auto"/>
              <w:bottom w:val="single" w:sz="4" w:space="0" w:color="auto"/>
              <w:right w:val="nil"/>
            </w:tcBorders>
            <w:shd w:val="clear" w:color="000000" w:fill="FCE4D6"/>
            <w:vAlign w:val="center"/>
            <w:hideMark/>
            <w:tcPrChange w:id="2100" w:author="Diana Gonzalez Garcia" w:date="2021-05-28T16:43:00Z">
              <w:tcPr>
                <w:tcW w:w="330" w:type="pct"/>
                <w:gridSpan w:val="2"/>
                <w:vMerge w:val="restart"/>
                <w:tcBorders>
                  <w:top w:val="nil"/>
                  <w:left w:val="single" w:sz="4" w:space="0" w:color="auto"/>
                  <w:bottom w:val="single" w:sz="4" w:space="0" w:color="auto"/>
                  <w:right w:val="nil"/>
                </w:tcBorders>
                <w:shd w:val="clear" w:color="000000" w:fill="FCE4D6"/>
                <w:vAlign w:val="center"/>
                <w:hideMark/>
              </w:tcPr>
            </w:tcPrChange>
          </w:tcPr>
          <w:p w14:paraId="57B14C79" w14:textId="77777777" w:rsidR="004223AB" w:rsidRPr="004223AB" w:rsidRDefault="004223AB" w:rsidP="004223AB">
            <w:pPr>
              <w:spacing w:after="0" w:line="240" w:lineRule="auto"/>
              <w:jc w:val="center"/>
              <w:rPr>
                <w:ins w:id="2101" w:author="Diana Gonzalez Garcia" w:date="2021-05-28T16:34:00Z"/>
                <w:rFonts w:ascii="Calibri" w:hAnsi="Calibri" w:cs="Calibri"/>
                <w:color w:val="000000"/>
                <w:sz w:val="12"/>
                <w:szCs w:val="12"/>
                <w:lang w:eastAsia="es-CO"/>
                <w:rPrChange w:id="2102" w:author="Diana Gonzalez Garcia" w:date="2021-05-28T16:36:00Z">
                  <w:rPr>
                    <w:ins w:id="2103" w:author="Diana Gonzalez Garcia" w:date="2021-05-28T16:34:00Z"/>
                    <w:rFonts w:ascii="Calibri" w:hAnsi="Calibri" w:cs="Calibri"/>
                    <w:color w:val="000000"/>
                    <w:sz w:val="24"/>
                    <w:szCs w:val="24"/>
                    <w:lang w:eastAsia="es-CO"/>
                  </w:rPr>
                </w:rPrChange>
              </w:rPr>
            </w:pPr>
            <w:ins w:id="2104" w:author="Diana Gonzalez Garcia" w:date="2021-05-28T16:34:00Z">
              <w:r w:rsidRPr="004223AB">
                <w:rPr>
                  <w:rFonts w:ascii="Calibri" w:hAnsi="Calibri" w:cs="Calibri"/>
                  <w:color w:val="000000"/>
                  <w:sz w:val="12"/>
                  <w:szCs w:val="12"/>
                  <w:lang w:eastAsia="es-CO"/>
                  <w:rPrChange w:id="2105" w:author="Diana Gonzalez Garcia" w:date="2021-05-28T16:36:00Z">
                    <w:rPr>
                      <w:rFonts w:ascii="Calibri" w:hAnsi="Calibri" w:cs="Calibri"/>
                      <w:color w:val="000000"/>
                      <w:sz w:val="24"/>
                      <w:szCs w:val="24"/>
                      <w:lang w:eastAsia="es-CO"/>
                    </w:rPr>
                  </w:rPrChange>
                </w:rPr>
                <w:t>010 - 011 - 025 - 080</w:t>
              </w:r>
            </w:ins>
          </w:p>
        </w:tc>
        <w:tc>
          <w:tcPr>
            <w:tcW w:w="0" w:type="auto"/>
            <w:tcBorders>
              <w:top w:val="nil"/>
              <w:left w:val="single" w:sz="4" w:space="0" w:color="auto"/>
              <w:bottom w:val="nil"/>
              <w:right w:val="single" w:sz="4" w:space="0" w:color="auto"/>
            </w:tcBorders>
            <w:shd w:val="clear" w:color="auto" w:fill="auto"/>
            <w:vAlign w:val="bottom"/>
            <w:hideMark/>
            <w:tcPrChange w:id="2106" w:author="Diana Gonzalez Garcia" w:date="2021-05-28T16:43:00Z">
              <w:tcPr>
                <w:tcW w:w="352" w:type="pct"/>
                <w:gridSpan w:val="2"/>
                <w:tcBorders>
                  <w:top w:val="nil"/>
                  <w:left w:val="single" w:sz="4" w:space="0" w:color="auto"/>
                  <w:bottom w:val="nil"/>
                  <w:right w:val="single" w:sz="4" w:space="0" w:color="auto"/>
                </w:tcBorders>
                <w:shd w:val="clear" w:color="auto" w:fill="auto"/>
                <w:vAlign w:val="bottom"/>
                <w:hideMark/>
              </w:tcPr>
            </w:tcPrChange>
          </w:tcPr>
          <w:p w14:paraId="47CFAC2D" w14:textId="77777777" w:rsidR="004223AB" w:rsidRPr="004223AB" w:rsidRDefault="004223AB" w:rsidP="004223AB">
            <w:pPr>
              <w:spacing w:after="0" w:line="240" w:lineRule="auto"/>
              <w:jc w:val="center"/>
              <w:rPr>
                <w:ins w:id="2107" w:author="Diana Gonzalez Garcia" w:date="2021-05-28T16:34:00Z"/>
                <w:rFonts w:ascii="Calibri" w:hAnsi="Calibri" w:cs="Calibri"/>
                <w:color w:val="000000"/>
                <w:sz w:val="12"/>
                <w:szCs w:val="12"/>
                <w:lang w:eastAsia="es-CO"/>
                <w:rPrChange w:id="2108" w:author="Diana Gonzalez Garcia" w:date="2021-05-28T16:36:00Z">
                  <w:rPr>
                    <w:ins w:id="2109" w:author="Diana Gonzalez Garcia" w:date="2021-05-28T16:34:00Z"/>
                    <w:rFonts w:ascii="Calibri" w:hAnsi="Calibri" w:cs="Calibri"/>
                    <w:color w:val="000000"/>
                    <w:sz w:val="24"/>
                    <w:szCs w:val="24"/>
                    <w:lang w:eastAsia="es-CO"/>
                  </w:rPr>
                </w:rPrChange>
              </w:rPr>
            </w:pPr>
            <w:ins w:id="2110" w:author="Diana Gonzalez Garcia" w:date="2021-05-28T16:34:00Z">
              <w:r w:rsidRPr="004223AB">
                <w:rPr>
                  <w:rFonts w:ascii="Calibri" w:hAnsi="Calibri" w:cs="Calibri"/>
                  <w:color w:val="000000"/>
                  <w:sz w:val="12"/>
                  <w:szCs w:val="12"/>
                  <w:lang w:eastAsia="es-CO"/>
                  <w:rPrChange w:id="2111" w:author="Diana Gonzalez Garcia" w:date="2021-05-28T16:36:00Z">
                    <w:rPr>
                      <w:rFonts w:ascii="Calibri" w:hAnsi="Calibri" w:cs="Calibri"/>
                      <w:color w:val="000000"/>
                      <w:sz w:val="24"/>
                      <w:szCs w:val="24"/>
                      <w:lang w:eastAsia="es-CO"/>
                    </w:rPr>
                  </w:rPrChange>
                </w:rPr>
                <w:t>Valor unitario construcción</w:t>
              </w:r>
            </w:ins>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Change w:id="2112" w:author="Diana Gonzalez Garcia" w:date="2021-05-28T16:43:00Z">
              <w:tcPr>
                <w:tcW w:w="291" w:type="pct"/>
                <w:gridSpan w:val="2"/>
                <w:vMerge w:val="restart"/>
                <w:tcBorders>
                  <w:top w:val="nil"/>
                  <w:left w:val="single" w:sz="4" w:space="0" w:color="auto"/>
                  <w:bottom w:val="single" w:sz="4" w:space="0" w:color="auto"/>
                  <w:right w:val="single" w:sz="4" w:space="0" w:color="auto"/>
                </w:tcBorders>
                <w:shd w:val="clear" w:color="auto" w:fill="auto"/>
                <w:vAlign w:val="center"/>
                <w:hideMark/>
              </w:tcPr>
            </w:tcPrChange>
          </w:tcPr>
          <w:p w14:paraId="050D1B9C" w14:textId="77777777" w:rsidR="004223AB" w:rsidRPr="004223AB" w:rsidRDefault="004223AB" w:rsidP="004223AB">
            <w:pPr>
              <w:spacing w:after="0" w:line="240" w:lineRule="auto"/>
              <w:jc w:val="center"/>
              <w:rPr>
                <w:ins w:id="2113" w:author="Diana Gonzalez Garcia" w:date="2021-05-28T16:34:00Z"/>
                <w:rFonts w:ascii="Calibri" w:hAnsi="Calibri" w:cs="Calibri"/>
                <w:color w:val="000000"/>
                <w:sz w:val="12"/>
                <w:szCs w:val="12"/>
                <w:lang w:eastAsia="es-CO"/>
                <w:rPrChange w:id="2114" w:author="Diana Gonzalez Garcia" w:date="2021-05-28T16:36:00Z">
                  <w:rPr>
                    <w:ins w:id="2115" w:author="Diana Gonzalez Garcia" w:date="2021-05-28T16:34:00Z"/>
                    <w:rFonts w:ascii="Calibri" w:hAnsi="Calibri" w:cs="Calibri"/>
                    <w:color w:val="000000"/>
                    <w:sz w:val="24"/>
                    <w:szCs w:val="24"/>
                    <w:lang w:eastAsia="es-CO"/>
                  </w:rPr>
                </w:rPrChange>
              </w:rPr>
            </w:pPr>
            <w:ins w:id="2116" w:author="Diana Gonzalez Garcia" w:date="2021-05-28T16:34:00Z">
              <w:r w:rsidRPr="004223AB">
                <w:rPr>
                  <w:rFonts w:ascii="Calibri" w:hAnsi="Calibri" w:cs="Calibri"/>
                  <w:color w:val="000000"/>
                  <w:sz w:val="12"/>
                  <w:szCs w:val="12"/>
                  <w:lang w:eastAsia="es-CO"/>
                  <w:rPrChange w:id="2117" w:author="Diana Gonzalez Garcia" w:date="2021-05-28T16:36:00Z">
                    <w:rPr>
                      <w:rFonts w:ascii="Calibri" w:hAnsi="Calibri" w:cs="Calibri"/>
                      <w:color w:val="000000"/>
                      <w:sz w:val="24"/>
                      <w:szCs w:val="24"/>
                      <w:lang w:eastAsia="es-CO"/>
                    </w:rPr>
                  </w:rPrChange>
                </w:rPr>
                <w:t>Puntaje</w:t>
              </w:r>
            </w:ins>
          </w:p>
        </w:tc>
        <w:tc>
          <w:tcPr>
            <w:tcW w:w="0" w:type="auto"/>
            <w:vMerge w:val="restart"/>
            <w:tcBorders>
              <w:top w:val="nil"/>
              <w:left w:val="single" w:sz="4" w:space="0" w:color="auto"/>
              <w:bottom w:val="single" w:sz="4" w:space="0" w:color="auto"/>
              <w:right w:val="nil"/>
            </w:tcBorders>
            <w:shd w:val="clear" w:color="auto" w:fill="auto"/>
            <w:vAlign w:val="center"/>
            <w:hideMark/>
            <w:tcPrChange w:id="2118" w:author="Diana Gonzalez Garcia" w:date="2021-05-28T16:43:00Z">
              <w:tcPr>
                <w:tcW w:w="242" w:type="pct"/>
                <w:gridSpan w:val="2"/>
                <w:vMerge w:val="restart"/>
                <w:tcBorders>
                  <w:top w:val="nil"/>
                  <w:left w:val="single" w:sz="4" w:space="0" w:color="auto"/>
                  <w:bottom w:val="single" w:sz="4" w:space="0" w:color="auto"/>
                  <w:right w:val="nil"/>
                </w:tcBorders>
                <w:shd w:val="clear" w:color="auto" w:fill="auto"/>
                <w:vAlign w:val="center"/>
                <w:hideMark/>
              </w:tcPr>
            </w:tcPrChange>
          </w:tcPr>
          <w:p w14:paraId="62E8DA4E" w14:textId="77777777" w:rsidR="004223AB" w:rsidRPr="004223AB" w:rsidRDefault="004223AB" w:rsidP="004223AB">
            <w:pPr>
              <w:spacing w:after="0" w:line="240" w:lineRule="auto"/>
              <w:jc w:val="center"/>
              <w:rPr>
                <w:ins w:id="2119" w:author="Diana Gonzalez Garcia" w:date="2021-05-28T16:34:00Z"/>
                <w:rFonts w:ascii="Calibri" w:hAnsi="Calibri" w:cs="Calibri"/>
                <w:color w:val="000000"/>
                <w:sz w:val="12"/>
                <w:szCs w:val="12"/>
                <w:lang w:eastAsia="es-CO"/>
                <w:rPrChange w:id="2120" w:author="Diana Gonzalez Garcia" w:date="2021-05-28T16:36:00Z">
                  <w:rPr>
                    <w:ins w:id="2121" w:author="Diana Gonzalez Garcia" w:date="2021-05-28T16:34:00Z"/>
                    <w:rFonts w:ascii="Calibri" w:hAnsi="Calibri" w:cs="Calibri"/>
                    <w:color w:val="000000"/>
                    <w:sz w:val="24"/>
                    <w:szCs w:val="24"/>
                    <w:lang w:eastAsia="es-CO"/>
                  </w:rPr>
                </w:rPrChange>
              </w:rPr>
            </w:pPr>
            <w:proofErr w:type="spellStart"/>
            <w:ins w:id="2122" w:author="Diana Gonzalez Garcia" w:date="2021-05-28T16:34:00Z">
              <w:r w:rsidRPr="004223AB">
                <w:rPr>
                  <w:rFonts w:ascii="Calibri" w:hAnsi="Calibri" w:cs="Calibri"/>
                  <w:color w:val="000000"/>
                  <w:sz w:val="12"/>
                  <w:szCs w:val="12"/>
                  <w:lang w:eastAsia="es-CO"/>
                  <w:rPrChange w:id="2123" w:author="Diana Gonzalez Garcia" w:date="2021-05-28T16:36:00Z">
                    <w:rPr>
                      <w:rFonts w:ascii="Calibri" w:hAnsi="Calibri" w:cs="Calibri"/>
                      <w:color w:val="000000"/>
                      <w:sz w:val="24"/>
                      <w:szCs w:val="24"/>
                      <w:lang w:eastAsia="es-CO"/>
                    </w:rPr>
                  </w:rPrChange>
                </w:rPr>
                <w:t>SIIC</w:t>
              </w:r>
              <w:proofErr w:type="spellEnd"/>
            </w:ins>
          </w:p>
        </w:tc>
        <w:tc>
          <w:tcPr>
            <w:tcW w:w="0" w:type="auto"/>
            <w:tcBorders>
              <w:top w:val="nil"/>
              <w:left w:val="single" w:sz="4" w:space="0" w:color="auto"/>
              <w:bottom w:val="nil"/>
              <w:right w:val="single" w:sz="4" w:space="0" w:color="auto"/>
            </w:tcBorders>
            <w:shd w:val="clear" w:color="auto" w:fill="auto"/>
            <w:vAlign w:val="center"/>
            <w:hideMark/>
            <w:tcPrChange w:id="2124" w:author="Diana Gonzalez Garcia" w:date="2021-05-28T16:43:00Z">
              <w:tcPr>
                <w:tcW w:w="1418" w:type="pct"/>
                <w:tcBorders>
                  <w:top w:val="nil"/>
                  <w:left w:val="single" w:sz="4" w:space="0" w:color="auto"/>
                  <w:bottom w:val="nil"/>
                  <w:right w:val="single" w:sz="4" w:space="0" w:color="auto"/>
                </w:tcBorders>
                <w:shd w:val="clear" w:color="auto" w:fill="auto"/>
                <w:vAlign w:val="center"/>
                <w:hideMark/>
              </w:tcPr>
            </w:tcPrChange>
          </w:tcPr>
          <w:p w14:paraId="1A0BC9BD" w14:textId="77777777" w:rsidR="004223AB" w:rsidRPr="004223AB" w:rsidRDefault="004223AB" w:rsidP="004223AB">
            <w:pPr>
              <w:spacing w:after="0" w:line="240" w:lineRule="auto"/>
              <w:jc w:val="both"/>
              <w:rPr>
                <w:ins w:id="2125" w:author="Diana Gonzalez Garcia" w:date="2021-05-28T16:34:00Z"/>
                <w:rFonts w:ascii="Calibri" w:hAnsi="Calibri" w:cs="Calibri"/>
                <w:sz w:val="12"/>
                <w:szCs w:val="12"/>
                <w:lang w:eastAsia="es-CO"/>
                <w:rPrChange w:id="2126" w:author="Diana Gonzalez Garcia" w:date="2021-05-28T16:36:00Z">
                  <w:rPr>
                    <w:ins w:id="2127" w:author="Diana Gonzalez Garcia" w:date="2021-05-28T16:34:00Z"/>
                    <w:rFonts w:ascii="Calibri" w:hAnsi="Calibri" w:cs="Calibri"/>
                    <w:sz w:val="24"/>
                    <w:szCs w:val="24"/>
                    <w:lang w:eastAsia="es-CO"/>
                  </w:rPr>
                </w:rPrChange>
              </w:rPr>
            </w:pPr>
            <w:ins w:id="2128" w:author="Diana Gonzalez Garcia" w:date="2021-05-28T16:34:00Z">
              <w:r w:rsidRPr="004223AB">
                <w:rPr>
                  <w:rFonts w:ascii="Calibri" w:hAnsi="Calibri" w:cs="Calibri"/>
                  <w:sz w:val="12"/>
                  <w:szCs w:val="12"/>
                  <w:lang w:eastAsia="es-CO"/>
                  <w:rPrChange w:id="2129" w:author="Diana Gonzalez Garcia" w:date="2021-05-28T16:36:00Z">
                    <w:rPr>
                      <w:rFonts w:ascii="Calibri" w:hAnsi="Calibri" w:cs="Calibri"/>
                      <w:sz w:val="24"/>
                      <w:szCs w:val="24"/>
                      <w:lang w:eastAsia="es-CO"/>
                    </w:rPr>
                  </w:rPrChange>
                </w:rPr>
                <w:t>En el caso que se lleguen a presentar las combinaciones de usos (según reglas de asignación del método de liquidación), se deberá considerar las variables Puntaje, Edad, Área construida de cada uso para calcular el valor unitario de construcción. Luego dicho valor se asignará a cada unidad construida.</w:t>
              </w:r>
            </w:ins>
          </w:p>
        </w:tc>
        <w:tc>
          <w:tcPr>
            <w:tcW w:w="0" w:type="auto"/>
            <w:vMerge w:val="restart"/>
            <w:tcBorders>
              <w:top w:val="nil"/>
              <w:left w:val="nil"/>
              <w:bottom w:val="single" w:sz="4" w:space="0" w:color="auto"/>
              <w:right w:val="single" w:sz="4" w:space="0" w:color="auto"/>
            </w:tcBorders>
            <w:shd w:val="clear" w:color="auto" w:fill="auto"/>
            <w:noWrap/>
            <w:vAlign w:val="center"/>
            <w:hideMark/>
            <w:tcPrChange w:id="2130" w:author="Diana Gonzalez Garcia" w:date="2021-05-28T16:43:00Z">
              <w:tcPr>
                <w:tcW w:w="261" w:type="pct"/>
                <w:gridSpan w:val="2"/>
                <w:vMerge w:val="restart"/>
                <w:tcBorders>
                  <w:top w:val="nil"/>
                  <w:left w:val="nil"/>
                  <w:bottom w:val="single" w:sz="4" w:space="0" w:color="auto"/>
                  <w:right w:val="single" w:sz="4" w:space="0" w:color="auto"/>
                </w:tcBorders>
                <w:shd w:val="clear" w:color="auto" w:fill="auto"/>
                <w:noWrap/>
                <w:vAlign w:val="center"/>
                <w:hideMark/>
              </w:tcPr>
            </w:tcPrChange>
          </w:tcPr>
          <w:p w14:paraId="5147249C" w14:textId="77777777" w:rsidR="004223AB" w:rsidRPr="004223AB" w:rsidRDefault="004223AB" w:rsidP="004223AB">
            <w:pPr>
              <w:spacing w:after="0" w:line="240" w:lineRule="auto"/>
              <w:jc w:val="center"/>
              <w:rPr>
                <w:ins w:id="2131" w:author="Diana Gonzalez Garcia" w:date="2021-05-28T16:34:00Z"/>
                <w:rFonts w:ascii="Calibri" w:hAnsi="Calibri" w:cs="Calibri"/>
                <w:color w:val="000000"/>
                <w:sz w:val="12"/>
                <w:szCs w:val="12"/>
                <w:lang w:eastAsia="es-CO"/>
                <w:rPrChange w:id="2132" w:author="Diana Gonzalez Garcia" w:date="2021-05-28T16:36:00Z">
                  <w:rPr>
                    <w:ins w:id="2133" w:author="Diana Gonzalez Garcia" w:date="2021-05-28T16:34:00Z"/>
                    <w:rFonts w:ascii="Calibri" w:hAnsi="Calibri" w:cs="Calibri"/>
                    <w:color w:val="000000"/>
                    <w:sz w:val="24"/>
                    <w:szCs w:val="24"/>
                    <w:lang w:eastAsia="es-CO"/>
                  </w:rPr>
                </w:rPrChange>
              </w:rPr>
            </w:pPr>
            <w:ins w:id="2134" w:author="Diana Gonzalez Garcia" w:date="2021-05-28T16:34:00Z">
              <w:r w:rsidRPr="004223AB">
                <w:rPr>
                  <w:rFonts w:ascii="Calibri" w:hAnsi="Calibri" w:cs="Calibri"/>
                  <w:color w:val="000000"/>
                  <w:sz w:val="12"/>
                  <w:szCs w:val="12"/>
                  <w:lang w:eastAsia="es-CO"/>
                  <w:rPrChange w:id="2135" w:author="Diana Gonzalez Garcia" w:date="2021-05-28T16:36:00Z">
                    <w:rPr>
                      <w:rFonts w:ascii="Calibri" w:hAnsi="Calibri" w:cs="Calibri"/>
                      <w:color w:val="000000"/>
                      <w:sz w:val="24"/>
                      <w:szCs w:val="24"/>
                      <w:lang w:eastAsia="es-CO"/>
                    </w:rPr>
                  </w:rPrChange>
                </w:rPr>
                <w:t>T03</w:t>
              </w:r>
            </w:ins>
          </w:p>
        </w:tc>
        <w:tc>
          <w:tcPr>
            <w:tcW w:w="0" w:type="auto"/>
            <w:vMerge w:val="restart"/>
            <w:tcBorders>
              <w:top w:val="nil"/>
              <w:left w:val="single" w:sz="4" w:space="0" w:color="auto"/>
              <w:bottom w:val="single" w:sz="4" w:space="0" w:color="auto"/>
              <w:right w:val="nil"/>
            </w:tcBorders>
            <w:shd w:val="clear" w:color="auto" w:fill="auto"/>
            <w:noWrap/>
            <w:vAlign w:val="center"/>
            <w:hideMark/>
            <w:tcPrChange w:id="2136" w:author="Diana Gonzalez Garcia" w:date="2021-05-28T16:43:00Z">
              <w:tcPr>
                <w:tcW w:w="487" w:type="pct"/>
                <w:gridSpan w:val="2"/>
                <w:vMerge w:val="restart"/>
                <w:tcBorders>
                  <w:top w:val="nil"/>
                  <w:left w:val="single" w:sz="4" w:space="0" w:color="auto"/>
                  <w:bottom w:val="single" w:sz="4" w:space="0" w:color="auto"/>
                  <w:right w:val="nil"/>
                </w:tcBorders>
                <w:shd w:val="clear" w:color="auto" w:fill="auto"/>
                <w:noWrap/>
                <w:vAlign w:val="center"/>
                <w:hideMark/>
              </w:tcPr>
            </w:tcPrChange>
          </w:tcPr>
          <w:p w14:paraId="3154636B" w14:textId="77777777" w:rsidR="004223AB" w:rsidRPr="004223AB" w:rsidRDefault="004223AB" w:rsidP="004223AB">
            <w:pPr>
              <w:spacing w:after="0" w:line="240" w:lineRule="auto"/>
              <w:jc w:val="center"/>
              <w:rPr>
                <w:ins w:id="2137" w:author="Diana Gonzalez Garcia" w:date="2021-05-28T16:34:00Z"/>
                <w:rFonts w:ascii="Calibri" w:hAnsi="Calibri" w:cs="Calibri"/>
                <w:color w:val="FF0000"/>
                <w:sz w:val="12"/>
                <w:szCs w:val="12"/>
                <w:lang w:eastAsia="es-CO"/>
                <w:rPrChange w:id="2138" w:author="Diana Gonzalez Garcia" w:date="2021-05-28T16:36:00Z">
                  <w:rPr>
                    <w:ins w:id="2139" w:author="Diana Gonzalez Garcia" w:date="2021-05-28T16:34:00Z"/>
                    <w:rFonts w:ascii="Calibri" w:hAnsi="Calibri" w:cs="Calibri"/>
                    <w:color w:val="FF0000"/>
                    <w:sz w:val="24"/>
                    <w:szCs w:val="24"/>
                    <w:lang w:eastAsia="es-CO"/>
                  </w:rPr>
                </w:rPrChange>
              </w:rPr>
            </w:pPr>
            <w:ins w:id="2140" w:author="Diana Gonzalez Garcia" w:date="2021-05-28T16:34:00Z">
              <w:r w:rsidRPr="004223AB">
                <w:rPr>
                  <w:rFonts w:ascii="Calibri" w:hAnsi="Calibri" w:cs="Calibri"/>
                  <w:color w:val="FF0000"/>
                  <w:sz w:val="12"/>
                  <w:szCs w:val="12"/>
                  <w:lang w:eastAsia="es-CO"/>
                  <w:rPrChange w:id="2141" w:author="Diana Gonzalez Garcia" w:date="2021-05-28T16:36:00Z">
                    <w:rPr>
                      <w:rFonts w:ascii="Calibri" w:hAnsi="Calibri" w:cs="Calibri"/>
                      <w:color w:val="FF0000"/>
                      <w:sz w:val="24"/>
                      <w:szCs w:val="24"/>
                      <w:lang w:eastAsia="es-CO"/>
                    </w:rPr>
                  </w:rPrChange>
                </w:rPr>
                <w:t> </w:t>
              </w:r>
            </w:ins>
          </w:p>
        </w:tc>
        <w:tc>
          <w:tcPr>
            <w:tcW w:w="1158" w:type="dxa"/>
            <w:vMerge w:val="restart"/>
            <w:tcBorders>
              <w:top w:val="nil"/>
              <w:left w:val="single" w:sz="4" w:space="0" w:color="auto"/>
              <w:bottom w:val="single" w:sz="4" w:space="0" w:color="auto"/>
              <w:right w:val="single" w:sz="4" w:space="0" w:color="auto"/>
            </w:tcBorders>
            <w:shd w:val="clear" w:color="auto" w:fill="auto"/>
            <w:noWrap/>
            <w:vAlign w:val="center"/>
            <w:hideMark/>
            <w:tcPrChange w:id="2142" w:author="Diana Gonzalez Garcia" w:date="2021-05-28T16:43:00Z">
              <w:tcPr>
                <w:tcW w:w="985" w:type="pct"/>
                <w:gridSpan w:val="2"/>
                <w:vMerge w:val="restart"/>
                <w:tcBorders>
                  <w:top w:val="nil"/>
                  <w:left w:val="single" w:sz="4" w:space="0" w:color="auto"/>
                  <w:bottom w:val="single" w:sz="4" w:space="0" w:color="auto"/>
                  <w:right w:val="single" w:sz="4" w:space="0" w:color="auto"/>
                </w:tcBorders>
                <w:shd w:val="clear" w:color="auto" w:fill="auto"/>
                <w:noWrap/>
                <w:vAlign w:val="center"/>
                <w:hideMark/>
              </w:tcPr>
            </w:tcPrChange>
          </w:tcPr>
          <w:p w14:paraId="0D76C52F" w14:textId="77777777" w:rsidR="004223AB" w:rsidRPr="004223AB" w:rsidRDefault="004223AB" w:rsidP="004223AB">
            <w:pPr>
              <w:spacing w:after="0" w:line="240" w:lineRule="auto"/>
              <w:rPr>
                <w:ins w:id="2143" w:author="Diana Gonzalez Garcia" w:date="2021-05-28T16:34:00Z"/>
                <w:rFonts w:ascii="Calibri" w:hAnsi="Calibri" w:cs="Calibri"/>
                <w:color w:val="000000"/>
                <w:sz w:val="12"/>
                <w:szCs w:val="12"/>
                <w:lang w:eastAsia="es-CO"/>
                <w:rPrChange w:id="2144" w:author="Diana Gonzalez Garcia" w:date="2021-05-28T16:36:00Z">
                  <w:rPr>
                    <w:ins w:id="2145" w:author="Diana Gonzalez Garcia" w:date="2021-05-28T16:34:00Z"/>
                    <w:rFonts w:ascii="Calibri" w:hAnsi="Calibri" w:cs="Calibri"/>
                    <w:color w:val="000000"/>
                    <w:sz w:val="24"/>
                    <w:szCs w:val="24"/>
                    <w:lang w:eastAsia="es-CO"/>
                  </w:rPr>
                </w:rPrChange>
              </w:rPr>
            </w:pPr>
            <w:ins w:id="2146" w:author="Diana Gonzalez Garcia" w:date="2021-05-28T16:34:00Z">
              <w:r w:rsidRPr="004223AB">
                <w:rPr>
                  <w:rFonts w:ascii="Calibri" w:hAnsi="Calibri" w:cs="Calibri"/>
                  <w:color w:val="000000"/>
                  <w:sz w:val="12"/>
                  <w:szCs w:val="12"/>
                  <w:lang w:eastAsia="es-CO"/>
                  <w:rPrChange w:id="2147" w:author="Diana Gonzalez Garcia" w:date="2021-05-28T16:36:00Z">
                    <w:rPr>
                      <w:rFonts w:ascii="Calibri" w:hAnsi="Calibri" w:cs="Calibri"/>
                      <w:color w:val="000000"/>
                      <w:sz w:val="24"/>
                      <w:szCs w:val="24"/>
                      <w:lang w:eastAsia="es-CO"/>
                    </w:rPr>
                  </w:rPrChange>
                </w:rPr>
                <w:t>No aplica</w:t>
              </w:r>
            </w:ins>
          </w:p>
        </w:tc>
      </w:tr>
      <w:tr w:rsidR="004223AB" w:rsidRPr="004223AB" w14:paraId="65BDC452" w14:textId="77777777" w:rsidTr="00D203B1">
        <w:tblPrEx>
          <w:tblPrExChange w:id="2148" w:author="Diana Gonzalez Garcia" w:date="2021-05-28T16:43:00Z">
            <w:tblPrEx>
              <w:tblW w:w="5000" w:type="pct"/>
              <w:tblInd w:w="0" w:type="dxa"/>
            </w:tblPrEx>
          </w:tblPrExChange>
        </w:tblPrEx>
        <w:trPr>
          <w:trHeight w:val="20"/>
          <w:ins w:id="2149" w:author="Diana Gonzalez Garcia" w:date="2021-05-28T16:34:00Z"/>
          <w:trPrChange w:id="2150" w:author="Diana Gonzalez Garcia" w:date="2021-05-28T16:43:00Z">
            <w:trPr>
              <w:gridBefore w:val="2"/>
              <w:gridAfter w:val="0"/>
              <w:trHeight w:val="315"/>
            </w:trPr>
          </w:trPrChange>
        </w:trPr>
        <w:tc>
          <w:tcPr>
            <w:tcW w:w="0" w:type="auto"/>
            <w:vMerge/>
            <w:tcBorders>
              <w:top w:val="nil"/>
              <w:left w:val="single" w:sz="4" w:space="0" w:color="auto"/>
              <w:bottom w:val="single" w:sz="4" w:space="0" w:color="auto"/>
              <w:right w:val="single" w:sz="4" w:space="0" w:color="auto"/>
            </w:tcBorders>
            <w:vAlign w:val="center"/>
            <w:hideMark/>
            <w:tcPrChange w:id="2151" w:author="Diana Gonzalez Garcia" w:date="2021-05-28T16:43:00Z">
              <w:tcPr>
                <w:tcW w:w="318" w:type="pct"/>
                <w:gridSpan w:val="2"/>
                <w:vMerge/>
                <w:tcBorders>
                  <w:top w:val="nil"/>
                  <w:left w:val="single" w:sz="4" w:space="0" w:color="auto"/>
                  <w:bottom w:val="single" w:sz="4" w:space="0" w:color="auto"/>
                  <w:right w:val="single" w:sz="4" w:space="0" w:color="auto"/>
                </w:tcBorders>
                <w:vAlign w:val="center"/>
                <w:hideMark/>
              </w:tcPr>
            </w:tcPrChange>
          </w:tcPr>
          <w:p w14:paraId="1C4D84BC" w14:textId="77777777" w:rsidR="004223AB" w:rsidRPr="004223AB" w:rsidRDefault="004223AB" w:rsidP="004223AB">
            <w:pPr>
              <w:spacing w:after="0" w:line="240" w:lineRule="auto"/>
              <w:rPr>
                <w:ins w:id="2152" w:author="Diana Gonzalez Garcia" w:date="2021-05-28T16:34:00Z"/>
                <w:rFonts w:ascii="Calibri" w:hAnsi="Calibri" w:cs="Calibri"/>
                <w:color w:val="000000"/>
                <w:sz w:val="12"/>
                <w:szCs w:val="12"/>
                <w:lang w:eastAsia="es-CO"/>
                <w:rPrChange w:id="2153" w:author="Diana Gonzalez Garcia" w:date="2021-05-28T16:36:00Z">
                  <w:rPr>
                    <w:ins w:id="2154"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2155" w:author="Diana Gonzalez Garcia" w:date="2021-05-28T16:43:00Z">
              <w:tcPr>
                <w:tcW w:w="317" w:type="pct"/>
                <w:vMerge/>
                <w:tcBorders>
                  <w:top w:val="nil"/>
                  <w:left w:val="single" w:sz="4" w:space="0" w:color="auto"/>
                  <w:bottom w:val="single" w:sz="4" w:space="0" w:color="auto"/>
                  <w:right w:val="single" w:sz="4" w:space="0" w:color="auto"/>
                </w:tcBorders>
                <w:vAlign w:val="center"/>
                <w:hideMark/>
              </w:tcPr>
            </w:tcPrChange>
          </w:tcPr>
          <w:p w14:paraId="64E9D498" w14:textId="77777777" w:rsidR="004223AB" w:rsidRPr="004223AB" w:rsidRDefault="004223AB" w:rsidP="004223AB">
            <w:pPr>
              <w:spacing w:after="0" w:line="240" w:lineRule="auto"/>
              <w:rPr>
                <w:ins w:id="2156" w:author="Diana Gonzalez Garcia" w:date="2021-05-28T16:34:00Z"/>
                <w:rFonts w:ascii="Calibri" w:hAnsi="Calibri" w:cs="Calibri"/>
                <w:color w:val="000000"/>
                <w:sz w:val="12"/>
                <w:szCs w:val="12"/>
                <w:lang w:eastAsia="es-CO"/>
                <w:rPrChange w:id="2157" w:author="Diana Gonzalez Garcia" w:date="2021-05-28T16:36:00Z">
                  <w:rPr>
                    <w:ins w:id="2158"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nil"/>
            </w:tcBorders>
            <w:vAlign w:val="center"/>
            <w:hideMark/>
            <w:tcPrChange w:id="2159" w:author="Diana Gonzalez Garcia" w:date="2021-05-28T16:43:00Z">
              <w:tcPr>
                <w:tcW w:w="330" w:type="pct"/>
                <w:gridSpan w:val="2"/>
                <w:vMerge/>
                <w:tcBorders>
                  <w:top w:val="nil"/>
                  <w:left w:val="single" w:sz="4" w:space="0" w:color="auto"/>
                  <w:bottom w:val="single" w:sz="4" w:space="0" w:color="auto"/>
                  <w:right w:val="nil"/>
                </w:tcBorders>
                <w:vAlign w:val="center"/>
                <w:hideMark/>
              </w:tcPr>
            </w:tcPrChange>
          </w:tcPr>
          <w:p w14:paraId="798DC32D" w14:textId="77777777" w:rsidR="004223AB" w:rsidRPr="004223AB" w:rsidRDefault="004223AB" w:rsidP="004223AB">
            <w:pPr>
              <w:spacing w:after="0" w:line="240" w:lineRule="auto"/>
              <w:rPr>
                <w:ins w:id="2160" w:author="Diana Gonzalez Garcia" w:date="2021-05-28T16:34:00Z"/>
                <w:rFonts w:ascii="Calibri" w:hAnsi="Calibri" w:cs="Calibri"/>
                <w:color w:val="000000"/>
                <w:sz w:val="12"/>
                <w:szCs w:val="12"/>
                <w:lang w:eastAsia="es-CO"/>
                <w:rPrChange w:id="2161" w:author="Diana Gonzalez Garcia" w:date="2021-05-28T16:36:00Z">
                  <w:rPr>
                    <w:ins w:id="2162" w:author="Diana Gonzalez Garcia" w:date="2021-05-28T16:34:00Z"/>
                    <w:rFonts w:ascii="Calibri" w:hAnsi="Calibri" w:cs="Calibri"/>
                    <w:color w:val="000000"/>
                    <w:sz w:val="24"/>
                    <w:szCs w:val="24"/>
                    <w:lang w:eastAsia="es-CO"/>
                  </w:rPr>
                </w:rPrChange>
              </w:rPr>
            </w:pPr>
          </w:p>
        </w:tc>
        <w:tc>
          <w:tcPr>
            <w:tcW w:w="0" w:type="auto"/>
            <w:tcBorders>
              <w:top w:val="nil"/>
              <w:left w:val="single" w:sz="4" w:space="0" w:color="auto"/>
              <w:bottom w:val="nil"/>
              <w:right w:val="single" w:sz="4" w:space="0" w:color="auto"/>
            </w:tcBorders>
            <w:shd w:val="clear" w:color="auto" w:fill="auto"/>
            <w:noWrap/>
            <w:vAlign w:val="bottom"/>
            <w:hideMark/>
            <w:tcPrChange w:id="2163" w:author="Diana Gonzalez Garcia" w:date="2021-05-28T16:43:00Z">
              <w:tcPr>
                <w:tcW w:w="352" w:type="pct"/>
                <w:gridSpan w:val="2"/>
                <w:tcBorders>
                  <w:top w:val="nil"/>
                  <w:left w:val="single" w:sz="4" w:space="0" w:color="auto"/>
                  <w:bottom w:val="nil"/>
                  <w:right w:val="single" w:sz="4" w:space="0" w:color="auto"/>
                </w:tcBorders>
                <w:shd w:val="clear" w:color="auto" w:fill="auto"/>
                <w:noWrap/>
                <w:vAlign w:val="bottom"/>
                <w:hideMark/>
              </w:tcPr>
            </w:tcPrChange>
          </w:tcPr>
          <w:p w14:paraId="4E858E22" w14:textId="77777777" w:rsidR="004223AB" w:rsidRPr="004223AB" w:rsidRDefault="004223AB" w:rsidP="004223AB">
            <w:pPr>
              <w:spacing w:after="0" w:line="240" w:lineRule="auto"/>
              <w:rPr>
                <w:ins w:id="2164" w:author="Diana Gonzalez Garcia" w:date="2021-05-28T16:34:00Z"/>
                <w:rFonts w:ascii="Calibri" w:hAnsi="Calibri" w:cs="Calibri"/>
                <w:color w:val="000000"/>
                <w:sz w:val="12"/>
                <w:szCs w:val="12"/>
                <w:lang w:eastAsia="es-CO"/>
                <w:rPrChange w:id="2165" w:author="Diana Gonzalez Garcia" w:date="2021-05-28T16:36:00Z">
                  <w:rPr>
                    <w:ins w:id="2166" w:author="Diana Gonzalez Garcia" w:date="2021-05-28T16:34:00Z"/>
                    <w:rFonts w:ascii="Calibri" w:hAnsi="Calibri" w:cs="Calibri"/>
                    <w:color w:val="000000"/>
                    <w:sz w:val="24"/>
                    <w:szCs w:val="24"/>
                    <w:lang w:eastAsia="es-CO"/>
                  </w:rPr>
                </w:rPrChange>
              </w:rPr>
            </w:pPr>
            <w:ins w:id="2167" w:author="Diana Gonzalez Garcia" w:date="2021-05-28T16:34:00Z">
              <w:r w:rsidRPr="004223AB">
                <w:rPr>
                  <w:rFonts w:ascii="Calibri" w:hAnsi="Calibri" w:cs="Calibri"/>
                  <w:color w:val="000000"/>
                  <w:sz w:val="12"/>
                  <w:szCs w:val="12"/>
                  <w:lang w:eastAsia="es-CO"/>
                  <w:rPrChange w:id="2168" w:author="Diana Gonzalez Garcia" w:date="2021-05-28T16:36:00Z">
                    <w:rPr>
                      <w:rFonts w:ascii="Calibri" w:hAnsi="Calibri" w:cs="Calibri"/>
                      <w:color w:val="000000"/>
                      <w:sz w:val="24"/>
                      <w:szCs w:val="24"/>
                      <w:lang w:eastAsia="es-CO"/>
                    </w:rPr>
                  </w:rPrChange>
                </w:rPr>
                <w:t> </w:t>
              </w:r>
            </w:ins>
          </w:p>
        </w:tc>
        <w:tc>
          <w:tcPr>
            <w:tcW w:w="0" w:type="auto"/>
            <w:vMerge/>
            <w:tcBorders>
              <w:top w:val="nil"/>
              <w:left w:val="single" w:sz="4" w:space="0" w:color="auto"/>
              <w:bottom w:val="single" w:sz="4" w:space="0" w:color="auto"/>
              <w:right w:val="single" w:sz="4" w:space="0" w:color="auto"/>
            </w:tcBorders>
            <w:vAlign w:val="center"/>
            <w:hideMark/>
            <w:tcPrChange w:id="2169" w:author="Diana Gonzalez Garcia" w:date="2021-05-28T16:43:00Z">
              <w:tcPr>
                <w:tcW w:w="291" w:type="pct"/>
                <w:gridSpan w:val="2"/>
                <w:vMerge/>
                <w:tcBorders>
                  <w:top w:val="nil"/>
                  <w:left w:val="single" w:sz="4" w:space="0" w:color="auto"/>
                  <w:bottom w:val="single" w:sz="4" w:space="0" w:color="auto"/>
                  <w:right w:val="single" w:sz="4" w:space="0" w:color="auto"/>
                </w:tcBorders>
                <w:vAlign w:val="center"/>
                <w:hideMark/>
              </w:tcPr>
            </w:tcPrChange>
          </w:tcPr>
          <w:p w14:paraId="74AA80B2" w14:textId="77777777" w:rsidR="004223AB" w:rsidRPr="004223AB" w:rsidRDefault="004223AB" w:rsidP="004223AB">
            <w:pPr>
              <w:spacing w:after="0" w:line="240" w:lineRule="auto"/>
              <w:rPr>
                <w:ins w:id="2170" w:author="Diana Gonzalez Garcia" w:date="2021-05-28T16:34:00Z"/>
                <w:rFonts w:ascii="Calibri" w:hAnsi="Calibri" w:cs="Calibri"/>
                <w:color w:val="000000"/>
                <w:sz w:val="12"/>
                <w:szCs w:val="12"/>
                <w:lang w:eastAsia="es-CO"/>
                <w:rPrChange w:id="2171" w:author="Diana Gonzalez Garcia" w:date="2021-05-28T16:36:00Z">
                  <w:rPr>
                    <w:ins w:id="2172"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nil"/>
            </w:tcBorders>
            <w:vAlign w:val="center"/>
            <w:hideMark/>
            <w:tcPrChange w:id="2173" w:author="Diana Gonzalez Garcia" w:date="2021-05-28T16:43:00Z">
              <w:tcPr>
                <w:tcW w:w="242" w:type="pct"/>
                <w:gridSpan w:val="2"/>
                <w:vMerge/>
                <w:tcBorders>
                  <w:top w:val="nil"/>
                  <w:left w:val="single" w:sz="4" w:space="0" w:color="auto"/>
                  <w:bottom w:val="single" w:sz="4" w:space="0" w:color="auto"/>
                  <w:right w:val="nil"/>
                </w:tcBorders>
                <w:vAlign w:val="center"/>
                <w:hideMark/>
              </w:tcPr>
            </w:tcPrChange>
          </w:tcPr>
          <w:p w14:paraId="4C181E68" w14:textId="77777777" w:rsidR="004223AB" w:rsidRPr="004223AB" w:rsidRDefault="004223AB" w:rsidP="004223AB">
            <w:pPr>
              <w:spacing w:after="0" w:line="240" w:lineRule="auto"/>
              <w:rPr>
                <w:ins w:id="2174" w:author="Diana Gonzalez Garcia" w:date="2021-05-28T16:34:00Z"/>
                <w:rFonts w:ascii="Calibri" w:hAnsi="Calibri" w:cs="Calibri"/>
                <w:color w:val="000000"/>
                <w:sz w:val="12"/>
                <w:szCs w:val="12"/>
                <w:lang w:eastAsia="es-CO"/>
                <w:rPrChange w:id="2175" w:author="Diana Gonzalez Garcia" w:date="2021-05-28T16:36:00Z">
                  <w:rPr>
                    <w:ins w:id="2176" w:author="Diana Gonzalez Garcia" w:date="2021-05-28T16:34:00Z"/>
                    <w:rFonts w:ascii="Calibri" w:hAnsi="Calibri" w:cs="Calibri"/>
                    <w:color w:val="000000"/>
                    <w:sz w:val="24"/>
                    <w:szCs w:val="24"/>
                    <w:lang w:eastAsia="es-CO"/>
                  </w:rPr>
                </w:rPrChange>
              </w:rPr>
            </w:pPr>
          </w:p>
        </w:tc>
        <w:tc>
          <w:tcPr>
            <w:tcW w:w="0" w:type="auto"/>
            <w:tcBorders>
              <w:top w:val="nil"/>
              <w:left w:val="single" w:sz="4" w:space="0" w:color="auto"/>
              <w:bottom w:val="nil"/>
              <w:right w:val="single" w:sz="4" w:space="0" w:color="auto"/>
            </w:tcBorders>
            <w:shd w:val="clear" w:color="auto" w:fill="auto"/>
            <w:vAlign w:val="center"/>
            <w:hideMark/>
            <w:tcPrChange w:id="2177" w:author="Diana Gonzalez Garcia" w:date="2021-05-28T16:43:00Z">
              <w:tcPr>
                <w:tcW w:w="1418" w:type="pct"/>
                <w:tcBorders>
                  <w:top w:val="nil"/>
                  <w:left w:val="single" w:sz="4" w:space="0" w:color="auto"/>
                  <w:bottom w:val="nil"/>
                  <w:right w:val="single" w:sz="4" w:space="0" w:color="auto"/>
                </w:tcBorders>
                <w:shd w:val="clear" w:color="auto" w:fill="auto"/>
                <w:vAlign w:val="center"/>
                <w:hideMark/>
              </w:tcPr>
            </w:tcPrChange>
          </w:tcPr>
          <w:p w14:paraId="54534B6E" w14:textId="77777777" w:rsidR="004223AB" w:rsidRPr="004223AB" w:rsidRDefault="004223AB" w:rsidP="004223AB">
            <w:pPr>
              <w:spacing w:after="0" w:line="240" w:lineRule="auto"/>
              <w:jc w:val="both"/>
              <w:rPr>
                <w:ins w:id="2178" w:author="Diana Gonzalez Garcia" w:date="2021-05-28T16:34:00Z"/>
                <w:rFonts w:ascii="Calibri" w:hAnsi="Calibri" w:cs="Calibri"/>
                <w:color w:val="000000"/>
                <w:sz w:val="12"/>
                <w:szCs w:val="12"/>
                <w:lang w:eastAsia="es-CO"/>
                <w:rPrChange w:id="2179" w:author="Diana Gonzalez Garcia" w:date="2021-05-28T16:36:00Z">
                  <w:rPr>
                    <w:ins w:id="2180" w:author="Diana Gonzalez Garcia" w:date="2021-05-28T16:34:00Z"/>
                    <w:rFonts w:ascii="Calibri" w:hAnsi="Calibri" w:cs="Calibri"/>
                    <w:color w:val="000000"/>
                    <w:sz w:val="24"/>
                    <w:szCs w:val="24"/>
                    <w:lang w:eastAsia="es-CO"/>
                  </w:rPr>
                </w:rPrChange>
              </w:rPr>
            </w:pPr>
            <w:ins w:id="2181" w:author="Diana Gonzalez Garcia" w:date="2021-05-28T16:34:00Z">
              <w:r w:rsidRPr="004223AB">
                <w:rPr>
                  <w:rFonts w:ascii="Calibri" w:hAnsi="Calibri" w:cs="Calibri"/>
                  <w:color w:val="000000"/>
                  <w:sz w:val="12"/>
                  <w:szCs w:val="12"/>
                  <w:lang w:eastAsia="es-CO"/>
                  <w:rPrChange w:id="2182" w:author="Diana Gonzalez Garcia" w:date="2021-05-28T16:36:00Z">
                    <w:rPr>
                      <w:rFonts w:ascii="Calibri" w:hAnsi="Calibri" w:cs="Calibri"/>
                      <w:color w:val="000000"/>
                      <w:sz w:val="24"/>
                      <w:szCs w:val="24"/>
                      <w:lang w:eastAsia="es-CO"/>
                    </w:rPr>
                  </w:rPrChange>
                </w:rPr>
                <w:t> </w:t>
              </w:r>
            </w:ins>
          </w:p>
        </w:tc>
        <w:tc>
          <w:tcPr>
            <w:tcW w:w="0" w:type="auto"/>
            <w:vMerge/>
            <w:tcBorders>
              <w:top w:val="nil"/>
              <w:left w:val="nil"/>
              <w:bottom w:val="single" w:sz="4" w:space="0" w:color="auto"/>
              <w:right w:val="single" w:sz="4" w:space="0" w:color="auto"/>
            </w:tcBorders>
            <w:vAlign w:val="center"/>
            <w:hideMark/>
            <w:tcPrChange w:id="2183" w:author="Diana Gonzalez Garcia" w:date="2021-05-28T16:43:00Z">
              <w:tcPr>
                <w:tcW w:w="261" w:type="pct"/>
                <w:gridSpan w:val="2"/>
                <w:vMerge/>
                <w:tcBorders>
                  <w:top w:val="nil"/>
                  <w:left w:val="nil"/>
                  <w:bottom w:val="single" w:sz="4" w:space="0" w:color="auto"/>
                  <w:right w:val="single" w:sz="4" w:space="0" w:color="auto"/>
                </w:tcBorders>
                <w:vAlign w:val="center"/>
                <w:hideMark/>
              </w:tcPr>
            </w:tcPrChange>
          </w:tcPr>
          <w:p w14:paraId="1A819806" w14:textId="77777777" w:rsidR="004223AB" w:rsidRPr="004223AB" w:rsidRDefault="004223AB" w:rsidP="004223AB">
            <w:pPr>
              <w:spacing w:after="0" w:line="240" w:lineRule="auto"/>
              <w:rPr>
                <w:ins w:id="2184" w:author="Diana Gonzalez Garcia" w:date="2021-05-28T16:34:00Z"/>
                <w:rFonts w:ascii="Calibri" w:hAnsi="Calibri" w:cs="Calibri"/>
                <w:color w:val="000000"/>
                <w:sz w:val="12"/>
                <w:szCs w:val="12"/>
                <w:lang w:eastAsia="es-CO"/>
                <w:rPrChange w:id="2185" w:author="Diana Gonzalez Garcia" w:date="2021-05-28T16:36:00Z">
                  <w:rPr>
                    <w:ins w:id="2186"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nil"/>
            </w:tcBorders>
            <w:vAlign w:val="center"/>
            <w:hideMark/>
            <w:tcPrChange w:id="2187" w:author="Diana Gonzalez Garcia" w:date="2021-05-28T16:43:00Z">
              <w:tcPr>
                <w:tcW w:w="487" w:type="pct"/>
                <w:gridSpan w:val="2"/>
                <w:vMerge/>
                <w:tcBorders>
                  <w:top w:val="nil"/>
                  <w:left w:val="single" w:sz="4" w:space="0" w:color="auto"/>
                  <w:bottom w:val="single" w:sz="4" w:space="0" w:color="auto"/>
                  <w:right w:val="nil"/>
                </w:tcBorders>
                <w:vAlign w:val="center"/>
                <w:hideMark/>
              </w:tcPr>
            </w:tcPrChange>
          </w:tcPr>
          <w:p w14:paraId="78B1E895" w14:textId="77777777" w:rsidR="004223AB" w:rsidRPr="004223AB" w:rsidRDefault="004223AB" w:rsidP="004223AB">
            <w:pPr>
              <w:spacing w:after="0" w:line="240" w:lineRule="auto"/>
              <w:rPr>
                <w:ins w:id="2188" w:author="Diana Gonzalez Garcia" w:date="2021-05-28T16:34:00Z"/>
                <w:rFonts w:ascii="Calibri" w:hAnsi="Calibri" w:cs="Calibri"/>
                <w:color w:val="FF0000"/>
                <w:sz w:val="12"/>
                <w:szCs w:val="12"/>
                <w:lang w:eastAsia="es-CO"/>
                <w:rPrChange w:id="2189" w:author="Diana Gonzalez Garcia" w:date="2021-05-28T16:36:00Z">
                  <w:rPr>
                    <w:ins w:id="2190" w:author="Diana Gonzalez Garcia" w:date="2021-05-28T16:34:00Z"/>
                    <w:rFonts w:ascii="Calibri" w:hAnsi="Calibri" w:cs="Calibri"/>
                    <w:color w:val="FF0000"/>
                    <w:sz w:val="24"/>
                    <w:szCs w:val="24"/>
                    <w:lang w:eastAsia="es-CO"/>
                  </w:rPr>
                </w:rPrChange>
              </w:rPr>
            </w:pPr>
          </w:p>
        </w:tc>
        <w:tc>
          <w:tcPr>
            <w:tcW w:w="1158" w:type="dxa"/>
            <w:vMerge/>
            <w:tcBorders>
              <w:top w:val="nil"/>
              <w:left w:val="single" w:sz="4" w:space="0" w:color="auto"/>
              <w:bottom w:val="single" w:sz="4" w:space="0" w:color="auto"/>
              <w:right w:val="single" w:sz="4" w:space="0" w:color="auto"/>
            </w:tcBorders>
            <w:vAlign w:val="center"/>
            <w:hideMark/>
            <w:tcPrChange w:id="2191" w:author="Diana Gonzalez Garcia" w:date="2021-05-28T16:43:00Z">
              <w:tcPr>
                <w:tcW w:w="985" w:type="pct"/>
                <w:gridSpan w:val="2"/>
                <w:vMerge/>
                <w:tcBorders>
                  <w:top w:val="nil"/>
                  <w:left w:val="single" w:sz="4" w:space="0" w:color="auto"/>
                  <w:bottom w:val="single" w:sz="4" w:space="0" w:color="auto"/>
                  <w:right w:val="single" w:sz="4" w:space="0" w:color="auto"/>
                </w:tcBorders>
                <w:vAlign w:val="center"/>
                <w:hideMark/>
              </w:tcPr>
            </w:tcPrChange>
          </w:tcPr>
          <w:p w14:paraId="5C348421" w14:textId="77777777" w:rsidR="004223AB" w:rsidRPr="004223AB" w:rsidRDefault="004223AB" w:rsidP="004223AB">
            <w:pPr>
              <w:spacing w:after="0" w:line="240" w:lineRule="auto"/>
              <w:rPr>
                <w:ins w:id="2192" w:author="Diana Gonzalez Garcia" w:date="2021-05-28T16:34:00Z"/>
                <w:rFonts w:ascii="Calibri" w:hAnsi="Calibri" w:cs="Calibri"/>
                <w:color w:val="000000"/>
                <w:sz w:val="12"/>
                <w:szCs w:val="12"/>
                <w:lang w:eastAsia="es-CO"/>
                <w:rPrChange w:id="2193" w:author="Diana Gonzalez Garcia" w:date="2021-05-28T16:36:00Z">
                  <w:rPr>
                    <w:ins w:id="2194" w:author="Diana Gonzalez Garcia" w:date="2021-05-28T16:34:00Z"/>
                    <w:rFonts w:ascii="Calibri" w:hAnsi="Calibri" w:cs="Calibri"/>
                    <w:color w:val="000000"/>
                    <w:sz w:val="24"/>
                    <w:szCs w:val="24"/>
                    <w:lang w:eastAsia="es-CO"/>
                  </w:rPr>
                </w:rPrChange>
              </w:rPr>
            </w:pPr>
          </w:p>
        </w:tc>
      </w:tr>
      <w:tr w:rsidR="004223AB" w:rsidRPr="004223AB" w14:paraId="0A7D1808" w14:textId="77777777" w:rsidTr="00D203B1">
        <w:tblPrEx>
          <w:tblPrExChange w:id="2195" w:author="Diana Gonzalez Garcia" w:date="2021-05-28T16:43:00Z">
            <w:tblPrEx>
              <w:tblW w:w="5000" w:type="pct"/>
              <w:tblInd w:w="0" w:type="dxa"/>
            </w:tblPrEx>
          </w:tblPrExChange>
        </w:tblPrEx>
        <w:trPr>
          <w:trHeight w:val="20"/>
          <w:ins w:id="2196" w:author="Diana Gonzalez Garcia" w:date="2021-05-28T16:34:00Z"/>
          <w:trPrChange w:id="2197" w:author="Diana Gonzalez Garcia" w:date="2021-05-28T16:43:00Z">
            <w:trPr>
              <w:gridBefore w:val="2"/>
              <w:gridAfter w:val="0"/>
              <w:trHeight w:val="1230"/>
            </w:trPr>
          </w:trPrChange>
        </w:trPr>
        <w:tc>
          <w:tcPr>
            <w:tcW w:w="0" w:type="auto"/>
            <w:vMerge/>
            <w:tcBorders>
              <w:top w:val="nil"/>
              <w:left w:val="single" w:sz="4" w:space="0" w:color="auto"/>
              <w:bottom w:val="single" w:sz="4" w:space="0" w:color="auto"/>
              <w:right w:val="single" w:sz="4" w:space="0" w:color="auto"/>
            </w:tcBorders>
            <w:vAlign w:val="center"/>
            <w:hideMark/>
            <w:tcPrChange w:id="2198" w:author="Diana Gonzalez Garcia" w:date="2021-05-28T16:43:00Z">
              <w:tcPr>
                <w:tcW w:w="318" w:type="pct"/>
                <w:gridSpan w:val="2"/>
                <w:vMerge/>
                <w:tcBorders>
                  <w:top w:val="nil"/>
                  <w:left w:val="single" w:sz="4" w:space="0" w:color="auto"/>
                  <w:bottom w:val="single" w:sz="4" w:space="0" w:color="auto"/>
                  <w:right w:val="single" w:sz="4" w:space="0" w:color="auto"/>
                </w:tcBorders>
                <w:vAlign w:val="center"/>
                <w:hideMark/>
              </w:tcPr>
            </w:tcPrChange>
          </w:tcPr>
          <w:p w14:paraId="3C2171EE" w14:textId="77777777" w:rsidR="004223AB" w:rsidRPr="004223AB" w:rsidRDefault="004223AB" w:rsidP="004223AB">
            <w:pPr>
              <w:spacing w:after="0" w:line="240" w:lineRule="auto"/>
              <w:rPr>
                <w:ins w:id="2199" w:author="Diana Gonzalez Garcia" w:date="2021-05-28T16:34:00Z"/>
                <w:rFonts w:ascii="Calibri" w:hAnsi="Calibri" w:cs="Calibri"/>
                <w:color w:val="000000"/>
                <w:sz w:val="12"/>
                <w:szCs w:val="12"/>
                <w:lang w:eastAsia="es-CO"/>
                <w:rPrChange w:id="2200" w:author="Diana Gonzalez Garcia" w:date="2021-05-28T16:36:00Z">
                  <w:rPr>
                    <w:ins w:id="2201"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2202" w:author="Diana Gonzalez Garcia" w:date="2021-05-28T16:43:00Z">
              <w:tcPr>
                <w:tcW w:w="317" w:type="pct"/>
                <w:vMerge/>
                <w:tcBorders>
                  <w:top w:val="nil"/>
                  <w:left w:val="single" w:sz="4" w:space="0" w:color="auto"/>
                  <w:bottom w:val="single" w:sz="4" w:space="0" w:color="auto"/>
                  <w:right w:val="single" w:sz="4" w:space="0" w:color="auto"/>
                </w:tcBorders>
                <w:vAlign w:val="center"/>
                <w:hideMark/>
              </w:tcPr>
            </w:tcPrChange>
          </w:tcPr>
          <w:p w14:paraId="6A1C7FC4" w14:textId="77777777" w:rsidR="004223AB" w:rsidRPr="004223AB" w:rsidRDefault="004223AB" w:rsidP="004223AB">
            <w:pPr>
              <w:spacing w:after="0" w:line="240" w:lineRule="auto"/>
              <w:rPr>
                <w:ins w:id="2203" w:author="Diana Gonzalez Garcia" w:date="2021-05-28T16:34:00Z"/>
                <w:rFonts w:ascii="Calibri" w:hAnsi="Calibri" w:cs="Calibri"/>
                <w:color w:val="000000"/>
                <w:sz w:val="12"/>
                <w:szCs w:val="12"/>
                <w:lang w:eastAsia="es-CO"/>
                <w:rPrChange w:id="2204" w:author="Diana Gonzalez Garcia" w:date="2021-05-28T16:36:00Z">
                  <w:rPr>
                    <w:ins w:id="2205"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nil"/>
            </w:tcBorders>
            <w:vAlign w:val="center"/>
            <w:hideMark/>
            <w:tcPrChange w:id="2206" w:author="Diana Gonzalez Garcia" w:date="2021-05-28T16:43:00Z">
              <w:tcPr>
                <w:tcW w:w="330" w:type="pct"/>
                <w:gridSpan w:val="2"/>
                <w:vMerge/>
                <w:tcBorders>
                  <w:top w:val="nil"/>
                  <w:left w:val="single" w:sz="4" w:space="0" w:color="auto"/>
                  <w:bottom w:val="single" w:sz="4" w:space="0" w:color="auto"/>
                  <w:right w:val="nil"/>
                </w:tcBorders>
                <w:vAlign w:val="center"/>
                <w:hideMark/>
              </w:tcPr>
            </w:tcPrChange>
          </w:tcPr>
          <w:p w14:paraId="625E66E8" w14:textId="77777777" w:rsidR="004223AB" w:rsidRPr="004223AB" w:rsidRDefault="004223AB" w:rsidP="004223AB">
            <w:pPr>
              <w:spacing w:after="0" w:line="240" w:lineRule="auto"/>
              <w:rPr>
                <w:ins w:id="2207" w:author="Diana Gonzalez Garcia" w:date="2021-05-28T16:34:00Z"/>
                <w:rFonts w:ascii="Calibri" w:hAnsi="Calibri" w:cs="Calibri"/>
                <w:color w:val="000000"/>
                <w:sz w:val="12"/>
                <w:szCs w:val="12"/>
                <w:lang w:eastAsia="es-CO"/>
                <w:rPrChange w:id="2208" w:author="Diana Gonzalez Garcia" w:date="2021-05-28T16:36:00Z">
                  <w:rPr>
                    <w:ins w:id="2209" w:author="Diana Gonzalez Garcia" w:date="2021-05-28T16:34:00Z"/>
                    <w:rFonts w:ascii="Calibri" w:hAnsi="Calibri" w:cs="Calibri"/>
                    <w:color w:val="000000"/>
                    <w:sz w:val="24"/>
                    <w:szCs w:val="24"/>
                    <w:lang w:eastAsia="es-CO"/>
                  </w:rPr>
                </w:rPrChange>
              </w:rPr>
            </w:pPr>
          </w:p>
        </w:tc>
        <w:tc>
          <w:tcPr>
            <w:tcW w:w="0" w:type="auto"/>
            <w:tcBorders>
              <w:top w:val="nil"/>
              <w:left w:val="single" w:sz="4" w:space="0" w:color="auto"/>
              <w:bottom w:val="nil"/>
              <w:right w:val="single" w:sz="4" w:space="0" w:color="auto"/>
            </w:tcBorders>
            <w:shd w:val="clear" w:color="auto" w:fill="auto"/>
            <w:vAlign w:val="center"/>
            <w:hideMark/>
            <w:tcPrChange w:id="2210" w:author="Diana Gonzalez Garcia" w:date="2021-05-28T16:43:00Z">
              <w:tcPr>
                <w:tcW w:w="352" w:type="pct"/>
                <w:gridSpan w:val="2"/>
                <w:tcBorders>
                  <w:top w:val="nil"/>
                  <w:left w:val="single" w:sz="4" w:space="0" w:color="auto"/>
                  <w:bottom w:val="nil"/>
                  <w:right w:val="single" w:sz="4" w:space="0" w:color="auto"/>
                </w:tcBorders>
                <w:shd w:val="clear" w:color="auto" w:fill="auto"/>
                <w:vAlign w:val="center"/>
                <w:hideMark/>
              </w:tcPr>
            </w:tcPrChange>
          </w:tcPr>
          <w:p w14:paraId="5A9EB0EA" w14:textId="77777777" w:rsidR="004223AB" w:rsidRPr="004223AB" w:rsidRDefault="004223AB" w:rsidP="004223AB">
            <w:pPr>
              <w:spacing w:after="0" w:line="240" w:lineRule="auto"/>
              <w:jc w:val="center"/>
              <w:rPr>
                <w:ins w:id="2211" w:author="Diana Gonzalez Garcia" w:date="2021-05-28T16:34:00Z"/>
                <w:rFonts w:ascii="Calibri" w:hAnsi="Calibri" w:cs="Calibri"/>
                <w:color w:val="000000"/>
                <w:sz w:val="12"/>
                <w:szCs w:val="12"/>
                <w:lang w:eastAsia="es-CO"/>
                <w:rPrChange w:id="2212" w:author="Diana Gonzalez Garcia" w:date="2021-05-28T16:36:00Z">
                  <w:rPr>
                    <w:ins w:id="2213" w:author="Diana Gonzalez Garcia" w:date="2021-05-28T16:34:00Z"/>
                    <w:rFonts w:ascii="Calibri" w:hAnsi="Calibri" w:cs="Calibri"/>
                    <w:color w:val="000000"/>
                    <w:sz w:val="24"/>
                    <w:szCs w:val="24"/>
                    <w:lang w:eastAsia="es-CO"/>
                  </w:rPr>
                </w:rPrChange>
              </w:rPr>
            </w:pPr>
            <w:ins w:id="2214" w:author="Diana Gonzalez Garcia" w:date="2021-05-28T16:34:00Z">
              <w:r w:rsidRPr="004223AB">
                <w:rPr>
                  <w:rFonts w:ascii="Calibri" w:hAnsi="Calibri" w:cs="Calibri"/>
                  <w:color w:val="000000"/>
                  <w:sz w:val="12"/>
                  <w:szCs w:val="12"/>
                  <w:lang w:eastAsia="es-CO"/>
                  <w:rPrChange w:id="2215" w:author="Diana Gonzalez Garcia" w:date="2021-05-28T16:36:00Z">
                    <w:rPr>
                      <w:rFonts w:ascii="Calibri" w:hAnsi="Calibri" w:cs="Calibri"/>
                      <w:color w:val="000000"/>
                      <w:sz w:val="24"/>
                      <w:szCs w:val="24"/>
                      <w:lang w:eastAsia="es-CO"/>
                    </w:rPr>
                  </w:rPrChange>
                </w:rPr>
                <w:t>($ / m2)</w:t>
              </w:r>
            </w:ins>
          </w:p>
        </w:tc>
        <w:tc>
          <w:tcPr>
            <w:tcW w:w="0" w:type="auto"/>
            <w:tcBorders>
              <w:top w:val="nil"/>
              <w:left w:val="nil"/>
              <w:bottom w:val="single" w:sz="4" w:space="0" w:color="auto"/>
              <w:right w:val="single" w:sz="4" w:space="0" w:color="auto"/>
            </w:tcBorders>
            <w:shd w:val="clear" w:color="auto" w:fill="auto"/>
            <w:vAlign w:val="center"/>
            <w:hideMark/>
            <w:tcPrChange w:id="2216" w:author="Diana Gonzalez Garcia" w:date="2021-05-28T16:43:00Z">
              <w:tcPr>
                <w:tcW w:w="291" w:type="pct"/>
                <w:gridSpan w:val="2"/>
                <w:tcBorders>
                  <w:top w:val="nil"/>
                  <w:left w:val="nil"/>
                  <w:bottom w:val="single" w:sz="4" w:space="0" w:color="auto"/>
                  <w:right w:val="single" w:sz="4" w:space="0" w:color="auto"/>
                </w:tcBorders>
                <w:shd w:val="clear" w:color="auto" w:fill="auto"/>
                <w:vAlign w:val="center"/>
                <w:hideMark/>
              </w:tcPr>
            </w:tcPrChange>
          </w:tcPr>
          <w:p w14:paraId="14F5EAA9" w14:textId="77777777" w:rsidR="004223AB" w:rsidRPr="004223AB" w:rsidRDefault="004223AB" w:rsidP="004223AB">
            <w:pPr>
              <w:spacing w:after="0" w:line="240" w:lineRule="auto"/>
              <w:jc w:val="center"/>
              <w:rPr>
                <w:ins w:id="2217" w:author="Diana Gonzalez Garcia" w:date="2021-05-28T16:34:00Z"/>
                <w:rFonts w:ascii="Calibri" w:hAnsi="Calibri" w:cs="Calibri"/>
                <w:color w:val="000000"/>
                <w:sz w:val="12"/>
                <w:szCs w:val="12"/>
                <w:lang w:eastAsia="es-CO"/>
                <w:rPrChange w:id="2218" w:author="Diana Gonzalez Garcia" w:date="2021-05-28T16:36:00Z">
                  <w:rPr>
                    <w:ins w:id="2219" w:author="Diana Gonzalez Garcia" w:date="2021-05-28T16:34:00Z"/>
                    <w:rFonts w:ascii="Calibri" w:hAnsi="Calibri" w:cs="Calibri"/>
                    <w:color w:val="000000"/>
                    <w:sz w:val="24"/>
                    <w:szCs w:val="24"/>
                    <w:lang w:eastAsia="es-CO"/>
                  </w:rPr>
                </w:rPrChange>
              </w:rPr>
            </w:pPr>
            <w:ins w:id="2220" w:author="Diana Gonzalez Garcia" w:date="2021-05-28T16:34:00Z">
              <w:r w:rsidRPr="004223AB">
                <w:rPr>
                  <w:rFonts w:ascii="Calibri" w:hAnsi="Calibri" w:cs="Calibri"/>
                  <w:color w:val="000000"/>
                  <w:sz w:val="12"/>
                  <w:szCs w:val="12"/>
                  <w:lang w:eastAsia="es-CO"/>
                  <w:rPrChange w:id="2221" w:author="Diana Gonzalez Garcia" w:date="2021-05-28T16:36:00Z">
                    <w:rPr>
                      <w:rFonts w:ascii="Calibri" w:hAnsi="Calibri" w:cs="Calibri"/>
                      <w:color w:val="000000"/>
                      <w:sz w:val="24"/>
                      <w:szCs w:val="24"/>
                      <w:lang w:eastAsia="es-CO"/>
                    </w:rPr>
                  </w:rPrChange>
                </w:rPr>
                <w:t>Edad</w:t>
              </w:r>
            </w:ins>
          </w:p>
        </w:tc>
        <w:tc>
          <w:tcPr>
            <w:tcW w:w="0" w:type="auto"/>
            <w:tcBorders>
              <w:top w:val="nil"/>
              <w:left w:val="nil"/>
              <w:bottom w:val="single" w:sz="4" w:space="0" w:color="auto"/>
              <w:right w:val="nil"/>
            </w:tcBorders>
            <w:shd w:val="clear" w:color="auto" w:fill="auto"/>
            <w:vAlign w:val="center"/>
            <w:hideMark/>
            <w:tcPrChange w:id="2222" w:author="Diana Gonzalez Garcia" w:date="2021-05-28T16:43:00Z">
              <w:tcPr>
                <w:tcW w:w="242" w:type="pct"/>
                <w:gridSpan w:val="2"/>
                <w:tcBorders>
                  <w:top w:val="nil"/>
                  <w:left w:val="nil"/>
                  <w:bottom w:val="single" w:sz="4" w:space="0" w:color="auto"/>
                  <w:right w:val="nil"/>
                </w:tcBorders>
                <w:shd w:val="clear" w:color="auto" w:fill="auto"/>
                <w:vAlign w:val="center"/>
                <w:hideMark/>
              </w:tcPr>
            </w:tcPrChange>
          </w:tcPr>
          <w:p w14:paraId="39380D38" w14:textId="77777777" w:rsidR="004223AB" w:rsidRPr="004223AB" w:rsidRDefault="004223AB" w:rsidP="004223AB">
            <w:pPr>
              <w:spacing w:after="0" w:line="240" w:lineRule="auto"/>
              <w:jc w:val="center"/>
              <w:rPr>
                <w:ins w:id="2223" w:author="Diana Gonzalez Garcia" w:date="2021-05-28T16:34:00Z"/>
                <w:rFonts w:ascii="Calibri" w:hAnsi="Calibri" w:cs="Calibri"/>
                <w:color w:val="000000"/>
                <w:sz w:val="12"/>
                <w:szCs w:val="12"/>
                <w:lang w:eastAsia="es-CO"/>
                <w:rPrChange w:id="2224" w:author="Diana Gonzalez Garcia" w:date="2021-05-28T16:36:00Z">
                  <w:rPr>
                    <w:ins w:id="2225" w:author="Diana Gonzalez Garcia" w:date="2021-05-28T16:34:00Z"/>
                    <w:rFonts w:ascii="Calibri" w:hAnsi="Calibri" w:cs="Calibri"/>
                    <w:color w:val="000000"/>
                    <w:sz w:val="24"/>
                    <w:szCs w:val="24"/>
                    <w:lang w:eastAsia="es-CO"/>
                  </w:rPr>
                </w:rPrChange>
              </w:rPr>
            </w:pPr>
            <w:proofErr w:type="spellStart"/>
            <w:ins w:id="2226" w:author="Diana Gonzalez Garcia" w:date="2021-05-28T16:34:00Z">
              <w:r w:rsidRPr="004223AB">
                <w:rPr>
                  <w:rFonts w:ascii="Calibri" w:hAnsi="Calibri" w:cs="Calibri"/>
                  <w:color w:val="000000"/>
                  <w:sz w:val="12"/>
                  <w:szCs w:val="12"/>
                  <w:lang w:eastAsia="es-CO"/>
                  <w:rPrChange w:id="2227" w:author="Diana Gonzalez Garcia" w:date="2021-05-28T16:36:00Z">
                    <w:rPr>
                      <w:rFonts w:ascii="Calibri" w:hAnsi="Calibri" w:cs="Calibri"/>
                      <w:color w:val="000000"/>
                      <w:sz w:val="24"/>
                      <w:szCs w:val="24"/>
                      <w:lang w:eastAsia="es-CO"/>
                    </w:rPr>
                  </w:rPrChange>
                </w:rPr>
                <w:t>SIIC</w:t>
              </w:r>
              <w:proofErr w:type="spellEnd"/>
            </w:ins>
          </w:p>
        </w:tc>
        <w:tc>
          <w:tcPr>
            <w:tcW w:w="0" w:type="auto"/>
            <w:tcBorders>
              <w:top w:val="nil"/>
              <w:left w:val="single" w:sz="4" w:space="0" w:color="auto"/>
              <w:bottom w:val="nil"/>
              <w:right w:val="single" w:sz="4" w:space="0" w:color="auto"/>
            </w:tcBorders>
            <w:shd w:val="clear" w:color="auto" w:fill="auto"/>
            <w:vAlign w:val="center"/>
            <w:hideMark/>
            <w:tcPrChange w:id="2228" w:author="Diana Gonzalez Garcia" w:date="2021-05-28T16:43:00Z">
              <w:tcPr>
                <w:tcW w:w="1418" w:type="pct"/>
                <w:tcBorders>
                  <w:top w:val="nil"/>
                  <w:left w:val="single" w:sz="4" w:space="0" w:color="auto"/>
                  <w:bottom w:val="nil"/>
                  <w:right w:val="single" w:sz="4" w:space="0" w:color="auto"/>
                </w:tcBorders>
                <w:shd w:val="clear" w:color="auto" w:fill="auto"/>
                <w:vAlign w:val="center"/>
                <w:hideMark/>
              </w:tcPr>
            </w:tcPrChange>
          </w:tcPr>
          <w:p w14:paraId="365FDD2F" w14:textId="26EB62D6" w:rsidR="004223AB" w:rsidRPr="004223AB" w:rsidRDefault="004223AB" w:rsidP="004223AB">
            <w:pPr>
              <w:spacing w:after="0" w:line="240" w:lineRule="auto"/>
              <w:jc w:val="both"/>
              <w:rPr>
                <w:ins w:id="2229" w:author="Diana Gonzalez Garcia" w:date="2021-05-28T16:34:00Z"/>
                <w:rFonts w:ascii="Calibri" w:hAnsi="Calibri" w:cs="Calibri"/>
                <w:color w:val="000000"/>
                <w:sz w:val="12"/>
                <w:szCs w:val="12"/>
                <w:lang w:eastAsia="es-CO"/>
                <w:rPrChange w:id="2230" w:author="Diana Gonzalez Garcia" w:date="2021-05-28T16:36:00Z">
                  <w:rPr>
                    <w:ins w:id="2231" w:author="Diana Gonzalez Garcia" w:date="2021-05-28T16:34:00Z"/>
                    <w:rFonts w:ascii="Calibri" w:hAnsi="Calibri" w:cs="Calibri"/>
                    <w:color w:val="000000"/>
                    <w:sz w:val="24"/>
                    <w:szCs w:val="24"/>
                    <w:lang w:eastAsia="es-CO"/>
                  </w:rPr>
                </w:rPrChange>
              </w:rPr>
            </w:pPr>
            <w:ins w:id="2232" w:author="Diana Gonzalez Garcia" w:date="2021-05-28T16:34:00Z">
              <w:r w:rsidRPr="004223AB">
                <w:rPr>
                  <w:rFonts w:ascii="Calibri" w:hAnsi="Calibri" w:cs="Calibri"/>
                  <w:color w:val="000000"/>
                  <w:sz w:val="12"/>
                  <w:szCs w:val="12"/>
                  <w:lang w:eastAsia="es-CO"/>
                  <w:rPrChange w:id="2233" w:author="Diana Gonzalez Garcia" w:date="2021-05-28T16:36:00Z">
                    <w:rPr>
                      <w:rFonts w:ascii="Calibri" w:hAnsi="Calibri" w:cs="Calibri"/>
                      <w:color w:val="000000"/>
                      <w:sz w:val="24"/>
                      <w:szCs w:val="24"/>
                      <w:lang w:eastAsia="es-CO"/>
                    </w:rPr>
                  </w:rPrChange>
                </w:rPr>
                <w:t xml:space="preserve">Para predios con edades superiores a 100 </w:t>
              </w:r>
            </w:ins>
            <w:ins w:id="2234" w:author="Diana Gonzalez Garcia" w:date="2021-05-28T16:39:00Z">
              <w:r w:rsidRPr="004223AB">
                <w:rPr>
                  <w:rFonts w:ascii="Calibri" w:hAnsi="Calibri" w:cs="Calibri"/>
                  <w:color w:val="000000"/>
                  <w:sz w:val="12"/>
                  <w:szCs w:val="12"/>
                  <w:lang w:eastAsia="es-CO"/>
                  <w:rPrChange w:id="2235" w:author="Diana Gonzalez Garcia" w:date="2021-05-28T16:36:00Z">
                    <w:rPr>
                      <w:rFonts w:ascii="Calibri" w:hAnsi="Calibri" w:cs="Calibri"/>
                      <w:color w:val="000000"/>
                      <w:sz w:val="12"/>
                      <w:szCs w:val="12"/>
                      <w:lang w:eastAsia="es-CO"/>
                    </w:rPr>
                  </w:rPrChange>
                </w:rPr>
                <w:t>años, la</w:t>
              </w:r>
            </w:ins>
            <w:ins w:id="2236" w:author="Diana Gonzalez Garcia" w:date="2021-05-28T16:34:00Z">
              <w:r w:rsidRPr="004223AB">
                <w:rPr>
                  <w:rFonts w:ascii="Calibri" w:hAnsi="Calibri" w:cs="Calibri"/>
                  <w:color w:val="000000"/>
                  <w:sz w:val="12"/>
                  <w:szCs w:val="12"/>
                  <w:lang w:eastAsia="es-CO"/>
                  <w:rPrChange w:id="2237" w:author="Diana Gonzalez Garcia" w:date="2021-05-28T16:36:00Z">
                    <w:rPr>
                      <w:rFonts w:ascii="Calibri" w:hAnsi="Calibri" w:cs="Calibri"/>
                      <w:color w:val="000000"/>
                      <w:sz w:val="24"/>
                      <w:szCs w:val="24"/>
                      <w:lang w:eastAsia="es-CO"/>
                    </w:rPr>
                  </w:rPrChange>
                </w:rPr>
                <w:t xml:space="preserve"> variable modelo es avalúo especial.</w:t>
              </w:r>
            </w:ins>
          </w:p>
        </w:tc>
        <w:tc>
          <w:tcPr>
            <w:tcW w:w="0" w:type="auto"/>
            <w:vMerge/>
            <w:tcBorders>
              <w:top w:val="nil"/>
              <w:left w:val="nil"/>
              <w:bottom w:val="single" w:sz="4" w:space="0" w:color="auto"/>
              <w:right w:val="single" w:sz="4" w:space="0" w:color="auto"/>
            </w:tcBorders>
            <w:vAlign w:val="center"/>
            <w:hideMark/>
            <w:tcPrChange w:id="2238" w:author="Diana Gonzalez Garcia" w:date="2021-05-28T16:43:00Z">
              <w:tcPr>
                <w:tcW w:w="261" w:type="pct"/>
                <w:gridSpan w:val="2"/>
                <w:vMerge/>
                <w:tcBorders>
                  <w:top w:val="nil"/>
                  <w:left w:val="nil"/>
                  <w:bottom w:val="single" w:sz="4" w:space="0" w:color="auto"/>
                  <w:right w:val="single" w:sz="4" w:space="0" w:color="auto"/>
                </w:tcBorders>
                <w:vAlign w:val="center"/>
                <w:hideMark/>
              </w:tcPr>
            </w:tcPrChange>
          </w:tcPr>
          <w:p w14:paraId="16B524A0" w14:textId="77777777" w:rsidR="004223AB" w:rsidRPr="004223AB" w:rsidRDefault="004223AB" w:rsidP="004223AB">
            <w:pPr>
              <w:spacing w:after="0" w:line="240" w:lineRule="auto"/>
              <w:rPr>
                <w:ins w:id="2239" w:author="Diana Gonzalez Garcia" w:date="2021-05-28T16:34:00Z"/>
                <w:rFonts w:ascii="Calibri" w:hAnsi="Calibri" w:cs="Calibri"/>
                <w:color w:val="000000"/>
                <w:sz w:val="12"/>
                <w:szCs w:val="12"/>
                <w:lang w:eastAsia="es-CO"/>
                <w:rPrChange w:id="2240" w:author="Diana Gonzalez Garcia" w:date="2021-05-28T16:36:00Z">
                  <w:rPr>
                    <w:ins w:id="2241"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nil"/>
            </w:tcBorders>
            <w:vAlign w:val="center"/>
            <w:hideMark/>
            <w:tcPrChange w:id="2242" w:author="Diana Gonzalez Garcia" w:date="2021-05-28T16:43:00Z">
              <w:tcPr>
                <w:tcW w:w="487" w:type="pct"/>
                <w:gridSpan w:val="2"/>
                <w:vMerge/>
                <w:tcBorders>
                  <w:top w:val="nil"/>
                  <w:left w:val="single" w:sz="4" w:space="0" w:color="auto"/>
                  <w:bottom w:val="single" w:sz="4" w:space="0" w:color="auto"/>
                  <w:right w:val="nil"/>
                </w:tcBorders>
                <w:vAlign w:val="center"/>
                <w:hideMark/>
              </w:tcPr>
            </w:tcPrChange>
          </w:tcPr>
          <w:p w14:paraId="3E4ACBB7" w14:textId="77777777" w:rsidR="004223AB" w:rsidRPr="004223AB" w:rsidRDefault="004223AB" w:rsidP="004223AB">
            <w:pPr>
              <w:spacing w:after="0" w:line="240" w:lineRule="auto"/>
              <w:rPr>
                <w:ins w:id="2243" w:author="Diana Gonzalez Garcia" w:date="2021-05-28T16:34:00Z"/>
                <w:rFonts w:ascii="Calibri" w:hAnsi="Calibri" w:cs="Calibri"/>
                <w:color w:val="FF0000"/>
                <w:sz w:val="12"/>
                <w:szCs w:val="12"/>
                <w:lang w:eastAsia="es-CO"/>
                <w:rPrChange w:id="2244" w:author="Diana Gonzalez Garcia" w:date="2021-05-28T16:36:00Z">
                  <w:rPr>
                    <w:ins w:id="2245" w:author="Diana Gonzalez Garcia" w:date="2021-05-28T16:34:00Z"/>
                    <w:rFonts w:ascii="Calibri" w:hAnsi="Calibri" w:cs="Calibri"/>
                    <w:color w:val="FF0000"/>
                    <w:sz w:val="24"/>
                    <w:szCs w:val="24"/>
                    <w:lang w:eastAsia="es-CO"/>
                  </w:rPr>
                </w:rPrChange>
              </w:rPr>
            </w:pPr>
          </w:p>
        </w:tc>
        <w:tc>
          <w:tcPr>
            <w:tcW w:w="1158" w:type="dxa"/>
            <w:vMerge/>
            <w:tcBorders>
              <w:top w:val="nil"/>
              <w:left w:val="single" w:sz="4" w:space="0" w:color="auto"/>
              <w:bottom w:val="single" w:sz="4" w:space="0" w:color="auto"/>
              <w:right w:val="single" w:sz="4" w:space="0" w:color="auto"/>
            </w:tcBorders>
            <w:vAlign w:val="center"/>
            <w:hideMark/>
            <w:tcPrChange w:id="2246" w:author="Diana Gonzalez Garcia" w:date="2021-05-28T16:43:00Z">
              <w:tcPr>
                <w:tcW w:w="985" w:type="pct"/>
                <w:gridSpan w:val="2"/>
                <w:vMerge/>
                <w:tcBorders>
                  <w:top w:val="nil"/>
                  <w:left w:val="single" w:sz="4" w:space="0" w:color="auto"/>
                  <w:bottom w:val="single" w:sz="4" w:space="0" w:color="auto"/>
                  <w:right w:val="single" w:sz="4" w:space="0" w:color="auto"/>
                </w:tcBorders>
                <w:vAlign w:val="center"/>
                <w:hideMark/>
              </w:tcPr>
            </w:tcPrChange>
          </w:tcPr>
          <w:p w14:paraId="56761128" w14:textId="77777777" w:rsidR="004223AB" w:rsidRPr="004223AB" w:rsidRDefault="004223AB" w:rsidP="004223AB">
            <w:pPr>
              <w:spacing w:after="0" w:line="240" w:lineRule="auto"/>
              <w:rPr>
                <w:ins w:id="2247" w:author="Diana Gonzalez Garcia" w:date="2021-05-28T16:34:00Z"/>
                <w:rFonts w:ascii="Calibri" w:hAnsi="Calibri" w:cs="Calibri"/>
                <w:color w:val="000000"/>
                <w:sz w:val="12"/>
                <w:szCs w:val="12"/>
                <w:lang w:eastAsia="es-CO"/>
                <w:rPrChange w:id="2248" w:author="Diana Gonzalez Garcia" w:date="2021-05-28T16:36:00Z">
                  <w:rPr>
                    <w:ins w:id="2249" w:author="Diana Gonzalez Garcia" w:date="2021-05-28T16:34:00Z"/>
                    <w:rFonts w:ascii="Calibri" w:hAnsi="Calibri" w:cs="Calibri"/>
                    <w:color w:val="000000"/>
                    <w:sz w:val="24"/>
                    <w:szCs w:val="24"/>
                    <w:lang w:eastAsia="es-CO"/>
                  </w:rPr>
                </w:rPrChange>
              </w:rPr>
            </w:pPr>
          </w:p>
        </w:tc>
      </w:tr>
      <w:tr w:rsidR="004223AB" w:rsidRPr="004223AB" w14:paraId="69E3AF3F" w14:textId="77777777" w:rsidTr="00D203B1">
        <w:tblPrEx>
          <w:tblPrExChange w:id="2250" w:author="Diana Gonzalez Garcia" w:date="2021-05-28T16:43:00Z">
            <w:tblPrEx>
              <w:tblW w:w="5000" w:type="pct"/>
              <w:tblInd w:w="0" w:type="dxa"/>
            </w:tblPrEx>
          </w:tblPrExChange>
        </w:tblPrEx>
        <w:trPr>
          <w:trHeight w:val="20"/>
          <w:ins w:id="2251" w:author="Diana Gonzalez Garcia" w:date="2021-05-28T16:34:00Z"/>
          <w:trPrChange w:id="2252" w:author="Diana Gonzalez Garcia" w:date="2021-05-28T16:43:00Z">
            <w:trPr>
              <w:gridBefore w:val="2"/>
              <w:gridAfter w:val="0"/>
              <w:trHeight w:val="1515"/>
            </w:trPr>
          </w:trPrChange>
        </w:trPr>
        <w:tc>
          <w:tcPr>
            <w:tcW w:w="0" w:type="auto"/>
            <w:vMerge/>
            <w:tcBorders>
              <w:top w:val="nil"/>
              <w:left w:val="single" w:sz="4" w:space="0" w:color="auto"/>
              <w:bottom w:val="single" w:sz="4" w:space="0" w:color="auto"/>
              <w:right w:val="single" w:sz="4" w:space="0" w:color="auto"/>
            </w:tcBorders>
            <w:vAlign w:val="center"/>
            <w:hideMark/>
            <w:tcPrChange w:id="2253" w:author="Diana Gonzalez Garcia" w:date="2021-05-28T16:43:00Z">
              <w:tcPr>
                <w:tcW w:w="318" w:type="pct"/>
                <w:gridSpan w:val="2"/>
                <w:vMerge/>
                <w:tcBorders>
                  <w:top w:val="nil"/>
                  <w:left w:val="single" w:sz="4" w:space="0" w:color="auto"/>
                  <w:bottom w:val="single" w:sz="4" w:space="0" w:color="auto"/>
                  <w:right w:val="single" w:sz="4" w:space="0" w:color="auto"/>
                </w:tcBorders>
                <w:vAlign w:val="center"/>
                <w:hideMark/>
              </w:tcPr>
            </w:tcPrChange>
          </w:tcPr>
          <w:p w14:paraId="7C0F9EFA" w14:textId="77777777" w:rsidR="004223AB" w:rsidRPr="004223AB" w:rsidRDefault="004223AB" w:rsidP="004223AB">
            <w:pPr>
              <w:spacing w:after="0" w:line="240" w:lineRule="auto"/>
              <w:rPr>
                <w:ins w:id="2254" w:author="Diana Gonzalez Garcia" w:date="2021-05-28T16:34:00Z"/>
                <w:rFonts w:ascii="Calibri" w:hAnsi="Calibri" w:cs="Calibri"/>
                <w:color w:val="000000"/>
                <w:sz w:val="12"/>
                <w:szCs w:val="12"/>
                <w:lang w:eastAsia="es-CO"/>
                <w:rPrChange w:id="2255" w:author="Diana Gonzalez Garcia" w:date="2021-05-28T16:36:00Z">
                  <w:rPr>
                    <w:ins w:id="2256"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2257" w:author="Diana Gonzalez Garcia" w:date="2021-05-28T16:43:00Z">
              <w:tcPr>
                <w:tcW w:w="317" w:type="pct"/>
                <w:vMerge/>
                <w:tcBorders>
                  <w:top w:val="nil"/>
                  <w:left w:val="single" w:sz="4" w:space="0" w:color="auto"/>
                  <w:bottom w:val="single" w:sz="4" w:space="0" w:color="auto"/>
                  <w:right w:val="single" w:sz="4" w:space="0" w:color="auto"/>
                </w:tcBorders>
                <w:vAlign w:val="center"/>
                <w:hideMark/>
              </w:tcPr>
            </w:tcPrChange>
          </w:tcPr>
          <w:p w14:paraId="7E52E63C" w14:textId="77777777" w:rsidR="004223AB" w:rsidRPr="004223AB" w:rsidRDefault="004223AB" w:rsidP="004223AB">
            <w:pPr>
              <w:spacing w:after="0" w:line="240" w:lineRule="auto"/>
              <w:rPr>
                <w:ins w:id="2258" w:author="Diana Gonzalez Garcia" w:date="2021-05-28T16:34:00Z"/>
                <w:rFonts w:ascii="Calibri" w:hAnsi="Calibri" w:cs="Calibri"/>
                <w:color w:val="000000"/>
                <w:sz w:val="12"/>
                <w:szCs w:val="12"/>
                <w:lang w:eastAsia="es-CO"/>
                <w:rPrChange w:id="2259" w:author="Diana Gonzalez Garcia" w:date="2021-05-28T16:36:00Z">
                  <w:rPr>
                    <w:ins w:id="2260"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nil"/>
            </w:tcBorders>
            <w:vAlign w:val="center"/>
            <w:hideMark/>
            <w:tcPrChange w:id="2261" w:author="Diana Gonzalez Garcia" w:date="2021-05-28T16:43:00Z">
              <w:tcPr>
                <w:tcW w:w="330" w:type="pct"/>
                <w:gridSpan w:val="2"/>
                <w:vMerge/>
                <w:tcBorders>
                  <w:top w:val="nil"/>
                  <w:left w:val="single" w:sz="4" w:space="0" w:color="auto"/>
                  <w:bottom w:val="single" w:sz="4" w:space="0" w:color="auto"/>
                  <w:right w:val="nil"/>
                </w:tcBorders>
                <w:vAlign w:val="center"/>
                <w:hideMark/>
              </w:tcPr>
            </w:tcPrChange>
          </w:tcPr>
          <w:p w14:paraId="4D579118" w14:textId="77777777" w:rsidR="004223AB" w:rsidRPr="004223AB" w:rsidRDefault="004223AB" w:rsidP="004223AB">
            <w:pPr>
              <w:spacing w:after="0" w:line="240" w:lineRule="auto"/>
              <w:rPr>
                <w:ins w:id="2262" w:author="Diana Gonzalez Garcia" w:date="2021-05-28T16:34:00Z"/>
                <w:rFonts w:ascii="Calibri" w:hAnsi="Calibri" w:cs="Calibri"/>
                <w:color w:val="000000"/>
                <w:sz w:val="12"/>
                <w:szCs w:val="12"/>
                <w:lang w:eastAsia="es-CO"/>
                <w:rPrChange w:id="2263" w:author="Diana Gonzalez Garcia" w:date="2021-05-28T16:36:00Z">
                  <w:rPr>
                    <w:ins w:id="2264" w:author="Diana Gonzalez Garcia" w:date="2021-05-28T16:34:00Z"/>
                    <w:rFonts w:ascii="Calibri" w:hAnsi="Calibri" w:cs="Calibri"/>
                    <w:color w:val="000000"/>
                    <w:sz w:val="24"/>
                    <w:szCs w:val="24"/>
                    <w:lang w:eastAsia="es-CO"/>
                  </w:rPr>
                </w:rPrChange>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Change w:id="2265" w:author="Diana Gonzalez Garcia" w:date="2021-05-28T16:43:00Z">
              <w:tcPr>
                <w:tcW w:w="352" w:type="pct"/>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336624F4" w14:textId="77777777" w:rsidR="004223AB" w:rsidRPr="004223AB" w:rsidRDefault="004223AB" w:rsidP="004223AB">
            <w:pPr>
              <w:spacing w:after="0" w:line="240" w:lineRule="auto"/>
              <w:rPr>
                <w:ins w:id="2266" w:author="Diana Gonzalez Garcia" w:date="2021-05-28T16:34:00Z"/>
                <w:rFonts w:ascii="Calibri" w:hAnsi="Calibri" w:cs="Calibri"/>
                <w:color w:val="000000"/>
                <w:sz w:val="12"/>
                <w:szCs w:val="12"/>
                <w:lang w:eastAsia="es-CO"/>
                <w:rPrChange w:id="2267" w:author="Diana Gonzalez Garcia" w:date="2021-05-28T16:36:00Z">
                  <w:rPr>
                    <w:ins w:id="2268" w:author="Diana Gonzalez Garcia" w:date="2021-05-28T16:34:00Z"/>
                    <w:rFonts w:ascii="Calibri" w:hAnsi="Calibri" w:cs="Calibri"/>
                    <w:color w:val="000000"/>
                    <w:sz w:val="24"/>
                    <w:szCs w:val="24"/>
                    <w:lang w:eastAsia="es-CO"/>
                  </w:rPr>
                </w:rPrChange>
              </w:rPr>
            </w:pPr>
            <w:ins w:id="2269" w:author="Diana Gonzalez Garcia" w:date="2021-05-28T16:34:00Z">
              <w:r w:rsidRPr="004223AB">
                <w:rPr>
                  <w:rFonts w:ascii="Calibri" w:hAnsi="Calibri" w:cs="Calibri"/>
                  <w:color w:val="000000"/>
                  <w:sz w:val="12"/>
                  <w:szCs w:val="12"/>
                  <w:lang w:eastAsia="es-CO"/>
                  <w:rPrChange w:id="2270" w:author="Diana Gonzalez Garcia" w:date="2021-05-28T16:36:00Z">
                    <w:rPr>
                      <w:rFonts w:ascii="Calibri" w:hAnsi="Calibri" w:cs="Calibri"/>
                      <w:color w:val="000000"/>
                      <w:sz w:val="24"/>
                      <w:szCs w:val="24"/>
                      <w:lang w:eastAsia="es-CO"/>
                    </w:rPr>
                  </w:rPrChange>
                </w:rPr>
                <w:t> </w:t>
              </w:r>
            </w:ins>
          </w:p>
        </w:tc>
        <w:tc>
          <w:tcPr>
            <w:tcW w:w="0" w:type="auto"/>
            <w:tcBorders>
              <w:top w:val="nil"/>
              <w:left w:val="nil"/>
              <w:bottom w:val="single" w:sz="4" w:space="0" w:color="auto"/>
              <w:right w:val="single" w:sz="4" w:space="0" w:color="auto"/>
            </w:tcBorders>
            <w:shd w:val="clear" w:color="auto" w:fill="auto"/>
            <w:vAlign w:val="center"/>
            <w:hideMark/>
            <w:tcPrChange w:id="2271" w:author="Diana Gonzalez Garcia" w:date="2021-05-28T16:43:00Z">
              <w:tcPr>
                <w:tcW w:w="291" w:type="pct"/>
                <w:gridSpan w:val="2"/>
                <w:tcBorders>
                  <w:top w:val="nil"/>
                  <w:left w:val="nil"/>
                  <w:bottom w:val="single" w:sz="4" w:space="0" w:color="auto"/>
                  <w:right w:val="single" w:sz="4" w:space="0" w:color="auto"/>
                </w:tcBorders>
                <w:shd w:val="clear" w:color="auto" w:fill="auto"/>
                <w:vAlign w:val="center"/>
                <w:hideMark/>
              </w:tcPr>
            </w:tcPrChange>
          </w:tcPr>
          <w:p w14:paraId="70A4794F" w14:textId="77777777" w:rsidR="004223AB" w:rsidRPr="004223AB" w:rsidRDefault="004223AB" w:rsidP="004223AB">
            <w:pPr>
              <w:spacing w:after="0" w:line="240" w:lineRule="auto"/>
              <w:jc w:val="center"/>
              <w:rPr>
                <w:ins w:id="2272" w:author="Diana Gonzalez Garcia" w:date="2021-05-28T16:34:00Z"/>
                <w:rFonts w:ascii="Calibri" w:hAnsi="Calibri" w:cs="Calibri"/>
                <w:color w:val="000000"/>
                <w:sz w:val="12"/>
                <w:szCs w:val="12"/>
                <w:lang w:eastAsia="es-CO"/>
                <w:rPrChange w:id="2273" w:author="Diana Gonzalez Garcia" w:date="2021-05-28T16:36:00Z">
                  <w:rPr>
                    <w:ins w:id="2274" w:author="Diana Gonzalez Garcia" w:date="2021-05-28T16:34:00Z"/>
                    <w:rFonts w:ascii="Calibri" w:hAnsi="Calibri" w:cs="Calibri"/>
                    <w:color w:val="000000"/>
                    <w:sz w:val="24"/>
                    <w:szCs w:val="24"/>
                    <w:lang w:eastAsia="es-CO"/>
                  </w:rPr>
                </w:rPrChange>
              </w:rPr>
            </w:pPr>
            <w:ins w:id="2275" w:author="Diana Gonzalez Garcia" w:date="2021-05-28T16:34:00Z">
              <w:r w:rsidRPr="004223AB">
                <w:rPr>
                  <w:rFonts w:ascii="Calibri" w:hAnsi="Calibri" w:cs="Calibri"/>
                  <w:color w:val="000000"/>
                  <w:sz w:val="12"/>
                  <w:szCs w:val="12"/>
                  <w:lang w:eastAsia="es-CO"/>
                  <w:rPrChange w:id="2276" w:author="Diana Gonzalez Garcia" w:date="2021-05-28T16:36:00Z">
                    <w:rPr>
                      <w:rFonts w:ascii="Calibri" w:hAnsi="Calibri" w:cs="Calibri"/>
                      <w:color w:val="000000"/>
                      <w:sz w:val="24"/>
                      <w:szCs w:val="24"/>
                      <w:lang w:eastAsia="es-CO"/>
                    </w:rPr>
                  </w:rPrChange>
                </w:rPr>
                <w:t>Área construida por unidad calificada</w:t>
              </w:r>
            </w:ins>
          </w:p>
        </w:tc>
        <w:tc>
          <w:tcPr>
            <w:tcW w:w="0" w:type="auto"/>
            <w:tcBorders>
              <w:top w:val="nil"/>
              <w:left w:val="nil"/>
              <w:bottom w:val="single" w:sz="4" w:space="0" w:color="auto"/>
              <w:right w:val="nil"/>
            </w:tcBorders>
            <w:shd w:val="clear" w:color="auto" w:fill="auto"/>
            <w:vAlign w:val="center"/>
            <w:hideMark/>
            <w:tcPrChange w:id="2277" w:author="Diana Gonzalez Garcia" w:date="2021-05-28T16:43:00Z">
              <w:tcPr>
                <w:tcW w:w="242" w:type="pct"/>
                <w:gridSpan w:val="2"/>
                <w:tcBorders>
                  <w:top w:val="nil"/>
                  <w:left w:val="nil"/>
                  <w:bottom w:val="single" w:sz="4" w:space="0" w:color="auto"/>
                  <w:right w:val="nil"/>
                </w:tcBorders>
                <w:shd w:val="clear" w:color="auto" w:fill="auto"/>
                <w:vAlign w:val="center"/>
                <w:hideMark/>
              </w:tcPr>
            </w:tcPrChange>
          </w:tcPr>
          <w:p w14:paraId="70CEAF47" w14:textId="77777777" w:rsidR="004223AB" w:rsidRPr="004223AB" w:rsidRDefault="004223AB" w:rsidP="004223AB">
            <w:pPr>
              <w:spacing w:after="0" w:line="240" w:lineRule="auto"/>
              <w:jc w:val="center"/>
              <w:rPr>
                <w:ins w:id="2278" w:author="Diana Gonzalez Garcia" w:date="2021-05-28T16:34:00Z"/>
                <w:rFonts w:ascii="Calibri" w:hAnsi="Calibri" w:cs="Calibri"/>
                <w:color w:val="000000"/>
                <w:sz w:val="12"/>
                <w:szCs w:val="12"/>
                <w:lang w:eastAsia="es-CO"/>
                <w:rPrChange w:id="2279" w:author="Diana Gonzalez Garcia" w:date="2021-05-28T16:36:00Z">
                  <w:rPr>
                    <w:ins w:id="2280" w:author="Diana Gonzalez Garcia" w:date="2021-05-28T16:34:00Z"/>
                    <w:rFonts w:ascii="Calibri" w:hAnsi="Calibri" w:cs="Calibri"/>
                    <w:color w:val="000000"/>
                    <w:sz w:val="24"/>
                    <w:szCs w:val="24"/>
                    <w:lang w:eastAsia="es-CO"/>
                  </w:rPr>
                </w:rPrChange>
              </w:rPr>
            </w:pPr>
            <w:proofErr w:type="spellStart"/>
            <w:ins w:id="2281" w:author="Diana Gonzalez Garcia" w:date="2021-05-28T16:34:00Z">
              <w:r w:rsidRPr="004223AB">
                <w:rPr>
                  <w:rFonts w:ascii="Calibri" w:hAnsi="Calibri" w:cs="Calibri"/>
                  <w:color w:val="000000"/>
                  <w:sz w:val="12"/>
                  <w:szCs w:val="12"/>
                  <w:lang w:eastAsia="es-CO"/>
                  <w:rPrChange w:id="2282" w:author="Diana Gonzalez Garcia" w:date="2021-05-28T16:36:00Z">
                    <w:rPr>
                      <w:rFonts w:ascii="Calibri" w:hAnsi="Calibri" w:cs="Calibri"/>
                      <w:color w:val="000000"/>
                      <w:sz w:val="24"/>
                      <w:szCs w:val="24"/>
                      <w:lang w:eastAsia="es-CO"/>
                    </w:rPr>
                  </w:rPrChange>
                </w:rPr>
                <w:t>SIIC</w:t>
              </w:r>
              <w:proofErr w:type="spellEnd"/>
            </w:ins>
          </w:p>
        </w:tc>
        <w:tc>
          <w:tcPr>
            <w:tcW w:w="0" w:type="auto"/>
            <w:tcBorders>
              <w:top w:val="nil"/>
              <w:left w:val="single" w:sz="4" w:space="0" w:color="auto"/>
              <w:bottom w:val="nil"/>
              <w:right w:val="single" w:sz="4" w:space="0" w:color="auto"/>
            </w:tcBorders>
            <w:shd w:val="clear" w:color="auto" w:fill="auto"/>
            <w:vAlign w:val="center"/>
            <w:hideMark/>
            <w:tcPrChange w:id="2283" w:author="Diana Gonzalez Garcia" w:date="2021-05-28T16:43:00Z">
              <w:tcPr>
                <w:tcW w:w="1418" w:type="pct"/>
                <w:tcBorders>
                  <w:top w:val="nil"/>
                  <w:left w:val="single" w:sz="4" w:space="0" w:color="auto"/>
                  <w:bottom w:val="nil"/>
                  <w:right w:val="single" w:sz="4" w:space="0" w:color="auto"/>
                </w:tcBorders>
                <w:shd w:val="clear" w:color="auto" w:fill="auto"/>
                <w:vAlign w:val="center"/>
                <w:hideMark/>
              </w:tcPr>
            </w:tcPrChange>
          </w:tcPr>
          <w:p w14:paraId="44272011" w14:textId="77777777" w:rsidR="004223AB" w:rsidRPr="004223AB" w:rsidRDefault="004223AB" w:rsidP="004223AB">
            <w:pPr>
              <w:spacing w:after="0" w:line="240" w:lineRule="auto"/>
              <w:rPr>
                <w:ins w:id="2284" w:author="Diana Gonzalez Garcia" w:date="2021-05-28T16:34:00Z"/>
                <w:rFonts w:ascii="Calibri" w:hAnsi="Calibri" w:cs="Calibri"/>
                <w:color w:val="000000"/>
                <w:sz w:val="12"/>
                <w:szCs w:val="12"/>
                <w:lang w:eastAsia="es-CO"/>
                <w:rPrChange w:id="2285" w:author="Diana Gonzalez Garcia" w:date="2021-05-28T16:36:00Z">
                  <w:rPr>
                    <w:ins w:id="2286" w:author="Diana Gonzalez Garcia" w:date="2021-05-28T16:34:00Z"/>
                    <w:rFonts w:ascii="Calibri" w:hAnsi="Calibri" w:cs="Calibri"/>
                    <w:color w:val="000000"/>
                    <w:sz w:val="24"/>
                    <w:szCs w:val="24"/>
                    <w:lang w:eastAsia="es-CO"/>
                  </w:rPr>
                </w:rPrChange>
              </w:rPr>
            </w:pPr>
            <w:ins w:id="2287" w:author="Diana Gonzalez Garcia" w:date="2021-05-28T16:34:00Z">
              <w:r w:rsidRPr="004223AB">
                <w:rPr>
                  <w:rFonts w:ascii="Calibri" w:hAnsi="Calibri" w:cs="Calibri"/>
                  <w:color w:val="000000"/>
                  <w:sz w:val="12"/>
                  <w:szCs w:val="12"/>
                  <w:lang w:eastAsia="es-CO"/>
                  <w:rPrChange w:id="2288" w:author="Diana Gonzalez Garcia" w:date="2021-05-28T16:36:00Z">
                    <w:rPr>
                      <w:rFonts w:ascii="Calibri" w:hAnsi="Calibri" w:cs="Calibri"/>
                      <w:color w:val="000000"/>
                      <w:sz w:val="24"/>
                      <w:szCs w:val="24"/>
                      <w:lang w:eastAsia="es-CO"/>
                    </w:rPr>
                  </w:rPrChange>
                </w:rPr>
                <w:t>Para predios con puntajes superiores a 100, la variable modelo es avalúo especial.</w:t>
              </w:r>
            </w:ins>
          </w:p>
        </w:tc>
        <w:tc>
          <w:tcPr>
            <w:tcW w:w="0" w:type="auto"/>
            <w:vMerge/>
            <w:tcBorders>
              <w:top w:val="nil"/>
              <w:left w:val="nil"/>
              <w:bottom w:val="single" w:sz="4" w:space="0" w:color="auto"/>
              <w:right w:val="single" w:sz="4" w:space="0" w:color="auto"/>
            </w:tcBorders>
            <w:vAlign w:val="center"/>
            <w:hideMark/>
            <w:tcPrChange w:id="2289" w:author="Diana Gonzalez Garcia" w:date="2021-05-28T16:43:00Z">
              <w:tcPr>
                <w:tcW w:w="261" w:type="pct"/>
                <w:gridSpan w:val="2"/>
                <w:vMerge/>
                <w:tcBorders>
                  <w:top w:val="nil"/>
                  <w:left w:val="nil"/>
                  <w:bottom w:val="single" w:sz="4" w:space="0" w:color="auto"/>
                  <w:right w:val="single" w:sz="4" w:space="0" w:color="auto"/>
                </w:tcBorders>
                <w:vAlign w:val="center"/>
                <w:hideMark/>
              </w:tcPr>
            </w:tcPrChange>
          </w:tcPr>
          <w:p w14:paraId="2C060DF5" w14:textId="77777777" w:rsidR="004223AB" w:rsidRPr="004223AB" w:rsidRDefault="004223AB" w:rsidP="004223AB">
            <w:pPr>
              <w:spacing w:after="0" w:line="240" w:lineRule="auto"/>
              <w:rPr>
                <w:ins w:id="2290" w:author="Diana Gonzalez Garcia" w:date="2021-05-28T16:34:00Z"/>
                <w:rFonts w:ascii="Calibri" w:hAnsi="Calibri" w:cs="Calibri"/>
                <w:color w:val="000000"/>
                <w:sz w:val="12"/>
                <w:szCs w:val="12"/>
                <w:lang w:eastAsia="es-CO"/>
                <w:rPrChange w:id="2291" w:author="Diana Gonzalez Garcia" w:date="2021-05-28T16:36:00Z">
                  <w:rPr>
                    <w:ins w:id="2292"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nil"/>
            </w:tcBorders>
            <w:vAlign w:val="center"/>
            <w:hideMark/>
            <w:tcPrChange w:id="2293" w:author="Diana Gonzalez Garcia" w:date="2021-05-28T16:43:00Z">
              <w:tcPr>
                <w:tcW w:w="487" w:type="pct"/>
                <w:gridSpan w:val="2"/>
                <w:vMerge/>
                <w:tcBorders>
                  <w:top w:val="nil"/>
                  <w:left w:val="single" w:sz="4" w:space="0" w:color="auto"/>
                  <w:bottom w:val="single" w:sz="4" w:space="0" w:color="auto"/>
                  <w:right w:val="nil"/>
                </w:tcBorders>
                <w:vAlign w:val="center"/>
                <w:hideMark/>
              </w:tcPr>
            </w:tcPrChange>
          </w:tcPr>
          <w:p w14:paraId="7F524B6A" w14:textId="77777777" w:rsidR="004223AB" w:rsidRPr="004223AB" w:rsidRDefault="004223AB" w:rsidP="004223AB">
            <w:pPr>
              <w:spacing w:after="0" w:line="240" w:lineRule="auto"/>
              <w:rPr>
                <w:ins w:id="2294" w:author="Diana Gonzalez Garcia" w:date="2021-05-28T16:34:00Z"/>
                <w:rFonts w:ascii="Calibri" w:hAnsi="Calibri" w:cs="Calibri"/>
                <w:color w:val="FF0000"/>
                <w:sz w:val="12"/>
                <w:szCs w:val="12"/>
                <w:lang w:eastAsia="es-CO"/>
                <w:rPrChange w:id="2295" w:author="Diana Gonzalez Garcia" w:date="2021-05-28T16:36:00Z">
                  <w:rPr>
                    <w:ins w:id="2296" w:author="Diana Gonzalez Garcia" w:date="2021-05-28T16:34:00Z"/>
                    <w:rFonts w:ascii="Calibri" w:hAnsi="Calibri" w:cs="Calibri"/>
                    <w:color w:val="FF0000"/>
                    <w:sz w:val="24"/>
                    <w:szCs w:val="24"/>
                    <w:lang w:eastAsia="es-CO"/>
                  </w:rPr>
                </w:rPrChange>
              </w:rPr>
            </w:pPr>
          </w:p>
        </w:tc>
        <w:tc>
          <w:tcPr>
            <w:tcW w:w="1158" w:type="dxa"/>
            <w:vMerge/>
            <w:tcBorders>
              <w:top w:val="nil"/>
              <w:left w:val="single" w:sz="4" w:space="0" w:color="auto"/>
              <w:bottom w:val="single" w:sz="4" w:space="0" w:color="auto"/>
              <w:right w:val="single" w:sz="4" w:space="0" w:color="auto"/>
            </w:tcBorders>
            <w:vAlign w:val="center"/>
            <w:hideMark/>
            <w:tcPrChange w:id="2297" w:author="Diana Gonzalez Garcia" w:date="2021-05-28T16:43:00Z">
              <w:tcPr>
                <w:tcW w:w="985" w:type="pct"/>
                <w:gridSpan w:val="2"/>
                <w:vMerge/>
                <w:tcBorders>
                  <w:top w:val="nil"/>
                  <w:left w:val="single" w:sz="4" w:space="0" w:color="auto"/>
                  <w:bottom w:val="single" w:sz="4" w:space="0" w:color="auto"/>
                  <w:right w:val="single" w:sz="4" w:space="0" w:color="auto"/>
                </w:tcBorders>
                <w:vAlign w:val="center"/>
                <w:hideMark/>
              </w:tcPr>
            </w:tcPrChange>
          </w:tcPr>
          <w:p w14:paraId="1324126E" w14:textId="77777777" w:rsidR="004223AB" w:rsidRPr="004223AB" w:rsidRDefault="004223AB" w:rsidP="004223AB">
            <w:pPr>
              <w:spacing w:after="0" w:line="240" w:lineRule="auto"/>
              <w:rPr>
                <w:ins w:id="2298" w:author="Diana Gonzalez Garcia" w:date="2021-05-28T16:34:00Z"/>
                <w:rFonts w:ascii="Calibri" w:hAnsi="Calibri" w:cs="Calibri"/>
                <w:color w:val="000000"/>
                <w:sz w:val="12"/>
                <w:szCs w:val="12"/>
                <w:lang w:eastAsia="es-CO"/>
                <w:rPrChange w:id="2299" w:author="Diana Gonzalez Garcia" w:date="2021-05-28T16:36:00Z">
                  <w:rPr>
                    <w:ins w:id="2300" w:author="Diana Gonzalez Garcia" w:date="2021-05-28T16:34:00Z"/>
                    <w:rFonts w:ascii="Calibri" w:hAnsi="Calibri" w:cs="Calibri"/>
                    <w:color w:val="000000"/>
                    <w:sz w:val="24"/>
                    <w:szCs w:val="24"/>
                    <w:lang w:eastAsia="es-CO"/>
                  </w:rPr>
                </w:rPrChange>
              </w:rPr>
            </w:pPr>
          </w:p>
        </w:tc>
      </w:tr>
      <w:tr w:rsidR="004223AB" w:rsidRPr="004223AB" w14:paraId="32BBBD64" w14:textId="77777777" w:rsidTr="00D203B1">
        <w:tblPrEx>
          <w:tblPrExChange w:id="2301" w:author="Diana Gonzalez Garcia" w:date="2021-05-28T16:43:00Z">
            <w:tblPrEx>
              <w:tblW w:w="5000" w:type="pct"/>
              <w:tblInd w:w="0" w:type="dxa"/>
            </w:tblPrEx>
          </w:tblPrExChange>
        </w:tblPrEx>
        <w:trPr>
          <w:trHeight w:val="20"/>
          <w:ins w:id="2302" w:author="Diana Gonzalez Garcia" w:date="2021-05-28T16:34:00Z"/>
          <w:trPrChange w:id="2303" w:author="Diana Gonzalez Garcia" w:date="2021-05-28T16:43:00Z">
            <w:trPr>
              <w:gridBefore w:val="2"/>
              <w:gridAfter w:val="0"/>
              <w:trHeight w:val="2040"/>
            </w:trPr>
          </w:trPrChange>
        </w:trPr>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Change w:id="2304" w:author="Diana Gonzalez Garcia" w:date="2021-05-28T16:43:00Z">
              <w:tcPr>
                <w:tcW w:w="318" w:type="pct"/>
                <w:gridSpan w:val="2"/>
                <w:vMerge w:val="restart"/>
                <w:tcBorders>
                  <w:top w:val="nil"/>
                  <w:left w:val="single" w:sz="4" w:space="0" w:color="auto"/>
                  <w:bottom w:val="single" w:sz="4" w:space="0" w:color="auto"/>
                  <w:right w:val="single" w:sz="4" w:space="0" w:color="auto"/>
                </w:tcBorders>
                <w:shd w:val="clear" w:color="auto" w:fill="auto"/>
                <w:noWrap/>
                <w:vAlign w:val="center"/>
                <w:hideMark/>
              </w:tcPr>
            </w:tcPrChange>
          </w:tcPr>
          <w:p w14:paraId="5EC6E0F2" w14:textId="77777777" w:rsidR="004223AB" w:rsidRPr="004223AB" w:rsidRDefault="004223AB" w:rsidP="004223AB">
            <w:pPr>
              <w:spacing w:after="0" w:line="240" w:lineRule="auto"/>
              <w:jc w:val="center"/>
              <w:rPr>
                <w:ins w:id="2305" w:author="Diana Gonzalez Garcia" w:date="2021-05-28T16:34:00Z"/>
                <w:rFonts w:ascii="Calibri" w:hAnsi="Calibri" w:cs="Calibri"/>
                <w:color w:val="000000"/>
                <w:sz w:val="12"/>
                <w:szCs w:val="12"/>
                <w:lang w:eastAsia="es-CO"/>
                <w:rPrChange w:id="2306" w:author="Diana Gonzalez Garcia" w:date="2021-05-28T16:36:00Z">
                  <w:rPr>
                    <w:ins w:id="2307" w:author="Diana Gonzalez Garcia" w:date="2021-05-28T16:34:00Z"/>
                    <w:rFonts w:ascii="Calibri" w:hAnsi="Calibri" w:cs="Calibri"/>
                    <w:color w:val="000000"/>
                    <w:sz w:val="24"/>
                    <w:szCs w:val="24"/>
                    <w:lang w:eastAsia="es-CO"/>
                  </w:rPr>
                </w:rPrChange>
              </w:rPr>
            </w:pPr>
            <w:ins w:id="2308" w:author="Diana Gonzalez Garcia" w:date="2021-05-28T16:34:00Z">
              <w:r w:rsidRPr="004223AB">
                <w:rPr>
                  <w:rFonts w:ascii="Calibri" w:hAnsi="Calibri" w:cs="Calibri"/>
                  <w:color w:val="000000"/>
                  <w:sz w:val="12"/>
                  <w:szCs w:val="12"/>
                  <w:lang w:eastAsia="es-CO"/>
                  <w:rPrChange w:id="2309" w:author="Diana Gonzalez Garcia" w:date="2021-05-28T16:36:00Z">
                    <w:rPr>
                      <w:rFonts w:ascii="Calibri" w:hAnsi="Calibri" w:cs="Calibri"/>
                      <w:color w:val="000000"/>
                      <w:sz w:val="24"/>
                      <w:szCs w:val="24"/>
                      <w:lang w:eastAsia="es-CO"/>
                    </w:rPr>
                  </w:rPrChange>
                </w:rPr>
                <w:t>T04</w:t>
              </w:r>
            </w:ins>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Change w:id="2310" w:author="Diana Gonzalez Garcia" w:date="2021-05-28T16:43:00Z">
              <w:tcPr>
                <w:tcW w:w="317" w:type="pct"/>
                <w:vMerge w:val="restart"/>
                <w:tcBorders>
                  <w:top w:val="nil"/>
                  <w:left w:val="single" w:sz="4" w:space="0" w:color="auto"/>
                  <w:bottom w:val="single" w:sz="4" w:space="0" w:color="auto"/>
                  <w:right w:val="single" w:sz="4" w:space="0" w:color="auto"/>
                </w:tcBorders>
                <w:shd w:val="clear" w:color="auto" w:fill="auto"/>
                <w:vAlign w:val="center"/>
                <w:hideMark/>
              </w:tcPr>
            </w:tcPrChange>
          </w:tcPr>
          <w:p w14:paraId="0EB094AF" w14:textId="77777777" w:rsidR="004223AB" w:rsidRPr="004223AB" w:rsidRDefault="004223AB" w:rsidP="004223AB">
            <w:pPr>
              <w:spacing w:after="0" w:line="240" w:lineRule="auto"/>
              <w:jc w:val="center"/>
              <w:rPr>
                <w:ins w:id="2311" w:author="Diana Gonzalez Garcia" w:date="2021-05-28T16:34:00Z"/>
                <w:rFonts w:ascii="Calibri" w:hAnsi="Calibri" w:cs="Calibri"/>
                <w:color w:val="000000"/>
                <w:sz w:val="12"/>
                <w:szCs w:val="12"/>
                <w:lang w:eastAsia="es-CO"/>
                <w:rPrChange w:id="2312" w:author="Diana Gonzalez Garcia" w:date="2021-05-28T16:36:00Z">
                  <w:rPr>
                    <w:ins w:id="2313" w:author="Diana Gonzalez Garcia" w:date="2021-05-28T16:34:00Z"/>
                    <w:rFonts w:ascii="Calibri" w:hAnsi="Calibri" w:cs="Calibri"/>
                    <w:color w:val="000000"/>
                    <w:sz w:val="24"/>
                    <w:szCs w:val="24"/>
                    <w:lang w:eastAsia="es-CO"/>
                  </w:rPr>
                </w:rPrChange>
              </w:rPr>
            </w:pPr>
            <w:ins w:id="2314" w:author="Diana Gonzalez Garcia" w:date="2021-05-28T16:34:00Z">
              <w:r w:rsidRPr="004223AB">
                <w:rPr>
                  <w:rFonts w:ascii="Calibri" w:hAnsi="Calibri" w:cs="Calibri"/>
                  <w:color w:val="000000"/>
                  <w:sz w:val="12"/>
                  <w:szCs w:val="12"/>
                  <w:lang w:eastAsia="es-CO"/>
                  <w:rPrChange w:id="2315" w:author="Diana Gonzalez Garcia" w:date="2021-05-28T16:36:00Z">
                    <w:rPr>
                      <w:rFonts w:ascii="Calibri" w:hAnsi="Calibri" w:cs="Calibri"/>
                      <w:color w:val="000000"/>
                      <w:sz w:val="24"/>
                      <w:szCs w:val="24"/>
                      <w:lang w:eastAsia="es-CO"/>
                    </w:rPr>
                  </w:rPrChange>
                </w:rPr>
                <w:t>Bodega Económica</w:t>
              </w:r>
            </w:ins>
          </w:p>
        </w:tc>
        <w:tc>
          <w:tcPr>
            <w:tcW w:w="0" w:type="auto"/>
            <w:vMerge w:val="restart"/>
            <w:tcBorders>
              <w:top w:val="nil"/>
              <w:left w:val="single" w:sz="4" w:space="0" w:color="auto"/>
              <w:bottom w:val="single" w:sz="4" w:space="0" w:color="auto"/>
              <w:right w:val="single" w:sz="4" w:space="0" w:color="auto"/>
            </w:tcBorders>
            <w:shd w:val="clear" w:color="000000" w:fill="FCE4D6"/>
            <w:vAlign w:val="center"/>
            <w:hideMark/>
            <w:tcPrChange w:id="2316" w:author="Diana Gonzalez Garcia" w:date="2021-05-28T16:43:00Z">
              <w:tcPr>
                <w:tcW w:w="330" w:type="pct"/>
                <w:gridSpan w:val="2"/>
                <w:vMerge w:val="restart"/>
                <w:tcBorders>
                  <w:top w:val="nil"/>
                  <w:left w:val="single" w:sz="4" w:space="0" w:color="auto"/>
                  <w:bottom w:val="single" w:sz="4" w:space="0" w:color="auto"/>
                  <w:right w:val="single" w:sz="4" w:space="0" w:color="auto"/>
                </w:tcBorders>
                <w:shd w:val="clear" w:color="000000" w:fill="FCE4D6"/>
                <w:vAlign w:val="center"/>
                <w:hideMark/>
              </w:tcPr>
            </w:tcPrChange>
          </w:tcPr>
          <w:p w14:paraId="2744BF37" w14:textId="77777777" w:rsidR="004223AB" w:rsidRPr="004223AB" w:rsidRDefault="004223AB" w:rsidP="004223AB">
            <w:pPr>
              <w:spacing w:after="0" w:line="240" w:lineRule="auto"/>
              <w:jc w:val="center"/>
              <w:rPr>
                <w:ins w:id="2317" w:author="Diana Gonzalez Garcia" w:date="2021-05-28T16:34:00Z"/>
                <w:rFonts w:ascii="Calibri" w:hAnsi="Calibri" w:cs="Calibri"/>
                <w:color w:val="000000"/>
                <w:sz w:val="12"/>
                <w:szCs w:val="12"/>
                <w:lang w:eastAsia="es-CO"/>
                <w:rPrChange w:id="2318" w:author="Diana Gonzalez Garcia" w:date="2021-05-28T16:36:00Z">
                  <w:rPr>
                    <w:ins w:id="2319" w:author="Diana Gonzalez Garcia" w:date="2021-05-28T16:34:00Z"/>
                    <w:rFonts w:ascii="Calibri" w:hAnsi="Calibri" w:cs="Calibri"/>
                    <w:color w:val="000000"/>
                    <w:sz w:val="24"/>
                    <w:szCs w:val="24"/>
                    <w:lang w:eastAsia="es-CO"/>
                  </w:rPr>
                </w:rPrChange>
              </w:rPr>
            </w:pPr>
            <w:ins w:id="2320" w:author="Diana Gonzalez Garcia" w:date="2021-05-28T16:34:00Z">
              <w:r w:rsidRPr="004223AB">
                <w:rPr>
                  <w:rFonts w:ascii="Calibri" w:hAnsi="Calibri" w:cs="Calibri"/>
                  <w:color w:val="000000"/>
                  <w:sz w:val="12"/>
                  <w:szCs w:val="12"/>
                  <w:lang w:eastAsia="es-CO"/>
                  <w:rPrChange w:id="2321" w:author="Diana Gonzalez Garcia" w:date="2021-05-28T16:36:00Z">
                    <w:rPr>
                      <w:rFonts w:ascii="Calibri" w:hAnsi="Calibri" w:cs="Calibri"/>
                      <w:color w:val="000000"/>
                      <w:sz w:val="24"/>
                      <w:szCs w:val="24"/>
                      <w:lang w:eastAsia="es-CO"/>
                    </w:rPr>
                  </w:rPrChange>
                </w:rPr>
                <w:t>033</w:t>
              </w:r>
            </w:ins>
          </w:p>
        </w:tc>
        <w:tc>
          <w:tcPr>
            <w:tcW w:w="0" w:type="auto"/>
            <w:tcBorders>
              <w:top w:val="nil"/>
              <w:left w:val="nil"/>
              <w:bottom w:val="nil"/>
              <w:right w:val="nil"/>
            </w:tcBorders>
            <w:shd w:val="clear" w:color="auto" w:fill="auto"/>
            <w:vAlign w:val="center"/>
            <w:hideMark/>
            <w:tcPrChange w:id="2322" w:author="Diana Gonzalez Garcia" w:date="2021-05-28T16:43:00Z">
              <w:tcPr>
                <w:tcW w:w="352" w:type="pct"/>
                <w:gridSpan w:val="2"/>
                <w:tcBorders>
                  <w:top w:val="nil"/>
                  <w:left w:val="nil"/>
                  <w:bottom w:val="nil"/>
                  <w:right w:val="nil"/>
                </w:tcBorders>
                <w:shd w:val="clear" w:color="auto" w:fill="auto"/>
                <w:vAlign w:val="center"/>
                <w:hideMark/>
              </w:tcPr>
            </w:tcPrChange>
          </w:tcPr>
          <w:p w14:paraId="136858F4" w14:textId="77777777" w:rsidR="004223AB" w:rsidRPr="004223AB" w:rsidRDefault="004223AB" w:rsidP="004223AB">
            <w:pPr>
              <w:spacing w:after="0" w:line="240" w:lineRule="auto"/>
              <w:jc w:val="center"/>
              <w:rPr>
                <w:ins w:id="2323" w:author="Diana Gonzalez Garcia" w:date="2021-05-28T16:34:00Z"/>
                <w:rFonts w:ascii="Calibri" w:hAnsi="Calibri" w:cs="Calibri"/>
                <w:color w:val="000000"/>
                <w:sz w:val="12"/>
                <w:szCs w:val="12"/>
                <w:lang w:eastAsia="es-CO"/>
                <w:rPrChange w:id="2324" w:author="Diana Gonzalez Garcia" w:date="2021-05-28T16:36:00Z">
                  <w:rPr>
                    <w:ins w:id="2325" w:author="Diana Gonzalez Garcia" w:date="2021-05-28T16:34:00Z"/>
                    <w:rFonts w:ascii="Calibri" w:hAnsi="Calibri" w:cs="Calibri"/>
                    <w:color w:val="000000"/>
                    <w:sz w:val="24"/>
                    <w:szCs w:val="24"/>
                    <w:lang w:eastAsia="es-CO"/>
                  </w:rPr>
                </w:rPrChange>
              </w:rPr>
            </w:pPr>
            <w:ins w:id="2326" w:author="Diana Gonzalez Garcia" w:date="2021-05-28T16:34:00Z">
              <w:r w:rsidRPr="004223AB">
                <w:rPr>
                  <w:rFonts w:ascii="Calibri" w:hAnsi="Calibri" w:cs="Calibri"/>
                  <w:color w:val="000000"/>
                  <w:sz w:val="12"/>
                  <w:szCs w:val="12"/>
                  <w:lang w:eastAsia="es-CO"/>
                  <w:rPrChange w:id="2327" w:author="Diana Gonzalez Garcia" w:date="2021-05-28T16:36:00Z">
                    <w:rPr>
                      <w:rFonts w:ascii="Calibri" w:hAnsi="Calibri" w:cs="Calibri"/>
                      <w:color w:val="000000"/>
                      <w:sz w:val="24"/>
                      <w:szCs w:val="24"/>
                      <w:lang w:eastAsia="es-CO"/>
                    </w:rPr>
                  </w:rPrChange>
                </w:rPr>
                <w:t>Valor unitario construcción</w:t>
              </w:r>
            </w:ins>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Change w:id="2328" w:author="Diana Gonzalez Garcia" w:date="2021-05-28T16:43:00Z">
              <w:tcPr>
                <w:tcW w:w="291" w:type="pct"/>
                <w:gridSpan w:val="2"/>
                <w:vMerge w:val="restart"/>
                <w:tcBorders>
                  <w:top w:val="nil"/>
                  <w:left w:val="single" w:sz="4" w:space="0" w:color="auto"/>
                  <w:bottom w:val="single" w:sz="4" w:space="0" w:color="auto"/>
                  <w:right w:val="single" w:sz="4" w:space="0" w:color="auto"/>
                </w:tcBorders>
                <w:shd w:val="clear" w:color="auto" w:fill="auto"/>
                <w:vAlign w:val="center"/>
                <w:hideMark/>
              </w:tcPr>
            </w:tcPrChange>
          </w:tcPr>
          <w:p w14:paraId="2529566B" w14:textId="77777777" w:rsidR="004223AB" w:rsidRPr="004223AB" w:rsidRDefault="004223AB" w:rsidP="004223AB">
            <w:pPr>
              <w:spacing w:after="0" w:line="240" w:lineRule="auto"/>
              <w:jc w:val="center"/>
              <w:rPr>
                <w:ins w:id="2329" w:author="Diana Gonzalez Garcia" w:date="2021-05-28T16:34:00Z"/>
                <w:rFonts w:ascii="Calibri" w:hAnsi="Calibri" w:cs="Calibri"/>
                <w:color w:val="000000"/>
                <w:sz w:val="12"/>
                <w:szCs w:val="12"/>
                <w:lang w:eastAsia="es-CO"/>
                <w:rPrChange w:id="2330" w:author="Diana Gonzalez Garcia" w:date="2021-05-28T16:36:00Z">
                  <w:rPr>
                    <w:ins w:id="2331" w:author="Diana Gonzalez Garcia" w:date="2021-05-28T16:34:00Z"/>
                    <w:rFonts w:ascii="Calibri" w:hAnsi="Calibri" w:cs="Calibri"/>
                    <w:color w:val="000000"/>
                    <w:sz w:val="24"/>
                    <w:szCs w:val="24"/>
                    <w:lang w:eastAsia="es-CO"/>
                  </w:rPr>
                </w:rPrChange>
              </w:rPr>
            </w:pPr>
            <w:ins w:id="2332" w:author="Diana Gonzalez Garcia" w:date="2021-05-28T16:34:00Z">
              <w:r w:rsidRPr="004223AB">
                <w:rPr>
                  <w:rFonts w:ascii="Calibri" w:hAnsi="Calibri" w:cs="Calibri"/>
                  <w:color w:val="000000"/>
                  <w:sz w:val="12"/>
                  <w:szCs w:val="12"/>
                  <w:lang w:eastAsia="es-CO"/>
                  <w:rPrChange w:id="2333" w:author="Diana Gonzalez Garcia" w:date="2021-05-28T16:36:00Z">
                    <w:rPr>
                      <w:rFonts w:ascii="Calibri" w:hAnsi="Calibri" w:cs="Calibri"/>
                      <w:color w:val="000000"/>
                      <w:sz w:val="24"/>
                      <w:szCs w:val="24"/>
                      <w:lang w:eastAsia="es-CO"/>
                    </w:rPr>
                  </w:rPrChange>
                </w:rPr>
                <w:t>Puntaje</w:t>
              </w:r>
            </w:ins>
          </w:p>
        </w:tc>
        <w:tc>
          <w:tcPr>
            <w:tcW w:w="0" w:type="auto"/>
            <w:vMerge w:val="restart"/>
            <w:tcBorders>
              <w:top w:val="nil"/>
              <w:left w:val="single" w:sz="4" w:space="0" w:color="auto"/>
              <w:bottom w:val="single" w:sz="4" w:space="0" w:color="auto"/>
              <w:right w:val="nil"/>
            </w:tcBorders>
            <w:shd w:val="clear" w:color="auto" w:fill="auto"/>
            <w:vAlign w:val="center"/>
            <w:hideMark/>
            <w:tcPrChange w:id="2334" w:author="Diana Gonzalez Garcia" w:date="2021-05-28T16:43:00Z">
              <w:tcPr>
                <w:tcW w:w="242" w:type="pct"/>
                <w:gridSpan w:val="2"/>
                <w:vMerge w:val="restart"/>
                <w:tcBorders>
                  <w:top w:val="nil"/>
                  <w:left w:val="single" w:sz="4" w:space="0" w:color="auto"/>
                  <w:bottom w:val="single" w:sz="4" w:space="0" w:color="auto"/>
                  <w:right w:val="nil"/>
                </w:tcBorders>
                <w:shd w:val="clear" w:color="auto" w:fill="auto"/>
                <w:vAlign w:val="center"/>
                <w:hideMark/>
              </w:tcPr>
            </w:tcPrChange>
          </w:tcPr>
          <w:p w14:paraId="3DE50F2D" w14:textId="77777777" w:rsidR="004223AB" w:rsidRPr="004223AB" w:rsidRDefault="004223AB" w:rsidP="004223AB">
            <w:pPr>
              <w:spacing w:after="0" w:line="240" w:lineRule="auto"/>
              <w:jc w:val="center"/>
              <w:rPr>
                <w:ins w:id="2335" w:author="Diana Gonzalez Garcia" w:date="2021-05-28T16:34:00Z"/>
                <w:rFonts w:ascii="Calibri" w:hAnsi="Calibri" w:cs="Calibri"/>
                <w:color w:val="000000"/>
                <w:sz w:val="12"/>
                <w:szCs w:val="12"/>
                <w:lang w:eastAsia="es-CO"/>
                <w:rPrChange w:id="2336" w:author="Diana Gonzalez Garcia" w:date="2021-05-28T16:36:00Z">
                  <w:rPr>
                    <w:ins w:id="2337" w:author="Diana Gonzalez Garcia" w:date="2021-05-28T16:34:00Z"/>
                    <w:rFonts w:ascii="Calibri" w:hAnsi="Calibri" w:cs="Calibri"/>
                    <w:color w:val="000000"/>
                    <w:sz w:val="24"/>
                    <w:szCs w:val="24"/>
                    <w:lang w:eastAsia="es-CO"/>
                  </w:rPr>
                </w:rPrChange>
              </w:rPr>
            </w:pPr>
            <w:proofErr w:type="spellStart"/>
            <w:ins w:id="2338" w:author="Diana Gonzalez Garcia" w:date="2021-05-28T16:34:00Z">
              <w:r w:rsidRPr="004223AB">
                <w:rPr>
                  <w:rFonts w:ascii="Calibri" w:hAnsi="Calibri" w:cs="Calibri"/>
                  <w:color w:val="000000"/>
                  <w:sz w:val="12"/>
                  <w:szCs w:val="12"/>
                  <w:lang w:eastAsia="es-CO"/>
                  <w:rPrChange w:id="2339" w:author="Diana Gonzalez Garcia" w:date="2021-05-28T16:36:00Z">
                    <w:rPr>
                      <w:rFonts w:ascii="Calibri" w:hAnsi="Calibri" w:cs="Calibri"/>
                      <w:color w:val="000000"/>
                      <w:sz w:val="24"/>
                      <w:szCs w:val="24"/>
                      <w:lang w:eastAsia="es-CO"/>
                    </w:rPr>
                  </w:rPrChange>
                </w:rPr>
                <w:t>SIIC</w:t>
              </w:r>
              <w:proofErr w:type="spellEnd"/>
            </w:ins>
          </w:p>
        </w:tc>
        <w:tc>
          <w:tcPr>
            <w:tcW w:w="0" w:type="auto"/>
            <w:tcBorders>
              <w:top w:val="single" w:sz="4" w:space="0" w:color="auto"/>
              <w:left w:val="single" w:sz="4" w:space="0" w:color="auto"/>
              <w:bottom w:val="nil"/>
              <w:right w:val="single" w:sz="4" w:space="0" w:color="auto"/>
            </w:tcBorders>
            <w:shd w:val="clear" w:color="auto" w:fill="auto"/>
            <w:vAlign w:val="center"/>
            <w:hideMark/>
            <w:tcPrChange w:id="2340" w:author="Diana Gonzalez Garcia" w:date="2021-05-28T16:43:00Z">
              <w:tcPr>
                <w:tcW w:w="1418" w:type="pct"/>
                <w:tcBorders>
                  <w:top w:val="single" w:sz="4" w:space="0" w:color="auto"/>
                  <w:left w:val="single" w:sz="4" w:space="0" w:color="auto"/>
                  <w:bottom w:val="nil"/>
                  <w:right w:val="single" w:sz="4" w:space="0" w:color="auto"/>
                </w:tcBorders>
                <w:shd w:val="clear" w:color="auto" w:fill="auto"/>
                <w:vAlign w:val="center"/>
                <w:hideMark/>
              </w:tcPr>
            </w:tcPrChange>
          </w:tcPr>
          <w:p w14:paraId="1784160E" w14:textId="77777777" w:rsidR="004223AB" w:rsidRPr="004223AB" w:rsidRDefault="004223AB" w:rsidP="004223AB">
            <w:pPr>
              <w:spacing w:after="0" w:line="240" w:lineRule="auto"/>
              <w:jc w:val="both"/>
              <w:rPr>
                <w:ins w:id="2341" w:author="Diana Gonzalez Garcia" w:date="2021-05-28T16:34:00Z"/>
                <w:rFonts w:ascii="Calibri" w:hAnsi="Calibri" w:cs="Calibri"/>
                <w:color w:val="000000"/>
                <w:sz w:val="12"/>
                <w:szCs w:val="12"/>
                <w:lang w:eastAsia="es-CO"/>
                <w:rPrChange w:id="2342" w:author="Diana Gonzalez Garcia" w:date="2021-05-28T16:36:00Z">
                  <w:rPr>
                    <w:ins w:id="2343" w:author="Diana Gonzalez Garcia" w:date="2021-05-28T16:34:00Z"/>
                    <w:rFonts w:ascii="Calibri" w:hAnsi="Calibri" w:cs="Calibri"/>
                    <w:color w:val="000000"/>
                    <w:sz w:val="24"/>
                    <w:szCs w:val="24"/>
                    <w:lang w:eastAsia="es-CO"/>
                  </w:rPr>
                </w:rPrChange>
              </w:rPr>
            </w:pPr>
            <w:ins w:id="2344" w:author="Diana Gonzalez Garcia" w:date="2021-05-28T16:34:00Z">
              <w:r w:rsidRPr="004223AB">
                <w:rPr>
                  <w:rFonts w:ascii="Calibri" w:hAnsi="Calibri" w:cs="Calibri"/>
                  <w:color w:val="000000"/>
                  <w:sz w:val="12"/>
                  <w:szCs w:val="12"/>
                  <w:lang w:eastAsia="es-CO"/>
                  <w:rPrChange w:id="2345" w:author="Diana Gonzalez Garcia" w:date="2021-05-28T16:36:00Z">
                    <w:rPr>
                      <w:rFonts w:ascii="Calibri" w:hAnsi="Calibri" w:cs="Calibri"/>
                      <w:color w:val="000000"/>
                      <w:sz w:val="24"/>
                      <w:szCs w:val="24"/>
                      <w:lang w:eastAsia="es-CO"/>
                    </w:rPr>
                  </w:rPrChange>
                </w:rPr>
                <w:t>En el caso que se lleguen a presentar las combinaciones de usos (según reglas de asignación del método de liquidación), se deberá considerar las variables Puntaje, Edad de cada uso para calcular el valor unitario de construcción. Luego dicho valor se asignará a cada unidad construida.</w:t>
              </w:r>
            </w:ins>
          </w:p>
        </w:tc>
        <w:tc>
          <w:tcPr>
            <w:tcW w:w="0" w:type="auto"/>
            <w:vMerge w:val="restart"/>
            <w:tcBorders>
              <w:top w:val="nil"/>
              <w:left w:val="nil"/>
              <w:bottom w:val="single" w:sz="4" w:space="0" w:color="auto"/>
              <w:right w:val="single" w:sz="4" w:space="0" w:color="auto"/>
            </w:tcBorders>
            <w:shd w:val="clear" w:color="auto" w:fill="auto"/>
            <w:noWrap/>
            <w:vAlign w:val="center"/>
            <w:hideMark/>
            <w:tcPrChange w:id="2346" w:author="Diana Gonzalez Garcia" w:date="2021-05-28T16:43:00Z">
              <w:tcPr>
                <w:tcW w:w="261" w:type="pct"/>
                <w:gridSpan w:val="2"/>
                <w:vMerge w:val="restart"/>
                <w:tcBorders>
                  <w:top w:val="nil"/>
                  <w:left w:val="nil"/>
                  <w:bottom w:val="single" w:sz="4" w:space="0" w:color="auto"/>
                  <w:right w:val="single" w:sz="4" w:space="0" w:color="auto"/>
                </w:tcBorders>
                <w:shd w:val="clear" w:color="auto" w:fill="auto"/>
                <w:noWrap/>
                <w:vAlign w:val="center"/>
                <w:hideMark/>
              </w:tcPr>
            </w:tcPrChange>
          </w:tcPr>
          <w:p w14:paraId="414ECF5B" w14:textId="77777777" w:rsidR="004223AB" w:rsidRPr="004223AB" w:rsidRDefault="004223AB" w:rsidP="004223AB">
            <w:pPr>
              <w:spacing w:after="0" w:line="240" w:lineRule="auto"/>
              <w:jc w:val="center"/>
              <w:rPr>
                <w:ins w:id="2347" w:author="Diana Gonzalez Garcia" w:date="2021-05-28T16:34:00Z"/>
                <w:rFonts w:ascii="Calibri" w:hAnsi="Calibri" w:cs="Calibri"/>
                <w:color w:val="000000"/>
                <w:sz w:val="12"/>
                <w:szCs w:val="12"/>
                <w:lang w:eastAsia="es-CO"/>
                <w:rPrChange w:id="2348" w:author="Diana Gonzalez Garcia" w:date="2021-05-28T16:36:00Z">
                  <w:rPr>
                    <w:ins w:id="2349" w:author="Diana Gonzalez Garcia" w:date="2021-05-28T16:34:00Z"/>
                    <w:rFonts w:ascii="Calibri" w:hAnsi="Calibri" w:cs="Calibri"/>
                    <w:color w:val="000000"/>
                    <w:sz w:val="24"/>
                    <w:szCs w:val="24"/>
                    <w:lang w:eastAsia="es-CO"/>
                  </w:rPr>
                </w:rPrChange>
              </w:rPr>
            </w:pPr>
            <w:ins w:id="2350" w:author="Diana Gonzalez Garcia" w:date="2021-05-28T16:34:00Z">
              <w:r w:rsidRPr="004223AB">
                <w:rPr>
                  <w:rFonts w:ascii="Calibri" w:hAnsi="Calibri" w:cs="Calibri"/>
                  <w:color w:val="000000"/>
                  <w:sz w:val="12"/>
                  <w:szCs w:val="12"/>
                  <w:lang w:eastAsia="es-CO"/>
                  <w:rPrChange w:id="2351" w:author="Diana Gonzalez Garcia" w:date="2021-05-28T16:36:00Z">
                    <w:rPr>
                      <w:rFonts w:ascii="Calibri" w:hAnsi="Calibri" w:cs="Calibri"/>
                      <w:color w:val="000000"/>
                      <w:sz w:val="24"/>
                      <w:szCs w:val="24"/>
                      <w:lang w:eastAsia="es-CO"/>
                    </w:rPr>
                  </w:rPrChange>
                </w:rPr>
                <w:t>T04</w:t>
              </w:r>
            </w:ins>
          </w:p>
        </w:tc>
        <w:tc>
          <w:tcPr>
            <w:tcW w:w="0" w:type="auto"/>
            <w:vMerge w:val="restart"/>
            <w:tcBorders>
              <w:top w:val="nil"/>
              <w:left w:val="single" w:sz="4" w:space="0" w:color="auto"/>
              <w:bottom w:val="single" w:sz="4" w:space="0" w:color="auto"/>
              <w:right w:val="nil"/>
            </w:tcBorders>
            <w:shd w:val="clear" w:color="auto" w:fill="auto"/>
            <w:vAlign w:val="center"/>
            <w:hideMark/>
            <w:tcPrChange w:id="2352" w:author="Diana Gonzalez Garcia" w:date="2021-05-28T16:43:00Z">
              <w:tcPr>
                <w:tcW w:w="487" w:type="pct"/>
                <w:gridSpan w:val="2"/>
                <w:vMerge w:val="restart"/>
                <w:tcBorders>
                  <w:top w:val="nil"/>
                  <w:left w:val="single" w:sz="4" w:space="0" w:color="auto"/>
                  <w:bottom w:val="single" w:sz="4" w:space="0" w:color="auto"/>
                  <w:right w:val="nil"/>
                </w:tcBorders>
                <w:shd w:val="clear" w:color="auto" w:fill="auto"/>
                <w:vAlign w:val="center"/>
                <w:hideMark/>
              </w:tcPr>
            </w:tcPrChange>
          </w:tcPr>
          <w:p w14:paraId="0775BFB6" w14:textId="77777777" w:rsidR="004223AB" w:rsidRPr="004223AB" w:rsidRDefault="004223AB" w:rsidP="004223AB">
            <w:pPr>
              <w:spacing w:after="0" w:line="240" w:lineRule="auto"/>
              <w:jc w:val="center"/>
              <w:rPr>
                <w:ins w:id="2353" w:author="Diana Gonzalez Garcia" w:date="2021-05-28T16:34:00Z"/>
                <w:rFonts w:ascii="Calibri" w:hAnsi="Calibri" w:cs="Calibri"/>
                <w:color w:val="FF0000"/>
                <w:sz w:val="12"/>
                <w:szCs w:val="12"/>
                <w:lang w:eastAsia="es-CO"/>
                <w:rPrChange w:id="2354" w:author="Diana Gonzalez Garcia" w:date="2021-05-28T16:36:00Z">
                  <w:rPr>
                    <w:ins w:id="2355" w:author="Diana Gonzalez Garcia" w:date="2021-05-28T16:34:00Z"/>
                    <w:rFonts w:ascii="Calibri" w:hAnsi="Calibri" w:cs="Calibri"/>
                    <w:color w:val="FF0000"/>
                    <w:sz w:val="24"/>
                    <w:szCs w:val="24"/>
                    <w:lang w:eastAsia="es-CO"/>
                  </w:rPr>
                </w:rPrChange>
              </w:rPr>
            </w:pPr>
            <w:ins w:id="2356" w:author="Diana Gonzalez Garcia" w:date="2021-05-28T16:34:00Z">
              <w:r w:rsidRPr="004223AB">
                <w:rPr>
                  <w:rFonts w:ascii="Calibri" w:hAnsi="Calibri" w:cs="Calibri"/>
                  <w:color w:val="FF0000"/>
                  <w:sz w:val="12"/>
                  <w:szCs w:val="12"/>
                  <w:lang w:eastAsia="es-CO"/>
                  <w:rPrChange w:id="2357" w:author="Diana Gonzalez Garcia" w:date="2021-05-28T16:36:00Z">
                    <w:rPr>
                      <w:rFonts w:ascii="Calibri" w:hAnsi="Calibri" w:cs="Calibri"/>
                      <w:color w:val="FF0000"/>
                      <w:sz w:val="24"/>
                      <w:szCs w:val="24"/>
                      <w:lang w:eastAsia="es-CO"/>
                    </w:rPr>
                  </w:rPrChange>
                </w:rPr>
                <w:t> </w:t>
              </w:r>
            </w:ins>
          </w:p>
        </w:tc>
        <w:tc>
          <w:tcPr>
            <w:tcW w:w="1158" w:type="dxa"/>
            <w:vMerge w:val="restart"/>
            <w:tcBorders>
              <w:top w:val="nil"/>
              <w:left w:val="single" w:sz="4" w:space="0" w:color="auto"/>
              <w:bottom w:val="single" w:sz="4" w:space="0" w:color="auto"/>
              <w:right w:val="single" w:sz="4" w:space="0" w:color="auto"/>
            </w:tcBorders>
            <w:shd w:val="clear" w:color="auto" w:fill="auto"/>
            <w:vAlign w:val="center"/>
            <w:hideMark/>
            <w:tcPrChange w:id="2358" w:author="Diana Gonzalez Garcia" w:date="2021-05-28T16:43:00Z">
              <w:tcPr>
                <w:tcW w:w="985" w:type="pct"/>
                <w:gridSpan w:val="2"/>
                <w:vMerge w:val="restart"/>
                <w:tcBorders>
                  <w:top w:val="nil"/>
                  <w:left w:val="single" w:sz="4" w:space="0" w:color="auto"/>
                  <w:bottom w:val="single" w:sz="4" w:space="0" w:color="auto"/>
                  <w:right w:val="single" w:sz="4" w:space="0" w:color="auto"/>
                </w:tcBorders>
                <w:shd w:val="clear" w:color="auto" w:fill="auto"/>
                <w:vAlign w:val="center"/>
                <w:hideMark/>
              </w:tcPr>
            </w:tcPrChange>
          </w:tcPr>
          <w:p w14:paraId="4B4860F0" w14:textId="77777777" w:rsidR="004223AB" w:rsidRPr="004223AB" w:rsidRDefault="004223AB" w:rsidP="004223AB">
            <w:pPr>
              <w:spacing w:after="0" w:line="240" w:lineRule="auto"/>
              <w:rPr>
                <w:ins w:id="2359" w:author="Diana Gonzalez Garcia" w:date="2021-05-28T16:34:00Z"/>
                <w:rFonts w:ascii="Calibri" w:hAnsi="Calibri" w:cs="Calibri"/>
                <w:color w:val="000000"/>
                <w:sz w:val="12"/>
                <w:szCs w:val="12"/>
                <w:lang w:eastAsia="es-CO"/>
                <w:rPrChange w:id="2360" w:author="Diana Gonzalez Garcia" w:date="2021-05-28T16:36:00Z">
                  <w:rPr>
                    <w:ins w:id="2361" w:author="Diana Gonzalez Garcia" w:date="2021-05-28T16:34:00Z"/>
                    <w:rFonts w:ascii="Calibri" w:hAnsi="Calibri" w:cs="Calibri"/>
                    <w:color w:val="000000"/>
                    <w:sz w:val="24"/>
                    <w:szCs w:val="24"/>
                    <w:lang w:eastAsia="es-CO"/>
                  </w:rPr>
                </w:rPrChange>
              </w:rPr>
            </w:pPr>
            <w:ins w:id="2362" w:author="Diana Gonzalez Garcia" w:date="2021-05-28T16:34:00Z">
              <w:r w:rsidRPr="004223AB">
                <w:rPr>
                  <w:rFonts w:ascii="Calibri" w:hAnsi="Calibri" w:cs="Calibri"/>
                  <w:color w:val="000000"/>
                  <w:sz w:val="12"/>
                  <w:szCs w:val="12"/>
                  <w:lang w:eastAsia="es-CO"/>
                  <w:rPrChange w:id="2363" w:author="Diana Gonzalez Garcia" w:date="2021-05-28T16:36:00Z">
                    <w:rPr>
                      <w:rFonts w:ascii="Calibri" w:hAnsi="Calibri" w:cs="Calibri"/>
                      <w:color w:val="000000"/>
                      <w:sz w:val="24"/>
                      <w:szCs w:val="24"/>
                      <w:lang w:eastAsia="es-CO"/>
                    </w:rPr>
                  </w:rPrChange>
                </w:rPr>
                <w:t>No aplica</w:t>
              </w:r>
            </w:ins>
          </w:p>
        </w:tc>
      </w:tr>
      <w:tr w:rsidR="004223AB" w:rsidRPr="004223AB" w14:paraId="26F8899D" w14:textId="77777777" w:rsidTr="00D203B1">
        <w:tblPrEx>
          <w:tblPrExChange w:id="2364" w:author="Diana Gonzalez Garcia" w:date="2021-05-28T16:43:00Z">
            <w:tblPrEx>
              <w:tblW w:w="5000" w:type="pct"/>
              <w:tblInd w:w="0" w:type="dxa"/>
            </w:tblPrEx>
          </w:tblPrExChange>
        </w:tblPrEx>
        <w:trPr>
          <w:trHeight w:val="20"/>
          <w:ins w:id="2365" w:author="Diana Gonzalez Garcia" w:date="2021-05-28T16:34:00Z"/>
          <w:trPrChange w:id="2366" w:author="Diana Gonzalez Garcia" w:date="2021-05-28T16:43:00Z">
            <w:trPr>
              <w:gridBefore w:val="2"/>
              <w:gridAfter w:val="0"/>
              <w:trHeight w:val="1230"/>
            </w:trPr>
          </w:trPrChange>
        </w:trPr>
        <w:tc>
          <w:tcPr>
            <w:tcW w:w="0" w:type="auto"/>
            <w:vMerge/>
            <w:tcBorders>
              <w:top w:val="nil"/>
              <w:left w:val="single" w:sz="4" w:space="0" w:color="auto"/>
              <w:bottom w:val="single" w:sz="4" w:space="0" w:color="auto"/>
              <w:right w:val="single" w:sz="4" w:space="0" w:color="auto"/>
            </w:tcBorders>
            <w:vAlign w:val="center"/>
            <w:hideMark/>
            <w:tcPrChange w:id="2367" w:author="Diana Gonzalez Garcia" w:date="2021-05-28T16:43:00Z">
              <w:tcPr>
                <w:tcW w:w="318" w:type="pct"/>
                <w:gridSpan w:val="2"/>
                <w:vMerge/>
                <w:tcBorders>
                  <w:top w:val="nil"/>
                  <w:left w:val="single" w:sz="4" w:space="0" w:color="auto"/>
                  <w:bottom w:val="single" w:sz="4" w:space="0" w:color="auto"/>
                  <w:right w:val="single" w:sz="4" w:space="0" w:color="auto"/>
                </w:tcBorders>
                <w:vAlign w:val="center"/>
                <w:hideMark/>
              </w:tcPr>
            </w:tcPrChange>
          </w:tcPr>
          <w:p w14:paraId="675D75E0" w14:textId="77777777" w:rsidR="004223AB" w:rsidRPr="004223AB" w:rsidRDefault="004223AB" w:rsidP="004223AB">
            <w:pPr>
              <w:spacing w:after="0" w:line="240" w:lineRule="auto"/>
              <w:rPr>
                <w:ins w:id="2368" w:author="Diana Gonzalez Garcia" w:date="2021-05-28T16:34:00Z"/>
                <w:rFonts w:ascii="Calibri" w:hAnsi="Calibri" w:cs="Calibri"/>
                <w:color w:val="000000"/>
                <w:sz w:val="12"/>
                <w:szCs w:val="12"/>
                <w:lang w:eastAsia="es-CO"/>
                <w:rPrChange w:id="2369" w:author="Diana Gonzalez Garcia" w:date="2021-05-28T16:36:00Z">
                  <w:rPr>
                    <w:ins w:id="2370"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2371" w:author="Diana Gonzalez Garcia" w:date="2021-05-28T16:43:00Z">
              <w:tcPr>
                <w:tcW w:w="317" w:type="pct"/>
                <w:vMerge/>
                <w:tcBorders>
                  <w:top w:val="nil"/>
                  <w:left w:val="single" w:sz="4" w:space="0" w:color="auto"/>
                  <w:bottom w:val="single" w:sz="4" w:space="0" w:color="auto"/>
                  <w:right w:val="single" w:sz="4" w:space="0" w:color="auto"/>
                </w:tcBorders>
                <w:vAlign w:val="center"/>
                <w:hideMark/>
              </w:tcPr>
            </w:tcPrChange>
          </w:tcPr>
          <w:p w14:paraId="077FF655" w14:textId="77777777" w:rsidR="004223AB" w:rsidRPr="004223AB" w:rsidRDefault="004223AB" w:rsidP="004223AB">
            <w:pPr>
              <w:spacing w:after="0" w:line="240" w:lineRule="auto"/>
              <w:rPr>
                <w:ins w:id="2372" w:author="Diana Gonzalez Garcia" w:date="2021-05-28T16:34:00Z"/>
                <w:rFonts w:ascii="Calibri" w:hAnsi="Calibri" w:cs="Calibri"/>
                <w:color w:val="000000"/>
                <w:sz w:val="12"/>
                <w:szCs w:val="12"/>
                <w:lang w:eastAsia="es-CO"/>
                <w:rPrChange w:id="2373" w:author="Diana Gonzalez Garcia" w:date="2021-05-28T16:36:00Z">
                  <w:rPr>
                    <w:ins w:id="2374"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2375" w:author="Diana Gonzalez Garcia" w:date="2021-05-28T16:43:00Z">
              <w:tcPr>
                <w:tcW w:w="330" w:type="pct"/>
                <w:gridSpan w:val="2"/>
                <w:vMerge/>
                <w:tcBorders>
                  <w:top w:val="nil"/>
                  <w:left w:val="single" w:sz="4" w:space="0" w:color="auto"/>
                  <w:bottom w:val="single" w:sz="4" w:space="0" w:color="auto"/>
                  <w:right w:val="single" w:sz="4" w:space="0" w:color="auto"/>
                </w:tcBorders>
                <w:vAlign w:val="center"/>
                <w:hideMark/>
              </w:tcPr>
            </w:tcPrChange>
          </w:tcPr>
          <w:p w14:paraId="5319DA31" w14:textId="77777777" w:rsidR="004223AB" w:rsidRPr="004223AB" w:rsidRDefault="004223AB" w:rsidP="004223AB">
            <w:pPr>
              <w:spacing w:after="0" w:line="240" w:lineRule="auto"/>
              <w:rPr>
                <w:ins w:id="2376" w:author="Diana Gonzalez Garcia" w:date="2021-05-28T16:34:00Z"/>
                <w:rFonts w:ascii="Calibri" w:hAnsi="Calibri" w:cs="Calibri"/>
                <w:color w:val="000000"/>
                <w:sz w:val="12"/>
                <w:szCs w:val="12"/>
                <w:lang w:eastAsia="es-CO"/>
                <w:rPrChange w:id="2377" w:author="Diana Gonzalez Garcia" w:date="2021-05-28T16:36:00Z">
                  <w:rPr>
                    <w:ins w:id="2378" w:author="Diana Gonzalez Garcia" w:date="2021-05-28T16:34:00Z"/>
                    <w:rFonts w:ascii="Calibri" w:hAnsi="Calibri" w:cs="Calibri"/>
                    <w:color w:val="000000"/>
                    <w:sz w:val="24"/>
                    <w:szCs w:val="24"/>
                    <w:lang w:eastAsia="es-CO"/>
                  </w:rPr>
                </w:rPrChange>
              </w:rPr>
            </w:pPr>
          </w:p>
        </w:tc>
        <w:tc>
          <w:tcPr>
            <w:tcW w:w="0" w:type="auto"/>
            <w:tcBorders>
              <w:top w:val="nil"/>
              <w:left w:val="nil"/>
              <w:bottom w:val="nil"/>
              <w:right w:val="nil"/>
            </w:tcBorders>
            <w:shd w:val="clear" w:color="auto" w:fill="auto"/>
            <w:vAlign w:val="center"/>
            <w:hideMark/>
            <w:tcPrChange w:id="2379" w:author="Diana Gonzalez Garcia" w:date="2021-05-28T16:43:00Z">
              <w:tcPr>
                <w:tcW w:w="352" w:type="pct"/>
                <w:gridSpan w:val="2"/>
                <w:tcBorders>
                  <w:top w:val="nil"/>
                  <w:left w:val="nil"/>
                  <w:bottom w:val="nil"/>
                  <w:right w:val="nil"/>
                </w:tcBorders>
                <w:shd w:val="clear" w:color="auto" w:fill="auto"/>
                <w:vAlign w:val="center"/>
                <w:hideMark/>
              </w:tcPr>
            </w:tcPrChange>
          </w:tcPr>
          <w:p w14:paraId="21D4764D" w14:textId="77777777" w:rsidR="004223AB" w:rsidRPr="004223AB" w:rsidRDefault="004223AB" w:rsidP="004223AB">
            <w:pPr>
              <w:spacing w:after="0" w:line="240" w:lineRule="auto"/>
              <w:jc w:val="center"/>
              <w:rPr>
                <w:ins w:id="2380" w:author="Diana Gonzalez Garcia" w:date="2021-05-28T16:34:00Z"/>
                <w:rFonts w:ascii="Calibri" w:hAnsi="Calibri" w:cs="Calibri"/>
                <w:color w:val="000000"/>
                <w:sz w:val="12"/>
                <w:szCs w:val="12"/>
                <w:lang w:eastAsia="es-CO"/>
                <w:rPrChange w:id="2381" w:author="Diana Gonzalez Garcia" w:date="2021-05-28T16:36:00Z">
                  <w:rPr>
                    <w:ins w:id="2382" w:author="Diana Gonzalez Garcia" w:date="2021-05-28T16:34:00Z"/>
                    <w:rFonts w:ascii="Calibri" w:hAnsi="Calibri" w:cs="Calibri"/>
                    <w:color w:val="000000"/>
                    <w:sz w:val="24"/>
                    <w:szCs w:val="24"/>
                    <w:lang w:eastAsia="es-CO"/>
                  </w:rPr>
                </w:rPrChange>
              </w:rPr>
            </w:pPr>
            <w:ins w:id="2383" w:author="Diana Gonzalez Garcia" w:date="2021-05-28T16:34:00Z">
              <w:r w:rsidRPr="004223AB">
                <w:rPr>
                  <w:rFonts w:ascii="Calibri" w:hAnsi="Calibri" w:cs="Calibri"/>
                  <w:color w:val="000000"/>
                  <w:sz w:val="12"/>
                  <w:szCs w:val="12"/>
                  <w:lang w:eastAsia="es-CO"/>
                  <w:rPrChange w:id="2384" w:author="Diana Gonzalez Garcia" w:date="2021-05-28T16:36:00Z">
                    <w:rPr>
                      <w:rFonts w:ascii="Calibri" w:hAnsi="Calibri" w:cs="Calibri"/>
                      <w:color w:val="000000"/>
                      <w:sz w:val="24"/>
                      <w:szCs w:val="24"/>
                      <w:lang w:eastAsia="es-CO"/>
                    </w:rPr>
                  </w:rPrChange>
                </w:rPr>
                <w:t>($ / m2)</w:t>
              </w:r>
            </w:ins>
          </w:p>
        </w:tc>
        <w:tc>
          <w:tcPr>
            <w:tcW w:w="0" w:type="auto"/>
            <w:vMerge/>
            <w:tcBorders>
              <w:top w:val="nil"/>
              <w:left w:val="single" w:sz="4" w:space="0" w:color="auto"/>
              <w:bottom w:val="single" w:sz="4" w:space="0" w:color="auto"/>
              <w:right w:val="single" w:sz="4" w:space="0" w:color="auto"/>
            </w:tcBorders>
            <w:vAlign w:val="center"/>
            <w:hideMark/>
            <w:tcPrChange w:id="2385" w:author="Diana Gonzalez Garcia" w:date="2021-05-28T16:43:00Z">
              <w:tcPr>
                <w:tcW w:w="291" w:type="pct"/>
                <w:gridSpan w:val="2"/>
                <w:vMerge/>
                <w:tcBorders>
                  <w:top w:val="nil"/>
                  <w:left w:val="single" w:sz="4" w:space="0" w:color="auto"/>
                  <w:bottom w:val="single" w:sz="4" w:space="0" w:color="auto"/>
                  <w:right w:val="single" w:sz="4" w:space="0" w:color="auto"/>
                </w:tcBorders>
                <w:vAlign w:val="center"/>
                <w:hideMark/>
              </w:tcPr>
            </w:tcPrChange>
          </w:tcPr>
          <w:p w14:paraId="6ECB1C0C" w14:textId="77777777" w:rsidR="004223AB" w:rsidRPr="004223AB" w:rsidRDefault="004223AB" w:rsidP="004223AB">
            <w:pPr>
              <w:spacing w:after="0" w:line="240" w:lineRule="auto"/>
              <w:rPr>
                <w:ins w:id="2386" w:author="Diana Gonzalez Garcia" w:date="2021-05-28T16:34:00Z"/>
                <w:rFonts w:ascii="Calibri" w:hAnsi="Calibri" w:cs="Calibri"/>
                <w:color w:val="000000"/>
                <w:sz w:val="12"/>
                <w:szCs w:val="12"/>
                <w:lang w:eastAsia="es-CO"/>
                <w:rPrChange w:id="2387" w:author="Diana Gonzalez Garcia" w:date="2021-05-28T16:36:00Z">
                  <w:rPr>
                    <w:ins w:id="2388"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nil"/>
            </w:tcBorders>
            <w:vAlign w:val="center"/>
            <w:hideMark/>
            <w:tcPrChange w:id="2389" w:author="Diana Gonzalez Garcia" w:date="2021-05-28T16:43:00Z">
              <w:tcPr>
                <w:tcW w:w="242" w:type="pct"/>
                <w:gridSpan w:val="2"/>
                <w:vMerge/>
                <w:tcBorders>
                  <w:top w:val="nil"/>
                  <w:left w:val="single" w:sz="4" w:space="0" w:color="auto"/>
                  <w:bottom w:val="single" w:sz="4" w:space="0" w:color="auto"/>
                  <w:right w:val="nil"/>
                </w:tcBorders>
                <w:vAlign w:val="center"/>
                <w:hideMark/>
              </w:tcPr>
            </w:tcPrChange>
          </w:tcPr>
          <w:p w14:paraId="00FFDB6B" w14:textId="77777777" w:rsidR="004223AB" w:rsidRPr="004223AB" w:rsidRDefault="004223AB" w:rsidP="004223AB">
            <w:pPr>
              <w:spacing w:after="0" w:line="240" w:lineRule="auto"/>
              <w:rPr>
                <w:ins w:id="2390" w:author="Diana Gonzalez Garcia" w:date="2021-05-28T16:34:00Z"/>
                <w:rFonts w:ascii="Calibri" w:hAnsi="Calibri" w:cs="Calibri"/>
                <w:color w:val="000000"/>
                <w:sz w:val="12"/>
                <w:szCs w:val="12"/>
                <w:lang w:eastAsia="es-CO"/>
                <w:rPrChange w:id="2391" w:author="Diana Gonzalez Garcia" w:date="2021-05-28T16:36:00Z">
                  <w:rPr>
                    <w:ins w:id="2392" w:author="Diana Gonzalez Garcia" w:date="2021-05-28T16:34:00Z"/>
                    <w:rFonts w:ascii="Calibri" w:hAnsi="Calibri" w:cs="Calibri"/>
                    <w:color w:val="000000"/>
                    <w:sz w:val="24"/>
                    <w:szCs w:val="24"/>
                    <w:lang w:eastAsia="es-CO"/>
                  </w:rPr>
                </w:rPrChange>
              </w:rPr>
            </w:pPr>
          </w:p>
        </w:tc>
        <w:tc>
          <w:tcPr>
            <w:tcW w:w="0" w:type="auto"/>
            <w:tcBorders>
              <w:top w:val="nil"/>
              <w:left w:val="single" w:sz="4" w:space="0" w:color="auto"/>
              <w:bottom w:val="nil"/>
              <w:right w:val="single" w:sz="4" w:space="0" w:color="auto"/>
            </w:tcBorders>
            <w:shd w:val="clear" w:color="auto" w:fill="auto"/>
            <w:vAlign w:val="center"/>
            <w:hideMark/>
            <w:tcPrChange w:id="2393" w:author="Diana Gonzalez Garcia" w:date="2021-05-28T16:43:00Z">
              <w:tcPr>
                <w:tcW w:w="1418" w:type="pct"/>
                <w:tcBorders>
                  <w:top w:val="nil"/>
                  <w:left w:val="single" w:sz="4" w:space="0" w:color="auto"/>
                  <w:bottom w:val="nil"/>
                  <w:right w:val="single" w:sz="4" w:space="0" w:color="auto"/>
                </w:tcBorders>
                <w:shd w:val="clear" w:color="auto" w:fill="auto"/>
                <w:vAlign w:val="center"/>
                <w:hideMark/>
              </w:tcPr>
            </w:tcPrChange>
          </w:tcPr>
          <w:p w14:paraId="72915070" w14:textId="19F5C591" w:rsidR="004223AB" w:rsidRPr="004223AB" w:rsidRDefault="004223AB" w:rsidP="004223AB">
            <w:pPr>
              <w:spacing w:after="0" w:line="240" w:lineRule="auto"/>
              <w:jc w:val="both"/>
              <w:rPr>
                <w:ins w:id="2394" w:author="Diana Gonzalez Garcia" w:date="2021-05-28T16:34:00Z"/>
                <w:rFonts w:ascii="Calibri" w:hAnsi="Calibri" w:cs="Calibri"/>
                <w:color w:val="000000"/>
                <w:sz w:val="12"/>
                <w:szCs w:val="12"/>
                <w:lang w:eastAsia="es-CO"/>
                <w:rPrChange w:id="2395" w:author="Diana Gonzalez Garcia" w:date="2021-05-28T16:36:00Z">
                  <w:rPr>
                    <w:ins w:id="2396" w:author="Diana Gonzalez Garcia" w:date="2021-05-28T16:34:00Z"/>
                    <w:rFonts w:ascii="Calibri" w:hAnsi="Calibri" w:cs="Calibri"/>
                    <w:color w:val="000000"/>
                    <w:sz w:val="24"/>
                    <w:szCs w:val="24"/>
                    <w:lang w:eastAsia="es-CO"/>
                  </w:rPr>
                </w:rPrChange>
              </w:rPr>
            </w:pPr>
            <w:ins w:id="2397" w:author="Diana Gonzalez Garcia" w:date="2021-05-28T16:34:00Z">
              <w:r w:rsidRPr="004223AB">
                <w:rPr>
                  <w:rFonts w:ascii="Calibri" w:hAnsi="Calibri" w:cs="Calibri"/>
                  <w:color w:val="000000"/>
                  <w:sz w:val="12"/>
                  <w:szCs w:val="12"/>
                  <w:lang w:eastAsia="es-CO"/>
                  <w:rPrChange w:id="2398" w:author="Diana Gonzalez Garcia" w:date="2021-05-28T16:36:00Z">
                    <w:rPr>
                      <w:rFonts w:ascii="Calibri" w:hAnsi="Calibri" w:cs="Calibri"/>
                      <w:color w:val="000000"/>
                      <w:sz w:val="24"/>
                      <w:szCs w:val="24"/>
                      <w:lang w:eastAsia="es-CO"/>
                    </w:rPr>
                  </w:rPrChange>
                </w:rPr>
                <w:t xml:space="preserve">Para predios con edades superiores a 100 </w:t>
              </w:r>
            </w:ins>
            <w:ins w:id="2399" w:author="Diana Gonzalez Garcia" w:date="2021-05-28T16:39:00Z">
              <w:r w:rsidRPr="004223AB">
                <w:rPr>
                  <w:rFonts w:ascii="Calibri" w:hAnsi="Calibri" w:cs="Calibri"/>
                  <w:color w:val="000000"/>
                  <w:sz w:val="12"/>
                  <w:szCs w:val="12"/>
                  <w:lang w:eastAsia="es-CO"/>
                  <w:rPrChange w:id="2400" w:author="Diana Gonzalez Garcia" w:date="2021-05-28T16:36:00Z">
                    <w:rPr>
                      <w:rFonts w:ascii="Calibri" w:hAnsi="Calibri" w:cs="Calibri"/>
                      <w:color w:val="000000"/>
                      <w:sz w:val="12"/>
                      <w:szCs w:val="12"/>
                      <w:lang w:eastAsia="es-CO"/>
                    </w:rPr>
                  </w:rPrChange>
                </w:rPr>
                <w:t>años, la</w:t>
              </w:r>
            </w:ins>
            <w:ins w:id="2401" w:author="Diana Gonzalez Garcia" w:date="2021-05-28T16:34:00Z">
              <w:r w:rsidRPr="004223AB">
                <w:rPr>
                  <w:rFonts w:ascii="Calibri" w:hAnsi="Calibri" w:cs="Calibri"/>
                  <w:color w:val="000000"/>
                  <w:sz w:val="12"/>
                  <w:szCs w:val="12"/>
                  <w:lang w:eastAsia="es-CO"/>
                  <w:rPrChange w:id="2402" w:author="Diana Gonzalez Garcia" w:date="2021-05-28T16:36:00Z">
                    <w:rPr>
                      <w:rFonts w:ascii="Calibri" w:hAnsi="Calibri" w:cs="Calibri"/>
                      <w:color w:val="000000"/>
                      <w:sz w:val="24"/>
                      <w:szCs w:val="24"/>
                      <w:lang w:eastAsia="es-CO"/>
                    </w:rPr>
                  </w:rPrChange>
                </w:rPr>
                <w:t xml:space="preserve"> variable modelo es avalúo especial.</w:t>
              </w:r>
            </w:ins>
          </w:p>
        </w:tc>
        <w:tc>
          <w:tcPr>
            <w:tcW w:w="0" w:type="auto"/>
            <w:vMerge/>
            <w:tcBorders>
              <w:top w:val="nil"/>
              <w:left w:val="nil"/>
              <w:bottom w:val="single" w:sz="4" w:space="0" w:color="auto"/>
              <w:right w:val="single" w:sz="4" w:space="0" w:color="auto"/>
            </w:tcBorders>
            <w:vAlign w:val="center"/>
            <w:hideMark/>
            <w:tcPrChange w:id="2403" w:author="Diana Gonzalez Garcia" w:date="2021-05-28T16:43:00Z">
              <w:tcPr>
                <w:tcW w:w="261" w:type="pct"/>
                <w:gridSpan w:val="2"/>
                <w:vMerge/>
                <w:tcBorders>
                  <w:top w:val="nil"/>
                  <w:left w:val="nil"/>
                  <w:bottom w:val="single" w:sz="4" w:space="0" w:color="auto"/>
                  <w:right w:val="single" w:sz="4" w:space="0" w:color="auto"/>
                </w:tcBorders>
                <w:vAlign w:val="center"/>
                <w:hideMark/>
              </w:tcPr>
            </w:tcPrChange>
          </w:tcPr>
          <w:p w14:paraId="4BC7DE36" w14:textId="77777777" w:rsidR="004223AB" w:rsidRPr="004223AB" w:rsidRDefault="004223AB" w:rsidP="004223AB">
            <w:pPr>
              <w:spacing w:after="0" w:line="240" w:lineRule="auto"/>
              <w:rPr>
                <w:ins w:id="2404" w:author="Diana Gonzalez Garcia" w:date="2021-05-28T16:34:00Z"/>
                <w:rFonts w:ascii="Calibri" w:hAnsi="Calibri" w:cs="Calibri"/>
                <w:color w:val="000000"/>
                <w:sz w:val="12"/>
                <w:szCs w:val="12"/>
                <w:lang w:eastAsia="es-CO"/>
                <w:rPrChange w:id="2405" w:author="Diana Gonzalez Garcia" w:date="2021-05-28T16:36:00Z">
                  <w:rPr>
                    <w:ins w:id="2406"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nil"/>
            </w:tcBorders>
            <w:vAlign w:val="center"/>
            <w:hideMark/>
            <w:tcPrChange w:id="2407" w:author="Diana Gonzalez Garcia" w:date="2021-05-28T16:43:00Z">
              <w:tcPr>
                <w:tcW w:w="487" w:type="pct"/>
                <w:gridSpan w:val="2"/>
                <w:vMerge/>
                <w:tcBorders>
                  <w:top w:val="nil"/>
                  <w:left w:val="single" w:sz="4" w:space="0" w:color="auto"/>
                  <w:bottom w:val="single" w:sz="4" w:space="0" w:color="auto"/>
                  <w:right w:val="nil"/>
                </w:tcBorders>
                <w:vAlign w:val="center"/>
                <w:hideMark/>
              </w:tcPr>
            </w:tcPrChange>
          </w:tcPr>
          <w:p w14:paraId="4DA496DB" w14:textId="77777777" w:rsidR="004223AB" w:rsidRPr="004223AB" w:rsidRDefault="004223AB" w:rsidP="004223AB">
            <w:pPr>
              <w:spacing w:after="0" w:line="240" w:lineRule="auto"/>
              <w:rPr>
                <w:ins w:id="2408" w:author="Diana Gonzalez Garcia" w:date="2021-05-28T16:34:00Z"/>
                <w:rFonts w:ascii="Calibri" w:hAnsi="Calibri" w:cs="Calibri"/>
                <w:color w:val="FF0000"/>
                <w:sz w:val="12"/>
                <w:szCs w:val="12"/>
                <w:lang w:eastAsia="es-CO"/>
                <w:rPrChange w:id="2409" w:author="Diana Gonzalez Garcia" w:date="2021-05-28T16:36:00Z">
                  <w:rPr>
                    <w:ins w:id="2410" w:author="Diana Gonzalez Garcia" w:date="2021-05-28T16:34:00Z"/>
                    <w:rFonts w:ascii="Calibri" w:hAnsi="Calibri" w:cs="Calibri"/>
                    <w:color w:val="FF0000"/>
                    <w:sz w:val="24"/>
                    <w:szCs w:val="24"/>
                    <w:lang w:eastAsia="es-CO"/>
                  </w:rPr>
                </w:rPrChange>
              </w:rPr>
            </w:pPr>
          </w:p>
        </w:tc>
        <w:tc>
          <w:tcPr>
            <w:tcW w:w="1158" w:type="dxa"/>
            <w:vMerge/>
            <w:tcBorders>
              <w:top w:val="nil"/>
              <w:left w:val="single" w:sz="4" w:space="0" w:color="auto"/>
              <w:bottom w:val="single" w:sz="4" w:space="0" w:color="auto"/>
              <w:right w:val="single" w:sz="4" w:space="0" w:color="auto"/>
            </w:tcBorders>
            <w:vAlign w:val="center"/>
            <w:hideMark/>
            <w:tcPrChange w:id="2411" w:author="Diana Gonzalez Garcia" w:date="2021-05-28T16:43:00Z">
              <w:tcPr>
                <w:tcW w:w="985" w:type="pct"/>
                <w:gridSpan w:val="2"/>
                <w:vMerge/>
                <w:tcBorders>
                  <w:top w:val="nil"/>
                  <w:left w:val="single" w:sz="4" w:space="0" w:color="auto"/>
                  <w:bottom w:val="single" w:sz="4" w:space="0" w:color="auto"/>
                  <w:right w:val="single" w:sz="4" w:space="0" w:color="auto"/>
                </w:tcBorders>
                <w:vAlign w:val="center"/>
                <w:hideMark/>
              </w:tcPr>
            </w:tcPrChange>
          </w:tcPr>
          <w:p w14:paraId="3E3C3636" w14:textId="77777777" w:rsidR="004223AB" w:rsidRPr="004223AB" w:rsidRDefault="004223AB" w:rsidP="004223AB">
            <w:pPr>
              <w:spacing w:after="0" w:line="240" w:lineRule="auto"/>
              <w:rPr>
                <w:ins w:id="2412" w:author="Diana Gonzalez Garcia" w:date="2021-05-28T16:34:00Z"/>
                <w:rFonts w:ascii="Calibri" w:hAnsi="Calibri" w:cs="Calibri"/>
                <w:color w:val="000000"/>
                <w:sz w:val="12"/>
                <w:szCs w:val="12"/>
                <w:lang w:eastAsia="es-CO"/>
                <w:rPrChange w:id="2413" w:author="Diana Gonzalez Garcia" w:date="2021-05-28T16:36:00Z">
                  <w:rPr>
                    <w:ins w:id="2414" w:author="Diana Gonzalez Garcia" w:date="2021-05-28T16:34:00Z"/>
                    <w:rFonts w:ascii="Calibri" w:hAnsi="Calibri" w:cs="Calibri"/>
                    <w:color w:val="000000"/>
                    <w:sz w:val="24"/>
                    <w:szCs w:val="24"/>
                    <w:lang w:eastAsia="es-CO"/>
                  </w:rPr>
                </w:rPrChange>
              </w:rPr>
            </w:pPr>
          </w:p>
        </w:tc>
      </w:tr>
      <w:tr w:rsidR="004223AB" w:rsidRPr="004223AB" w14:paraId="3D61FA99" w14:textId="77777777" w:rsidTr="00D203B1">
        <w:tblPrEx>
          <w:tblPrExChange w:id="2415" w:author="Diana Gonzalez Garcia" w:date="2021-05-28T16:43:00Z">
            <w:tblPrEx>
              <w:tblW w:w="5000" w:type="pct"/>
              <w:tblInd w:w="0" w:type="dxa"/>
            </w:tblPrEx>
          </w:tblPrExChange>
        </w:tblPrEx>
        <w:trPr>
          <w:trHeight w:val="20"/>
          <w:ins w:id="2416" w:author="Diana Gonzalez Garcia" w:date="2021-05-28T16:34:00Z"/>
          <w:trPrChange w:id="2417" w:author="Diana Gonzalez Garcia" w:date="2021-05-28T16:43:00Z">
            <w:trPr>
              <w:gridBefore w:val="2"/>
              <w:gridAfter w:val="0"/>
              <w:trHeight w:val="1230"/>
            </w:trPr>
          </w:trPrChange>
        </w:trPr>
        <w:tc>
          <w:tcPr>
            <w:tcW w:w="0" w:type="auto"/>
            <w:vMerge/>
            <w:tcBorders>
              <w:top w:val="nil"/>
              <w:left w:val="single" w:sz="4" w:space="0" w:color="auto"/>
              <w:bottom w:val="single" w:sz="4" w:space="0" w:color="auto"/>
              <w:right w:val="single" w:sz="4" w:space="0" w:color="auto"/>
            </w:tcBorders>
            <w:vAlign w:val="center"/>
            <w:hideMark/>
            <w:tcPrChange w:id="2418" w:author="Diana Gonzalez Garcia" w:date="2021-05-28T16:43:00Z">
              <w:tcPr>
                <w:tcW w:w="318" w:type="pct"/>
                <w:gridSpan w:val="2"/>
                <w:vMerge/>
                <w:tcBorders>
                  <w:top w:val="nil"/>
                  <w:left w:val="single" w:sz="4" w:space="0" w:color="auto"/>
                  <w:bottom w:val="single" w:sz="4" w:space="0" w:color="auto"/>
                  <w:right w:val="single" w:sz="4" w:space="0" w:color="auto"/>
                </w:tcBorders>
                <w:vAlign w:val="center"/>
                <w:hideMark/>
              </w:tcPr>
            </w:tcPrChange>
          </w:tcPr>
          <w:p w14:paraId="27C41744" w14:textId="77777777" w:rsidR="004223AB" w:rsidRPr="004223AB" w:rsidRDefault="004223AB" w:rsidP="004223AB">
            <w:pPr>
              <w:spacing w:after="0" w:line="240" w:lineRule="auto"/>
              <w:rPr>
                <w:ins w:id="2419" w:author="Diana Gonzalez Garcia" w:date="2021-05-28T16:34:00Z"/>
                <w:rFonts w:ascii="Calibri" w:hAnsi="Calibri" w:cs="Calibri"/>
                <w:color w:val="000000"/>
                <w:sz w:val="12"/>
                <w:szCs w:val="12"/>
                <w:lang w:eastAsia="es-CO"/>
                <w:rPrChange w:id="2420" w:author="Diana Gonzalez Garcia" w:date="2021-05-28T16:36:00Z">
                  <w:rPr>
                    <w:ins w:id="2421"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2422" w:author="Diana Gonzalez Garcia" w:date="2021-05-28T16:43:00Z">
              <w:tcPr>
                <w:tcW w:w="317" w:type="pct"/>
                <w:vMerge/>
                <w:tcBorders>
                  <w:top w:val="nil"/>
                  <w:left w:val="single" w:sz="4" w:space="0" w:color="auto"/>
                  <w:bottom w:val="single" w:sz="4" w:space="0" w:color="auto"/>
                  <w:right w:val="single" w:sz="4" w:space="0" w:color="auto"/>
                </w:tcBorders>
                <w:vAlign w:val="center"/>
                <w:hideMark/>
              </w:tcPr>
            </w:tcPrChange>
          </w:tcPr>
          <w:p w14:paraId="28BD4D44" w14:textId="77777777" w:rsidR="004223AB" w:rsidRPr="004223AB" w:rsidRDefault="004223AB" w:rsidP="004223AB">
            <w:pPr>
              <w:spacing w:after="0" w:line="240" w:lineRule="auto"/>
              <w:rPr>
                <w:ins w:id="2423" w:author="Diana Gonzalez Garcia" w:date="2021-05-28T16:34:00Z"/>
                <w:rFonts w:ascii="Calibri" w:hAnsi="Calibri" w:cs="Calibri"/>
                <w:color w:val="000000"/>
                <w:sz w:val="12"/>
                <w:szCs w:val="12"/>
                <w:lang w:eastAsia="es-CO"/>
                <w:rPrChange w:id="2424" w:author="Diana Gonzalez Garcia" w:date="2021-05-28T16:36:00Z">
                  <w:rPr>
                    <w:ins w:id="2425"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2426" w:author="Diana Gonzalez Garcia" w:date="2021-05-28T16:43:00Z">
              <w:tcPr>
                <w:tcW w:w="330" w:type="pct"/>
                <w:gridSpan w:val="2"/>
                <w:vMerge/>
                <w:tcBorders>
                  <w:top w:val="nil"/>
                  <w:left w:val="single" w:sz="4" w:space="0" w:color="auto"/>
                  <w:bottom w:val="single" w:sz="4" w:space="0" w:color="auto"/>
                  <w:right w:val="single" w:sz="4" w:space="0" w:color="auto"/>
                </w:tcBorders>
                <w:vAlign w:val="center"/>
                <w:hideMark/>
              </w:tcPr>
            </w:tcPrChange>
          </w:tcPr>
          <w:p w14:paraId="014A0113" w14:textId="77777777" w:rsidR="004223AB" w:rsidRPr="004223AB" w:rsidRDefault="004223AB" w:rsidP="004223AB">
            <w:pPr>
              <w:spacing w:after="0" w:line="240" w:lineRule="auto"/>
              <w:rPr>
                <w:ins w:id="2427" w:author="Diana Gonzalez Garcia" w:date="2021-05-28T16:34:00Z"/>
                <w:rFonts w:ascii="Calibri" w:hAnsi="Calibri" w:cs="Calibri"/>
                <w:color w:val="000000"/>
                <w:sz w:val="12"/>
                <w:szCs w:val="12"/>
                <w:lang w:eastAsia="es-CO"/>
                <w:rPrChange w:id="2428" w:author="Diana Gonzalez Garcia" w:date="2021-05-28T16:36:00Z">
                  <w:rPr>
                    <w:ins w:id="2429" w:author="Diana Gonzalez Garcia" w:date="2021-05-28T16:34:00Z"/>
                    <w:rFonts w:ascii="Calibri" w:hAnsi="Calibri" w:cs="Calibri"/>
                    <w:color w:val="000000"/>
                    <w:sz w:val="24"/>
                    <w:szCs w:val="24"/>
                    <w:lang w:eastAsia="es-CO"/>
                  </w:rPr>
                </w:rPrChange>
              </w:rPr>
            </w:pPr>
          </w:p>
        </w:tc>
        <w:tc>
          <w:tcPr>
            <w:tcW w:w="0" w:type="auto"/>
            <w:tcBorders>
              <w:top w:val="nil"/>
              <w:left w:val="nil"/>
              <w:bottom w:val="single" w:sz="4" w:space="0" w:color="auto"/>
              <w:right w:val="nil"/>
            </w:tcBorders>
            <w:shd w:val="clear" w:color="auto" w:fill="auto"/>
            <w:vAlign w:val="center"/>
            <w:hideMark/>
            <w:tcPrChange w:id="2430" w:author="Diana Gonzalez Garcia" w:date="2021-05-28T16:43:00Z">
              <w:tcPr>
                <w:tcW w:w="352" w:type="pct"/>
                <w:gridSpan w:val="2"/>
                <w:tcBorders>
                  <w:top w:val="nil"/>
                  <w:left w:val="nil"/>
                  <w:bottom w:val="single" w:sz="4" w:space="0" w:color="auto"/>
                  <w:right w:val="nil"/>
                </w:tcBorders>
                <w:shd w:val="clear" w:color="auto" w:fill="auto"/>
                <w:vAlign w:val="center"/>
                <w:hideMark/>
              </w:tcPr>
            </w:tcPrChange>
          </w:tcPr>
          <w:p w14:paraId="0F17E170" w14:textId="77777777" w:rsidR="004223AB" w:rsidRPr="004223AB" w:rsidRDefault="004223AB" w:rsidP="004223AB">
            <w:pPr>
              <w:spacing w:after="0" w:line="240" w:lineRule="auto"/>
              <w:rPr>
                <w:ins w:id="2431" w:author="Diana Gonzalez Garcia" w:date="2021-05-28T16:34:00Z"/>
                <w:rFonts w:ascii="Calibri" w:hAnsi="Calibri" w:cs="Calibri"/>
                <w:color w:val="000000"/>
                <w:sz w:val="12"/>
                <w:szCs w:val="12"/>
                <w:lang w:eastAsia="es-CO"/>
                <w:rPrChange w:id="2432" w:author="Diana Gonzalez Garcia" w:date="2021-05-28T16:36:00Z">
                  <w:rPr>
                    <w:ins w:id="2433" w:author="Diana Gonzalez Garcia" w:date="2021-05-28T16:34:00Z"/>
                    <w:rFonts w:ascii="Calibri" w:hAnsi="Calibri" w:cs="Calibri"/>
                    <w:color w:val="000000"/>
                    <w:sz w:val="24"/>
                    <w:szCs w:val="24"/>
                    <w:lang w:eastAsia="es-CO"/>
                  </w:rPr>
                </w:rPrChange>
              </w:rPr>
            </w:pPr>
            <w:ins w:id="2434" w:author="Diana Gonzalez Garcia" w:date="2021-05-28T16:34:00Z">
              <w:r w:rsidRPr="004223AB">
                <w:rPr>
                  <w:rFonts w:ascii="Calibri" w:hAnsi="Calibri" w:cs="Calibri"/>
                  <w:color w:val="000000"/>
                  <w:sz w:val="12"/>
                  <w:szCs w:val="12"/>
                  <w:lang w:eastAsia="es-CO"/>
                  <w:rPrChange w:id="2435" w:author="Diana Gonzalez Garcia" w:date="2021-05-28T16:36:00Z">
                    <w:rPr>
                      <w:rFonts w:ascii="Calibri" w:hAnsi="Calibri" w:cs="Calibri"/>
                      <w:color w:val="000000"/>
                      <w:sz w:val="24"/>
                      <w:szCs w:val="24"/>
                      <w:lang w:eastAsia="es-CO"/>
                    </w:rPr>
                  </w:rPrChange>
                </w:rPr>
                <w:t> </w:t>
              </w:r>
            </w:ins>
          </w:p>
        </w:tc>
        <w:tc>
          <w:tcPr>
            <w:tcW w:w="0" w:type="auto"/>
            <w:tcBorders>
              <w:top w:val="nil"/>
              <w:left w:val="single" w:sz="4" w:space="0" w:color="auto"/>
              <w:bottom w:val="single" w:sz="4" w:space="0" w:color="auto"/>
              <w:right w:val="single" w:sz="4" w:space="0" w:color="auto"/>
            </w:tcBorders>
            <w:shd w:val="clear" w:color="auto" w:fill="auto"/>
            <w:vAlign w:val="center"/>
            <w:hideMark/>
            <w:tcPrChange w:id="2436" w:author="Diana Gonzalez Garcia" w:date="2021-05-28T16:43:00Z">
              <w:tcPr>
                <w:tcW w:w="291" w:type="pct"/>
                <w:gridSpan w:val="2"/>
                <w:tcBorders>
                  <w:top w:val="nil"/>
                  <w:left w:val="single" w:sz="4" w:space="0" w:color="auto"/>
                  <w:bottom w:val="single" w:sz="4" w:space="0" w:color="auto"/>
                  <w:right w:val="single" w:sz="4" w:space="0" w:color="auto"/>
                </w:tcBorders>
                <w:shd w:val="clear" w:color="auto" w:fill="auto"/>
                <w:vAlign w:val="center"/>
                <w:hideMark/>
              </w:tcPr>
            </w:tcPrChange>
          </w:tcPr>
          <w:p w14:paraId="22304D9F" w14:textId="77777777" w:rsidR="004223AB" w:rsidRPr="004223AB" w:rsidRDefault="004223AB" w:rsidP="004223AB">
            <w:pPr>
              <w:spacing w:after="0" w:line="240" w:lineRule="auto"/>
              <w:jc w:val="center"/>
              <w:rPr>
                <w:ins w:id="2437" w:author="Diana Gonzalez Garcia" w:date="2021-05-28T16:34:00Z"/>
                <w:rFonts w:ascii="Calibri" w:hAnsi="Calibri" w:cs="Calibri"/>
                <w:color w:val="000000"/>
                <w:sz w:val="12"/>
                <w:szCs w:val="12"/>
                <w:lang w:eastAsia="es-CO"/>
                <w:rPrChange w:id="2438" w:author="Diana Gonzalez Garcia" w:date="2021-05-28T16:36:00Z">
                  <w:rPr>
                    <w:ins w:id="2439" w:author="Diana Gonzalez Garcia" w:date="2021-05-28T16:34:00Z"/>
                    <w:rFonts w:ascii="Calibri" w:hAnsi="Calibri" w:cs="Calibri"/>
                    <w:color w:val="000000"/>
                    <w:sz w:val="24"/>
                    <w:szCs w:val="24"/>
                    <w:lang w:eastAsia="es-CO"/>
                  </w:rPr>
                </w:rPrChange>
              </w:rPr>
            </w:pPr>
            <w:ins w:id="2440" w:author="Diana Gonzalez Garcia" w:date="2021-05-28T16:34:00Z">
              <w:r w:rsidRPr="004223AB">
                <w:rPr>
                  <w:rFonts w:ascii="Calibri" w:hAnsi="Calibri" w:cs="Calibri"/>
                  <w:color w:val="000000"/>
                  <w:sz w:val="12"/>
                  <w:szCs w:val="12"/>
                  <w:lang w:eastAsia="es-CO"/>
                  <w:rPrChange w:id="2441" w:author="Diana Gonzalez Garcia" w:date="2021-05-28T16:36:00Z">
                    <w:rPr>
                      <w:rFonts w:ascii="Calibri" w:hAnsi="Calibri" w:cs="Calibri"/>
                      <w:color w:val="000000"/>
                      <w:sz w:val="24"/>
                      <w:szCs w:val="24"/>
                      <w:lang w:eastAsia="es-CO"/>
                    </w:rPr>
                  </w:rPrChange>
                </w:rPr>
                <w:t>Edad</w:t>
              </w:r>
            </w:ins>
          </w:p>
        </w:tc>
        <w:tc>
          <w:tcPr>
            <w:tcW w:w="0" w:type="auto"/>
            <w:tcBorders>
              <w:top w:val="nil"/>
              <w:left w:val="nil"/>
              <w:bottom w:val="single" w:sz="4" w:space="0" w:color="auto"/>
              <w:right w:val="nil"/>
            </w:tcBorders>
            <w:shd w:val="clear" w:color="auto" w:fill="auto"/>
            <w:vAlign w:val="center"/>
            <w:hideMark/>
            <w:tcPrChange w:id="2442" w:author="Diana Gonzalez Garcia" w:date="2021-05-28T16:43:00Z">
              <w:tcPr>
                <w:tcW w:w="242" w:type="pct"/>
                <w:gridSpan w:val="2"/>
                <w:tcBorders>
                  <w:top w:val="nil"/>
                  <w:left w:val="nil"/>
                  <w:bottom w:val="single" w:sz="4" w:space="0" w:color="auto"/>
                  <w:right w:val="nil"/>
                </w:tcBorders>
                <w:shd w:val="clear" w:color="auto" w:fill="auto"/>
                <w:vAlign w:val="center"/>
                <w:hideMark/>
              </w:tcPr>
            </w:tcPrChange>
          </w:tcPr>
          <w:p w14:paraId="321E9A20" w14:textId="77777777" w:rsidR="004223AB" w:rsidRPr="004223AB" w:rsidRDefault="004223AB" w:rsidP="004223AB">
            <w:pPr>
              <w:spacing w:after="0" w:line="240" w:lineRule="auto"/>
              <w:jc w:val="center"/>
              <w:rPr>
                <w:ins w:id="2443" w:author="Diana Gonzalez Garcia" w:date="2021-05-28T16:34:00Z"/>
                <w:rFonts w:ascii="Calibri" w:hAnsi="Calibri" w:cs="Calibri"/>
                <w:color w:val="000000"/>
                <w:sz w:val="12"/>
                <w:szCs w:val="12"/>
                <w:lang w:eastAsia="es-CO"/>
                <w:rPrChange w:id="2444" w:author="Diana Gonzalez Garcia" w:date="2021-05-28T16:36:00Z">
                  <w:rPr>
                    <w:ins w:id="2445" w:author="Diana Gonzalez Garcia" w:date="2021-05-28T16:34:00Z"/>
                    <w:rFonts w:ascii="Calibri" w:hAnsi="Calibri" w:cs="Calibri"/>
                    <w:color w:val="000000"/>
                    <w:sz w:val="24"/>
                    <w:szCs w:val="24"/>
                    <w:lang w:eastAsia="es-CO"/>
                  </w:rPr>
                </w:rPrChange>
              </w:rPr>
            </w:pPr>
            <w:proofErr w:type="spellStart"/>
            <w:ins w:id="2446" w:author="Diana Gonzalez Garcia" w:date="2021-05-28T16:34:00Z">
              <w:r w:rsidRPr="004223AB">
                <w:rPr>
                  <w:rFonts w:ascii="Calibri" w:hAnsi="Calibri" w:cs="Calibri"/>
                  <w:color w:val="000000"/>
                  <w:sz w:val="12"/>
                  <w:szCs w:val="12"/>
                  <w:lang w:eastAsia="es-CO"/>
                  <w:rPrChange w:id="2447" w:author="Diana Gonzalez Garcia" w:date="2021-05-28T16:36:00Z">
                    <w:rPr>
                      <w:rFonts w:ascii="Calibri" w:hAnsi="Calibri" w:cs="Calibri"/>
                      <w:color w:val="000000"/>
                      <w:sz w:val="24"/>
                      <w:szCs w:val="24"/>
                      <w:lang w:eastAsia="es-CO"/>
                    </w:rPr>
                  </w:rPrChange>
                </w:rPr>
                <w:t>SIIC</w:t>
              </w:r>
              <w:proofErr w:type="spellEnd"/>
            </w:ins>
          </w:p>
        </w:tc>
        <w:tc>
          <w:tcPr>
            <w:tcW w:w="0" w:type="auto"/>
            <w:tcBorders>
              <w:top w:val="nil"/>
              <w:left w:val="single" w:sz="4" w:space="0" w:color="auto"/>
              <w:bottom w:val="nil"/>
              <w:right w:val="single" w:sz="4" w:space="0" w:color="auto"/>
            </w:tcBorders>
            <w:shd w:val="clear" w:color="auto" w:fill="auto"/>
            <w:vAlign w:val="center"/>
            <w:hideMark/>
            <w:tcPrChange w:id="2448" w:author="Diana Gonzalez Garcia" w:date="2021-05-28T16:43:00Z">
              <w:tcPr>
                <w:tcW w:w="1418" w:type="pct"/>
                <w:tcBorders>
                  <w:top w:val="nil"/>
                  <w:left w:val="single" w:sz="4" w:space="0" w:color="auto"/>
                  <w:bottom w:val="nil"/>
                  <w:right w:val="single" w:sz="4" w:space="0" w:color="auto"/>
                </w:tcBorders>
                <w:shd w:val="clear" w:color="auto" w:fill="auto"/>
                <w:vAlign w:val="center"/>
                <w:hideMark/>
              </w:tcPr>
            </w:tcPrChange>
          </w:tcPr>
          <w:p w14:paraId="5B0B9926" w14:textId="77777777" w:rsidR="004223AB" w:rsidRPr="004223AB" w:rsidRDefault="004223AB" w:rsidP="004223AB">
            <w:pPr>
              <w:spacing w:after="0" w:line="240" w:lineRule="auto"/>
              <w:rPr>
                <w:ins w:id="2449" w:author="Diana Gonzalez Garcia" w:date="2021-05-28T16:34:00Z"/>
                <w:rFonts w:ascii="Calibri" w:hAnsi="Calibri" w:cs="Calibri"/>
                <w:color w:val="000000"/>
                <w:sz w:val="12"/>
                <w:szCs w:val="12"/>
                <w:lang w:eastAsia="es-CO"/>
                <w:rPrChange w:id="2450" w:author="Diana Gonzalez Garcia" w:date="2021-05-28T16:36:00Z">
                  <w:rPr>
                    <w:ins w:id="2451" w:author="Diana Gonzalez Garcia" w:date="2021-05-28T16:34:00Z"/>
                    <w:rFonts w:ascii="Calibri" w:hAnsi="Calibri" w:cs="Calibri"/>
                    <w:color w:val="000000"/>
                    <w:sz w:val="24"/>
                    <w:szCs w:val="24"/>
                    <w:lang w:eastAsia="es-CO"/>
                  </w:rPr>
                </w:rPrChange>
              </w:rPr>
            </w:pPr>
            <w:ins w:id="2452" w:author="Diana Gonzalez Garcia" w:date="2021-05-28T16:34:00Z">
              <w:r w:rsidRPr="004223AB">
                <w:rPr>
                  <w:rFonts w:ascii="Calibri" w:hAnsi="Calibri" w:cs="Calibri"/>
                  <w:color w:val="000000"/>
                  <w:sz w:val="12"/>
                  <w:szCs w:val="12"/>
                  <w:lang w:eastAsia="es-CO"/>
                  <w:rPrChange w:id="2453" w:author="Diana Gonzalez Garcia" w:date="2021-05-28T16:36:00Z">
                    <w:rPr>
                      <w:rFonts w:ascii="Calibri" w:hAnsi="Calibri" w:cs="Calibri"/>
                      <w:color w:val="000000"/>
                      <w:sz w:val="24"/>
                      <w:szCs w:val="24"/>
                      <w:lang w:eastAsia="es-CO"/>
                    </w:rPr>
                  </w:rPrChange>
                </w:rPr>
                <w:t>Para predios con puntajes superiores a 100, la variable modelo es avalúo especial.</w:t>
              </w:r>
            </w:ins>
          </w:p>
        </w:tc>
        <w:tc>
          <w:tcPr>
            <w:tcW w:w="0" w:type="auto"/>
            <w:vMerge/>
            <w:tcBorders>
              <w:top w:val="nil"/>
              <w:left w:val="nil"/>
              <w:bottom w:val="single" w:sz="4" w:space="0" w:color="auto"/>
              <w:right w:val="single" w:sz="4" w:space="0" w:color="auto"/>
            </w:tcBorders>
            <w:vAlign w:val="center"/>
            <w:hideMark/>
            <w:tcPrChange w:id="2454" w:author="Diana Gonzalez Garcia" w:date="2021-05-28T16:43:00Z">
              <w:tcPr>
                <w:tcW w:w="261" w:type="pct"/>
                <w:gridSpan w:val="2"/>
                <w:vMerge/>
                <w:tcBorders>
                  <w:top w:val="nil"/>
                  <w:left w:val="nil"/>
                  <w:bottom w:val="single" w:sz="4" w:space="0" w:color="auto"/>
                  <w:right w:val="single" w:sz="4" w:space="0" w:color="auto"/>
                </w:tcBorders>
                <w:vAlign w:val="center"/>
                <w:hideMark/>
              </w:tcPr>
            </w:tcPrChange>
          </w:tcPr>
          <w:p w14:paraId="66FF2EFE" w14:textId="77777777" w:rsidR="004223AB" w:rsidRPr="004223AB" w:rsidRDefault="004223AB" w:rsidP="004223AB">
            <w:pPr>
              <w:spacing w:after="0" w:line="240" w:lineRule="auto"/>
              <w:rPr>
                <w:ins w:id="2455" w:author="Diana Gonzalez Garcia" w:date="2021-05-28T16:34:00Z"/>
                <w:rFonts w:ascii="Calibri" w:hAnsi="Calibri" w:cs="Calibri"/>
                <w:color w:val="000000"/>
                <w:sz w:val="12"/>
                <w:szCs w:val="12"/>
                <w:lang w:eastAsia="es-CO"/>
                <w:rPrChange w:id="2456" w:author="Diana Gonzalez Garcia" w:date="2021-05-28T16:36:00Z">
                  <w:rPr>
                    <w:ins w:id="2457"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nil"/>
            </w:tcBorders>
            <w:vAlign w:val="center"/>
            <w:hideMark/>
            <w:tcPrChange w:id="2458" w:author="Diana Gonzalez Garcia" w:date="2021-05-28T16:43:00Z">
              <w:tcPr>
                <w:tcW w:w="487" w:type="pct"/>
                <w:gridSpan w:val="2"/>
                <w:vMerge/>
                <w:tcBorders>
                  <w:top w:val="nil"/>
                  <w:left w:val="single" w:sz="4" w:space="0" w:color="auto"/>
                  <w:bottom w:val="single" w:sz="4" w:space="0" w:color="auto"/>
                  <w:right w:val="nil"/>
                </w:tcBorders>
                <w:vAlign w:val="center"/>
                <w:hideMark/>
              </w:tcPr>
            </w:tcPrChange>
          </w:tcPr>
          <w:p w14:paraId="66BAA2E2" w14:textId="77777777" w:rsidR="004223AB" w:rsidRPr="004223AB" w:rsidRDefault="004223AB" w:rsidP="004223AB">
            <w:pPr>
              <w:spacing w:after="0" w:line="240" w:lineRule="auto"/>
              <w:rPr>
                <w:ins w:id="2459" w:author="Diana Gonzalez Garcia" w:date="2021-05-28T16:34:00Z"/>
                <w:rFonts w:ascii="Calibri" w:hAnsi="Calibri" w:cs="Calibri"/>
                <w:color w:val="FF0000"/>
                <w:sz w:val="12"/>
                <w:szCs w:val="12"/>
                <w:lang w:eastAsia="es-CO"/>
                <w:rPrChange w:id="2460" w:author="Diana Gonzalez Garcia" w:date="2021-05-28T16:36:00Z">
                  <w:rPr>
                    <w:ins w:id="2461" w:author="Diana Gonzalez Garcia" w:date="2021-05-28T16:34:00Z"/>
                    <w:rFonts w:ascii="Calibri" w:hAnsi="Calibri" w:cs="Calibri"/>
                    <w:color w:val="FF0000"/>
                    <w:sz w:val="24"/>
                    <w:szCs w:val="24"/>
                    <w:lang w:eastAsia="es-CO"/>
                  </w:rPr>
                </w:rPrChange>
              </w:rPr>
            </w:pPr>
          </w:p>
        </w:tc>
        <w:tc>
          <w:tcPr>
            <w:tcW w:w="1158" w:type="dxa"/>
            <w:vMerge/>
            <w:tcBorders>
              <w:top w:val="nil"/>
              <w:left w:val="single" w:sz="4" w:space="0" w:color="auto"/>
              <w:bottom w:val="single" w:sz="4" w:space="0" w:color="auto"/>
              <w:right w:val="single" w:sz="4" w:space="0" w:color="auto"/>
            </w:tcBorders>
            <w:vAlign w:val="center"/>
            <w:hideMark/>
            <w:tcPrChange w:id="2462" w:author="Diana Gonzalez Garcia" w:date="2021-05-28T16:43:00Z">
              <w:tcPr>
                <w:tcW w:w="985" w:type="pct"/>
                <w:gridSpan w:val="2"/>
                <w:vMerge/>
                <w:tcBorders>
                  <w:top w:val="nil"/>
                  <w:left w:val="single" w:sz="4" w:space="0" w:color="auto"/>
                  <w:bottom w:val="single" w:sz="4" w:space="0" w:color="auto"/>
                  <w:right w:val="single" w:sz="4" w:space="0" w:color="auto"/>
                </w:tcBorders>
                <w:vAlign w:val="center"/>
                <w:hideMark/>
              </w:tcPr>
            </w:tcPrChange>
          </w:tcPr>
          <w:p w14:paraId="2107A56D" w14:textId="77777777" w:rsidR="004223AB" w:rsidRPr="004223AB" w:rsidRDefault="004223AB" w:rsidP="004223AB">
            <w:pPr>
              <w:spacing w:after="0" w:line="240" w:lineRule="auto"/>
              <w:rPr>
                <w:ins w:id="2463" w:author="Diana Gonzalez Garcia" w:date="2021-05-28T16:34:00Z"/>
                <w:rFonts w:ascii="Calibri" w:hAnsi="Calibri" w:cs="Calibri"/>
                <w:color w:val="000000"/>
                <w:sz w:val="12"/>
                <w:szCs w:val="12"/>
                <w:lang w:eastAsia="es-CO"/>
                <w:rPrChange w:id="2464" w:author="Diana Gonzalez Garcia" w:date="2021-05-28T16:36:00Z">
                  <w:rPr>
                    <w:ins w:id="2465" w:author="Diana Gonzalez Garcia" w:date="2021-05-28T16:34:00Z"/>
                    <w:rFonts w:ascii="Calibri" w:hAnsi="Calibri" w:cs="Calibri"/>
                    <w:color w:val="000000"/>
                    <w:sz w:val="24"/>
                    <w:szCs w:val="24"/>
                    <w:lang w:eastAsia="es-CO"/>
                  </w:rPr>
                </w:rPrChange>
              </w:rPr>
            </w:pPr>
          </w:p>
        </w:tc>
      </w:tr>
      <w:tr w:rsidR="004223AB" w:rsidRPr="004223AB" w14:paraId="50DE4498" w14:textId="77777777" w:rsidTr="00D203B1">
        <w:tblPrEx>
          <w:tblPrExChange w:id="2466" w:author="Diana Gonzalez Garcia" w:date="2021-05-28T16:43:00Z">
            <w:tblPrEx>
              <w:tblW w:w="5000" w:type="pct"/>
              <w:tblInd w:w="0" w:type="dxa"/>
            </w:tblPrEx>
          </w:tblPrExChange>
        </w:tblPrEx>
        <w:trPr>
          <w:trHeight w:val="20"/>
          <w:ins w:id="2467" w:author="Diana Gonzalez Garcia" w:date="2021-05-28T16:34:00Z"/>
          <w:trPrChange w:id="2468" w:author="Diana Gonzalez Garcia" w:date="2021-05-28T16:43:00Z">
            <w:trPr>
              <w:gridBefore w:val="2"/>
              <w:gridAfter w:val="0"/>
              <w:trHeight w:val="1230"/>
            </w:trPr>
          </w:trPrChange>
        </w:trPr>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Change w:id="2469" w:author="Diana Gonzalez Garcia" w:date="2021-05-28T16:43:00Z">
              <w:tcPr>
                <w:tcW w:w="318" w:type="pct"/>
                <w:gridSpan w:val="2"/>
                <w:vMerge w:val="restart"/>
                <w:tcBorders>
                  <w:top w:val="nil"/>
                  <w:left w:val="single" w:sz="4" w:space="0" w:color="auto"/>
                  <w:bottom w:val="single" w:sz="4" w:space="0" w:color="auto"/>
                  <w:right w:val="single" w:sz="4" w:space="0" w:color="auto"/>
                </w:tcBorders>
                <w:shd w:val="clear" w:color="auto" w:fill="auto"/>
                <w:noWrap/>
                <w:vAlign w:val="center"/>
                <w:hideMark/>
              </w:tcPr>
            </w:tcPrChange>
          </w:tcPr>
          <w:p w14:paraId="72D79BAB" w14:textId="77777777" w:rsidR="004223AB" w:rsidRPr="004223AB" w:rsidRDefault="004223AB" w:rsidP="004223AB">
            <w:pPr>
              <w:spacing w:after="0" w:line="240" w:lineRule="auto"/>
              <w:jc w:val="center"/>
              <w:rPr>
                <w:ins w:id="2470" w:author="Diana Gonzalez Garcia" w:date="2021-05-28T16:34:00Z"/>
                <w:rFonts w:ascii="Calibri" w:hAnsi="Calibri" w:cs="Calibri"/>
                <w:color w:val="000000"/>
                <w:sz w:val="12"/>
                <w:szCs w:val="12"/>
                <w:lang w:eastAsia="es-CO"/>
                <w:rPrChange w:id="2471" w:author="Diana Gonzalez Garcia" w:date="2021-05-28T16:36:00Z">
                  <w:rPr>
                    <w:ins w:id="2472" w:author="Diana Gonzalez Garcia" w:date="2021-05-28T16:34:00Z"/>
                    <w:rFonts w:ascii="Calibri" w:hAnsi="Calibri" w:cs="Calibri"/>
                    <w:color w:val="000000"/>
                    <w:sz w:val="24"/>
                    <w:szCs w:val="24"/>
                    <w:lang w:eastAsia="es-CO"/>
                  </w:rPr>
                </w:rPrChange>
              </w:rPr>
            </w:pPr>
            <w:ins w:id="2473" w:author="Diana Gonzalez Garcia" w:date="2021-05-28T16:34:00Z">
              <w:r w:rsidRPr="004223AB">
                <w:rPr>
                  <w:rFonts w:ascii="Calibri" w:hAnsi="Calibri" w:cs="Calibri"/>
                  <w:color w:val="000000"/>
                  <w:sz w:val="12"/>
                  <w:szCs w:val="12"/>
                  <w:lang w:eastAsia="es-CO"/>
                  <w:rPrChange w:id="2474" w:author="Diana Gonzalez Garcia" w:date="2021-05-28T16:36:00Z">
                    <w:rPr>
                      <w:rFonts w:ascii="Calibri" w:hAnsi="Calibri" w:cs="Calibri"/>
                      <w:color w:val="000000"/>
                      <w:sz w:val="24"/>
                      <w:szCs w:val="24"/>
                      <w:lang w:eastAsia="es-CO"/>
                    </w:rPr>
                  </w:rPrChange>
                </w:rPr>
                <w:t>T06</w:t>
              </w:r>
            </w:ins>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Change w:id="2475" w:author="Diana Gonzalez Garcia" w:date="2021-05-28T16:43:00Z">
              <w:tcPr>
                <w:tcW w:w="317" w:type="pct"/>
                <w:vMerge w:val="restart"/>
                <w:tcBorders>
                  <w:top w:val="nil"/>
                  <w:left w:val="single" w:sz="4" w:space="0" w:color="auto"/>
                  <w:bottom w:val="single" w:sz="4" w:space="0" w:color="auto"/>
                  <w:right w:val="single" w:sz="4" w:space="0" w:color="auto"/>
                </w:tcBorders>
                <w:shd w:val="clear" w:color="auto" w:fill="auto"/>
                <w:vAlign w:val="center"/>
                <w:hideMark/>
              </w:tcPr>
            </w:tcPrChange>
          </w:tcPr>
          <w:p w14:paraId="547BD207" w14:textId="77777777" w:rsidR="004223AB" w:rsidRPr="004223AB" w:rsidRDefault="004223AB" w:rsidP="004223AB">
            <w:pPr>
              <w:spacing w:after="0" w:line="240" w:lineRule="auto"/>
              <w:jc w:val="center"/>
              <w:rPr>
                <w:ins w:id="2476" w:author="Diana Gonzalez Garcia" w:date="2021-05-28T16:34:00Z"/>
                <w:rFonts w:ascii="Calibri" w:hAnsi="Calibri" w:cs="Calibri"/>
                <w:sz w:val="12"/>
                <w:szCs w:val="12"/>
                <w:lang w:eastAsia="es-CO"/>
                <w:rPrChange w:id="2477" w:author="Diana Gonzalez Garcia" w:date="2021-05-28T16:36:00Z">
                  <w:rPr>
                    <w:ins w:id="2478" w:author="Diana Gonzalez Garcia" w:date="2021-05-28T16:34:00Z"/>
                    <w:rFonts w:ascii="Calibri" w:hAnsi="Calibri" w:cs="Calibri"/>
                    <w:sz w:val="24"/>
                    <w:szCs w:val="24"/>
                    <w:lang w:eastAsia="es-CO"/>
                  </w:rPr>
                </w:rPrChange>
              </w:rPr>
            </w:pPr>
            <w:ins w:id="2479" w:author="Diana Gonzalez Garcia" w:date="2021-05-28T16:34:00Z">
              <w:r w:rsidRPr="004223AB">
                <w:rPr>
                  <w:rFonts w:ascii="Calibri" w:hAnsi="Calibri" w:cs="Calibri"/>
                  <w:sz w:val="12"/>
                  <w:szCs w:val="12"/>
                  <w:lang w:eastAsia="es-CO"/>
                  <w:rPrChange w:id="2480" w:author="Diana Gonzalez Garcia" w:date="2021-05-28T16:36:00Z">
                    <w:rPr>
                      <w:rFonts w:ascii="Calibri" w:hAnsi="Calibri" w:cs="Calibri"/>
                      <w:sz w:val="24"/>
                      <w:szCs w:val="24"/>
                      <w:lang w:eastAsia="es-CO"/>
                    </w:rPr>
                  </w:rPrChange>
                </w:rPr>
                <w:t xml:space="preserve"> Institucional</w:t>
              </w:r>
            </w:ins>
          </w:p>
        </w:tc>
        <w:tc>
          <w:tcPr>
            <w:tcW w:w="0" w:type="auto"/>
            <w:vMerge w:val="restart"/>
            <w:tcBorders>
              <w:top w:val="nil"/>
              <w:left w:val="single" w:sz="4" w:space="0" w:color="auto"/>
              <w:bottom w:val="single" w:sz="4" w:space="0" w:color="auto"/>
              <w:right w:val="single" w:sz="4" w:space="0" w:color="auto"/>
            </w:tcBorders>
            <w:shd w:val="clear" w:color="000000" w:fill="FCE4D6"/>
            <w:vAlign w:val="center"/>
            <w:hideMark/>
            <w:tcPrChange w:id="2481" w:author="Diana Gonzalez Garcia" w:date="2021-05-28T16:43:00Z">
              <w:tcPr>
                <w:tcW w:w="330" w:type="pct"/>
                <w:gridSpan w:val="2"/>
                <w:vMerge w:val="restart"/>
                <w:tcBorders>
                  <w:top w:val="nil"/>
                  <w:left w:val="single" w:sz="4" w:space="0" w:color="auto"/>
                  <w:bottom w:val="single" w:sz="4" w:space="0" w:color="auto"/>
                  <w:right w:val="single" w:sz="4" w:space="0" w:color="auto"/>
                </w:tcBorders>
                <w:shd w:val="clear" w:color="000000" w:fill="FCE4D6"/>
                <w:vAlign w:val="center"/>
                <w:hideMark/>
              </w:tcPr>
            </w:tcPrChange>
          </w:tcPr>
          <w:p w14:paraId="2D352764" w14:textId="77777777" w:rsidR="004223AB" w:rsidRPr="004223AB" w:rsidRDefault="004223AB" w:rsidP="004223AB">
            <w:pPr>
              <w:spacing w:after="0" w:line="240" w:lineRule="auto"/>
              <w:jc w:val="center"/>
              <w:rPr>
                <w:ins w:id="2482" w:author="Diana Gonzalez Garcia" w:date="2021-05-28T16:34:00Z"/>
                <w:rFonts w:ascii="Calibri" w:hAnsi="Calibri" w:cs="Calibri"/>
                <w:sz w:val="12"/>
                <w:szCs w:val="12"/>
                <w:lang w:eastAsia="es-CO"/>
                <w:rPrChange w:id="2483" w:author="Diana Gonzalez Garcia" w:date="2021-05-28T16:36:00Z">
                  <w:rPr>
                    <w:ins w:id="2484" w:author="Diana Gonzalez Garcia" w:date="2021-05-28T16:34:00Z"/>
                    <w:rFonts w:ascii="Calibri" w:hAnsi="Calibri" w:cs="Calibri"/>
                    <w:sz w:val="24"/>
                    <w:szCs w:val="24"/>
                    <w:lang w:eastAsia="es-CO"/>
                  </w:rPr>
                </w:rPrChange>
              </w:rPr>
            </w:pPr>
            <w:ins w:id="2485" w:author="Diana Gonzalez Garcia" w:date="2021-05-28T16:34:00Z">
              <w:r w:rsidRPr="004223AB">
                <w:rPr>
                  <w:rFonts w:ascii="Calibri" w:hAnsi="Calibri" w:cs="Calibri"/>
                  <w:sz w:val="12"/>
                  <w:szCs w:val="12"/>
                  <w:lang w:eastAsia="es-CO"/>
                  <w:rPrChange w:id="2486" w:author="Diana Gonzalez Garcia" w:date="2021-05-28T16:36:00Z">
                    <w:rPr>
                      <w:rFonts w:ascii="Calibri" w:hAnsi="Calibri" w:cs="Calibri"/>
                      <w:sz w:val="24"/>
                      <w:szCs w:val="24"/>
                      <w:lang w:eastAsia="es-CO"/>
                    </w:rPr>
                  </w:rPrChange>
                </w:rPr>
                <w:t>012</w:t>
              </w:r>
            </w:ins>
          </w:p>
        </w:tc>
        <w:tc>
          <w:tcPr>
            <w:tcW w:w="0" w:type="auto"/>
            <w:tcBorders>
              <w:top w:val="nil"/>
              <w:left w:val="nil"/>
              <w:bottom w:val="nil"/>
              <w:right w:val="nil"/>
            </w:tcBorders>
            <w:shd w:val="clear" w:color="auto" w:fill="auto"/>
            <w:noWrap/>
            <w:vAlign w:val="bottom"/>
            <w:hideMark/>
            <w:tcPrChange w:id="2487" w:author="Diana Gonzalez Garcia" w:date="2021-05-28T16:43:00Z">
              <w:tcPr>
                <w:tcW w:w="352" w:type="pct"/>
                <w:gridSpan w:val="2"/>
                <w:tcBorders>
                  <w:top w:val="nil"/>
                  <w:left w:val="nil"/>
                  <w:bottom w:val="nil"/>
                  <w:right w:val="nil"/>
                </w:tcBorders>
                <w:shd w:val="clear" w:color="auto" w:fill="auto"/>
                <w:noWrap/>
                <w:vAlign w:val="bottom"/>
                <w:hideMark/>
              </w:tcPr>
            </w:tcPrChange>
          </w:tcPr>
          <w:p w14:paraId="6B3500CA" w14:textId="77777777" w:rsidR="004223AB" w:rsidRPr="004223AB" w:rsidRDefault="004223AB" w:rsidP="004223AB">
            <w:pPr>
              <w:spacing w:after="0" w:line="240" w:lineRule="auto"/>
              <w:jc w:val="center"/>
              <w:rPr>
                <w:ins w:id="2488" w:author="Diana Gonzalez Garcia" w:date="2021-05-28T16:34:00Z"/>
                <w:rFonts w:ascii="Calibri" w:hAnsi="Calibri" w:cs="Calibri"/>
                <w:sz w:val="12"/>
                <w:szCs w:val="12"/>
                <w:lang w:eastAsia="es-CO"/>
                <w:rPrChange w:id="2489" w:author="Diana Gonzalez Garcia" w:date="2021-05-28T16:36:00Z">
                  <w:rPr>
                    <w:ins w:id="2490" w:author="Diana Gonzalez Garcia" w:date="2021-05-28T16:34:00Z"/>
                    <w:rFonts w:ascii="Calibri" w:hAnsi="Calibri" w:cs="Calibri"/>
                    <w:sz w:val="24"/>
                    <w:szCs w:val="24"/>
                    <w:lang w:eastAsia="es-CO"/>
                  </w:rPr>
                </w:rPrChange>
              </w:rPr>
            </w:pP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Change w:id="2491" w:author="Diana Gonzalez Garcia" w:date="2021-05-28T16:43:00Z">
              <w:tcPr>
                <w:tcW w:w="291" w:type="pct"/>
                <w:gridSpan w:val="2"/>
                <w:vMerge w:val="restart"/>
                <w:tcBorders>
                  <w:top w:val="nil"/>
                  <w:left w:val="single" w:sz="4" w:space="0" w:color="auto"/>
                  <w:bottom w:val="single" w:sz="4" w:space="0" w:color="auto"/>
                  <w:right w:val="single" w:sz="4" w:space="0" w:color="auto"/>
                </w:tcBorders>
                <w:shd w:val="clear" w:color="auto" w:fill="auto"/>
                <w:vAlign w:val="center"/>
                <w:hideMark/>
              </w:tcPr>
            </w:tcPrChange>
          </w:tcPr>
          <w:p w14:paraId="6B6C40F0" w14:textId="77777777" w:rsidR="004223AB" w:rsidRPr="004223AB" w:rsidRDefault="004223AB" w:rsidP="004223AB">
            <w:pPr>
              <w:spacing w:after="0" w:line="240" w:lineRule="auto"/>
              <w:jc w:val="center"/>
              <w:rPr>
                <w:ins w:id="2492" w:author="Diana Gonzalez Garcia" w:date="2021-05-28T16:34:00Z"/>
                <w:rFonts w:ascii="Calibri" w:hAnsi="Calibri" w:cs="Calibri"/>
                <w:color w:val="000000"/>
                <w:sz w:val="12"/>
                <w:szCs w:val="12"/>
                <w:lang w:eastAsia="es-CO"/>
                <w:rPrChange w:id="2493" w:author="Diana Gonzalez Garcia" w:date="2021-05-28T16:36:00Z">
                  <w:rPr>
                    <w:ins w:id="2494" w:author="Diana Gonzalez Garcia" w:date="2021-05-28T16:34:00Z"/>
                    <w:rFonts w:ascii="Calibri" w:hAnsi="Calibri" w:cs="Calibri"/>
                    <w:color w:val="000000"/>
                    <w:sz w:val="24"/>
                    <w:szCs w:val="24"/>
                    <w:lang w:eastAsia="es-CO"/>
                  </w:rPr>
                </w:rPrChange>
              </w:rPr>
            </w:pPr>
            <w:ins w:id="2495" w:author="Diana Gonzalez Garcia" w:date="2021-05-28T16:34:00Z">
              <w:r w:rsidRPr="004223AB">
                <w:rPr>
                  <w:rFonts w:ascii="Calibri" w:hAnsi="Calibri" w:cs="Calibri"/>
                  <w:color w:val="000000"/>
                  <w:sz w:val="12"/>
                  <w:szCs w:val="12"/>
                  <w:lang w:eastAsia="es-CO"/>
                  <w:rPrChange w:id="2496" w:author="Diana Gonzalez Garcia" w:date="2021-05-28T16:36:00Z">
                    <w:rPr>
                      <w:rFonts w:ascii="Calibri" w:hAnsi="Calibri" w:cs="Calibri"/>
                      <w:color w:val="000000"/>
                      <w:sz w:val="24"/>
                      <w:szCs w:val="24"/>
                      <w:lang w:eastAsia="es-CO"/>
                    </w:rPr>
                  </w:rPrChange>
                </w:rPr>
                <w:t>Puntaje</w:t>
              </w:r>
            </w:ins>
          </w:p>
        </w:tc>
        <w:tc>
          <w:tcPr>
            <w:tcW w:w="0" w:type="auto"/>
            <w:vMerge w:val="restart"/>
            <w:tcBorders>
              <w:top w:val="nil"/>
              <w:left w:val="single" w:sz="4" w:space="0" w:color="auto"/>
              <w:bottom w:val="single" w:sz="4" w:space="0" w:color="auto"/>
              <w:right w:val="nil"/>
            </w:tcBorders>
            <w:shd w:val="clear" w:color="auto" w:fill="auto"/>
            <w:vAlign w:val="center"/>
            <w:hideMark/>
            <w:tcPrChange w:id="2497" w:author="Diana Gonzalez Garcia" w:date="2021-05-28T16:43:00Z">
              <w:tcPr>
                <w:tcW w:w="242" w:type="pct"/>
                <w:gridSpan w:val="2"/>
                <w:vMerge w:val="restart"/>
                <w:tcBorders>
                  <w:top w:val="nil"/>
                  <w:left w:val="single" w:sz="4" w:space="0" w:color="auto"/>
                  <w:bottom w:val="single" w:sz="4" w:space="0" w:color="auto"/>
                  <w:right w:val="nil"/>
                </w:tcBorders>
                <w:shd w:val="clear" w:color="auto" w:fill="auto"/>
                <w:vAlign w:val="center"/>
                <w:hideMark/>
              </w:tcPr>
            </w:tcPrChange>
          </w:tcPr>
          <w:p w14:paraId="33042542" w14:textId="77777777" w:rsidR="004223AB" w:rsidRPr="004223AB" w:rsidRDefault="004223AB" w:rsidP="004223AB">
            <w:pPr>
              <w:spacing w:after="0" w:line="240" w:lineRule="auto"/>
              <w:jc w:val="center"/>
              <w:rPr>
                <w:ins w:id="2498" w:author="Diana Gonzalez Garcia" w:date="2021-05-28T16:34:00Z"/>
                <w:rFonts w:ascii="Calibri" w:hAnsi="Calibri" w:cs="Calibri"/>
                <w:color w:val="000000"/>
                <w:sz w:val="12"/>
                <w:szCs w:val="12"/>
                <w:lang w:eastAsia="es-CO"/>
                <w:rPrChange w:id="2499" w:author="Diana Gonzalez Garcia" w:date="2021-05-28T16:36:00Z">
                  <w:rPr>
                    <w:ins w:id="2500" w:author="Diana Gonzalez Garcia" w:date="2021-05-28T16:34:00Z"/>
                    <w:rFonts w:ascii="Calibri" w:hAnsi="Calibri" w:cs="Calibri"/>
                    <w:color w:val="000000"/>
                    <w:sz w:val="24"/>
                    <w:szCs w:val="24"/>
                    <w:lang w:eastAsia="es-CO"/>
                  </w:rPr>
                </w:rPrChange>
              </w:rPr>
            </w:pPr>
            <w:proofErr w:type="spellStart"/>
            <w:ins w:id="2501" w:author="Diana Gonzalez Garcia" w:date="2021-05-28T16:34:00Z">
              <w:r w:rsidRPr="004223AB">
                <w:rPr>
                  <w:rFonts w:ascii="Calibri" w:hAnsi="Calibri" w:cs="Calibri"/>
                  <w:color w:val="000000"/>
                  <w:sz w:val="12"/>
                  <w:szCs w:val="12"/>
                  <w:lang w:eastAsia="es-CO"/>
                  <w:rPrChange w:id="2502" w:author="Diana Gonzalez Garcia" w:date="2021-05-28T16:36:00Z">
                    <w:rPr>
                      <w:rFonts w:ascii="Calibri" w:hAnsi="Calibri" w:cs="Calibri"/>
                      <w:color w:val="000000"/>
                      <w:sz w:val="24"/>
                      <w:szCs w:val="24"/>
                      <w:lang w:eastAsia="es-CO"/>
                    </w:rPr>
                  </w:rPrChange>
                </w:rPr>
                <w:t>SIIC</w:t>
              </w:r>
              <w:proofErr w:type="spellEnd"/>
            </w:ins>
          </w:p>
        </w:tc>
        <w:tc>
          <w:tcPr>
            <w:tcW w:w="0" w:type="auto"/>
            <w:tcBorders>
              <w:top w:val="single" w:sz="4" w:space="0" w:color="auto"/>
              <w:left w:val="single" w:sz="4" w:space="0" w:color="auto"/>
              <w:bottom w:val="nil"/>
              <w:right w:val="single" w:sz="4" w:space="0" w:color="auto"/>
            </w:tcBorders>
            <w:shd w:val="clear" w:color="auto" w:fill="auto"/>
            <w:vAlign w:val="center"/>
            <w:hideMark/>
            <w:tcPrChange w:id="2503" w:author="Diana Gonzalez Garcia" w:date="2021-05-28T16:43:00Z">
              <w:tcPr>
                <w:tcW w:w="1418" w:type="pct"/>
                <w:tcBorders>
                  <w:top w:val="single" w:sz="4" w:space="0" w:color="auto"/>
                  <w:left w:val="single" w:sz="4" w:space="0" w:color="auto"/>
                  <w:bottom w:val="nil"/>
                  <w:right w:val="single" w:sz="4" w:space="0" w:color="auto"/>
                </w:tcBorders>
                <w:shd w:val="clear" w:color="auto" w:fill="auto"/>
                <w:vAlign w:val="center"/>
                <w:hideMark/>
              </w:tcPr>
            </w:tcPrChange>
          </w:tcPr>
          <w:p w14:paraId="4116285F" w14:textId="77777777" w:rsidR="004223AB" w:rsidRPr="004223AB" w:rsidRDefault="004223AB" w:rsidP="004223AB">
            <w:pPr>
              <w:spacing w:after="0" w:line="240" w:lineRule="auto"/>
              <w:jc w:val="both"/>
              <w:rPr>
                <w:ins w:id="2504" w:author="Diana Gonzalez Garcia" w:date="2021-05-28T16:34:00Z"/>
                <w:rFonts w:ascii="Calibri" w:hAnsi="Calibri" w:cs="Calibri"/>
                <w:color w:val="000000"/>
                <w:sz w:val="12"/>
                <w:szCs w:val="12"/>
                <w:lang w:eastAsia="es-CO"/>
                <w:rPrChange w:id="2505" w:author="Diana Gonzalez Garcia" w:date="2021-05-28T16:36:00Z">
                  <w:rPr>
                    <w:ins w:id="2506" w:author="Diana Gonzalez Garcia" w:date="2021-05-28T16:34:00Z"/>
                    <w:rFonts w:ascii="Calibri" w:hAnsi="Calibri" w:cs="Calibri"/>
                    <w:color w:val="000000"/>
                    <w:sz w:val="24"/>
                    <w:szCs w:val="24"/>
                    <w:lang w:eastAsia="es-CO"/>
                  </w:rPr>
                </w:rPrChange>
              </w:rPr>
            </w:pPr>
            <w:ins w:id="2507" w:author="Diana Gonzalez Garcia" w:date="2021-05-28T16:34:00Z">
              <w:r w:rsidRPr="004223AB">
                <w:rPr>
                  <w:rFonts w:ascii="Calibri" w:hAnsi="Calibri" w:cs="Calibri"/>
                  <w:color w:val="000000"/>
                  <w:sz w:val="12"/>
                  <w:szCs w:val="12"/>
                  <w:lang w:eastAsia="es-CO"/>
                  <w:rPrChange w:id="2508" w:author="Diana Gonzalez Garcia" w:date="2021-05-28T16:36:00Z">
                    <w:rPr>
                      <w:rFonts w:ascii="Calibri" w:hAnsi="Calibri" w:cs="Calibri"/>
                      <w:color w:val="000000"/>
                      <w:sz w:val="24"/>
                      <w:szCs w:val="24"/>
                      <w:lang w:eastAsia="es-CO"/>
                    </w:rPr>
                  </w:rPrChange>
                </w:rPr>
                <w:t xml:space="preserve">Si el área construida de la unidad calificada del predio es menos a 350 metros cuadrados </w:t>
              </w:r>
              <w:r w:rsidRPr="004223AB">
                <w:rPr>
                  <w:rFonts w:ascii="Calibri" w:hAnsi="Calibri" w:cs="Calibri"/>
                  <w:color w:val="FF0000"/>
                  <w:sz w:val="12"/>
                  <w:szCs w:val="12"/>
                  <w:lang w:eastAsia="es-CO"/>
                  <w:rPrChange w:id="2509" w:author="Diana Gonzalez Garcia" w:date="2021-05-28T16:36:00Z">
                    <w:rPr>
                      <w:rFonts w:ascii="Calibri" w:hAnsi="Calibri" w:cs="Calibri"/>
                      <w:color w:val="FF0000"/>
                      <w:sz w:val="24"/>
                      <w:szCs w:val="24"/>
                      <w:lang w:eastAsia="es-CO"/>
                    </w:rPr>
                  </w:rPrChange>
                </w:rPr>
                <w:t>con altura menor a 5 pisos</w:t>
              </w:r>
              <w:r w:rsidRPr="004223AB">
                <w:rPr>
                  <w:rFonts w:ascii="Calibri" w:hAnsi="Calibri" w:cs="Calibri"/>
                  <w:color w:val="000000"/>
                  <w:sz w:val="12"/>
                  <w:szCs w:val="12"/>
                  <w:lang w:eastAsia="es-CO"/>
                  <w:rPrChange w:id="2510" w:author="Diana Gonzalez Garcia" w:date="2021-05-28T16:36:00Z">
                    <w:rPr>
                      <w:rFonts w:ascii="Calibri" w:hAnsi="Calibri" w:cs="Calibri"/>
                      <w:color w:val="000000"/>
                      <w:sz w:val="24"/>
                      <w:szCs w:val="24"/>
                      <w:lang w:eastAsia="es-CO"/>
                    </w:rPr>
                  </w:rPrChange>
                </w:rPr>
                <w:t>, entonces aplique la T01 - Residencial para su liquidación.</w:t>
              </w:r>
            </w:ins>
          </w:p>
        </w:tc>
        <w:tc>
          <w:tcPr>
            <w:tcW w:w="0" w:type="auto"/>
            <w:vMerge w:val="restart"/>
            <w:tcBorders>
              <w:top w:val="nil"/>
              <w:left w:val="nil"/>
              <w:bottom w:val="single" w:sz="4" w:space="0" w:color="auto"/>
              <w:right w:val="single" w:sz="4" w:space="0" w:color="auto"/>
            </w:tcBorders>
            <w:shd w:val="clear" w:color="auto" w:fill="auto"/>
            <w:noWrap/>
            <w:vAlign w:val="center"/>
            <w:hideMark/>
            <w:tcPrChange w:id="2511" w:author="Diana Gonzalez Garcia" w:date="2021-05-28T16:43:00Z">
              <w:tcPr>
                <w:tcW w:w="261" w:type="pct"/>
                <w:gridSpan w:val="2"/>
                <w:vMerge w:val="restart"/>
                <w:tcBorders>
                  <w:top w:val="nil"/>
                  <w:left w:val="nil"/>
                  <w:bottom w:val="single" w:sz="4" w:space="0" w:color="auto"/>
                  <w:right w:val="single" w:sz="4" w:space="0" w:color="auto"/>
                </w:tcBorders>
                <w:shd w:val="clear" w:color="auto" w:fill="auto"/>
                <w:noWrap/>
                <w:vAlign w:val="center"/>
                <w:hideMark/>
              </w:tcPr>
            </w:tcPrChange>
          </w:tcPr>
          <w:p w14:paraId="0A17A4B9" w14:textId="77777777" w:rsidR="004223AB" w:rsidRPr="004223AB" w:rsidRDefault="004223AB" w:rsidP="004223AB">
            <w:pPr>
              <w:spacing w:after="0" w:line="240" w:lineRule="auto"/>
              <w:jc w:val="center"/>
              <w:rPr>
                <w:ins w:id="2512" w:author="Diana Gonzalez Garcia" w:date="2021-05-28T16:34:00Z"/>
                <w:rFonts w:ascii="Calibri" w:hAnsi="Calibri" w:cs="Calibri"/>
                <w:color w:val="000000"/>
                <w:sz w:val="12"/>
                <w:szCs w:val="12"/>
                <w:lang w:eastAsia="es-CO"/>
                <w:rPrChange w:id="2513" w:author="Diana Gonzalez Garcia" w:date="2021-05-28T16:36:00Z">
                  <w:rPr>
                    <w:ins w:id="2514" w:author="Diana Gonzalez Garcia" w:date="2021-05-28T16:34:00Z"/>
                    <w:rFonts w:ascii="Calibri" w:hAnsi="Calibri" w:cs="Calibri"/>
                    <w:color w:val="000000"/>
                    <w:sz w:val="24"/>
                    <w:szCs w:val="24"/>
                    <w:lang w:eastAsia="es-CO"/>
                  </w:rPr>
                </w:rPrChange>
              </w:rPr>
            </w:pPr>
            <w:ins w:id="2515" w:author="Diana Gonzalez Garcia" w:date="2021-05-28T16:34:00Z">
              <w:r w:rsidRPr="004223AB">
                <w:rPr>
                  <w:rFonts w:ascii="Calibri" w:hAnsi="Calibri" w:cs="Calibri"/>
                  <w:color w:val="000000"/>
                  <w:sz w:val="12"/>
                  <w:szCs w:val="12"/>
                  <w:lang w:eastAsia="es-CO"/>
                  <w:rPrChange w:id="2516" w:author="Diana Gonzalez Garcia" w:date="2021-05-28T16:36:00Z">
                    <w:rPr>
                      <w:rFonts w:ascii="Calibri" w:hAnsi="Calibri" w:cs="Calibri"/>
                      <w:color w:val="000000"/>
                      <w:sz w:val="24"/>
                      <w:szCs w:val="24"/>
                      <w:lang w:eastAsia="es-CO"/>
                    </w:rPr>
                  </w:rPrChange>
                </w:rPr>
                <w:t>T06</w:t>
              </w:r>
            </w:ins>
          </w:p>
        </w:tc>
        <w:tc>
          <w:tcPr>
            <w:tcW w:w="0" w:type="auto"/>
            <w:vMerge w:val="restart"/>
            <w:tcBorders>
              <w:top w:val="nil"/>
              <w:left w:val="single" w:sz="4" w:space="0" w:color="auto"/>
              <w:bottom w:val="single" w:sz="4" w:space="0" w:color="auto"/>
              <w:right w:val="nil"/>
            </w:tcBorders>
            <w:shd w:val="clear" w:color="auto" w:fill="auto"/>
            <w:vAlign w:val="center"/>
            <w:hideMark/>
            <w:tcPrChange w:id="2517" w:author="Diana Gonzalez Garcia" w:date="2021-05-28T16:43:00Z">
              <w:tcPr>
                <w:tcW w:w="487" w:type="pct"/>
                <w:gridSpan w:val="2"/>
                <w:vMerge w:val="restart"/>
                <w:tcBorders>
                  <w:top w:val="nil"/>
                  <w:left w:val="single" w:sz="4" w:space="0" w:color="auto"/>
                  <w:bottom w:val="single" w:sz="4" w:space="0" w:color="auto"/>
                  <w:right w:val="nil"/>
                </w:tcBorders>
                <w:shd w:val="clear" w:color="auto" w:fill="auto"/>
                <w:vAlign w:val="center"/>
                <w:hideMark/>
              </w:tcPr>
            </w:tcPrChange>
          </w:tcPr>
          <w:p w14:paraId="48170960" w14:textId="77777777" w:rsidR="004223AB" w:rsidRPr="004223AB" w:rsidRDefault="004223AB" w:rsidP="004223AB">
            <w:pPr>
              <w:spacing w:after="0" w:line="240" w:lineRule="auto"/>
              <w:jc w:val="center"/>
              <w:rPr>
                <w:ins w:id="2518" w:author="Diana Gonzalez Garcia" w:date="2021-05-28T16:34:00Z"/>
                <w:rFonts w:ascii="Calibri" w:hAnsi="Calibri" w:cs="Calibri"/>
                <w:color w:val="FF0000"/>
                <w:sz w:val="12"/>
                <w:szCs w:val="12"/>
                <w:lang w:eastAsia="es-CO"/>
                <w:rPrChange w:id="2519" w:author="Diana Gonzalez Garcia" w:date="2021-05-28T16:36:00Z">
                  <w:rPr>
                    <w:ins w:id="2520" w:author="Diana Gonzalez Garcia" w:date="2021-05-28T16:34:00Z"/>
                    <w:rFonts w:ascii="Calibri" w:hAnsi="Calibri" w:cs="Calibri"/>
                    <w:color w:val="FF0000"/>
                    <w:sz w:val="24"/>
                    <w:szCs w:val="24"/>
                    <w:lang w:eastAsia="es-CO"/>
                  </w:rPr>
                </w:rPrChange>
              </w:rPr>
            </w:pPr>
            <w:ins w:id="2521" w:author="Diana Gonzalez Garcia" w:date="2021-05-28T16:34:00Z">
              <w:r w:rsidRPr="004223AB">
                <w:rPr>
                  <w:rFonts w:ascii="Calibri" w:hAnsi="Calibri" w:cs="Calibri"/>
                  <w:color w:val="FF0000"/>
                  <w:sz w:val="12"/>
                  <w:szCs w:val="12"/>
                  <w:lang w:eastAsia="es-CO"/>
                  <w:rPrChange w:id="2522" w:author="Diana Gonzalez Garcia" w:date="2021-05-28T16:36:00Z">
                    <w:rPr>
                      <w:rFonts w:ascii="Calibri" w:hAnsi="Calibri" w:cs="Calibri"/>
                      <w:color w:val="FF0000"/>
                      <w:sz w:val="24"/>
                      <w:szCs w:val="24"/>
                      <w:lang w:eastAsia="es-CO"/>
                    </w:rPr>
                  </w:rPrChange>
                </w:rPr>
                <w:t> </w:t>
              </w:r>
            </w:ins>
          </w:p>
        </w:tc>
        <w:tc>
          <w:tcPr>
            <w:tcW w:w="1158" w:type="dxa"/>
            <w:vMerge w:val="restart"/>
            <w:tcBorders>
              <w:top w:val="nil"/>
              <w:left w:val="single" w:sz="4" w:space="0" w:color="auto"/>
              <w:bottom w:val="single" w:sz="4" w:space="0" w:color="auto"/>
              <w:right w:val="single" w:sz="4" w:space="0" w:color="auto"/>
            </w:tcBorders>
            <w:shd w:val="clear" w:color="auto" w:fill="auto"/>
            <w:vAlign w:val="center"/>
            <w:hideMark/>
            <w:tcPrChange w:id="2523" w:author="Diana Gonzalez Garcia" w:date="2021-05-28T16:43:00Z">
              <w:tcPr>
                <w:tcW w:w="985" w:type="pct"/>
                <w:gridSpan w:val="2"/>
                <w:vMerge w:val="restart"/>
                <w:tcBorders>
                  <w:top w:val="nil"/>
                  <w:left w:val="single" w:sz="4" w:space="0" w:color="auto"/>
                  <w:bottom w:val="single" w:sz="4" w:space="0" w:color="auto"/>
                  <w:right w:val="single" w:sz="4" w:space="0" w:color="auto"/>
                </w:tcBorders>
                <w:shd w:val="clear" w:color="auto" w:fill="auto"/>
                <w:vAlign w:val="center"/>
                <w:hideMark/>
              </w:tcPr>
            </w:tcPrChange>
          </w:tcPr>
          <w:p w14:paraId="36CF7C3F" w14:textId="77777777" w:rsidR="004223AB" w:rsidRPr="004223AB" w:rsidRDefault="004223AB" w:rsidP="004223AB">
            <w:pPr>
              <w:spacing w:after="0" w:line="240" w:lineRule="auto"/>
              <w:rPr>
                <w:ins w:id="2524" w:author="Diana Gonzalez Garcia" w:date="2021-05-28T16:34:00Z"/>
                <w:rFonts w:ascii="Calibri" w:hAnsi="Calibri" w:cs="Calibri"/>
                <w:color w:val="000000"/>
                <w:sz w:val="12"/>
                <w:szCs w:val="12"/>
                <w:lang w:eastAsia="es-CO"/>
                <w:rPrChange w:id="2525" w:author="Diana Gonzalez Garcia" w:date="2021-05-28T16:36:00Z">
                  <w:rPr>
                    <w:ins w:id="2526" w:author="Diana Gonzalez Garcia" w:date="2021-05-28T16:34:00Z"/>
                    <w:rFonts w:ascii="Calibri" w:hAnsi="Calibri" w:cs="Calibri"/>
                    <w:color w:val="000000"/>
                    <w:sz w:val="24"/>
                    <w:szCs w:val="24"/>
                    <w:lang w:eastAsia="es-CO"/>
                  </w:rPr>
                </w:rPrChange>
              </w:rPr>
            </w:pPr>
            <w:ins w:id="2527" w:author="Diana Gonzalez Garcia" w:date="2021-05-28T16:34:00Z">
              <w:r w:rsidRPr="004223AB">
                <w:rPr>
                  <w:rFonts w:ascii="Calibri" w:hAnsi="Calibri" w:cs="Calibri"/>
                  <w:color w:val="000000"/>
                  <w:sz w:val="12"/>
                  <w:szCs w:val="12"/>
                  <w:lang w:eastAsia="es-CO"/>
                  <w:rPrChange w:id="2528" w:author="Diana Gonzalez Garcia" w:date="2021-05-28T16:36:00Z">
                    <w:rPr>
                      <w:rFonts w:ascii="Calibri" w:hAnsi="Calibri" w:cs="Calibri"/>
                      <w:color w:val="000000"/>
                      <w:sz w:val="24"/>
                      <w:szCs w:val="24"/>
                      <w:lang w:eastAsia="es-CO"/>
                    </w:rPr>
                  </w:rPrChange>
                </w:rPr>
                <w:t>No aplica</w:t>
              </w:r>
            </w:ins>
          </w:p>
        </w:tc>
      </w:tr>
      <w:tr w:rsidR="004223AB" w:rsidRPr="004223AB" w14:paraId="4B45543C" w14:textId="77777777" w:rsidTr="00D203B1">
        <w:tblPrEx>
          <w:tblPrExChange w:id="2529" w:author="Diana Gonzalez Garcia" w:date="2021-05-28T16:43:00Z">
            <w:tblPrEx>
              <w:tblW w:w="5000" w:type="pct"/>
              <w:tblInd w:w="0" w:type="dxa"/>
            </w:tblPrEx>
          </w:tblPrExChange>
        </w:tblPrEx>
        <w:trPr>
          <w:trHeight w:val="20"/>
          <w:ins w:id="2530" w:author="Diana Gonzalez Garcia" w:date="2021-05-28T16:34:00Z"/>
          <w:trPrChange w:id="2531" w:author="Diana Gonzalez Garcia" w:date="2021-05-28T16:43:00Z">
            <w:trPr>
              <w:gridBefore w:val="2"/>
              <w:gridAfter w:val="0"/>
              <w:trHeight w:val="2130"/>
            </w:trPr>
          </w:trPrChange>
        </w:trPr>
        <w:tc>
          <w:tcPr>
            <w:tcW w:w="0" w:type="auto"/>
            <w:vMerge/>
            <w:tcBorders>
              <w:top w:val="nil"/>
              <w:left w:val="single" w:sz="4" w:space="0" w:color="auto"/>
              <w:bottom w:val="single" w:sz="4" w:space="0" w:color="auto"/>
              <w:right w:val="single" w:sz="4" w:space="0" w:color="auto"/>
            </w:tcBorders>
            <w:vAlign w:val="center"/>
            <w:hideMark/>
            <w:tcPrChange w:id="2532" w:author="Diana Gonzalez Garcia" w:date="2021-05-28T16:43:00Z">
              <w:tcPr>
                <w:tcW w:w="318" w:type="pct"/>
                <w:gridSpan w:val="2"/>
                <w:vMerge/>
                <w:tcBorders>
                  <w:top w:val="nil"/>
                  <w:left w:val="single" w:sz="4" w:space="0" w:color="auto"/>
                  <w:bottom w:val="single" w:sz="4" w:space="0" w:color="auto"/>
                  <w:right w:val="single" w:sz="4" w:space="0" w:color="auto"/>
                </w:tcBorders>
                <w:vAlign w:val="center"/>
                <w:hideMark/>
              </w:tcPr>
            </w:tcPrChange>
          </w:tcPr>
          <w:p w14:paraId="79FA4E89" w14:textId="77777777" w:rsidR="004223AB" w:rsidRPr="004223AB" w:rsidRDefault="004223AB" w:rsidP="004223AB">
            <w:pPr>
              <w:spacing w:after="0" w:line="240" w:lineRule="auto"/>
              <w:rPr>
                <w:ins w:id="2533" w:author="Diana Gonzalez Garcia" w:date="2021-05-28T16:34:00Z"/>
                <w:rFonts w:ascii="Calibri" w:hAnsi="Calibri" w:cs="Calibri"/>
                <w:color w:val="000000"/>
                <w:sz w:val="12"/>
                <w:szCs w:val="12"/>
                <w:lang w:eastAsia="es-CO"/>
                <w:rPrChange w:id="2534" w:author="Diana Gonzalez Garcia" w:date="2021-05-28T16:36:00Z">
                  <w:rPr>
                    <w:ins w:id="2535"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2536" w:author="Diana Gonzalez Garcia" w:date="2021-05-28T16:43:00Z">
              <w:tcPr>
                <w:tcW w:w="317" w:type="pct"/>
                <w:vMerge/>
                <w:tcBorders>
                  <w:top w:val="nil"/>
                  <w:left w:val="single" w:sz="4" w:space="0" w:color="auto"/>
                  <w:bottom w:val="single" w:sz="4" w:space="0" w:color="auto"/>
                  <w:right w:val="single" w:sz="4" w:space="0" w:color="auto"/>
                </w:tcBorders>
                <w:vAlign w:val="center"/>
                <w:hideMark/>
              </w:tcPr>
            </w:tcPrChange>
          </w:tcPr>
          <w:p w14:paraId="12A3DD60" w14:textId="77777777" w:rsidR="004223AB" w:rsidRPr="004223AB" w:rsidRDefault="004223AB" w:rsidP="004223AB">
            <w:pPr>
              <w:spacing w:after="0" w:line="240" w:lineRule="auto"/>
              <w:rPr>
                <w:ins w:id="2537" w:author="Diana Gonzalez Garcia" w:date="2021-05-28T16:34:00Z"/>
                <w:rFonts w:ascii="Calibri" w:hAnsi="Calibri" w:cs="Calibri"/>
                <w:sz w:val="12"/>
                <w:szCs w:val="12"/>
                <w:lang w:eastAsia="es-CO"/>
                <w:rPrChange w:id="2538" w:author="Diana Gonzalez Garcia" w:date="2021-05-28T16:36:00Z">
                  <w:rPr>
                    <w:ins w:id="2539" w:author="Diana Gonzalez Garcia" w:date="2021-05-28T16:34:00Z"/>
                    <w:rFonts w:ascii="Calibri" w:hAnsi="Calibri" w:cs="Calibri"/>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2540" w:author="Diana Gonzalez Garcia" w:date="2021-05-28T16:43:00Z">
              <w:tcPr>
                <w:tcW w:w="330" w:type="pct"/>
                <w:gridSpan w:val="2"/>
                <w:vMerge/>
                <w:tcBorders>
                  <w:top w:val="nil"/>
                  <w:left w:val="single" w:sz="4" w:space="0" w:color="auto"/>
                  <w:bottom w:val="single" w:sz="4" w:space="0" w:color="auto"/>
                  <w:right w:val="single" w:sz="4" w:space="0" w:color="auto"/>
                </w:tcBorders>
                <w:vAlign w:val="center"/>
                <w:hideMark/>
              </w:tcPr>
            </w:tcPrChange>
          </w:tcPr>
          <w:p w14:paraId="33706C3D" w14:textId="77777777" w:rsidR="004223AB" w:rsidRPr="004223AB" w:rsidRDefault="004223AB" w:rsidP="004223AB">
            <w:pPr>
              <w:spacing w:after="0" w:line="240" w:lineRule="auto"/>
              <w:rPr>
                <w:ins w:id="2541" w:author="Diana Gonzalez Garcia" w:date="2021-05-28T16:34:00Z"/>
                <w:rFonts w:ascii="Calibri" w:hAnsi="Calibri" w:cs="Calibri"/>
                <w:sz w:val="12"/>
                <w:szCs w:val="12"/>
                <w:lang w:eastAsia="es-CO"/>
                <w:rPrChange w:id="2542" w:author="Diana Gonzalez Garcia" w:date="2021-05-28T16:36:00Z">
                  <w:rPr>
                    <w:ins w:id="2543" w:author="Diana Gonzalez Garcia" w:date="2021-05-28T16:34:00Z"/>
                    <w:rFonts w:ascii="Calibri" w:hAnsi="Calibri" w:cs="Calibri"/>
                    <w:sz w:val="24"/>
                    <w:szCs w:val="24"/>
                    <w:lang w:eastAsia="es-CO"/>
                  </w:rPr>
                </w:rPrChange>
              </w:rPr>
            </w:pPr>
          </w:p>
        </w:tc>
        <w:tc>
          <w:tcPr>
            <w:tcW w:w="0" w:type="auto"/>
            <w:tcBorders>
              <w:top w:val="nil"/>
              <w:left w:val="nil"/>
              <w:bottom w:val="nil"/>
              <w:right w:val="nil"/>
            </w:tcBorders>
            <w:shd w:val="clear" w:color="auto" w:fill="auto"/>
            <w:vAlign w:val="center"/>
            <w:hideMark/>
            <w:tcPrChange w:id="2544" w:author="Diana Gonzalez Garcia" w:date="2021-05-28T16:43:00Z">
              <w:tcPr>
                <w:tcW w:w="352" w:type="pct"/>
                <w:gridSpan w:val="2"/>
                <w:tcBorders>
                  <w:top w:val="nil"/>
                  <w:left w:val="nil"/>
                  <w:bottom w:val="nil"/>
                  <w:right w:val="nil"/>
                </w:tcBorders>
                <w:shd w:val="clear" w:color="auto" w:fill="auto"/>
                <w:vAlign w:val="center"/>
                <w:hideMark/>
              </w:tcPr>
            </w:tcPrChange>
          </w:tcPr>
          <w:p w14:paraId="7AF53B1F" w14:textId="77777777" w:rsidR="004223AB" w:rsidRPr="004223AB" w:rsidRDefault="004223AB" w:rsidP="004223AB">
            <w:pPr>
              <w:spacing w:after="0" w:line="240" w:lineRule="auto"/>
              <w:jc w:val="center"/>
              <w:rPr>
                <w:ins w:id="2545" w:author="Diana Gonzalez Garcia" w:date="2021-05-28T16:34:00Z"/>
                <w:rFonts w:ascii="Calibri" w:hAnsi="Calibri" w:cs="Calibri"/>
                <w:color w:val="000000"/>
                <w:sz w:val="12"/>
                <w:szCs w:val="12"/>
                <w:lang w:eastAsia="es-CO"/>
                <w:rPrChange w:id="2546" w:author="Diana Gonzalez Garcia" w:date="2021-05-28T16:36:00Z">
                  <w:rPr>
                    <w:ins w:id="2547" w:author="Diana Gonzalez Garcia" w:date="2021-05-28T16:34:00Z"/>
                    <w:rFonts w:ascii="Calibri" w:hAnsi="Calibri" w:cs="Calibri"/>
                    <w:color w:val="000000"/>
                    <w:sz w:val="24"/>
                    <w:szCs w:val="24"/>
                    <w:lang w:eastAsia="es-CO"/>
                  </w:rPr>
                </w:rPrChange>
              </w:rPr>
            </w:pPr>
            <w:ins w:id="2548" w:author="Diana Gonzalez Garcia" w:date="2021-05-28T16:34:00Z">
              <w:r w:rsidRPr="004223AB">
                <w:rPr>
                  <w:rFonts w:ascii="Calibri" w:hAnsi="Calibri" w:cs="Calibri"/>
                  <w:color w:val="000000"/>
                  <w:sz w:val="12"/>
                  <w:szCs w:val="12"/>
                  <w:lang w:eastAsia="es-CO"/>
                  <w:rPrChange w:id="2549" w:author="Diana Gonzalez Garcia" w:date="2021-05-28T16:36:00Z">
                    <w:rPr>
                      <w:rFonts w:ascii="Calibri" w:hAnsi="Calibri" w:cs="Calibri"/>
                      <w:color w:val="000000"/>
                      <w:sz w:val="24"/>
                      <w:szCs w:val="24"/>
                      <w:lang w:eastAsia="es-CO"/>
                    </w:rPr>
                  </w:rPrChange>
                </w:rPr>
                <w:t>Valor unitario construcción</w:t>
              </w:r>
            </w:ins>
          </w:p>
        </w:tc>
        <w:tc>
          <w:tcPr>
            <w:tcW w:w="0" w:type="auto"/>
            <w:vMerge/>
            <w:tcBorders>
              <w:top w:val="nil"/>
              <w:left w:val="single" w:sz="4" w:space="0" w:color="auto"/>
              <w:bottom w:val="single" w:sz="4" w:space="0" w:color="auto"/>
              <w:right w:val="single" w:sz="4" w:space="0" w:color="auto"/>
            </w:tcBorders>
            <w:vAlign w:val="center"/>
            <w:hideMark/>
            <w:tcPrChange w:id="2550" w:author="Diana Gonzalez Garcia" w:date="2021-05-28T16:43:00Z">
              <w:tcPr>
                <w:tcW w:w="291" w:type="pct"/>
                <w:gridSpan w:val="2"/>
                <w:vMerge/>
                <w:tcBorders>
                  <w:top w:val="nil"/>
                  <w:left w:val="single" w:sz="4" w:space="0" w:color="auto"/>
                  <w:bottom w:val="single" w:sz="4" w:space="0" w:color="auto"/>
                  <w:right w:val="single" w:sz="4" w:space="0" w:color="auto"/>
                </w:tcBorders>
                <w:vAlign w:val="center"/>
                <w:hideMark/>
              </w:tcPr>
            </w:tcPrChange>
          </w:tcPr>
          <w:p w14:paraId="2CEA01BC" w14:textId="77777777" w:rsidR="004223AB" w:rsidRPr="004223AB" w:rsidRDefault="004223AB" w:rsidP="004223AB">
            <w:pPr>
              <w:spacing w:after="0" w:line="240" w:lineRule="auto"/>
              <w:rPr>
                <w:ins w:id="2551" w:author="Diana Gonzalez Garcia" w:date="2021-05-28T16:34:00Z"/>
                <w:rFonts w:ascii="Calibri" w:hAnsi="Calibri" w:cs="Calibri"/>
                <w:color w:val="000000"/>
                <w:sz w:val="12"/>
                <w:szCs w:val="12"/>
                <w:lang w:eastAsia="es-CO"/>
                <w:rPrChange w:id="2552" w:author="Diana Gonzalez Garcia" w:date="2021-05-28T16:36:00Z">
                  <w:rPr>
                    <w:ins w:id="2553"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nil"/>
            </w:tcBorders>
            <w:vAlign w:val="center"/>
            <w:hideMark/>
            <w:tcPrChange w:id="2554" w:author="Diana Gonzalez Garcia" w:date="2021-05-28T16:43:00Z">
              <w:tcPr>
                <w:tcW w:w="242" w:type="pct"/>
                <w:gridSpan w:val="2"/>
                <w:vMerge/>
                <w:tcBorders>
                  <w:top w:val="nil"/>
                  <w:left w:val="single" w:sz="4" w:space="0" w:color="auto"/>
                  <w:bottom w:val="single" w:sz="4" w:space="0" w:color="auto"/>
                  <w:right w:val="nil"/>
                </w:tcBorders>
                <w:vAlign w:val="center"/>
                <w:hideMark/>
              </w:tcPr>
            </w:tcPrChange>
          </w:tcPr>
          <w:p w14:paraId="28514B4F" w14:textId="77777777" w:rsidR="004223AB" w:rsidRPr="004223AB" w:rsidRDefault="004223AB" w:rsidP="004223AB">
            <w:pPr>
              <w:spacing w:after="0" w:line="240" w:lineRule="auto"/>
              <w:rPr>
                <w:ins w:id="2555" w:author="Diana Gonzalez Garcia" w:date="2021-05-28T16:34:00Z"/>
                <w:rFonts w:ascii="Calibri" w:hAnsi="Calibri" w:cs="Calibri"/>
                <w:color w:val="000000"/>
                <w:sz w:val="12"/>
                <w:szCs w:val="12"/>
                <w:lang w:eastAsia="es-CO"/>
                <w:rPrChange w:id="2556" w:author="Diana Gonzalez Garcia" w:date="2021-05-28T16:36:00Z">
                  <w:rPr>
                    <w:ins w:id="2557" w:author="Diana Gonzalez Garcia" w:date="2021-05-28T16:34:00Z"/>
                    <w:rFonts w:ascii="Calibri" w:hAnsi="Calibri" w:cs="Calibri"/>
                    <w:color w:val="000000"/>
                    <w:sz w:val="24"/>
                    <w:szCs w:val="24"/>
                    <w:lang w:eastAsia="es-CO"/>
                  </w:rPr>
                </w:rPrChange>
              </w:rPr>
            </w:pPr>
          </w:p>
        </w:tc>
        <w:tc>
          <w:tcPr>
            <w:tcW w:w="0" w:type="auto"/>
            <w:tcBorders>
              <w:top w:val="nil"/>
              <w:left w:val="single" w:sz="4" w:space="0" w:color="auto"/>
              <w:bottom w:val="nil"/>
              <w:right w:val="single" w:sz="4" w:space="0" w:color="auto"/>
            </w:tcBorders>
            <w:shd w:val="clear" w:color="auto" w:fill="auto"/>
            <w:vAlign w:val="center"/>
            <w:hideMark/>
            <w:tcPrChange w:id="2558" w:author="Diana Gonzalez Garcia" w:date="2021-05-28T16:43:00Z">
              <w:tcPr>
                <w:tcW w:w="1418" w:type="pct"/>
                <w:tcBorders>
                  <w:top w:val="nil"/>
                  <w:left w:val="single" w:sz="4" w:space="0" w:color="auto"/>
                  <w:bottom w:val="nil"/>
                  <w:right w:val="single" w:sz="4" w:space="0" w:color="auto"/>
                </w:tcBorders>
                <w:shd w:val="clear" w:color="auto" w:fill="auto"/>
                <w:vAlign w:val="center"/>
                <w:hideMark/>
              </w:tcPr>
            </w:tcPrChange>
          </w:tcPr>
          <w:p w14:paraId="51C2F083" w14:textId="77777777" w:rsidR="004223AB" w:rsidRPr="004223AB" w:rsidRDefault="004223AB" w:rsidP="004223AB">
            <w:pPr>
              <w:spacing w:after="0" w:line="240" w:lineRule="auto"/>
              <w:jc w:val="both"/>
              <w:rPr>
                <w:ins w:id="2559" w:author="Diana Gonzalez Garcia" w:date="2021-05-28T16:34:00Z"/>
                <w:rFonts w:ascii="Calibri" w:hAnsi="Calibri" w:cs="Calibri"/>
                <w:color w:val="000000"/>
                <w:sz w:val="12"/>
                <w:szCs w:val="12"/>
                <w:lang w:eastAsia="es-CO"/>
                <w:rPrChange w:id="2560" w:author="Diana Gonzalez Garcia" w:date="2021-05-28T16:36:00Z">
                  <w:rPr>
                    <w:ins w:id="2561" w:author="Diana Gonzalez Garcia" w:date="2021-05-28T16:34:00Z"/>
                    <w:rFonts w:ascii="Calibri" w:hAnsi="Calibri" w:cs="Calibri"/>
                    <w:color w:val="000000"/>
                    <w:sz w:val="24"/>
                    <w:szCs w:val="24"/>
                    <w:lang w:eastAsia="es-CO"/>
                  </w:rPr>
                </w:rPrChange>
              </w:rPr>
            </w:pPr>
            <w:ins w:id="2562" w:author="Diana Gonzalez Garcia" w:date="2021-05-28T16:34:00Z">
              <w:r w:rsidRPr="004223AB">
                <w:rPr>
                  <w:rFonts w:ascii="Calibri" w:hAnsi="Calibri" w:cs="Calibri"/>
                  <w:color w:val="000000"/>
                  <w:sz w:val="12"/>
                  <w:szCs w:val="12"/>
                  <w:lang w:eastAsia="es-CO"/>
                  <w:rPrChange w:id="2563" w:author="Diana Gonzalez Garcia" w:date="2021-05-28T16:36:00Z">
                    <w:rPr>
                      <w:rFonts w:ascii="Calibri" w:hAnsi="Calibri" w:cs="Calibri"/>
                      <w:color w:val="000000"/>
                      <w:sz w:val="24"/>
                      <w:szCs w:val="24"/>
                      <w:lang w:eastAsia="es-CO"/>
                    </w:rPr>
                  </w:rPrChange>
                </w:rPr>
                <w:t>En el caso que se lleguen a presentar las combinaciones de usos (según reglas de asignación del método de liquidación), se deberá considerar las variables Puntaje, Edad, Área construida de cada uso para calcular el valor unitario de construcción. Luego dicho valor se asignará a cada unidad construida.</w:t>
              </w:r>
            </w:ins>
          </w:p>
        </w:tc>
        <w:tc>
          <w:tcPr>
            <w:tcW w:w="0" w:type="auto"/>
            <w:vMerge/>
            <w:tcBorders>
              <w:top w:val="nil"/>
              <w:left w:val="nil"/>
              <w:bottom w:val="single" w:sz="4" w:space="0" w:color="auto"/>
              <w:right w:val="single" w:sz="4" w:space="0" w:color="auto"/>
            </w:tcBorders>
            <w:vAlign w:val="center"/>
            <w:hideMark/>
            <w:tcPrChange w:id="2564" w:author="Diana Gonzalez Garcia" w:date="2021-05-28T16:43:00Z">
              <w:tcPr>
                <w:tcW w:w="261" w:type="pct"/>
                <w:gridSpan w:val="2"/>
                <w:vMerge/>
                <w:tcBorders>
                  <w:top w:val="nil"/>
                  <w:left w:val="nil"/>
                  <w:bottom w:val="single" w:sz="4" w:space="0" w:color="auto"/>
                  <w:right w:val="single" w:sz="4" w:space="0" w:color="auto"/>
                </w:tcBorders>
                <w:vAlign w:val="center"/>
                <w:hideMark/>
              </w:tcPr>
            </w:tcPrChange>
          </w:tcPr>
          <w:p w14:paraId="3E91B120" w14:textId="77777777" w:rsidR="004223AB" w:rsidRPr="004223AB" w:rsidRDefault="004223AB" w:rsidP="004223AB">
            <w:pPr>
              <w:spacing w:after="0" w:line="240" w:lineRule="auto"/>
              <w:rPr>
                <w:ins w:id="2565" w:author="Diana Gonzalez Garcia" w:date="2021-05-28T16:34:00Z"/>
                <w:rFonts w:ascii="Calibri" w:hAnsi="Calibri" w:cs="Calibri"/>
                <w:color w:val="000000"/>
                <w:sz w:val="12"/>
                <w:szCs w:val="12"/>
                <w:lang w:eastAsia="es-CO"/>
                <w:rPrChange w:id="2566" w:author="Diana Gonzalez Garcia" w:date="2021-05-28T16:36:00Z">
                  <w:rPr>
                    <w:ins w:id="2567"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nil"/>
            </w:tcBorders>
            <w:vAlign w:val="center"/>
            <w:hideMark/>
            <w:tcPrChange w:id="2568" w:author="Diana Gonzalez Garcia" w:date="2021-05-28T16:43:00Z">
              <w:tcPr>
                <w:tcW w:w="487" w:type="pct"/>
                <w:gridSpan w:val="2"/>
                <w:vMerge/>
                <w:tcBorders>
                  <w:top w:val="nil"/>
                  <w:left w:val="single" w:sz="4" w:space="0" w:color="auto"/>
                  <w:bottom w:val="single" w:sz="4" w:space="0" w:color="auto"/>
                  <w:right w:val="nil"/>
                </w:tcBorders>
                <w:vAlign w:val="center"/>
                <w:hideMark/>
              </w:tcPr>
            </w:tcPrChange>
          </w:tcPr>
          <w:p w14:paraId="7644E2CD" w14:textId="77777777" w:rsidR="004223AB" w:rsidRPr="004223AB" w:rsidRDefault="004223AB" w:rsidP="004223AB">
            <w:pPr>
              <w:spacing w:after="0" w:line="240" w:lineRule="auto"/>
              <w:rPr>
                <w:ins w:id="2569" w:author="Diana Gonzalez Garcia" w:date="2021-05-28T16:34:00Z"/>
                <w:rFonts w:ascii="Calibri" w:hAnsi="Calibri" w:cs="Calibri"/>
                <w:color w:val="FF0000"/>
                <w:sz w:val="12"/>
                <w:szCs w:val="12"/>
                <w:lang w:eastAsia="es-CO"/>
                <w:rPrChange w:id="2570" w:author="Diana Gonzalez Garcia" w:date="2021-05-28T16:36:00Z">
                  <w:rPr>
                    <w:ins w:id="2571" w:author="Diana Gonzalez Garcia" w:date="2021-05-28T16:34:00Z"/>
                    <w:rFonts w:ascii="Calibri" w:hAnsi="Calibri" w:cs="Calibri"/>
                    <w:color w:val="FF0000"/>
                    <w:sz w:val="24"/>
                    <w:szCs w:val="24"/>
                    <w:lang w:eastAsia="es-CO"/>
                  </w:rPr>
                </w:rPrChange>
              </w:rPr>
            </w:pPr>
          </w:p>
        </w:tc>
        <w:tc>
          <w:tcPr>
            <w:tcW w:w="1158" w:type="dxa"/>
            <w:vMerge/>
            <w:tcBorders>
              <w:top w:val="nil"/>
              <w:left w:val="single" w:sz="4" w:space="0" w:color="auto"/>
              <w:bottom w:val="single" w:sz="4" w:space="0" w:color="auto"/>
              <w:right w:val="single" w:sz="4" w:space="0" w:color="auto"/>
            </w:tcBorders>
            <w:vAlign w:val="center"/>
            <w:hideMark/>
            <w:tcPrChange w:id="2572" w:author="Diana Gonzalez Garcia" w:date="2021-05-28T16:43:00Z">
              <w:tcPr>
                <w:tcW w:w="985" w:type="pct"/>
                <w:gridSpan w:val="2"/>
                <w:vMerge/>
                <w:tcBorders>
                  <w:top w:val="nil"/>
                  <w:left w:val="single" w:sz="4" w:space="0" w:color="auto"/>
                  <w:bottom w:val="single" w:sz="4" w:space="0" w:color="auto"/>
                  <w:right w:val="single" w:sz="4" w:space="0" w:color="auto"/>
                </w:tcBorders>
                <w:vAlign w:val="center"/>
                <w:hideMark/>
              </w:tcPr>
            </w:tcPrChange>
          </w:tcPr>
          <w:p w14:paraId="4BBDCBEE" w14:textId="77777777" w:rsidR="004223AB" w:rsidRPr="004223AB" w:rsidRDefault="004223AB" w:rsidP="004223AB">
            <w:pPr>
              <w:spacing w:after="0" w:line="240" w:lineRule="auto"/>
              <w:rPr>
                <w:ins w:id="2573" w:author="Diana Gonzalez Garcia" w:date="2021-05-28T16:34:00Z"/>
                <w:rFonts w:ascii="Calibri" w:hAnsi="Calibri" w:cs="Calibri"/>
                <w:color w:val="000000"/>
                <w:sz w:val="12"/>
                <w:szCs w:val="12"/>
                <w:lang w:eastAsia="es-CO"/>
                <w:rPrChange w:id="2574" w:author="Diana Gonzalez Garcia" w:date="2021-05-28T16:36:00Z">
                  <w:rPr>
                    <w:ins w:id="2575" w:author="Diana Gonzalez Garcia" w:date="2021-05-28T16:34:00Z"/>
                    <w:rFonts w:ascii="Calibri" w:hAnsi="Calibri" w:cs="Calibri"/>
                    <w:color w:val="000000"/>
                    <w:sz w:val="24"/>
                    <w:szCs w:val="24"/>
                    <w:lang w:eastAsia="es-CO"/>
                  </w:rPr>
                </w:rPrChange>
              </w:rPr>
            </w:pPr>
          </w:p>
        </w:tc>
      </w:tr>
      <w:tr w:rsidR="004223AB" w:rsidRPr="004223AB" w14:paraId="256BBE2F" w14:textId="77777777" w:rsidTr="00D203B1">
        <w:tblPrEx>
          <w:tblPrExChange w:id="2576" w:author="Diana Gonzalez Garcia" w:date="2021-05-28T16:43:00Z">
            <w:tblPrEx>
              <w:tblW w:w="5000" w:type="pct"/>
              <w:tblInd w:w="0" w:type="dxa"/>
            </w:tblPrEx>
          </w:tblPrExChange>
        </w:tblPrEx>
        <w:trPr>
          <w:trHeight w:val="20"/>
          <w:ins w:id="2577" w:author="Diana Gonzalez Garcia" w:date="2021-05-28T16:34:00Z"/>
          <w:trPrChange w:id="2578" w:author="Diana Gonzalez Garcia" w:date="2021-05-28T16:43:00Z">
            <w:trPr>
              <w:gridBefore w:val="2"/>
              <w:gridAfter w:val="0"/>
              <w:trHeight w:val="1230"/>
            </w:trPr>
          </w:trPrChange>
        </w:trPr>
        <w:tc>
          <w:tcPr>
            <w:tcW w:w="0" w:type="auto"/>
            <w:vMerge/>
            <w:tcBorders>
              <w:top w:val="nil"/>
              <w:left w:val="single" w:sz="4" w:space="0" w:color="auto"/>
              <w:bottom w:val="single" w:sz="4" w:space="0" w:color="auto"/>
              <w:right w:val="single" w:sz="4" w:space="0" w:color="auto"/>
            </w:tcBorders>
            <w:vAlign w:val="center"/>
            <w:hideMark/>
            <w:tcPrChange w:id="2579" w:author="Diana Gonzalez Garcia" w:date="2021-05-28T16:43:00Z">
              <w:tcPr>
                <w:tcW w:w="318" w:type="pct"/>
                <w:gridSpan w:val="2"/>
                <w:vMerge/>
                <w:tcBorders>
                  <w:top w:val="nil"/>
                  <w:left w:val="single" w:sz="4" w:space="0" w:color="auto"/>
                  <w:bottom w:val="single" w:sz="4" w:space="0" w:color="auto"/>
                  <w:right w:val="single" w:sz="4" w:space="0" w:color="auto"/>
                </w:tcBorders>
                <w:vAlign w:val="center"/>
                <w:hideMark/>
              </w:tcPr>
            </w:tcPrChange>
          </w:tcPr>
          <w:p w14:paraId="3DBD556B" w14:textId="77777777" w:rsidR="004223AB" w:rsidRPr="004223AB" w:rsidRDefault="004223AB" w:rsidP="004223AB">
            <w:pPr>
              <w:spacing w:after="0" w:line="240" w:lineRule="auto"/>
              <w:rPr>
                <w:ins w:id="2580" w:author="Diana Gonzalez Garcia" w:date="2021-05-28T16:34:00Z"/>
                <w:rFonts w:ascii="Calibri" w:hAnsi="Calibri" w:cs="Calibri"/>
                <w:color w:val="000000"/>
                <w:sz w:val="12"/>
                <w:szCs w:val="12"/>
                <w:lang w:eastAsia="es-CO"/>
                <w:rPrChange w:id="2581" w:author="Diana Gonzalez Garcia" w:date="2021-05-28T16:36:00Z">
                  <w:rPr>
                    <w:ins w:id="2582"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2583" w:author="Diana Gonzalez Garcia" w:date="2021-05-28T16:43:00Z">
              <w:tcPr>
                <w:tcW w:w="317" w:type="pct"/>
                <w:vMerge/>
                <w:tcBorders>
                  <w:top w:val="nil"/>
                  <w:left w:val="single" w:sz="4" w:space="0" w:color="auto"/>
                  <w:bottom w:val="single" w:sz="4" w:space="0" w:color="auto"/>
                  <w:right w:val="single" w:sz="4" w:space="0" w:color="auto"/>
                </w:tcBorders>
                <w:vAlign w:val="center"/>
                <w:hideMark/>
              </w:tcPr>
            </w:tcPrChange>
          </w:tcPr>
          <w:p w14:paraId="2382B89F" w14:textId="77777777" w:rsidR="004223AB" w:rsidRPr="004223AB" w:rsidRDefault="004223AB" w:rsidP="004223AB">
            <w:pPr>
              <w:spacing w:after="0" w:line="240" w:lineRule="auto"/>
              <w:rPr>
                <w:ins w:id="2584" w:author="Diana Gonzalez Garcia" w:date="2021-05-28T16:34:00Z"/>
                <w:rFonts w:ascii="Calibri" w:hAnsi="Calibri" w:cs="Calibri"/>
                <w:sz w:val="12"/>
                <w:szCs w:val="12"/>
                <w:lang w:eastAsia="es-CO"/>
                <w:rPrChange w:id="2585" w:author="Diana Gonzalez Garcia" w:date="2021-05-28T16:36:00Z">
                  <w:rPr>
                    <w:ins w:id="2586" w:author="Diana Gonzalez Garcia" w:date="2021-05-28T16:34:00Z"/>
                    <w:rFonts w:ascii="Calibri" w:hAnsi="Calibri" w:cs="Calibri"/>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2587" w:author="Diana Gonzalez Garcia" w:date="2021-05-28T16:43:00Z">
              <w:tcPr>
                <w:tcW w:w="330" w:type="pct"/>
                <w:gridSpan w:val="2"/>
                <w:vMerge/>
                <w:tcBorders>
                  <w:top w:val="nil"/>
                  <w:left w:val="single" w:sz="4" w:space="0" w:color="auto"/>
                  <w:bottom w:val="single" w:sz="4" w:space="0" w:color="auto"/>
                  <w:right w:val="single" w:sz="4" w:space="0" w:color="auto"/>
                </w:tcBorders>
                <w:vAlign w:val="center"/>
                <w:hideMark/>
              </w:tcPr>
            </w:tcPrChange>
          </w:tcPr>
          <w:p w14:paraId="68F181ED" w14:textId="77777777" w:rsidR="004223AB" w:rsidRPr="004223AB" w:rsidRDefault="004223AB" w:rsidP="004223AB">
            <w:pPr>
              <w:spacing w:after="0" w:line="240" w:lineRule="auto"/>
              <w:rPr>
                <w:ins w:id="2588" w:author="Diana Gonzalez Garcia" w:date="2021-05-28T16:34:00Z"/>
                <w:rFonts w:ascii="Calibri" w:hAnsi="Calibri" w:cs="Calibri"/>
                <w:sz w:val="12"/>
                <w:szCs w:val="12"/>
                <w:lang w:eastAsia="es-CO"/>
                <w:rPrChange w:id="2589" w:author="Diana Gonzalez Garcia" w:date="2021-05-28T16:36:00Z">
                  <w:rPr>
                    <w:ins w:id="2590" w:author="Diana Gonzalez Garcia" w:date="2021-05-28T16:34:00Z"/>
                    <w:rFonts w:ascii="Calibri" w:hAnsi="Calibri" w:cs="Calibri"/>
                    <w:sz w:val="24"/>
                    <w:szCs w:val="24"/>
                    <w:lang w:eastAsia="es-CO"/>
                  </w:rPr>
                </w:rPrChange>
              </w:rPr>
            </w:pPr>
          </w:p>
        </w:tc>
        <w:tc>
          <w:tcPr>
            <w:tcW w:w="0" w:type="auto"/>
            <w:tcBorders>
              <w:top w:val="nil"/>
              <w:left w:val="nil"/>
              <w:bottom w:val="nil"/>
              <w:right w:val="nil"/>
            </w:tcBorders>
            <w:shd w:val="clear" w:color="auto" w:fill="auto"/>
            <w:vAlign w:val="center"/>
            <w:hideMark/>
            <w:tcPrChange w:id="2591" w:author="Diana Gonzalez Garcia" w:date="2021-05-28T16:43:00Z">
              <w:tcPr>
                <w:tcW w:w="352" w:type="pct"/>
                <w:gridSpan w:val="2"/>
                <w:tcBorders>
                  <w:top w:val="nil"/>
                  <w:left w:val="nil"/>
                  <w:bottom w:val="nil"/>
                  <w:right w:val="nil"/>
                </w:tcBorders>
                <w:shd w:val="clear" w:color="auto" w:fill="auto"/>
                <w:vAlign w:val="center"/>
                <w:hideMark/>
              </w:tcPr>
            </w:tcPrChange>
          </w:tcPr>
          <w:p w14:paraId="14125CF5" w14:textId="77777777" w:rsidR="004223AB" w:rsidRPr="004223AB" w:rsidRDefault="004223AB" w:rsidP="004223AB">
            <w:pPr>
              <w:spacing w:after="0" w:line="240" w:lineRule="auto"/>
              <w:jc w:val="both"/>
              <w:rPr>
                <w:ins w:id="2592" w:author="Diana Gonzalez Garcia" w:date="2021-05-28T16:34:00Z"/>
                <w:rFonts w:ascii="Calibri" w:hAnsi="Calibri" w:cs="Calibri"/>
                <w:color w:val="000000"/>
                <w:sz w:val="12"/>
                <w:szCs w:val="12"/>
                <w:lang w:eastAsia="es-CO"/>
                <w:rPrChange w:id="2593" w:author="Diana Gonzalez Garcia" w:date="2021-05-28T16:36:00Z">
                  <w:rPr>
                    <w:ins w:id="2594"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2595" w:author="Diana Gonzalez Garcia" w:date="2021-05-28T16:43:00Z">
              <w:tcPr>
                <w:tcW w:w="291" w:type="pct"/>
                <w:gridSpan w:val="2"/>
                <w:vMerge/>
                <w:tcBorders>
                  <w:top w:val="nil"/>
                  <w:left w:val="single" w:sz="4" w:space="0" w:color="auto"/>
                  <w:bottom w:val="single" w:sz="4" w:space="0" w:color="auto"/>
                  <w:right w:val="single" w:sz="4" w:space="0" w:color="auto"/>
                </w:tcBorders>
                <w:vAlign w:val="center"/>
                <w:hideMark/>
              </w:tcPr>
            </w:tcPrChange>
          </w:tcPr>
          <w:p w14:paraId="1F84E026" w14:textId="77777777" w:rsidR="004223AB" w:rsidRPr="004223AB" w:rsidRDefault="004223AB" w:rsidP="004223AB">
            <w:pPr>
              <w:spacing w:after="0" w:line="240" w:lineRule="auto"/>
              <w:rPr>
                <w:ins w:id="2596" w:author="Diana Gonzalez Garcia" w:date="2021-05-28T16:34:00Z"/>
                <w:rFonts w:ascii="Calibri" w:hAnsi="Calibri" w:cs="Calibri"/>
                <w:color w:val="000000"/>
                <w:sz w:val="12"/>
                <w:szCs w:val="12"/>
                <w:lang w:eastAsia="es-CO"/>
                <w:rPrChange w:id="2597" w:author="Diana Gonzalez Garcia" w:date="2021-05-28T16:36:00Z">
                  <w:rPr>
                    <w:ins w:id="2598"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nil"/>
            </w:tcBorders>
            <w:vAlign w:val="center"/>
            <w:hideMark/>
            <w:tcPrChange w:id="2599" w:author="Diana Gonzalez Garcia" w:date="2021-05-28T16:43:00Z">
              <w:tcPr>
                <w:tcW w:w="242" w:type="pct"/>
                <w:gridSpan w:val="2"/>
                <w:vMerge/>
                <w:tcBorders>
                  <w:top w:val="nil"/>
                  <w:left w:val="single" w:sz="4" w:space="0" w:color="auto"/>
                  <w:bottom w:val="single" w:sz="4" w:space="0" w:color="auto"/>
                  <w:right w:val="nil"/>
                </w:tcBorders>
                <w:vAlign w:val="center"/>
                <w:hideMark/>
              </w:tcPr>
            </w:tcPrChange>
          </w:tcPr>
          <w:p w14:paraId="4797CDAC" w14:textId="77777777" w:rsidR="004223AB" w:rsidRPr="004223AB" w:rsidRDefault="004223AB" w:rsidP="004223AB">
            <w:pPr>
              <w:spacing w:after="0" w:line="240" w:lineRule="auto"/>
              <w:rPr>
                <w:ins w:id="2600" w:author="Diana Gonzalez Garcia" w:date="2021-05-28T16:34:00Z"/>
                <w:rFonts w:ascii="Calibri" w:hAnsi="Calibri" w:cs="Calibri"/>
                <w:color w:val="000000"/>
                <w:sz w:val="12"/>
                <w:szCs w:val="12"/>
                <w:lang w:eastAsia="es-CO"/>
                <w:rPrChange w:id="2601" w:author="Diana Gonzalez Garcia" w:date="2021-05-28T16:36:00Z">
                  <w:rPr>
                    <w:ins w:id="2602" w:author="Diana Gonzalez Garcia" w:date="2021-05-28T16:34:00Z"/>
                    <w:rFonts w:ascii="Calibri" w:hAnsi="Calibri" w:cs="Calibri"/>
                    <w:color w:val="000000"/>
                    <w:sz w:val="24"/>
                    <w:szCs w:val="24"/>
                    <w:lang w:eastAsia="es-CO"/>
                  </w:rPr>
                </w:rPrChange>
              </w:rPr>
            </w:pPr>
          </w:p>
        </w:tc>
        <w:tc>
          <w:tcPr>
            <w:tcW w:w="0" w:type="auto"/>
            <w:tcBorders>
              <w:top w:val="nil"/>
              <w:left w:val="single" w:sz="4" w:space="0" w:color="auto"/>
              <w:bottom w:val="nil"/>
              <w:right w:val="single" w:sz="4" w:space="0" w:color="auto"/>
            </w:tcBorders>
            <w:shd w:val="clear" w:color="auto" w:fill="auto"/>
            <w:vAlign w:val="center"/>
            <w:hideMark/>
            <w:tcPrChange w:id="2603" w:author="Diana Gonzalez Garcia" w:date="2021-05-28T16:43:00Z">
              <w:tcPr>
                <w:tcW w:w="1418" w:type="pct"/>
                <w:tcBorders>
                  <w:top w:val="nil"/>
                  <w:left w:val="single" w:sz="4" w:space="0" w:color="auto"/>
                  <w:bottom w:val="nil"/>
                  <w:right w:val="single" w:sz="4" w:space="0" w:color="auto"/>
                </w:tcBorders>
                <w:shd w:val="clear" w:color="auto" w:fill="auto"/>
                <w:vAlign w:val="center"/>
                <w:hideMark/>
              </w:tcPr>
            </w:tcPrChange>
          </w:tcPr>
          <w:p w14:paraId="25BA1E58" w14:textId="2F56D1D2" w:rsidR="004223AB" w:rsidRPr="004223AB" w:rsidRDefault="004223AB" w:rsidP="004223AB">
            <w:pPr>
              <w:spacing w:after="0" w:line="240" w:lineRule="auto"/>
              <w:jc w:val="both"/>
              <w:rPr>
                <w:ins w:id="2604" w:author="Diana Gonzalez Garcia" w:date="2021-05-28T16:34:00Z"/>
                <w:rFonts w:ascii="Calibri" w:hAnsi="Calibri" w:cs="Calibri"/>
                <w:color w:val="000000"/>
                <w:sz w:val="12"/>
                <w:szCs w:val="12"/>
                <w:lang w:eastAsia="es-CO"/>
                <w:rPrChange w:id="2605" w:author="Diana Gonzalez Garcia" w:date="2021-05-28T16:36:00Z">
                  <w:rPr>
                    <w:ins w:id="2606" w:author="Diana Gonzalez Garcia" w:date="2021-05-28T16:34:00Z"/>
                    <w:rFonts w:ascii="Calibri" w:hAnsi="Calibri" w:cs="Calibri"/>
                    <w:color w:val="000000"/>
                    <w:sz w:val="24"/>
                    <w:szCs w:val="24"/>
                    <w:lang w:eastAsia="es-CO"/>
                  </w:rPr>
                </w:rPrChange>
              </w:rPr>
            </w:pPr>
            <w:ins w:id="2607" w:author="Diana Gonzalez Garcia" w:date="2021-05-28T16:34:00Z">
              <w:r w:rsidRPr="004223AB">
                <w:rPr>
                  <w:rFonts w:ascii="Calibri" w:hAnsi="Calibri" w:cs="Calibri"/>
                  <w:color w:val="000000"/>
                  <w:sz w:val="12"/>
                  <w:szCs w:val="12"/>
                  <w:lang w:eastAsia="es-CO"/>
                  <w:rPrChange w:id="2608" w:author="Diana Gonzalez Garcia" w:date="2021-05-28T16:36:00Z">
                    <w:rPr>
                      <w:rFonts w:ascii="Calibri" w:hAnsi="Calibri" w:cs="Calibri"/>
                      <w:color w:val="000000"/>
                      <w:sz w:val="24"/>
                      <w:szCs w:val="24"/>
                      <w:lang w:eastAsia="es-CO"/>
                    </w:rPr>
                  </w:rPrChange>
                </w:rPr>
                <w:t xml:space="preserve">Para predios con edades superiores a 100 </w:t>
              </w:r>
            </w:ins>
            <w:ins w:id="2609" w:author="Diana Gonzalez Garcia" w:date="2021-05-28T16:43:00Z">
              <w:r w:rsidR="00D203B1" w:rsidRPr="004223AB">
                <w:rPr>
                  <w:rFonts w:ascii="Calibri" w:hAnsi="Calibri" w:cs="Calibri"/>
                  <w:color w:val="000000"/>
                  <w:sz w:val="12"/>
                  <w:szCs w:val="12"/>
                  <w:lang w:eastAsia="es-CO"/>
                  <w:rPrChange w:id="2610" w:author="Diana Gonzalez Garcia" w:date="2021-05-28T16:36:00Z">
                    <w:rPr>
                      <w:rFonts w:ascii="Calibri" w:hAnsi="Calibri" w:cs="Calibri"/>
                      <w:color w:val="000000"/>
                      <w:sz w:val="12"/>
                      <w:szCs w:val="12"/>
                      <w:lang w:eastAsia="es-CO"/>
                    </w:rPr>
                  </w:rPrChange>
                </w:rPr>
                <w:t>años, la</w:t>
              </w:r>
            </w:ins>
            <w:ins w:id="2611" w:author="Diana Gonzalez Garcia" w:date="2021-05-28T16:34:00Z">
              <w:r w:rsidRPr="004223AB">
                <w:rPr>
                  <w:rFonts w:ascii="Calibri" w:hAnsi="Calibri" w:cs="Calibri"/>
                  <w:color w:val="000000"/>
                  <w:sz w:val="12"/>
                  <w:szCs w:val="12"/>
                  <w:lang w:eastAsia="es-CO"/>
                  <w:rPrChange w:id="2612" w:author="Diana Gonzalez Garcia" w:date="2021-05-28T16:36:00Z">
                    <w:rPr>
                      <w:rFonts w:ascii="Calibri" w:hAnsi="Calibri" w:cs="Calibri"/>
                      <w:color w:val="000000"/>
                      <w:sz w:val="24"/>
                      <w:szCs w:val="24"/>
                      <w:lang w:eastAsia="es-CO"/>
                    </w:rPr>
                  </w:rPrChange>
                </w:rPr>
                <w:t xml:space="preserve"> variable modelo es avalúo especial.</w:t>
              </w:r>
            </w:ins>
          </w:p>
        </w:tc>
        <w:tc>
          <w:tcPr>
            <w:tcW w:w="0" w:type="auto"/>
            <w:vMerge/>
            <w:tcBorders>
              <w:top w:val="nil"/>
              <w:left w:val="nil"/>
              <w:bottom w:val="single" w:sz="4" w:space="0" w:color="auto"/>
              <w:right w:val="single" w:sz="4" w:space="0" w:color="auto"/>
            </w:tcBorders>
            <w:vAlign w:val="center"/>
            <w:hideMark/>
            <w:tcPrChange w:id="2613" w:author="Diana Gonzalez Garcia" w:date="2021-05-28T16:43:00Z">
              <w:tcPr>
                <w:tcW w:w="261" w:type="pct"/>
                <w:gridSpan w:val="2"/>
                <w:vMerge/>
                <w:tcBorders>
                  <w:top w:val="nil"/>
                  <w:left w:val="nil"/>
                  <w:bottom w:val="single" w:sz="4" w:space="0" w:color="auto"/>
                  <w:right w:val="single" w:sz="4" w:space="0" w:color="auto"/>
                </w:tcBorders>
                <w:vAlign w:val="center"/>
                <w:hideMark/>
              </w:tcPr>
            </w:tcPrChange>
          </w:tcPr>
          <w:p w14:paraId="702AEE28" w14:textId="77777777" w:rsidR="004223AB" w:rsidRPr="004223AB" w:rsidRDefault="004223AB" w:rsidP="004223AB">
            <w:pPr>
              <w:spacing w:after="0" w:line="240" w:lineRule="auto"/>
              <w:rPr>
                <w:ins w:id="2614" w:author="Diana Gonzalez Garcia" w:date="2021-05-28T16:34:00Z"/>
                <w:rFonts w:ascii="Calibri" w:hAnsi="Calibri" w:cs="Calibri"/>
                <w:color w:val="000000"/>
                <w:sz w:val="12"/>
                <w:szCs w:val="12"/>
                <w:lang w:eastAsia="es-CO"/>
                <w:rPrChange w:id="2615" w:author="Diana Gonzalez Garcia" w:date="2021-05-28T16:36:00Z">
                  <w:rPr>
                    <w:ins w:id="2616"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nil"/>
            </w:tcBorders>
            <w:vAlign w:val="center"/>
            <w:hideMark/>
            <w:tcPrChange w:id="2617" w:author="Diana Gonzalez Garcia" w:date="2021-05-28T16:43:00Z">
              <w:tcPr>
                <w:tcW w:w="487" w:type="pct"/>
                <w:gridSpan w:val="2"/>
                <w:vMerge/>
                <w:tcBorders>
                  <w:top w:val="nil"/>
                  <w:left w:val="single" w:sz="4" w:space="0" w:color="auto"/>
                  <w:bottom w:val="single" w:sz="4" w:space="0" w:color="auto"/>
                  <w:right w:val="nil"/>
                </w:tcBorders>
                <w:vAlign w:val="center"/>
                <w:hideMark/>
              </w:tcPr>
            </w:tcPrChange>
          </w:tcPr>
          <w:p w14:paraId="39FF6CB8" w14:textId="77777777" w:rsidR="004223AB" w:rsidRPr="004223AB" w:rsidRDefault="004223AB" w:rsidP="004223AB">
            <w:pPr>
              <w:spacing w:after="0" w:line="240" w:lineRule="auto"/>
              <w:rPr>
                <w:ins w:id="2618" w:author="Diana Gonzalez Garcia" w:date="2021-05-28T16:34:00Z"/>
                <w:rFonts w:ascii="Calibri" w:hAnsi="Calibri" w:cs="Calibri"/>
                <w:color w:val="FF0000"/>
                <w:sz w:val="12"/>
                <w:szCs w:val="12"/>
                <w:lang w:eastAsia="es-CO"/>
                <w:rPrChange w:id="2619" w:author="Diana Gonzalez Garcia" w:date="2021-05-28T16:36:00Z">
                  <w:rPr>
                    <w:ins w:id="2620" w:author="Diana Gonzalez Garcia" w:date="2021-05-28T16:34:00Z"/>
                    <w:rFonts w:ascii="Calibri" w:hAnsi="Calibri" w:cs="Calibri"/>
                    <w:color w:val="FF0000"/>
                    <w:sz w:val="24"/>
                    <w:szCs w:val="24"/>
                    <w:lang w:eastAsia="es-CO"/>
                  </w:rPr>
                </w:rPrChange>
              </w:rPr>
            </w:pPr>
          </w:p>
        </w:tc>
        <w:tc>
          <w:tcPr>
            <w:tcW w:w="1158" w:type="dxa"/>
            <w:vMerge/>
            <w:tcBorders>
              <w:top w:val="nil"/>
              <w:left w:val="single" w:sz="4" w:space="0" w:color="auto"/>
              <w:bottom w:val="single" w:sz="4" w:space="0" w:color="auto"/>
              <w:right w:val="single" w:sz="4" w:space="0" w:color="auto"/>
            </w:tcBorders>
            <w:vAlign w:val="center"/>
            <w:hideMark/>
            <w:tcPrChange w:id="2621" w:author="Diana Gonzalez Garcia" w:date="2021-05-28T16:43:00Z">
              <w:tcPr>
                <w:tcW w:w="985" w:type="pct"/>
                <w:gridSpan w:val="2"/>
                <w:vMerge/>
                <w:tcBorders>
                  <w:top w:val="nil"/>
                  <w:left w:val="single" w:sz="4" w:space="0" w:color="auto"/>
                  <w:bottom w:val="single" w:sz="4" w:space="0" w:color="auto"/>
                  <w:right w:val="single" w:sz="4" w:space="0" w:color="auto"/>
                </w:tcBorders>
                <w:vAlign w:val="center"/>
                <w:hideMark/>
              </w:tcPr>
            </w:tcPrChange>
          </w:tcPr>
          <w:p w14:paraId="16FA8FCF" w14:textId="77777777" w:rsidR="004223AB" w:rsidRPr="004223AB" w:rsidRDefault="004223AB" w:rsidP="004223AB">
            <w:pPr>
              <w:spacing w:after="0" w:line="240" w:lineRule="auto"/>
              <w:rPr>
                <w:ins w:id="2622" w:author="Diana Gonzalez Garcia" w:date="2021-05-28T16:34:00Z"/>
                <w:rFonts w:ascii="Calibri" w:hAnsi="Calibri" w:cs="Calibri"/>
                <w:color w:val="000000"/>
                <w:sz w:val="12"/>
                <w:szCs w:val="12"/>
                <w:lang w:eastAsia="es-CO"/>
                <w:rPrChange w:id="2623" w:author="Diana Gonzalez Garcia" w:date="2021-05-28T16:36:00Z">
                  <w:rPr>
                    <w:ins w:id="2624" w:author="Diana Gonzalez Garcia" w:date="2021-05-28T16:34:00Z"/>
                    <w:rFonts w:ascii="Calibri" w:hAnsi="Calibri" w:cs="Calibri"/>
                    <w:color w:val="000000"/>
                    <w:sz w:val="24"/>
                    <w:szCs w:val="24"/>
                    <w:lang w:eastAsia="es-CO"/>
                  </w:rPr>
                </w:rPrChange>
              </w:rPr>
            </w:pPr>
          </w:p>
        </w:tc>
      </w:tr>
      <w:tr w:rsidR="004223AB" w:rsidRPr="004223AB" w14:paraId="074B3FE7" w14:textId="77777777" w:rsidTr="00D203B1">
        <w:tblPrEx>
          <w:tblPrExChange w:id="2625" w:author="Diana Gonzalez Garcia" w:date="2021-05-28T16:43:00Z">
            <w:tblPrEx>
              <w:tblW w:w="5000" w:type="pct"/>
              <w:tblInd w:w="0" w:type="dxa"/>
            </w:tblPrEx>
          </w:tblPrExChange>
        </w:tblPrEx>
        <w:trPr>
          <w:trHeight w:val="20"/>
          <w:ins w:id="2626" w:author="Diana Gonzalez Garcia" w:date="2021-05-28T16:34:00Z"/>
          <w:trPrChange w:id="2627" w:author="Diana Gonzalez Garcia" w:date="2021-05-28T16:43:00Z">
            <w:trPr>
              <w:gridBefore w:val="2"/>
              <w:gridAfter w:val="0"/>
              <w:trHeight w:val="1230"/>
            </w:trPr>
          </w:trPrChange>
        </w:trPr>
        <w:tc>
          <w:tcPr>
            <w:tcW w:w="0" w:type="auto"/>
            <w:vMerge/>
            <w:tcBorders>
              <w:top w:val="nil"/>
              <w:left w:val="single" w:sz="4" w:space="0" w:color="auto"/>
              <w:bottom w:val="single" w:sz="4" w:space="0" w:color="auto"/>
              <w:right w:val="single" w:sz="4" w:space="0" w:color="auto"/>
            </w:tcBorders>
            <w:vAlign w:val="center"/>
            <w:hideMark/>
            <w:tcPrChange w:id="2628" w:author="Diana Gonzalez Garcia" w:date="2021-05-28T16:43:00Z">
              <w:tcPr>
                <w:tcW w:w="318" w:type="pct"/>
                <w:gridSpan w:val="2"/>
                <w:vMerge/>
                <w:tcBorders>
                  <w:top w:val="nil"/>
                  <w:left w:val="single" w:sz="4" w:space="0" w:color="auto"/>
                  <w:bottom w:val="single" w:sz="4" w:space="0" w:color="auto"/>
                  <w:right w:val="single" w:sz="4" w:space="0" w:color="auto"/>
                </w:tcBorders>
                <w:vAlign w:val="center"/>
                <w:hideMark/>
              </w:tcPr>
            </w:tcPrChange>
          </w:tcPr>
          <w:p w14:paraId="316BDD94" w14:textId="77777777" w:rsidR="004223AB" w:rsidRPr="004223AB" w:rsidRDefault="004223AB" w:rsidP="004223AB">
            <w:pPr>
              <w:spacing w:after="0" w:line="240" w:lineRule="auto"/>
              <w:rPr>
                <w:ins w:id="2629" w:author="Diana Gonzalez Garcia" w:date="2021-05-28T16:34:00Z"/>
                <w:rFonts w:ascii="Calibri" w:hAnsi="Calibri" w:cs="Calibri"/>
                <w:color w:val="000000"/>
                <w:sz w:val="12"/>
                <w:szCs w:val="12"/>
                <w:lang w:eastAsia="es-CO"/>
                <w:rPrChange w:id="2630" w:author="Diana Gonzalez Garcia" w:date="2021-05-28T16:36:00Z">
                  <w:rPr>
                    <w:ins w:id="2631"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2632" w:author="Diana Gonzalez Garcia" w:date="2021-05-28T16:43:00Z">
              <w:tcPr>
                <w:tcW w:w="317" w:type="pct"/>
                <w:vMerge/>
                <w:tcBorders>
                  <w:top w:val="nil"/>
                  <w:left w:val="single" w:sz="4" w:space="0" w:color="auto"/>
                  <w:bottom w:val="single" w:sz="4" w:space="0" w:color="auto"/>
                  <w:right w:val="single" w:sz="4" w:space="0" w:color="auto"/>
                </w:tcBorders>
                <w:vAlign w:val="center"/>
                <w:hideMark/>
              </w:tcPr>
            </w:tcPrChange>
          </w:tcPr>
          <w:p w14:paraId="12203BB4" w14:textId="77777777" w:rsidR="004223AB" w:rsidRPr="004223AB" w:rsidRDefault="004223AB" w:rsidP="004223AB">
            <w:pPr>
              <w:spacing w:after="0" w:line="240" w:lineRule="auto"/>
              <w:rPr>
                <w:ins w:id="2633" w:author="Diana Gonzalez Garcia" w:date="2021-05-28T16:34:00Z"/>
                <w:rFonts w:ascii="Calibri" w:hAnsi="Calibri" w:cs="Calibri"/>
                <w:sz w:val="12"/>
                <w:szCs w:val="12"/>
                <w:lang w:eastAsia="es-CO"/>
                <w:rPrChange w:id="2634" w:author="Diana Gonzalez Garcia" w:date="2021-05-28T16:36:00Z">
                  <w:rPr>
                    <w:ins w:id="2635" w:author="Diana Gonzalez Garcia" w:date="2021-05-28T16:34:00Z"/>
                    <w:rFonts w:ascii="Calibri" w:hAnsi="Calibri" w:cs="Calibri"/>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2636" w:author="Diana Gonzalez Garcia" w:date="2021-05-28T16:43:00Z">
              <w:tcPr>
                <w:tcW w:w="330" w:type="pct"/>
                <w:gridSpan w:val="2"/>
                <w:vMerge/>
                <w:tcBorders>
                  <w:top w:val="nil"/>
                  <w:left w:val="single" w:sz="4" w:space="0" w:color="auto"/>
                  <w:bottom w:val="single" w:sz="4" w:space="0" w:color="auto"/>
                  <w:right w:val="single" w:sz="4" w:space="0" w:color="auto"/>
                </w:tcBorders>
                <w:vAlign w:val="center"/>
                <w:hideMark/>
              </w:tcPr>
            </w:tcPrChange>
          </w:tcPr>
          <w:p w14:paraId="799F200F" w14:textId="77777777" w:rsidR="004223AB" w:rsidRPr="004223AB" w:rsidRDefault="004223AB" w:rsidP="004223AB">
            <w:pPr>
              <w:spacing w:after="0" w:line="240" w:lineRule="auto"/>
              <w:rPr>
                <w:ins w:id="2637" w:author="Diana Gonzalez Garcia" w:date="2021-05-28T16:34:00Z"/>
                <w:rFonts w:ascii="Calibri" w:hAnsi="Calibri" w:cs="Calibri"/>
                <w:sz w:val="12"/>
                <w:szCs w:val="12"/>
                <w:lang w:eastAsia="es-CO"/>
                <w:rPrChange w:id="2638" w:author="Diana Gonzalez Garcia" w:date="2021-05-28T16:36:00Z">
                  <w:rPr>
                    <w:ins w:id="2639" w:author="Diana Gonzalez Garcia" w:date="2021-05-28T16:34:00Z"/>
                    <w:rFonts w:ascii="Calibri" w:hAnsi="Calibri" w:cs="Calibri"/>
                    <w:sz w:val="24"/>
                    <w:szCs w:val="24"/>
                    <w:lang w:eastAsia="es-CO"/>
                  </w:rPr>
                </w:rPrChange>
              </w:rPr>
            </w:pPr>
          </w:p>
        </w:tc>
        <w:tc>
          <w:tcPr>
            <w:tcW w:w="0" w:type="auto"/>
            <w:tcBorders>
              <w:top w:val="nil"/>
              <w:left w:val="nil"/>
              <w:bottom w:val="nil"/>
              <w:right w:val="nil"/>
            </w:tcBorders>
            <w:shd w:val="clear" w:color="auto" w:fill="auto"/>
            <w:vAlign w:val="center"/>
            <w:hideMark/>
            <w:tcPrChange w:id="2640" w:author="Diana Gonzalez Garcia" w:date="2021-05-28T16:43:00Z">
              <w:tcPr>
                <w:tcW w:w="352" w:type="pct"/>
                <w:gridSpan w:val="2"/>
                <w:tcBorders>
                  <w:top w:val="nil"/>
                  <w:left w:val="nil"/>
                  <w:bottom w:val="nil"/>
                  <w:right w:val="nil"/>
                </w:tcBorders>
                <w:shd w:val="clear" w:color="auto" w:fill="auto"/>
                <w:vAlign w:val="center"/>
                <w:hideMark/>
              </w:tcPr>
            </w:tcPrChange>
          </w:tcPr>
          <w:p w14:paraId="689DDE13" w14:textId="77777777" w:rsidR="004223AB" w:rsidRPr="004223AB" w:rsidRDefault="004223AB" w:rsidP="004223AB">
            <w:pPr>
              <w:spacing w:after="0" w:line="240" w:lineRule="auto"/>
              <w:jc w:val="center"/>
              <w:rPr>
                <w:ins w:id="2641" w:author="Diana Gonzalez Garcia" w:date="2021-05-28T16:34:00Z"/>
                <w:rFonts w:ascii="Calibri" w:hAnsi="Calibri" w:cs="Calibri"/>
                <w:color w:val="000000"/>
                <w:sz w:val="12"/>
                <w:szCs w:val="12"/>
                <w:lang w:eastAsia="es-CO"/>
                <w:rPrChange w:id="2642" w:author="Diana Gonzalez Garcia" w:date="2021-05-28T16:36:00Z">
                  <w:rPr>
                    <w:ins w:id="2643" w:author="Diana Gonzalez Garcia" w:date="2021-05-28T16:34:00Z"/>
                    <w:rFonts w:ascii="Calibri" w:hAnsi="Calibri" w:cs="Calibri"/>
                    <w:color w:val="000000"/>
                    <w:sz w:val="24"/>
                    <w:szCs w:val="24"/>
                    <w:lang w:eastAsia="es-CO"/>
                  </w:rPr>
                </w:rPrChange>
              </w:rPr>
            </w:pPr>
            <w:ins w:id="2644" w:author="Diana Gonzalez Garcia" w:date="2021-05-28T16:34:00Z">
              <w:r w:rsidRPr="004223AB">
                <w:rPr>
                  <w:rFonts w:ascii="Calibri" w:hAnsi="Calibri" w:cs="Calibri"/>
                  <w:color w:val="000000"/>
                  <w:sz w:val="12"/>
                  <w:szCs w:val="12"/>
                  <w:lang w:eastAsia="es-CO"/>
                  <w:rPrChange w:id="2645" w:author="Diana Gonzalez Garcia" w:date="2021-05-28T16:36:00Z">
                    <w:rPr>
                      <w:rFonts w:ascii="Calibri" w:hAnsi="Calibri" w:cs="Calibri"/>
                      <w:color w:val="000000"/>
                      <w:sz w:val="24"/>
                      <w:szCs w:val="24"/>
                      <w:lang w:eastAsia="es-CO"/>
                    </w:rPr>
                  </w:rPrChange>
                </w:rPr>
                <w:t>($ / m2)</w:t>
              </w:r>
            </w:ins>
          </w:p>
        </w:tc>
        <w:tc>
          <w:tcPr>
            <w:tcW w:w="0" w:type="auto"/>
            <w:tcBorders>
              <w:top w:val="nil"/>
              <w:left w:val="single" w:sz="4" w:space="0" w:color="auto"/>
              <w:bottom w:val="single" w:sz="4" w:space="0" w:color="auto"/>
              <w:right w:val="single" w:sz="4" w:space="0" w:color="auto"/>
            </w:tcBorders>
            <w:shd w:val="clear" w:color="auto" w:fill="auto"/>
            <w:vAlign w:val="center"/>
            <w:hideMark/>
            <w:tcPrChange w:id="2646" w:author="Diana Gonzalez Garcia" w:date="2021-05-28T16:43:00Z">
              <w:tcPr>
                <w:tcW w:w="291" w:type="pct"/>
                <w:gridSpan w:val="2"/>
                <w:tcBorders>
                  <w:top w:val="nil"/>
                  <w:left w:val="single" w:sz="4" w:space="0" w:color="auto"/>
                  <w:bottom w:val="single" w:sz="4" w:space="0" w:color="auto"/>
                  <w:right w:val="single" w:sz="4" w:space="0" w:color="auto"/>
                </w:tcBorders>
                <w:shd w:val="clear" w:color="auto" w:fill="auto"/>
                <w:vAlign w:val="center"/>
                <w:hideMark/>
              </w:tcPr>
            </w:tcPrChange>
          </w:tcPr>
          <w:p w14:paraId="0B5D7E36" w14:textId="77777777" w:rsidR="004223AB" w:rsidRPr="004223AB" w:rsidRDefault="004223AB" w:rsidP="004223AB">
            <w:pPr>
              <w:spacing w:after="0" w:line="240" w:lineRule="auto"/>
              <w:jc w:val="center"/>
              <w:rPr>
                <w:ins w:id="2647" w:author="Diana Gonzalez Garcia" w:date="2021-05-28T16:34:00Z"/>
                <w:rFonts w:ascii="Calibri" w:hAnsi="Calibri" w:cs="Calibri"/>
                <w:color w:val="000000"/>
                <w:sz w:val="12"/>
                <w:szCs w:val="12"/>
                <w:lang w:eastAsia="es-CO"/>
                <w:rPrChange w:id="2648" w:author="Diana Gonzalez Garcia" w:date="2021-05-28T16:36:00Z">
                  <w:rPr>
                    <w:ins w:id="2649" w:author="Diana Gonzalez Garcia" w:date="2021-05-28T16:34:00Z"/>
                    <w:rFonts w:ascii="Calibri" w:hAnsi="Calibri" w:cs="Calibri"/>
                    <w:color w:val="000000"/>
                    <w:sz w:val="24"/>
                    <w:szCs w:val="24"/>
                    <w:lang w:eastAsia="es-CO"/>
                  </w:rPr>
                </w:rPrChange>
              </w:rPr>
            </w:pPr>
            <w:ins w:id="2650" w:author="Diana Gonzalez Garcia" w:date="2021-05-28T16:34:00Z">
              <w:r w:rsidRPr="004223AB">
                <w:rPr>
                  <w:rFonts w:ascii="Calibri" w:hAnsi="Calibri" w:cs="Calibri"/>
                  <w:color w:val="000000"/>
                  <w:sz w:val="12"/>
                  <w:szCs w:val="12"/>
                  <w:lang w:eastAsia="es-CO"/>
                  <w:rPrChange w:id="2651" w:author="Diana Gonzalez Garcia" w:date="2021-05-28T16:36:00Z">
                    <w:rPr>
                      <w:rFonts w:ascii="Calibri" w:hAnsi="Calibri" w:cs="Calibri"/>
                      <w:color w:val="000000"/>
                      <w:sz w:val="24"/>
                      <w:szCs w:val="24"/>
                      <w:lang w:eastAsia="es-CO"/>
                    </w:rPr>
                  </w:rPrChange>
                </w:rPr>
                <w:t>Edad</w:t>
              </w:r>
            </w:ins>
          </w:p>
        </w:tc>
        <w:tc>
          <w:tcPr>
            <w:tcW w:w="0" w:type="auto"/>
            <w:tcBorders>
              <w:top w:val="nil"/>
              <w:left w:val="nil"/>
              <w:bottom w:val="single" w:sz="4" w:space="0" w:color="auto"/>
              <w:right w:val="nil"/>
            </w:tcBorders>
            <w:shd w:val="clear" w:color="auto" w:fill="auto"/>
            <w:vAlign w:val="center"/>
            <w:hideMark/>
            <w:tcPrChange w:id="2652" w:author="Diana Gonzalez Garcia" w:date="2021-05-28T16:43:00Z">
              <w:tcPr>
                <w:tcW w:w="242" w:type="pct"/>
                <w:gridSpan w:val="2"/>
                <w:tcBorders>
                  <w:top w:val="nil"/>
                  <w:left w:val="nil"/>
                  <w:bottom w:val="single" w:sz="4" w:space="0" w:color="auto"/>
                  <w:right w:val="nil"/>
                </w:tcBorders>
                <w:shd w:val="clear" w:color="auto" w:fill="auto"/>
                <w:vAlign w:val="center"/>
                <w:hideMark/>
              </w:tcPr>
            </w:tcPrChange>
          </w:tcPr>
          <w:p w14:paraId="1CBF8209" w14:textId="77777777" w:rsidR="004223AB" w:rsidRPr="004223AB" w:rsidRDefault="004223AB" w:rsidP="004223AB">
            <w:pPr>
              <w:spacing w:after="0" w:line="240" w:lineRule="auto"/>
              <w:jc w:val="center"/>
              <w:rPr>
                <w:ins w:id="2653" w:author="Diana Gonzalez Garcia" w:date="2021-05-28T16:34:00Z"/>
                <w:rFonts w:ascii="Calibri" w:hAnsi="Calibri" w:cs="Calibri"/>
                <w:color w:val="000000"/>
                <w:sz w:val="12"/>
                <w:szCs w:val="12"/>
                <w:lang w:eastAsia="es-CO"/>
                <w:rPrChange w:id="2654" w:author="Diana Gonzalez Garcia" w:date="2021-05-28T16:36:00Z">
                  <w:rPr>
                    <w:ins w:id="2655" w:author="Diana Gonzalez Garcia" w:date="2021-05-28T16:34:00Z"/>
                    <w:rFonts w:ascii="Calibri" w:hAnsi="Calibri" w:cs="Calibri"/>
                    <w:color w:val="000000"/>
                    <w:sz w:val="24"/>
                    <w:szCs w:val="24"/>
                    <w:lang w:eastAsia="es-CO"/>
                  </w:rPr>
                </w:rPrChange>
              </w:rPr>
            </w:pPr>
            <w:proofErr w:type="spellStart"/>
            <w:ins w:id="2656" w:author="Diana Gonzalez Garcia" w:date="2021-05-28T16:34:00Z">
              <w:r w:rsidRPr="004223AB">
                <w:rPr>
                  <w:rFonts w:ascii="Calibri" w:hAnsi="Calibri" w:cs="Calibri"/>
                  <w:color w:val="000000"/>
                  <w:sz w:val="12"/>
                  <w:szCs w:val="12"/>
                  <w:lang w:eastAsia="es-CO"/>
                  <w:rPrChange w:id="2657" w:author="Diana Gonzalez Garcia" w:date="2021-05-28T16:36:00Z">
                    <w:rPr>
                      <w:rFonts w:ascii="Calibri" w:hAnsi="Calibri" w:cs="Calibri"/>
                      <w:color w:val="000000"/>
                      <w:sz w:val="24"/>
                      <w:szCs w:val="24"/>
                      <w:lang w:eastAsia="es-CO"/>
                    </w:rPr>
                  </w:rPrChange>
                </w:rPr>
                <w:t>SIIC</w:t>
              </w:r>
              <w:proofErr w:type="spellEnd"/>
            </w:ins>
          </w:p>
        </w:tc>
        <w:tc>
          <w:tcPr>
            <w:tcW w:w="0" w:type="auto"/>
            <w:tcBorders>
              <w:top w:val="nil"/>
              <w:left w:val="single" w:sz="4" w:space="0" w:color="auto"/>
              <w:bottom w:val="nil"/>
              <w:right w:val="single" w:sz="4" w:space="0" w:color="auto"/>
            </w:tcBorders>
            <w:shd w:val="clear" w:color="auto" w:fill="auto"/>
            <w:vAlign w:val="center"/>
            <w:hideMark/>
            <w:tcPrChange w:id="2658" w:author="Diana Gonzalez Garcia" w:date="2021-05-28T16:43:00Z">
              <w:tcPr>
                <w:tcW w:w="1418" w:type="pct"/>
                <w:tcBorders>
                  <w:top w:val="nil"/>
                  <w:left w:val="single" w:sz="4" w:space="0" w:color="auto"/>
                  <w:bottom w:val="nil"/>
                  <w:right w:val="single" w:sz="4" w:space="0" w:color="auto"/>
                </w:tcBorders>
                <w:shd w:val="clear" w:color="auto" w:fill="auto"/>
                <w:vAlign w:val="center"/>
                <w:hideMark/>
              </w:tcPr>
            </w:tcPrChange>
          </w:tcPr>
          <w:p w14:paraId="79EC5162" w14:textId="77777777" w:rsidR="004223AB" w:rsidRPr="004223AB" w:rsidRDefault="004223AB" w:rsidP="004223AB">
            <w:pPr>
              <w:spacing w:after="0" w:line="240" w:lineRule="auto"/>
              <w:rPr>
                <w:ins w:id="2659" w:author="Diana Gonzalez Garcia" w:date="2021-05-28T16:34:00Z"/>
                <w:rFonts w:ascii="Calibri" w:hAnsi="Calibri" w:cs="Calibri"/>
                <w:color w:val="000000"/>
                <w:sz w:val="12"/>
                <w:szCs w:val="12"/>
                <w:lang w:eastAsia="es-CO"/>
                <w:rPrChange w:id="2660" w:author="Diana Gonzalez Garcia" w:date="2021-05-28T16:36:00Z">
                  <w:rPr>
                    <w:ins w:id="2661" w:author="Diana Gonzalez Garcia" w:date="2021-05-28T16:34:00Z"/>
                    <w:rFonts w:ascii="Calibri" w:hAnsi="Calibri" w:cs="Calibri"/>
                    <w:color w:val="000000"/>
                    <w:sz w:val="24"/>
                    <w:szCs w:val="24"/>
                    <w:lang w:eastAsia="es-CO"/>
                  </w:rPr>
                </w:rPrChange>
              </w:rPr>
            </w:pPr>
            <w:ins w:id="2662" w:author="Diana Gonzalez Garcia" w:date="2021-05-28T16:34:00Z">
              <w:r w:rsidRPr="004223AB">
                <w:rPr>
                  <w:rFonts w:ascii="Calibri" w:hAnsi="Calibri" w:cs="Calibri"/>
                  <w:color w:val="000000"/>
                  <w:sz w:val="12"/>
                  <w:szCs w:val="12"/>
                  <w:lang w:eastAsia="es-CO"/>
                  <w:rPrChange w:id="2663" w:author="Diana Gonzalez Garcia" w:date="2021-05-28T16:36:00Z">
                    <w:rPr>
                      <w:rFonts w:ascii="Calibri" w:hAnsi="Calibri" w:cs="Calibri"/>
                      <w:color w:val="000000"/>
                      <w:sz w:val="24"/>
                      <w:szCs w:val="24"/>
                      <w:lang w:eastAsia="es-CO"/>
                    </w:rPr>
                  </w:rPrChange>
                </w:rPr>
                <w:t>Para predios con puntajes superiores a 100, la variable modelo es avalúo especial.</w:t>
              </w:r>
            </w:ins>
          </w:p>
        </w:tc>
        <w:tc>
          <w:tcPr>
            <w:tcW w:w="0" w:type="auto"/>
            <w:vMerge/>
            <w:tcBorders>
              <w:top w:val="nil"/>
              <w:left w:val="nil"/>
              <w:bottom w:val="single" w:sz="4" w:space="0" w:color="auto"/>
              <w:right w:val="single" w:sz="4" w:space="0" w:color="auto"/>
            </w:tcBorders>
            <w:vAlign w:val="center"/>
            <w:hideMark/>
            <w:tcPrChange w:id="2664" w:author="Diana Gonzalez Garcia" w:date="2021-05-28T16:43:00Z">
              <w:tcPr>
                <w:tcW w:w="261" w:type="pct"/>
                <w:gridSpan w:val="2"/>
                <w:vMerge/>
                <w:tcBorders>
                  <w:top w:val="nil"/>
                  <w:left w:val="nil"/>
                  <w:bottom w:val="single" w:sz="4" w:space="0" w:color="auto"/>
                  <w:right w:val="single" w:sz="4" w:space="0" w:color="auto"/>
                </w:tcBorders>
                <w:vAlign w:val="center"/>
                <w:hideMark/>
              </w:tcPr>
            </w:tcPrChange>
          </w:tcPr>
          <w:p w14:paraId="79FB0CB1" w14:textId="77777777" w:rsidR="004223AB" w:rsidRPr="004223AB" w:rsidRDefault="004223AB" w:rsidP="004223AB">
            <w:pPr>
              <w:spacing w:after="0" w:line="240" w:lineRule="auto"/>
              <w:rPr>
                <w:ins w:id="2665" w:author="Diana Gonzalez Garcia" w:date="2021-05-28T16:34:00Z"/>
                <w:rFonts w:ascii="Calibri" w:hAnsi="Calibri" w:cs="Calibri"/>
                <w:color w:val="000000"/>
                <w:sz w:val="12"/>
                <w:szCs w:val="12"/>
                <w:lang w:eastAsia="es-CO"/>
                <w:rPrChange w:id="2666" w:author="Diana Gonzalez Garcia" w:date="2021-05-28T16:36:00Z">
                  <w:rPr>
                    <w:ins w:id="2667"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nil"/>
            </w:tcBorders>
            <w:vAlign w:val="center"/>
            <w:hideMark/>
            <w:tcPrChange w:id="2668" w:author="Diana Gonzalez Garcia" w:date="2021-05-28T16:43:00Z">
              <w:tcPr>
                <w:tcW w:w="487" w:type="pct"/>
                <w:gridSpan w:val="2"/>
                <w:vMerge/>
                <w:tcBorders>
                  <w:top w:val="nil"/>
                  <w:left w:val="single" w:sz="4" w:space="0" w:color="auto"/>
                  <w:bottom w:val="single" w:sz="4" w:space="0" w:color="auto"/>
                  <w:right w:val="nil"/>
                </w:tcBorders>
                <w:vAlign w:val="center"/>
                <w:hideMark/>
              </w:tcPr>
            </w:tcPrChange>
          </w:tcPr>
          <w:p w14:paraId="2F22D850" w14:textId="77777777" w:rsidR="004223AB" w:rsidRPr="004223AB" w:rsidRDefault="004223AB" w:rsidP="004223AB">
            <w:pPr>
              <w:spacing w:after="0" w:line="240" w:lineRule="auto"/>
              <w:rPr>
                <w:ins w:id="2669" w:author="Diana Gonzalez Garcia" w:date="2021-05-28T16:34:00Z"/>
                <w:rFonts w:ascii="Calibri" w:hAnsi="Calibri" w:cs="Calibri"/>
                <w:color w:val="FF0000"/>
                <w:sz w:val="12"/>
                <w:szCs w:val="12"/>
                <w:lang w:eastAsia="es-CO"/>
                <w:rPrChange w:id="2670" w:author="Diana Gonzalez Garcia" w:date="2021-05-28T16:36:00Z">
                  <w:rPr>
                    <w:ins w:id="2671" w:author="Diana Gonzalez Garcia" w:date="2021-05-28T16:34:00Z"/>
                    <w:rFonts w:ascii="Calibri" w:hAnsi="Calibri" w:cs="Calibri"/>
                    <w:color w:val="FF0000"/>
                    <w:sz w:val="24"/>
                    <w:szCs w:val="24"/>
                    <w:lang w:eastAsia="es-CO"/>
                  </w:rPr>
                </w:rPrChange>
              </w:rPr>
            </w:pPr>
          </w:p>
        </w:tc>
        <w:tc>
          <w:tcPr>
            <w:tcW w:w="1158" w:type="dxa"/>
            <w:vMerge/>
            <w:tcBorders>
              <w:top w:val="nil"/>
              <w:left w:val="single" w:sz="4" w:space="0" w:color="auto"/>
              <w:bottom w:val="single" w:sz="4" w:space="0" w:color="auto"/>
              <w:right w:val="single" w:sz="4" w:space="0" w:color="auto"/>
            </w:tcBorders>
            <w:vAlign w:val="center"/>
            <w:hideMark/>
            <w:tcPrChange w:id="2672" w:author="Diana Gonzalez Garcia" w:date="2021-05-28T16:43:00Z">
              <w:tcPr>
                <w:tcW w:w="985" w:type="pct"/>
                <w:gridSpan w:val="2"/>
                <w:vMerge/>
                <w:tcBorders>
                  <w:top w:val="nil"/>
                  <w:left w:val="single" w:sz="4" w:space="0" w:color="auto"/>
                  <w:bottom w:val="single" w:sz="4" w:space="0" w:color="auto"/>
                  <w:right w:val="single" w:sz="4" w:space="0" w:color="auto"/>
                </w:tcBorders>
                <w:vAlign w:val="center"/>
                <w:hideMark/>
              </w:tcPr>
            </w:tcPrChange>
          </w:tcPr>
          <w:p w14:paraId="66D15232" w14:textId="77777777" w:rsidR="004223AB" w:rsidRPr="004223AB" w:rsidRDefault="004223AB" w:rsidP="004223AB">
            <w:pPr>
              <w:spacing w:after="0" w:line="240" w:lineRule="auto"/>
              <w:rPr>
                <w:ins w:id="2673" w:author="Diana Gonzalez Garcia" w:date="2021-05-28T16:34:00Z"/>
                <w:rFonts w:ascii="Calibri" w:hAnsi="Calibri" w:cs="Calibri"/>
                <w:color w:val="000000"/>
                <w:sz w:val="12"/>
                <w:szCs w:val="12"/>
                <w:lang w:eastAsia="es-CO"/>
                <w:rPrChange w:id="2674" w:author="Diana Gonzalez Garcia" w:date="2021-05-28T16:36:00Z">
                  <w:rPr>
                    <w:ins w:id="2675" w:author="Diana Gonzalez Garcia" w:date="2021-05-28T16:34:00Z"/>
                    <w:rFonts w:ascii="Calibri" w:hAnsi="Calibri" w:cs="Calibri"/>
                    <w:color w:val="000000"/>
                    <w:sz w:val="24"/>
                    <w:szCs w:val="24"/>
                    <w:lang w:eastAsia="es-CO"/>
                  </w:rPr>
                </w:rPrChange>
              </w:rPr>
            </w:pPr>
          </w:p>
        </w:tc>
      </w:tr>
      <w:tr w:rsidR="004223AB" w:rsidRPr="004223AB" w14:paraId="05CB585D" w14:textId="77777777" w:rsidTr="00D203B1">
        <w:tblPrEx>
          <w:tblPrExChange w:id="2676" w:author="Diana Gonzalez Garcia" w:date="2021-05-28T16:43:00Z">
            <w:tblPrEx>
              <w:tblW w:w="5000" w:type="pct"/>
              <w:tblInd w:w="0" w:type="dxa"/>
            </w:tblPrEx>
          </w:tblPrExChange>
        </w:tblPrEx>
        <w:trPr>
          <w:trHeight w:val="20"/>
          <w:ins w:id="2677" w:author="Diana Gonzalez Garcia" w:date="2021-05-28T16:34:00Z"/>
          <w:trPrChange w:id="2678" w:author="Diana Gonzalez Garcia" w:date="2021-05-28T16:43:00Z">
            <w:trPr>
              <w:gridBefore w:val="2"/>
              <w:gridAfter w:val="0"/>
              <w:trHeight w:val="1230"/>
            </w:trPr>
          </w:trPrChange>
        </w:trPr>
        <w:tc>
          <w:tcPr>
            <w:tcW w:w="0" w:type="auto"/>
            <w:vMerge/>
            <w:tcBorders>
              <w:top w:val="nil"/>
              <w:left w:val="single" w:sz="4" w:space="0" w:color="auto"/>
              <w:bottom w:val="single" w:sz="4" w:space="0" w:color="auto"/>
              <w:right w:val="single" w:sz="4" w:space="0" w:color="auto"/>
            </w:tcBorders>
            <w:vAlign w:val="center"/>
            <w:hideMark/>
            <w:tcPrChange w:id="2679" w:author="Diana Gonzalez Garcia" w:date="2021-05-28T16:43:00Z">
              <w:tcPr>
                <w:tcW w:w="318" w:type="pct"/>
                <w:gridSpan w:val="2"/>
                <w:vMerge/>
                <w:tcBorders>
                  <w:top w:val="nil"/>
                  <w:left w:val="single" w:sz="4" w:space="0" w:color="auto"/>
                  <w:bottom w:val="single" w:sz="4" w:space="0" w:color="auto"/>
                  <w:right w:val="single" w:sz="4" w:space="0" w:color="auto"/>
                </w:tcBorders>
                <w:vAlign w:val="center"/>
                <w:hideMark/>
              </w:tcPr>
            </w:tcPrChange>
          </w:tcPr>
          <w:p w14:paraId="6CDF3E6F" w14:textId="77777777" w:rsidR="004223AB" w:rsidRPr="004223AB" w:rsidRDefault="004223AB" w:rsidP="004223AB">
            <w:pPr>
              <w:spacing w:after="0" w:line="240" w:lineRule="auto"/>
              <w:rPr>
                <w:ins w:id="2680" w:author="Diana Gonzalez Garcia" w:date="2021-05-28T16:34:00Z"/>
                <w:rFonts w:ascii="Calibri" w:hAnsi="Calibri" w:cs="Calibri"/>
                <w:color w:val="000000"/>
                <w:sz w:val="12"/>
                <w:szCs w:val="12"/>
                <w:lang w:eastAsia="es-CO"/>
                <w:rPrChange w:id="2681" w:author="Diana Gonzalez Garcia" w:date="2021-05-28T16:36:00Z">
                  <w:rPr>
                    <w:ins w:id="2682"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2683" w:author="Diana Gonzalez Garcia" w:date="2021-05-28T16:43:00Z">
              <w:tcPr>
                <w:tcW w:w="317" w:type="pct"/>
                <w:vMerge/>
                <w:tcBorders>
                  <w:top w:val="nil"/>
                  <w:left w:val="single" w:sz="4" w:space="0" w:color="auto"/>
                  <w:bottom w:val="single" w:sz="4" w:space="0" w:color="auto"/>
                  <w:right w:val="single" w:sz="4" w:space="0" w:color="auto"/>
                </w:tcBorders>
                <w:vAlign w:val="center"/>
                <w:hideMark/>
              </w:tcPr>
            </w:tcPrChange>
          </w:tcPr>
          <w:p w14:paraId="4B6B0709" w14:textId="77777777" w:rsidR="004223AB" w:rsidRPr="004223AB" w:rsidRDefault="004223AB" w:rsidP="004223AB">
            <w:pPr>
              <w:spacing w:after="0" w:line="240" w:lineRule="auto"/>
              <w:rPr>
                <w:ins w:id="2684" w:author="Diana Gonzalez Garcia" w:date="2021-05-28T16:34:00Z"/>
                <w:rFonts w:ascii="Calibri" w:hAnsi="Calibri" w:cs="Calibri"/>
                <w:sz w:val="12"/>
                <w:szCs w:val="12"/>
                <w:lang w:eastAsia="es-CO"/>
                <w:rPrChange w:id="2685" w:author="Diana Gonzalez Garcia" w:date="2021-05-28T16:36:00Z">
                  <w:rPr>
                    <w:ins w:id="2686" w:author="Diana Gonzalez Garcia" w:date="2021-05-28T16:34:00Z"/>
                    <w:rFonts w:ascii="Calibri" w:hAnsi="Calibri" w:cs="Calibri"/>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2687" w:author="Diana Gonzalez Garcia" w:date="2021-05-28T16:43:00Z">
              <w:tcPr>
                <w:tcW w:w="330" w:type="pct"/>
                <w:gridSpan w:val="2"/>
                <w:vMerge/>
                <w:tcBorders>
                  <w:top w:val="nil"/>
                  <w:left w:val="single" w:sz="4" w:space="0" w:color="auto"/>
                  <w:bottom w:val="single" w:sz="4" w:space="0" w:color="auto"/>
                  <w:right w:val="single" w:sz="4" w:space="0" w:color="auto"/>
                </w:tcBorders>
                <w:vAlign w:val="center"/>
                <w:hideMark/>
              </w:tcPr>
            </w:tcPrChange>
          </w:tcPr>
          <w:p w14:paraId="63F9AE86" w14:textId="77777777" w:rsidR="004223AB" w:rsidRPr="004223AB" w:rsidRDefault="004223AB" w:rsidP="004223AB">
            <w:pPr>
              <w:spacing w:after="0" w:line="240" w:lineRule="auto"/>
              <w:rPr>
                <w:ins w:id="2688" w:author="Diana Gonzalez Garcia" w:date="2021-05-28T16:34:00Z"/>
                <w:rFonts w:ascii="Calibri" w:hAnsi="Calibri" w:cs="Calibri"/>
                <w:sz w:val="12"/>
                <w:szCs w:val="12"/>
                <w:lang w:eastAsia="es-CO"/>
                <w:rPrChange w:id="2689" w:author="Diana Gonzalez Garcia" w:date="2021-05-28T16:36:00Z">
                  <w:rPr>
                    <w:ins w:id="2690" w:author="Diana Gonzalez Garcia" w:date="2021-05-28T16:34:00Z"/>
                    <w:rFonts w:ascii="Calibri" w:hAnsi="Calibri" w:cs="Calibri"/>
                    <w:sz w:val="24"/>
                    <w:szCs w:val="24"/>
                    <w:lang w:eastAsia="es-CO"/>
                  </w:rPr>
                </w:rPrChange>
              </w:rPr>
            </w:pPr>
          </w:p>
        </w:tc>
        <w:tc>
          <w:tcPr>
            <w:tcW w:w="0" w:type="auto"/>
            <w:tcBorders>
              <w:top w:val="nil"/>
              <w:left w:val="nil"/>
              <w:bottom w:val="nil"/>
              <w:right w:val="nil"/>
            </w:tcBorders>
            <w:shd w:val="clear" w:color="auto" w:fill="auto"/>
            <w:vAlign w:val="center"/>
            <w:hideMark/>
            <w:tcPrChange w:id="2691" w:author="Diana Gonzalez Garcia" w:date="2021-05-28T16:43:00Z">
              <w:tcPr>
                <w:tcW w:w="352" w:type="pct"/>
                <w:gridSpan w:val="2"/>
                <w:tcBorders>
                  <w:top w:val="nil"/>
                  <w:left w:val="nil"/>
                  <w:bottom w:val="nil"/>
                  <w:right w:val="nil"/>
                </w:tcBorders>
                <w:shd w:val="clear" w:color="auto" w:fill="auto"/>
                <w:vAlign w:val="center"/>
                <w:hideMark/>
              </w:tcPr>
            </w:tcPrChange>
          </w:tcPr>
          <w:p w14:paraId="7CA924BD" w14:textId="77777777" w:rsidR="004223AB" w:rsidRPr="004223AB" w:rsidRDefault="004223AB" w:rsidP="004223AB">
            <w:pPr>
              <w:spacing w:after="0" w:line="240" w:lineRule="auto"/>
              <w:rPr>
                <w:ins w:id="2692" w:author="Diana Gonzalez Garcia" w:date="2021-05-28T16:34:00Z"/>
                <w:rFonts w:ascii="Calibri" w:hAnsi="Calibri" w:cs="Calibri"/>
                <w:color w:val="000000"/>
                <w:sz w:val="12"/>
                <w:szCs w:val="12"/>
                <w:lang w:eastAsia="es-CO"/>
                <w:rPrChange w:id="2693" w:author="Diana Gonzalez Garcia" w:date="2021-05-28T16:36:00Z">
                  <w:rPr>
                    <w:ins w:id="2694" w:author="Diana Gonzalez Garcia" w:date="2021-05-28T16:34:00Z"/>
                    <w:rFonts w:ascii="Calibri" w:hAnsi="Calibri" w:cs="Calibri"/>
                    <w:color w:val="000000"/>
                    <w:sz w:val="24"/>
                    <w:szCs w:val="24"/>
                    <w:lang w:eastAsia="es-CO"/>
                  </w:rPr>
                </w:rPrChange>
              </w:rPr>
            </w:pPr>
          </w:p>
        </w:tc>
        <w:tc>
          <w:tcPr>
            <w:tcW w:w="0" w:type="auto"/>
            <w:tcBorders>
              <w:top w:val="nil"/>
              <w:left w:val="single" w:sz="4" w:space="0" w:color="auto"/>
              <w:bottom w:val="single" w:sz="4" w:space="0" w:color="auto"/>
              <w:right w:val="single" w:sz="4" w:space="0" w:color="auto"/>
            </w:tcBorders>
            <w:shd w:val="clear" w:color="auto" w:fill="auto"/>
            <w:vAlign w:val="center"/>
            <w:hideMark/>
            <w:tcPrChange w:id="2695" w:author="Diana Gonzalez Garcia" w:date="2021-05-28T16:43:00Z">
              <w:tcPr>
                <w:tcW w:w="291" w:type="pct"/>
                <w:gridSpan w:val="2"/>
                <w:tcBorders>
                  <w:top w:val="nil"/>
                  <w:left w:val="single" w:sz="4" w:space="0" w:color="auto"/>
                  <w:bottom w:val="single" w:sz="4" w:space="0" w:color="auto"/>
                  <w:right w:val="single" w:sz="4" w:space="0" w:color="auto"/>
                </w:tcBorders>
                <w:shd w:val="clear" w:color="auto" w:fill="auto"/>
                <w:vAlign w:val="center"/>
                <w:hideMark/>
              </w:tcPr>
            </w:tcPrChange>
          </w:tcPr>
          <w:p w14:paraId="7FF37399" w14:textId="77777777" w:rsidR="004223AB" w:rsidRPr="004223AB" w:rsidRDefault="004223AB" w:rsidP="004223AB">
            <w:pPr>
              <w:spacing w:after="0" w:line="240" w:lineRule="auto"/>
              <w:jc w:val="center"/>
              <w:rPr>
                <w:ins w:id="2696" w:author="Diana Gonzalez Garcia" w:date="2021-05-28T16:34:00Z"/>
                <w:rFonts w:ascii="Calibri" w:hAnsi="Calibri" w:cs="Calibri"/>
                <w:color w:val="000000"/>
                <w:sz w:val="12"/>
                <w:szCs w:val="12"/>
                <w:lang w:eastAsia="es-CO"/>
                <w:rPrChange w:id="2697" w:author="Diana Gonzalez Garcia" w:date="2021-05-28T16:36:00Z">
                  <w:rPr>
                    <w:ins w:id="2698" w:author="Diana Gonzalez Garcia" w:date="2021-05-28T16:34:00Z"/>
                    <w:rFonts w:ascii="Calibri" w:hAnsi="Calibri" w:cs="Calibri"/>
                    <w:color w:val="000000"/>
                    <w:sz w:val="24"/>
                    <w:szCs w:val="24"/>
                    <w:lang w:eastAsia="es-CO"/>
                  </w:rPr>
                </w:rPrChange>
              </w:rPr>
            </w:pPr>
            <w:ins w:id="2699" w:author="Diana Gonzalez Garcia" w:date="2021-05-28T16:34:00Z">
              <w:r w:rsidRPr="004223AB">
                <w:rPr>
                  <w:rFonts w:ascii="Calibri" w:hAnsi="Calibri" w:cs="Calibri"/>
                  <w:color w:val="000000"/>
                  <w:sz w:val="12"/>
                  <w:szCs w:val="12"/>
                  <w:lang w:eastAsia="es-CO"/>
                  <w:rPrChange w:id="2700" w:author="Diana Gonzalez Garcia" w:date="2021-05-28T16:36:00Z">
                    <w:rPr>
                      <w:rFonts w:ascii="Calibri" w:hAnsi="Calibri" w:cs="Calibri"/>
                      <w:color w:val="000000"/>
                      <w:sz w:val="24"/>
                      <w:szCs w:val="24"/>
                      <w:lang w:eastAsia="es-CO"/>
                    </w:rPr>
                  </w:rPrChange>
                </w:rPr>
                <w:t>Área construida por unidad calificada</w:t>
              </w:r>
            </w:ins>
          </w:p>
        </w:tc>
        <w:tc>
          <w:tcPr>
            <w:tcW w:w="0" w:type="auto"/>
            <w:tcBorders>
              <w:top w:val="nil"/>
              <w:left w:val="nil"/>
              <w:bottom w:val="single" w:sz="4" w:space="0" w:color="auto"/>
              <w:right w:val="nil"/>
            </w:tcBorders>
            <w:shd w:val="clear" w:color="auto" w:fill="auto"/>
            <w:vAlign w:val="center"/>
            <w:hideMark/>
            <w:tcPrChange w:id="2701" w:author="Diana Gonzalez Garcia" w:date="2021-05-28T16:43:00Z">
              <w:tcPr>
                <w:tcW w:w="242" w:type="pct"/>
                <w:gridSpan w:val="2"/>
                <w:tcBorders>
                  <w:top w:val="nil"/>
                  <w:left w:val="nil"/>
                  <w:bottom w:val="single" w:sz="4" w:space="0" w:color="auto"/>
                  <w:right w:val="nil"/>
                </w:tcBorders>
                <w:shd w:val="clear" w:color="auto" w:fill="auto"/>
                <w:vAlign w:val="center"/>
                <w:hideMark/>
              </w:tcPr>
            </w:tcPrChange>
          </w:tcPr>
          <w:p w14:paraId="39A6A80C" w14:textId="77777777" w:rsidR="004223AB" w:rsidRPr="004223AB" w:rsidRDefault="004223AB" w:rsidP="004223AB">
            <w:pPr>
              <w:spacing w:after="0" w:line="240" w:lineRule="auto"/>
              <w:jc w:val="center"/>
              <w:rPr>
                <w:ins w:id="2702" w:author="Diana Gonzalez Garcia" w:date="2021-05-28T16:34:00Z"/>
                <w:rFonts w:ascii="Calibri" w:hAnsi="Calibri" w:cs="Calibri"/>
                <w:color w:val="000000"/>
                <w:sz w:val="12"/>
                <w:szCs w:val="12"/>
                <w:lang w:eastAsia="es-CO"/>
                <w:rPrChange w:id="2703" w:author="Diana Gonzalez Garcia" w:date="2021-05-28T16:36:00Z">
                  <w:rPr>
                    <w:ins w:id="2704" w:author="Diana Gonzalez Garcia" w:date="2021-05-28T16:34:00Z"/>
                    <w:rFonts w:ascii="Calibri" w:hAnsi="Calibri" w:cs="Calibri"/>
                    <w:color w:val="000000"/>
                    <w:sz w:val="24"/>
                    <w:szCs w:val="24"/>
                    <w:lang w:eastAsia="es-CO"/>
                  </w:rPr>
                </w:rPrChange>
              </w:rPr>
            </w:pPr>
            <w:proofErr w:type="spellStart"/>
            <w:ins w:id="2705" w:author="Diana Gonzalez Garcia" w:date="2021-05-28T16:34:00Z">
              <w:r w:rsidRPr="004223AB">
                <w:rPr>
                  <w:rFonts w:ascii="Calibri" w:hAnsi="Calibri" w:cs="Calibri"/>
                  <w:color w:val="000000"/>
                  <w:sz w:val="12"/>
                  <w:szCs w:val="12"/>
                  <w:lang w:eastAsia="es-CO"/>
                  <w:rPrChange w:id="2706" w:author="Diana Gonzalez Garcia" w:date="2021-05-28T16:36:00Z">
                    <w:rPr>
                      <w:rFonts w:ascii="Calibri" w:hAnsi="Calibri" w:cs="Calibri"/>
                      <w:color w:val="000000"/>
                      <w:sz w:val="24"/>
                      <w:szCs w:val="24"/>
                      <w:lang w:eastAsia="es-CO"/>
                    </w:rPr>
                  </w:rPrChange>
                </w:rPr>
                <w:t>SIIC</w:t>
              </w:r>
              <w:proofErr w:type="spellEnd"/>
            </w:ins>
          </w:p>
        </w:tc>
        <w:tc>
          <w:tcPr>
            <w:tcW w:w="0" w:type="auto"/>
            <w:tcBorders>
              <w:top w:val="nil"/>
              <w:left w:val="single" w:sz="4" w:space="0" w:color="auto"/>
              <w:bottom w:val="nil"/>
              <w:right w:val="single" w:sz="4" w:space="0" w:color="auto"/>
            </w:tcBorders>
            <w:shd w:val="clear" w:color="000000" w:fill="D6DCE4"/>
            <w:vAlign w:val="center"/>
            <w:hideMark/>
            <w:tcPrChange w:id="2707" w:author="Diana Gonzalez Garcia" w:date="2021-05-28T16:43:00Z">
              <w:tcPr>
                <w:tcW w:w="1418" w:type="pct"/>
                <w:tcBorders>
                  <w:top w:val="nil"/>
                  <w:left w:val="single" w:sz="4" w:space="0" w:color="auto"/>
                  <w:bottom w:val="nil"/>
                  <w:right w:val="single" w:sz="4" w:space="0" w:color="auto"/>
                </w:tcBorders>
                <w:shd w:val="clear" w:color="000000" w:fill="D6DCE4"/>
                <w:vAlign w:val="center"/>
                <w:hideMark/>
              </w:tcPr>
            </w:tcPrChange>
          </w:tcPr>
          <w:p w14:paraId="4989AAC0" w14:textId="77777777" w:rsidR="004223AB" w:rsidRPr="004223AB" w:rsidRDefault="004223AB" w:rsidP="004223AB">
            <w:pPr>
              <w:spacing w:after="0" w:line="240" w:lineRule="auto"/>
              <w:jc w:val="both"/>
              <w:rPr>
                <w:ins w:id="2708" w:author="Diana Gonzalez Garcia" w:date="2021-05-28T16:34:00Z"/>
                <w:rFonts w:ascii="Calibri" w:hAnsi="Calibri" w:cs="Calibri"/>
                <w:color w:val="000000"/>
                <w:sz w:val="12"/>
                <w:szCs w:val="12"/>
                <w:lang w:eastAsia="es-CO"/>
                <w:rPrChange w:id="2709" w:author="Diana Gonzalez Garcia" w:date="2021-05-28T16:36:00Z">
                  <w:rPr>
                    <w:ins w:id="2710" w:author="Diana Gonzalez Garcia" w:date="2021-05-28T16:34:00Z"/>
                    <w:rFonts w:ascii="Calibri" w:hAnsi="Calibri" w:cs="Calibri"/>
                    <w:color w:val="000000"/>
                    <w:sz w:val="24"/>
                    <w:szCs w:val="24"/>
                    <w:lang w:eastAsia="es-CO"/>
                  </w:rPr>
                </w:rPrChange>
              </w:rPr>
            </w:pPr>
            <w:ins w:id="2711" w:author="Diana Gonzalez Garcia" w:date="2021-05-28T16:34:00Z">
              <w:r w:rsidRPr="004223AB">
                <w:rPr>
                  <w:rFonts w:ascii="Calibri" w:hAnsi="Calibri" w:cs="Calibri"/>
                  <w:color w:val="000000"/>
                  <w:sz w:val="12"/>
                  <w:szCs w:val="12"/>
                  <w:lang w:eastAsia="es-CO"/>
                  <w:rPrChange w:id="2712" w:author="Diana Gonzalez Garcia" w:date="2021-05-28T16:36:00Z">
                    <w:rPr>
                      <w:rFonts w:ascii="Calibri" w:hAnsi="Calibri" w:cs="Calibri"/>
                      <w:color w:val="000000"/>
                      <w:sz w:val="24"/>
                      <w:szCs w:val="24"/>
                      <w:lang w:eastAsia="es-CO"/>
                    </w:rPr>
                  </w:rPrChange>
                </w:rPr>
                <w:t>Para predios con área de construcción por unidad calificada superiores a 10.000 m2 la variable modelo es avalúo especial.</w:t>
              </w:r>
            </w:ins>
          </w:p>
        </w:tc>
        <w:tc>
          <w:tcPr>
            <w:tcW w:w="0" w:type="auto"/>
            <w:vMerge/>
            <w:tcBorders>
              <w:top w:val="nil"/>
              <w:left w:val="nil"/>
              <w:bottom w:val="single" w:sz="4" w:space="0" w:color="auto"/>
              <w:right w:val="single" w:sz="4" w:space="0" w:color="auto"/>
            </w:tcBorders>
            <w:vAlign w:val="center"/>
            <w:hideMark/>
            <w:tcPrChange w:id="2713" w:author="Diana Gonzalez Garcia" w:date="2021-05-28T16:43:00Z">
              <w:tcPr>
                <w:tcW w:w="261" w:type="pct"/>
                <w:gridSpan w:val="2"/>
                <w:vMerge/>
                <w:tcBorders>
                  <w:top w:val="nil"/>
                  <w:left w:val="nil"/>
                  <w:bottom w:val="single" w:sz="4" w:space="0" w:color="auto"/>
                  <w:right w:val="single" w:sz="4" w:space="0" w:color="auto"/>
                </w:tcBorders>
                <w:vAlign w:val="center"/>
                <w:hideMark/>
              </w:tcPr>
            </w:tcPrChange>
          </w:tcPr>
          <w:p w14:paraId="41687226" w14:textId="77777777" w:rsidR="004223AB" w:rsidRPr="004223AB" w:rsidRDefault="004223AB" w:rsidP="004223AB">
            <w:pPr>
              <w:spacing w:after="0" w:line="240" w:lineRule="auto"/>
              <w:rPr>
                <w:ins w:id="2714" w:author="Diana Gonzalez Garcia" w:date="2021-05-28T16:34:00Z"/>
                <w:rFonts w:ascii="Calibri" w:hAnsi="Calibri" w:cs="Calibri"/>
                <w:color w:val="000000"/>
                <w:sz w:val="12"/>
                <w:szCs w:val="12"/>
                <w:lang w:eastAsia="es-CO"/>
                <w:rPrChange w:id="2715" w:author="Diana Gonzalez Garcia" w:date="2021-05-28T16:36:00Z">
                  <w:rPr>
                    <w:ins w:id="2716"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nil"/>
            </w:tcBorders>
            <w:vAlign w:val="center"/>
            <w:hideMark/>
            <w:tcPrChange w:id="2717" w:author="Diana Gonzalez Garcia" w:date="2021-05-28T16:43:00Z">
              <w:tcPr>
                <w:tcW w:w="487" w:type="pct"/>
                <w:gridSpan w:val="2"/>
                <w:vMerge/>
                <w:tcBorders>
                  <w:top w:val="nil"/>
                  <w:left w:val="single" w:sz="4" w:space="0" w:color="auto"/>
                  <w:bottom w:val="single" w:sz="4" w:space="0" w:color="auto"/>
                  <w:right w:val="nil"/>
                </w:tcBorders>
                <w:vAlign w:val="center"/>
                <w:hideMark/>
              </w:tcPr>
            </w:tcPrChange>
          </w:tcPr>
          <w:p w14:paraId="5EEFF2F2" w14:textId="77777777" w:rsidR="004223AB" w:rsidRPr="004223AB" w:rsidRDefault="004223AB" w:rsidP="004223AB">
            <w:pPr>
              <w:spacing w:after="0" w:line="240" w:lineRule="auto"/>
              <w:rPr>
                <w:ins w:id="2718" w:author="Diana Gonzalez Garcia" w:date="2021-05-28T16:34:00Z"/>
                <w:rFonts w:ascii="Calibri" w:hAnsi="Calibri" w:cs="Calibri"/>
                <w:color w:val="FF0000"/>
                <w:sz w:val="12"/>
                <w:szCs w:val="12"/>
                <w:lang w:eastAsia="es-CO"/>
                <w:rPrChange w:id="2719" w:author="Diana Gonzalez Garcia" w:date="2021-05-28T16:36:00Z">
                  <w:rPr>
                    <w:ins w:id="2720" w:author="Diana Gonzalez Garcia" w:date="2021-05-28T16:34:00Z"/>
                    <w:rFonts w:ascii="Calibri" w:hAnsi="Calibri" w:cs="Calibri"/>
                    <w:color w:val="FF0000"/>
                    <w:sz w:val="24"/>
                    <w:szCs w:val="24"/>
                    <w:lang w:eastAsia="es-CO"/>
                  </w:rPr>
                </w:rPrChange>
              </w:rPr>
            </w:pPr>
          </w:p>
        </w:tc>
        <w:tc>
          <w:tcPr>
            <w:tcW w:w="1158" w:type="dxa"/>
            <w:vMerge/>
            <w:tcBorders>
              <w:top w:val="nil"/>
              <w:left w:val="single" w:sz="4" w:space="0" w:color="auto"/>
              <w:bottom w:val="single" w:sz="4" w:space="0" w:color="auto"/>
              <w:right w:val="single" w:sz="4" w:space="0" w:color="auto"/>
            </w:tcBorders>
            <w:vAlign w:val="center"/>
            <w:hideMark/>
            <w:tcPrChange w:id="2721" w:author="Diana Gonzalez Garcia" w:date="2021-05-28T16:43:00Z">
              <w:tcPr>
                <w:tcW w:w="985" w:type="pct"/>
                <w:gridSpan w:val="2"/>
                <w:vMerge/>
                <w:tcBorders>
                  <w:top w:val="nil"/>
                  <w:left w:val="single" w:sz="4" w:space="0" w:color="auto"/>
                  <w:bottom w:val="single" w:sz="4" w:space="0" w:color="auto"/>
                  <w:right w:val="single" w:sz="4" w:space="0" w:color="auto"/>
                </w:tcBorders>
                <w:vAlign w:val="center"/>
                <w:hideMark/>
              </w:tcPr>
            </w:tcPrChange>
          </w:tcPr>
          <w:p w14:paraId="36481145" w14:textId="77777777" w:rsidR="004223AB" w:rsidRPr="004223AB" w:rsidRDefault="004223AB" w:rsidP="004223AB">
            <w:pPr>
              <w:spacing w:after="0" w:line="240" w:lineRule="auto"/>
              <w:rPr>
                <w:ins w:id="2722" w:author="Diana Gonzalez Garcia" w:date="2021-05-28T16:34:00Z"/>
                <w:rFonts w:ascii="Calibri" w:hAnsi="Calibri" w:cs="Calibri"/>
                <w:color w:val="000000"/>
                <w:sz w:val="12"/>
                <w:szCs w:val="12"/>
                <w:lang w:eastAsia="es-CO"/>
                <w:rPrChange w:id="2723" w:author="Diana Gonzalez Garcia" w:date="2021-05-28T16:36:00Z">
                  <w:rPr>
                    <w:ins w:id="2724" w:author="Diana Gonzalez Garcia" w:date="2021-05-28T16:34:00Z"/>
                    <w:rFonts w:ascii="Calibri" w:hAnsi="Calibri" w:cs="Calibri"/>
                    <w:color w:val="000000"/>
                    <w:sz w:val="24"/>
                    <w:szCs w:val="24"/>
                    <w:lang w:eastAsia="es-CO"/>
                  </w:rPr>
                </w:rPrChange>
              </w:rPr>
            </w:pPr>
          </w:p>
        </w:tc>
      </w:tr>
      <w:tr w:rsidR="004223AB" w:rsidRPr="004223AB" w14:paraId="0983864C" w14:textId="77777777" w:rsidTr="00D203B1">
        <w:tblPrEx>
          <w:tblPrExChange w:id="2725" w:author="Diana Gonzalez Garcia" w:date="2021-05-28T16:43:00Z">
            <w:tblPrEx>
              <w:tblW w:w="5000" w:type="pct"/>
              <w:tblInd w:w="0" w:type="dxa"/>
            </w:tblPrEx>
          </w:tblPrExChange>
        </w:tblPrEx>
        <w:trPr>
          <w:trHeight w:val="20"/>
          <w:ins w:id="2726" w:author="Diana Gonzalez Garcia" w:date="2021-05-28T16:34:00Z"/>
          <w:trPrChange w:id="2727" w:author="Diana Gonzalez Garcia" w:date="2021-05-28T16:43:00Z">
            <w:trPr>
              <w:gridBefore w:val="2"/>
              <w:gridAfter w:val="0"/>
              <w:trHeight w:val="2100"/>
            </w:trPr>
          </w:trPrChange>
        </w:trPr>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Change w:id="2728" w:author="Diana Gonzalez Garcia" w:date="2021-05-28T16:43:00Z">
              <w:tcPr>
                <w:tcW w:w="318" w:type="pct"/>
                <w:gridSpan w:val="2"/>
                <w:vMerge w:val="restart"/>
                <w:tcBorders>
                  <w:top w:val="nil"/>
                  <w:left w:val="single" w:sz="4" w:space="0" w:color="auto"/>
                  <w:bottom w:val="single" w:sz="4" w:space="0" w:color="auto"/>
                  <w:right w:val="single" w:sz="4" w:space="0" w:color="auto"/>
                </w:tcBorders>
                <w:shd w:val="clear" w:color="auto" w:fill="auto"/>
                <w:noWrap/>
                <w:vAlign w:val="center"/>
                <w:hideMark/>
              </w:tcPr>
            </w:tcPrChange>
          </w:tcPr>
          <w:p w14:paraId="6509A885" w14:textId="77777777" w:rsidR="004223AB" w:rsidRPr="004223AB" w:rsidRDefault="004223AB" w:rsidP="004223AB">
            <w:pPr>
              <w:spacing w:after="0" w:line="240" w:lineRule="auto"/>
              <w:jc w:val="center"/>
              <w:rPr>
                <w:ins w:id="2729" w:author="Diana Gonzalez Garcia" w:date="2021-05-28T16:34:00Z"/>
                <w:rFonts w:ascii="Calibri" w:hAnsi="Calibri" w:cs="Calibri"/>
                <w:color w:val="000000"/>
                <w:sz w:val="12"/>
                <w:szCs w:val="12"/>
                <w:lang w:eastAsia="es-CO"/>
                <w:rPrChange w:id="2730" w:author="Diana Gonzalez Garcia" w:date="2021-05-28T16:36:00Z">
                  <w:rPr>
                    <w:ins w:id="2731" w:author="Diana Gonzalez Garcia" w:date="2021-05-28T16:34:00Z"/>
                    <w:rFonts w:ascii="Calibri" w:hAnsi="Calibri" w:cs="Calibri"/>
                    <w:color w:val="000000"/>
                    <w:sz w:val="24"/>
                    <w:szCs w:val="24"/>
                    <w:lang w:eastAsia="es-CO"/>
                  </w:rPr>
                </w:rPrChange>
              </w:rPr>
            </w:pPr>
            <w:ins w:id="2732" w:author="Diana Gonzalez Garcia" w:date="2021-05-28T16:34:00Z">
              <w:r w:rsidRPr="004223AB">
                <w:rPr>
                  <w:rFonts w:ascii="Calibri" w:hAnsi="Calibri" w:cs="Calibri"/>
                  <w:color w:val="000000"/>
                  <w:sz w:val="12"/>
                  <w:szCs w:val="12"/>
                  <w:lang w:eastAsia="es-CO"/>
                  <w:rPrChange w:id="2733" w:author="Diana Gonzalez Garcia" w:date="2021-05-28T16:36:00Z">
                    <w:rPr>
                      <w:rFonts w:ascii="Calibri" w:hAnsi="Calibri" w:cs="Calibri"/>
                      <w:color w:val="000000"/>
                      <w:sz w:val="24"/>
                      <w:szCs w:val="24"/>
                      <w:lang w:eastAsia="es-CO"/>
                    </w:rPr>
                  </w:rPrChange>
                </w:rPr>
                <w:t>T07</w:t>
              </w:r>
            </w:ins>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Change w:id="2734" w:author="Diana Gonzalez Garcia" w:date="2021-05-28T16:43:00Z">
              <w:tcPr>
                <w:tcW w:w="317" w:type="pct"/>
                <w:vMerge w:val="restart"/>
                <w:tcBorders>
                  <w:top w:val="nil"/>
                  <w:left w:val="single" w:sz="4" w:space="0" w:color="auto"/>
                  <w:bottom w:val="single" w:sz="4" w:space="0" w:color="auto"/>
                  <w:right w:val="single" w:sz="4" w:space="0" w:color="auto"/>
                </w:tcBorders>
                <w:shd w:val="clear" w:color="auto" w:fill="auto"/>
                <w:vAlign w:val="center"/>
                <w:hideMark/>
              </w:tcPr>
            </w:tcPrChange>
          </w:tcPr>
          <w:p w14:paraId="3E92F41F" w14:textId="77777777" w:rsidR="004223AB" w:rsidRPr="004223AB" w:rsidRDefault="004223AB" w:rsidP="004223AB">
            <w:pPr>
              <w:spacing w:after="0" w:line="240" w:lineRule="auto"/>
              <w:jc w:val="center"/>
              <w:rPr>
                <w:ins w:id="2735" w:author="Diana Gonzalez Garcia" w:date="2021-05-28T16:34:00Z"/>
                <w:rFonts w:ascii="Calibri" w:hAnsi="Calibri" w:cs="Calibri"/>
                <w:sz w:val="12"/>
                <w:szCs w:val="12"/>
                <w:lang w:eastAsia="es-CO"/>
                <w:rPrChange w:id="2736" w:author="Diana Gonzalez Garcia" w:date="2021-05-28T16:36:00Z">
                  <w:rPr>
                    <w:ins w:id="2737" w:author="Diana Gonzalez Garcia" w:date="2021-05-28T16:34:00Z"/>
                    <w:rFonts w:ascii="Calibri" w:hAnsi="Calibri" w:cs="Calibri"/>
                    <w:sz w:val="24"/>
                    <w:szCs w:val="24"/>
                    <w:lang w:eastAsia="es-CO"/>
                  </w:rPr>
                </w:rPrChange>
              </w:rPr>
            </w:pPr>
            <w:ins w:id="2738" w:author="Diana Gonzalez Garcia" w:date="2021-05-28T16:34:00Z">
              <w:r w:rsidRPr="004223AB">
                <w:rPr>
                  <w:rFonts w:ascii="Calibri" w:hAnsi="Calibri" w:cs="Calibri"/>
                  <w:sz w:val="12"/>
                  <w:szCs w:val="12"/>
                  <w:lang w:eastAsia="es-CO"/>
                  <w:rPrChange w:id="2739" w:author="Diana Gonzalez Garcia" w:date="2021-05-28T16:36:00Z">
                    <w:rPr>
                      <w:rFonts w:ascii="Calibri" w:hAnsi="Calibri" w:cs="Calibri"/>
                      <w:sz w:val="24"/>
                      <w:szCs w:val="24"/>
                      <w:lang w:eastAsia="es-CO"/>
                    </w:rPr>
                  </w:rPrChange>
                </w:rPr>
                <w:t>Depósitos</w:t>
              </w:r>
            </w:ins>
          </w:p>
        </w:tc>
        <w:tc>
          <w:tcPr>
            <w:tcW w:w="0" w:type="auto"/>
            <w:vMerge w:val="restart"/>
            <w:tcBorders>
              <w:top w:val="nil"/>
              <w:left w:val="single" w:sz="4" w:space="0" w:color="auto"/>
              <w:bottom w:val="single" w:sz="4" w:space="0" w:color="auto"/>
              <w:right w:val="single" w:sz="4" w:space="0" w:color="auto"/>
            </w:tcBorders>
            <w:shd w:val="clear" w:color="000000" w:fill="FCE4D6"/>
            <w:vAlign w:val="center"/>
            <w:hideMark/>
            <w:tcPrChange w:id="2740" w:author="Diana Gonzalez Garcia" w:date="2021-05-28T16:43:00Z">
              <w:tcPr>
                <w:tcW w:w="330" w:type="pct"/>
                <w:gridSpan w:val="2"/>
                <w:vMerge w:val="restart"/>
                <w:tcBorders>
                  <w:top w:val="nil"/>
                  <w:left w:val="single" w:sz="4" w:space="0" w:color="auto"/>
                  <w:bottom w:val="single" w:sz="4" w:space="0" w:color="auto"/>
                  <w:right w:val="single" w:sz="4" w:space="0" w:color="auto"/>
                </w:tcBorders>
                <w:shd w:val="clear" w:color="000000" w:fill="FCE4D6"/>
                <w:vAlign w:val="center"/>
                <w:hideMark/>
              </w:tcPr>
            </w:tcPrChange>
          </w:tcPr>
          <w:p w14:paraId="26AC2221" w14:textId="77777777" w:rsidR="004223AB" w:rsidRPr="004223AB" w:rsidRDefault="004223AB" w:rsidP="004223AB">
            <w:pPr>
              <w:spacing w:after="0" w:line="240" w:lineRule="auto"/>
              <w:jc w:val="center"/>
              <w:rPr>
                <w:ins w:id="2741" w:author="Diana Gonzalez Garcia" w:date="2021-05-28T16:34:00Z"/>
                <w:rFonts w:ascii="Calibri" w:hAnsi="Calibri" w:cs="Calibri"/>
                <w:sz w:val="12"/>
                <w:szCs w:val="12"/>
                <w:lang w:eastAsia="es-CO"/>
                <w:rPrChange w:id="2742" w:author="Diana Gonzalez Garcia" w:date="2021-05-28T16:36:00Z">
                  <w:rPr>
                    <w:ins w:id="2743" w:author="Diana Gonzalez Garcia" w:date="2021-05-28T16:34:00Z"/>
                    <w:rFonts w:ascii="Calibri" w:hAnsi="Calibri" w:cs="Calibri"/>
                    <w:sz w:val="24"/>
                    <w:szCs w:val="24"/>
                    <w:lang w:eastAsia="es-CO"/>
                  </w:rPr>
                </w:rPrChange>
              </w:rPr>
            </w:pPr>
            <w:ins w:id="2744" w:author="Diana Gonzalez Garcia" w:date="2021-05-28T16:34:00Z">
              <w:r w:rsidRPr="004223AB">
                <w:rPr>
                  <w:rFonts w:ascii="Calibri" w:hAnsi="Calibri" w:cs="Calibri"/>
                  <w:sz w:val="12"/>
                  <w:szCs w:val="12"/>
                  <w:lang w:eastAsia="es-CO"/>
                  <w:rPrChange w:id="2745" w:author="Diana Gonzalez Garcia" w:date="2021-05-28T16:36:00Z">
                    <w:rPr>
                      <w:rFonts w:ascii="Calibri" w:hAnsi="Calibri" w:cs="Calibri"/>
                      <w:sz w:val="24"/>
                      <w:szCs w:val="24"/>
                      <w:lang w:eastAsia="es-CO"/>
                    </w:rPr>
                  </w:rPrChange>
                </w:rPr>
                <w:t>022</w:t>
              </w:r>
            </w:ins>
          </w:p>
        </w:tc>
        <w:tc>
          <w:tcPr>
            <w:tcW w:w="0" w:type="auto"/>
            <w:tcBorders>
              <w:top w:val="single" w:sz="4" w:space="0" w:color="auto"/>
              <w:left w:val="nil"/>
              <w:bottom w:val="nil"/>
              <w:right w:val="single" w:sz="4" w:space="0" w:color="auto"/>
            </w:tcBorders>
            <w:shd w:val="clear" w:color="auto" w:fill="auto"/>
            <w:vAlign w:val="center"/>
            <w:hideMark/>
            <w:tcPrChange w:id="2746" w:author="Diana Gonzalez Garcia" w:date="2021-05-28T16:43:00Z">
              <w:tcPr>
                <w:tcW w:w="352" w:type="pct"/>
                <w:gridSpan w:val="2"/>
                <w:tcBorders>
                  <w:top w:val="single" w:sz="4" w:space="0" w:color="auto"/>
                  <w:left w:val="nil"/>
                  <w:bottom w:val="nil"/>
                  <w:right w:val="single" w:sz="4" w:space="0" w:color="auto"/>
                </w:tcBorders>
                <w:shd w:val="clear" w:color="auto" w:fill="auto"/>
                <w:vAlign w:val="center"/>
                <w:hideMark/>
              </w:tcPr>
            </w:tcPrChange>
          </w:tcPr>
          <w:p w14:paraId="34A60FCD" w14:textId="77777777" w:rsidR="004223AB" w:rsidRPr="004223AB" w:rsidRDefault="004223AB" w:rsidP="004223AB">
            <w:pPr>
              <w:spacing w:after="0" w:line="240" w:lineRule="auto"/>
              <w:jc w:val="center"/>
              <w:rPr>
                <w:ins w:id="2747" w:author="Diana Gonzalez Garcia" w:date="2021-05-28T16:34:00Z"/>
                <w:rFonts w:ascii="Calibri" w:hAnsi="Calibri" w:cs="Calibri"/>
                <w:color w:val="000000"/>
                <w:sz w:val="12"/>
                <w:szCs w:val="12"/>
                <w:lang w:eastAsia="es-CO"/>
                <w:rPrChange w:id="2748" w:author="Diana Gonzalez Garcia" w:date="2021-05-28T16:36:00Z">
                  <w:rPr>
                    <w:ins w:id="2749" w:author="Diana Gonzalez Garcia" w:date="2021-05-28T16:34:00Z"/>
                    <w:rFonts w:ascii="Calibri" w:hAnsi="Calibri" w:cs="Calibri"/>
                    <w:color w:val="000000"/>
                    <w:sz w:val="24"/>
                    <w:szCs w:val="24"/>
                    <w:lang w:eastAsia="es-CO"/>
                  </w:rPr>
                </w:rPrChange>
              </w:rPr>
            </w:pPr>
            <w:ins w:id="2750" w:author="Diana Gonzalez Garcia" w:date="2021-05-28T16:34:00Z">
              <w:r w:rsidRPr="004223AB">
                <w:rPr>
                  <w:rFonts w:ascii="Calibri" w:hAnsi="Calibri" w:cs="Calibri"/>
                  <w:color w:val="000000"/>
                  <w:sz w:val="12"/>
                  <w:szCs w:val="12"/>
                  <w:lang w:eastAsia="es-CO"/>
                  <w:rPrChange w:id="2751" w:author="Diana Gonzalez Garcia" w:date="2021-05-28T16:36:00Z">
                    <w:rPr>
                      <w:rFonts w:ascii="Calibri" w:hAnsi="Calibri" w:cs="Calibri"/>
                      <w:color w:val="000000"/>
                      <w:sz w:val="24"/>
                      <w:szCs w:val="24"/>
                      <w:lang w:eastAsia="es-CO"/>
                    </w:rPr>
                  </w:rPrChange>
                </w:rPr>
                <w:t>Valor unitario construcción</w:t>
              </w:r>
            </w:ins>
          </w:p>
        </w:tc>
        <w:tc>
          <w:tcPr>
            <w:tcW w:w="0" w:type="auto"/>
            <w:tcBorders>
              <w:top w:val="nil"/>
              <w:left w:val="nil"/>
              <w:bottom w:val="single" w:sz="4" w:space="0" w:color="auto"/>
              <w:right w:val="single" w:sz="4" w:space="0" w:color="auto"/>
            </w:tcBorders>
            <w:shd w:val="clear" w:color="auto" w:fill="auto"/>
            <w:vAlign w:val="center"/>
            <w:hideMark/>
            <w:tcPrChange w:id="2752" w:author="Diana Gonzalez Garcia" w:date="2021-05-28T16:43:00Z">
              <w:tcPr>
                <w:tcW w:w="291" w:type="pct"/>
                <w:gridSpan w:val="2"/>
                <w:tcBorders>
                  <w:top w:val="nil"/>
                  <w:left w:val="nil"/>
                  <w:bottom w:val="single" w:sz="4" w:space="0" w:color="auto"/>
                  <w:right w:val="single" w:sz="4" w:space="0" w:color="auto"/>
                </w:tcBorders>
                <w:shd w:val="clear" w:color="auto" w:fill="auto"/>
                <w:vAlign w:val="center"/>
                <w:hideMark/>
              </w:tcPr>
            </w:tcPrChange>
          </w:tcPr>
          <w:p w14:paraId="61B8EDB5" w14:textId="77777777" w:rsidR="004223AB" w:rsidRPr="004223AB" w:rsidRDefault="004223AB" w:rsidP="004223AB">
            <w:pPr>
              <w:spacing w:after="0" w:line="240" w:lineRule="auto"/>
              <w:jc w:val="center"/>
              <w:rPr>
                <w:ins w:id="2753" w:author="Diana Gonzalez Garcia" w:date="2021-05-28T16:34:00Z"/>
                <w:rFonts w:ascii="Calibri" w:hAnsi="Calibri" w:cs="Calibri"/>
                <w:color w:val="000000"/>
                <w:sz w:val="12"/>
                <w:szCs w:val="12"/>
                <w:lang w:eastAsia="es-CO"/>
                <w:rPrChange w:id="2754" w:author="Diana Gonzalez Garcia" w:date="2021-05-28T16:36:00Z">
                  <w:rPr>
                    <w:ins w:id="2755" w:author="Diana Gonzalez Garcia" w:date="2021-05-28T16:34:00Z"/>
                    <w:rFonts w:ascii="Calibri" w:hAnsi="Calibri" w:cs="Calibri"/>
                    <w:color w:val="000000"/>
                    <w:sz w:val="24"/>
                    <w:szCs w:val="24"/>
                    <w:lang w:eastAsia="es-CO"/>
                  </w:rPr>
                </w:rPrChange>
              </w:rPr>
            </w:pPr>
            <w:ins w:id="2756" w:author="Diana Gonzalez Garcia" w:date="2021-05-28T16:34:00Z">
              <w:r w:rsidRPr="004223AB">
                <w:rPr>
                  <w:rFonts w:ascii="Calibri" w:hAnsi="Calibri" w:cs="Calibri"/>
                  <w:color w:val="000000"/>
                  <w:sz w:val="12"/>
                  <w:szCs w:val="12"/>
                  <w:lang w:eastAsia="es-CO"/>
                  <w:rPrChange w:id="2757" w:author="Diana Gonzalez Garcia" w:date="2021-05-28T16:36:00Z">
                    <w:rPr>
                      <w:rFonts w:ascii="Calibri" w:hAnsi="Calibri" w:cs="Calibri"/>
                      <w:color w:val="000000"/>
                      <w:sz w:val="24"/>
                      <w:szCs w:val="24"/>
                      <w:lang w:eastAsia="es-CO"/>
                    </w:rPr>
                  </w:rPrChange>
                </w:rPr>
                <w:t>Puntaje</w:t>
              </w:r>
            </w:ins>
          </w:p>
        </w:tc>
        <w:tc>
          <w:tcPr>
            <w:tcW w:w="0" w:type="auto"/>
            <w:tcBorders>
              <w:top w:val="nil"/>
              <w:left w:val="nil"/>
              <w:bottom w:val="single" w:sz="4" w:space="0" w:color="auto"/>
              <w:right w:val="nil"/>
            </w:tcBorders>
            <w:shd w:val="clear" w:color="auto" w:fill="auto"/>
            <w:vAlign w:val="center"/>
            <w:hideMark/>
            <w:tcPrChange w:id="2758" w:author="Diana Gonzalez Garcia" w:date="2021-05-28T16:43:00Z">
              <w:tcPr>
                <w:tcW w:w="242" w:type="pct"/>
                <w:gridSpan w:val="2"/>
                <w:tcBorders>
                  <w:top w:val="nil"/>
                  <w:left w:val="nil"/>
                  <w:bottom w:val="single" w:sz="4" w:space="0" w:color="auto"/>
                  <w:right w:val="nil"/>
                </w:tcBorders>
                <w:shd w:val="clear" w:color="auto" w:fill="auto"/>
                <w:vAlign w:val="center"/>
                <w:hideMark/>
              </w:tcPr>
            </w:tcPrChange>
          </w:tcPr>
          <w:p w14:paraId="0E84287A" w14:textId="77777777" w:rsidR="004223AB" w:rsidRPr="004223AB" w:rsidRDefault="004223AB" w:rsidP="004223AB">
            <w:pPr>
              <w:spacing w:after="0" w:line="240" w:lineRule="auto"/>
              <w:jc w:val="center"/>
              <w:rPr>
                <w:ins w:id="2759" w:author="Diana Gonzalez Garcia" w:date="2021-05-28T16:34:00Z"/>
                <w:rFonts w:ascii="Calibri" w:hAnsi="Calibri" w:cs="Calibri"/>
                <w:color w:val="000000"/>
                <w:sz w:val="12"/>
                <w:szCs w:val="12"/>
                <w:lang w:eastAsia="es-CO"/>
                <w:rPrChange w:id="2760" w:author="Diana Gonzalez Garcia" w:date="2021-05-28T16:36:00Z">
                  <w:rPr>
                    <w:ins w:id="2761" w:author="Diana Gonzalez Garcia" w:date="2021-05-28T16:34:00Z"/>
                    <w:rFonts w:ascii="Calibri" w:hAnsi="Calibri" w:cs="Calibri"/>
                    <w:color w:val="000000"/>
                    <w:sz w:val="24"/>
                    <w:szCs w:val="24"/>
                    <w:lang w:eastAsia="es-CO"/>
                  </w:rPr>
                </w:rPrChange>
              </w:rPr>
            </w:pPr>
            <w:proofErr w:type="spellStart"/>
            <w:ins w:id="2762" w:author="Diana Gonzalez Garcia" w:date="2021-05-28T16:34:00Z">
              <w:r w:rsidRPr="004223AB">
                <w:rPr>
                  <w:rFonts w:ascii="Calibri" w:hAnsi="Calibri" w:cs="Calibri"/>
                  <w:color w:val="000000"/>
                  <w:sz w:val="12"/>
                  <w:szCs w:val="12"/>
                  <w:lang w:eastAsia="es-CO"/>
                  <w:rPrChange w:id="2763" w:author="Diana Gonzalez Garcia" w:date="2021-05-28T16:36:00Z">
                    <w:rPr>
                      <w:rFonts w:ascii="Calibri" w:hAnsi="Calibri" w:cs="Calibri"/>
                      <w:color w:val="000000"/>
                      <w:sz w:val="24"/>
                      <w:szCs w:val="24"/>
                      <w:lang w:eastAsia="es-CO"/>
                    </w:rPr>
                  </w:rPrChange>
                </w:rPr>
                <w:t>SIIC</w:t>
              </w:r>
              <w:proofErr w:type="spellEnd"/>
            </w:ins>
          </w:p>
        </w:tc>
        <w:tc>
          <w:tcPr>
            <w:tcW w:w="0" w:type="auto"/>
            <w:tcBorders>
              <w:top w:val="single" w:sz="4" w:space="0" w:color="auto"/>
              <w:left w:val="single" w:sz="4" w:space="0" w:color="auto"/>
              <w:bottom w:val="nil"/>
              <w:right w:val="single" w:sz="4" w:space="0" w:color="auto"/>
            </w:tcBorders>
            <w:shd w:val="clear" w:color="auto" w:fill="auto"/>
            <w:vAlign w:val="center"/>
            <w:hideMark/>
            <w:tcPrChange w:id="2764" w:author="Diana Gonzalez Garcia" w:date="2021-05-28T16:43:00Z">
              <w:tcPr>
                <w:tcW w:w="1418" w:type="pct"/>
                <w:tcBorders>
                  <w:top w:val="single" w:sz="4" w:space="0" w:color="auto"/>
                  <w:left w:val="single" w:sz="4" w:space="0" w:color="auto"/>
                  <w:bottom w:val="nil"/>
                  <w:right w:val="single" w:sz="4" w:space="0" w:color="auto"/>
                </w:tcBorders>
                <w:shd w:val="clear" w:color="auto" w:fill="auto"/>
                <w:vAlign w:val="center"/>
                <w:hideMark/>
              </w:tcPr>
            </w:tcPrChange>
          </w:tcPr>
          <w:p w14:paraId="7F117D20" w14:textId="77777777" w:rsidR="004223AB" w:rsidRPr="004223AB" w:rsidRDefault="004223AB" w:rsidP="004223AB">
            <w:pPr>
              <w:spacing w:after="0" w:line="240" w:lineRule="auto"/>
              <w:jc w:val="both"/>
              <w:rPr>
                <w:ins w:id="2765" w:author="Diana Gonzalez Garcia" w:date="2021-05-28T16:34:00Z"/>
                <w:rFonts w:ascii="Calibri" w:hAnsi="Calibri" w:cs="Calibri"/>
                <w:color w:val="000000"/>
                <w:sz w:val="12"/>
                <w:szCs w:val="12"/>
                <w:lang w:eastAsia="es-CO"/>
                <w:rPrChange w:id="2766" w:author="Diana Gonzalez Garcia" w:date="2021-05-28T16:36:00Z">
                  <w:rPr>
                    <w:ins w:id="2767" w:author="Diana Gonzalez Garcia" w:date="2021-05-28T16:34:00Z"/>
                    <w:rFonts w:ascii="Calibri" w:hAnsi="Calibri" w:cs="Calibri"/>
                    <w:color w:val="000000"/>
                    <w:sz w:val="24"/>
                    <w:szCs w:val="24"/>
                    <w:lang w:eastAsia="es-CO"/>
                  </w:rPr>
                </w:rPrChange>
              </w:rPr>
            </w:pPr>
            <w:ins w:id="2768" w:author="Diana Gonzalez Garcia" w:date="2021-05-28T16:34:00Z">
              <w:r w:rsidRPr="004223AB">
                <w:rPr>
                  <w:rFonts w:ascii="Calibri" w:hAnsi="Calibri" w:cs="Calibri"/>
                  <w:color w:val="000000"/>
                  <w:sz w:val="12"/>
                  <w:szCs w:val="12"/>
                  <w:lang w:eastAsia="es-CO"/>
                  <w:rPrChange w:id="2769" w:author="Diana Gonzalez Garcia" w:date="2021-05-28T16:36:00Z">
                    <w:rPr>
                      <w:rFonts w:ascii="Calibri" w:hAnsi="Calibri" w:cs="Calibri"/>
                      <w:color w:val="000000"/>
                      <w:sz w:val="24"/>
                      <w:szCs w:val="24"/>
                      <w:lang w:eastAsia="es-CO"/>
                    </w:rPr>
                  </w:rPrChange>
                </w:rPr>
                <w:t>En el caso que se lleguen a presentar las combinaciones de usos (según reglas de asignación del método de liquidación), se deberá considerar las variables Puntaje, Edad, Área construida de cada uso para calcular el valor unitario de construcción. Luego dicho valor se asignará a cada unidad construida.</w:t>
              </w:r>
            </w:ins>
          </w:p>
        </w:tc>
        <w:tc>
          <w:tcPr>
            <w:tcW w:w="0" w:type="auto"/>
            <w:vMerge w:val="restart"/>
            <w:tcBorders>
              <w:top w:val="nil"/>
              <w:left w:val="nil"/>
              <w:bottom w:val="single" w:sz="4" w:space="0" w:color="auto"/>
              <w:right w:val="single" w:sz="4" w:space="0" w:color="auto"/>
            </w:tcBorders>
            <w:shd w:val="clear" w:color="auto" w:fill="auto"/>
            <w:noWrap/>
            <w:vAlign w:val="center"/>
            <w:hideMark/>
            <w:tcPrChange w:id="2770" w:author="Diana Gonzalez Garcia" w:date="2021-05-28T16:43:00Z">
              <w:tcPr>
                <w:tcW w:w="261" w:type="pct"/>
                <w:gridSpan w:val="2"/>
                <w:vMerge w:val="restart"/>
                <w:tcBorders>
                  <w:top w:val="nil"/>
                  <w:left w:val="nil"/>
                  <w:bottom w:val="single" w:sz="4" w:space="0" w:color="auto"/>
                  <w:right w:val="single" w:sz="4" w:space="0" w:color="auto"/>
                </w:tcBorders>
                <w:shd w:val="clear" w:color="auto" w:fill="auto"/>
                <w:noWrap/>
                <w:vAlign w:val="center"/>
                <w:hideMark/>
              </w:tcPr>
            </w:tcPrChange>
          </w:tcPr>
          <w:p w14:paraId="5CFA264A" w14:textId="77777777" w:rsidR="004223AB" w:rsidRPr="004223AB" w:rsidRDefault="004223AB" w:rsidP="004223AB">
            <w:pPr>
              <w:spacing w:after="0" w:line="240" w:lineRule="auto"/>
              <w:jc w:val="center"/>
              <w:rPr>
                <w:ins w:id="2771" w:author="Diana Gonzalez Garcia" w:date="2021-05-28T16:34:00Z"/>
                <w:rFonts w:ascii="Calibri" w:hAnsi="Calibri" w:cs="Calibri"/>
                <w:color w:val="000000"/>
                <w:sz w:val="12"/>
                <w:szCs w:val="12"/>
                <w:lang w:eastAsia="es-CO"/>
                <w:rPrChange w:id="2772" w:author="Diana Gonzalez Garcia" w:date="2021-05-28T16:36:00Z">
                  <w:rPr>
                    <w:ins w:id="2773" w:author="Diana Gonzalez Garcia" w:date="2021-05-28T16:34:00Z"/>
                    <w:rFonts w:ascii="Calibri" w:hAnsi="Calibri" w:cs="Calibri"/>
                    <w:color w:val="000000"/>
                    <w:sz w:val="24"/>
                    <w:szCs w:val="24"/>
                    <w:lang w:eastAsia="es-CO"/>
                  </w:rPr>
                </w:rPrChange>
              </w:rPr>
            </w:pPr>
            <w:ins w:id="2774" w:author="Diana Gonzalez Garcia" w:date="2021-05-28T16:34:00Z">
              <w:r w:rsidRPr="004223AB">
                <w:rPr>
                  <w:rFonts w:ascii="Calibri" w:hAnsi="Calibri" w:cs="Calibri"/>
                  <w:color w:val="000000"/>
                  <w:sz w:val="12"/>
                  <w:szCs w:val="12"/>
                  <w:lang w:eastAsia="es-CO"/>
                  <w:rPrChange w:id="2775" w:author="Diana Gonzalez Garcia" w:date="2021-05-28T16:36:00Z">
                    <w:rPr>
                      <w:rFonts w:ascii="Calibri" w:hAnsi="Calibri" w:cs="Calibri"/>
                      <w:color w:val="000000"/>
                      <w:sz w:val="24"/>
                      <w:szCs w:val="24"/>
                      <w:lang w:eastAsia="es-CO"/>
                    </w:rPr>
                  </w:rPrChange>
                </w:rPr>
                <w:t>T07</w:t>
              </w:r>
            </w:ins>
          </w:p>
        </w:tc>
        <w:tc>
          <w:tcPr>
            <w:tcW w:w="0" w:type="auto"/>
            <w:vMerge w:val="restart"/>
            <w:tcBorders>
              <w:top w:val="nil"/>
              <w:left w:val="single" w:sz="4" w:space="0" w:color="auto"/>
              <w:bottom w:val="single" w:sz="4" w:space="0" w:color="auto"/>
              <w:right w:val="nil"/>
            </w:tcBorders>
            <w:shd w:val="clear" w:color="auto" w:fill="auto"/>
            <w:vAlign w:val="center"/>
            <w:hideMark/>
            <w:tcPrChange w:id="2776" w:author="Diana Gonzalez Garcia" w:date="2021-05-28T16:43:00Z">
              <w:tcPr>
                <w:tcW w:w="487" w:type="pct"/>
                <w:gridSpan w:val="2"/>
                <w:vMerge w:val="restart"/>
                <w:tcBorders>
                  <w:top w:val="nil"/>
                  <w:left w:val="single" w:sz="4" w:space="0" w:color="auto"/>
                  <w:bottom w:val="single" w:sz="4" w:space="0" w:color="auto"/>
                  <w:right w:val="nil"/>
                </w:tcBorders>
                <w:shd w:val="clear" w:color="auto" w:fill="auto"/>
                <w:vAlign w:val="center"/>
                <w:hideMark/>
              </w:tcPr>
            </w:tcPrChange>
          </w:tcPr>
          <w:p w14:paraId="039BD3DB" w14:textId="77777777" w:rsidR="004223AB" w:rsidRPr="004223AB" w:rsidRDefault="004223AB" w:rsidP="004223AB">
            <w:pPr>
              <w:spacing w:after="0" w:line="240" w:lineRule="auto"/>
              <w:jc w:val="center"/>
              <w:rPr>
                <w:ins w:id="2777" w:author="Diana Gonzalez Garcia" w:date="2021-05-28T16:34:00Z"/>
                <w:rFonts w:ascii="Calibri" w:hAnsi="Calibri" w:cs="Calibri"/>
                <w:color w:val="FF0000"/>
                <w:sz w:val="12"/>
                <w:szCs w:val="12"/>
                <w:lang w:eastAsia="es-CO"/>
                <w:rPrChange w:id="2778" w:author="Diana Gonzalez Garcia" w:date="2021-05-28T16:36:00Z">
                  <w:rPr>
                    <w:ins w:id="2779" w:author="Diana Gonzalez Garcia" w:date="2021-05-28T16:34:00Z"/>
                    <w:rFonts w:ascii="Calibri" w:hAnsi="Calibri" w:cs="Calibri"/>
                    <w:color w:val="FF0000"/>
                    <w:sz w:val="24"/>
                    <w:szCs w:val="24"/>
                    <w:lang w:eastAsia="es-CO"/>
                  </w:rPr>
                </w:rPrChange>
              </w:rPr>
            </w:pPr>
            <w:ins w:id="2780" w:author="Diana Gonzalez Garcia" w:date="2021-05-28T16:34:00Z">
              <w:r w:rsidRPr="004223AB">
                <w:rPr>
                  <w:rFonts w:ascii="Calibri" w:hAnsi="Calibri" w:cs="Calibri"/>
                  <w:color w:val="FF0000"/>
                  <w:sz w:val="12"/>
                  <w:szCs w:val="12"/>
                  <w:lang w:eastAsia="es-CO"/>
                  <w:rPrChange w:id="2781" w:author="Diana Gonzalez Garcia" w:date="2021-05-28T16:36:00Z">
                    <w:rPr>
                      <w:rFonts w:ascii="Calibri" w:hAnsi="Calibri" w:cs="Calibri"/>
                      <w:color w:val="FF0000"/>
                      <w:sz w:val="24"/>
                      <w:szCs w:val="24"/>
                      <w:lang w:eastAsia="es-CO"/>
                    </w:rPr>
                  </w:rPrChange>
                </w:rPr>
                <w:t> </w:t>
              </w:r>
            </w:ins>
          </w:p>
        </w:tc>
        <w:tc>
          <w:tcPr>
            <w:tcW w:w="1158" w:type="dxa"/>
            <w:vMerge w:val="restart"/>
            <w:tcBorders>
              <w:top w:val="nil"/>
              <w:left w:val="single" w:sz="4" w:space="0" w:color="auto"/>
              <w:bottom w:val="single" w:sz="4" w:space="0" w:color="auto"/>
              <w:right w:val="single" w:sz="4" w:space="0" w:color="auto"/>
            </w:tcBorders>
            <w:shd w:val="clear" w:color="auto" w:fill="auto"/>
            <w:vAlign w:val="center"/>
            <w:hideMark/>
            <w:tcPrChange w:id="2782" w:author="Diana Gonzalez Garcia" w:date="2021-05-28T16:43:00Z">
              <w:tcPr>
                <w:tcW w:w="985" w:type="pct"/>
                <w:gridSpan w:val="2"/>
                <w:vMerge w:val="restart"/>
                <w:tcBorders>
                  <w:top w:val="nil"/>
                  <w:left w:val="single" w:sz="4" w:space="0" w:color="auto"/>
                  <w:bottom w:val="single" w:sz="4" w:space="0" w:color="auto"/>
                  <w:right w:val="single" w:sz="4" w:space="0" w:color="auto"/>
                </w:tcBorders>
                <w:shd w:val="clear" w:color="auto" w:fill="auto"/>
                <w:vAlign w:val="center"/>
                <w:hideMark/>
              </w:tcPr>
            </w:tcPrChange>
          </w:tcPr>
          <w:p w14:paraId="0C1B2C6A" w14:textId="77777777" w:rsidR="004223AB" w:rsidRPr="004223AB" w:rsidRDefault="004223AB" w:rsidP="004223AB">
            <w:pPr>
              <w:spacing w:after="0" w:line="240" w:lineRule="auto"/>
              <w:rPr>
                <w:ins w:id="2783" w:author="Diana Gonzalez Garcia" w:date="2021-05-28T16:34:00Z"/>
                <w:rFonts w:ascii="Calibri" w:hAnsi="Calibri" w:cs="Calibri"/>
                <w:color w:val="000000"/>
                <w:sz w:val="12"/>
                <w:szCs w:val="12"/>
                <w:lang w:eastAsia="es-CO"/>
                <w:rPrChange w:id="2784" w:author="Diana Gonzalez Garcia" w:date="2021-05-28T16:36:00Z">
                  <w:rPr>
                    <w:ins w:id="2785" w:author="Diana Gonzalez Garcia" w:date="2021-05-28T16:34:00Z"/>
                    <w:rFonts w:ascii="Calibri" w:hAnsi="Calibri" w:cs="Calibri"/>
                    <w:color w:val="000000"/>
                    <w:sz w:val="24"/>
                    <w:szCs w:val="24"/>
                    <w:lang w:eastAsia="es-CO"/>
                  </w:rPr>
                </w:rPrChange>
              </w:rPr>
            </w:pPr>
            <w:ins w:id="2786" w:author="Diana Gonzalez Garcia" w:date="2021-05-28T16:34:00Z">
              <w:r w:rsidRPr="004223AB">
                <w:rPr>
                  <w:rFonts w:ascii="Calibri" w:hAnsi="Calibri" w:cs="Calibri"/>
                  <w:color w:val="000000"/>
                  <w:sz w:val="12"/>
                  <w:szCs w:val="12"/>
                  <w:lang w:eastAsia="es-CO"/>
                  <w:rPrChange w:id="2787" w:author="Diana Gonzalez Garcia" w:date="2021-05-28T16:36:00Z">
                    <w:rPr>
                      <w:rFonts w:ascii="Calibri" w:hAnsi="Calibri" w:cs="Calibri"/>
                      <w:color w:val="000000"/>
                      <w:sz w:val="24"/>
                      <w:szCs w:val="24"/>
                      <w:lang w:eastAsia="es-CO"/>
                    </w:rPr>
                  </w:rPrChange>
                </w:rPr>
                <w:t>No aplica</w:t>
              </w:r>
            </w:ins>
          </w:p>
        </w:tc>
      </w:tr>
      <w:tr w:rsidR="004223AB" w:rsidRPr="004223AB" w14:paraId="377D1395" w14:textId="77777777" w:rsidTr="00D203B1">
        <w:tblPrEx>
          <w:tblPrExChange w:id="2788" w:author="Diana Gonzalez Garcia" w:date="2021-05-28T16:43:00Z">
            <w:tblPrEx>
              <w:tblW w:w="5000" w:type="pct"/>
              <w:tblInd w:w="0" w:type="dxa"/>
            </w:tblPrEx>
          </w:tblPrExChange>
        </w:tblPrEx>
        <w:trPr>
          <w:trHeight w:val="20"/>
          <w:ins w:id="2789" w:author="Diana Gonzalez Garcia" w:date="2021-05-28T16:34:00Z"/>
          <w:trPrChange w:id="2790" w:author="Diana Gonzalez Garcia" w:date="2021-05-28T16:43:00Z">
            <w:trPr>
              <w:gridBefore w:val="2"/>
              <w:gridAfter w:val="0"/>
              <w:trHeight w:val="1230"/>
            </w:trPr>
          </w:trPrChange>
        </w:trPr>
        <w:tc>
          <w:tcPr>
            <w:tcW w:w="0" w:type="auto"/>
            <w:vMerge/>
            <w:tcBorders>
              <w:top w:val="nil"/>
              <w:left w:val="single" w:sz="4" w:space="0" w:color="auto"/>
              <w:bottom w:val="single" w:sz="4" w:space="0" w:color="auto"/>
              <w:right w:val="single" w:sz="4" w:space="0" w:color="auto"/>
            </w:tcBorders>
            <w:vAlign w:val="center"/>
            <w:hideMark/>
            <w:tcPrChange w:id="2791" w:author="Diana Gonzalez Garcia" w:date="2021-05-28T16:43:00Z">
              <w:tcPr>
                <w:tcW w:w="318" w:type="pct"/>
                <w:gridSpan w:val="2"/>
                <w:vMerge/>
                <w:tcBorders>
                  <w:top w:val="nil"/>
                  <w:left w:val="single" w:sz="4" w:space="0" w:color="auto"/>
                  <w:bottom w:val="single" w:sz="4" w:space="0" w:color="auto"/>
                  <w:right w:val="single" w:sz="4" w:space="0" w:color="auto"/>
                </w:tcBorders>
                <w:vAlign w:val="center"/>
                <w:hideMark/>
              </w:tcPr>
            </w:tcPrChange>
          </w:tcPr>
          <w:p w14:paraId="15C3D665" w14:textId="77777777" w:rsidR="004223AB" w:rsidRPr="004223AB" w:rsidRDefault="004223AB" w:rsidP="004223AB">
            <w:pPr>
              <w:spacing w:after="0" w:line="240" w:lineRule="auto"/>
              <w:rPr>
                <w:ins w:id="2792" w:author="Diana Gonzalez Garcia" w:date="2021-05-28T16:34:00Z"/>
                <w:rFonts w:ascii="Calibri" w:hAnsi="Calibri" w:cs="Calibri"/>
                <w:color w:val="000000"/>
                <w:sz w:val="12"/>
                <w:szCs w:val="12"/>
                <w:lang w:eastAsia="es-CO"/>
                <w:rPrChange w:id="2793" w:author="Diana Gonzalez Garcia" w:date="2021-05-28T16:36:00Z">
                  <w:rPr>
                    <w:ins w:id="2794"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2795" w:author="Diana Gonzalez Garcia" w:date="2021-05-28T16:43:00Z">
              <w:tcPr>
                <w:tcW w:w="317" w:type="pct"/>
                <w:vMerge/>
                <w:tcBorders>
                  <w:top w:val="nil"/>
                  <w:left w:val="single" w:sz="4" w:space="0" w:color="auto"/>
                  <w:bottom w:val="single" w:sz="4" w:space="0" w:color="auto"/>
                  <w:right w:val="single" w:sz="4" w:space="0" w:color="auto"/>
                </w:tcBorders>
                <w:vAlign w:val="center"/>
                <w:hideMark/>
              </w:tcPr>
            </w:tcPrChange>
          </w:tcPr>
          <w:p w14:paraId="1504B0CB" w14:textId="77777777" w:rsidR="004223AB" w:rsidRPr="004223AB" w:rsidRDefault="004223AB" w:rsidP="004223AB">
            <w:pPr>
              <w:spacing w:after="0" w:line="240" w:lineRule="auto"/>
              <w:rPr>
                <w:ins w:id="2796" w:author="Diana Gonzalez Garcia" w:date="2021-05-28T16:34:00Z"/>
                <w:rFonts w:ascii="Calibri" w:hAnsi="Calibri" w:cs="Calibri"/>
                <w:sz w:val="12"/>
                <w:szCs w:val="12"/>
                <w:lang w:eastAsia="es-CO"/>
                <w:rPrChange w:id="2797" w:author="Diana Gonzalez Garcia" w:date="2021-05-28T16:36:00Z">
                  <w:rPr>
                    <w:ins w:id="2798" w:author="Diana Gonzalez Garcia" w:date="2021-05-28T16:34:00Z"/>
                    <w:rFonts w:ascii="Calibri" w:hAnsi="Calibri" w:cs="Calibri"/>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2799" w:author="Diana Gonzalez Garcia" w:date="2021-05-28T16:43:00Z">
              <w:tcPr>
                <w:tcW w:w="330" w:type="pct"/>
                <w:gridSpan w:val="2"/>
                <w:vMerge/>
                <w:tcBorders>
                  <w:top w:val="nil"/>
                  <w:left w:val="single" w:sz="4" w:space="0" w:color="auto"/>
                  <w:bottom w:val="single" w:sz="4" w:space="0" w:color="auto"/>
                  <w:right w:val="single" w:sz="4" w:space="0" w:color="auto"/>
                </w:tcBorders>
                <w:vAlign w:val="center"/>
                <w:hideMark/>
              </w:tcPr>
            </w:tcPrChange>
          </w:tcPr>
          <w:p w14:paraId="6FFF15E3" w14:textId="77777777" w:rsidR="004223AB" w:rsidRPr="004223AB" w:rsidRDefault="004223AB" w:rsidP="004223AB">
            <w:pPr>
              <w:spacing w:after="0" w:line="240" w:lineRule="auto"/>
              <w:rPr>
                <w:ins w:id="2800" w:author="Diana Gonzalez Garcia" w:date="2021-05-28T16:34:00Z"/>
                <w:rFonts w:ascii="Calibri" w:hAnsi="Calibri" w:cs="Calibri"/>
                <w:sz w:val="12"/>
                <w:szCs w:val="12"/>
                <w:lang w:eastAsia="es-CO"/>
                <w:rPrChange w:id="2801" w:author="Diana Gonzalez Garcia" w:date="2021-05-28T16:36:00Z">
                  <w:rPr>
                    <w:ins w:id="2802" w:author="Diana Gonzalez Garcia" w:date="2021-05-28T16:34:00Z"/>
                    <w:rFonts w:ascii="Calibri" w:hAnsi="Calibri" w:cs="Calibri"/>
                    <w:sz w:val="24"/>
                    <w:szCs w:val="24"/>
                    <w:lang w:eastAsia="es-CO"/>
                  </w:rPr>
                </w:rPrChange>
              </w:rPr>
            </w:pPr>
          </w:p>
        </w:tc>
        <w:tc>
          <w:tcPr>
            <w:tcW w:w="0" w:type="auto"/>
            <w:tcBorders>
              <w:top w:val="nil"/>
              <w:left w:val="nil"/>
              <w:bottom w:val="nil"/>
              <w:right w:val="single" w:sz="4" w:space="0" w:color="auto"/>
            </w:tcBorders>
            <w:shd w:val="clear" w:color="auto" w:fill="auto"/>
            <w:vAlign w:val="center"/>
            <w:hideMark/>
            <w:tcPrChange w:id="2803" w:author="Diana Gonzalez Garcia" w:date="2021-05-28T16:43:00Z">
              <w:tcPr>
                <w:tcW w:w="352" w:type="pct"/>
                <w:gridSpan w:val="2"/>
                <w:tcBorders>
                  <w:top w:val="nil"/>
                  <w:left w:val="nil"/>
                  <w:bottom w:val="nil"/>
                  <w:right w:val="single" w:sz="4" w:space="0" w:color="auto"/>
                </w:tcBorders>
                <w:shd w:val="clear" w:color="auto" w:fill="auto"/>
                <w:vAlign w:val="center"/>
                <w:hideMark/>
              </w:tcPr>
            </w:tcPrChange>
          </w:tcPr>
          <w:p w14:paraId="27F7A3DF" w14:textId="77777777" w:rsidR="004223AB" w:rsidRPr="004223AB" w:rsidRDefault="004223AB" w:rsidP="004223AB">
            <w:pPr>
              <w:spacing w:after="0" w:line="240" w:lineRule="auto"/>
              <w:jc w:val="center"/>
              <w:rPr>
                <w:ins w:id="2804" w:author="Diana Gonzalez Garcia" w:date="2021-05-28T16:34:00Z"/>
                <w:rFonts w:ascii="Calibri" w:hAnsi="Calibri" w:cs="Calibri"/>
                <w:color w:val="000000"/>
                <w:sz w:val="12"/>
                <w:szCs w:val="12"/>
                <w:lang w:eastAsia="es-CO"/>
                <w:rPrChange w:id="2805" w:author="Diana Gonzalez Garcia" w:date="2021-05-28T16:36:00Z">
                  <w:rPr>
                    <w:ins w:id="2806" w:author="Diana Gonzalez Garcia" w:date="2021-05-28T16:34:00Z"/>
                    <w:rFonts w:ascii="Calibri" w:hAnsi="Calibri" w:cs="Calibri"/>
                    <w:color w:val="000000"/>
                    <w:sz w:val="24"/>
                    <w:szCs w:val="24"/>
                    <w:lang w:eastAsia="es-CO"/>
                  </w:rPr>
                </w:rPrChange>
              </w:rPr>
            </w:pPr>
            <w:ins w:id="2807" w:author="Diana Gonzalez Garcia" w:date="2021-05-28T16:34:00Z">
              <w:r w:rsidRPr="004223AB">
                <w:rPr>
                  <w:rFonts w:ascii="Calibri" w:hAnsi="Calibri" w:cs="Calibri"/>
                  <w:color w:val="000000"/>
                  <w:sz w:val="12"/>
                  <w:szCs w:val="12"/>
                  <w:lang w:eastAsia="es-CO"/>
                  <w:rPrChange w:id="2808" w:author="Diana Gonzalez Garcia" w:date="2021-05-28T16:36:00Z">
                    <w:rPr>
                      <w:rFonts w:ascii="Calibri" w:hAnsi="Calibri" w:cs="Calibri"/>
                      <w:color w:val="000000"/>
                      <w:sz w:val="24"/>
                      <w:szCs w:val="24"/>
                      <w:lang w:eastAsia="es-CO"/>
                    </w:rPr>
                  </w:rPrChange>
                </w:rPr>
                <w:t>($ / m2)</w:t>
              </w:r>
            </w:ins>
          </w:p>
        </w:tc>
        <w:tc>
          <w:tcPr>
            <w:tcW w:w="0" w:type="auto"/>
            <w:tcBorders>
              <w:top w:val="nil"/>
              <w:left w:val="nil"/>
              <w:bottom w:val="single" w:sz="4" w:space="0" w:color="auto"/>
              <w:right w:val="single" w:sz="4" w:space="0" w:color="auto"/>
            </w:tcBorders>
            <w:shd w:val="clear" w:color="auto" w:fill="auto"/>
            <w:vAlign w:val="center"/>
            <w:hideMark/>
            <w:tcPrChange w:id="2809" w:author="Diana Gonzalez Garcia" w:date="2021-05-28T16:43:00Z">
              <w:tcPr>
                <w:tcW w:w="291" w:type="pct"/>
                <w:gridSpan w:val="2"/>
                <w:tcBorders>
                  <w:top w:val="nil"/>
                  <w:left w:val="nil"/>
                  <w:bottom w:val="single" w:sz="4" w:space="0" w:color="auto"/>
                  <w:right w:val="single" w:sz="4" w:space="0" w:color="auto"/>
                </w:tcBorders>
                <w:shd w:val="clear" w:color="auto" w:fill="auto"/>
                <w:vAlign w:val="center"/>
                <w:hideMark/>
              </w:tcPr>
            </w:tcPrChange>
          </w:tcPr>
          <w:p w14:paraId="625665F8" w14:textId="77777777" w:rsidR="004223AB" w:rsidRPr="004223AB" w:rsidRDefault="004223AB" w:rsidP="004223AB">
            <w:pPr>
              <w:spacing w:after="0" w:line="240" w:lineRule="auto"/>
              <w:jc w:val="center"/>
              <w:rPr>
                <w:ins w:id="2810" w:author="Diana Gonzalez Garcia" w:date="2021-05-28T16:34:00Z"/>
                <w:rFonts w:ascii="Calibri" w:hAnsi="Calibri" w:cs="Calibri"/>
                <w:color w:val="000000"/>
                <w:sz w:val="12"/>
                <w:szCs w:val="12"/>
                <w:lang w:eastAsia="es-CO"/>
                <w:rPrChange w:id="2811" w:author="Diana Gonzalez Garcia" w:date="2021-05-28T16:36:00Z">
                  <w:rPr>
                    <w:ins w:id="2812" w:author="Diana Gonzalez Garcia" w:date="2021-05-28T16:34:00Z"/>
                    <w:rFonts w:ascii="Calibri" w:hAnsi="Calibri" w:cs="Calibri"/>
                    <w:color w:val="000000"/>
                    <w:sz w:val="24"/>
                    <w:szCs w:val="24"/>
                    <w:lang w:eastAsia="es-CO"/>
                  </w:rPr>
                </w:rPrChange>
              </w:rPr>
            </w:pPr>
            <w:ins w:id="2813" w:author="Diana Gonzalez Garcia" w:date="2021-05-28T16:34:00Z">
              <w:r w:rsidRPr="004223AB">
                <w:rPr>
                  <w:rFonts w:ascii="Calibri" w:hAnsi="Calibri" w:cs="Calibri"/>
                  <w:color w:val="000000"/>
                  <w:sz w:val="12"/>
                  <w:szCs w:val="12"/>
                  <w:lang w:eastAsia="es-CO"/>
                  <w:rPrChange w:id="2814" w:author="Diana Gonzalez Garcia" w:date="2021-05-28T16:36:00Z">
                    <w:rPr>
                      <w:rFonts w:ascii="Calibri" w:hAnsi="Calibri" w:cs="Calibri"/>
                      <w:color w:val="000000"/>
                      <w:sz w:val="24"/>
                      <w:szCs w:val="24"/>
                      <w:lang w:eastAsia="es-CO"/>
                    </w:rPr>
                  </w:rPrChange>
                </w:rPr>
                <w:t>Edad</w:t>
              </w:r>
            </w:ins>
          </w:p>
        </w:tc>
        <w:tc>
          <w:tcPr>
            <w:tcW w:w="0" w:type="auto"/>
            <w:tcBorders>
              <w:top w:val="nil"/>
              <w:left w:val="nil"/>
              <w:bottom w:val="single" w:sz="4" w:space="0" w:color="auto"/>
              <w:right w:val="nil"/>
            </w:tcBorders>
            <w:shd w:val="clear" w:color="auto" w:fill="auto"/>
            <w:vAlign w:val="center"/>
            <w:hideMark/>
            <w:tcPrChange w:id="2815" w:author="Diana Gonzalez Garcia" w:date="2021-05-28T16:43:00Z">
              <w:tcPr>
                <w:tcW w:w="242" w:type="pct"/>
                <w:gridSpan w:val="2"/>
                <w:tcBorders>
                  <w:top w:val="nil"/>
                  <w:left w:val="nil"/>
                  <w:bottom w:val="single" w:sz="4" w:space="0" w:color="auto"/>
                  <w:right w:val="nil"/>
                </w:tcBorders>
                <w:shd w:val="clear" w:color="auto" w:fill="auto"/>
                <w:vAlign w:val="center"/>
                <w:hideMark/>
              </w:tcPr>
            </w:tcPrChange>
          </w:tcPr>
          <w:p w14:paraId="2792D1A2" w14:textId="77777777" w:rsidR="004223AB" w:rsidRPr="004223AB" w:rsidRDefault="004223AB" w:rsidP="004223AB">
            <w:pPr>
              <w:spacing w:after="0" w:line="240" w:lineRule="auto"/>
              <w:jc w:val="center"/>
              <w:rPr>
                <w:ins w:id="2816" w:author="Diana Gonzalez Garcia" w:date="2021-05-28T16:34:00Z"/>
                <w:rFonts w:ascii="Calibri" w:hAnsi="Calibri" w:cs="Calibri"/>
                <w:color w:val="000000"/>
                <w:sz w:val="12"/>
                <w:szCs w:val="12"/>
                <w:lang w:eastAsia="es-CO"/>
                <w:rPrChange w:id="2817" w:author="Diana Gonzalez Garcia" w:date="2021-05-28T16:36:00Z">
                  <w:rPr>
                    <w:ins w:id="2818" w:author="Diana Gonzalez Garcia" w:date="2021-05-28T16:34:00Z"/>
                    <w:rFonts w:ascii="Calibri" w:hAnsi="Calibri" w:cs="Calibri"/>
                    <w:color w:val="000000"/>
                    <w:sz w:val="24"/>
                    <w:szCs w:val="24"/>
                    <w:lang w:eastAsia="es-CO"/>
                  </w:rPr>
                </w:rPrChange>
              </w:rPr>
            </w:pPr>
            <w:proofErr w:type="spellStart"/>
            <w:ins w:id="2819" w:author="Diana Gonzalez Garcia" w:date="2021-05-28T16:34:00Z">
              <w:r w:rsidRPr="004223AB">
                <w:rPr>
                  <w:rFonts w:ascii="Calibri" w:hAnsi="Calibri" w:cs="Calibri"/>
                  <w:color w:val="000000"/>
                  <w:sz w:val="12"/>
                  <w:szCs w:val="12"/>
                  <w:lang w:eastAsia="es-CO"/>
                  <w:rPrChange w:id="2820" w:author="Diana Gonzalez Garcia" w:date="2021-05-28T16:36:00Z">
                    <w:rPr>
                      <w:rFonts w:ascii="Calibri" w:hAnsi="Calibri" w:cs="Calibri"/>
                      <w:color w:val="000000"/>
                      <w:sz w:val="24"/>
                      <w:szCs w:val="24"/>
                      <w:lang w:eastAsia="es-CO"/>
                    </w:rPr>
                  </w:rPrChange>
                </w:rPr>
                <w:t>SIIC</w:t>
              </w:r>
              <w:proofErr w:type="spellEnd"/>
            </w:ins>
          </w:p>
        </w:tc>
        <w:tc>
          <w:tcPr>
            <w:tcW w:w="0" w:type="auto"/>
            <w:tcBorders>
              <w:top w:val="nil"/>
              <w:left w:val="single" w:sz="4" w:space="0" w:color="auto"/>
              <w:bottom w:val="nil"/>
              <w:right w:val="single" w:sz="4" w:space="0" w:color="auto"/>
            </w:tcBorders>
            <w:shd w:val="clear" w:color="auto" w:fill="auto"/>
            <w:vAlign w:val="center"/>
            <w:hideMark/>
            <w:tcPrChange w:id="2821" w:author="Diana Gonzalez Garcia" w:date="2021-05-28T16:43:00Z">
              <w:tcPr>
                <w:tcW w:w="1418" w:type="pct"/>
                <w:tcBorders>
                  <w:top w:val="nil"/>
                  <w:left w:val="single" w:sz="4" w:space="0" w:color="auto"/>
                  <w:bottom w:val="nil"/>
                  <w:right w:val="single" w:sz="4" w:space="0" w:color="auto"/>
                </w:tcBorders>
                <w:shd w:val="clear" w:color="auto" w:fill="auto"/>
                <w:vAlign w:val="center"/>
                <w:hideMark/>
              </w:tcPr>
            </w:tcPrChange>
          </w:tcPr>
          <w:p w14:paraId="4680F4F7" w14:textId="3D9E4B64" w:rsidR="004223AB" w:rsidRPr="004223AB" w:rsidRDefault="004223AB" w:rsidP="004223AB">
            <w:pPr>
              <w:spacing w:after="0" w:line="240" w:lineRule="auto"/>
              <w:jc w:val="both"/>
              <w:rPr>
                <w:ins w:id="2822" w:author="Diana Gonzalez Garcia" w:date="2021-05-28T16:34:00Z"/>
                <w:rFonts w:ascii="Calibri" w:hAnsi="Calibri" w:cs="Calibri"/>
                <w:color w:val="000000"/>
                <w:sz w:val="12"/>
                <w:szCs w:val="12"/>
                <w:lang w:eastAsia="es-CO"/>
                <w:rPrChange w:id="2823" w:author="Diana Gonzalez Garcia" w:date="2021-05-28T16:36:00Z">
                  <w:rPr>
                    <w:ins w:id="2824" w:author="Diana Gonzalez Garcia" w:date="2021-05-28T16:34:00Z"/>
                    <w:rFonts w:ascii="Calibri" w:hAnsi="Calibri" w:cs="Calibri"/>
                    <w:color w:val="000000"/>
                    <w:sz w:val="24"/>
                    <w:szCs w:val="24"/>
                    <w:lang w:eastAsia="es-CO"/>
                  </w:rPr>
                </w:rPrChange>
              </w:rPr>
            </w:pPr>
            <w:ins w:id="2825" w:author="Diana Gonzalez Garcia" w:date="2021-05-28T16:34:00Z">
              <w:r w:rsidRPr="004223AB">
                <w:rPr>
                  <w:rFonts w:ascii="Calibri" w:hAnsi="Calibri" w:cs="Calibri"/>
                  <w:color w:val="000000"/>
                  <w:sz w:val="12"/>
                  <w:szCs w:val="12"/>
                  <w:lang w:eastAsia="es-CO"/>
                  <w:rPrChange w:id="2826" w:author="Diana Gonzalez Garcia" w:date="2021-05-28T16:36:00Z">
                    <w:rPr>
                      <w:rFonts w:ascii="Calibri" w:hAnsi="Calibri" w:cs="Calibri"/>
                      <w:color w:val="000000"/>
                      <w:sz w:val="24"/>
                      <w:szCs w:val="24"/>
                      <w:lang w:eastAsia="es-CO"/>
                    </w:rPr>
                  </w:rPrChange>
                </w:rPr>
                <w:t xml:space="preserve">Para predios con edades superiores a 100 </w:t>
              </w:r>
            </w:ins>
            <w:ins w:id="2827" w:author="Diana Gonzalez Garcia" w:date="2021-05-28T16:44:00Z">
              <w:r w:rsidR="00D203B1" w:rsidRPr="004223AB">
                <w:rPr>
                  <w:rFonts w:ascii="Calibri" w:hAnsi="Calibri" w:cs="Calibri"/>
                  <w:color w:val="000000"/>
                  <w:sz w:val="12"/>
                  <w:szCs w:val="12"/>
                  <w:lang w:eastAsia="es-CO"/>
                  <w:rPrChange w:id="2828" w:author="Diana Gonzalez Garcia" w:date="2021-05-28T16:36:00Z">
                    <w:rPr>
                      <w:rFonts w:ascii="Calibri" w:hAnsi="Calibri" w:cs="Calibri"/>
                      <w:color w:val="000000"/>
                      <w:sz w:val="12"/>
                      <w:szCs w:val="12"/>
                      <w:lang w:eastAsia="es-CO"/>
                    </w:rPr>
                  </w:rPrChange>
                </w:rPr>
                <w:t>años, la</w:t>
              </w:r>
            </w:ins>
            <w:ins w:id="2829" w:author="Diana Gonzalez Garcia" w:date="2021-05-28T16:34:00Z">
              <w:r w:rsidRPr="004223AB">
                <w:rPr>
                  <w:rFonts w:ascii="Calibri" w:hAnsi="Calibri" w:cs="Calibri"/>
                  <w:color w:val="000000"/>
                  <w:sz w:val="12"/>
                  <w:szCs w:val="12"/>
                  <w:lang w:eastAsia="es-CO"/>
                  <w:rPrChange w:id="2830" w:author="Diana Gonzalez Garcia" w:date="2021-05-28T16:36:00Z">
                    <w:rPr>
                      <w:rFonts w:ascii="Calibri" w:hAnsi="Calibri" w:cs="Calibri"/>
                      <w:color w:val="000000"/>
                      <w:sz w:val="24"/>
                      <w:szCs w:val="24"/>
                      <w:lang w:eastAsia="es-CO"/>
                    </w:rPr>
                  </w:rPrChange>
                </w:rPr>
                <w:t xml:space="preserve"> variable modelo es avalúo especial.</w:t>
              </w:r>
            </w:ins>
          </w:p>
        </w:tc>
        <w:tc>
          <w:tcPr>
            <w:tcW w:w="0" w:type="auto"/>
            <w:vMerge/>
            <w:tcBorders>
              <w:top w:val="nil"/>
              <w:left w:val="nil"/>
              <w:bottom w:val="single" w:sz="4" w:space="0" w:color="auto"/>
              <w:right w:val="single" w:sz="4" w:space="0" w:color="auto"/>
            </w:tcBorders>
            <w:vAlign w:val="center"/>
            <w:hideMark/>
            <w:tcPrChange w:id="2831" w:author="Diana Gonzalez Garcia" w:date="2021-05-28T16:43:00Z">
              <w:tcPr>
                <w:tcW w:w="261" w:type="pct"/>
                <w:gridSpan w:val="2"/>
                <w:vMerge/>
                <w:tcBorders>
                  <w:top w:val="nil"/>
                  <w:left w:val="nil"/>
                  <w:bottom w:val="single" w:sz="4" w:space="0" w:color="auto"/>
                  <w:right w:val="single" w:sz="4" w:space="0" w:color="auto"/>
                </w:tcBorders>
                <w:vAlign w:val="center"/>
                <w:hideMark/>
              </w:tcPr>
            </w:tcPrChange>
          </w:tcPr>
          <w:p w14:paraId="5C427BA6" w14:textId="77777777" w:rsidR="004223AB" w:rsidRPr="004223AB" w:rsidRDefault="004223AB" w:rsidP="004223AB">
            <w:pPr>
              <w:spacing w:after="0" w:line="240" w:lineRule="auto"/>
              <w:rPr>
                <w:ins w:id="2832" w:author="Diana Gonzalez Garcia" w:date="2021-05-28T16:34:00Z"/>
                <w:rFonts w:ascii="Calibri" w:hAnsi="Calibri" w:cs="Calibri"/>
                <w:color w:val="000000"/>
                <w:sz w:val="12"/>
                <w:szCs w:val="12"/>
                <w:lang w:eastAsia="es-CO"/>
                <w:rPrChange w:id="2833" w:author="Diana Gonzalez Garcia" w:date="2021-05-28T16:36:00Z">
                  <w:rPr>
                    <w:ins w:id="2834"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nil"/>
            </w:tcBorders>
            <w:vAlign w:val="center"/>
            <w:hideMark/>
            <w:tcPrChange w:id="2835" w:author="Diana Gonzalez Garcia" w:date="2021-05-28T16:43:00Z">
              <w:tcPr>
                <w:tcW w:w="487" w:type="pct"/>
                <w:gridSpan w:val="2"/>
                <w:vMerge/>
                <w:tcBorders>
                  <w:top w:val="nil"/>
                  <w:left w:val="single" w:sz="4" w:space="0" w:color="auto"/>
                  <w:bottom w:val="single" w:sz="4" w:space="0" w:color="auto"/>
                  <w:right w:val="nil"/>
                </w:tcBorders>
                <w:vAlign w:val="center"/>
                <w:hideMark/>
              </w:tcPr>
            </w:tcPrChange>
          </w:tcPr>
          <w:p w14:paraId="7D8E79ED" w14:textId="77777777" w:rsidR="004223AB" w:rsidRPr="004223AB" w:rsidRDefault="004223AB" w:rsidP="004223AB">
            <w:pPr>
              <w:spacing w:after="0" w:line="240" w:lineRule="auto"/>
              <w:rPr>
                <w:ins w:id="2836" w:author="Diana Gonzalez Garcia" w:date="2021-05-28T16:34:00Z"/>
                <w:rFonts w:ascii="Calibri" w:hAnsi="Calibri" w:cs="Calibri"/>
                <w:color w:val="FF0000"/>
                <w:sz w:val="12"/>
                <w:szCs w:val="12"/>
                <w:lang w:eastAsia="es-CO"/>
                <w:rPrChange w:id="2837" w:author="Diana Gonzalez Garcia" w:date="2021-05-28T16:36:00Z">
                  <w:rPr>
                    <w:ins w:id="2838" w:author="Diana Gonzalez Garcia" w:date="2021-05-28T16:34:00Z"/>
                    <w:rFonts w:ascii="Calibri" w:hAnsi="Calibri" w:cs="Calibri"/>
                    <w:color w:val="FF0000"/>
                    <w:sz w:val="24"/>
                    <w:szCs w:val="24"/>
                    <w:lang w:eastAsia="es-CO"/>
                  </w:rPr>
                </w:rPrChange>
              </w:rPr>
            </w:pPr>
          </w:p>
        </w:tc>
        <w:tc>
          <w:tcPr>
            <w:tcW w:w="1158" w:type="dxa"/>
            <w:vMerge/>
            <w:tcBorders>
              <w:top w:val="nil"/>
              <w:left w:val="single" w:sz="4" w:space="0" w:color="auto"/>
              <w:bottom w:val="single" w:sz="4" w:space="0" w:color="auto"/>
              <w:right w:val="single" w:sz="4" w:space="0" w:color="auto"/>
            </w:tcBorders>
            <w:vAlign w:val="center"/>
            <w:hideMark/>
            <w:tcPrChange w:id="2839" w:author="Diana Gonzalez Garcia" w:date="2021-05-28T16:43:00Z">
              <w:tcPr>
                <w:tcW w:w="985" w:type="pct"/>
                <w:gridSpan w:val="2"/>
                <w:vMerge/>
                <w:tcBorders>
                  <w:top w:val="nil"/>
                  <w:left w:val="single" w:sz="4" w:space="0" w:color="auto"/>
                  <w:bottom w:val="single" w:sz="4" w:space="0" w:color="auto"/>
                  <w:right w:val="single" w:sz="4" w:space="0" w:color="auto"/>
                </w:tcBorders>
                <w:vAlign w:val="center"/>
                <w:hideMark/>
              </w:tcPr>
            </w:tcPrChange>
          </w:tcPr>
          <w:p w14:paraId="5DE86525" w14:textId="77777777" w:rsidR="004223AB" w:rsidRPr="004223AB" w:rsidRDefault="004223AB" w:rsidP="004223AB">
            <w:pPr>
              <w:spacing w:after="0" w:line="240" w:lineRule="auto"/>
              <w:rPr>
                <w:ins w:id="2840" w:author="Diana Gonzalez Garcia" w:date="2021-05-28T16:34:00Z"/>
                <w:rFonts w:ascii="Calibri" w:hAnsi="Calibri" w:cs="Calibri"/>
                <w:color w:val="000000"/>
                <w:sz w:val="12"/>
                <w:szCs w:val="12"/>
                <w:lang w:eastAsia="es-CO"/>
                <w:rPrChange w:id="2841" w:author="Diana Gonzalez Garcia" w:date="2021-05-28T16:36:00Z">
                  <w:rPr>
                    <w:ins w:id="2842" w:author="Diana Gonzalez Garcia" w:date="2021-05-28T16:34:00Z"/>
                    <w:rFonts w:ascii="Calibri" w:hAnsi="Calibri" w:cs="Calibri"/>
                    <w:color w:val="000000"/>
                    <w:sz w:val="24"/>
                    <w:szCs w:val="24"/>
                    <w:lang w:eastAsia="es-CO"/>
                  </w:rPr>
                </w:rPrChange>
              </w:rPr>
            </w:pPr>
          </w:p>
        </w:tc>
      </w:tr>
      <w:tr w:rsidR="004223AB" w:rsidRPr="004223AB" w14:paraId="5E347765" w14:textId="77777777" w:rsidTr="00D203B1">
        <w:tblPrEx>
          <w:tblPrExChange w:id="2843" w:author="Diana Gonzalez Garcia" w:date="2021-05-28T16:43:00Z">
            <w:tblPrEx>
              <w:tblW w:w="5000" w:type="pct"/>
              <w:tblInd w:w="0" w:type="dxa"/>
            </w:tblPrEx>
          </w:tblPrExChange>
        </w:tblPrEx>
        <w:trPr>
          <w:trHeight w:val="20"/>
          <w:ins w:id="2844" w:author="Diana Gonzalez Garcia" w:date="2021-05-28T16:34:00Z"/>
          <w:trPrChange w:id="2845" w:author="Diana Gonzalez Garcia" w:date="2021-05-28T16:43:00Z">
            <w:trPr>
              <w:gridBefore w:val="2"/>
              <w:gridAfter w:val="0"/>
              <w:trHeight w:val="1365"/>
            </w:trPr>
          </w:trPrChange>
        </w:trPr>
        <w:tc>
          <w:tcPr>
            <w:tcW w:w="0" w:type="auto"/>
            <w:vMerge/>
            <w:tcBorders>
              <w:top w:val="nil"/>
              <w:left w:val="single" w:sz="4" w:space="0" w:color="auto"/>
              <w:bottom w:val="single" w:sz="4" w:space="0" w:color="auto"/>
              <w:right w:val="single" w:sz="4" w:space="0" w:color="auto"/>
            </w:tcBorders>
            <w:vAlign w:val="center"/>
            <w:hideMark/>
            <w:tcPrChange w:id="2846" w:author="Diana Gonzalez Garcia" w:date="2021-05-28T16:43:00Z">
              <w:tcPr>
                <w:tcW w:w="318" w:type="pct"/>
                <w:gridSpan w:val="2"/>
                <w:vMerge/>
                <w:tcBorders>
                  <w:top w:val="nil"/>
                  <w:left w:val="single" w:sz="4" w:space="0" w:color="auto"/>
                  <w:bottom w:val="single" w:sz="4" w:space="0" w:color="auto"/>
                  <w:right w:val="single" w:sz="4" w:space="0" w:color="auto"/>
                </w:tcBorders>
                <w:vAlign w:val="center"/>
                <w:hideMark/>
              </w:tcPr>
            </w:tcPrChange>
          </w:tcPr>
          <w:p w14:paraId="54651E7C" w14:textId="77777777" w:rsidR="004223AB" w:rsidRPr="004223AB" w:rsidRDefault="004223AB" w:rsidP="004223AB">
            <w:pPr>
              <w:spacing w:after="0" w:line="240" w:lineRule="auto"/>
              <w:rPr>
                <w:ins w:id="2847" w:author="Diana Gonzalez Garcia" w:date="2021-05-28T16:34:00Z"/>
                <w:rFonts w:ascii="Calibri" w:hAnsi="Calibri" w:cs="Calibri"/>
                <w:color w:val="000000"/>
                <w:sz w:val="12"/>
                <w:szCs w:val="12"/>
                <w:lang w:eastAsia="es-CO"/>
                <w:rPrChange w:id="2848" w:author="Diana Gonzalez Garcia" w:date="2021-05-28T16:36:00Z">
                  <w:rPr>
                    <w:ins w:id="2849"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2850" w:author="Diana Gonzalez Garcia" w:date="2021-05-28T16:43:00Z">
              <w:tcPr>
                <w:tcW w:w="317" w:type="pct"/>
                <w:vMerge/>
                <w:tcBorders>
                  <w:top w:val="nil"/>
                  <w:left w:val="single" w:sz="4" w:space="0" w:color="auto"/>
                  <w:bottom w:val="single" w:sz="4" w:space="0" w:color="auto"/>
                  <w:right w:val="single" w:sz="4" w:space="0" w:color="auto"/>
                </w:tcBorders>
                <w:vAlign w:val="center"/>
                <w:hideMark/>
              </w:tcPr>
            </w:tcPrChange>
          </w:tcPr>
          <w:p w14:paraId="464F4F57" w14:textId="77777777" w:rsidR="004223AB" w:rsidRPr="004223AB" w:rsidRDefault="004223AB" w:rsidP="004223AB">
            <w:pPr>
              <w:spacing w:after="0" w:line="240" w:lineRule="auto"/>
              <w:rPr>
                <w:ins w:id="2851" w:author="Diana Gonzalez Garcia" w:date="2021-05-28T16:34:00Z"/>
                <w:rFonts w:ascii="Calibri" w:hAnsi="Calibri" w:cs="Calibri"/>
                <w:sz w:val="12"/>
                <w:szCs w:val="12"/>
                <w:lang w:eastAsia="es-CO"/>
                <w:rPrChange w:id="2852" w:author="Diana Gonzalez Garcia" w:date="2021-05-28T16:36:00Z">
                  <w:rPr>
                    <w:ins w:id="2853" w:author="Diana Gonzalez Garcia" w:date="2021-05-28T16:34:00Z"/>
                    <w:rFonts w:ascii="Calibri" w:hAnsi="Calibri" w:cs="Calibri"/>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2854" w:author="Diana Gonzalez Garcia" w:date="2021-05-28T16:43:00Z">
              <w:tcPr>
                <w:tcW w:w="330" w:type="pct"/>
                <w:gridSpan w:val="2"/>
                <w:vMerge/>
                <w:tcBorders>
                  <w:top w:val="nil"/>
                  <w:left w:val="single" w:sz="4" w:space="0" w:color="auto"/>
                  <w:bottom w:val="single" w:sz="4" w:space="0" w:color="auto"/>
                  <w:right w:val="single" w:sz="4" w:space="0" w:color="auto"/>
                </w:tcBorders>
                <w:vAlign w:val="center"/>
                <w:hideMark/>
              </w:tcPr>
            </w:tcPrChange>
          </w:tcPr>
          <w:p w14:paraId="6BA3A3B4" w14:textId="77777777" w:rsidR="004223AB" w:rsidRPr="004223AB" w:rsidRDefault="004223AB" w:rsidP="004223AB">
            <w:pPr>
              <w:spacing w:after="0" w:line="240" w:lineRule="auto"/>
              <w:rPr>
                <w:ins w:id="2855" w:author="Diana Gonzalez Garcia" w:date="2021-05-28T16:34:00Z"/>
                <w:rFonts w:ascii="Calibri" w:hAnsi="Calibri" w:cs="Calibri"/>
                <w:sz w:val="12"/>
                <w:szCs w:val="12"/>
                <w:lang w:eastAsia="es-CO"/>
                <w:rPrChange w:id="2856" w:author="Diana Gonzalez Garcia" w:date="2021-05-28T16:36:00Z">
                  <w:rPr>
                    <w:ins w:id="2857" w:author="Diana Gonzalez Garcia" w:date="2021-05-28T16:34:00Z"/>
                    <w:rFonts w:ascii="Calibri" w:hAnsi="Calibri" w:cs="Calibri"/>
                    <w:sz w:val="24"/>
                    <w:szCs w:val="24"/>
                    <w:lang w:eastAsia="es-CO"/>
                  </w:rPr>
                </w:rPrChange>
              </w:rPr>
            </w:pPr>
          </w:p>
        </w:tc>
        <w:tc>
          <w:tcPr>
            <w:tcW w:w="0" w:type="auto"/>
            <w:tcBorders>
              <w:top w:val="nil"/>
              <w:left w:val="nil"/>
              <w:bottom w:val="single" w:sz="4" w:space="0" w:color="auto"/>
              <w:right w:val="single" w:sz="4" w:space="0" w:color="auto"/>
            </w:tcBorders>
            <w:shd w:val="clear" w:color="auto" w:fill="auto"/>
            <w:vAlign w:val="center"/>
            <w:hideMark/>
            <w:tcPrChange w:id="2858" w:author="Diana Gonzalez Garcia" w:date="2021-05-28T16:43:00Z">
              <w:tcPr>
                <w:tcW w:w="352" w:type="pct"/>
                <w:gridSpan w:val="2"/>
                <w:tcBorders>
                  <w:top w:val="nil"/>
                  <w:left w:val="nil"/>
                  <w:bottom w:val="single" w:sz="4" w:space="0" w:color="auto"/>
                  <w:right w:val="single" w:sz="4" w:space="0" w:color="auto"/>
                </w:tcBorders>
                <w:shd w:val="clear" w:color="auto" w:fill="auto"/>
                <w:vAlign w:val="center"/>
                <w:hideMark/>
              </w:tcPr>
            </w:tcPrChange>
          </w:tcPr>
          <w:p w14:paraId="7FCC2E31" w14:textId="77777777" w:rsidR="004223AB" w:rsidRPr="004223AB" w:rsidRDefault="004223AB" w:rsidP="004223AB">
            <w:pPr>
              <w:spacing w:after="0" w:line="240" w:lineRule="auto"/>
              <w:rPr>
                <w:ins w:id="2859" w:author="Diana Gonzalez Garcia" w:date="2021-05-28T16:34:00Z"/>
                <w:rFonts w:ascii="Calibri" w:hAnsi="Calibri" w:cs="Calibri"/>
                <w:color w:val="000000"/>
                <w:sz w:val="12"/>
                <w:szCs w:val="12"/>
                <w:lang w:eastAsia="es-CO"/>
                <w:rPrChange w:id="2860" w:author="Diana Gonzalez Garcia" w:date="2021-05-28T16:36:00Z">
                  <w:rPr>
                    <w:ins w:id="2861" w:author="Diana Gonzalez Garcia" w:date="2021-05-28T16:34:00Z"/>
                    <w:rFonts w:ascii="Calibri" w:hAnsi="Calibri" w:cs="Calibri"/>
                    <w:color w:val="000000"/>
                    <w:sz w:val="24"/>
                    <w:szCs w:val="24"/>
                    <w:lang w:eastAsia="es-CO"/>
                  </w:rPr>
                </w:rPrChange>
              </w:rPr>
            </w:pPr>
            <w:ins w:id="2862" w:author="Diana Gonzalez Garcia" w:date="2021-05-28T16:34:00Z">
              <w:r w:rsidRPr="004223AB">
                <w:rPr>
                  <w:rFonts w:ascii="Calibri" w:hAnsi="Calibri" w:cs="Calibri"/>
                  <w:color w:val="000000"/>
                  <w:sz w:val="12"/>
                  <w:szCs w:val="12"/>
                  <w:lang w:eastAsia="es-CO"/>
                  <w:rPrChange w:id="2863" w:author="Diana Gonzalez Garcia" w:date="2021-05-28T16:36:00Z">
                    <w:rPr>
                      <w:rFonts w:ascii="Calibri" w:hAnsi="Calibri" w:cs="Calibri"/>
                      <w:color w:val="000000"/>
                      <w:sz w:val="24"/>
                      <w:szCs w:val="24"/>
                      <w:lang w:eastAsia="es-CO"/>
                    </w:rPr>
                  </w:rPrChange>
                </w:rPr>
                <w:t> </w:t>
              </w:r>
            </w:ins>
          </w:p>
        </w:tc>
        <w:tc>
          <w:tcPr>
            <w:tcW w:w="0" w:type="auto"/>
            <w:tcBorders>
              <w:top w:val="nil"/>
              <w:left w:val="nil"/>
              <w:bottom w:val="single" w:sz="4" w:space="0" w:color="auto"/>
              <w:right w:val="single" w:sz="4" w:space="0" w:color="auto"/>
            </w:tcBorders>
            <w:shd w:val="clear" w:color="auto" w:fill="auto"/>
            <w:vAlign w:val="center"/>
            <w:hideMark/>
            <w:tcPrChange w:id="2864" w:author="Diana Gonzalez Garcia" w:date="2021-05-28T16:43:00Z">
              <w:tcPr>
                <w:tcW w:w="291" w:type="pct"/>
                <w:gridSpan w:val="2"/>
                <w:tcBorders>
                  <w:top w:val="nil"/>
                  <w:left w:val="nil"/>
                  <w:bottom w:val="single" w:sz="4" w:space="0" w:color="auto"/>
                  <w:right w:val="single" w:sz="4" w:space="0" w:color="auto"/>
                </w:tcBorders>
                <w:shd w:val="clear" w:color="auto" w:fill="auto"/>
                <w:vAlign w:val="center"/>
                <w:hideMark/>
              </w:tcPr>
            </w:tcPrChange>
          </w:tcPr>
          <w:p w14:paraId="57150D1A" w14:textId="77777777" w:rsidR="004223AB" w:rsidRPr="004223AB" w:rsidRDefault="004223AB" w:rsidP="004223AB">
            <w:pPr>
              <w:spacing w:after="0" w:line="240" w:lineRule="auto"/>
              <w:jc w:val="center"/>
              <w:rPr>
                <w:ins w:id="2865" w:author="Diana Gonzalez Garcia" w:date="2021-05-28T16:34:00Z"/>
                <w:rFonts w:ascii="Calibri" w:hAnsi="Calibri" w:cs="Calibri"/>
                <w:color w:val="000000"/>
                <w:sz w:val="12"/>
                <w:szCs w:val="12"/>
                <w:lang w:eastAsia="es-CO"/>
                <w:rPrChange w:id="2866" w:author="Diana Gonzalez Garcia" w:date="2021-05-28T16:36:00Z">
                  <w:rPr>
                    <w:ins w:id="2867" w:author="Diana Gonzalez Garcia" w:date="2021-05-28T16:34:00Z"/>
                    <w:rFonts w:ascii="Calibri" w:hAnsi="Calibri" w:cs="Calibri"/>
                    <w:color w:val="000000"/>
                    <w:sz w:val="24"/>
                    <w:szCs w:val="24"/>
                    <w:lang w:eastAsia="es-CO"/>
                  </w:rPr>
                </w:rPrChange>
              </w:rPr>
            </w:pPr>
            <w:ins w:id="2868" w:author="Diana Gonzalez Garcia" w:date="2021-05-28T16:34:00Z">
              <w:r w:rsidRPr="004223AB">
                <w:rPr>
                  <w:rFonts w:ascii="Calibri" w:hAnsi="Calibri" w:cs="Calibri"/>
                  <w:color w:val="000000"/>
                  <w:sz w:val="12"/>
                  <w:szCs w:val="12"/>
                  <w:lang w:eastAsia="es-CO"/>
                  <w:rPrChange w:id="2869" w:author="Diana Gonzalez Garcia" w:date="2021-05-28T16:36:00Z">
                    <w:rPr>
                      <w:rFonts w:ascii="Calibri" w:hAnsi="Calibri" w:cs="Calibri"/>
                      <w:color w:val="000000"/>
                      <w:sz w:val="24"/>
                      <w:szCs w:val="24"/>
                      <w:lang w:eastAsia="es-CO"/>
                    </w:rPr>
                  </w:rPrChange>
                </w:rPr>
                <w:t>Área construida por unidad calificada</w:t>
              </w:r>
            </w:ins>
          </w:p>
        </w:tc>
        <w:tc>
          <w:tcPr>
            <w:tcW w:w="0" w:type="auto"/>
            <w:tcBorders>
              <w:top w:val="nil"/>
              <w:left w:val="nil"/>
              <w:bottom w:val="single" w:sz="4" w:space="0" w:color="auto"/>
              <w:right w:val="nil"/>
            </w:tcBorders>
            <w:shd w:val="clear" w:color="auto" w:fill="auto"/>
            <w:vAlign w:val="center"/>
            <w:hideMark/>
            <w:tcPrChange w:id="2870" w:author="Diana Gonzalez Garcia" w:date="2021-05-28T16:43:00Z">
              <w:tcPr>
                <w:tcW w:w="242" w:type="pct"/>
                <w:gridSpan w:val="2"/>
                <w:tcBorders>
                  <w:top w:val="nil"/>
                  <w:left w:val="nil"/>
                  <w:bottom w:val="single" w:sz="4" w:space="0" w:color="auto"/>
                  <w:right w:val="nil"/>
                </w:tcBorders>
                <w:shd w:val="clear" w:color="auto" w:fill="auto"/>
                <w:vAlign w:val="center"/>
                <w:hideMark/>
              </w:tcPr>
            </w:tcPrChange>
          </w:tcPr>
          <w:p w14:paraId="5DA48FA9" w14:textId="77777777" w:rsidR="004223AB" w:rsidRPr="004223AB" w:rsidRDefault="004223AB" w:rsidP="004223AB">
            <w:pPr>
              <w:spacing w:after="0" w:line="240" w:lineRule="auto"/>
              <w:jc w:val="center"/>
              <w:rPr>
                <w:ins w:id="2871" w:author="Diana Gonzalez Garcia" w:date="2021-05-28T16:34:00Z"/>
                <w:rFonts w:ascii="Calibri" w:hAnsi="Calibri" w:cs="Calibri"/>
                <w:color w:val="000000"/>
                <w:sz w:val="12"/>
                <w:szCs w:val="12"/>
                <w:lang w:eastAsia="es-CO"/>
                <w:rPrChange w:id="2872" w:author="Diana Gonzalez Garcia" w:date="2021-05-28T16:36:00Z">
                  <w:rPr>
                    <w:ins w:id="2873" w:author="Diana Gonzalez Garcia" w:date="2021-05-28T16:34:00Z"/>
                    <w:rFonts w:ascii="Calibri" w:hAnsi="Calibri" w:cs="Calibri"/>
                    <w:color w:val="000000"/>
                    <w:sz w:val="24"/>
                    <w:szCs w:val="24"/>
                    <w:lang w:eastAsia="es-CO"/>
                  </w:rPr>
                </w:rPrChange>
              </w:rPr>
            </w:pPr>
            <w:proofErr w:type="spellStart"/>
            <w:ins w:id="2874" w:author="Diana Gonzalez Garcia" w:date="2021-05-28T16:34:00Z">
              <w:r w:rsidRPr="004223AB">
                <w:rPr>
                  <w:rFonts w:ascii="Calibri" w:hAnsi="Calibri" w:cs="Calibri"/>
                  <w:color w:val="000000"/>
                  <w:sz w:val="12"/>
                  <w:szCs w:val="12"/>
                  <w:lang w:eastAsia="es-CO"/>
                  <w:rPrChange w:id="2875" w:author="Diana Gonzalez Garcia" w:date="2021-05-28T16:36:00Z">
                    <w:rPr>
                      <w:rFonts w:ascii="Calibri" w:hAnsi="Calibri" w:cs="Calibri"/>
                      <w:color w:val="000000"/>
                      <w:sz w:val="24"/>
                      <w:szCs w:val="24"/>
                      <w:lang w:eastAsia="es-CO"/>
                    </w:rPr>
                  </w:rPrChange>
                </w:rPr>
                <w:t>SIIC</w:t>
              </w:r>
              <w:proofErr w:type="spellEnd"/>
            </w:ins>
          </w:p>
        </w:tc>
        <w:tc>
          <w:tcPr>
            <w:tcW w:w="0" w:type="auto"/>
            <w:tcBorders>
              <w:top w:val="nil"/>
              <w:left w:val="single" w:sz="4" w:space="0" w:color="auto"/>
              <w:bottom w:val="nil"/>
              <w:right w:val="single" w:sz="4" w:space="0" w:color="auto"/>
            </w:tcBorders>
            <w:shd w:val="clear" w:color="auto" w:fill="auto"/>
            <w:vAlign w:val="center"/>
            <w:hideMark/>
            <w:tcPrChange w:id="2876" w:author="Diana Gonzalez Garcia" w:date="2021-05-28T16:43:00Z">
              <w:tcPr>
                <w:tcW w:w="1418" w:type="pct"/>
                <w:tcBorders>
                  <w:top w:val="nil"/>
                  <w:left w:val="single" w:sz="4" w:space="0" w:color="auto"/>
                  <w:bottom w:val="nil"/>
                  <w:right w:val="single" w:sz="4" w:space="0" w:color="auto"/>
                </w:tcBorders>
                <w:shd w:val="clear" w:color="auto" w:fill="auto"/>
                <w:vAlign w:val="center"/>
                <w:hideMark/>
              </w:tcPr>
            </w:tcPrChange>
          </w:tcPr>
          <w:p w14:paraId="0D2831D8" w14:textId="77777777" w:rsidR="004223AB" w:rsidRPr="004223AB" w:rsidRDefault="004223AB" w:rsidP="004223AB">
            <w:pPr>
              <w:spacing w:after="0" w:line="240" w:lineRule="auto"/>
              <w:rPr>
                <w:ins w:id="2877" w:author="Diana Gonzalez Garcia" w:date="2021-05-28T16:34:00Z"/>
                <w:rFonts w:ascii="Calibri" w:hAnsi="Calibri" w:cs="Calibri"/>
                <w:color w:val="000000"/>
                <w:sz w:val="12"/>
                <w:szCs w:val="12"/>
                <w:lang w:eastAsia="es-CO"/>
                <w:rPrChange w:id="2878" w:author="Diana Gonzalez Garcia" w:date="2021-05-28T16:36:00Z">
                  <w:rPr>
                    <w:ins w:id="2879" w:author="Diana Gonzalez Garcia" w:date="2021-05-28T16:34:00Z"/>
                    <w:rFonts w:ascii="Calibri" w:hAnsi="Calibri" w:cs="Calibri"/>
                    <w:color w:val="000000"/>
                    <w:sz w:val="24"/>
                    <w:szCs w:val="24"/>
                    <w:lang w:eastAsia="es-CO"/>
                  </w:rPr>
                </w:rPrChange>
              </w:rPr>
            </w:pPr>
            <w:ins w:id="2880" w:author="Diana Gonzalez Garcia" w:date="2021-05-28T16:34:00Z">
              <w:r w:rsidRPr="004223AB">
                <w:rPr>
                  <w:rFonts w:ascii="Calibri" w:hAnsi="Calibri" w:cs="Calibri"/>
                  <w:color w:val="000000"/>
                  <w:sz w:val="12"/>
                  <w:szCs w:val="12"/>
                  <w:lang w:eastAsia="es-CO"/>
                  <w:rPrChange w:id="2881" w:author="Diana Gonzalez Garcia" w:date="2021-05-28T16:36:00Z">
                    <w:rPr>
                      <w:rFonts w:ascii="Calibri" w:hAnsi="Calibri" w:cs="Calibri"/>
                      <w:color w:val="000000"/>
                      <w:sz w:val="24"/>
                      <w:szCs w:val="24"/>
                      <w:lang w:eastAsia="es-CO"/>
                    </w:rPr>
                  </w:rPrChange>
                </w:rPr>
                <w:t>Para predios con puntajes superiores a 100, la variable modelo es avalúo especial.</w:t>
              </w:r>
            </w:ins>
          </w:p>
        </w:tc>
        <w:tc>
          <w:tcPr>
            <w:tcW w:w="0" w:type="auto"/>
            <w:vMerge/>
            <w:tcBorders>
              <w:top w:val="nil"/>
              <w:left w:val="nil"/>
              <w:bottom w:val="single" w:sz="4" w:space="0" w:color="auto"/>
              <w:right w:val="single" w:sz="4" w:space="0" w:color="auto"/>
            </w:tcBorders>
            <w:vAlign w:val="center"/>
            <w:hideMark/>
            <w:tcPrChange w:id="2882" w:author="Diana Gonzalez Garcia" w:date="2021-05-28T16:43:00Z">
              <w:tcPr>
                <w:tcW w:w="261" w:type="pct"/>
                <w:gridSpan w:val="2"/>
                <w:vMerge/>
                <w:tcBorders>
                  <w:top w:val="nil"/>
                  <w:left w:val="nil"/>
                  <w:bottom w:val="single" w:sz="4" w:space="0" w:color="auto"/>
                  <w:right w:val="single" w:sz="4" w:space="0" w:color="auto"/>
                </w:tcBorders>
                <w:vAlign w:val="center"/>
                <w:hideMark/>
              </w:tcPr>
            </w:tcPrChange>
          </w:tcPr>
          <w:p w14:paraId="5A0CF113" w14:textId="77777777" w:rsidR="004223AB" w:rsidRPr="004223AB" w:rsidRDefault="004223AB" w:rsidP="004223AB">
            <w:pPr>
              <w:spacing w:after="0" w:line="240" w:lineRule="auto"/>
              <w:rPr>
                <w:ins w:id="2883" w:author="Diana Gonzalez Garcia" w:date="2021-05-28T16:34:00Z"/>
                <w:rFonts w:ascii="Calibri" w:hAnsi="Calibri" w:cs="Calibri"/>
                <w:color w:val="000000"/>
                <w:sz w:val="12"/>
                <w:szCs w:val="12"/>
                <w:lang w:eastAsia="es-CO"/>
                <w:rPrChange w:id="2884" w:author="Diana Gonzalez Garcia" w:date="2021-05-28T16:36:00Z">
                  <w:rPr>
                    <w:ins w:id="2885"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nil"/>
            </w:tcBorders>
            <w:vAlign w:val="center"/>
            <w:hideMark/>
            <w:tcPrChange w:id="2886" w:author="Diana Gonzalez Garcia" w:date="2021-05-28T16:43:00Z">
              <w:tcPr>
                <w:tcW w:w="487" w:type="pct"/>
                <w:gridSpan w:val="2"/>
                <w:vMerge/>
                <w:tcBorders>
                  <w:top w:val="nil"/>
                  <w:left w:val="single" w:sz="4" w:space="0" w:color="auto"/>
                  <w:bottom w:val="single" w:sz="4" w:space="0" w:color="auto"/>
                  <w:right w:val="nil"/>
                </w:tcBorders>
                <w:vAlign w:val="center"/>
                <w:hideMark/>
              </w:tcPr>
            </w:tcPrChange>
          </w:tcPr>
          <w:p w14:paraId="3D895C4A" w14:textId="77777777" w:rsidR="004223AB" w:rsidRPr="004223AB" w:rsidRDefault="004223AB" w:rsidP="004223AB">
            <w:pPr>
              <w:spacing w:after="0" w:line="240" w:lineRule="auto"/>
              <w:rPr>
                <w:ins w:id="2887" w:author="Diana Gonzalez Garcia" w:date="2021-05-28T16:34:00Z"/>
                <w:rFonts w:ascii="Calibri" w:hAnsi="Calibri" w:cs="Calibri"/>
                <w:color w:val="FF0000"/>
                <w:sz w:val="12"/>
                <w:szCs w:val="12"/>
                <w:lang w:eastAsia="es-CO"/>
                <w:rPrChange w:id="2888" w:author="Diana Gonzalez Garcia" w:date="2021-05-28T16:36:00Z">
                  <w:rPr>
                    <w:ins w:id="2889" w:author="Diana Gonzalez Garcia" w:date="2021-05-28T16:34:00Z"/>
                    <w:rFonts w:ascii="Calibri" w:hAnsi="Calibri" w:cs="Calibri"/>
                    <w:color w:val="FF0000"/>
                    <w:sz w:val="24"/>
                    <w:szCs w:val="24"/>
                    <w:lang w:eastAsia="es-CO"/>
                  </w:rPr>
                </w:rPrChange>
              </w:rPr>
            </w:pPr>
          </w:p>
        </w:tc>
        <w:tc>
          <w:tcPr>
            <w:tcW w:w="1158" w:type="dxa"/>
            <w:vMerge/>
            <w:tcBorders>
              <w:top w:val="nil"/>
              <w:left w:val="single" w:sz="4" w:space="0" w:color="auto"/>
              <w:bottom w:val="single" w:sz="4" w:space="0" w:color="auto"/>
              <w:right w:val="single" w:sz="4" w:space="0" w:color="auto"/>
            </w:tcBorders>
            <w:vAlign w:val="center"/>
            <w:hideMark/>
            <w:tcPrChange w:id="2890" w:author="Diana Gonzalez Garcia" w:date="2021-05-28T16:43:00Z">
              <w:tcPr>
                <w:tcW w:w="985" w:type="pct"/>
                <w:gridSpan w:val="2"/>
                <w:vMerge/>
                <w:tcBorders>
                  <w:top w:val="nil"/>
                  <w:left w:val="single" w:sz="4" w:space="0" w:color="auto"/>
                  <w:bottom w:val="single" w:sz="4" w:space="0" w:color="auto"/>
                  <w:right w:val="single" w:sz="4" w:space="0" w:color="auto"/>
                </w:tcBorders>
                <w:vAlign w:val="center"/>
                <w:hideMark/>
              </w:tcPr>
            </w:tcPrChange>
          </w:tcPr>
          <w:p w14:paraId="59A65C6C" w14:textId="77777777" w:rsidR="004223AB" w:rsidRPr="004223AB" w:rsidRDefault="004223AB" w:rsidP="004223AB">
            <w:pPr>
              <w:spacing w:after="0" w:line="240" w:lineRule="auto"/>
              <w:rPr>
                <w:ins w:id="2891" w:author="Diana Gonzalez Garcia" w:date="2021-05-28T16:34:00Z"/>
                <w:rFonts w:ascii="Calibri" w:hAnsi="Calibri" w:cs="Calibri"/>
                <w:color w:val="000000"/>
                <w:sz w:val="12"/>
                <w:szCs w:val="12"/>
                <w:lang w:eastAsia="es-CO"/>
                <w:rPrChange w:id="2892" w:author="Diana Gonzalez Garcia" w:date="2021-05-28T16:36:00Z">
                  <w:rPr>
                    <w:ins w:id="2893" w:author="Diana Gonzalez Garcia" w:date="2021-05-28T16:34:00Z"/>
                    <w:rFonts w:ascii="Calibri" w:hAnsi="Calibri" w:cs="Calibri"/>
                    <w:color w:val="000000"/>
                    <w:sz w:val="24"/>
                    <w:szCs w:val="24"/>
                    <w:lang w:eastAsia="es-CO"/>
                  </w:rPr>
                </w:rPrChange>
              </w:rPr>
            </w:pPr>
          </w:p>
        </w:tc>
      </w:tr>
      <w:tr w:rsidR="004223AB" w:rsidRPr="004223AB" w14:paraId="68A3113D" w14:textId="77777777" w:rsidTr="00D203B1">
        <w:tblPrEx>
          <w:tblPrExChange w:id="2894" w:author="Diana Gonzalez Garcia" w:date="2021-05-28T16:43:00Z">
            <w:tblPrEx>
              <w:tblW w:w="5000" w:type="pct"/>
              <w:tblInd w:w="0" w:type="dxa"/>
            </w:tblPrEx>
          </w:tblPrExChange>
        </w:tblPrEx>
        <w:trPr>
          <w:trHeight w:val="20"/>
          <w:ins w:id="2895" w:author="Diana Gonzalez Garcia" w:date="2021-05-28T16:34:00Z"/>
          <w:trPrChange w:id="2896" w:author="Diana Gonzalez Garcia" w:date="2021-05-28T16:43:00Z">
            <w:trPr>
              <w:gridBefore w:val="2"/>
              <w:gridAfter w:val="0"/>
              <w:trHeight w:val="1230"/>
            </w:trPr>
          </w:trPrChange>
        </w:trPr>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Change w:id="2897" w:author="Diana Gonzalez Garcia" w:date="2021-05-28T16:43:00Z">
              <w:tcPr>
                <w:tcW w:w="318" w:type="pct"/>
                <w:gridSpan w:val="2"/>
                <w:vMerge w:val="restart"/>
                <w:tcBorders>
                  <w:top w:val="nil"/>
                  <w:left w:val="single" w:sz="4" w:space="0" w:color="auto"/>
                  <w:bottom w:val="single" w:sz="4" w:space="0" w:color="auto"/>
                  <w:right w:val="single" w:sz="4" w:space="0" w:color="auto"/>
                </w:tcBorders>
                <w:shd w:val="clear" w:color="auto" w:fill="auto"/>
                <w:noWrap/>
                <w:vAlign w:val="center"/>
                <w:hideMark/>
              </w:tcPr>
            </w:tcPrChange>
          </w:tcPr>
          <w:p w14:paraId="1DD54791" w14:textId="77777777" w:rsidR="004223AB" w:rsidRPr="004223AB" w:rsidRDefault="004223AB" w:rsidP="004223AB">
            <w:pPr>
              <w:spacing w:after="0" w:line="240" w:lineRule="auto"/>
              <w:jc w:val="center"/>
              <w:rPr>
                <w:ins w:id="2898" w:author="Diana Gonzalez Garcia" w:date="2021-05-28T16:34:00Z"/>
                <w:rFonts w:ascii="Calibri" w:hAnsi="Calibri" w:cs="Calibri"/>
                <w:color w:val="000000"/>
                <w:sz w:val="12"/>
                <w:szCs w:val="12"/>
                <w:lang w:eastAsia="es-CO"/>
                <w:rPrChange w:id="2899" w:author="Diana Gonzalez Garcia" w:date="2021-05-28T16:36:00Z">
                  <w:rPr>
                    <w:ins w:id="2900" w:author="Diana Gonzalez Garcia" w:date="2021-05-28T16:34:00Z"/>
                    <w:rFonts w:ascii="Calibri" w:hAnsi="Calibri" w:cs="Calibri"/>
                    <w:color w:val="000000"/>
                    <w:sz w:val="24"/>
                    <w:szCs w:val="24"/>
                    <w:lang w:eastAsia="es-CO"/>
                  </w:rPr>
                </w:rPrChange>
              </w:rPr>
            </w:pPr>
            <w:ins w:id="2901" w:author="Diana Gonzalez Garcia" w:date="2021-05-28T16:34:00Z">
              <w:r w:rsidRPr="004223AB">
                <w:rPr>
                  <w:rFonts w:ascii="Calibri" w:hAnsi="Calibri" w:cs="Calibri"/>
                  <w:color w:val="000000"/>
                  <w:sz w:val="12"/>
                  <w:szCs w:val="12"/>
                  <w:lang w:eastAsia="es-CO"/>
                  <w:rPrChange w:id="2902" w:author="Diana Gonzalez Garcia" w:date="2021-05-28T16:36:00Z">
                    <w:rPr>
                      <w:rFonts w:ascii="Calibri" w:hAnsi="Calibri" w:cs="Calibri"/>
                      <w:color w:val="000000"/>
                      <w:sz w:val="24"/>
                      <w:szCs w:val="24"/>
                      <w:lang w:eastAsia="es-CO"/>
                    </w:rPr>
                  </w:rPrChange>
                </w:rPr>
                <w:t>T08</w:t>
              </w:r>
            </w:ins>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Change w:id="2903" w:author="Diana Gonzalez Garcia" w:date="2021-05-28T16:43:00Z">
              <w:tcPr>
                <w:tcW w:w="317" w:type="pct"/>
                <w:vMerge w:val="restart"/>
                <w:tcBorders>
                  <w:top w:val="nil"/>
                  <w:left w:val="single" w:sz="4" w:space="0" w:color="auto"/>
                  <w:bottom w:val="single" w:sz="4" w:space="0" w:color="auto"/>
                  <w:right w:val="single" w:sz="4" w:space="0" w:color="auto"/>
                </w:tcBorders>
                <w:shd w:val="clear" w:color="auto" w:fill="auto"/>
                <w:vAlign w:val="center"/>
                <w:hideMark/>
              </w:tcPr>
            </w:tcPrChange>
          </w:tcPr>
          <w:p w14:paraId="1A275268" w14:textId="77777777" w:rsidR="004223AB" w:rsidRPr="004223AB" w:rsidRDefault="004223AB" w:rsidP="004223AB">
            <w:pPr>
              <w:spacing w:after="0" w:line="240" w:lineRule="auto"/>
              <w:jc w:val="center"/>
              <w:rPr>
                <w:ins w:id="2904" w:author="Diana Gonzalez Garcia" w:date="2021-05-28T16:34:00Z"/>
                <w:rFonts w:ascii="Calibri" w:hAnsi="Calibri" w:cs="Calibri"/>
                <w:sz w:val="12"/>
                <w:szCs w:val="12"/>
                <w:lang w:eastAsia="es-CO"/>
                <w:rPrChange w:id="2905" w:author="Diana Gonzalez Garcia" w:date="2021-05-28T16:36:00Z">
                  <w:rPr>
                    <w:ins w:id="2906" w:author="Diana Gonzalez Garcia" w:date="2021-05-28T16:34:00Z"/>
                    <w:rFonts w:ascii="Calibri" w:hAnsi="Calibri" w:cs="Calibri"/>
                    <w:sz w:val="24"/>
                    <w:szCs w:val="24"/>
                    <w:lang w:eastAsia="es-CO"/>
                  </w:rPr>
                </w:rPrChange>
              </w:rPr>
            </w:pPr>
            <w:ins w:id="2907" w:author="Diana Gonzalez Garcia" w:date="2021-05-28T16:34:00Z">
              <w:r w:rsidRPr="004223AB">
                <w:rPr>
                  <w:rFonts w:ascii="Calibri" w:hAnsi="Calibri" w:cs="Calibri"/>
                  <w:sz w:val="12"/>
                  <w:szCs w:val="12"/>
                  <w:lang w:eastAsia="es-CO"/>
                  <w:rPrChange w:id="2908" w:author="Diana Gonzalez Garcia" w:date="2021-05-28T16:36:00Z">
                    <w:rPr>
                      <w:rFonts w:ascii="Calibri" w:hAnsi="Calibri" w:cs="Calibri"/>
                      <w:sz w:val="24"/>
                      <w:szCs w:val="24"/>
                      <w:lang w:eastAsia="es-CO"/>
                    </w:rPr>
                  </w:rPrChange>
                </w:rPr>
                <w:t>Colegios y Universidades de 1 a 3 Pisos</w:t>
              </w:r>
            </w:ins>
          </w:p>
        </w:tc>
        <w:tc>
          <w:tcPr>
            <w:tcW w:w="0" w:type="auto"/>
            <w:vMerge w:val="restart"/>
            <w:tcBorders>
              <w:top w:val="nil"/>
              <w:left w:val="single" w:sz="4" w:space="0" w:color="auto"/>
              <w:bottom w:val="single" w:sz="4" w:space="0" w:color="auto"/>
              <w:right w:val="single" w:sz="4" w:space="0" w:color="auto"/>
            </w:tcBorders>
            <w:shd w:val="clear" w:color="000000" w:fill="FCE4D6"/>
            <w:vAlign w:val="center"/>
            <w:hideMark/>
            <w:tcPrChange w:id="2909" w:author="Diana Gonzalez Garcia" w:date="2021-05-28T16:43:00Z">
              <w:tcPr>
                <w:tcW w:w="330" w:type="pct"/>
                <w:gridSpan w:val="2"/>
                <w:vMerge w:val="restart"/>
                <w:tcBorders>
                  <w:top w:val="nil"/>
                  <w:left w:val="single" w:sz="4" w:space="0" w:color="auto"/>
                  <w:bottom w:val="single" w:sz="4" w:space="0" w:color="auto"/>
                  <w:right w:val="single" w:sz="4" w:space="0" w:color="auto"/>
                </w:tcBorders>
                <w:shd w:val="clear" w:color="000000" w:fill="FCE4D6"/>
                <w:vAlign w:val="center"/>
                <w:hideMark/>
              </w:tcPr>
            </w:tcPrChange>
          </w:tcPr>
          <w:p w14:paraId="71911341" w14:textId="77777777" w:rsidR="004223AB" w:rsidRPr="004223AB" w:rsidRDefault="004223AB" w:rsidP="004223AB">
            <w:pPr>
              <w:spacing w:after="0" w:line="240" w:lineRule="auto"/>
              <w:jc w:val="center"/>
              <w:rPr>
                <w:ins w:id="2910" w:author="Diana Gonzalez Garcia" w:date="2021-05-28T16:34:00Z"/>
                <w:rFonts w:ascii="Calibri" w:hAnsi="Calibri" w:cs="Calibri"/>
                <w:sz w:val="12"/>
                <w:szCs w:val="12"/>
                <w:lang w:eastAsia="es-CO"/>
                <w:rPrChange w:id="2911" w:author="Diana Gonzalez Garcia" w:date="2021-05-28T16:36:00Z">
                  <w:rPr>
                    <w:ins w:id="2912" w:author="Diana Gonzalez Garcia" w:date="2021-05-28T16:34:00Z"/>
                    <w:rFonts w:ascii="Calibri" w:hAnsi="Calibri" w:cs="Calibri"/>
                    <w:sz w:val="24"/>
                    <w:szCs w:val="24"/>
                    <w:lang w:eastAsia="es-CO"/>
                  </w:rPr>
                </w:rPrChange>
              </w:rPr>
            </w:pPr>
            <w:ins w:id="2913" w:author="Diana Gonzalez Garcia" w:date="2021-05-28T16:34:00Z">
              <w:r w:rsidRPr="004223AB">
                <w:rPr>
                  <w:rFonts w:ascii="Calibri" w:hAnsi="Calibri" w:cs="Calibri"/>
                  <w:sz w:val="12"/>
                  <w:szCs w:val="12"/>
                  <w:lang w:eastAsia="es-CO"/>
                  <w:rPrChange w:id="2914" w:author="Diana Gonzalez Garcia" w:date="2021-05-28T16:36:00Z">
                    <w:rPr>
                      <w:rFonts w:ascii="Calibri" w:hAnsi="Calibri" w:cs="Calibri"/>
                      <w:sz w:val="24"/>
                      <w:szCs w:val="24"/>
                      <w:lang w:eastAsia="es-CO"/>
                    </w:rPr>
                  </w:rPrChange>
                </w:rPr>
                <w:t>013</w:t>
              </w:r>
            </w:ins>
          </w:p>
        </w:tc>
        <w:tc>
          <w:tcPr>
            <w:tcW w:w="0" w:type="auto"/>
            <w:tcBorders>
              <w:top w:val="nil"/>
              <w:left w:val="nil"/>
              <w:bottom w:val="nil"/>
              <w:right w:val="nil"/>
            </w:tcBorders>
            <w:shd w:val="clear" w:color="auto" w:fill="auto"/>
            <w:vAlign w:val="center"/>
            <w:hideMark/>
            <w:tcPrChange w:id="2915" w:author="Diana Gonzalez Garcia" w:date="2021-05-28T16:43:00Z">
              <w:tcPr>
                <w:tcW w:w="352" w:type="pct"/>
                <w:gridSpan w:val="2"/>
                <w:tcBorders>
                  <w:top w:val="nil"/>
                  <w:left w:val="nil"/>
                  <w:bottom w:val="nil"/>
                  <w:right w:val="nil"/>
                </w:tcBorders>
                <w:shd w:val="clear" w:color="auto" w:fill="auto"/>
                <w:vAlign w:val="center"/>
                <w:hideMark/>
              </w:tcPr>
            </w:tcPrChange>
          </w:tcPr>
          <w:p w14:paraId="659C9CA5" w14:textId="77777777" w:rsidR="004223AB" w:rsidRPr="004223AB" w:rsidRDefault="004223AB" w:rsidP="004223AB">
            <w:pPr>
              <w:spacing w:after="0" w:line="240" w:lineRule="auto"/>
              <w:jc w:val="center"/>
              <w:rPr>
                <w:ins w:id="2916" w:author="Diana Gonzalez Garcia" w:date="2021-05-28T16:34:00Z"/>
                <w:rFonts w:ascii="Calibri" w:hAnsi="Calibri" w:cs="Calibri"/>
                <w:color w:val="000000"/>
                <w:sz w:val="12"/>
                <w:szCs w:val="12"/>
                <w:lang w:eastAsia="es-CO"/>
                <w:rPrChange w:id="2917" w:author="Diana Gonzalez Garcia" w:date="2021-05-28T16:36:00Z">
                  <w:rPr>
                    <w:ins w:id="2918" w:author="Diana Gonzalez Garcia" w:date="2021-05-28T16:34:00Z"/>
                    <w:rFonts w:ascii="Calibri" w:hAnsi="Calibri" w:cs="Calibri"/>
                    <w:color w:val="000000"/>
                    <w:sz w:val="24"/>
                    <w:szCs w:val="24"/>
                    <w:lang w:eastAsia="es-CO"/>
                  </w:rPr>
                </w:rPrChange>
              </w:rPr>
            </w:pPr>
            <w:ins w:id="2919" w:author="Diana Gonzalez Garcia" w:date="2021-05-28T16:34:00Z">
              <w:r w:rsidRPr="004223AB">
                <w:rPr>
                  <w:rFonts w:ascii="Calibri" w:hAnsi="Calibri" w:cs="Calibri"/>
                  <w:color w:val="000000"/>
                  <w:sz w:val="12"/>
                  <w:szCs w:val="12"/>
                  <w:lang w:eastAsia="es-CO"/>
                  <w:rPrChange w:id="2920" w:author="Diana Gonzalez Garcia" w:date="2021-05-28T16:36:00Z">
                    <w:rPr>
                      <w:rFonts w:ascii="Calibri" w:hAnsi="Calibri" w:cs="Calibri"/>
                      <w:color w:val="000000"/>
                      <w:sz w:val="24"/>
                      <w:szCs w:val="24"/>
                      <w:lang w:eastAsia="es-CO"/>
                    </w:rPr>
                  </w:rPrChange>
                </w:rPr>
                <w:t>Valor unitario construcción</w:t>
              </w:r>
            </w:ins>
          </w:p>
        </w:tc>
        <w:tc>
          <w:tcPr>
            <w:tcW w:w="0" w:type="auto"/>
            <w:tcBorders>
              <w:top w:val="nil"/>
              <w:left w:val="single" w:sz="4" w:space="0" w:color="auto"/>
              <w:bottom w:val="single" w:sz="4" w:space="0" w:color="auto"/>
              <w:right w:val="single" w:sz="4" w:space="0" w:color="auto"/>
            </w:tcBorders>
            <w:shd w:val="clear" w:color="auto" w:fill="auto"/>
            <w:vAlign w:val="center"/>
            <w:hideMark/>
            <w:tcPrChange w:id="2921" w:author="Diana Gonzalez Garcia" w:date="2021-05-28T16:43:00Z">
              <w:tcPr>
                <w:tcW w:w="291" w:type="pct"/>
                <w:gridSpan w:val="2"/>
                <w:tcBorders>
                  <w:top w:val="nil"/>
                  <w:left w:val="single" w:sz="4" w:space="0" w:color="auto"/>
                  <w:bottom w:val="single" w:sz="4" w:space="0" w:color="auto"/>
                  <w:right w:val="single" w:sz="4" w:space="0" w:color="auto"/>
                </w:tcBorders>
                <w:shd w:val="clear" w:color="auto" w:fill="auto"/>
                <w:vAlign w:val="center"/>
                <w:hideMark/>
              </w:tcPr>
            </w:tcPrChange>
          </w:tcPr>
          <w:p w14:paraId="443265D8" w14:textId="77777777" w:rsidR="004223AB" w:rsidRPr="004223AB" w:rsidRDefault="004223AB" w:rsidP="004223AB">
            <w:pPr>
              <w:spacing w:after="0" w:line="240" w:lineRule="auto"/>
              <w:jc w:val="center"/>
              <w:rPr>
                <w:ins w:id="2922" w:author="Diana Gonzalez Garcia" w:date="2021-05-28T16:34:00Z"/>
                <w:rFonts w:ascii="Calibri" w:hAnsi="Calibri" w:cs="Calibri"/>
                <w:color w:val="000000"/>
                <w:sz w:val="12"/>
                <w:szCs w:val="12"/>
                <w:lang w:eastAsia="es-CO"/>
                <w:rPrChange w:id="2923" w:author="Diana Gonzalez Garcia" w:date="2021-05-28T16:36:00Z">
                  <w:rPr>
                    <w:ins w:id="2924" w:author="Diana Gonzalez Garcia" w:date="2021-05-28T16:34:00Z"/>
                    <w:rFonts w:ascii="Calibri" w:hAnsi="Calibri" w:cs="Calibri"/>
                    <w:color w:val="000000"/>
                    <w:sz w:val="24"/>
                    <w:szCs w:val="24"/>
                    <w:lang w:eastAsia="es-CO"/>
                  </w:rPr>
                </w:rPrChange>
              </w:rPr>
            </w:pPr>
            <w:ins w:id="2925" w:author="Diana Gonzalez Garcia" w:date="2021-05-28T16:34:00Z">
              <w:r w:rsidRPr="004223AB">
                <w:rPr>
                  <w:rFonts w:ascii="Calibri" w:hAnsi="Calibri" w:cs="Calibri"/>
                  <w:color w:val="000000"/>
                  <w:sz w:val="12"/>
                  <w:szCs w:val="12"/>
                  <w:lang w:eastAsia="es-CO"/>
                  <w:rPrChange w:id="2926" w:author="Diana Gonzalez Garcia" w:date="2021-05-28T16:36:00Z">
                    <w:rPr>
                      <w:rFonts w:ascii="Calibri" w:hAnsi="Calibri" w:cs="Calibri"/>
                      <w:color w:val="000000"/>
                      <w:sz w:val="24"/>
                      <w:szCs w:val="24"/>
                      <w:lang w:eastAsia="es-CO"/>
                    </w:rPr>
                  </w:rPrChange>
                </w:rPr>
                <w:t>Puntaje</w:t>
              </w:r>
            </w:ins>
          </w:p>
        </w:tc>
        <w:tc>
          <w:tcPr>
            <w:tcW w:w="0" w:type="auto"/>
            <w:tcBorders>
              <w:top w:val="nil"/>
              <w:left w:val="nil"/>
              <w:bottom w:val="single" w:sz="4" w:space="0" w:color="auto"/>
              <w:right w:val="nil"/>
            </w:tcBorders>
            <w:shd w:val="clear" w:color="auto" w:fill="auto"/>
            <w:vAlign w:val="center"/>
            <w:hideMark/>
            <w:tcPrChange w:id="2927" w:author="Diana Gonzalez Garcia" w:date="2021-05-28T16:43:00Z">
              <w:tcPr>
                <w:tcW w:w="242" w:type="pct"/>
                <w:gridSpan w:val="2"/>
                <w:tcBorders>
                  <w:top w:val="nil"/>
                  <w:left w:val="nil"/>
                  <w:bottom w:val="single" w:sz="4" w:space="0" w:color="auto"/>
                  <w:right w:val="nil"/>
                </w:tcBorders>
                <w:shd w:val="clear" w:color="auto" w:fill="auto"/>
                <w:vAlign w:val="center"/>
                <w:hideMark/>
              </w:tcPr>
            </w:tcPrChange>
          </w:tcPr>
          <w:p w14:paraId="5C79EBA1" w14:textId="77777777" w:rsidR="004223AB" w:rsidRPr="004223AB" w:rsidRDefault="004223AB" w:rsidP="004223AB">
            <w:pPr>
              <w:spacing w:after="0" w:line="240" w:lineRule="auto"/>
              <w:jc w:val="center"/>
              <w:rPr>
                <w:ins w:id="2928" w:author="Diana Gonzalez Garcia" w:date="2021-05-28T16:34:00Z"/>
                <w:rFonts w:ascii="Calibri" w:hAnsi="Calibri" w:cs="Calibri"/>
                <w:color w:val="000000"/>
                <w:sz w:val="12"/>
                <w:szCs w:val="12"/>
                <w:lang w:eastAsia="es-CO"/>
                <w:rPrChange w:id="2929" w:author="Diana Gonzalez Garcia" w:date="2021-05-28T16:36:00Z">
                  <w:rPr>
                    <w:ins w:id="2930" w:author="Diana Gonzalez Garcia" w:date="2021-05-28T16:34:00Z"/>
                    <w:rFonts w:ascii="Calibri" w:hAnsi="Calibri" w:cs="Calibri"/>
                    <w:color w:val="000000"/>
                    <w:sz w:val="24"/>
                    <w:szCs w:val="24"/>
                    <w:lang w:eastAsia="es-CO"/>
                  </w:rPr>
                </w:rPrChange>
              </w:rPr>
            </w:pPr>
            <w:proofErr w:type="spellStart"/>
            <w:ins w:id="2931" w:author="Diana Gonzalez Garcia" w:date="2021-05-28T16:34:00Z">
              <w:r w:rsidRPr="004223AB">
                <w:rPr>
                  <w:rFonts w:ascii="Calibri" w:hAnsi="Calibri" w:cs="Calibri"/>
                  <w:color w:val="000000"/>
                  <w:sz w:val="12"/>
                  <w:szCs w:val="12"/>
                  <w:lang w:eastAsia="es-CO"/>
                  <w:rPrChange w:id="2932" w:author="Diana Gonzalez Garcia" w:date="2021-05-28T16:36:00Z">
                    <w:rPr>
                      <w:rFonts w:ascii="Calibri" w:hAnsi="Calibri" w:cs="Calibri"/>
                      <w:color w:val="000000"/>
                      <w:sz w:val="24"/>
                      <w:szCs w:val="24"/>
                      <w:lang w:eastAsia="es-CO"/>
                    </w:rPr>
                  </w:rPrChange>
                </w:rPr>
                <w:t>SIIC</w:t>
              </w:r>
              <w:proofErr w:type="spellEnd"/>
            </w:ins>
          </w:p>
        </w:tc>
        <w:tc>
          <w:tcPr>
            <w:tcW w:w="0" w:type="auto"/>
            <w:tcBorders>
              <w:top w:val="single" w:sz="4" w:space="0" w:color="auto"/>
              <w:left w:val="single" w:sz="4" w:space="0" w:color="auto"/>
              <w:bottom w:val="nil"/>
              <w:right w:val="single" w:sz="4" w:space="0" w:color="auto"/>
            </w:tcBorders>
            <w:shd w:val="clear" w:color="auto" w:fill="auto"/>
            <w:vAlign w:val="center"/>
            <w:hideMark/>
            <w:tcPrChange w:id="2933" w:author="Diana Gonzalez Garcia" w:date="2021-05-28T16:43:00Z">
              <w:tcPr>
                <w:tcW w:w="1418" w:type="pct"/>
                <w:tcBorders>
                  <w:top w:val="single" w:sz="4" w:space="0" w:color="auto"/>
                  <w:left w:val="single" w:sz="4" w:space="0" w:color="auto"/>
                  <w:bottom w:val="nil"/>
                  <w:right w:val="single" w:sz="4" w:space="0" w:color="auto"/>
                </w:tcBorders>
                <w:shd w:val="clear" w:color="auto" w:fill="auto"/>
                <w:vAlign w:val="center"/>
                <w:hideMark/>
              </w:tcPr>
            </w:tcPrChange>
          </w:tcPr>
          <w:p w14:paraId="4C51695D" w14:textId="46B645A9" w:rsidR="004223AB" w:rsidRPr="004223AB" w:rsidRDefault="004223AB" w:rsidP="004223AB">
            <w:pPr>
              <w:spacing w:after="0" w:line="240" w:lineRule="auto"/>
              <w:jc w:val="both"/>
              <w:rPr>
                <w:ins w:id="2934" w:author="Diana Gonzalez Garcia" w:date="2021-05-28T16:34:00Z"/>
                <w:rFonts w:ascii="Calibri" w:hAnsi="Calibri" w:cs="Calibri"/>
                <w:color w:val="000000"/>
                <w:sz w:val="12"/>
                <w:szCs w:val="12"/>
                <w:lang w:eastAsia="es-CO"/>
                <w:rPrChange w:id="2935" w:author="Diana Gonzalez Garcia" w:date="2021-05-28T16:36:00Z">
                  <w:rPr>
                    <w:ins w:id="2936" w:author="Diana Gonzalez Garcia" w:date="2021-05-28T16:34:00Z"/>
                    <w:rFonts w:ascii="Calibri" w:hAnsi="Calibri" w:cs="Calibri"/>
                    <w:color w:val="000000"/>
                    <w:sz w:val="24"/>
                    <w:szCs w:val="24"/>
                    <w:lang w:eastAsia="es-CO"/>
                  </w:rPr>
                </w:rPrChange>
              </w:rPr>
            </w:pPr>
            <w:ins w:id="2937" w:author="Diana Gonzalez Garcia" w:date="2021-05-28T16:34:00Z">
              <w:r w:rsidRPr="004223AB">
                <w:rPr>
                  <w:rFonts w:ascii="Calibri" w:hAnsi="Calibri" w:cs="Calibri"/>
                  <w:color w:val="000000"/>
                  <w:sz w:val="12"/>
                  <w:szCs w:val="12"/>
                  <w:lang w:eastAsia="es-CO"/>
                  <w:rPrChange w:id="2938" w:author="Diana Gonzalez Garcia" w:date="2021-05-28T16:36:00Z">
                    <w:rPr>
                      <w:rFonts w:ascii="Calibri" w:hAnsi="Calibri" w:cs="Calibri"/>
                      <w:color w:val="000000"/>
                      <w:sz w:val="24"/>
                      <w:szCs w:val="24"/>
                      <w:lang w:eastAsia="es-CO"/>
                    </w:rPr>
                  </w:rPrChange>
                </w:rPr>
                <w:t xml:space="preserve">Para predios con edades superiores a 100 </w:t>
              </w:r>
            </w:ins>
            <w:ins w:id="2939" w:author="Diana Gonzalez Garcia" w:date="2021-05-28T16:44:00Z">
              <w:r w:rsidR="00D203B1" w:rsidRPr="004223AB">
                <w:rPr>
                  <w:rFonts w:ascii="Calibri" w:hAnsi="Calibri" w:cs="Calibri"/>
                  <w:color w:val="000000"/>
                  <w:sz w:val="12"/>
                  <w:szCs w:val="12"/>
                  <w:lang w:eastAsia="es-CO"/>
                  <w:rPrChange w:id="2940" w:author="Diana Gonzalez Garcia" w:date="2021-05-28T16:36:00Z">
                    <w:rPr>
                      <w:rFonts w:ascii="Calibri" w:hAnsi="Calibri" w:cs="Calibri"/>
                      <w:color w:val="000000"/>
                      <w:sz w:val="12"/>
                      <w:szCs w:val="12"/>
                      <w:lang w:eastAsia="es-CO"/>
                    </w:rPr>
                  </w:rPrChange>
                </w:rPr>
                <w:t>años, la</w:t>
              </w:r>
            </w:ins>
            <w:ins w:id="2941" w:author="Diana Gonzalez Garcia" w:date="2021-05-28T16:34:00Z">
              <w:r w:rsidRPr="004223AB">
                <w:rPr>
                  <w:rFonts w:ascii="Calibri" w:hAnsi="Calibri" w:cs="Calibri"/>
                  <w:color w:val="000000"/>
                  <w:sz w:val="12"/>
                  <w:szCs w:val="12"/>
                  <w:lang w:eastAsia="es-CO"/>
                  <w:rPrChange w:id="2942" w:author="Diana Gonzalez Garcia" w:date="2021-05-28T16:36:00Z">
                    <w:rPr>
                      <w:rFonts w:ascii="Calibri" w:hAnsi="Calibri" w:cs="Calibri"/>
                      <w:color w:val="000000"/>
                      <w:sz w:val="24"/>
                      <w:szCs w:val="24"/>
                      <w:lang w:eastAsia="es-CO"/>
                    </w:rPr>
                  </w:rPrChange>
                </w:rPr>
                <w:t xml:space="preserve"> variable modelo es avalúo especial.</w:t>
              </w:r>
            </w:ins>
          </w:p>
        </w:tc>
        <w:tc>
          <w:tcPr>
            <w:tcW w:w="0" w:type="auto"/>
            <w:vMerge w:val="restart"/>
            <w:tcBorders>
              <w:top w:val="nil"/>
              <w:left w:val="nil"/>
              <w:bottom w:val="single" w:sz="4" w:space="0" w:color="auto"/>
              <w:right w:val="single" w:sz="4" w:space="0" w:color="auto"/>
            </w:tcBorders>
            <w:shd w:val="clear" w:color="auto" w:fill="auto"/>
            <w:noWrap/>
            <w:vAlign w:val="center"/>
            <w:hideMark/>
            <w:tcPrChange w:id="2943" w:author="Diana Gonzalez Garcia" w:date="2021-05-28T16:43:00Z">
              <w:tcPr>
                <w:tcW w:w="261" w:type="pct"/>
                <w:gridSpan w:val="2"/>
                <w:vMerge w:val="restart"/>
                <w:tcBorders>
                  <w:top w:val="nil"/>
                  <w:left w:val="nil"/>
                  <w:bottom w:val="single" w:sz="4" w:space="0" w:color="auto"/>
                  <w:right w:val="single" w:sz="4" w:space="0" w:color="auto"/>
                </w:tcBorders>
                <w:shd w:val="clear" w:color="auto" w:fill="auto"/>
                <w:noWrap/>
                <w:vAlign w:val="center"/>
                <w:hideMark/>
              </w:tcPr>
            </w:tcPrChange>
          </w:tcPr>
          <w:p w14:paraId="6A43E182" w14:textId="77777777" w:rsidR="004223AB" w:rsidRPr="004223AB" w:rsidRDefault="004223AB" w:rsidP="004223AB">
            <w:pPr>
              <w:spacing w:after="0" w:line="240" w:lineRule="auto"/>
              <w:jc w:val="center"/>
              <w:rPr>
                <w:ins w:id="2944" w:author="Diana Gonzalez Garcia" w:date="2021-05-28T16:34:00Z"/>
                <w:rFonts w:ascii="Calibri" w:hAnsi="Calibri" w:cs="Calibri"/>
                <w:color w:val="000000"/>
                <w:sz w:val="12"/>
                <w:szCs w:val="12"/>
                <w:lang w:eastAsia="es-CO"/>
                <w:rPrChange w:id="2945" w:author="Diana Gonzalez Garcia" w:date="2021-05-28T16:36:00Z">
                  <w:rPr>
                    <w:ins w:id="2946" w:author="Diana Gonzalez Garcia" w:date="2021-05-28T16:34:00Z"/>
                    <w:rFonts w:ascii="Calibri" w:hAnsi="Calibri" w:cs="Calibri"/>
                    <w:color w:val="000000"/>
                    <w:sz w:val="24"/>
                    <w:szCs w:val="24"/>
                    <w:lang w:eastAsia="es-CO"/>
                  </w:rPr>
                </w:rPrChange>
              </w:rPr>
            </w:pPr>
            <w:ins w:id="2947" w:author="Diana Gonzalez Garcia" w:date="2021-05-28T16:34:00Z">
              <w:r w:rsidRPr="004223AB">
                <w:rPr>
                  <w:rFonts w:ascii="Calibri" w:hAnsi="Calibri" w:cs="Calibri"/>
                  <w:color w:val="000000"/>
                  <w:sz w:val="12"/>
                  <w:szCs w:val="12"/>
                  <w:lang w:eastAsia="es-CO"/>
                  <w:rPrChange w:id="2948" w:author="Diana Gonzalez Garcia" w:date="2021-05-28T16:36:00Z">
                    <w:rPr>
                      <w:rFonts w:ascii="Calibri" w:hAnsi="Calibri" w:cs="Calibri"/>
                      <w:color w:val="000000"/>
                      <w:sz w:val="24"/>
                      <w:szCs w:val="24"/>
                      <w:lang w:eastAsia="es-CO"/>
                    </w:rPr>
                  </w:rPrChange>
                </w:rPr>
                <w:t>T08</w:t>
              </w:r>
            </w:ins>
          </w:p>
        </w:tc>
        <w:tc>
          <w:tcPr>
            <w:tcW w:w="0" w:type="auto"/>
            <w:vMerge w:val="restart"/>
            <w:tcBorders>
              <w:top w:val="nil"/>
              <w:left w:val="single" w:sz="4" w:space="0" w:color="auto"/>
              <w:bottom w:val="single" w:sz="4" w:space="0" w:color="auto"/>
              <w:right w:val="nil"/>
            </w:tcBorders>
            <w:shd w:val="clear" w:color="auto" w:fill="auto"/>
            <w:vAlign w:val="center"/>
            <w:hideMark/>
            <w:tcPrChange w:id="2949" w:author="Diana Gonzalez Garcia" w:date="2021-05-28T16:43:00Z">
              <w:tcPr>
                <w:tcW w:w="487" w:type="pct"/>
                <w:gridSpan w:val="2"/>
                <w:vMerge w:val="restart"/>
                <w:tcBorders>
                  <w:top w:val="nil"/>
                  <w:left w:val="single" w:sz="4" w:space="0" w:color="auto"/>
                  <w:bottom w:val="single" w:sz="4" w:space="0" w:color="auto"/>
                  <w:right w:val="nil"/>
                </w:tcBorders>
                <w:shd w:val="clear" w:color="auto" w:fill="auto"/>
                <w:vAlign w:val="center"/>
                <w:hideMark/>
              </w:tcPr>
            </w:tcPrChange>
          </w:tcPr>
          <w:p w14:paraId="492F386E" w14:textId="77777777" w:rsidR="004223AB" w:rsidRPr="004223AB" w:rsidRDefault="004223AB" w:rsidP="004223AB">
            <w:pPr>
              <w:spacing w:after="0" w:line="240" w:lineRule="auto"/>
              <w:jc w:val="center"/>
              <w:rPr>
                <w:ins w:id="2950" w:author="Diana Gonzalez Garcia" w:date="2021-05-28T16:34:00Z"/>
                <w:rFonts w:ascii="Calibri" w:hAnsi="Calibri" w:cs="Calibri"/>
                <w:color w:val="FF0000"/>
                <w:sz w:val="12"/>
                <w:szCs w:val="12"/>
                <w:lang w:eastAsia="es-CO"/>
                <w:rPrChange w:id="2951" w:author="Diana Gonzalez Garcia" w:date="2021-05-28T16:36:00Z">
                  <w:rPr>
                    <w:ins w:id="2952" w:author="Diana Gonzalez Garcia" w:date="2021-05-28T16:34:00Z"/>
                    <w:rFonts w:ascii="Calibri" w:hAnsi="Calibri" w:cs="Calibri"/>
                    <w:color w:val="FF0000"/>
                    <w:sz w:val="24"/>
                    <w:szCs w:val="24"/>
                    <w:lang w:eastAsia="es-CO"/>
                  </w:rPr>
                </w:rPrChange>
              </w:rPr>
            </w:pPr>
            <w:ins w:id="2953" w:author="Diana Gonzalez Garcia" w:date="2021-05-28T16:34:00Z">
              <w:r w:rsidRPr="004223AB">
                <w:rPr>
                  <w:rFonts w:ascii="Calibri" w:hAnsi="Calibri" w:cs="Calibri"/>
                  <w:color w:val="FF0000"/>
                  <w:sz w:val="12"/>
                  <w:szCs w:val="12"/>
                  <w:lang w:eastAsia="es-CO"/>
                  <w:rPrChange w:id="2954" w:author="Diana Gonzalez Garcia" w:date="2021-05-28T16:36:00Z">
                    <w:rPr>
                      <w:rFonts w:ascii="Calibri" w:hAnsi="Calibri" w:cs="Calibri"/>
                      <w:color w:val="FF0000"/>
                      <w:sz w:val="24"/>
                      <w:szCs w:val="24"/>
                      <w:lang w:eastAsia="es-CO"/>
                    </w:rPr>
                  </w:rPrChange>
                </w:rPr>
                <w:t> </w:t>
              </w:r>
            </w:ins>
          </w:p>
        </w:tc>
        <w:tc>
          <w:tcPr>
            <w:tcW w:w="1158" w:type="dxa"/>
            <w:vMerge w:val="restart"/>
            <w:tcBorders>
              <w:top w:val="nil"/>
              <w:left w:val="single" w:sz="4" w:space="0" w:color="auto"/>
              <w:bottom w:val="single" w:sz="4" w:space="0" w:color="auto"/>
              <w:right w:val="single" w:sz="4" w:space="0" w:color="auto"/>
            </w:tcBorders>
            <w:shd w:val="clear" w:color="auto" w:fill="auto"/>
            <w:vAlign w:val="center"/>
            <w:hideMark/>
            <w:tcPrChange w:id="2955" w:author="Diana Gonzalez Garcia" w:date="2021-05-28T16:43:00Z">
              <w:tcPr>
                <w:tcW w:w="985" w:type="pct"/>
                <w:gridSpan w:val="2"/>
                <w:vMerge w:val="restart"/>
                <w:tcBorders>
                  <w:top w:val="nil"/>
                  <w:left w:val="single" w:sz="4" w:space="0" w:color="auto"/>
                  <w:bottom w:val="single" w:sz="4" w:space="0" w:color="auto"/>
                  <w:right w:val="single" w:sz="4" w:space="0" w:color="auto"/>
                </w:tcBorders>
                <w:shd w:val="clear" w:color="auto" w:fill="auto"/>
                <w:vAlign w:val="center"/>
                <w:hideMark/>
              </w:tcPr>
            </w:tcPrChange>
          </w:tcPr>
          <w:p w14:paraId="3394A5A2" w14:textId="77777777" w:rsidR="004223AB" w:rsidRPr="004223AB" w:rsidRDefault="004223AB" w:rsidP="004223AB">
            <w:pPr>
              <w:spacing w:after="0" w:line="240" w:lineRule="auto"/>
              <w:rPr>
                <w:ins w:id="2956" w:author="Diana Gonzalez Garcia" w:date="2021-05-28T16:34:00Z"/>
                <w:rFonts w:ascii="Calibri" w:hAnsi="Calibri" w:cs="Calibri"/>
                <w:color w:val="000000"/>
                <w:sz w:val="12"/>
                <w:szCs w:val="12"/>
                <w:lang w:eastAsia="es-CO"/>
                <w:rPrChange w:id="2957" w:author="Diana Gonzalez Garcia" w:date="2021-05-28T16:36:00Z">
                  <w:rPr>
                    <w:ins w:id="2958" w:author="Diana Gonzalez Garcia" w:date="2021-05-28T16:34:00Z"/>
                    <w:rFonts w:ascii="Calibri" w:hAnsi="Calibri" w:cs="Calibri"/>
                    <w:color w:val="000000"/>
                    <w:sz w:val="24"/>
                    <w:szCs w:val="24"/>
                    <w:lang w:eastAsia="es-CO"/>
                  </w:rPr>
                </w:rPrChange>
              </w:rPr>
            </w:pPr>
            <w:ins w:id="2959" w:author="Diana Gonzalez Garcia" w:date="2021-05-28T16:34:00Z">
              <w:r w:rsidRPr="004223AB">
                <w:rPr>
                  <w:rFonts w:ascii="Calibri" w:hAnsi="Calibri" w:cs="Calibri"/>
                  <w:color w:val="000000"/>
                  <w:sz w:val="12"/>
                  <w:szCs w:val="12"/>
                  <w:lang w:eastAsia="es-CO"/>
                  <w:rPrChange w:id="2960" w:author="Diana Gonzalez Garcia" w:date="2021-05-28T16:36:00Z">
                    <w:rPr>
                      <w:rFonts w:ascii="Calibri" w:hAnsi="Calibri" w:cs="Calibri"/>
                      <w:color w:val="000000"/>
                      <w:sz w:val="24"/>
                      <w:szCs w:val="24"/>
                      <w:lang w:eastAsia="es-CO"/>
                    </w:rPr>
                  </w:rPrChange>
                </w:rPr>
                <w:t>No aplica</w:t>
              </w:r>
            </w:ins>
          </w:p>
        </w:tc>
      </w:tr>
      <w:tr w:rsidR="004223AB" w:rsidRPr="004223AB" w14:paraId="444166E0" w14:textId="77777777" w:rsidTr="00D203B1">
        <w:tblPrEx>
          <w:tblPrExChange w:id="2961" w:author="Diana Gonzalez Garcia" w:date="2021-05-28T16:43:00Z">
            <w:tblPrEx>
              <w:tblW w:w="5000" w:type="pct"/>
              <w:tblInd w:w="0" w:type="dxa"/>
            </w:tblPrEx>
          </w:tblPrExChange>
        </w:tblPrEx>
        <w:trPr>
          <w:trHeight w:val="20"/>
          <w:ins w:id="2962" w:author="Diana Gonzalez Garcia" w:date="2021-05-28T16:34:00Z"/>
          <w:trPrChange w:id="2963" w:author="Diana Gonzalez Garcia" w:date="2021-05-28T16:43:00Z">
            <w:trPr>
              <w:gridBefore w:val="2"/>
              <w:gridAfter w:val="0"/>
              <w:trHeight w:val="1230"/>
            </w:trPr>
          </w:trPrChange>
        </w:trPr>
        <w:tc>
          <w:tcPr>
            <w:tcW w:w="0" w:type="auto"/>
            <w:vMerge/>
            <w:tcBorders>
              <w:top w:val="nil"/>
              <w:left w:val="single" w:sz="4" w:space="0" w:color="auto"/>
              <w:bottom w:val="single" w:sz="4" w:space="0" w:color="auto"/>
              <w:right w:val="single" w:sz="4" w:space="0" w:color="auto"/>
            </w:tcBorders>
            <w:vAlign w:val="center"/>
            <w:hideMark/>
            <w:tcPrChange w:id="2964" w:author="Diana Gonzalez Garcia" w:date="2021-05-28T16:43:00Z">
              <w:tcPr>
                <w:tcW w:w="318" w:type="pct"/>
                <w:gridSpan w:val="2"/>
                <w:vMerge/>
                <w:tcBorders>
                  <w:top w:val="nil"/>
                  <w:left w:val="single" w:sz="4" w:space="0" w:color="auto"/>
                  <w:bottom w:val="single" w:sz="4" w:space="0" w:color="auto"/>
                  <w:right w:val="single" w:sz="4" w:space="0" w:color="auto"/>
                </w:tcBorders>
                <w:vAlign w:val="center"/>
                <w:hideMark/>
              </w:tcPr>
            </w:tcPrChange>
          </w:tcPr>
          <w:p w14:paraId="52D945BF" w14:textId="77777777" w:rsidR="004223AB" w:rsidRPr="004223AB" w:rsidRDefault="004223AB" w:rsidP="004223AB">
            <w:pPr>
              <w:spacing w:after="0" w:line="240" w:lineRule="auto"/>
              <w:rPr>
                <w:ins w:id="2965" w:author="Diana Gonzalez Garcia" w:date="2021-05-28T16:34:00Z"/>
                <w:rFonts w:ascii="Calibri" w:hAnsi="Calibri" w:cs="Calibri"/>
                <w:color w:val="000000"/>
                <w:sz w:val="12"/>
                <w:szCs w:val="12"/>
                <w:lang w:eastAsia="es-CO"/>
                <w:rPrChange w:id="2966" w:author="Diana Gonzalez Garcia" w:date="2021-05-28T16:36:00Z">
                  <w:rPr>
                    <w:ins w:id="2967"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2968" w:author="Diana Gonzalez Garcia" w:date="2021-05-28T16:43:00Z">
              <w:tcPr>
                <w:tcW w:w="317" w:type="pct"/>
                <w:vMerge/>
                <w:tcBorders>
                  <w:top w:val="nil"/>
                  <w:left w:val="single" w:sz="4" w:space="0" w:color="auto"/>
                  <w:bottom w:val="single" w:sz="4" w:space="0" w:color="auto"/>
                  <w:right w:val="single" w:sz="4" w:space="0" w:color="auto"/>
                </w:tcBorders>
                <w:vAlign w:val="center"/>
                <w:hideMark/>
              </w:tcPr>
            </w:tcPrChange>
          </w:tcPr>
          <w:p w14:paraId="7455A280" w14:textId="77777777" w:rsidR="004223AB" w:rsidRPr="004223AB" w:rsidRDefault="004223AB" w:rsidP="004223AB">
            <w:pPr>
              <w:spacing w:after="0" w:line="240" w:lineRule="auto"/>
              <w:rPr>
                <w:ins w:id="2969" w:author="Diana Gonzalez Garcia" w:date="2021-05-28T16:34:00Z"/>
                <w:rFonts w:ascii="Calibri" w:hAnsi="Calibri" w:cs="Calibri"/>
                <w:sz w:val="12"/>
                <w:szCs w:val="12"/>
                <w:lang w:eastAsia="es-CO"/>
                <w:rPrChange w:id="2970" w:author="Diana Gonzalez Garcia" w:date="2021-05-28T16:36:00Z">
                  <w:rPr>
                    <w:ins w:id="2971" w:author="Diana Gonzalez Garcia" w:date="2021-05-28T16:34:00Z"/>
                    <w:rFonts w:ascii="Calibri" w:hAnsi="Calibri" w:cs="Calibri"/>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2972" w:author="Diana Gonzalez Garcia" w:date="2021-05-28T16:43:00Z">
              <w:tcPr>
                <w:tcW w:w="330" w:type="pct"/>
                <w:gridSpan w:val="2"/>
                <w:vMerge/>
                <w:tcBorders>
                  <w:top w:val="nil"/>
                  <w:left w:val="single" w:sz="4" w:space="0" w:color="auto"/>
                  <w:bottom w:val="single" w:sz="4" w:space="0" w:color="auto"/>
                  <w:right w:val="single" w:sz="4" w:space="0" w:color="auto"/>
                </w:tcBorders>
                <w:vAlign w:val="center"/>
                <w:hideMark/>
              </w:tcPr>
            </w:tcPrChange>
          </w:tcPr>
          <w:p w14:paraId="1447FAD8" w14:textId="77777777" w:rsidR="004223AB" w:rsidRPr="004223AB" w:rsidRDefault="004223AB" w:rsidP="004223AB">
            <w:pPr>
              <w:spacing w:after="0" w:line="240" w:lineRule="auto"/>
              <w:rPr>
                <w:ins w:id="2973" w:author="Diana Gonzalez Garcia" w:date="2021-05-28T16:34:00Z"/>
                <w:rFonts w:ascii="Calibri" w:hAnsi="Calibri" w:cs="Calibri"/>
                <w:sz w:val="12"/>
                <w:szCs w:val="12"/>
                <w:lang w:eastAsia="es-CO"/>
                <w:rPrChange w:id="2974" w:author="Diana Gonzalez Garcia" w:date="2021-05-28T16:36:00Z">
                  <w:rPr>
                    <w:ins w:id="2975" w:author="Diana Gonzalez Garcia" w:date="2021-05-28T16:34:00Z"/>
                    <w:rFonts w:ascii="Calibri" w:hAnsi="Calibri" w:cs="Calibri"/>
                    <w:sz w:val="24"/>
                    <w:szCs w:val="24"/>
                    <w:lang w:eastAsia="es-CO"/>
                  </w:rPr>
                </w:rPrChange>
              </w:rPr>
            </w:pPr>
          </w:p>
        </w:tc>
        <w:tc>
          <w:tcPr>
            <w:tcW w:w="0" w:type="auto"/>
            <w:tcBorders>
              <w:top w:val="nil"/>
              <w:left w:val="nil"/>
              <w:bottom w:val="nil"/>
              <w:right w:val="nil"/>
            </w:tcBorders>
            <w:shd w:val="clear" w:color="auto" w:fill="auto"/>
            <w:vAlign w:val="center"/>
            <w:hideMark/>
            <w:tcPrChange w:id="2976" w:author="Diana Gonzalez Garcia" w:date="2021-05-28T16:43:00Z">
              <w:tcPr>
                <w:tcW w:w="352" w:type="pct"/>
                <w:gridSpan w:val="2"/>
                <w:tcBorders>
                  <w:top w:val="nil"/>
                  <w:left w:val="nil"/>
                  <w:bottom w:val="nil"/>
                  <w:right w:val="nil"/>
                </w:tcBorders>
                <w:shd w:val="clear" w:color="auto" w:fill="auto"/>
                <w:vAlign w:val="center"/>
                <w:hideMark/>
              </w:tcPr>
            </w:tcPrChange>
          </w:tcPr>
          <w:p w14:paraId="286EEB24" w14:textId="77777777" w:rsidR="004223AB" w:rsidRPr="004223AB" w:rsidRDefault="004223AB" w:rsidP="004223AB">
            <w:pPr>
              <w:spacing w:after="0" w:line="240" w:lineRule="auto"/>
              <w:jc w:val="center"/>
              <w:rPr>
                <w:ins w:id="2977" w:author="Diana Gonzalez Garcia" w:date="2021-05-28T16:34:00Z"/>
                <w:rFonts w:ascii="Calibri" w:hAnsi="Calibri" w:cs="Calibri"/>
                <w:color w:val="000000"/>
                <w:sz w:val="12"/>
                <w:szCs w:val="12"/>
                <w:lang w:eastAsia="es-CO"/>
                <w:rPrChange w:id="2978" w:author="Diana Gonzalez Garcia" w:date="2021-05-28T16:36:00Z">
                  <w:rPr>
                    <w:ins w:id="2979" w:author="Diana Gonzalez Garcia" w:date="2021-05-28T16:34:00Z"/>
                    <w:rFonts w:ascii="Calibri" w:hAnsi="Calibri" w:cs="Calibri"/>
                    <w:color w:val="000000"/>
                    <w:sz w:val="24"/>
                    <w:szCs w:val="24"/>
                    <w:lang w:eastAsia="es-CO"/>
                  </w:rPr>
                </w:rPrChange>
              </w:rPr>
            </w:pPr>
            <w:ins w:id="2980" w:author="Diana Gonzalez Garcia" w:date="2021-05-28T16:34:00Z">
              <w:r w:rsidRPr="004223AB">
                <w:rPr>
                  <w:rFonts w:ascii="Calibri" w:hAnsi="Calibri" w:cs="Calibri"/>
                  <w:color w:val="000000"/>
                  <w:sz w:val="12"/>
                  <w:szCs w:val="12"/>
                  <w:lang w:eastAsia="es-CO"/>
                  <w:rPrChange w:id="2981" w:author="Diana Gonzalez Garcia" w:date="2021-05-28T16:36:00Z">
                    <w:rPr>
                      <w:rFonts w:ascii="Calibri" w:hAnsi="Calibri" w:cs="Calibri"/>
                      <w:color w:val="000000"/>
                      <w:sz w:val="24"/>
                      <w:szCs w:val="24"/>
                      <w:lang w:eastAsia="es-CO"/>
                    </w:rPr>
                  </w:rPrChange>
                </w:rPr>
                <w:t>($ / m2)</w:t>
              </w:r>
            </w:ins>
          </w:p>
        </w:tc>
        <w:tc>
          <w:tcPr>
            <w:tcW w:w="0" w:type="auto"/>
            <w:tcBorders>
              <w:top w:val="nil"/>
              <w:left w:val="single" w:sz="4" w:space="0" w:color="auto"/>
              <w:bottom w:val="single" w:sz="4" w:space="0" w:color="auto"/>
              <w:right w:val="single" w:sz="4" w:space="0" w:color="auto"/>
            </w:tcBorders>
            <w:shd w:val="clear" w:color="auto" w:fill="auto"/>
            <w:vAlign w:val="center"/>
            <w:hideMark/>
            <w:tcPrChange w:id="2982" w:author="Diana Gonzalez Garcia" w:date="2021-05-28T16:43:00Z">
              <w:tcPr>
                <w:tcW w:w="291" w:type="pct"/>
                <w:gridSpan w:val="2"/>
                <w:tcBorders>
                  <w:top w:val="nil"/>
                  <w:left w:val="single" w:sz="4" w:space="0" w:color="auto"/>
                  <w:bottom w:val="single" w:sz="4" w:space="0" w:color="auto"/>
                  <w:right w:val="single" w:sz="4" w:space="0" w:color="auto"/>
                </w:tcBorders>
                <w:shd w:val="clear" w:color="auto" w:fill="auto"/>
                <w:vAlign w:val="center"/>
                <w:hideMark/>
              </w:tcPr>
            </w:tcPrChange>
          </w:tcPr>
          <w:p w14:paraId="423F802C" w14:textId="77777777" w:rsidR="004223AB" w:rsidRPr="004223AB" w:rsidRDefault="004223AB" w:rsidP="004223AB">
            <w:pPr>
              <w:spacing w:after="0" w:line="240" w:lineRule="auto"/>
              <w:jc w:val="center"/>
              <w:rPr>
                <w:ins w:id="2983" w:author="Diana Gonzalez Garcia" w:date="2021-05-28T16:34:00Z"/>
                <w:rFonts w:ascii="Calibri" w:hAnsi="Calibri" w:cs="Calibri"/>
                <w:color w:val="000000"/>
                <w:sz w:val="12"/>
                <w:szCs w:val="12"/>
                <w:lang w:eastAsia="es-CO"/>
                <w:rPrChange w:id="2984" w:author="Diana Gonzalez Garcia" w:date="2021-05-28T16:36:00Z">
                  <w:rPr>
                    <w:ins w:id="2985" w:author="Diana Gonzalez Garcia" w:date="2021-05-28T16:34:00Z"/>
                    <w:rFonts w:ascii="Calibri" w:hAnsi="Calibri" w:cs="Calibri"/>
                    <w:color w:val="000000"/>
                    <w:sz w:val="24"/>
                    <w:szCs w:val="24"/>
                    <w:lang w:eastAsia="es-CO"/>
                  </w:rPr>
                </w:rPrChange>
              </w:rPr>
            </w:pPr>
            <w:ins w:id="2986" w:author="Diana Gonzalez Garcia" w:date="2021-05-28T16:34:00Z">
              <w:r w:rsidRPr="004223AB">
                <w:rPr>
                  <w:rFonts w:ascii="Calibri" w:hAnsi="Calibri" w:cs="Calibri"/>
                  <w:color w:val="000000"/>
                  <w:sz w:val="12"/>
                  <w:szCs w:val="12"/>
                  <w:lang w:eastAsia="es-CO"/>
                  <w:rPrChange w:id="2987" w:author="Diana Gonzalez Garcia" w:date="2021-05-28T16:36:00Z">
                    <w:rPr>
                      <w:rFonts w:ascii="Calibri" w:hAnsi="Calibri" w:cs="Calibri"/>
                      <w:color w:val="000000"/>
                      <w:sz w:val="24"/>
                      <w:szCs w:val="24"/>
                      <w:lang w:eastAsia="es-CO"/>
                    </w:rPr>
                  </w:rPrChange>
                </w:rPr>
                <w:t>Edad</w:t>
              </w:r>
            </w:ins>
          </w:p>
        </w:tc>
        <w:tc>
          <w:tcPr>
            <w:tcW w:w="0" w:type="auto"/>
            <w:tcBorders>
              <w:top w:val="nil"/>
              <w:left w:val="nil"/>
              <w:bottom w:val="single" w:sz="4" w:space="0" w:color="auto"/>
              <w:right w:val="nil"/>
            </w:tcBorders>
            <w:shd w:val="clear" w:color="auto" w:fill="auto"/>
            <w:vAlign w:val="center"/>
            <w:hideMark/>
            <w:tcPrChange w:id="2988" w:author="Diana Gonzalez Garcia" w:date="2021-05-28T16:43:00Z">
              <w:tcPr>
                <w:tcW w:w="242" w:type="pct"/>
                <w:gridSpan w:val="2"/>
                <w:tcBorders>
                  <w:top w:val="nil"/>
                  <w:left w:val="nil"/>
                  <w:bottom w:val="single" w:sz="4" w:space="0" w:color="auto"/>
                  <w:right w:val="nil"/>
                </w:tcBorders>
                <w:shd w:val="clear" w:color="auto" w:fill="auto"/>
                <w:vAlign w:val="center"/>
                <w:hideMark/>
              </w:tcPr>
            </w:tcPrChange>
          </w:tcPr>
          <w:p w14:paraId="1924E563" w14:textId="77777777" w:rsidR="004223AB" w:rsidRPr="004223AB" w:rsidRDefault="004223AB" w:rsidP="004223AB">
            <w:pPr>
              <w:spacing w:after="0" w:line="240" w:lineRule="auto"/>
              <w:jc w:val="center"/>
              <w:rPr>
                <w:ins w:id="2989" w:author="Diana Gonzalez Garcia" w:date="2021-05-28T16:34:00Z"/>
                <w:rFonts w:ascii="Calibri" w:hAnsi="Calibri" w:cs="Calibri"/>
                <w:color w:val="000000"/>
                <w:sz w:val="12"/>
                <w:szCs w:val="12"/>
                <w:lang w:eastAsia="es-CO"/>
                <w:rPrChange w:id="2990" w:author="Diana Gonzalez Garcia" w:date="2021-05-28T16:36:00Z">
                  <w:rPr>
                    <w:ins w:id="2991" w:author="Diana Gonzalez Garcia" w:date="2021-05-28T16:34:00Z"/>
                    <w:rFonts w:ascii="Calibri" w:hAnsi="Calibri" w:cs="Calibri"/>
                    <w:color w:val="000000"/>
                    <w:sz w:val="24"/>
                    <w:szCs w:val="24"/>
                    <w:lang w:eastAsia="es-CO"/>
                  </w:rPr>
                </w:rPrChange>
              </w:rPr>
            </w:pPr>
            <w:proofErr w:type="spellStart"/>
            <w:ins w:id="2992" w:author="Diana Gonzalez Garcia" w:date="2021-05-28T16:34:00Z">
              <w:r w:rsidRPr="004223AB">
                <w:rPr>
                  <w:rFonts w:ascii="Calibri" w:hAnsi="Calibri" w:cs="Calibri"/>
                  <w:color w:val="000000"/>
                  <w:sz w:val="12"/>
                  <w:szCs w:val="12"/>
                  <w:lang w:eastAsia="es-CO"/>
                  <w:rPrChange w:id="2993" w:author="Diana Gonzalez Garcia" w:date="2021-05-28T16:36:00Z">
                    <w:rPr>
                      <w:rFonts w:ascii="Calibri" w:hAnsi="Calibri" w:cs="Calibri"/>
                      <w:color w:val="000000"/>
                      <w:sz w:val="24"/>
                      <w:szCs w:val="24"/>
                      <w:lang w:eastAsia="es-CO"/>
                    </w:rPr>
                  </w:rPrChange>
                </w:rPr>
                <w:t>SIIC</w:t>
              </w:r>
              <w:proofErr w:type="spellEnd"/>
            </w:ins>
          </w:p>
        </w:tc>
        <w:tc>
          <w:tcPr>
            <w:tcW w:w="0" w:type="auto"/>
            <w:tcBorders>
              <w:top w:val="nil"/>
              <w:left w:val="single" w:sz="4" w:space="0" w:color="auto"/>
              <w:bottom w:val="nil"/>
              <w:right w:val="single" w:sz="4" w:space="0" w:color="auto"/>
            </w:tcBorders>
            <w:shd w:val="clear" w:color="auto" w:fill="auto"/>
            <w:vAlign w:val="center"/>
            <w:hideMark/>
            <w:tcPrChange w:id="2994" w:author="Diana Gonzalez Garcia" w:date="2021-05-28T16:43:00Z">
              <w:tcPr>
                <w:tcW w:w="1418" w:type="pct"/>
                <w:tcBorders>
                  <w:top w:val="nil"/>
                  <w:left w:val="single" w:sz="4" w:space="0" w:color="auto"/>
                  <w:bottom w:val="nil"/>
                  <w:right w:val="single" w:sz="4" w:space="0" w:color="auto"/>
                </w:tcBorders>
                <w:shd w:val="clear" w:color="auto" w:fill="auto"/>
                <w:vAlign w:val="center"/>
                <w:hideMark/>
              </w:tcPr>
            </w:tcPrChange>
          </w:tcPr>
          <w:p w14:paraId="3780D2CB" w14:textId="31FA6921" w:rsidR="004223AB" w:rsidRPr="004223AB" w:rsidRDefault="004223AB" w:rsidP="004223AB">
            <w:pPr>
              <w:spacing w:after="0" w:line="240" w:lineRule="auto"/>
              <w:jc w:val="both"/>
              <w:rPr>
                <w:ins w:id="2995" w:author="Diana Gonzalez Garcia" w:date="2021-05-28T16:34:00Z"/>
                <w:rFonts w:ascii="Calibri" w:hAnsi="Calibri" w:cs="Calibri"/>
                <w:color w:val="000000"/>
                <w:sz w:val="12"/>
                <w:szCs w:val="12"/>
                <w:lang w:eastAsia="es-CO"/>
                <w:rPrChange w:id="2996" w:author="Diana Gonzalez Garcia" w:date="2021-05-28T16:36:00Z">
                  <w:rPr>
                    <w:ins w:id="2997" w:author="Diana Gonzalez Garcia" w:date="2021-05-28T16:34:00Z"/>
                    <w:rFonts w:ascii="Calibri" w:hAnsi="Calibri" w:cs="Calibri"/>
                    <w:color w:val="000000"/>
                    <w:sz w:val="24"/>
                    <w:szCs w:val="24"/>
                    <w:lang w:eastAsia="es-CO"/>
                  </w:rPr>
                </w:rPrChange>
              </w:rPr>
            </w:pPr>
            <w:ins w:id="2998" w:author="Diana Gonzalez Garcia" w:date="2021-05-28T16:34:00Z">
              <w:r w:rsidRPr="004223AB">
                <w:rPr>
                  <w:rFonts w:ascii="Calibri" w:hAnsi="Calibri" w:cs="Calibri"/>
                  <w:color w:val="000000"/>
                  <w:sz w:val="12"/>
                  <w:szCs w:val="12"/>
                  <w:lang w:eastAsia="es-CO"/>
                  <w:rPrChange w:id="2999" w:author="Diana Gonzalez Garcia" w:date="2021-05-28T16:36:00Z">
                    <w:rPr>
                      <w:rFonts w:ascii="Calibri" w:hAnsi="Calibri" w:cs="Calibri"/>
                      <w:color w:val="000000"/>
                      <w:sz w:val="24"/>
                      <w:szCs w:val="24"/>
                      <w:lang w:eastAsia="es-CO"/>
                    </w:rPr>
                  </w:rPrChange>
                </w:rPr>
                <w:t xml:space="preserve">Para predios con puntajes superiores a </w:t>
              </w:r>
            </w:ins>
            <w:ins w:id="3000" w:author="Diana Gonzalez Garcia" w:date="2021-05-28T16:44:00Z">
              <w:r w:rsidR="00D203B1" w:rsidRPr="004223AB">
                <w:rPr>
                  <w:rFonts w:ascii="Calibri" w:hAnsi="Calibri" w:cs="Calibri"/>
                  <w:color w:val="000000"/>
                  <w:sz w:val="12"/>
                  <w:szCs w:val="12"/>
                  <w:lang w:eastAsia="es-CO"/>
                  <w:rPrChange w:id="3001" w:author="Diana Gonzalez Garcia" w:date="2021-05-28T16:36:00Z">
                    <w:rPr>
                      <w:rFonts w:ascii="Calibri" w:hAnsi="Calibri" w:cs="Calibri"/>
                      <w:color w:val="000000"/>
                      <w:sz w:val="12"/>
                      <w:szCs w:val="12"/>
                      <w:lang w:eastAsia="es-CO"/>
                    </w:rPr>
                  </w:rPrChange>
                </w:rPr>
                <w:t>100, la</w:t>
              </w:r>
            </w:ins>
            <w:ins w:id="3002" w:author="Diana Gonzalez Garcia" w:date="2021-05-28T16:34:00Z">
              <w:r w:rsidRPr="004223AB">
                <w:rPr>
                  <w:rFonts w:ascii="Calibri" w:hAnsi="Calibri" w:cs="Calibri"/>
                  <w:color w:val="000000"/>
                  <w:sz w:val="12"/>
                  <w:szCs w:val="12"/>
                  <w:lang w:eastAsia="es-CO"/>
                  <w:rPrChange w:id="3003" w:author="Diana Gonzalez Garcia" w:date="2021-05-28T16:36:00Z">
                    <w:rPr>
                      <w:rFonts w:ascii="Calibri" w:hAnsi="Calibri" w:cs="Calibri"/>
                      <w:color w:val="000000"/>
                      <w:sz w:val="24"/>
                      <w:szCs w:val="24"/>
                      <w:lang w:eastAsia="es-CO"/>
                    </w:rPr>
                  </w:rPrChange>
                </w:rPr>
                <w:t xml:space="preserve"> variable modelo es avalúo especial.</w:t>
              </w:r>
            </w:ins>
          </w:p>
        </w:tc>
        <w:tc>
          <w:tcPr>
            <w:tcW w:w="0" w:type="auto"/>
            <w:vMerge/>
            <w:tcBorders>
              <w:top w:val="nil"/>
              <w:left w:val="nil"/>
              <w:bottom w:val="single" w:sz="4" w:space="0" w:color="auto"/>
              <w:right w:val="single" w:sz="4" w:space="0" w:color="auto"/>
            </w:tcBorders>
            <w:vAlign w:val="center"/>
            <w:hideMark/>
            <w:tcPrChange w:id="3004" w:author="Diana Gonzalez Garcia" w:date="2021-05-28T16:43:00Z">
              <w:tcPr>
                <w:tcW w:w="261" w:type="pct"/>
                <w:gridSpan w:val="2"/>
                <w:vMerge/>
                <w:tcBorders>
                  <w:top w:val="nil"/>
                  <w:left w:val="nil"/>
                  <w:bottom w:val="single" w:sz="4" w:space="0" w:color="auto"/>
                  <w:right w:val="single" w:sz="4" w:space="0" w:color="auto"/>
                </w:tcBorders>
                <w:vAlign w:val="center"/>
                <w:hideMark/>
              </w:tcPr>
            </w:tcPrChange>
          </w:tcPr>
          <w:p w14:paraId="642388B1" w14:textId="77777777" w:rsidR="004223AB" w:rsidRPr="004223AB" w:rsidRDefault="004223AB" w:rsidP="004223AB">
            <w:pPr>
              <w:spacing w:after="0" w:line="240" w:lineRule="auto"/>
              <w:rPr>
                <w:ins w:id="3005" w:author="Diana Gonzalez Garcia" w:date="2021-05-28T16:34:00Z"/>
                <w:rFonts w:ascii="Calibri" w:hAnsi="Calibri" w:cs="Calibri"/>
                <w:color w:val="000000"/>
                <w:sz w:val="12"/>
                <w:szCs w:val="12"/>
                <w:lang w:eastAsia="es-CO"/>
                <w:rPrChange w:id="3006" w:author="Diana Gonzalez Garcia" w:date="2021-05-28T16:36:00Z">
                  <w:rPr>
                    <w:ins w:id="3007"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nil"/>
            </w:tcBorders>
            <w:vAlign w:val="center"/>
            <w:hideMark/>
            <w:tcPrChange w:id="3008" w:author="Diana Gonzalez Garcia" w:date="2021-05-28T16:43:00Z">
              <w:tcPr>
                <w:tcW w:w="487" w:type="pct"/>
                <w:gridSpan w:val="2"/>
                <w:vMerge/>
                <w:tcBorders>
                  <w:top w:val="nil"/>
                  <w:left w:val="single" w:sz="4" w:space="0" w:color="auto"/>
                  <w:bottom w:val="single" w:sz="4" w:space="0" w:color="auto"/>
                  <w:right w:val="nil"/>
                </w:tcBorders>
                <w:vAlign w:val="center"/>
                <w:hideMark/>
              </w:tcPr>
            </w:tcPrChange>
          </w:tcPr>
          <w:p w14:paraId="423FCB10" w14:textId="77777777" w:rsidR="004223AB" w:rsidRPr="004223AB" w:rsidRDefault="004223AB" w:rsidP="004223AB">
            <w:pPr>
              <w:spacing w:after="0" w:line="240" w:lineRule="auto"/>
              <w:rPr>
                <w:ins w:id="3009" w:author="Diana Gonzalez Garcia" w:date="2021-05-28T16:34:00Z"/>
                <w:rFonts w:ascii="Calibri" w:hAnsi="Calibri" w:cs="Calibri"/>
                <w:color w:val="FF0000"/>
                <w:sz w:val="12"/>
                <w:szCs w:val="12"/>
                <w:lang w:eastAsia="es-CO"/>
                <w:rPrChange w:id="3010" w:author="Diana Gonzalez Garcia" w:date="2021-05-28T16:36:00Z">
                  <w:rPr>
                    <w:ins w:id="3011" w:author="Diana Gonzalez Garcia" w:date="2021-05-28T16:34:00Z"/>
                    <w:rFonts w:ascii="Calibri" w:hAnsi="Calibri" w:cs="Calibri"/>
                    <w:color w:val="FF0000"/>
                    <w:sz w:val="24"/>
                    <w:szCs w:val="24"/>
                    <w:lang w:eastAsia="es-CO"/>
                  </w:rPr>
                </w:rPrChange>
              </w:rPr>
            </w:pPr>
          </w:p>
        </w:tc>
        <w:tc>
          <w:tcPr>
            <w:tcW w:w="1158" w:type="dxa"/>
            <w:vMerge/>
            <w:tcBorders>
              <w:top w:val="nil"/>
              <w:left w:val="single" w:sz="4" w:space="0" w:color="auto"/>
              <w:bottom w:val="single" w:sz="4" w:space="0" w:color="auto"/>
              <w:right w:val="single" w:sz="4" w:space="0" w:color="auto"/>
            </w:tcBorders>
            <w:vAlign w:val="center"/>
            <w:hideMark/>
            <w:tcPrChange w:id="3012" w:author="Diana Gonzalez Garcia" w:date="2021-05-28T16:43:00Z">
              <w:tcPr>
                <w:tcW w:w="985" w:type="pct"/>
                <w:gridSpan w:val="2"/>
                <w:vMerge/>
                <w:tcBorders>
                  <w:top w:val="nil"/>
                  <w:left w:val="single" w:sz="4" w:space="0" w:color="auto"/>
                  <w:bottom w:val="single" w:sz="4" w:space="0" w:color="auto"/>
                  <w:right w:val="single" w:sz="4" w:space="0" w:color="auto"/>
                </w:tcBorders>
                <w:vAlign w:val="center"/>
                <w:hideMark/>
              </w:tcPr>
            </w:tcPrChange>
          </w:tcPr>
          <w:p w14:paraId="245DF9B5" w14:textId="77777777" w:rsidR="004223AB" w:rsidRPr="004223AB" w:rsidRDefault="004223AB" w:rsidP="004223AB">
            <w:pPr>
              <w:spacing w:after="0" w:line="240" w:lineRule="auto"/>
              <w:rPr>
                <w:ins w:id="3013" w:author="Diana Gonzalez Garcia" w:date="2021-05-28T16:34:00Z"/>
                <w:rFonts w:ascii="Calibri" w:hAnsi="Calibri" w:cs="Calibri"/>
                <w:color w:val="000000"/>
                <w:sz w:val="12"/>
                <w:szCs w:val="12"/>
                <w:lang w:eastAsia="es-CO"/>
                <w:rPrChange w:id="3014" w:author="Diana Gonzalez Garcia" w:date="2021-05-28T16:36:00Z">
                  <w:rPr>
                    <w:ins w:id="3015" w:author="Diana Gonzalez Garcia" w:date="2021-05-28T16:34:00Z"/>
                    <w:rFonts w:ascii="Calibri" w:hAnsi="Calibri" w:cs="Calibri"/>
                    <w:color w:val="000000"/>
                    <w:sz w:val="24"/>
                    <w:szCs w:val="24"/>
                    <w:lang w:eastAsia="es-CO"/>
                  </w:rPr>
                </w:rPrChange>
              </w:rPr>
            </w:pPr>
          </w:p>
        </w:tc>
      </w:tr>
      <w:tr w:rsidR="004223AB" w:rsidRPr="004223AB" w14:paraId="39C61FCB" w14:textId="77777777" w:rsidTr="00D203B1">
        <w:tblPrEx>
          <w:tblPrExChange w:id="3016" w:author="Diana Gonzalez Garcia" w:date="2021-05-28T16:43:00Z">
            <w:tblPrEx>
              <w:tblW w:w="5000" w:type="pct"/>
              <w:tblInd w:w="0" w:type="dxa"/>
            </w:tblPrEx>
          </w:tblPrExChange>
        </w:tblPrEx>
        <w:trPr>
          <w:trHeight w:val="20"/>
          <w:ins w:id="3017" w:author="Diana Gonzalez Garcia" w:date="2021-05-28T16:34:00Z"/>
          <w:trPrChange w:id="3018" w:author="Diana Gonzalez Garcia" w:date="2021-05-28T16:43:00Z">
            <w:trPr>
              <w:gridBefore w:val="2"/>
              <w:gridAfter w:val="0"/>
              <w:trHeight w:val="1440"/>
            </w:trPr>
          </w:trPrChange>
        </w:trPr>
        <w:tc>
          <w:tcPr>
            <w:tcW w:w="0" w:type="auto"/>
            <w:vMerge/>
            <w:tcBorders>
              <w:top w:val="nil"/>
              <w:left w:val="single" w:sz="4" w:space="0" w:color="auto"/>
              <w:bottom w:val="single" w:sz="4" w:space="0" w:color="auto"/>
              <w:right w:val="single" w:sz="4" w:space="0" w:color="auto"/>
            </w:tcBorders>
            <w:vAlign w:val="center"/>
            <w:hideMark/>
            <w:tcPrChange w:id="3019" w:author="Diana Gonzalez Garcia" w:date="2021-05-28T16:43:00Z">
              <w:tcPr>
                <w:tcW w:w="318" w:type="pct"/>
                <w:gridSpan w:val="2"/>
                <w:vMerge/>
                <w:tcBorders>
                  <w:top w:val="nil"/>
                  <w:left w:val="single" w:sz="4" w:space="0" w:color="auto"/>
                  <w:bottom w:val="single" w:sz="4" w:space="0" w:color="auto"/>
                  <w:right w:val="single" w:sz="4" w:space="0" w:color="auto"/>
                </w:tcBorders>
                <w:vAlign w:val="center"/>
                <w:hideMark/>
              </w:tcPr>
            </w:tcPrChange>
          </w:tcPr>
          <w:p w14:paraId="1C147C37" w14:textId="77777777" w:rsidR="004223AB" w:rsidRPr="004223AB" w:rsidRDefault="004223AB" w:rsidP="004223AB">
            <w:pPr>
              <w:spacing w:after="0" w:line="240" w:lineRule="auto"/>
              <w:rPr>
                <w:ins w:id="3020" w:author="Diana Gonzalez Garcia" w:date="2021-05-28T16:34:00Z"/>
                <w:rFonts w:ascii="Calibri" w:hAnsi="Calibri" w:cs="Calibri"/>
                <w:color w:val="000000"/>
                <w:sz w:val="12"/>
                <w:szCs w:val="12"/>
                <w:lang w:eastAsia="es-CO"/>
                <w:rPrChange w:id="3021" w:author="Diana Gonzalez Garcia" w:date="2021-05-28T16:36:00Z">
                  <w:rPr>
                    <w:ins w:id="3022"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3023" w:author="Diana Gonzalez Garcia" w:date="2021-05-28T16:43:00Z">
              <w:tcPr>
                <w:tcW w:w="317" w:type="pct"/>
                <w:vMerge/>
                <w:tcBorders>
                  <w:top w:val="nil"/>
                  <w:left w:val="single" w:sz="4" w:space="0" w:color="auto"/>
                  <w:bottom w:val="single" w:sz="4" w:space="0" w:color="auto"/>
                  <w:right w:val="single" w:sz="4" w:space="0" w:color="auto"/>
                </w:tcBorders>
                <w:vAlign w:val="center"/>
                <w:hideMark/>
              </w:tcPr>
            </w:tcPrChange>
          </w:tcPr>
          <w:p w14:paraId="58EDFF7A" w14:textId="77777777" w:rsidR="004223AB" w:rsidRPr="004223AB" w:rsidRDefault="004223AB" w:rsidP="004223AB">
            <w:pPr>
              <w:spacing w:after="0" w:line="240" w:lineRule="auto"/>
              <w:rPr>
                <w:ins w:id="3024" w:author="Diana Gonzalez Garcia" w:date="2021-05-28T16:34:00Z"/>
                <w:rFonts w:ascii="Calibri" w:hAnsi="Calibri" w:cs="Calibri"/>
                <w:sz w:val="12"/>
                <w:szCs w:val="12"/>
                <w:lang w:eastAsia="es-CO"/>
                <w:rPrChange w:id="3025" w:author="Diana Gonzalez Garcia" w:date="2021-05-28T16:36:00Z">
                  <w:rPr>
                    <w:ins w:id="3026" w:author="Diana Gonzalez Garcia" w:date="2021-05-28T16:34:00Z"/>
                    <w:rFonts w:ascii="Calibri" w:hAnsi="Calibri" w:cs="Calibri"/>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3027" w:author="Diana Gonzalez Garcia" w:date="2021-05-28T16:43:00Z">
              <w:tcPr>
                <w:tcW w:w="330" w:type="pct"/>
                <w:gridSpan w:val="2"/>
                <w:vMerge/>
                <w:tcBorders>
                  <w:top w:val="nil"/>
                  <w:left w:val="single" w:sz="4" w:space="0" w:color="auto"/>
                  <w:bottom w:val="single" w:sz="4" w:space="0" w:color="auto"/>
                  <w:right w:val="single" w:sz="4" w:space="0" w:color="auto"/>
                </w:tcBorders>
                <w:vAlign w:val="center"/>
                <w:hideMark/>
              </w:tcPr>
            </w:tcPrChange>
          </w:tcPr>
          <w:p w14:paraId="3D6EDFAF" w14:textId="77777777" w:rsidR="004223AB" w:rsidRPr="004223AB" w:rsidRDefault="004223AB" w:rsidP="004223AB">
            <w:pPr>
              <w:spacing w:after="0" w:line="240" w:lineRule="auto"/>
              <w:rPr>
                <w:ins w:id="3028" w:author="Diana Gonzalez Garcia" w:date="2021-05-28T16:34:00Z"/>
                <w:rFonts w:ascii="Calibri" w:hAnsi="Calibri" w:cs="Calibri"/>
                <w:sz w:val="12"/>
                <w:szCs w:val="12"/>
                <w:lang w:eastAsia="es-CO"/>
                <w:rPrChange w:id="3029" w:author="Diana Gonzalez Garcia" w:date="2021-05-28T16:36:00Z">
                  <w:rPr>
                    <w:ins w:id="3030" w:author="Diana Gonzalez Garcia" w:date="2021-05-28T16:34:00Z"/>
                    <w:rFonts w:ascii="Calibri" w:hAnsi="Calibri" w:cs="Calibri"/>
                    <w:sz w:val="24"/>
                    <w:szCs w:val="24"/>
                    <w:lang w:eastAsia="es-CO"/>
                  </w:rPr>
                </w:rPrChange>
              </w:rPr>
            </w:pPr>
          </w:p>
        </w:tc>
        <w:tc>
          <w:tcPr>
            <w:tcW w:w="0" w:type="auto"/>
            <w:tcBorders>
              <w:top w:val="nil"/>
              <w:left w:val="nil"/>
              <w:bottom w:val="nil"/>
              <w:right w:val="nil"/>
            </w:tcBorders>
            <w:shd w:val="clear" w:color="auto" w:fill="auto"/>
            <w:vAlign w:val="center"/>
            <w:hideMark/>
            <w:tcPrChange w:id="3031" w:author="Diana Gonzalez Garcia" w:date="2021-05-28T16:43:00Z">
              <w:tcPr>
                <w:tcW w:w="352" w:type="pct"/>
                <w:gridSpan w:val="2"/>
                <w:tcBorders>
                  <w:top w:val="nil"/>
                  <w:left w:val="nil"/>
                  <w:bottom w:val="nil"/>
                  <w:right w:val="nil"/>
                </w:tcBorders>
                <w:shd w:val="clear" w:color="auto" w:fill="auto"/>
                <w:vAlign w:val="center"/>
                <w:hideMark/>
              </w:tcPr>
            </w:tcPrChange>
          </w:tcPr>
          <w:p w14:paraId="618819C9" w14:textId="77777777" w:rsidR="004223AB" w:rsidRPr="004223AB" w:rsidRDefault="004223AB" w:rsidP="004223AB">
            <w:pPr>
              <w:spacing w:after="0" w:line="240" w:lineRule="auto"/>
              <w:jc w:val="both"/>
              <w:rPr>
                <w:ins w:id="3032" w:author="Diana Gonzalez Garcia" w:date="2021-05-28T16:34:00Z"/>
                <w:rFonts w:ascii="Calibri" w:hAnsi="Calibri" w:cs="Calibri"/>
                <w:color w:val="000000"/>
                <w:sz w:val="12"/>
                <w:szCs w:val="12"/>
                <w:lang w:eastAsia="es-CO"/>
                <w:rPrChange w:id="3033" w:author="Diana Gonzalez Garcia" w:date="2021-05-28T16:36:00Z">
                  <w:rPr>
                    <w:ins w:id="3034" w:author="Diana Gonzalez Garcia" w:date="2021-05-28T16:34:00Z"/>
                    <w:rFonts w:ascii="Calibri" w:hAnsi="Calibri" w:cs="Calibri"/>
                    <w:color w:val="000000"/>
                    <w:sz w:val="24"/>
                    <w:szCs w:val="24"/>
                    <w:lang w:eastAsia="es-CO"/>
                  </w:rPr>
                </w:rPrChange>
              </w:rPr>
            </w:pPr>
          </w:p>
        </w:tc>
        <w:tc>
          <w:tcPr>
            <w:tcW w:w="0" w:type="auto"/>
            <w:tcBorders>
              <w:top w:val="nil"/>
              <w:left w:val="single" w:sz="4" w:space="0" w:color="auto"/>
              <w:bottom w:val="single" w:sz="4" w:space="0" w:color="auto"/>
              <w:right w:val="single" w:sz="4" w:space="0" w:color="auto"/>
            </w:tcBorders>
            <w:shd w:val="clear" w:color="auto" w:fill="auto"/>
            <w:vAlign w:val="center"/>
            <w:hideMark/>
            <w:tcPrChange w:id="3035" w:author="Diana Gonzalez Garcia" w:date="2021-05-28T16:43:00Z">
              <w:tcPr>
                <w:tcW w:w="291" w:type="pct"/>
                <w:gridSpan w:val="2"/>
                <w:tcBorders>
                  <w:top w:val="nil"/>
                  <w:left w:val="single" w:sz="4" w:space="0" w:color="auto"/>
                  <w:bottom w:val="single" w:sz="4" w:space="0" w:color="auto"/>
                  <w:right w:val="single" w:sz="4" w:space="0" w:color="auto"/>
                </w:tcBorders>
                <w:shd w:val="clear" w:color="auto" w:fill="auto"/>
                <w:vAlign w:val="center"/>
                <w:hideMark/>
              </w:tcPr>
            </w:tcPrChange>
          </w:tcPr>
          <w:p w14:paraId="3D520C5C" w14:textId="77777777" w:rsidR="004223AB" w:rsidRPr="004223AB" w:rsidRDefault="004223AB" w:rsidP="004223AB">
            <w:pPr>
              <w:spacing w:after="0" w:line="240" w:lineRule="auto"/>
              <w:jc w:val="center"/>
              <w:rPr>
                <w:ins w:id="3036" w:author="Diana Gonzalez Garcia" w:date="2021-05-28T16:34:00Z"/>
                <w:rFonts w:ascii="Calibri" w:hAnsi="Calibri" w:cs="Calibri"/>
                <w:color w:val="000000"/>
                <w:sz w:val="12"/>
                <w:szCs w:val="12"/>
                <w:lang w:eastAsia="es-CO"/>
                <w:rPrChange w:id="3037" w:author="Diana Gonzalez Garcia" w:date="2021-05-28T16:36:00Z">
                  <w:rPr>
                    <w:ins w:id="3038" w:author="Diana Gonzalez Garcia" w:date="2021-05-28T16:34:00Z"/>
                    <w:rFonts w:ascii="Calibri" w:hAnsi="Calibri" w:cs="Calibri"/>
                    <w:color w:val="000000"/>
                    <w:sz w:val="24"/>
                    <w:szCs w:val="24"/>
                    <w:lang w:eastAsia="es-CO"/>
                  </w:rPr>
                </w:rPrChange>
              </w:rPr>
            </w:pPr>
            <w:ins w:id="3039" w:author="Diana Gonzalez Garcia" w:date="2021-05-28T16:34:00Z">
              <w:r w:rsidRPr="004223AB">
                <w:rPr>
                  <w:rFonts w:ascii="Calibri" w:hAnsi="Calibri" w:cs="Calibri"/>
                  <w:color w:val="000000"/>
                  <w:sz w:val="12"/>
                  <w:szCs w:val="12"/>
                  <w:lang w:eastAsia="es-CO"/>
                  <w:rPrChange w:id="3040" w:author="Diana Gonzalez Garcia" w:date="2021-05-28T16:36:00Z">
                    <w:rPr>
                      <w:rFonts w:ascii="Calibri" w:hAnsi="Calibri" w:cs="Calibri"/>
                      <w:color w:val="000000"/>
                      <w:sz w:val="24"/>
                      <w:szCs w:val="24"/>
                      <w:lang w:eastAsia="es-CO"/>
                    </w:rPr>
                  </w:rPrChange>
                </w:rPr>
                <w:t>Área construida por unidad calificada</w:t>
              </w:r>
            </w:ins>
          </w:p>
        </w:tc>
        <w:tc>
          <w:tcPr>
            <w:tcW w:w="0" w:type="auto"/>
            <w:tcBorders>
              <w:top w:val="nil"/>
              <w:left w:val="nil"/>
              <w:bottom w:val="single" w:sz="4" w:space="0" w:color="auto"/>
              <w:right w:val="nil"/>
            </w:tcBorders>
            <w:shd w:val="clear" w:color="auto" w:fill="auto"/>
            <w:vAlign w:val="center"/>
            <w:hideMark/>
            <w:tcPrChange w:id="3041" w:author="Diana Gonzalez Garcia" w:date="2021-05-28T16:43:00Z">
              <w:tcPr>
                <w:tcW w:w="242" w:type="pct"/>
                <w:gridSpan w:val="2"/>
                <w:tcBorders>
                  <w:top w:val="nil"/>
                  <w:left w:val="nil"/>
                  <w:bottom w:val="single" w:sz="4" w:space="0" w:color="auto"/>
                  <w:right w:val="nil"/>
                </w:tcBorders>
                <w:shd w:val="clear" w:color="auto" w:fill="auto"/>
                <w:vAlign w:val="center"/>
                <w:hideMark/>
              </w:tcPr>
            </w:tcPrChange>
          </w:tcPr>
          <w:p w14:paraId="0FB1052F" w14:textId="77777777" w:rsidR="004223AB" w:rsidRPr="004223AB" w:rsidRDefault="004223AB" w:rsidP="004223AB">
            <w:pPr>
              <w:spacing w:after="0" w:line="240" w:lineRule="auto"/>
              <w:jc w:val="center"/>
              <w:rPr>
                <w:ins w:id="3042" w:author="Diana Gonzalez Garcia" w:date="2021-05-28T16:34:00Z"/>
                <w:rFonts w:ascii="Calibri" w:hAnsi="Calibri" w:cs="Calibri"/>
                <w:color w:val="000000"/>
                <w:sz w:val="12"/>
                <w:szCs w:val="12"/>
                <w:lang w:eastAsia="es-CO"/>
                <w:rPrChange w:id="3043" w:author="Diana Gonzalez Garcia" w:date="2021-05-28T16:36:00Z">
                  <w:rPr>
                    <w:ins w:id="3044" w:author="Diana Gonzalez Garcia" w:date="2021-05-28T16:34:00Z"/>
                    <w:rFonts w:ascii="Calibri" w:hAnsi="Calibri" w:cs="Calibri"/>
                    <w:color w:val="000000"/>
                    <w:sz w:val="24"/>
                    <w:szCs w:val="24"/>
                    <w:lang w:eastAsia="es-CO"/>
                  </w:rPr>
                </w:rPrChange>
              </w:rPr>
            </w:pPr>
            <w:proofErr w:type="spellStart"/>
            <w:ins w:id="3045" w:author="Diana Gonzalez Garcia" w:date="2021-05-28T16:34:00Z">
              <w:r w:rsidRPr="004223AB">
                <w:rPr>
                  <w:rFonts w:ascii="Calibri" w:hAnsi="Calibri" w:cs="Calibri"/>
                  <w:color w:val="000000"/>
                  <w:sz w:val="12"/>
                  <w:szCs w:val="12"/>
                  <w:lang w:eastAsia="es-CO"/>
                  <w:rPrChange w:id="3046" w:author="Diana Gonzalez Garcia" w:date="2021-05-28T16:36:00Z">
                    <w:rPr>
                      <w:rFonts w:ascii="Calibri" w:hAnsi="Calibri" w:cs="Calibri"/>
                      <w:color w:val="000000"/>
                      <w:sz w:val="24"/>
                      <w:szCs w:val="24"/>
                      <w:lang w:eastAsia="es-CO"/>
                    </w:rPr>
                  </w:rPrChange>
                </w:rPr>
                <w:t>SIIC</w:t>
              </w:r>
              <w:proofErr w:type="spellEnd"/>
            </w:ins>
          </w:p>
        </w:tc>
        <w:tc>
          <w:tcPr>
            <w:tcW w:w="0" w:type="auto"/>
            <w:tcBorders>
              <w:top w:val="nil"/>
              <w:left w:val="single" w:sz="4" w:space="0" w:color="auto"/>
              <w:bottom w:val="nil"/>
              <w:right w:val="single" w:sz="4" w:space="0" w:color="auto"/>
            </w:tcBorders>
            <w:shd w:val="clear" w:color="000000" w:fill="D6DCE4"/>
            <w:vAlign w:val="center"/>
            <w:hideMark/>
            <w:tcPrChange w:id="3047" w:author="Diana Gonzalez Garcia" w:date="2021-05-28T16:43:00Z">
              <w:tcPr>
                <w:tcW w:w="1418" w:type="pct"/>
                <w:tcBorders>
                  <w:top w:val="nil"/>
                  <w:left w:val="single" w:sz="4" w:space="0" w:color="auto"/>
                  <w:bottom w:val="nil"/>
                  <w:right w:val="single" w:sz="4" w:space="0" w:color="auto"/>
                </w:tcBorders>
                <w:shd w:val="clear" w:color="000000" w:fill="D6DCE4"/>
                <w:vAlign w:val="center"/>
                <w:hideMark/>
              </w:tcPr>
            </w:tcPrChange>
          </w:tcPr>
          <w:p w14:paraId="152094CC" w14:textId="77777777" w:rsidR="004223AB" w:rsidRPr="004223AB" w:rsidRDefault="004223AB" w:rsidP="004223AB">
            <w:pPr>
              <w:spacing w:after="0" w:line="240" w:lineRule="auto"/>
              <w:jc w:val="both"/>
              <w:rPr>
                <w:ins w:id="3048" w:author="Diana Gonzalez Garcia" w:date="2021-05-28T16:34:00Z"/>
                <w:rFonts w:ascii="Calibri" w:hAnsi="Calibri" w:cs="Calibri"/>
                <w:color w:val="000000"/>
                <w:sz w:val="12"/>
                <w:szCs w:val="12"/>
                <w:lang w:eastAsia="es-CO"/>
                <w:rPrChange w:id="3049" w:author="Diana Gonzalez Garcia" w:date="2021-05-28T16:36:00Z">
                  <w:rPr>
                    <w:ins w:id="3050" w:author="Diana Gonzalez Garcia" w:date="2021-05-28T16:34:00Z"/>
                    <w:rFonts w:ascii="Calibri" w:hAnsi="Calibri" w:cs="Calibri"/>
                    <w:color w:val="000000"/>
                    <w:sz w:val="24"/>
                    <w:szCs w:val="24"/>
                    <w:lang w:eastAsia="es-CO"/>
                  </w:rPr>
                </w:rPrChange>
              </w:rPr>
            </w:pPr>
            <w:ins w:id="3051" w:author="Diana Gonzalez Garcia" w:date="2021-05-28T16:34:00Z">
              <w:r w:rsidRPr="004223AB">
                <w:rPr>
                  <w:rFonts w:ascii="Calibri" w:hAnsi="Calibri" w:cs="Calibri"/>
                  <w:color w:val="000000"/>
                  <w:sz w:val="12"/>
                  <w:szCs w:val="12"/>
                  <w:lang w:eastAsia="es-CO"/>
                  <w:rPrChange w:id="3052" w:author="Diana Gonzalez Garcia" w:date="2021-05-28T16:36:00Z">
                    <w:rPr>
                      <w:rFonts w:ascii="Calibri" w:hAnsi="Calibri" w:cs="Calibri"/>
                      <w:color w:val="000000"/>
                      <w:sz w:val="24"/>
                      <w:szCs w:val="24"/>
                      <w:lang w:eastAsia="es-CO"/>
                    </w:rPr>
                  </w:rPrChange>
                </w:rPr>
                <w:t>Para predios con área de construcción por unidad calificada superiores a 10.000 m2 la variable modelo es avalúo especial.</w:t>
              </w:r>
            </w:ins>
          </w:p>
        </w:tc>
        <w:tc>
          <w:tcPr>
            <w:tcW w:w="0" w:type="auto"/>
            <w:vMerge/>
            <w:tcBorders>
              <w:top w:val="nil"/>
              <w:left w:val="nil"/>
              <w:bottom w:val="single" w:sz="4" w:space="0" w:color="auto"/>
              <w:right w:val="single" w:sz="4" w:space="0" w:color="auto"/>
            </w:tcBorders>
            <w:vAlign w:val="center"/>
            <w:hideMark/>
            <w:tcPrChange w:id="3053" w:author="Diana Gonzalez Garcia" w:date="2021-05-28T16:43:00Z">
              <w:tcPr>
                <w:tcW w:w="261" w:type="pct"/>
                <w:gridSpan w:val="2"/>
                <w:vMerge/>
                <w:tcBorders>
                  <w:top w:val="nil"/>
                  <w:left w:val="nil"/>
                  <w:bottom w:val="single" w:sz="4" w:space="0" w:color="auto"/>
                  <w:right w:val="single" w:sz="4" w:space="0" w:color="auto"/>
                </w:tcBorders>
                <w:vAlign w:val="center"/>
                <w:hideMark/>
              </w:tcPr>
            </w:tcPrChange>
          </w:tcPr>
          <w:p w14:paraId="1DF91CD8" w14:textId="77777777" w:rsidR="004223AB" w:rsidRPr="004223AB" w:rsidRDefault="004223AB" w:rsidP="004223AB">
            <w:pPr>
              <w:spacing w:after="0" w:line="240" w:lineRule="auto"/>
              <w:rPr>
                <w:ins w:id="3054" w:author="Diana Gonzalez Garcia" w:date="2021-05-28T16:34:00Z"/>
                <w:rFonts w:ascii="Calibri" w:hAnsi="Calibri" w:cs="Calibri"/>
                <w:color w:val="000000"/>
                <w:sz w:val="12"/>
                <w:szCs w:val="12"/>
                <w:lang w:eastAsia="es-CO"/>
                <w:rPrChange w:id="3055" w:author="Diana Gonzalez Garcia" w:date="2021-05-28T16:36:00Z">
                  <w:rPr>
                    <w:ins w:id="3056"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nil"/>
            </w:tcBorders>
            <w:vAlign w:val="center"/>
            <w:hideMark/>
            <w:tcPrChange w:id="3057" w:author="Diana Gonzalez Garcia" w:date="2021-05-28T16:43:00Z">
              <w:tcPr>
                <w:tcW w:w="487" w:type="pct"/>
                <w:gridSpan w:val="2"/>
                <w:vMerge/>
                <w:tcBorders>
                  <w:top w:val="nil"/>
                  <w:left w:val="single" w:sz="4" w:space="0" w:color="auto"/>
                  <w:bottom w:val="single" w:sz="4" w:space="0" w:color="auto"/>
                  <w:right w:val="nil"/>
                </w:tcBorders>
                <w:vAlign w:val="center"/>
                <w:hideMark/>
              </w:tcPr>
            </w:tcPrChange>
          </w:tcPr>
          <w:p w14:paraId="78D44FED" w14:textId="77777777" w:rsidR="004223AB" w:rsidRPr="004223AB" w:rsidRDefault="004223AB" w:rsidP="004223AB">
            <w:pPr>
              <w:spacing w:after="0" w:line="240" w:lineRule="auto"/>
              <w:rPr>
                <w:ins w:id="3058" w:author="Diana Gonzalez Garcia" w:date="2021-05-28T16:34:00Z"/>
                <w:rFonts w:ascii="Calibri" w:hAnsi="Calibri" w:cs="Calibri"/>
                <w:color w:val="FF0000"/>
                <w:sz w:val="12"/>
                <w:szCs w:val="12"/>
                <w:lang w:eastAsia="es-CO"/>
                <w:rPrChange w:id="3059" w:author="Diana Gonzalez Garcia" w:date="2021-05-28T16:36:00Z">
                  <w:rPr>
                    <w:ins w:id="3060" w:author="Diana Gonzalez Garcia" w:date="2021-05-28T16:34:00Z"/>
                    <w:rFonts w:ascii="Calibri" w:hAnsi="Calibri" w:cs="Calibri"/>
                    <w:color w:val="FF0000"/>
                    <w:sz w:val="24"/>
                    <w:szCs w:val="24"/>
                    <w:lang w:eastAsia="es-CO"/>
                  </w:rPr>
                </w:rPrChange>
              </w:rPr>
            </w:pPr>
          </w:p>
        </w:tc>
        <w:tc>
          <w:tcPr>
            <w:tcW w:w="1158" w:type="dxa"/>
            <w:vMerge/>
            <w:tcBorders>
              <w:top w:val="nil"/>
              <w:left w:val="single" w:sz="4" w:space="0" w:color="auto"/>
              <w:bottom w:val="single" w:sz="4" w:space="0" w:color="auto"/>
              <w:right w:val="single" w:sz="4" w:space="0" w:color="auto"/>
            </w:tcBorders>
            <w:vAlign w:val="center"/>
            <w:hideMark/>
            <w:tcPrChange w:id="3061" w:author="Diana Gonzalez Garcia" w:date="2021-05-28T16:43:00Z">
              <w:tcPr>
                <w:tcW w:w="985" w:type="pct"/>
                <w:gridSpan w:val="2"/>
                <w:vMerge/>
                <w:tcBorders>
                  <w:top w:val="nil"/>
                  <w:left w:val="single" w:sz="4" w:space="0" w:color="auto"/>
                  <w:bottom w:val="single" w:sz="4" w:space="0" w:color="auto"/>
                  <w:right w:val="single" w:sz="4" w:space="0" w:color="auto"/>
                </w:tcBorders>
                <w:vAlign w:val="center"/>
                <w:hideMark/>
              </w:tcPr>
            </w:tcPrChange>
          </w:tcPr>
          <w:p w14:paraId="040B1F8D" w14:textId="77777777" w:rsidR="004223AB" w:rsidRPr="004223AB" w:rsidRDefault="004223AB" w:rsidP="004223AB">
            <w:pPr>
              <w:spacing w:after="0" w:line="240" w:lineRule="auto"/>
              <w:rPr>
                <w:ins w:id="3062" w:author="Diana Gonzalez Garcia" w:date="2021-05-28T16:34:00Z"/>
                <w:rFonts w:ascii="Calibri" w:hAnsi="Calibri" w:cs="Calibri"/>
                <w:color w:val="000000"/>
                <w:sz w:val="12"/>
                <w:szCs w:val="12"/>
                <w:lang w:eastAsia="es-CO"/>
                <w:rPrChange w:id="3063" w:author="Diana Gonzalez Garcia" w:date="2021-05-28T16:36:00Z">
                  <w:rPr>
                    <w:ins w:id="3064" w:author="Diana Gonzalez Garcia" w:date="2021-05-28T16:34:00Z"/>
                    <w:rFonts w:ascii="Calibri" w:hAnsi="Calibri" w:cs="Calibri"/>
                    <w:color w:val="000000"/>
                    <w:sz w:val="24"/>
                    <w:szCs w:val="24"/>
                    <w:lang w:eastAsia="es-CO"/>
                  </w:rPr>
                </w:rPrChange>
              </w:rPr>
            </w:pPr>
          </w:p>
        </w:tc>
      </w:tr>
      <w:tr w:rsidR="004223AB" w:rsidRPr="004223AB" w14:paraId="50476478" w14:textId="77777777" w:rsidTr="00D203B1">
        <w:tblPrEx>
          <w:tblPrExChange w:id="3065" w:author="Diana Gonzalez Garcia" w:date="2021-05-28T16:43:00Z">
            <w:tblPrEx>
              <w:tblW w:w="5000" w:type="pct"/>
              <w:tblInd w:w="0" w:type="dxa"/>
            </w:tblPrEx>
          </w:tblPrExChange>
        </w:tblPrEx>
        <w:trPr>
          <w:trHeight w:val="20"/>
          <w:ins w:id="3066" w:author="Diana Gonzalez Garcia" w:date="2021-05-28T16:34:00Z"/>
          <w:trPrChange w:id="3067" w:author="Diana Gonzalez Garcia" w:date="2021-05-28T16:43:00Z">
            <w:trPr>
              <w:gridBefore w:val="2"/>
              <w:gridAfter w:val="0"/>
              <w:trHeight w:val="1230"/>
            </w:trPr>
          </w:trPrChange>
        </w:trPr>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Change w:id="3068" w:author="Diana Gonzalez Garcia" w:date="2021-05-28T16:43:00Z">
              <w:tcPr>
                <w:tcW w:w="318" w:type="pct"/>
                <w:gridSpan w:val="2"/>
                <w:vMerge w:val="restart"/>
                <w:tcBorders>
                  <w:top w:val="nil"/>
                  <w:left w:val="single" w:sz="4" w:space="0" w:color="auto"/>
                  <w:bottom w:val="single" w:sz="4" w:space="0" w:color="auto"/>
                  <w:right w:val="single" w:sz="4" w:space="0" w:color="auto"/>
                </w:tcBorders>
                <w:shd w:val="clear" w:color="auto" w:fill="auto"/>
                <w:noWrap/>
                <w:vAlign w:val="center"/>
                <w:hideMark/>
              </w:tcPr>
            </w:tcPrChange>
          </w:tcPr>
          <w:p w14:paraId="00BE71BC" w14:textId="77777777" w:rsidR="004223AB" w:rsidRPr="004223AB" w:rsidRDefault="004223AB" w:rsidP="004223AB">
            <w:pPr>
              <w:spacing w:after="0" w:line="240" w:lineRule="auto"/>
              <w:jc w:val="center"/>
              <w:rPr>
                <w:ins w:id="3069" w:author="Diana Gonzalez Garcia" w:date="2021-05-28T16:34:00Z"/>
                <w:rFonts w:ascii="Calibri" w:hAnsi="Calibri" w:cs="Calibri"/>
                <w:color w:val="000000"/>
                <w:sz w:val="12"/>
                <w:szCs w:val="12"/>
                <w:lang w:eastAsia="es-CO"/>
                <w:rPrChange w:id="3070" w:author="Diana Gonzalez Garcia" w:date="2021-05-28T16:36:00Z">
                  <w:rPr>
                    <w:ins w:id="3071" w:author="Diana Gonzalez Garcia" w:date="2021-05-28T16:34:00Z"/>
                    <w:rFonts w:ascii="Calibri" w:hAnsi="Calibri" w:cs="Calibri"/>
                    <w:color w:val="000000"/>
                    <w:sz w:val="24"/>
                    <w:szCs w:val="24"/>
                    <w:lang w:eastAsia="es-CO"/>
                  </w:rPr>
                </w:rPrChange>
              </w:rPr>
            </w:pPr>
            <w:ins w:id="3072" w:author="Diana Gonzalez Garcia" w:date="2021-05-28T16:34:00Z">
              <w:r w:rsidRPr="004223AB">
                <w:rPr>
                  <w:rFonts w:ascii="Calibri" w:hAnsi="Calibri" w:cs="Calibri"/>
                  <w:color w:val="000000"/>
                  <w:sz w:val="12"/>
                  <w:szCs w:val="12"/>
                  <w:lang w:eastAsia="es-CO"/>
                  <w:rPrChange w:id="3073" w:author="Diana Gonzalez Garcia" w:date="2021-05-28T16:36:00Z">
                    <w:rPr>
                      <w:rFonts w:ascii="Calibri" w:hAnsi="Calibri" w:cs="Calibri"/>
                      <w:color w:val="000000"/>
                      <w:sz w:val="24"/>
                      <w:szCs w:val="24"/>
                      <w:lang w:eastAsia="es-CO"/>
                    </w:rPr>
                  </w:rPrChange>
                </w:rPr>
                <w:t>T09</w:t>
              </w:r>
            </w:ins>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Change w:id="3074" w:author="Diana Gonzalez Garcia" w:date="2021-05-28T16:43:00Z">
              <w:tcPr>
                <w:tcW w:w="317" w:type="pct"/>
                <w:vMerge w:val="restart"/>
                <w:tcBorders>
                  <w:top w:val="nil"/>
                  <w:left w:val="single" w:sz="4" w:space="0" w:color="auto"/>
                  <w:bottom w:val="single" w:sz="4" w:space="0" w:color="auto"/>
                  <w:right w:val="single" w:sz="4" w:space="0" w:color="auto"/>
                </w:tcBorders>
                <w:shd w:val="clear" w:color="auto" w:fill="auto"/>
                <w:vAlign w:val="center"/>
                <w:hideMark/>
              </w:tcPr>
            </w:tcPrChange>
          </w:tcPr>
          <w:p w14:paraId="251DFB9C" w14:textId="77777777" w:rsidR="004223AB" w:rsidRPr="004223AB" w:rsidRDefault="004223AB" w:rsidP="004223AB">
            <w:pPr>
              <w:spacing w:after="0" w:line="240" w:lineRule="auto"/>
              <w:jc w:val="center"/>
              <w:rPr>
                <w:ins w:id="3075" w:author="Diana Gonzalez Garcia" w:date="2021-05-28T16:34:00Z"/>
                <w:rFonts w:ascii="Calibri" w:hAnsi="Calibri" w:cs="Calibri"/>
                <w:sz w:val="12"/>
                <w:szCs w:val="12"/>
                <w:lang w:eastAsia="es-CO"/>
                <w:rPrChange w:id="3076" w:author="Diana Gonzalez Garcia" w:date="2021-05-28T16:36:00Z">
                  <w:rPr>
                    <w:ins w:id="3077" w:author="Diana Gonzalez Garcia" w:date="2021-05-28T16:34:00Z"/>
                    <w:rFonts w:ascii="Calibri" w:hAnsi="Calibri" w:cs="Calibri"/>
                    <w:sz w:val="24"/>
                    <w:szCs w:val="24"/>
                    <w:lang w:eastAsia="es-CO"/>
                  </w:rPr>
                </w:rPrChange>
              </w:rPr>
            </w:pPr>
            <w:ins w:id="3078" w:author="Diana Gonzalez Garcia" w:date="2021-05-28T16:34:00Z">
              <w:r w:rsidRPr="004223AB">
                <w:rPr>
                  <w:rFonts w:ascii="Calibri" w:hAnsi="Calibri" w:cs="Calibri"/>
                  <w:sz w:val="12"/>
                  <w:szCs w:val="12"/>
                  <w:lang w:eastAsia="es-CO"/>
                  <w:rPrChange w:id="3079" w:author="Diana Gonzalez Garcia" w:date="2021-05-28T16:36:00Z">
                    <w:rPr>
                      <w:rFonts w:ascii="Calibri" w:hAnsi="Calibri" w:cs="Calibri"/>
                      <w:sz w:val="24"/>
                      <w:szCs w:val="24"/>
                      <w:lang w:eastAsia="es-CO"/>
                    </w:rPr>
                  </w:rPrChange>
                </w:rPr>
                <w:t>Clínicas y Hospitales</w:t>
              </w:r>
            </w:ins>
          </w:p>
        </w:tc>
        <w:tc>
          <w:tcPr>
            <w:tcW w:w="0" w:type="auto"/>
            <w:vMerge w:val="restart"/>
            <w:tcBorders>
              <w:top w:val="nil"/>
              <w:left w:val="single" w:sz="4" w:space="0" w:color="auto"/>
              <w:bottom w:val="single" w:sz="4" w:space="0" w:color="auto"/>
              <w:right w:val="single" w:sz="4" w:space="0" w:color="auto"/>
            </w:tcBorders>
            <w:shd w:val="clear" w:color="000000" w:fill="FCE4D6"/>
            <w:vAlign w:val="center"/>
            <w:hideMark/>
            <w:tcPrChange w:id="3080" w:author="Diana Gonzalez Garcia" w:date="2021-05-28T16:43:00Z">
              <w:tcPr>
                <w:tcW w:w="330" w:type="pct"/>
                <w:gridSpan w:val="2"/>
                <w:vMerge w:val="restart"/>
                <w:tcBorders>
                  <w:top w:val="nil"/>
                  <w:left w:val="single" w:sz="4" w:space="0" w:color="auto"/>
                  <w:bottom w:val="single" w:sz="4" w:space="0" w:color="auto"/>
                  <w:right w:val="single" w:sz="4" w:space="0" w:color="auto"/>
                </w:tcBorders>
                <w:shd w:val="clear" w:color="000000" w:fill="FCE4D6"/>
                <w:vAlign w:val="center"/>
                <w:hideMark/>
              </w:tcPr>
            </w:tcPrChange>
          </w:tcPr>
          <w:p w14:paraId="0A4A6000" w14:textId="77777777" w:rsidR="004223AB" w:rsidRPr="004223AB" w:rsidRDefault="004223AB" w:rsidP="004223AB">
            <w:pPr>
              <w:spacing w:after="0" w:line="240" w:lineRule="auto"/>
              <w:jc w:val="center"/>
              <w:rPr>
                <w:ins w:id="3081" w:author="Diana Gonzalez Garcia" w:date="2021-05-28T16:34:00Z"/>
                <w:rFonts w:ascii="Calibri" w:hAnsi="Calibri" w:cs="Calibri"/>
                <w:sz w:val="12"/>
                <w:szCs w:val="12"/>
                <w:lang w:eastAsia="es-CO"/>
                <w:rPrChange w:id="3082" w:author="Diana Gonzalez Garcia" w:date="2021-05-28T16:36:00Z">
                  <w:rPr>
                    <w:ins w:id="3083" w:author="Diana Gonzalez Garcia" w:date="2021-05-28T16:34:00Z"/>
                    <w:rFonts w:ascii="Calibri" w:hAnsi="Calibri" w:cs="Calibri"/>
                    <w:sz w:val="24"/>
                    <w:szCs w:val="24"/>
                    <w:lang w:eastAsia="es-CO"/>
                  </w:rPr>
                </w:rPrChange>
              </w:rPr>
            </w:pPr>
            <w:ins w:id="3084" w:author="Diana Gonzalez Garcia" w:date="2021-05-28T16:34:00Z">
              <w:r w:rsidRPr="004223AB">
                <w:rPr>
                  <w:rFonts w:ascii="Calibri" w:hAnsi="Calibri" w:cs="Calibri"/>
                  <w:sz w:val="12"/>
                  <w:szCs w:val="12"/>
                  <w:lang w:eastAsia="es-CO"/>
                  <w:rPrChange w:id="3085" w:author="Diana Gonzalez Garcia" w:date="2021-05-28T16:36:00Z">
                    <w:rPr>
                      <w:rFonts w:ascii="Calibri" w:hAnsi="Calibri" w:cs="Calibri"/>
                      <w:sz w:val="24"/>
                      <w:szCs w:val="24"/>
                      <w:lang w:eastAsia="es-CO"/>
                    </w:rPr>
                  </w:rPrChange>
                </w:rPr>
                <w:t>017</w:t>
              </w:r>
            </w:ins>
          </w:p>
        </w:tc>
        <w:tc>
          <w:tcPr>
            <w:tcW w:w="0" w:type="auto"/>
            <w:tcBorders>
              <w:top w:val="single" w:sz="4" w:space="0" w:color="auto"/>
              <w:left w:val="nil"/>
              <w:bottom w:val="nil"/>
              <w:right w:val="single" w:sz="4" w:space="0" w:color="auto"/>
            </w:tcBorders>
            <w:shd w:val="clear" w:color="auto" w:fill="auto"/>
            <w:vAlign w:val="center"/>
            <w:hideMark/>
            <w:tcPrChange w:id="3086" w:author="Diana Gonzalez Garcia" w:date="2021-05-28T16:43:00Z">
              <w:tcPr>
                <w:tcW w:w="352" w:type="pct"/>
                <w:gridSpan w:val="2"/>
                <w:tcBorders>
                  <w:top w:val="single" w:sz="4" w:space="0" w:color="auto"/>
                  <w:left w:val="nil"/>
                  <w:bottom w:val="nil"/>
                  <w:right w:val="single" w:sz="4" w:space="0" w:color="auto"/>
                </w:tcBorders>
                <w:shd w:val="clear" w:color="auto" w:fill="auto"/>
                <w:vAlign w:val="center"/>
                <w:hideMark/>
              </w:tcPr>
            </w:tcPrChange>
          </w:tcPr>
          <w:p w14:paraId="62519430" w14:textId="77777777" w:rsidR="004223AB" w:rsidRPr="004223AB" w:rsidRDefault="004223AB" w:rsidP="004223AB">
            <w:pPr>
              <w:spacing w:after="0" w:line="240" w:lineRule="auto"/>
              <w:jc w:val="center"/>
              <w:rPr>
                <w:ins w:id="3087" w:author="Diana Gonzalez Garcia" w:date="2021-05-28T16:34:00Z"/>
                <w:rFonts w:ascii="Calibri" w:hAnsi="Calibri" w:cs="Calibri"/>
                <w:color w:val="000000"/>
                <w:sz w:val="12"/>
                <w:szCs w:val="12"/>
                <w:lang w:eastAsia="es-CO"/>
                <w:rPrChange w:id="3088" w:author="Diana Gonzalez Garcia" w:date="2021-05-28T16:36:00Z">
                  <w:rPr>
                    <w:ins w:id="3089" w:author="Diana Gonzalez Garcia" w:date="2021-05-28T16:34:00Z"/>
                    <w:rFonts w:ascii="Calibri" w:hAnsi="Calibri" w:cs="Calibri"/>
                    <w:color w:val="000000"/>
                    <w:sz w:val="24"/>
                    <w:szCs w:val="24"/>
                    <w:lang w:eastAsia="es-CO"/>
                  </w:rPr>
                </w:rPrChange>
              </w:rPr>
            </w:pPr>
            <w:ins w:id="3090" w:author="Diana Gonzalez Garcia" w:date="2021-05-28T16:34:00Z">
              <w:r w:rsidRPr="004223AB">
                <w:rPr>
                  <w:rFonts w:ascii="Calibri" w:hAnsi="Calibri" w:cs="Calibri"/>
                  <w:color w:val="000000"/>
                  <w:sz w:val="12"/>
                  <w:szCs w:val="12"/>
                  <w:lang w:eastAsia="es-CO"/>
                  <w:rPrChange w:id="3091" w:author="Diana Gonzalez Garcia" w:date="2021-05-28T16:36:00Z">
                    <w:rPr>
                      <w:rFonts w:ascii="Calibri" w:hAnsi="Calibri" w:cs="Calibri"/>
                      <w:color w:val="000000"/>
                      <w:sz w:val="24"/>
                      <w:szCs w:val="24"/>
                      <w:lang w:eastAsia="es-CO"/>
                    </w:rPr>
                  </w:rPrChange>
                </w:rPr>
                <w:t>Valor unitario construcción</w:t>
              </w:r>
            </w:ins>
          </w:p>
        </w:tc>
        <w:tc>
          <w:tcPr>
            <w:tcW w:w="0" w:type="auto"/>
            <w:tcBorders>
              <w:top w:val="nil"/>
              <w:left w:val="nil"/>
              <w:bottom w:val="single" w:sz="4" w:space="0" w:color="auto"/>
              <w:right w:val="single" w:sz="4" w:space="0" w:color="auto"/>
            </w:tcBorders>
            <w:shd w:val="clear" w:color="auto" w:fill="auto"/>
            <w:vAlign w:val="center"/>
            <w:hideMark/>
            <w:tcPrChange w:id="3092" w:author="Diana Gonzalez Garcia" w:date="2021-05-28T16:43:00Z">
              <w:tcPr>
                <w:tcW w:w="291" w:type="pct"/>
                <w:gridSpan w:val="2"/>
                <w:tcBorders>
                  <w:top w:val="nil"/>
                  <w:left w:val="nil"/>
                  <w:bottom w:val="single" w:sz="4" w:space="0" w:color="auto"/>
                  <w:right w:val="single" w:sz="4" w:space="0" w:color="auto"/>
                </w:tcBorders>
                <w:shd w:val="clear" w:color="auto" w:fill="auto"/>
                <w:vAlign w:val="center"/>
                <w:hideMark/>
              </w:tcPr>
            </w:tcPrChange>
          </w:tcPr>
          <w:p w14:paraId="6EAECFC3" w14:textId="77777777" w:rsidR="004223AB" w:rsidRPr="004223AB" w:rsidRDefault="004223AB" w:rsidP="004223AB">
            <w:pPr>
              <w:spacing w:after="0" w:line="240" w:lineRule="auto"/>
              <w:jc w:val="center"/>
              <w:rPr>
                <w:ins w:id="3093" w:author="Diana Gonzalez Garcia" w:date="2021-05-28T16:34:00Z"/>
                <w:rFonts w:ascii="Calibri" w:hAnsi="Calibri" w:cs="Calibri"/>
                <w:color w:val="000000"/>
                <w:sz w:val="12"/>
                <w:szCs w:val="12"/>
                <w:lang w:eastAsia="es-CO"/>
                <w:rPrChange w:id="3094" w:author="Diana Gonzalez Garcia" w:date="2021-05-28T16:36:00Z">
                  <w:rPr>
                    <w:ins w:id="3095" w:author="Diana Gonzalez Garcia" w:date="2021-05-28T16:34:00Z"/>
                    <w:rFonts w:ascii="Calibri" w:hAnsi="Calibri" w:cs="Calibri"/>
                    <w:color w:val="000000"/>
                    <w:sz w:val="24"/>
                    <w:szCs w:val="24"/>
                    <w:lang w:eastAsia="es-CO"/>
                  </w:rPr>
                </w:rPrChange>
              </w:rPr>
            </w:pPr>
            <w:ins w:id="3096" w:author="Diana Gonzalez Garcia" w:date="2021-05-28T16:34:00Z">
              <w:r w:rsidRPr="004223AB">
                <w:rPr>
                  <w:rFonts w:ascii="Calibri" w:hAnsi="Calibri" w:cs="Calibri"/>
                  <w:color w:val="000000"/>
                  <w:sz w:val="12"/>
                  <w:szCs w:val="12"/>
                  <w:lang w:eastAsia="es-CO"/>
                  <w:rPrChange w:id="3097" w:author="Diana Gonzalez Garcia" w:date="2021-05-28T16:36:00Z">
                    <w:rPr>
                      <w:rFonts w:ascii="Calibri" w:hAnsi="Calibri" w:cs="Calibri"/>
                      <w:color w:val="000000"/>
                      <w:sz w:val="24"/>
                      <w:szCs w:val="24"/>
                      <w:lang w:eastAsia="es-CO"/>
                    </w:rPr>
                  </w:rPrChange>
                </w:rPr>
                <w:t>Puntaje</w:t>
              </w:r>
            </w:ins>
          </w:p>
        </w:tc>
        <w:tc>
          <w:tcPr>
            <w:tcW w:w="0" w:type="auto"/>
            <w:tcBorders>
              <w:top w:val="nil"/>
              <w:left w:val="nil"/>
              <w:bottom w:val="single" w:sz="4" w:space="0" w:color="auto"/>
              <w:right w:val="nil"/>
            </w:tcBorders>
            <w:shd w:val="clear" w:color="auto" w:fill="auto"/>
            <w:vAlign w:val="center"/>
            <w:hideMark/>
            <w:tcPrChange w:id="3098" w:author="Diana Gonzalez Garcia" w:date="2021-05-28T16:43:00Z">
              <w:tcPr>
                <w:tcW w:w="242" w:type="pct"/>
                <w:gridSpan w:val="2"/>
                <w:tcBorders>
                  <w:top w:val="nil"/>
                  <w:left w:val="nil"/>
                  <w:bottom w:val="single" w:sz="4" w:space="0" w:color="auto"/>
                  <w:right w:val="nil"/>
                </w:tcBorders>
                <w:shd w:val="clear" w:color="auto" w:fill="auto"/>
                <w:vAlign w:val="center"/>
                <w:hideMark/>
              </w:tcPr>
            </w:tcPrChange>
          </w:tcPr>
          <w:p w14:paraId="43655796" w14:textId="77777777" w:rsidR="004223AB" w:rsidRPr="004223AB" w:rsidRDefault="004223AB" w:rsidP="004223AB">
            <w:pPr>
              <w:spacing w:after="0" w:line="240" w:lineRule="auto"/>
              <w:jc w:val="center"/>
              <w:rPr>
                <w:ins w:id="3099" w:author="Diana Gonzalez Garcia" w:date="2021-05-28T16:34:00Z"/>
                <w:rFonts w:ascii="Calibri" w:hAnsi="Calibri" w:cs="Calibri"/>
                <w:color w:val="000000"/>
                <w:sz w:val="12"/>
                <w:szCs w:val="12"/>
                <w:lang w:eastAsia="es-CO"/>
                <w:rPrChange w:id="3100" w:author="Diana Gonzalez Garcia" w:date="2021-05-28T16:36:00Z">
                  <w:rPr>
                    <w:ins w:id="3101" w:author="Diana Gonzalez Garcia" w:date="2021-05-28T16:34:00Z"/>
                    <w:rFonts w:ascii="Calibri" w:hAnsi="Calibri" w:cs="Calibri"/>
                    <w:color w:val="000000"/>
                    <w:sz w:val="24"/>
                    <w:szCs w:val="24"/>
                    <w:lang w:eastAsia="es-CO"/>
                  </w:rPr>
                </w:rPrChange>
              </w:rPr>
            </w:pPr>
            <w:proofErr w:type="spellStart"/>
            <w:ins w:id="3102" w:author="Diana Gonzalez Garcia" w:date="2021-05-28T16:34:00Z">
              <w:r w:rsidRPr="004223AB">
                <w:rPr>
                  <w:rFonts w:ascii="Calibri" w:hAnsi="Calibri" w:cs="Calibri"/>
                  <w:color w:val="000000"/>
                  <w:sz w:val="12"/>
                  <w:szCs w:val="12"/>
                  <w:lang w:eastAsia="es-CO"/>
                  <w:rPrChange w:id="3103" w:author="Diana Gonzalez Garcia" w:date="2021-05-28T16:36:00Z">
                    <w:rPr>
                      <w:rFonts w:ascii="Calibri" w:hAnsi="Calibri" w:cs="Calibri"/>
                      <w:color w:val="000000"/>
                      <w:sz w:val="24"/>
                      <w:szCs w:val="24"/>
                      <w:lang w:eastAsia="es-CO"/>
                    </w:rPr>
                  </w:rPrChange>
                </w:rPr>
                <w:t>SIIC</w:t>
              </w:r>
              <w:proofErr w:type="spellEnd"/>
            </w:ins>
          </w:p>
        </w:tc>
        <w:tc>
          <w:tcPr>
            <w:tcW w:w="0" w:type="auto"/>
            <w:tcBorders>
              <w:top w:val="single" w:sz="4" w:space="0" w:color="auto"/>
              <w:left w:val="single" w:sz="4" w:space="0" w:color="auto"/>
              <w:bottom w:val="nil"/>
              <w:right w:val="single" w:sz="4" w:space="0" w:color="auto"/>
            </w:tcBorders>
            <w:shd w:val="clear" w:color="auto" w:fill="auto"/>
            <w:vAlign w:val="center"/>
            <w:hideMark/>
            <w:tcPrChange w:id="3104" w:author="Diana Gonzalez Garcia" w:date="2021-05-28T16:43:00Z">
              <w:tcPr>
                <w:tcW w:w="1418" w:type="pct"/>
                <w:tcBorders>
                  <w:top w:val="single" w:sz="4" w:space="0" w:color="auto"/>
                  <w:left w:val="single" w:sz="4" w:space="0" w:color="auto"/>
                  <w:bottom w:val="nil"/>
                  <w:right w:val="single" w:sz="4" w:space="0" w:color="auto"/>
                </w:tcBorders>
                <w:shd w:val="clear" w:color="auto" w:fill="auto"/>
                <w:vAlign w:val="center"/>
                <w:hideMark/>
              </w:tcPr>
            </w:tcPrChange>
          </w:tcPr>
          <w:p w14:paraId="21DDF720" w14:textId="04F8B3F5" w:rsidR="004223AB" w:rsidRPr="004223AB" w:rsidRDefault="004223AB" w:rsidP="004223AB">
            <w:pPr>
              <w:spacing w:after="0" w:line="240" w:lineRule="auto"/>
              <w:jc w:val="both"/>
              <w:rPr>
                <w:ins w:id="3105" w:author="Diana Gonzalez Garcia" w:date="2021-05-28T16:34:00Z"/>
                <w:rFonts w:ascii="Calibri" w:hAnsi="Calibri" w:cs="Calibri"/>
                <w:color w:val="000000"/>
                <w:sz w:val="12"/>
                <w:szCs w:val="12"/>
                <w:lang w:eastAsia="es-CO"/>
                <w:rPrChange w:id="3106" w:author="Diana Gonzalez Garcia" w:date="2021-05-28T16:36:00Z">
                  <w:rPr>
                    <w:ins w:id="3107" w:author="Diana Gonzalez Garcia" w:date="2021-05-28T16:34:00Z"/>
                    <w:rFonts w:ascii="Calibri" w:hAnsi="Calibri" w:cs="Calibri"/>
                    <w:color w:val="000000"/>
                    <w:sz w:val="24"/>
                    <w:szCs w:val="24"/>
                    <w:lang w:eastAsia="es-CO"/>
                  </w:rPr>
                </w:rPrChange>
              </w:rPr>
            </w:pPr>
            <w:ins w:id="3108" w:author="Diana Gonzalez Garcia" w:date="2021-05-28T16:34:00Z">
              <w:r w:rsidRPr="004223AB">
                <w:rPr>
                  <w:rFonts w:ascii="Calibri" w:hAnsi="Calibri" w:cs="Calibri"/>
                  <w:color w:val="000000"/>
                  <w:sz w:val="12"/>
                  <w:szCs w:val="12"/>
                  <w:lang w:eastAsia="es-CO"/>
                  <w:rPrChange w:id="3109" w:author="Diana Gonzalez Garcia" w:date="2021-05-28T16:36:00Z">
                    <w:rPr>
                      <w:rFonts w:ascii="Calibri" w:hAnsi="Calibri" w:cs="Calibri"/>
                      <w:color w:val="000000"/>
                      <w:sz w:val="24"/>
                      <w:szCs w:val="24"/>
                      <w:lang w:eastAsia="es-CO"/>
                    </w:rPr>
                  </w:rPrChange>
                </w:rPr>
                <w:t xml:space="preserve">Para predios con edades superiores a 100 </w:t>
              </w:r>
            </w:ins>
            <w:ins w:id="3110" w:author="Diana Gonzalez Garcia" w:date="2021-05-28T16:44:00Z">
              <w:r w:rsidR="00D203B1" w:rsidRPr="004223AB">
                <w:rPr>
                  <w:rFonts w:ascii="Calibri" w:hAnsi="Calibri" w:cs="Calibri"/>
                  <w:color w:val="000000"/>
                  <w:sz w:val="12"/>
                  <w:szCs w:val="12"/>
                  <w:lang w:eastAsia="es-CO"/>
                  <w:rPrChange w:id="3111" w:author="Diana Gonzalez Garcia" w:date="2021-05-28T16:36:00Z">
                    <w:rPr>
                      <w:rFonts w:ascii="Calibri" w:hAnsi="Calibri" w:cs="Calibri"/>
                      <w:color w:val="000000"/>
                      <w:sz w:val="12"/>
                      <w:szCs w:val="12"/>
                      <w:lang w:eastAsia="es-CO"/>
                    </w:rPr>
                  </w:rPrChange>
                </w:rPr>
                <w:t>años, la</w:t>
              </w:r>
            </w:ins>
            <w:ins w:id="3112" w:author="Diana Gonzalez Garcia" w:date="2021-05-28T16:34:00Z">
              <w:r w:rsidRPr="004223AB">
                <w:rPr>
                  <w:rFonts w:ascii="Calibri" w:hAnsi="Calibri" w:cs="Calibri"/>
                  <w:color w:val="000000"/>
                  <w:sz w:val="12"/>
                  <w:szCs w:val="12"/>
                  <w:lang w:eastAsia="es-CO"/>
                  <w:rPrChange w:id="3113" w:author="Diana Gonzalez Garcia" w:date="2021-05-28T16:36:00Z">
                    <w:rPr>
                      <w:rFonts w:ascii="Calibri" w:hAnsi="Calibri" w:cs="Calibri"/>
                      <w:color w:val="000000"/>
                      <w:sz w:val="24"/>
                      <w:szCs w:val="24"/>
                      <w:lang w:eastAsia="es-CO"/>
                    </w:rPr>
                  </w:rPrChange>
                </w:rPr>
                <w:t xml:space="preserve"> variable modelo es avalúo especial.</w:t>
              </w:r>
            </w:ins>
          </w:p>
        </w:tc>
        <w:tc>
          <w:tcPr>
            <w:tcW w:w="0" w:type="auto"/>
            <w:vMerge w:val="restart"/>
            <w:tcBorders>
              <w:top w:val="nil"/>
              <w:left w:val="nil"/>
              <w:bottom w:val="single" w:sz="4" w:space="0" w:color="auto"/>
              <w:right w:val="single" w:sz="4" w:space="0" w:color="auto"/>
            </w:tcBorders>
            <w:shd w:val="clear" w:color="auto" w:fill="auto"/>
            <w:noWrap/>
            <w:vAlign w:val="center"/>
            <w:hideMark/>
            <w:tcPrChange w:id="3114" w:author="Diana Gonzalez Garcia" w:date="2021-05-28T16:43:00Z">
              <w:tcPr>
                <w:tcW w:w="261" w:type="pct"/>
                <w:gridSpan w:val="2"/>
                <w:vMerge w:val="restart"/>
                <w:tcBorders>
                  <w:top w:val="nil"/>
                  <w:left w:val="nil"/>
                  <w:bottom w:val="single" w:sz="4" w:space="0" w:color="auto"/>
                  <w:right w:val="single" w:sz="4" w:space="0" w:color="auto"/>
                </w:tcBorders>
                <w:shd w:val="clear" w:color="auto" w:fill="auto"/>
                <w:noWrap/>
                <w:vAlign w:val="center"/>
                <w:hideMark/>
              </w:tcPr>
            </w:tcPrChange>
          </w:tcPr>
          <w:p w14:paraId="5B5E5419" w14:textId="77777777" w:rsidR="004223AB" w:rsidRPr="004223AB" w:rsidRDefault="004223AB" w:rsidP="004223AB">
            <w:pPr>
              <w:spacing w:after="0" w:line="240" w:lineRule="auto"/>
              <w:jc w:val="center"/>
              <w:rPr>
                <w:ins w:id="3115" w:author="Diana Gonzalez Garcia" w:date="2021-05-28T16:34:00Z"/>
                <w:rFonts w:ascii="Calibri" w:hAnsi="Calibri" w:cs="Calibri"/>
                <w:color w:val="000000"/>
                <w:sz w:val="12"/>
                <w:szCs w:val="12"/>
                <w:lang w:eastAsia="es-CO"/>
                <w:rPrChange w:id="3116" w:author="Diana Gonzalez Garcia" w:date="2021-05-28T16:36:00Z">
                  <w:rPr>
                    <w:ins w:id="3117" w:author="Diana Gonzalez Garcia" w:date="2021-05-28T16:34:00Z"/>
                    <w:rFonts w:ascii="Calibri" w:hAnsi="Calibri" w:cs="Calibri"/>
                    <w:color w:val="000000"/>
                    <w:sz w:val="24"/>
                    <w:szCs w:val="24"/>
                    <w:lang w:eastAsia="es-CO"/>
                  </w:rPr>
                </w:rPrChange>
              </w:rPr>
            </w:pPr>
            <w:ins w:id="3118" w:author="Diana Gonzalez Garcia" w:date="2021-05-28T16:34:00Z">
              <w:r w:rsidRPr="004223AB">
                <w:rPr>
                  <w:rFonts w:ascii="Calibri" w:hAnsi="Calibri" w:cs="Calibri"/>
                  <w:color w:val="000000"/>
                  <w:sz w:val="12"/>
                  <w:szCs w:val="12"/>
                  <w:lang w:eastAsia="es-CO"/>
                  <w:rPrChange w:id="3119" w:author="Diana Gonzalez Garcia" w:date="2021-05-28T16:36:00Z">
                    <w:rPr>
                      <w:rFonts w:ascii="Calibri" w:hAnsi="Calibri" w:cs="Calibri"/>
                      <w:color w:val="000000"/>
                      <w:sz w:val="24"/>
                      <w:szCs w:val="24"/>
                      <w:lang w:eastAsia="es-CO"/>
                    </w:rPr>
                  </w:rPrChange>
                </w:rPr>
                <w:t>T09</w:t>
              </w:r>
            </w:ins>
          </w:p>
        </w:tc>
        <w:tc>
          <w:tcPr>
            <w:tcW w:w="0" w:type="auto"/>
            <w:vMerge w:val="restart"/>
            <w:tcBorders>
              <w:top w:val="nil"/>
              <w:left w:val="single" w:sz="4" w:space="0" w:color="auto"/>
              <w:bottom w:val="single" w:sz="4" w:space="0" w:color="auto"/>
              <w:right w:val="nil"/>
            </w:tcBorders>
            <w:shd w:val="clear" w:color="auto" w:fill="auto"/>
            <w:vAlign w:val="center"/>
            <w:hideMark/>
            <w:tcPrChange w:id="3120" w:author="Diana Gonzalez Garcia" w:date="2021-05-28T16:43:00Z">
              <w:tcPr>
                <w:tcW w:w="487" w:type="pct"/>
                <w:gridSpan w:val="2"/>
                <w:vMerge w:val="restart"/>
                <w:tcBorders>
                  <w:top w:val="nil"/>
                  <w:left w:val="single" w:sz="4" w:space="0" w:color="auto"/>
                  <w:bottom w:val="single" w:sz="4" w:space="0" w:color="auto"/>
                  <w:right w:val="nil"/>
                </w:tcBorders>
                <w:shd w:val="clear" w:color="auto" w:fill="auto"/>
                <w:vAlign w:val="center"/>
                <w:hideMark/>
              </w:tcPr>
            </w:tcPrChange>
          </w:tcPr>
          <w:p w14:paraId="4CCD3C3E" w14:textId="77777777" w:rsidR="004223AB" w:rsidRPr="004223AB" w:rsidRDefault="004223AB" w:rsidP="004223AB">
            <w:pPr>
              <w:spacing w:after="0" w:line="240" w:lineRule="auto"/>
              <w:jc w:val="center"/>
              <w:rPr>
                <w:ins w:id="3121" w:author="Diana Gonzalez Garcia" w:date="2021-05-28T16:34:00Z"/>
                <w:rFonts w:ascii="Calibri" w:hAnsi="Calibri" w:cs="Calibri"/>
                <w:color w:val="FF0000"/>
                <w:sz w:val="12"/>
                <w:szCs w:val="12"/>
                <w:lang w:eastAsia="es-CO"/>
                <w:rPrChange w:id="3122" w:author="Diana Gonzalez Garcia" w:date="2021-05-28T16:36:00Z">
                  <w:rPr>
                    <w:ins w:id="3123" w:author="Diana Gonzalez Garcia" w:date="2021-05-28T16:34:00Z"/>
                    <w:rFonts w:ascii="Calibri" w:hAnsi="Calibri" w:cs="Calibri"/>
                    <w:color w:val="FF0000"/>
                    <w:sz w:val="24"/>
                    <w:szCs w:val="24"/>
                    <w:lang w:eastAsia="es-CO"/>
                  </w:rPr>
                </w:rPrChange>
              </w:rPr>
            </w:pPr>
            <w:ins w:id="3124" w:author="Diana Gonzalez Garcia" w:date="2021-05-28T16:34:00Z">
              <w:r w:rsidRPr="004223AB">
                <w:rPr>
                  <w:rFonts w:ascii="Calibri" w:hAnsi="Calibri" w:cs="Calibri"/>
                  <w:color w:val="FF0000"/>
                  <w:sz w:val="12"/>
                  <w:szCs w:val="12"/>
                  <w:lang w:eastAsia="es-CO"/>
                  <w:rPrChange w:id="3125" w:author="Diana Gonzalez Garcia" w:date="2021-05-28T16:36:00Z">
                    <w:rPr>
                      <w:rFonts w:ascii="Calibri" w:hAnsi="Calibri" w:cs="Calibri"/>
                      <w:color w:val="FF0000"/>
                      <w:sz w:val="24"/>
                      <w:szCs w:val="24"/>
                      <w:lang w:eastAsia="es-CO"/>
                    </w:rPr>
                  </w:rPrChange>
                </w:rPr>
                <w:t> </w:t>
              </w:r>
            </w:ins>
          </w:p>
        </w:tc>
        <w:tc>
          <w:tcPr>
            <w:tcW w:w="1158" w:type="dxa"/>
            <w:vMerge w:val="restart"/>
            <w:tcBorders>
              <w:top w:val="nil"/>
              <w:left w:val="single" w:sz="4" w:space="0" w:color="auto"/>
              <w:bottom w:val="single" w:sz="4" w:space="0" w:color="auto"/>
              <w:right w:val="single" w:sz="4" w:space="0" w:color="auto"/>
            </w:tcBorders>
            <w:shd w:val="clear" w:color="auto" w:fill="auto"/>
            <w:vAlign w:val="center"/>
            <w:hideMark/>
            <w:tcPrChange w:id="3126" w:author="Diana Gonzalez Garcia" w:date="2021-05-28T16:43:00Z">
              <w:tcPr>
                <w:tcW w:w="985" w:type="pct"/>
                <w:gridSpan w:val="2"/>
                <w:vMerge w:val="restart"/>
                <w:tcBorders>
                  <w:top w:val="nil"/>
                  <w:left w:val="single" w:sz="4" w:space="0" w:color="auto"/>
                  <w:bottom w:val="single" w:sz="4" w:space="0" w:color="auto"/>
                  <w:right w:val="single" w:sz="4" w:space="0" w:color="auto"/>
                </w:tcBorders>
                <w:shd w:val="clear" w:color="auto" w:fill="auto"/>
                <w:vAlign w:val="center"/>
                <w:hideMark/>
              </w:tcPr>
            </w:tcPrChange>
          </w:tcPr>
          <w:p w14:paraId="788CE558" w14:textId="77777777" w:rsidR="004223AB" w:rsidRPr="004223AB" w:rsidRDefault="004223AB" w:rsidP="004223AB">
            <w:pPr>
              <w:spacing w:after="0" w:line="240" w:lineRule="auto"/>
              <w:rPr>
                <w:ins w:id="3127" w:author="Diana Gonzalez Garcia" w:date="2021-05-28T16:34:00Z"/>
                <w:rFonts w:ascii="Calibri" w:hAnsi="Calibri" w:cs="Calibri"/>
                <w:color w:val="000000"/>
                <w:sz w:val="12"/>
                <w:szCs w:val="12"/>
                <w:lang w:eastAsia="es-CO"/>
                <w:rPrChange w:id="3128" w:author="Diana Gonzalez Garcia" w:date="2021-05-28T16:36:00Z">
                  <w:rPr>
                    <w:ins w:id="3129" w:author="Diana Gonzalez Garcia" w:date="2021-05-28T16:34:00Z"/>
                    <w:rFonts w:ascii="Calibri" w:hAnsi="Calibri" w:cs="Calibri"/>
                    <w:color w:val="000000"/>
                    <w:sz w:val="24"/>
                    <w:szCs w:val="24"/>
                    <w:lang w:eastAsia="es-CO"/>
                  </w:rPr>
                </w:rPrChange>
              </w:rPr>
            </w:pPr>
            <w:ins w:id="3130" w:author="Diana Gonzalez Garcia" w:date="2021-05-28T16:34:00Z">
              <w:r w:rsidRPr="004223AB">
                <w:rPr>
                  <w:rFonts w:ascii="Calibri" w:hAnsi="Calibri" w:cs="Calibri"/>
                  <w:color w:val="000000"/>
                  <w:sz w:val="12"/>
                  <w:szCs w:val="12"/>
                  <w:lang w:eastAsia="es-CO"/>
                  <w:rPrChange w:id="3131" w:author="Diana Gonzalez Garcia" w:date="2021-05-28T16:36:00Z">
                    <w:rPr>
                      <w:rFonts w:ascii="Calibri" w:hAnsi="Calibri" w:cs="Calibri"/>
                      <w:color w:val="000000"/>
                      <w:sz w:val="24"/>
                      <w:szCs w:val="24"/>
                      <w:lang w:eastAsia="es-CO"/>
                    </w:rPr>
                  </w:rPrChange>
                </w:rPr>
                <w:t>No aplica</w:t>
              </w:r>
            </w:ins>
          </w:p>
        </w:tc>
      </w:tr>
      <w:tr w:rsidR="004223AB" w:rsidRPr="004223AB" w14:paraId="17626FC6" w14:textId="77777777" w:rsidTr="00D203B1">
        <w:tblPrEx>
          <w:tblPrExChange w:id="3132" w:author="Diana Gonzalez Garcia" w:date="2021-05-28T16:43:00Z">
            <w:tblPrEx>
              <w:tblW w:w="5000" w:type="pct"/>
              <w:tblInd w:w="0" w:type="dxa"/>
            </w:tblPrEx>
          </w:tblPrExChange>
        </w:tblPrEx>
        <w:trPr>
          <w:trHeight w:val="20"/>
          <w:ins w:id="3133" w:author="Diana Gonzalez Garcia" w:date="2021-05-28T16:34:00Z"/>
          <w:trPrChange w:id="3134" w:author="Diana Gonzalez Garcia" w:date="2021-05-28T16:43:00Z">
            <w:trPr>
              <w:gridBefore w:val="2"/>
              <w:gridAfter w:val="0"/>
              <w:trHeight w:val="1230"/>
            </w:trPr>
          </w:trPrChange>
        </w:trPr>
        <w:tc>
          <w:tcPr>
            <w:tcW w:w="0" w:type="auto"/>
            <w:vMerge/>
            <w:tcBorders>
              <w:top w:val="nil"/>
              <w:left w:val="single" w:sz="4" w:space="0" w:color="auto"/>
              <w:bottom w:val="single" w:sz="4" w:space="0" w:color="auto"/>
              <w:right w:val="single" w:sz="4" w:space="0" w:color="auto"/>
            </w:tcBorders>
            <w:vAlign w:val="center"/>
            <w:hideMark/>
            <w:tcPrChange w:id="3135" w:author="Diana Gonzalez Garcia" w:date="2021-05-28T16:43:00Z">
              <w:tcPr>
                <w:tcW w:w="318" w:type="pct"/>
                <w:gridSpan w:val="2"/>
                <w:vMerge/>
                <w:tcBorders>
                  <w:top w:val="nil"/>
                  <w:left w:val="single" w:sz="4" w:space="0" w:color="auto"/>
                  <w:bottom w:val="single" w:sz="4" w:space="0" w:color="auto"/>
                  <w:right w:val="single" w:sz="4" w:space="0" w:color="auto"/>
                </w:tcBorders>
                <w:vAlign w:val="center"/>
                <w:hideMark/>
              </w:tcPr>
            </w:tcPrChange>
          </w:tcPr>
          <w:p w14:paraId="5DE6210A" w14:textId="77777777" w:rsidR="004223AB" w:rsidRPr="004223AB" w:rsidRDefault="004223AB" w:rsidP="004223AB">
            <w:pPr>
              <w:spacing w:after="0" w:line="240" w:lineRule="auto"/>
              <w:rPr>
                <w:ins w:id="3136" w:author="Diana Gonzalez Garcia" w:date="2021-05-28T16:34:00Z"/>
                <w:rFonts w:ascii="Calibri" w:hAnsi="Calibri" w:cs="Calibri"/>
                <w:color w:val="000000"/>
                <w:sz w:val="12"/>
                <w:szCs w:val="12"/>
                <w:lang w:eastAsia="es-CO"/>
                <w:rPrChange w:id="3137" w:author="Diana Gonzalez Garcia" w:date="2021-05-28T16:36:00Z">
                  <w:rPr>
                    <w:ins w:id="3138"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3139" w:author="Diana Gonzalez Garcia" w:date="2021-05-28T16:43:00Z">
              <w:tcPr>
                <w:tcW w:w="317" w:type="pct"/>
                <w:vMerge/>
                <w:tcBorders>
                  <w:top w:val="nil"/>
                  <w:left w:val="single" w:sz="4" w:space="0" w:color="auto"/>
                  <w:bottom w:val="single" w:sz="4" w:space="0" w:color="auto"/>
                  <w:right w:val="single" w:sz="4" w:space="0" w:color="auto"/>
                </w:tcBorders>
                <w:vAlign w:val="center"/>
                <w:hideMark/>
              </w:tcPr>
            </w:tcPrChange>
          </w:tcPr>
          <w:p w14:paraId="608E677B" w14:textId="77777777" w:rsidR="004223AB" w:rsidRPr="004223AB" w:rsidRDefault="004223AB" w:rsidP="004223AB">
            <w:pPr>
              <w:spacing w:after="0" w:line="240" w:lineRule="auto"/>
              <w:rPr>
                <w:ins w:id="3140" w:author="Diana Gonzalez Garcia" w:date="2021-05-28T16:34:00Z"/>
                <w:rFonts w:ascii="Calibri" w:hAnsi="Calibri" w:cs="Calibri"/>
                <w:sz w:val="12"/>
                <w:szCs w:val="12"/>
                <w:lang w:eastAsia="es-CO"/>
                <w:rPrChange w:id="3141" w:author="Diana Gonzalez Garcia" w:date="2021-05-28T16:36:00Z">
                  <w:rPr>
                    <w:ins w:id="3142" w:author="Diana Gonzalez Garcia" w:date="2021-05-28T16:34:00Z"/>
                    <w:rFonts w:ascii="Calibri" w:hAnsi="Calibri" w:cs="Calibri"/>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3143" w:author="Diana Gonzalez Garcia" w:date="2021-05-28T16:43:00Z">
              <w:tcPr>
                <w:tcW w:w="330" w:type="pct"/>
                <w:gridSpan w:val="2"/>
                <w:vMerge/>
                <w:tcBorders>
                  <w:top w:val="nil"/>
                  <w:left w:val="single" w:sz="4" w:space="0" w:color="auto"/>
                  <w:bottom w:val="single" w:sz="4" w:space="0" w:color="auto"/>
                  <w:right w:val="single" w:sz="4" w:space="0" w:color="auto"/>
                </w:tcBorders>
                <w:vAlign w:val="center"/>
                <w:hideMark/>
              </w:tcPr>
            </w:tcPrChange>
          </w:tcPr>
          <w:p w14:paraId="5224B445" w14:textId="77777777" w:rsidR="004223AB" w:rsidRPr="004223AB" w:rsidRDefault="004223AB" w:rsidP="004223AB">
            <w:pPr>
              <w:spacing w:after="0" w:line="240" w:lineRule="auto"/>
              <w:rPr>
                <w:ins w:id="3144" w:author="Diana Gonzalez Garcia" w:date="2021-05-28T16:34:00Z"/>
                <w:rFonts w:ascii="Calibri" w:hAnsi="Calibri" w:cs="Calibri"/>
                <w:sz w:val="12"/>
                <w:szCs w:val="12"/>
                <w:lang w:eastAsia="es-CO"/>
                <w:rPrChange w:id="3145" w:author="Diana Gonzalez Garcia" w:date="2021-05-28T16:36:00Z">
                  <w:rPr>
                    <w:ins w:id="3146" w:author="Diana Gonzalez Garcia" w:date="2021-05-28T16:34:00Z"/>
                    <w:rFonts w:ascii="Calibri" w:hAnsi="Calibri" w:cs="Calibri"/>
                    <w:sz w:val="24"/>
                    <w:szCs w:val="24"/>
                    <w:lang w:eastAsia="es-CO"/>
                  </w:rPr>
                </w:rPrChange>
              </w:rPr>
            </w:pPr>
          </w:p>
        </w:tc>
        <w:tc>
          <w:tcPr>
            <w:tcW w:w="0" w:type="auto"/>
            <w:tcBorders>
              <w:top w:val="nil"/>
              <w:left w:val="nil"/>
              <w:bottom w:val="nil"/>
              <w:right w:val="single" w:sz="4" w:space="0" w:color="auto"/>
            </w:tcBorders>
            <w:shd w:val="clear" w:color="auto" w:fill="auto"/>
            <w:vAlign w:val="center"/>
            <w:hideMark/>
            <w:tcPrChange w:id="3147" w:author="Diana Gonzalez Garcia" w:date="2021-05-28T16:43:00Z">
              <w:tcPr>
                <w:tcW w:w="352" w:type="pct"/>
                <w:gridSpan w:val="2"/>
                <w:tcBorders>
                  <w:top w:val="nil"/>
                  <w:left w:val="nil"/>
                  <w:bottom w:val="nil"/>
                  <w:right w:val="single" w:sz="4" w:space="0" w:color="auto"/>
                </w:tcBorders>
                <w:shd w:val="clear" w:color="auto" w:fill="auto"/>
                <w:vAlign w:val="center"/>
                <w:hideMark/>
              </w:tcPr>
            </w:tcPrChange>
          </w:tcPr>
          <w:p w14:paraId="6524AC0E" w14:textId="77777777" w:rsidR="004223AB" w:rsidRPr="004223AB" w:rsidRDefault="004223AB" w:rsidP="004223AB">
            <w:pPr>
              <w:spacing w:after="0" w:line="240" w:lineRule="auto"/>
              <w:jc w:val="center"/>
              <w:rPr>
                <w:ins w:id="3148" w:author="Diana Gonzalez Garcia" w:date="2021-05-28T16:34:00Z"/>
                <w:rFonts w:ascii="Calibri" w:hAnsi="Calibri" w:cs="Calibri"/>
                <w:color w:val="000000"/>
                <w:sz w:val="12"/>
                <w:szCs w:val="12"/>
                <w:lang w:eastAsia="es-CO"/>
                <w:rPrChange w:id="3149" w:author="Diana Gonzalez Garcia" w:date="2021-05-28T16:36:00Z">
                  <w:rPr>
                    <w:ins w:id="3150" w:author="Diana Gonzalez Garcia" w:date="2021-05-28T16:34:00Z"/>
                    <w:rFonts w:ascii="Calibri" w:hAnsi="Calibri" w:cs="Calibri"/>
                    <w:color w:val="000000"/>
                    <w:sz w:val="24"/>
                    <w:szCs w:val="24"/>
                    <w:lang w:eastAsia="es-CO"/>
                  </w:rPr>
                </w:rPrChange>
              </w:rPr>
            </w:pPr>
            <w:ins w:id="3151" w:author="Diana Gonzalez Garcia" w:date="2021-05-28T16:34:00Z">
              <w:r w:rsidRPr="004223AB">
                <w:rPr>
                  <w:rFonts w:ascii="Calibri" w:hAnsi="Calibri" w:cs="Calibri"/>
                  <w:color w:val="000000"/>
                  <w:sz w:val="12"/>
                  <w:szCs w:val="12"/>
                  <w:lang w:eastAsia="es-CO"/>
                  <w:rPrChange w:id="3152" w:author="Diana Gonzalez Garcia" w:date="2021-05-28T16:36:00Z">
                    <w:rPr>
                      <w:rFonts w:ascii="Calibri" w:hAnsi="Calibri" w:cs="Calibri"/>
                      <w:color w:val="000000"/>
                      <w:sz w:val="24"/>
                      <w:szCs w:val="24"/>
                      <w:lang w:eastAsia="es-CO"/>
                    </w:rPr>
                  </w:rPrChange>
                </w:rPr>
                <w:t>($ / m2)</w:t>
              </w:r>
            </w:ins>
          </w:p>
        </w:tc>
        <w:tc>
          <w:tcPr>
            <w:tcW w:w="0" w:type="auto"/>
            <w:tcBorders>
              <w:top w:val="nil"/>
              <w:left w:val="nil"/>
              <w:bottom w:val="single" w:sz="4" w:space="0" w:color="auto"/>
              <w:right w:val="single" w:sz="4" w:space="0" w:color="auto"/>
            </w:tcBorders>
            <w:shd w:val="clear" w:color="auto" w:fill="auto"/>
            <w:vAlign w:val="center"/>
            <w:hideMark/>
            <w:tcPrChange w:id="3153" w:author="Diana Gonzalez Garcia" w:date="2021-05-28T16:43:00Z">
              <w:tcPr>
                <w:tcW w:w="291" w:type="pct"/>
                <w:gridSpan w:val="2"/>
                <w:tcBorders>
                  <w:top w:val="nil"/>
                  <w:left w:val="nil"/>
                  <w:bottom w:val="single" w:sz="4" w:space="0" w:color="auto"/>
                  <w:right w:val="single" w:sz="4" w:space="0" w:color="auto"/>
                </w:tcBorders>
                <w:shd w:val="clear" w:color="auto" w:fill="auto"/>
                <w:vAlign w:val="center"/>
                <w:hideMark/>
              </w:tcPr>
            </w:tcPrChange>
          </w:tcPr>
          <w:p w14:paraId="4AE991FE" w14:textId="77777777" w:rsidR="004223AB" w:rsidRPr="004223AB" w:rsidRDefault="004223AB" w:rsidP="004223AB">
            <w:pPr>
              <w:spacing w:after="0" w:line="240" w:lineRule="auto"/>
              <w:jc w:val="center"/>
              <w:rPr>
                <w:ins w:id="3154" w:author="Diana Gonzalez Garcia" w:date="2021-05-28T16:34:00Z"/>
                <w:rFonts w:ascii="Calibri" w:hAnsi="Calibri" w:cs="Calibri"/>
                <w:color w:val="000000"/>
                <w:sz w:val="12"/>
                <w:szCs w:val="12"/>
                <w:lang w:eastAsia="es-CO"/>
                <w:rPrChange w:id="3155" w:author="Diana Gonzalez Garcia" w:date="2021-05-28T16:36:00Z">
                  <w:rPr>
                    <w:ins w:id="3156" w:author="Diana Gonzalez Garcia" w:date="2021-05-28T16:34:00Z"/>
                    <w:rFonts w:ascii="Calibri" w:hAnsi="Calibri" w:cs="Calibri"/>
                    <w:color w:val="000000"/>
                    <w:sz w:val="24"/>
                    <w:szCs w:val="24"/>
                    <w:lang w:eastAsia="es-CO"/>
                  </w:rPr>
                </w:rPrChange>
              </w:rPr>
            </w:pPr>
            <w:ins w:id="3157" w:author="Diana Gonzalez Garcia" w:date="2021-05-28T16:34:00Z">
              <w:r w:rsidRPr="004223AB">
                <w:rPr>
                  <w:rFonts w:ascii="Calibri" w:hAnsi="Calibri" w:cs="Calibri"/>
                  <w:color w:val="000000"/>
                  <w:sz w:val="12"/>
                  <w:szCs w:val="12"/>
                  <w:lang w:eastAsia="es-CO"/>
                  <w:rPrChange w:id="3158" w:author="Diana Gonzalez Garcia" w:date="2021-05-28T16:36:00Z">
                    <w:rPr>
                      <w:rFonts w:ascii="Calibri" w:hAnsi="Calibri" w:cs="Calibri"/>
                      <w:color w:val="000000"/>
                      <w:sz w:val="24"/>
                      <w:szCs w:val="24"/>
                      <w:lang w:eastAsia="es-CO"/>
                    </w:rPr>
                  </w:rPrChange>
                </w:rPr>
                <w:t>Edad</w:t>
              </w:r>
            </w:ins>
          </w:p>
        </w:tc>
        <w:tc>
          <w:tcPr>
            <w:tcW w:w="0" w:type="auto"/>
            <w:tcBorders>
              <w:top w:val="nil"/>
              <w:left w:val="nil"/>
              <w:bottom w:val="single" w:sz="4" w:space="0" w:color="auto"/>
              <w:right w:val="nil"/>
            </w:tcBorders>
            <w:shd w:val="clear" w:color="auto" w:fill="auto"/>
            <w:vAlign w:val="center"/>
            <w:hideMark/>
            <w:tcPrChange w:id="3159" w:author="Diana Gonzalez Garcia" w:date="2021-05-28T16:43:00Z">
              <w:tcPr>
                <w:tcW w:w="242" w:type="pct"/>
                <w:gridSpan w:val="2"/>
                <w:tcBorders>
                  <w:top w:val="nil"/>
                  <w:left w:val="nil"/>
                  <w:bottom w:val="single" w:sz="4" w:space="0" w:color="auto"/>
                  <w:right w:val="nil"/>
                </w:tcBorders>
                <w:shd w:val="clear" w:color="auto" w:fill="auto"/>
                <w:vAlign w:val="center"/>
                <w:hideMark/>
              </w:tcPr>
            </w:tcPrChange>
          </w:tcPr>
          <w:p w14:paraId="7D928F3E" w14:textId="77777777" w:rsidR="004223AB" w:rsidRPr="004223AB" w:rsidRDefault="004223AB" w:rsidP="004223AB">
            <w:pPr>
              <w:spacing w:after="0" w:line="240" w:lineRule="auto"/>
              <w:jc w:val="center"/>
              <w:rPr>
                <w:ins w:id="3160" w:author="Diana Gonzalez Garcia" w:date="2021-05-28T16:34:00Z"/>
                <w:rFonts w:ascii="Calibri" w:hAnsi="Calibri" w:cs="Calibri"/>
                <w:color w:val="000000"/>
                <w:sz w:val="12"/>
                <w:szCs w:val="12"/>
                <w:lang w:eastAsia="es-CO"/>
                <w:rPrChange w:id="3161" w:author="Diana Gonzalez Garcia" w:date="2021-05-28T16:36:00Z">
                  <w:rPr>
                    <w:ins w:id="3162" w:author="Diana Gonzalez Garcia" w:date="2021-05-28T16:34:00Z"/>
                    <w:rFonts w:ascii="Calibri" w:hAnsi="Calibri" w:cs="Calibri"/>
                    <w:color w:val="000000"/>
                    <w:sz w:val="24"/>
                    <w:szCs w:val="24"/>
                    <w:lang w:eastAsia="es-CO"/>
                  </w:rPr>
                </w:rPrChange>
              </w:rPr>
            </w:pPr>
            <w:proofErr w:type="spellStart"/>
            <w:ins w:id="3163" w:author="Diana Gonzalez Garcia" w:date="2021-05-28T16:34:00Z">
              <w:r w:rsidRPr="004223AB">
                <w:rPr>
                  <w:rFonts w:ascii="Calibri" w:hAnsi="Calibri" w:cs="Calibri"/>
                  <w:color w:val="000000"/>
                  <w:sz w:val="12"/>
                  <w:szCs w:val="12"/>
                  <w:lang w:eastAsia="es-CO"/>
                  <w:rPrChange w:id="3164" w:author="Diana Gonzalez Garcia" w:date="2021-05-28T16:36:00Z">
                    <w:rPr>
                      <w:rFonts w:ascii="Calibri" w:hAnsi="Calibri" w:cs="Calibri"/>
                      <w:color w:val="000000"/>
                      <w:sz w:val="24"/>
                      <w:szCs w:val="24"/>
                      <w:lang w:eastAsia="es-CO"/>
                    </w:rPr>
                  </w:rPrChange>
                </w:rPr>
                <w:t>SIIC</w:t>
              </w:r>
              <w:proofErr w:type="spellEnd"/>
            </w:ins>
          </w:p>
        </w:tc>
        <w:tc>
          <w:tcPr>
            <w:tcW w:w="0" w:type="auto"/>
            <w:tcBorders>
              <w:top w:val="nil"/>
              <w:left w:val="single" w:sz="4" w:space="0" w:color="auto"/>
              <w:bottom w:val="nil"/>
              <w:right w:val="single" w:sz="4" w:space="0" w:color="auto"/>
            </w:tcBorders>
            <w:shd w:val="clear" w:color="auto" w:fill="auto"/>
            <w:vAlign w:val="center"/>
            <w:hideMark/>
            <w:tcPrChange w:id="3165" w:author="Diana Gonzalez Garcia" w:date="2021-05-28T16:43:00Z">
              <w:tcPr>
                <w:tcW w:w="1418" w:type="pct"/>
                <w:tcBorders>
                  <w:top w:val="nil"/>
                  <w:left w:val="single" w:sz="4" w:space="0" w:color="auto"/>
                  <w:bottom w:val="nil"/>
                  <w:right w:val="single" w:sz="4" w:space="0" w:color="auto"/>
                </w:tcBorders>
                <w:shd w:val="clear" w:color="auto" w:fill="auto"/>
                <w:vAlign w:val="center"/>
                <w:hideMark/>
              </w:tcPr>
            </w:tcPrChange>
          </w:tcPr>
          <w:p w14:paraId="7A8E32C8" w14:textId="5FD8E8C5" w:rsidR="004223AB" w:rsidRPr="004223AB" w:rsidRDefault="004223AB" w:rsidP="004223AB">
            <w:pPr>
              <w:spacing w:after="0" w:line="240" w:lineRule="auto"/>
              <w:jc w:val="both"/>
              <w:rPr>
                <w:ins w:id="3166" w:author="Diana Gonzalez Garcia" w:date="2021-05-28T16:34:00Z"/>
                <w:rFonts w:ascii="Calibri" w:hAnsi="Calibri" w:cs="Calibri"/>
                <w:color w:val="000000"/>
                <w:sz w:val="12"/>
                <w:szCs w:val="12"/>
                <w:lang w:eastAsia="es-CO"/>
                <w:rPrChange w:id="3167" w:author="Diana Gonzalez Garcia" w:date="2021-05-28T16:36:00Z">
                  <w:rPr>
                    <w:ins w:id="3168" w:author="Diana Gonzalez Garcia" w:date="2021-05-28T16:34:00Z"/>
                    <w:rFonts w:ascii="Calibri" w:hAnsi="Calibri" w:cs="Calibri"/>
                    <w:color w:val="000000"/>
                    <w:sz w:val="24"/>
                    <w:szCs w:val="24"/>
                    <w:lang w:eastAsia="es-CO"/>
                  </w:rPr>
                </w:rPrChange>
              </w:rPr>
            </w:pPr>
            <w:ins w:id="3169" w:author="Diana Gonzalez Garcia" w:date="2021-05-28T16:34:00Z">
              <w:r w:rsidRPr="004223AB">
                <w:rPr>
                  <w:rFonts w:ascii="Calibri" w:hAnsi="Calibri" w:cs="Calibri"/>
                  <w:color w:val="000000"/>
                  <w:sz w:val="12"/>
                  <w:szCs w:val="12"/>
                  <w:lang w:eastAsia="es-CO"/>
                  <w:rPrChange w:id="3170" w:author="Diana Gonzalez Garcia" w:date="2021-05-28T16:36:00Z">
                    <w:rPr>
                      <w:rFonts w:ascii="Calibri" w:hAnsi="Calibri" w:cs="Calibri"/>
                      <w:color w:val="000000"/>
                      <w:sz w:val="24"/>
                      <w:szCs w:val="24"/>
                      <w:lang w:eastAsia="es-CO"/>
                    </w:rPr>
                  </w:rPrChange>
                </w:rPr>
                <w:t xml:space="preserve">Para predios con puntajes superiores a </w:t>
              </w:r>
            </w:ins>
            <w:ins w:id="3171" w:author="Diana Gonzalez Garcia" w:date="2021-05-28T16:44:00Z">
              <w:r w:rsidR="00D203B1" w:rsidRPr="004223AB">
                <w:rPr>
                  <w:rFonts w:ascii="Calibri" w:hAnsi="Calibri" w:cs="Calibri"/>
                  <w:color w:val="000000"/>
                  <w:sz w:val="12"/>
                  <w:szCs w:val="12"/>
                  <w:lang w:eastAsia="es-CO"/>
                  <w:rPrChange w:id="3172" w:author="Diana Gonzalez Garcia" w:date="2021-05-28T16:36:00Z">
                    <w:rPr>
                      <w:rFonts w:ascii="Calibri" w:hAnsi="Calibri" w:cs="Calibri"/>
                      <w:color w:val="000000"/>
                      <w:sz w:val="12"/>
                      <w:szCs w:val="12"/>
                      <w:lang w:eastAsia="es-CO"/>
                    </w:rPr>
                  </w:rPrChange>
                </w:rPr>
                <w:t>100, la</w:t>
              </w:r>
            </w:ins>
            <w:ins w:id="3173" w:author="Diana Gonzalez Garcia" w:date="2021-05-28T16:34:00Z">
              <w:r w:rsidRPr="004223AB">
                <w:rPr>
                  <w:rFonts w:ascii="Calibri" w:hAnsi="Calibri" w:cs="Calibri"/>
                  <w:color w:val="000000"/>
                  <w:sz w:val="12"/>
                  <w:szCs w:val="12"/>
                  <w:lang w:eastAsia="es-CO"/>
                  <w:rPrChange w:id="3174" w:author="Diana Gonzalez Garcia" w:date="2021-05-28T16:36:00Z">
                    <w:rPr>
                      <w:rFonts w:ascii="Calibri" w:hAnsi="Calibri" w:cs="Calibri"/>
                      <w:color w:val="000000"/>
                      <w:sz w:val="24"/>
                      <w:szCs w:val="24"/>
                      <w:lang w:eastAsia="es-CO"/>
                    </w:rPr>
                  </w:rPrChange>
                </w:rPr>
                <w:t xml:space="preserve"> variable modelo es avalúo especial.</w:t>
              </w:r>
            </w:ins>
          </w:p>
        </w:tc>
        <w:tc>
          <w:tcPr>
            <w:tcW w:w="0" w:type="auto"/>
            <w:vMerge/>
            <w:tcBorders>
              <w:top w:val="nil"/>
              <w:left w:val="nil"/>
              <w:bottom w:val="single" w:sz="4" w:space="0" w:color="auto"/>
              <w:right w:val="single" w:sz="4" w:space="0" w:color="auto"/>
            </w:tcBorders>
            <w:vAlign w:val="center"/>
            <w:hideMark/>
            <w:tcPrChange w:id="3175" w:author="Diana Gonzalez Garcia" w:date="2021-05-28T16:43:00Z">
              <w:tcPr>
                <w:tcW w:w="261" w:type="pct"/>
                <w:gridSpan w:val="2"/>
                <w:vMerge/>
                <w:tcBorders>
                  <w:top w:val="nil"/>
                  <w:left w:val="nil"/>
                  <w:bottom w:val="single" w:sz="4" w:space="0" w:color="auto"/>
                  <w:right w:val="single" w:sz="4" w:space="0" w:color="auto"/>
                </w:tcBorders>
                <w:vAlign w:val="center"/>
                <w:hideMark/>
              </w:tcPr>
            </w:tcPrChange>
          </w:tcPr>
          <w:p w14:paraId="3C3F2D33" w14:textId="77777777" w:rsidR="004223AB" w:rsidRPr="004223AB" w:rsidRDefault="004223AB" w:rsidP="004223AB">
            <w:pPr>
              <w:spacing w:after="0" w:line="240" w:lineRule="auto"/>
              <w:rPr>
                <w:ins w:id="3176" w:author="Diana Gonzalez Garcia" w:date="2021-05-28T16:34:00Z"/>
                <w:rFonts w:ascii="Calibri" w:hAnsi="Calibri" w:cs="Calibri"/>
                <w:color w:val="000000"/>
                <w:sz w:val="12"/>
                <w:szCs w:val="12"/>
                <w:lang w:eastAsia="es-CO"/>
                <w:rPrChange w:id="3177" w:author="Diana Gonzalez Garcia" w:date="2021-05-28T16:36:00Z">
                  <w:rPr>
                    <w:ins w:id="3178"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nil"/>
            </w:tcBorders>
            <w:vAlign w:val="center"/>
            <w:hideMark/>
            <w:tcPrChange w:id="3179" w:author="Diana Gonzalez Garcia" w:date="2021-05-28T16:43:00Z">
              <w:tcPr>
                <w:tcW w:w="487" w:type="pct"/>
                <w:gridSpan w:val="2"/>
                <w:vMerge/>
                <w:tcBorders>
                  <w:top w:val="nil"/>
                  <w:left w:val="single" w:sz="4" w:space="0" w:color="auto"/>
                  <w:bottom w:val="single" w:sz="4" w:space="0" w:color="auto"/>
                  <w:right w:val="nil"/>
                </w:tcBorders>
                <w:vAlign w:val="center"/>
                <w:hideMark/>
              </w:tcPr>
            </w:tcPrChange>
          </w:tcPr>
          <w:p w14:paraId="5EB5D1D2" w14:textId="77777777" w:rsidR="004223AB" w:rsidRPr="004223AB" w:rsidRDefault="004223AB" w:rsidP="004223AB">
            <w:pPr>
              <w:spacing w:after="0" w:line="240" w:lineRule="auto"/>
              <w:rPr>
                <w:ins w:id="3180" w:author="Diana Gonzalez Garcia" w:date="2021-05-28T16:34:00Z"/>
                <w:rFonts w:ascii="Calibri" w:hAnsi="Calibri" w:cs="Calibri"/>
                <w:color w:val="FF0000"/>
                <w:sz w:val="12"/>
                <w:szCs w:val="12"/>
                <w:lang w:eastAsia="es-CO"/>
                <w:rPrChange w:id="3181" w:author="Diana Gonzalez Garcia" w:date="2021-05-28T16:36:00Z">
                  <w:rPr>
                    <w:ins w:id="3182" w:author="Diana Gonzalez Garcia" w:date="2021-05-28T16:34:00Z"/>
                    <w:rFonts w:ascii="Calibri" w:hAnsi="Calibri" w:cs="Calibri"/>
                    <w:color w:val="FF0000"/>
                    <w:sz w:val="24"/>
                    <w:szCs w:val="24"/>
                    <w:lang w:eastAsia="es-CO"/>
                  </w:rPr>
                </w:rPrChange>
              </w:rPr>
            </w:pPr>
          </w:p>
        </w:tc>
        <w:tc>
          <w:tcPr>
            <w:tcW w:w="1158" w:type="dxa"/>
            <w:vMerge/>
            <w:tcBorders>
              <w:top w:val="nil"/>
              <w:left w:val="single" w:sz="4" w:space="0" w:color="auto"/>
              <w:bottom w:val="single" w:sz="4" w:space="0" w:color="auto"/>
              <w:right w:val="single" w:sz="4" w:space="0" w:color="auto"/>
            </w:tcBorders>
            <w:vAlign w:val="center"/>
            <w:hideMark/>
            <w:tcPrChange w:id="3183" w:author="Diana Gonzalez Garcia" w:date="2021-05-28T16:43:00Z">
              <w:tcPr>
                <w:tcW w:w="985" w:type="pct"/>
                <w:gridSpan w:val="2"/>
                <w:vMerge/>
                <w:tcBorders>
                  <w:top w:val="nil"/>
                  <w:left w:val="single" w:sz="4" w:space="0" w:color="auto"/>
                  <w:bottom w:val="single" w:sz="4" w:space="0" w:color="auto"/>
                  <w:right w:val="single" w:sz="4" w:space="0" w:color="auto"/>
                </w:tcBorders>
                <w:vAlign w:val="center"/>
                <w:hideMark/>
              </w:tcPr>
            </w:tcPrChange>
          </w:tcPr>
          <w:p w14:paraId="003F4C65" w14:textId="77777777" w:rsidR="004223AB" w:rsidRPr="004223AB" w:rsidRDefault="004223AB" w:rsidP="004223AB">
            <w:pPr>
              <w:spacing w:after="0" w:line="240" w:lineRule="auto"/>
              <w:rPr>
                <w:ins w:id="3184" w:author="Diana Gonzalez Garcia" w:date="2021-05-28T16:34:00Z"/>
                <w:rFonts w:ascii="Calibri" w:hAnsi="Calibri" w:cs="Calibri"/>
                <w:color w:val="000000"/>
                <w:sz w:val="12"/>
                <w:szCs w:val="12"/>
                <w:lang w:eastAsia="es-CO"/>
                <w:rPrChange w:id="3185" w:author="Diana Gonzalez Garcia" w:date="2021-05-28T16:36:00Z">
                  <w:rPr>
                    <w:ins w:id="3186" w:author="Diana Gonzalez Garcia" w:date="2021-05-28T16:34:00Z"/>
                    <w:rFonts w:ascii="Calibri" w:hAnsi="Calibri" w:cs="Calibri"/>
                    <w:color w:val="000000"/>
                    <w:sz w:val="24"/>
                    <w:szCs w:val="24"/>
                    <w:lang w:eastAsia="es-CO"/>
                  </w:rPr>
                </w:rPrChange>
              </w:rPr>
            </w:pPr>
          </w:p>
        </w:tc>
      </w:tr>
      <w:tr w:rsidR="004223AB" w:rsidRPr="004223AB" w14:paraId="6F817918" w14:textId="77777777" w:rsidTr="00D203B1">
        <w:tblPrEx>
          <w:tblPrExChange w:id="3187" w:author="Diana Gonzalez Garcia" w:date="2021-05-28T16:43:00Z">
            <w:tblPrEx>
              <w:tblW w:w="5000" w:type="pct"/>
              <w:tblInd w:w="0" w:type="dxa"/>
            </w:tblPrEx>
          </w:tblPrExChange>
        </w:tblPrEx>
        <w:trPr>
          <w:trHeight w:val="20"/>
          <w:ins w:id="3188" w:author="Diana Gonzalez Garcia" w:date="2021-05-28T16:34:00Z"/>
          <w:trPrChange w:id="3189" w:author="Diana Gonzalez Garcia" w:date="2021-05-28T16:43:00Z">
            <w:trPr>
              <w:gridBefore w:val="2"/>
              <w:gridAfter w:val="0"/>
              <w:trHeight w:val="1230"/>
            </w:trPr>
          </w:trPrChange>
        </w:trPr>
        <w:tc>
          <w:tcPr>
            <w:tcW w:w="0" w:type="auto"/>
            <w:vMerge/>
            <w:tcBorders>
              <w:top w:val="nil"/>
              <w:left w:val="single" w:sz="4" w:space="0" w:color="auto"/>
              <w:bottom w:val="single" w:sz="4" w:space="0" w:color="auto"/>
              <w:right w:val="single" w:sz="4" w:space="0" w:color="auto"/>
            </w:tcBorders>
            <w:vAlign w:val="center"/>
            <w:hideMark/>
            <w:tcPrChange w:id="3190" w:author="Diana Gonzalez Garcia" w:date="2021-05-28T16:43:00Z">
              <w:tcPr>
                <w:tcW w:w="318" w:type="pct"/>
                <w:gridSpan w:val="2"/>
                <w:vMerge/>
                <w:tcBorders>
                  <w:top w:val="nil"/>
                  <w:left w:val="single" w:sz="4" w:space="0" w:color="auto"/>
                  <w:bottom w:val="single" w:sz="4" w:space="0" w:color="auto"/>
                  <w:right w:val="single" w:sz="4" w:space="0" w:color="auto"/>
                </w:tcBorders>
                <w:vAlign w:val="center"/>
                <w:hideMark/>
              </w:tcPr>
            </w:tcPrChange>
          </w:tcPr>
          <w:p w14:paraId="3666B16F" w14:textId="77777777" w:rsidR="004223AB" w:rsidRPr="004223AB" w:rsidRDefault="004223AB" w:rsidP="004223AB">
            <w:pPr>
              <w:spacing w:after="0" w:line="240" w:lineRule="auto"/>
              <w:rPr>
                <w:ins w:id="3191" w:author="Diana Gonzalez Garcia" w:date="2021-05-28T16:34:00Z"/>
                <w:rFonts w:ascii="Calibri" w:hAnsi="Calibri" w:cs="Calibri"/>
                <w:color w:val="000000"/>
                <w:sz w:val="12"/>
                <w:szCs w:val="12"/>
                <w:lang w:eastAsia="es-CO"/>
                <w:rPrChange w:id="3192" w:author="Diana Gonzalez Garcia" w:date="2021-05-28T16:36:00Z">
                  <w:rPr>
                    <w:ins w:id="3193"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3194" w:author="Diana Gonzalez Garcia" w:date="2021-05-28T16:43:00Z">
              <w:tcPr>
                <w:tcW w:w="317" w:type="pct"/>
                <w:vMerge/>
                <w:tcBorders>
                  <w:top w:val="nil"/>
                  <w:left w:val="single" w:sz="4" w:space="0" w:color="auto"/>
                  <w:bottom w:val="single" w:sz="4" w:space="0" w:color="auto"/>
                  <w:right w:val="single" w:sz="4" w:space="0" w:color="auto"/>
                </w:tcBorders>
                <w:vAlign w:val="center"/>
                <w:hideMark/>
              </w:tcPr>
            </w:tcPrChange>
          </w:tcPr>
          <w:p w14:paraId="1CB1C181" w14:textId="77777777" w:rsidR="004223AB" w:rsidRPr="004223AB" w:rsidRDefault="004223AB" w:rsidP="004223AB">
            <w:pPr>
              <w:spacing w:after="0" w:line="240" w:lineRule="auto"/>
              <w:rPr>
                <w:ins w:id="3195" w:author="Diana Gonzalez Garcia" w:date="2021-05-28T16:34:00Z"/>
                <w:rFonts w:ascii="Calibri" w:hAnsi="Calibri" w:cs="Calibri"/>
                <w:sz w:val="12"/>
                <w:szCs w:val="12"/>
                <w:lang w:eastAsia="es-CO"/>
                <w:rPrChange w:id="3196" w:author="Diana Gonzalez Garcia" w:date="2021-05-28T16:36:00Z">
                  <w:rPr>
                    <w:ins w:id="3197" w:author="Diana Gonzalez Garcia" w:date="2021-05-28T16:34:00Z"/>
                    <w:rFonts w:ascii="Calibri" w:hAnsi="Calibri" w:cs="Calibri"/>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3198" w:author="Diana Gonzalez Garcia" w:date="2021-05-28T16:43:00Z">
              <w:tcPr>
                <w:tcW w:w="330" w:type="pct"/>
                <w:gridSpan w:val="2"/>
                <w:vMerge/>
                <w:tcBorders>
                  <w:top w:val="nil"/>
                  <w:left w:val="single" w:sz="4" w:space="0" w:color="auto"/>
                  <w:bottom w:val="single" w:sz="4" w:space="0" w:color="auto"/>
                  <w:right w:val="single" w:sz="4" w:space="0" w:color="auto"/>
                </w:tcBorders>
                <w:vAlign w:val="center"/>
                <w:hideMark/>
              </w:tcPr>
            </w:tcPrChange>
          </w:tcPr>
          <w:p w14:paraId="6A59372B" w14:textId="77777777" w:rsidR="004223AB" w:rsidRPr="004223AB" w:rsidRDefault="004223AB" w:rsidP="004223AB">
            <w:pPr>
              <w:spacing w:after="0" w:line="240" w:lineRule="auto"/>
              <w:rPr>
                <w:ins w:id="3199" w:author="Diana Gonzalez Garcia" w:date="2021-05-28T16:34:00Z"/>
                <w:rFonts w:ascii="Calibri" w:hAnsi="Calibri" w:cs="Calibri"/>
                <w:sz w:val="12"/>
                <w:szCs w:val="12"/>
                <w:lang w:eastAsia="es-CO"/>
                <w:rPrChange w:id="3200" w:author="Diana Gonzalez Garcia" w:date="2021-05-28T16:36:00Z">
                  <w:rPr>
                    <w:ins w:id="3201" w:author="Diana Gonzalez Garcia" w:date="2021-05-28T16:34:00Z"/>
                    <w:rFonts w:ascii="Calibri" w:hAnsi="Calibri" w:cs="Calibri"/>
                    <w:sz w:val="24"/>
                    <w:szCs w:val="24"/>
                    <w:lang w:eastAsia="es-CO"/>
                  </w:rPr>
                </w:rPrChange>
              </w:rPr>
            </w:pPr>
          </w:p>
        </w:tc>
        <w:tc>
          <w:tcPr>
            <w:tcW w:w="0" w:type="auto"/>
            <w:tcBorders>
              <w:top w:val="nil"/>
              <w:left w:val="nil"/>
              <w:bottom w:val="single" w:sz="4" w:space="0" w:color="auto"/>
              <w:right w:val="single" w:sz="4" w:space="0" w:color="auto"/>
            </w:tcBorders>
            <w:shd w:val="clear" w:color="auto" w:fill="auto"/>
            <w:vAlign w:val="center"/>
            <w:hideMark/>
            <w:tcPrChange w:id="3202" w:author="Diana Gonzalez Garcia" w:date="2021-05-28T16:43:00Z">
              <w:tcPr>
                <w:tcW w:w="352" w:type="pct"/>
                <w:gridSpan w:val="2"/>
                <w:tcBorders>
                  <w:top w:val="nil"/>
                  <w:left w:val="nil"/>
                  <w:bottom w:val="single" w:sz="4" w:space="0" w:color="auto"/>
                  <w:right w:val="single" w:sz="4" w:space="0" w:color="auto"/>
                </w:tcBorders>
                <w:shd w:val="clear" w:color="auto" w:fill="auto"/>
                <w:vAlign w:val="center"/>
                <w:hideMark/>
              </w:tcPr>
            </w:tcPrChange>
          </w:tcPr>
          <w:p w14:paraId="7BA66D7F" w14:textId="77777777" w:rsidR="004223AB" w:rsidRPr="004223AB" w:rsidRDefault="004223AB" w:rsidP="004223AB">
            <w:pPr>
              <w:spacing w:after="0" w:line="240" w:lineRule="auto"/>
              <w:rPr>
                <w:ins w:id="3203" w:author="Diana Gonzalez Garcia" w:date="2021-05-28T16:34:00Z"/>
                <w:rFonts w:ascii="Calibri" w:hAnsi="Calibri" w:cs="Calibri"/>
                <w:color w:val="000000"/>
                <w:sz w:val="12"/>
                <w:szCs w:val="12"/>
                <w:lang w:eastAsia="es-CO"/>
                <w:rPrChange w:id="3204" w:author="Diana Gonzalez Garcia" w:date="2021-05-28T16:36:00Z">
                  <w:rPr>
                    <w:ins w:id="3205" w:author="Diana Gonzalez Garcia" w:date="2021-05-28T16:34:00Z"/>
                    <w:rFonts w:ascii="Calibri" w:hAnsi="Calibri" w:cs="Calibri"/>
                    <w:color w:val="000000"/>
                    <w:sz w:val="24"/>
                    <w:szCs w:val="24"/>
                    <w:lang w:eastAsia="es-CO"/>
                  </w:rPr>
                </w:rPrChange>
              </w:rPr>
            </w:pPr>
            <w:ins w:id="3206" w:author="Diana Gonzalez Garcia" w:date="2021-05-28T16:34:00Z">
              <w:r w:rsidRPr="004223AB">
                <w:rPr>
                  <w:rFonts w:ascii="Calibri" w:hAnsi="Calibri" w:cs="Calibri"/>
                  <w:color w:val="000000"/>
                  <w:sz w:val="12"/>
                  <w:szCs w:val="12"/>
                  <w:lang w:eastAsia="es-CO"/>
                  <w:rPrChange w:id="3207" w:author="Diana Gonzalez Garcia" w:date="2021-05-28T16:36:00Z">
                    <w:rPr>
                      <w:rFonts w:ascii="Calibri" w:hAnsi="Calibri" w:cs="Calibri"/>
                      <w:color w:val="000000"/>
                      <w:sz w:val="24"/>
                      <w:szCs w:val="24"/>
                      <w:lang w:eastAsia="es-CO"/>
                    </w:rPr>
                  </w:rPrChange>
                </w:rPr>
                <w:t> </w:t>
              </w:r>
            </w:ins>
          </w:p>
        </w:tc>
        <w:tc>
          <w:tcPr>
            <w:tcW w:w="0" w:type="auto"/>
            <w:tcBorders>
              <w:top w:val="nil"/>
              <w:left w:val="nil"/>
              <w:bottom w:val="single" w:sz="4" w:space="0" w:color="auto"/>
              <w:right w:val="single" w:sz="4" w:space="0" w:color="auto"/>
            </w:tcBorders>
            <w:shd w:val="clear" w:color="auto" w:fill="auto"/>
            <w:vAlign w:val="center"/>
            <w:hideMark/>
            <w:tcPrChange w:id="3208" w:author="Diana Gonzalez Garcia" w:date="2021-05-28T16:43:00Z">
              <w:tcPr>
                <w:tcW w:w="291" w:type="pct"/>
                <w:gridSpan w:val="2"/>
                <w:tcBorders>
                  <w:top w:val="nil"/>
                  <w:left w:val="nil"/>
                  <w:bottom w:val="single" w:sz="4" w:space="0" w:color="auto"/>
                  <w:right w:val="single" w:sz="4" w:space="0" w:color="auto"/>
                </w:tcBorders>
                <w:shd w:val="clear" w:color="auto" w:fill="auto"/>
                <w:vAlign w:val="center"/>
                <w:hideMark/>
              </w:tcPr>
            </w:tcPrChange>
          </w:tcPr>
          <w:p w14:paraId="3AC38B29" w14:textId="77777777" w:rsidR="004223AB" w:rsidRPr="004223AB" w:rsidRDefault="004223AB" w:rsidP="004223AB">
            <w:pPr>
              <w:spacing w:after="0" w:line="240" w:lineRule="auto"/>
              <w:jc w:val="center"/>
              <w:rPr>
                <w:ins w:id="3209" w:author="Diana Gonzalez Garcia" w:date="2021-05-28T16:34:00Z"/>
                <w:rFonts w:ascii="Calibri" w:hAnsi="Calibri" w:cs="Calibri"/>
                <w:color w:val="000000"/>
                <w:sz w:val="12"/>
                <w:szCs w:val="12"/>
                <w:lang w:eastAsia="es-CO"/>
                <w:rPrChange w:id="3210" w:author="Diana Gonzalez Garcia" w:date="2021-05-28T16:36:00Z">
                  <w:rPr>
                    <w:ins w:id="3211" w:author="Diana Gonzalez Garcia" w:date="2021-05-28T16:34:00Z"/>
                    <w:rFonts w:ascii="Calibri" w:hAnsi="Calibri" w:cs="Calibri"/>
                    <w:color w:val="000000"/>
                    <w:sz w:val="24"/>
                    <w:szCs w:val="24"/>
                    <w:lang w:eastAsia="es-CO"/>
                  </w:rPr>
                </w:rPrChange>
              </w:rPr>
            </w:pPr>
            <w:ins w:id="3212" w:author="Diana Gonzalez Garcia" w:date="2021-05-28T16:34:00Z">
              <w:r w:rsidRPr="004223AB">
                <w:rPr>
                  <w:rFonts w:ascii="Calibri" w:hAnsi="Calibri" w:cs="Calibri"/>
                  <w:color w:val="000000"/>
                  <w:sz w:val="12"/>
                  <w:szCs w:val="12"/>
                  <w:lang w:eastAsia="es-CO"/>
                  <w:rPrChange w:id="3213" w:author="Diana Gonzalez Garcia" w:date="2021-05-28T16:36:00Z">
                    <w:rPr>
                      <w:rFonts w:ascii="Calibri" w:hAnsi="Calibri" w:cs="Calibri"/>
                      <w:color w:val="000000"/>
                      <w:sz w:val="24"/>
                      <w:szCs w:val="24"/>
                      <w:lang w:eastAsia="es-CO"/>
                    </w:rPr>
                  </w:rPrChange>
                </w:rPr>
                <w:t>Área construida por unidad calificada</w:t>
              </w:r>
            </w:ins>
          </w:p>
        </w:tc>
        <w:tc>
          <w:tcPr>
            <w:tcW w:w="0" w:type="auto"/>
            <w:tcBorders>
              <w:top w:val="nil"/>
              <w:left w:val="nil"/>
              <w:bottom w:val="single" w:sz="4" w:space="0" w:color="auto"/>
              <w:right w:val="nil"/>
            </w:tcBorders>
            <w:shd w:val="clear" w:color="auto" w:fill="auto"/>
            <w:vAlign w:val="center"/>
            <w:hideMark/>
            <w:tcPrChange w:id="3214" w:author="Diana Gonzalez Garcia" w:date="2021-05-28T16:43:00Z">
              <w:tcPr>
                <w:tcW w:w="242" w:type="pct"/>
                <w:gridSpan w:val="2"/>
                <w:tcBorders>
                  <w:top w:val="nil"/>
                  <w:left w:val="nil"/>
                  <w:bottom w:val="single" w:sz="4" w:space="0" w:color="auto"/>
                  <w:right w:val="nil"/>
                </w:tcBorders>
                <w:shd w:val="clear" w:color="auto" w:fill="auto"/>
                <w:vAlign w:val="center"/>
                <w:hideMark/>
              </w:tcPr>
            </w:tcPrChange>
          </w:tcPr>
          <w:p w14:paraId="7ABE7EA1" w14:textId="77777777" w:rsidR="004223AB" w:rsidRPr="004223AB" w:rsidRDefault="004223AB" w:rsidP="004223AB">
            <w:pPr>
              <w:spacing w:after="0" w:line="240" w:lineRule="auto"/>
              <w:jc w:val="center"/>
              <w:rPr>
                <w:ins w:id="3215" w:author="Diana Gonzalez Garcia" w:date="2021-05-28T16:34:00Z"/>
                <w:rFonts w:ascii="Calibri" w:hAnsi="Calibri" w:cs="Calibri"/>
                <w:color w:val="000000"/>
                <w:sz w:val="12"/>
                <w:szCs w:val="12"/>
                <w:lang w:eastAsia="es-CO"/>
                <w:rPrChange w:id="3216" w:author="Diana Gonzalez Garcia" w:date="2021-05-28T16:36:00Z">
                  <w:rPr>
                    <w:ins w:id="3217" w:author="Diana Gonzalez Garcia" w:date="2021-05-28T16:34:00Z"/>
                    <w:rFonts w:ascii="Calibri" w:hAnsi="Calibri" w:cs="Calibri"/>
                    <w:color w:val="000000"/>
                    <w:sz w:val="24"/>
                    <w:szCs w:val="24"/>
                    <w:lang w:eastAsia="es-CO"/>
                  </w:rPr>
                </w:rPrChange>
              </w:rPr>
            </w:pPr>
            <w:proofErr w:type="spellStart"/>
            <w:ins w:id="3218" w:author="Diana Gonzalez Garcia" w:date="2021-05-28T16:34:00Z">
              <w:r w:rsidRPr="004223AB">
                <w:rPr>
                  <w:rFonts w:ascii="Calibri" w:hAnsi="Calibri" w:cs="Calibri"/>
                  <w:color w:val="000000"/>
                  <w:sz w:val="12"/>
                  <w:szCs w:val="12"/>
                  <w:lang w:eastAsia="es-CO"/>
                  <w:rPrChange w:id="3219" w:author="Diana Gonzalez Garcia" w:date="2021-05-28T16:36:00Z">
                    <w:rPr>
                      <w:rFonts w:ascii="Calibri" w:hAnsi="Calibri" w:cs="Calibri"/>
                      <w:color w:val="000000"/>
                      <w:sz w:val="24"/>
                      <w:szCs w:val="24"/>
                      <w:lang w:eastAsia="es-CO"/>
                    </w:rPr>
                  </w:rPrChange>
                </w:rPr>
                <w:t>SIIC</w:t>
              </w:r>
              <w:proofErr w:type="spellEnd"/>
            </w:ins>
          </w:p>
        </w:tc>
        <w:tc>
          <w:tcPr>
            <w:tcW w:w="0" w:type="auto"/>
            <w:tcBorders>
              <w:top w:val="nil"/>
              <w:left w:val="single" w:sz="4" w:space="0" w:color="auto"/>
              <w:bottom w:val="nil"/>
              <w:right w:val="single" w:sz="4" w:space="0" w:color="auto"/>
            </w:tcBorders>
            <w:shd w:val="clear" w:color="auto" w:fill="auto"/>
            <w:vAlign w:val="center"/>
            <w:hideMark/>
            <w:tcPrChange w:id="3220" w:author="Diana Gonzalez Garcia" w:date="2021-05-28T16:43:00Z">
              <w:tcPr>
                <w:tcW w:w="1418" w:type="pct"/>
                <w:tcBorders>
                  <w:top w:val="nil"/>
                  <w:left w:val="single" w:sz="4" w:space="0" w:color="auto"/>
                  <w:bottom w:val="nil"/>
                  <w:right w:val="single" w:sz="4" w:space="0" w:color="auto"/>
                </w:tcBorders>
                <w:shd w:val="clear" w:color="auto" w:fill="auto"/>
                <w:vAlign w:val="center"/>
                <w:hideMark/>
              </w:tcPr>
            </w:tcPrChange>
          </w:tcPr>
          <w:p w14:paraId="790CE56A" w14:textId="77777777" w:rsidR="004223AB" w:rsidRPr="004223AB" w:rsidRDefault="004223AB" w:rsidP="004223AB">
            <w:pPr>
              <w:spacing w:after="0" w:line="240" w:lineRule="auto"/>
              <w:rPr>
                <w:ins w:id="3221" w:author="Diana Gonzalez Garcia" w:date="2021-05-28T16:34:00Z"/>
                <w:rFonts w:ascii="Calibri" w:hAnsi="Calibri" w:cs="Calibri"/>
                <w:color w:val="000000"/>
                <w:sz w:val="12"/>
                <w:szCs w:val="12"/>
                <w:lang w:eastAsia="es-CO"/>
                <w:rPrChange w:id="3222" w:author="Diana Gonzalez Garcia" w:date="2021-05-28T16:36:00Z">
                  <w:rPr>
                    <w:ins w:id="3223" w:author="Diana Gonzalez Garcia" w:date="2021-05-28T16:34:00Z"/>
                    <w:rFonts w:ascii="Calibri" w:hAnsi="Calibri" w:cs="Calibri"/>
                    <w:color w:val="000000"/>
                    <w:sz w:val="24"/>
                    <w:szCs w:val="24"/>
                    <w:lang w:eastAsia="es-CO"/>
                  </w:rPr>
                </w:rPrChange>
              </w:rPr>
            </w:pPr>
            <w:ins w:id="3224" w:author="Diana Gonzalez Garcia" w:date="2021-05-28T16:34:00Z">
              <w:r w:rsidRPr="004223AB">
                <w:rPr>
                  <w:rFonts w:ascii="Calibri" w:hAnsi="Calibri" w:cs="Calibri"/>
                  <w:color w:val="000000"/>
                  <w:sz w:val="12"/>
                  <w:szCs w:val="12"/>
                  <w:lang w:eastAsia="es-CO"/>
                  <w:rPrChange w:id="3225" w:author="Diana Gonzalez Garcia" w:date="2021-05-28T16:36:00Z">
                    <w:rPr>
                      <w:rFonts w:ascii="Calibri" w:hAnsi="Calibri" w:cs="Calibri"/>
                      <w:color w:val="000000"/>
                      <w:sz w:val="24"/>
                      <w:szCs w:val="24"/>
                      <w:lang w:eastAsia="es-CO"/>
                    </w:rPr>
                  </w:rPrChange>
                </w:rPr>
                <w:t> </w:t>
              </w:r>
            </w:ins>
          </w:p>
        </w:tc>
        <w:tc>
          <w:tcPr>
            <w:tcW w:w="0" w:type="auto"/>
            <w:vMerge/>
            <w:tcBorders>
              <w:top w:val="nil"/>
              <w:left w:val="nil"/>
              <w:bottom w:val="single" w:sz="4" w:space="0" w:color="auto"/>
              <w:right w:val="single" w:sz="4" w:space="0" w:color="auto"/>
            </w:tcBorders>
            <w:vAlign w:val="center"/>
            <w:hideMark/>
            <w:tcPrChange w:id="3226" w:author="Diana Gonzalez Garcia" w:date="2021-05-28T16:43:00Z">
              <w:tcPr>
                <w:tcW w:w="261" w:type="pct"/>
                <w:gridSpan w:val="2"/>
                <w:vMerge/>
                <w:tcBorders>
                  <w:top w:val="nil"/>
                  <w:left w:val="nil"/>
                  <w:bottom w:val="single" w:sz="4" w:space="0" w:color="auto"/>
                  <w:right w:val="single" w:sz="4" w:space="0" w:color="auto"/>
                </w:tcBorders>
                <w:vAlign w:val="center"/>
                <w:hideMark/>
              </w:tcPr>
            </w:tcPrChange>
          </w:tcPr>
          <w:p w14:paraId="7ECA0851" w14:textId="77777777" w:rsidR="004223AB" w:rsidRPr="004223AB" w:rsidRDefault="004223AB" w:rsidP="004223AB">
            <w:pPr>
              <w:spacing w:after="0" w:line="240" w:lineRule="auto"/>
              <w:rPr>
                <w:ins w:id="3227" w:author="Diana Gonzalez Garcia" w:date="2021-05-28T16:34:00Z"/>
                <w:rFonts w:ascii="Calibri" w:hAnsi="Calibri" w:cs="Calibri"/>
                <w:color w:val="000000"/>
                <w:sz w:val="12"/>
                <w:szCs w:val="12"/>
                <w:lang w:eastAsia="es-CO"/>
                <w:rPrChange w:id="3228" w:author="Diana Gonzalez Garcia" w:date="2021-05-28T16:36:00Z">
                  <w:rPr>
                    <w:ins w:id="3229"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nil"/>
            </w:tcBorders>
            <w:vAlign w:val="center"/>
            <w:hideMark/>
            <w:tcPrChange w:id="3230" w:author="Diana Gonzalez Garcia" w:date="2021-05-28T16:43:00Z">
              <w:tcPr>
                <w:tcW w:w="487" w:type="pct"/>
                <w:gridSpan w:val="2"/>
                <w:vMerge/>
                <w:tcBorders>
                  <w:top w:val="nil"/>
                  <w:left w:val="single" w:sz="4" w:space="0" w:color="auto"/>
                  <w:bottom w:val="single" w:sz="4" w:space="0" w:color="auto"/>
                  <w:right w:val="nil"/>
                </w:tcBorders>
                <w:vAlign w:val="center"/>
                <w:hideMark/>
              </w:tcPr>
            </w:tcPrChange>
          </w:tcPr>
          <w:p w14:paraId="27AE1286" w14:textId="77777777" w:rsidR="004223AB" w:rsidRPr="004223AB" w:rsidRDefault="004223AB" w:rsidP="004223AB">
            <w:pPr>
              <w:spacing w:after="0" w:line="240" w:lineRule="auto"/>
              <w:rPr>
                <w:ins w:id="3231" w:author="Diana Gonzalez Garcia" w:date="2021-05-28T16:34:00Z"/>
                <w:rFonts w:ascii="Calibri" w:hAnsi="Calibri" w:cs="Calibri"/>
                <w:color w:val="FF0000"/>
                <w:sz w:val="12"/>
                <w:szCs w:val="12"/>
                <w:lang w:eastAsia="es-CO"/>
                <w:rPrChange w:id="3232" w:author="Diana Gonzalez Garcia" w:date="2021-05-28T16:36:00Z">
                  <w:rPr>
                    <w:ins w:id="3233" w:author="Diana Gonzalez Garcia" w:date="2021-05-28T16:34:00Z"/>
                    <w:rFonts w:ascii="Calibri" w:hAnsi="Calibri" w:cs="Calibri"/>
                    <w:color w:val="FF0000"/>
                    <w:sz w:val="24"/>
                    <w:szCs w:val="24"/>
                    <w:lang w:eastAsia="es-CO"/>
                  </w:rPr>
                </w:rPrChange>
              </w:rPr>
            </w:pPr>
          </w:p>
        </w:tc>
        <w:tc>
          <w:tcPr>
            <w:tcW w:w="1158" w:type="dxa"/>
            <w:vMerge/>
            <w:tcBorders>
              <w:top w:val="nil"/>
              <w:left w:val="single" w:sz="4" w:space="0" w:color="auto"/>
              <w:bottom w:val="single" w:sz="4" w:space="0" w:color="auto"/>
              <w:right w:val="single" w:sz="4" w:space="0" w:color="auto"/>
            </w:tcBorders>
            <w:vAlign w:val="center"/>
            <w:hideMark/>
            <w:tcPrChange w:id="3234" w:author="Diana Gonzalez Garcia" w:date="2021-05-28T16:43:00Z">
              <w:tcPr>
                <w:tcW w:w="985" w:type="pct"/>
                <w:gridSpan w:val="2"/>
                <w:vMerge/>
                <w:tcBorders>
                  <w:top w:val="nil"/>
                  <w:left w:val="single" w:sz="4" w:space="0" w:color="auto"/>
                  <w:bottom w:val="single" w:sz="4" w:space="0" w:color="auto"/>
                  <w:right w:val="single" w:sz="4" w:space="0" w:color="auto"/>
                </w:tcBorders>
                <w:vAlign w:val="center"/>
                <w:hideMark/>
              </w:tcPr>
            </w:tcPrChange>
          </w:tcPr>
          <w:p w14:paraId="5C096556" w14:textId="77777777" w:rsidR="004223AB" w:rsidRPr="004223AB" w:rsidRDefault="004223AB" w:rsidP="004223AB">
            <w:pPr>
              <w:spacing w:after="0" w:line="240" w:lineRule="auto"/>
              <w:rPr>
                <w:ins w:id="3235" w:author="Diana Gonzalez Garcia" w:date="2021-05-28T16:34:00Z"/>
                <w:rFonts w:ascii="Calibri" w:hAnsi="Calibri" w:cs="Calibri"/>
                <w:color w:val="000000"/>
                <w:sz w:val="12"/>
                <w:szCs w:val="12"/>
                <w:lang w:eastAsia="es-CO"/>
                <w:rPrChange w:id="3236" w:author="Diana Gonzalez Garcia" w:date="2021-05-28T16:36:00Z">
                  <w:rPr>
                    <w:ins w:id="3237" w:author="Diana Gonzalez Garcia" w:date="2021-05-28T16:34:00Z"/>
                    <w:rFonts w:ascii="Calibri" w:hAnsi="Calibri" w:cs="Calibri"/>
                    <w:color w:val="000000"/>
                    <w:sz w:val="24"/>
                    <w:szCs w:val="24"/>
                    <w:lang w:eastAsia="es-CO"/>
                  </w:rPr>
                </w:rPrChange>
              </w:rPr>
            </w:pPr>
          </w:p>
        </w:tc>
      </w:tr>
      <w:tr w:rsidR="004223AB" w:rsidRPr="004223AB" w14:paraId="012A3981" w14:textId="77777777" w:rsidTr="00D203B1">
        <w:tblPrEx>
          <w:tblPrExChange w:id="3238" w:author="Diana Gonzalez Garcia" w:date="2021-05-28T16:43:00Z">
            <w:tblPrEx>
              <w:tblW w:w="5000" w:type="pct"/>
              <w:tblInd w:w="0" w:type="dxa"/>
            </w:tblPrEx>
          </w:tblPrExChange>
        </w:tblPrEx>
        <w:trPr>
          <w:trHeight w:val="20"/>
          <w:ins w:id="3239" w:author="Diana Gonzalez Garcia" w:date="2021-05-28T16:34:00Z"/>
          <w:trPrChange w:id="3240" w:author="Diana Gonzalez Garcia" w:date="2021-05-28T16:43:00Z">
            <w:trPr>
              <w:gridBefore w:val="2"/>
              <w:gridAfter w:val="0"/>
              <w:trHeight w:val="1230"/>
            </w:trPr>
          </w:trPrChange>
        </w:trPr>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Change w:id="3241" w:author="Diana Gonzalez Garcia" w:date="2021-05-28T16:43:00Z">
              <w:tcPr>
                <w:tcW w:w="318" w:type="pct"/>
                <w:gridSpan w:val="2"/>
                <w:vMerge w:val="restart"/>
                <w:tcBorders>
                  <w:top w:val="nil"/>
                  <w:left w:val="single" w:sz="4" w:space="0" w:color="auto"/>
                  <w:bottom w:val="single" w:sz="4" w:space="0" w:color="auto"/>
                  <w:right w:val="single" w:sz="4" w:space="0" w:color="auto"/>
                </w:tcBorders>
                <w:shd w:val="clear" w:color="auto" w:fill="auto"/>
                <w:noWrap/>
                <w:vAlign w:val="center"/>
                <w:hideMark/>
              </w:tcPr>
            </w:tcPrChange>
          </w:tcPr>
          <w:p w14:paraId="550F7A4A" w14:textId="77777777" w:rsidR="004223AB" w:rsidRPr="004223AB" w:rsidRDefault="004223AB" w:rsidP="004223AB">
            <w:pPr>
              <w:spacing w:after="0" w:line="240" w:lineRule="auto"/>
              <w:jc w:val="center"/>
              <w:rPr>
                <w:ins w:id="3242" w:author="Diana Gonzalez Garcia" w:date="2021-05-28T16:34:00Z"/>
                <w:rFonts w:ascii="Calibri" w:hAnsi="Calibri" w:cs="Calibri"/>
                <w:color w:val="000000"/>
                <w:sz w:val="12"/>
                <w:szCs w:val="12"/>
                <w:lang w:eastAsia="es-CO"/>
                <w:rPrChange w:id="3243" w:author="Diana Gonzalez Garcia" w:date="2021-05-28T16:36:00Z">
                  <w:rPr>
                    <w:ins w:id="3244" w:author="Diana Gonzalez Garcia" w:date="2021-05-28T16:34:00Z"/>
                    <w:rFonts w:ascii="Calibri" w:hAnsi="Calibri" w:cs="Calibri"/>
                    <w:color w:val="000000"/>
                    <w:sz w:val="24"/>
                    <w:szCs w:val="24"/>
                    <w:lang w:eastAsia="es-CO"/>
                  </w:rPr>
                </w:rPrChange>
              </w:rPr>
            </w:pPr>
            <w:ins w:id="3245" w:author="Diana Gonzalez Garcia" w:date="2021-05-28T16:34:00Z">
              <w:r w:rsidRPr="004223AB">
                <w:rPr>
                  <w:rFonts w:ascii="Calibri" w:hAnsi="Calibri" w:cs="Calibri"/>
                  <w:color w:val="000000"/>
                  <w:sz w:val="12"/>
                  <w:szCs w:val="12"/>
                  <w:lang w:eastAsia="es-CO"/>
                  <w:rPrChange w:id="3246" w:author="Diana Gonzalez Garcia" w:date="2021-05-28T16:36:00Z">
                    <w:rPr>
                      <w:rFonts w:ascii="Calibri" w:hAnsi="Calibri" w:cs="Calibri"/>
                      <w:color w:val="000000"/>
                      <w:sz w:val="24"/>
                      <w:szCs w:val="24"/>
                      <w:lang w:eastAsia="es-CO"/>
                    </w:rPr>
                  </w:rPrChange>
                </w:rPr>
                <w:t>T10</w:t>
              </w:r>
            </w:ins>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Change w:id="3247" w:author="Diana Gonzalez Garcia" w:date="2021-05-28T16:43:00Z">
              <w:tcPr>
                <w:tcW w:w="317" w:type="pct"/>
                <w:vMerge w:val="restart"/>
                <w:tcBorders>
                  <w:top w:val="nil"/>
                  <w:left w:val="single" w:sz="4" w:space="0" w:color="auto"/>
                  <w:bottom w:val="single" w:sz="4" w:space="0" w:color="auto"/>
                  <w:right w:val="single" w:sz="4" w:space="0" w:color="auto"/>
                </w:tcBorders>
                <w:shd w:val="clear" w:color="auto" w:fill="auto"/>
                <w:vAlign w:val="center"/>
                <w:hideMark/>
              </w:tcPr>
            </w:tcPrChange>
          </w:tcPr>
          <w:p w14:paraId="4DD34A5D" w14:textId="77777777" w:rsidR="004223AB" w:rsidRPr="004223AB" w:rsidRDefault="004223AB" w:rsidP="004223AB">
            <w:pPr>
              <w:spacing w:after="0" w:line="240" w:lineRule="auto"/>
              <w:jc w:val="center"/>
              <w:rPr>
                <w:ins w:id="3248" w:author="Diana Gonzalez Garcia" w:date="2021-05-28T16:34:00Z"/>
                <w:rFonts w:ascii="Calibri" w:hAnsi="Calibri" w:cs="Calibri"/>
                <w:sz w:val="12"/>
                <w:szCs w:val="12"/>
                <w:lang w:eastAsia="es-CO"/>
                <w:rPrChange w:id="3249" w:author="Diana Gonzalez Garcia" w:date="2021-05-28T16:36:00Z">
                  <w:rPr>
                    <w:ins w:id="3250" w:author="Diana Gonzalez Garcia" w:date="2021-05-28T16:34:00Z"/>
                    <w:rFonts w:ascii="Calibri" w:hAnsi="Calibri" w:cs="Calibri"/>
                    <w:sz w:val="24"/>
                    <w:szCs w:val="24"/>
                    <w:lang w:eastAsia="es-CO"/>
                  </w:rPr>
                </w:rPrChange>
              </w:rPr>
            </w:pPr>
            <w:ins w:id="3251" w:author="Diana Gonzalez Garcia" w:date="2021-05-28T16:34:00Z">
              <w:r w:rsidRPr="004223AB">
                <w:rPr>
                  <w:rFonts w:ascii="Calibri" w:hAnsi="Calibri" w:cs="Calibri"/>
                  <w:sz w:val="12"/>
                  <w:szCs w:val="12"/>
                  <w:lang w:eastAsia="es-CO"/>
                  <w:rPrChange w:id="3252" w:author="Diana Gonzalez Garcia" w:date="2021-05-28T16:36:00Z">
                    <w:rPr>
                      <w:rFonts w:ascii="Calibri" w:hAnsi="Calibri" w:cs="Calibri"/>
                      <w:sz w:val="24"/>
                      <w:szCs w:val="24"/>
                      <w:lang w:eastAsia="es-CO"/>
                    </w:rPr>
                  </w:rPrChange>
                </w:rPr>
                <w:t>Aulas de Clase</w:t>
              </w:r>
            </w:ins>
          </w:p>
        </w:tc>
        <w:tc>
          <w:tcPr>
            <w:tcW w:w="0" w:type="auto"/>
            <w:vMerge w:val="restart"/>
            <w:tcBorders>
              <w:top w:val="nil"/>
              <w:left w:val="single" w:sz="4" w:space="0" w:color="auto"/>
              <w:bottom w:val="single" w:sz="4" w:space="0" w:color="auto"/>
              <w:right w:val="single" w:sz="4" w:space="0" w:color="auto"/>
            </w:tcBorders>
            <w:shd w:val="clear" w:color="000000" w:fill="FCE4D6"/>
            <w:vAlign w:val="center"/>
            <w:hideMark/>
            <w:tcPrChange w:id="3253" w:author="Diana Gonzalez Garcia" w:date="2021-05-28T16:43:00Z">
              <w:tcPr>
                <w:tcW w:w="330" w:type="pct"/>
                <w:gridSpan w:val="2"/>
                <w:vMerge w:val="restart"/>
                <w:tcBorders>
                  <w:top w:val="nil"/>
                  <w:left w:val="single" w:sz="4" w:space="0" w:color="auto"/>
                  <w:bottom w:val="single" w:sz="4" w:space="0" w:color="auto"/>
                  <w:right w:val="single" w:sz="4" w:space="0" w:color="auto"/>
                </w:tcBorders>
                <w:shd w:val="clear" w:color="000000" w:fill="FCE4D6"/>
                <w:vAlign w:val="center"/>
                <w:hideMark/>
              </w:tcPr>
            </w:tcPrChange>
          </w:tcPr>
          <w:p w14:paraId="3DD8B7B0" w14:textId="77777777" w:rsidR="004223AB" w:rsidRPr="004223AB" w:rsidRDefault="004223AB" w:rsidP="004223AB">
            <w:pPr>
              <w:spacing w:after="0" w:line="240" w:lineRule="auto"/>
              <w:jc w:val="center"/>
              <w:rPr>
                <w:ins w:id="3254" w:author="Diana Gonzalez Garcia" w:date="2021-05-28T16:34:00Z"/>
                <w:rFonts w:ascii="Calibri" w:hAnsi="Calibri" w:cs="Calibri"/>
                <w:color w:val="000000"/>
                <w:sz w:val="12"/>
                <w:szCs w:val="12"/>
                <w:lang w:eastAsia="es-CO"/>
                <w:rPrChange w:id="3255" w:author="Diana Gonzalez Garcia" w:date="2021-05-28T16:36:00Z">
                  <w:rPr>
                    <w:ins w:id="3256" w:author="Diana Gonzalez Garcia" w:date="2021-05-28T16:34:00Z"/>
                    <w:rFonts w:ascii="Calibri" w:hAnsi="Calibri" w:cs="Calibri"/>
                    <w:color w:val="000000"/>
                    <w:sz w:val="24"/>
                    <w:szCs w:val="24"/>
                    <w:lang w:eastAsia="es-CO"/>
                  </w:rPr>
                </w:rPrChange>
              </w:rPr>
            </w:pPr>
            <w:ins w:id="3257" w:author="Diana Gonzalez Garcia" w:date="2021-05-28T16:34:00Z">
              <w:r w:rsidRPr="004223AB">
                <w:rPr>
                  <w:rFonts w:ascii="Calibri" w:hAnsi="Calibri" w:cs="Calibri"/>
                  <w:color w:val="000000"/>
                  <w:sz w:val="12"/>
                  <w:szCs w:val="12"/>
                  <w:lang w:eastAsia="es-CO"/>
                  <w:rPrChange w:id="3258" w:author="Diana Gonzalez Garcia" w:date="2021-05-28T16:36:00Z">
                    <w:rPr>
                      <w:rFonts w:ascii="Calibri" w:hAnsi="Calibri" w:cs="Calibri"/>
                      <w:color w:val="000000"/>
                      <w:sz w:val="24"/>
                      <w:szCs w:val="24"/>
                      <w:lang w:eastAsia="es-CO"/>
                    </w:rPr>
                  </w:rPrChange>
                </w:rPr>
                <w:t>064</w:t>
              </w:r>
            </w:ins>
          </w:p>
        </w:tc>
        <w:tc>
          <w:tcPr>
            <w:tcW w:w="0" w:type="auto"/>
            <w:tcBorders>
              <w:top w:val="nil"/>
              <w:left w:val="nil"/>
              <w:bottom w:val="nil"/>
              <w:right w:val="nil"/>
            </w:tcBorders>
            <w:shd w:val="clear" w:color="auto" w:fill="auto"/>
            <w:vAlign w:val="center"/>
            <w:hideMark/>
            <w:tcPrChange w:id="3259" w:author="Diana Gonzalez Garcia" w:date="2021-05-28T16:43:00Z">
              <w:tcPr>
                <w:tcW w:w="352" w:type="pct"/>
                <w:gridSpan w:val="2"/>
                <w:tcBorders>
                  <w:top w:val="nil"/>
                  <w:left w:val="nil"/>
                  <w:bottom w:val="nil"/>
                  <w:right w:val="nil"/>
                </w:tcBorders>
                <w:shd w:val="clear" w:color="auto" w:fill="auto"/>
                <w:vAlign w:val="center"/>
                <w:hideMark/>
              </w:tcPr>
            </w:tcPrChange>
          </w:tcPr>
          <w:p w14:paraId="3E0BB5FA" w14:textId="77777777" w:rsidR="004223AB" w:rsidRPr="004223AB" w:rsidRDefault="004223AB" w:rsidP="004223AB">
            <w:pPr>
              <w:spacing w:after="0" w:line="240" w:lineRule="auto"/>
              <w:jc w:val="center"/>
              <w:rPr>
                <w:ins w:id="3260" w:author="Diana Gonzalez Garcia" w:date="2021-05-28T16:34:00Z"/>
                <w:rFonts w:ascii="Calibri" w:hAnsi="Calibri" w:cs="Calibri"/>
                <w:color w:val="000000"/>
                <w:sz w:val="12"/>
                <w:szCs w:val="12"/>
                <w:lang w:eastAsia="es-CO"/>
                <w:rPrChange w:id="3261" w:author="Diana Gonzalez Garcia" w:date="2021-05-28T16:36:00Z">
                  <w:rPr>
                    <w:ins w:id="3262" w:author="Diana Gonzalez Garcia" w:date="2021-05-28T16:34:00Z"/>
                    <w:rFonts w:ascii="Calibri" w:hAnsi="Calibri" w:cs="Calibri"/>
                    <w:color w:val="000000"/>
                    <w:sz w:val="24"/>
                    <w:szCs w:val="24"/>
                    <w:lang w:eastAsia="es-CO"/>
                  </w:rPr>
                </w:rPrChange>
              </w:rPr>
            </w:pPr>
            <w:ins w:id="3263" w:author="Diana Gonzalez Garcia" w:date="2021-05-28T16:34:00Z">
              <w:r w:rsidRPr="004223AB">
                <w:rPr>
                  <w:rFonts w:ascii="Calibri" w:hAnsi="Calibri" w:cs="Calibri"/>
                  <w:color w:val="000000"/>
                  <w:sz w:val="12"/>
                  <w:szCs w:val="12"/>
                  <w:lang w:eastAsia="es-CO"/>
                  <w:rPrChange w:id="3264" w:author="Diana Gonzalez Garcia" w:date="2021-05-28T16:36:00Z">
                    <w:rPr>
                      <w:rFonts w:ascii="Calibri" w:hAnsi="Calibri" w:cs="Calibri"/>
                      <w:color w:val="000000"/>
                      <w:sz w:val="24"/>
                      <w:szCs w:val="24"/>
                      <w:lang w:eastAsia="es-CO"/>
                    </w:rPr>
                  </w:rPrChange>
                </w:rPr>
                <w:t>Valor unitario construcción</w:t>
              </w:r>
            </w:ins>
          </w:p>
        </w:tc>
        <w:tc>
          <w:tcPr>
            <w:tcW w:w="0" w:type="auto"/>
            <w:tcBorders>
              <w:top w:val="nil"/>
              <w:left w:val="single" w:sz="4" w:space="0" w:color="auto"/>
              <w:bottom w:val="single" w:sz="4" w:space="0" w:color="auto"/>
              <w:right w:val="single" w:sz="4" w:space="0" w:color="auto"/>
            </w:tcBorders>
            <w:shd w:val="clear" w:color="auto" w:fill="auto"/>
            <w:vAlign w:val="center"/>
            <w:hideMark/>
            <w:tcPrChange w:id="3265" w:author="Diana Gonzalez Garcia" w:date="2021-05-28T16:43:00Z">
              <w:tcPr>
                <w:tcW w:w="291" w:type="pct"/>
                <w:gridSpan w:val="2"/>
                <w:tcBorders>
                  <w:top w:val="nil"/>
                  <w:left w:val="single" w:sz="4" w:space="0" w:color="auto"/>
                  <w:bottom w:val="single" w:sz="4" w:space="0" w:color="auto"/>
                  <w:right w:val="single" w:sz="4" w:space="0" w:color="auto"/>
                </w:tcBorders>
                <w:shd w:val="clear" w:color="auto" w:fill="auto"/>
                <w:vAlign w:val="center"/>
                <w:hideMark/>
              </w:tcPr>
            </w:tcPrChange>
          </w:tcPr>
          <w:p w14:paraId="625105E5" w14:textId="77777777" w:rsidR="004223AB" w:rsidRPr="004223AB" w:rsidRDefault="004223AB" w:rsidP="004223AB">
            <w:pPr>
              <w:spacing w:after="0" w:line="240" w:lineRule="auto"/>
              <w:jc w:val="center"/>
              <w:rPr>
                <w:ins w:id="3266" w:author="Diana Gonzalez Garcia" w:date="2021-05-28T16:34:00Z"/>
                <w:rFonts w:ascii="Calibri" w:hAnsi="Calibri" w:cs="Calibri"/>
                <w:color w:val="000000"/>
                <w:sz w:val="12"/>
                <w:szCs w:val="12"/>
                <w:lang w:eastAsia="es-CO"/>
                <w:rPrChange w:id="3267" w:author="Diana Gonzalez Garcia" w:date="2021-05-28T16:36:00Z">
                  <w:rPr>
                    <w:ins w:id="3268" w:author="Diana Gonzalez Garcia" w:date="2021-05-28T16:34:00Z"/>
                    <w:rFonts w:ascii="Calibri" w:hAnsi="Calibri" w:cs="Calibri"/>
                    <w:color w:val="000000"/>
                    <w:sz w:val="24"/>
                    <w:szCs w:val="24"/>
                    <w:lang w:eastAsia="es-CO"/>
                  </w:rPr>
                </w:rPrChange>
              </w:rPr>
            </w:pPr>
            <w:ins w:id="3269" w:author="Diana Gonzalez Garcia" w:date="2021-05-28T16:34:00Z">
              <w:r w:rsidRPr="004223AB">
                <w:rPr>
                  <w:rFonts w:ascii="Calibri" w:hAnsi="Calibri" w:cs="Calibri"/>
                  <w:color w:val="000000"/>
                  <w:sz w:val="12"/>
                  <w:szCs w:val="12"/>
                  <w:lang w:eastAsia="es-CO"/>
                  <w:rPrChange w:id="3270" w:author="Diana Gonzalez Garcia" w:date="2021-05-28T16:36:00Z">
                    <w:rPr>
                      <w:rFonts w:ascii="Calibri" w:hAnsi="Calibri" w:cs="Calibri"/>
                      <w:color w:val="000000"/>
                      <w:sz w:val="24"/>
                      <w:szCs w:val="24"/>
                      <w:lang w:eastAsia="es-CO"/>
                    </w:rPr>
                  </w:rPrChange>
                </w:rPr>
                <w:t>Puntaje</w:t>
              </w:r>
            </w:ins>
          </w:p>
        </w:tc>
        <w:tc>
          <w:tcPr>
            <w:tcW w:w="0" w:type="auto"/>
            <w:tcBorders>
              <w:top w:val="nil"/>
              <w:left w:val="nil"/>
              <w:bottom w:val="single" w:sz="4" w:space="0" w:color="auto"/>
              <w:right w:val="nil"/>
            </w:tcBorders>
            <w:shd w:val="clear" w:color="auto" w:fill="auto"/>
            <w:vAlign w:val="center"/>
            <w:hideMark/>
            <w:tcPrChange w:id="3271" w:author="Diana Gonzalez Garcia" w:date="2021-05-28T16:43:00Z">
              <w:tcPr>
                <w:tcW w:w="242" w:type="pct"/>
                <w:gridSpan w:val="2"/>
                <w:tcBorders>
                  <w:top w:val="nil"/>
                  <w:left w:val="nil"/>
                  <w:bottom w:val="single" w:sz="4" w:space="0" w:color="auto"/>
                  <w:right w:val="nil"/>
                </w:tcBorders>
                <w:shd w:val="clear" w:color="auto" w:fill="auto"/>
                <w:vAlign w:val="center"/>
                <w:hideMark/>
              </w:tcPr>
            </w:tcPrChange>
          </w:tcPr>
          <w:p w14:paraId="595C065F" w14:textId="77777777" w:rsidR="004223AB" w:rsidRPr="004223AB" w:rsidRDefault="004223AB" w:rsidP="004223AB">
            <w:pPr>
              <w:spacing w:after="0" w:line="240" w:lineRule="auto"/>
              <w:jc w:val="center"/>
              <w:rPr>
                <w:ins w:id="3272" w:author="Diana Gonzalez Garcia" w:date="2021-05-28T16:34:00Z"/>
                <w:rFonts w:ascii="Calibri" w:hAnsi="Calibri" w:cs="Calibri"/>
                <w:color w:val="000000"/>
                <w:sz w:val="12"/>
                <w:szCs w:val="12"/>
                <w:lang w:eastAsia="es-CO"/>
                <w:rPrChange w:id="3273" w:author="Diana Gonzalez Garcia" w:date="2021-05-28T16:36:00Z">
                  <w:rPr>
                    <w:ins w:id="3274" w:author="Diana Gonzalez Garcia" w:date="2021-05-28T16:34:00Z"/>
                    <w:rFonts w:ascii="Calibri" w:hAnsi="Calibri" w:cs="Calibri"/>
                    <w:color w:val="000000"/>
                    <w:sz w:val="24"/>
                    <w:szCs w:val="24"/>
                    <w:lang w:eastAsia="es-CO"/>
                  </w:rPr>
                </w:rPrChange>
              </w:rPr>
            </w:pPr>
            <w:proofErr w:type="spellStart"/>
            <w:ins w:id="3275" w:author="Diana Gonzalez Garcia" w:date="2021-05-28T16:34:00Z">
              <w:r w:rsidRPr="004223AB">
                <w:rPr>
                  <w:rFonts w:ascii="Calibri" w:hAnsi="Calibri" w:cs="Calibri"/>
                  <w:color w:val="000000"/>
                  <w:sz w:val="12"/>
                  <w:szCs w:val="12"/>
                  <w:lang w:eastAsia="es-CO"/>
                  <w:rPrChange w:id="3276" w:author="Diana Gonzalez Garcia" w:date="2021-05-28T16:36:00Z">
                    <w:rPr>
                      <w:rFonts w:ascii="Calibri" w:hAnsi="Calibri" w:cs="Calibri"/>
                      <w:color w:val="000000"/>
                      <w:sz w:val="24"/>
                      <w:szCs w:val="24"/>
                      <w:lang w:eastAsia="es-CO"/>
                    </w:rPr>
                  </w:rPrChange>
                </w:rPr>
                <w:t>SIIC</w:t>
              </w:r>
              <w:proofErr w:type="spellEnd"/>
            </w:ins>
          </w:p>
        </w:tc>
        <w:tc>
          <w:tcPr>
            <w:tcW w:w="0" w:type="auto"/>
            <w:tcBorders>
              <w:top w:val="single" w:sz="4" w:space="0" w:color="auto"/>
              <w:left w:val="single" w:sz="4" w:space="0" w:color="auto"/>
              <w:bottom w:val="nil"/>
              <w:right w:val="single" w:sz="4" w:space="0" w:color="auto"/>
            </w:tcBorders>
            <w:shd w:val="clear" w:color="auto" w:fill="auto"/>
            <w:vAlign w:val="center"/>
            <w:hideMark/>
            <w:tcPrChange w:id="3277" w:author="Diana Gonzalez Garcia" w:date="2021-05-28T16:43:00Z">
              <w:tcPr>
                <w:tcW w:w="1418" w:type="pct"/>
                <w:tcBorders>
                  <w:top w:val="single" w:sz="4" w:space="0" w:color="auto"/>
                  <w:left w:val="single" w:sz="4" w:space="0" w:color="auto"/>
                  <w:bottom w:val="nil"/>
                  <w:right w:val="single" w:sz="4" w:space="0" w:color="auto"/>
                </w:tcBorders>
                <w:shd w:val="clear" w:color="auto" w:fill="auto"/>
                <w:vAlign w:val="center"/>
                <w:hideMark/>
              </w:tcPr>
            </w:tcPrChange>
          </w:tcPr>
          <w:p w14:paraId="3A6D3EBB" w14:textId="44922004" w:rsidR="004223AB" w:rsidRPr="004223AB" w:rsidRDefault="004223AB" w:rsidP="004223AB">
            <w:pPr>
              <w:spacing w:after="0" w:line="240" w:lineRule="auto"/>
              <w:jc w:val="both"/>
              <w:rPr>
                <w:ins w:id="3278" w:author="Diana Gonzalez Garcia" w:date="2021-05-28T16:34:00Z"/>
                <w:rFonts w:ascii="Calibri" w:hAnsi="Calibri" w:cs="Calibri"/>
                <w:color w:val="000000"/>
                <w:sz w:val="12"/>
                <w:szCs w:val="12"/>
                <w:lang w:eastAsia="es-CO"/>
                <w:rPrChange w:id="3279" w:author="Diana Gonzalez Garcia" w:date="2021-05-28T16:36:00Z">
                  <w:rPr>
                    <w:ins w:id="3280" w:author="Diana Gonzalez Garcia" w:date="2021-05-28T16:34:00Z"/>
                    <w:rFonts w:ascii="Calibri" w:hAnsi="Calibri" w:cs="Calibri"/>
                    <w:color w:val="000000"/>
                    <w:sz w:val="24"/>
                    <w:szCs w:val="24"/>
                    <w:lang w:eastAsia="es-CO"/>
                  </w:rPr>
                </w:rPrChange>
              </w:rPr>
            </w:pPr>
            <w:ins w:id="3281" w:author="Diana Gonzalez Garcia" w:date="2021-05-28T16:34:00Z">
              <w:r w:rsidRPr="004223AB">
                <w:rPr>
                  <w:rFonts w:ascii="Calibri" w:hAnsi="Calibri" w:cs="Calibri"/>
                  <w:color w:val="000000"/>
                  <w:sz w:val="12"/>
                  <w:szCs w:val="12"/>
                  <w:lang w:eastAsia="es-CO"/>
                  <w:rPrChange w:id="3282" w:author="Diana Gonzalez Garcia" w:date="2021-05-28T16:36:00Z">
                    <w:rPr>
                      <w:rFonts w:ascii="Calibri" w:hAnsi="Calibri" w:cs="Calibri"/>
                      <w:color w:val="000000"/>
                      <w:sz w:val="24"/>
                      <w:szCs w:val="24"/>
                      <w:lang w:eastAsia="es-CO"/>
                    </w:rPr>
                  </w:rPrChange>
                </w:rPr>
                <w:t xml:space="preserve">Para predios con edades superiores a 100 </w:t>
              </w:r>
            </w:ins>
            <w:ins w:id="3283" w:author="Diana Gonzalez Garcia" w:date="2021-05-28T16:44:00Z">
              <w:r w:rsidR="00D203B1" w:rsidRPr="004223AB">
                <w:rPr>
                  <w:rFonts w:ascii="Calibri" w:hAnsi="Calibri" w:cs="Calibri"/>
                  <w:color w:val="000000"/>
                  <w:sz w:val="12"/>
                  <w:szCs w:val="12"/>
                  <w:lang w:eastAsia="es-CO"/>
                  <w:rPrChange w:id="3284" w:author="Diana Gonzalez Garcia" w:date="2021-05-28T16:36:00Z">
                    <w:rPr>
                      <w:rFonts w:ascii="Calibri" w:hAnsi="Calibri" w:cs="Calibri"/>
                      <w:color w:val="000000"/>
                      <w:sz w:val="12"/>
                      <w:szCs w:val="12"/>
                      <w:lang w:eastAsia="es-CO"/>
                    </w:rPr>
                  </w:rPrChange>
                </w:rPr>
                <w:t>años, la</w:t>
              </w:r>
            </w:ins>
            <w:ins w:id="3285" w:author="Diana Gonzalez Garcia" w:date="2021-05-28T16:34:00Z">
              <w:r w:rsidRPr="004223AB">
                <w:rPr>
                  <w:rFonts w:ascii="Calibri" w:hAnsi="Calibri" w:cs="Calibri"/>
                  <w:color w:val="000000"/>
                  <w:sz w:val="12"/>
                  <w:szCs w:val="12"/>
                  <w:lang w:eastAsia="es-CO"/>
                  <w:rPrChange w:id="3286" w:author="Diana Gonzalez Garcia" w:date="2021-05-28T16:36:00Z">
                    <w:rPr>
                      <w:rFonts w:ascii="Calibri" w:hAnsi="Calibri" w:cs="Calibri"/>
                      <w:color w:val="000000"/>
                      <w:sz w:val="24"/>
                      <w:szCs w:val="24"/>
                      <w:lang w:eastAsia="es-CO"/>
                    </w:rPr>
                  </w:rPrChange>
                </w:rPr>
                <w:t xml:space="preserve"> variable modelo es avalúo especial.</w:t>
              </w:r>
            </w:ins>
          </w:p>
        </w:tc>
        <w:tc>
          <w:tcPr>
            <w:tcW w:w="0" w:type="auto"/>
            <w:vMerge w:val="restart"/>
            <w:tcBorders>
              <w:top w:val="nil"/>
              <w:left w:val="nil"/>
              <w:bottom w:val="single" w:sz="4" w:space="0" w:color="auto"/>
              <w:right w:val="single" w:sz="4" w:space="0" w:color="auto"/>
            </w:tcBorders>
            <w:shd w:val="clear" w:color="auto" w:fill="auto"/>
            <w:noWrap/>
            <w:vAlign w:val="center"/>
            <w:hideMark/>
            <w:tcPrChange w:id="3287" w:author="Diana Gonzalez Garcia" w:date="2021-05-28T16:43:00Z">
              <w:tcPr>
                <w:tcW w:w="261" w:type="pct"/>
                <w:gridSpan w:val="2"/>
                <w:vMerge w:val="restart"/>
                <w:tcBorders>
                  <w:top w:val="nil"/>
                  <w:left w:val="nil"/>
                  <w:bottom w:val="single" w:sz="4" w:space="0" w:color="auto"/>
                  <w:right w:val="single" w:sz="4" w:space="0" w:color="auto"/>
                </w:tcBorders>
                <w:shd w:val="clear" w:color="auto" w:fill="auto"/>
                <w:noWrap/>
                <w:vAlign w:val="center"/>
                <w:hideMark/>
              </w:tcPr>
            </w:tcPrChange>
          </w:tcPr>
          <w:p w14:paraId="0C0C6C12" w14:textId="77777777" w:rsidR="004223AB" w:rsidRPr="004223AB" w:rsidRDefault="004223AB" w:rsidP="004223AB">
            <w:pPr>
              <w:spacing w:after="0" w:line="240" w:lineRule="auto"/>
              <w:jc w:val="center"/>
              <w:rPr>
                <w:ins w:id="3288" w:author="Diana Gonzalez Garcia" w:date="2021-05-28T16:34:00Z"/>
                <w:rFonts w:ascii="Calibri" w:hAnsi="Calibri" w:cs="Calibri"/>
                <w:color w:val="000000"/>
                <w:sz w:val="12"/>
                <w:szCs w:val="12"/>
                <w:lang w:eastAsia="es-CO"/>
                <w:rPrChange w:id="3289" w:author="Diana Gonzalez Garcia" w:date="2021-05-28T16:36:00Z">
                  <w:rPr>
                    <w:ins w:id="3290" w:author="Diana Gonzalez Garcia" w:date="2021-05-28T16:34:00Z"/>
                    <w:rFonts w:ascii="Calibri" w:hAnsi="Calibri" w:cs="Calibri"/>
                    <w:color w:val="000000"/>
                    <w:sz w:val="24"/>
                    <w:szCs w:val="24"/>
                    <w:lang w:eastAsia="es-CO"/>
                  </w:rPr>
                </w:rPrChange>
              </w:rPr>
            </w:pPr>
            <w:ins w:id="3291" w:author="Diana Gonzalez Garcia" w:date="2021-05-28T16:34:00Z">
              <w:r w:rsidRPr="004223AB">
                <w:rPr>
                  <w:rFonts w:ascii="Calibri" w:hAnsi="Calibri" w:cs="Calibri"/>
                  <w:color w:val="000000"/>
                  <w:sz w:val="12"/>
                  <w:szCs w:val="12"/>
                  <w:lang w:eastAsia="es-CO"/>
                  <w:rPrChange w:id="3292" w:author="Diana Gonzalez Garcia" w:date="2021-05-28T16:36:00Z">
                    <w:rPr>
                      <w:rFonts w:ascii="Calibri" w:hAnsi="Calibri" w:cs="Calibri"/>
                      <w:color w:val="000000"/>
                      <w:sz w:val="24"/>
                      <w:szCs w:val="24"/>
                      <w:lang w:eastAsia="es-CO"/>
                    </w:rPr>
                  </w:rPrChange>
                </w:rPr>
                <w:t>T10</w:t>
              </w:r>
            </w:ins>
          </w:p>
        </w:tc>
        <w:tc>
          <w:tcPr>
            <w:tcW w:w="0" w:type="auto"/>
            <w:vMerge w:val="restart"/>
            <w:tcBorders>
              <w:top w:val="nil"/>
              <w:left w:val="single" w:sz="4" w:space="0" w:color="auto"/>
              <w:bottom w:val="single" w:sz="4" w:space="0" w:color="auto"/>
              <w:right w:val="nil"/>
            </w:tcBorders>
            <w:shd w:val="clear" w:color="auto" w:fill="auto"/>
            <w:vAlign w:val="center"/>
            <w:hideMark/>
            <w:tcPrChange w:id="3293" w:author="Diana Gonzalez Garcia" w:date="2021-05-28T16:43:00Z">
              <w:tcPr>
                <w:tcW w:w="487" w:type="pct"/>
                <w:gridSpan w:val="2"/>
                <w:vMerge w:val="restart"/>
                <w:tcBorders>
                  <w:top w:val="nil"/>
                  <w:left w:val="single" w:sz="4" w:space="0" w:color="auto"/>
                  <w:bottom w:val="single" w:sz="4" w:space="0" w:color="auto"/>
                  <w:right w:val="nil"/>
                </w:tcBorders>
                <w:shd w:val="clear" w:color="auto" w:fill="auto"/>
                <w:vAlign w:val="center"/>
                <w:hideMark/>
              </w:tcPr>
            </w:tcPrChange>
          </w:tcPr>
          <w:p w14:paraId="539AA3BD" w14:textId="77777777" w:rsidR="004223AB" w:rsidRPr="004223AB" w:rsidRDefault="004223AB" w:rsidP="004223AB">
            <w:pPr>
              <w:spacing w:after="0" w:line="240" w:lineRule="auto"/>
              <w:jc w:val="center"/>
              <w:rPr>
                <w:ins w:id="3294" w:author="Diana Gonzalez Garcia" w:date="2021-05-28T16:34:00Z"/>
                <w:rFonts w:ascii="Calibri" w:hAnsi="Calibri" w:cs="Calibri"/>
                <w:color w:val="FF0000"/>
                <w:sz w:val="12"/>
                <w:szCs w:val="12"/>
                <w:lang w:eastAsia="es-CO"/>
                <w:rPrChange w:id="3295" w:author="Diana Gonzalez Garcia" w:date="2021-05-28T16:36:00Z">
                  <w:rPr>
                    <w:ins w:id="3296" w:author="Diana Gonzalez Garcia" w:date="2021-05-28T16:34:00Z"/>
                    <w:rFonts w:ascii="Calibri" w:hAnsi="Calibri" w:cs="Calibri"/>
                    <w:color w:val="FF0000"/>
                    <w:sz w:val="24"/>
                    <w:szCs w:val="24"/>
                    <w:lang w:eastAsia="es-CO"/>
                  </w:rPr>
                </w:rPrChange>
              </w:rPr>
            </w:pPr>
            <w:ins w:id="3297" w:author="Diana Gonzalez Garcia" w:date="2021-05-28T16:34:00Z">
              <w:r w:rsidRPr="004223AB">
                <w:rPr>
                  <w:rFonts w:ascii="Calibri" w:hAnsi="Calibri" w:cs="Calibri"/>
                  <w:color w:val="FF0000"/>
                  <w:sz w:val="12"/>
                  <w:szCs w:val="12"/>
                  <w:lang w:eastAsia="es-CO"/>
                  <w:rPrChange w:id="3298" w:author="Diana Gonzalez Garcia" w:date="2021-05-28T16:36:00Z">
                    <w:rPr>
                      <w:rFonts w:ascii="Calibri" w:hAnsi="Calibri" w:cs="Calibri"/>
                      <w:color w:val="FF0000"/>
                      <w:sz w:val="24"/>
                      <w:szCs w:val="24"/>
                      <w:lang w:eastAsia="es-CO"/>
                    </w:rPr>
                  </w:rPrChange>
                </w:rPr>
                <w:t> </w:t>
              </w:r>
            </w:ins>
          </w:p>
        </w:tc>
        <w:tc>
          <w:tcPr>
            <w:tcW w:w="1158" w:type="dxa"/>
            <w:vMerge w:val="restart"/>
            <w:tcBorders>
              <w:top w:val="nil"/>
              <w:left w:val="single" w:sz="4" w:space="0" w:color="auto"/>
              <w:bottom w:val="single" w:sz="4" w:space="0" w:color="auto"/>
              <w:right w:val="single" w:sz="4" w:space="0" w:color="auto"/>
            </w:tcBorders>
            <w:shd w:val="clear" w:color="auto" w:fill="auto"/>
            <w:vAlign w:val="center"/>
            <w:hideMark/>
            <w:tcPrChange w:id="3299" w:author="Diana Gonzalez Garcia" w:date="2021-05-28T16:43:00Z">
              <w:tcPr>
                <w:tcW w:w="985" w:type="pct"/>
                <w:gridSpan w:val="2"/>
                <w:vMerge w:val="restart"/>
                <w:tcBorders>
                  <w:top w:val="nil"/>
                  <w:left w:val="single" w:sz="4" w:space="0" w:color="auto"/>
                  <w:bottom w:val="single" w:sz="4" w:space="0" w:color="auto"/>
                  <w:right w:val="single" w:sz="4" w:space="0" w:color="auto"/>
                </w:tcBorders>
                <w:shd w:val="clear" w:color="auto" w:fill="auto"/>
                <w:vAlign w:val="center"/>
                <w:hideMark/>
              </w:tcPr>
            </w:tcPrChange>
          </w:tcPr>
          <w:p w14:paraId="6E886226" w14:textId="77777777" w:rsidR="004223AB" w:rsidRPr="004223AB" w:rsidRDefault="004223AB" w:rsidP="004223AB">
            <w:pPr>
              <w:spacing w:after="0" w:line="240" w:lineRule="auto"/>
              <w:rPr>
                <w:ins w:id="3300" w:author="Diana Gonzalez Garcia" w:date="2021-05-28T16:34:00Z"/>
                <w:rFonts w:ascii="Calibri" w:hAnsi="Calibri" w:cs="Calibri"/>
                <w:color w:val="000000"/>
                <w:sz w:val="12"/>
                <w:szCs w:val="12"/>
                <w:lang w:eastAsia="es-CO"/>
                <w:rPrChange w:id="3301" w:author="Diana Gonzalez Garcia" w:date="2021-05-28T16:36:00Z">
                  <w:rPr>
                    <w:ins w:id="3302" w:author="Diana Gonzalez Garcia" w:date="2021-05-28T16:34:00Z"/>
                    <w:rFonts w:ascii="Calibri" w:hAnsi="Calibri" w:cs="Calibri"/>
                    <w:color w:val="000000"/>
                    <w:sz w:val="24"/>
                    <w:szCs w:val="24"/>
                    <w:lang w:eastAsia="es-CO"/>
                  </w:rPr>
                </w:rPrChange>
              </w:rPr>
            </w:pPr>
            <w:ins w:id="3303" w:author="Diana Gonzalez Garcia" w:date="2021-05-28T16:34:00Z">
              <w:r w:rsidRPr="004223AB">
                <w:rPr>
                  <w:rFonts w:ascii="Calibri" w:hAnsi="Calibri" w:cs="Calibri"/>
                  <w:color w:val="000000"/>
                  <w:sz w:val="12"/>
                  <w:szCs w:val="12"/>
                  <w:lang w:eastAsia="es-CO"/>
                  <w:rPrChange w:id="3304" w:author="Diana Gonzalez Garcia" w:date="2021-05-28T16:36:00Z">
                    <w:rPr>
                      <w:rFonts w:ascii="Calibri" w:hAnsi="Calibri" w:cs="Calibri"/>
                      <w:color w:val="000000"/>
                      <w:sz w:val="24"/>
                      <w:szCs w:val="24"/>
                      <w:lang w:eastAsia="es-CO"/>
                    </w:rPr>
                  </w:rPrChange>
                </w:rPr>
                <w:t>No aplica</w:t>
              </w:r>
            </w:ins>
          </w:p>
        </w:tc>
      </w:tr>
      <w:tr w:rsidR="004223AB" w:rsidRPr="004223AB" w14:paraId="42FF07B3" w14:textId="77777777" w:rsidTr="00D203B1">
        <w:tblPrEx>
          <w:tblPrExChange w:id="3305" w:author="Diana Gonzalez Garcia" w:date="2021-05-28T16:43:00Z">
            <w:tblPrEx>
              <w:tblW w:w="5000" w:type="pct"/>
              <w:tblInd w:w="0" w:type="dxa"/>
            </w:tblPrEx>
          </w:tblPrExChange>
        </w:tblPrEx>
        <w:trPr>
          <w:trHeight w:val="20"/>
          <w:ins w:id="3306" w:author="Diana Gonzalez Garcia" w:date="2021-05-28T16:34:00Z"/>
          <w:trPrChange w:id="3307" w:author="Diana Gonzalez Garcia" w:date="2021-05-28T16:43:00Z">
            <w:trPr>
              <w:gridBefore w:val="2"/>
              <w:gridAfter w:val="0"/>
              <w:trHeight w:val="1230"/>
            </w:trPr>
          </w:trPrChange>
        </w:trPr>
        <w:tc>
          <w:tcPr>
            <w:tcW w:w="0" w:type="auto"/>
            <w:vMerge/>
            <w:tcBorders>
              <w:top w:val="nil"/>
              <w:left w:val="single" w:sz="4" w:space="0" w:color="auto"/>
              <w:bottom w:val="single" w:sz="4" w:space="0" w:color="auto"/>
              <w:right w:val="single" w:sz="4" w:space="0" w:color="auto"/>
            </w:tcBorders>
            <w:vAlign w:val="center"/>
            <w:hideMark/>
            <w:tcPrChange w:id="3308" w:author="Diana Gonzalez Garcia" w:date="2021-05-28T16:43:00Z">
              <w:tcPr>
                <w:tcW w:w="318" w:type="pct"/>
                <w:gridSpan w:val="2"/>
                <w:vMerge/>
                <w:tcBorders>
                  <w:top w:val="nil"/>
                  <w:left w:val="single" w:sz="4" w:space="0" w:color="auto"/>
                  <w:bottom w:val="single" w:sz="4" w:space="0" w:color="auto"/>
                  <w:right w:val="single" w:sz="4" w:space="0" w:color="auto"/>
                </w:tcBorders>
                <w:vAlign w:val="center"/>
                <w:hideMark/>
              </w:tcPr>
            </w:tcPrChange>
          </w:tcPr>
          <w:p w14:paraId="4BECBA57" w14:textId="77777777" w:rsidR="004223AB" w:rsidRPr="004223AB" w:rsidRDefault="004223AB" w:rsidP="004223AB">
            <w:pPr>
              <w:spacing w:after="0" w:line="240" w:lineRule="auto"/>
              <w:rPr>
                <w:ins w:id="3309" w:author="Diana Gonzalez Garcia" w:date="2021-05-28T16:34:00Z"/>
                <w:rFonts w:ascii="Calibri" w:hAnsi="Calibri" w:cs="Calibri"/>
                <w:color w:val="000000"/>
                <w:sz w:val="12"/>
                <w:szCs w:val="12"/>
                <w:lang w:eastAsia="es-CO"/>
                <w:rPrChange w:id="3310" w:author="Diana Gonzalez Garcia" w:date="2021-05-28T16:36:00Z">
                  <w:rPr>
                    <w:ins w:id="3311"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3312" w:author="Diana Gonzalez Garcia" w:date="2021-05-28T16:43:00Z">
              <w:tcPr>
                <w:tcW w:w="317" w:type="pct"/>
                <w:vMerge/>
                <w:tcBorders>
                  <w:top w:val="nil"/>
                  <w:left w:val="single" w:sz="4" w:space="0" w:color="auto"/>
                  <w:bottom w:val="single" w:sz="4" w:space="0" w:color="auto"/>
                  <w:right w:val="single" w:sz="4" w:space="0" w:color="auto"/>
                </w:tcBorders>
                <w:vAlign w:val="center"/>
                <w:hideMark/>
              </w:tcPr>
            </w:tcPrChange>
          </w:tcPr>
          <w:p w14:paraId="53B58973" w14:textId="77777777" w:rsidR="004223AB" w:rsidRPr="004223AB" w:rsidRDefault="004223AB" w:rsidP="004223AB">
            <w:pPr>
              <w:spacing w:after="0" w:line="240" w:lineRule="auto"/>
              <w:rPr>
                <w:ins w:id="3313" w:author="Diana Gonzalez Garcia" w:date="2021-05-28T16:34:00Z"/>
                <w:rFonts w:ascii="Calibri" w:hAnsi="Calibri" w:cs="Calibri"/>
                <w:sz w:val="12"/>
                <w:szCs w:val="12"/>
                <w:lang w:eastAsia="es-CO"/>
                <w:rPrChange w:id="3314" w:author="Diana Gonzalez Garcia" w:date="2021-05-28T16:36:00Z">
                  <w:rPr>
                    <w:ins w:id="3315" w:author="Diana Gonzalez Garcia" w:date="2021-05-28T16:34:00Z"/>
                    <w:rFonts w:ascii="Calibri" w:hAnsi="Calibri" w:cs="Calibri"/>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3316" w:author="Diana Gonzalez Garcia" w:date="2021-05-28T16:43:00Z">
              <w:tcPr>
                <w:tcW w:w="330" w:type="pct"/>
                <w:gridSpan w:val="2"/>
                <w:vMerge/>
                <w:tcBorders>
                  <w:top w:val="nil"/>
                  <w:left w:val="single" w:sz="4" w:space="0" w:color="auto"/>
                  <w:bottom w:val="single" w:sz="4" w:space="0" w:color="auto"/>
                  <w:right w:val="single" w:sz="4" w:space="0" w:color="auto"/>
                </w:tcBorders>
                <w:vAlign w:val="center"/>
                <w:hideMark/>
              </w:tcPr>
            </w:tcPrChange>
          </w:tcPr>
          <w:p w14:paraId="7666F104" w14:textId="77777777" w:rsidR="004223AB" w:rsidRPr="004223AB" w:rsidRDefault="004223AB" w:rsidP="004223AB">
            <w:pPr>
              <w:spacing w:after="0" w:line="240" w:lineRule="auto"/>
              <w:rPr>
                <w:ins w:id="3317" w:author="Diana Gonzalez Garcia" w:date="2021-05-28T16:34:00Z"/>
                <w:rFonts w:ascii="Calibri" w:hAnsi="Calibri" w:cs="Calibri"/>
                <w:color w:val="000000"/>
                <w:sz w:val="12"/>
                <w:szCs w:val="12"/>
                <w:lang w:eastAsia="es-CO"/>
                <w:rPrChange w:id="3318" w:author="Diana Gonzalez Garcia" w:date="2021-05-28T16:36:00Z">
                  <w:rPr>
                    <w:ins w:id="3319" w:author="Diana Gonzalez Garcia" w:date="2021-05-28T16:34:00Z"/>
                    <w:rFonts w:ascii="Calibri" w:hAnsi="Calibri" w:cs="Calibri"/>
                    <w:color w:val="000000"/>
                    <w:sz w:val="24"/>
                    <w:szCs w:val="24"/>
                    <w:lang w:eastAsia="es-CO"/>
                  </w:rPr>
                </w:rPrChange>
              </w:rPr>
            </w:pPr>
          </w:p>
        </w:tc>
        <w:tc>
          <w:tcPr>
            <w:tcW w:w="0" w:type="auto"/>
            <w:tcBorders>
              <w:top w:val="nil"/>
              <w:left w:val="nil"/>
              <w:bottom w:val="nil"/>
              <w:right w:val="nil"/>
            </w:tcBorders>
            <w:shd w:val="clear" w:color="auto" w:fill="auto"/>
            <w:vAlign w:val="center"/>
            <w:hideMark/>
            <w:tcPrChange w:id="3320" w:author="Diana Gonzalez Garcia" w:date="2021-05-28T16:43:00Z">
              <w:tcPr>
                <w:tcW w:w="352" w:type="pct"/>
                <w:gridSpan w:val="2"/>
                <w:tcBorders>
                  <w:top w:val="nil"/>
                  <w:left w:val="nil"/>
                  <w:bottom w:val="nil"/>
                  <w:right w:val="nil"/>
                </w:tcBorders>
                <w:shd w:val="clear" w:color="auto" w:fill="auto"/>
                <w:vAlign w:val="center"/>
                <w:hideMark/>
              </w:tcPr>
            </w:tcPrChange>
          </w:tcPr>
          <w:p w14:paraId="66392A66" w14:textId="77777777" w:rsidR="004223AB" w:rsidRPr="004223AB" w:rsidRDefault="004223AB" w:rsidP="004223AB">
            <w:pPr>
              <w:spacing w:after="0" w:line="240" w:lineRule="auto"/>
              <w:jc w:val="center"/>
              <w:rPr>
                <w:ins w:id="3321" w:author="Diana Gonzalez Garcia" w:date="2021-05-28T16:34:00Z"/>
                <w:rFonts w:ascii="Calibri" w:hAnsi="Calibri" w:cs="Calibri"/>
                <w:color w:val="000000"/>
                <w:sz w:val="12"/>
                <w:szCs w:val="12"/>
                <w:lang w:eastAsia="es-CO"/>
                <w:rPrChange w:id="3322" w:author="Diana Gonzalez Garcia" w:date="2021-05-28T16:36:00Z">
                  <w:rPr>
                    <w:ins w:id="3323" w:author="Diana Gonzalez Garcia" w:date="2021-05-28T16:34:00Z"/>
                    <w:rFonts w:ascii="Calibri" w:hAnsi="Calibri" w:cs="Calibri"/>
                    <w:color w:val="000000"/>
                    <w:sz w:val="24"/>
                    <w:szCs w:val="24"/>
                    <w:lang w:eastAsia="es-CO"/>
                  </w:rPr>
                </w:rPrChange>
              </w:rPr>
            </w:pPr>
            <w:ins w:id="3324" w:author="Diana Gonzalez Garcia" w:date="2021-05-28T16:34:00Z">
              <w:r w:rsidRPr="004223AB">
                <w:rPr>
                  <w:rFonts w:ascii="Calibri" w:hAnsi="Calibri" w:cs="Calibri"/>
                  <w:color w:val="000000"/>
                  <w:sz w:val="12"/>
                  <w:szCs w:val="12"/>
                  <w:lang w:eastAsia="es-CO"/>
                  <w:rPrChange w:id="3325" w:author="Diana Gonzalez Garcia" w:date="2021-05-28T16:36:00Z">
                    <w:rPr>
                      <w:rFonts w:ascii="Calibri" w:hAnsi="Calibri" w:cs="Calibri"/>
                      <w:color w:val="000000"/>
                      <w:sz w:val="24"/>
                      <w:szCs w:val="24"/>
                      <w:lang w:eastAsia="es-CO"/>
                    </w:rPr>
                  </w:rPrChange>
                </w:rPr>
                <w:t>($ / m2)</w:t>
              </w:r>
            </w:ins>
          </w:p>
        </w:tc>
        <w:tc>
          <w:tcPr>
            <w:tcW w:w="0" w:type="auto"/>
            <w:tcBorders>
              <w:top w:val="nil"/>
              <w:left w:val="single" w:sz="4" w:space="0" w:color="auto"/>
              <w:bottom w:val="single" w:sz="4" w:space="0" w:color="auto"/>
              <w:right w:val="single" w:sz="4" w:space="0" w:color="auto"/>
            </w:tcBorders>
            <w:shd w:val="clear" w:color="auto" w:fill="auto"/>
            <w:vAlign w:val="center"/>
            <w:hideMark/>
            <w:tcPrChange w:id="3326" w:author="Diana Gonzalez Garcia" w:date="2021-05-28T16:43:00Z">
              <w:tcPr>
                <w:tcW w:w="291" w:type="pct"/>
                <w:gridSpan w:val="2"/>
                <w:tcBorders>
                  <w:top w:val="nil"/>
                  <w:left w:val="single" w:sz="4" w:space="0" w:color="auto"/>
                  <w:bottom w:val="single" w:sz="4" w:space="0" w:color="auto"/>
                  <w:right w:val="single" w:sz="4" w:space="0" w:color="auto"/>
                </w:tcBorders>
                <w:shd w:val="clear" w:color="auto" w:fill="auto"/>
                <w:vAlign w:val="center"/>
                <w:hideMark/>
              </w:tcPr>
            </w:tcPrChange>
          </w:tcPr>
          <w:p w14:paraId="3A1C8650" w14:textId="77777777" w:rsidR="004223AB" w:rsidRPr="004223AB" w:rsidRDefault="004223AB" w:rsidP="004223AB">
            <w:pPr>
              <w:spacing w:after="0" w:line="240" w:lineRule="auto"/>
              <w:jc w:val="center"/>
              <w:rPr>
                <w:ins w:id="3327" w:author="Diana Gonzalez Garcia" w:date="2021-05-28T16:34:00Z"/>
                <w:rFonts w:ascii="Calibri" w:hAnsi="Calibri" w:cs="Calibri"/>
                <w:color w:val="000000"/>
                <w:sz w:val="12"/>
                <w:szCs w:val="12"/>
                <w:lang w:eastAsia="es-CO"/>
                <w:rPrChange w:id="3328" w:author="Diana Gonzalez Garcia" w:date="2021-05-28T16:36:00Z">
                  <w:rPr>
                    <w:ins w:id="3329" w:author="Diana Gonzalez Garcia" w:date="2021-05-28T16:34:00Z"/>
                    <w:rFonts w:ascii="Calibri" w:hAnsi="Calibri" w:cs="Calibri"/>
                    <w:color w:val="000000"/>
                    <w:sz w:val="24"/>
                    <w:szCs w:val="24"/>
                    <w:lang w:eastAsia="es-CO"/>
                  </w:rPr>
                </w:rPrChange>
              </w:rPr>
            </w:pPr>
            <w:ins w:id="3330" w:author="Diana Gonzalez Garcia" w:date="2021-05-28T16:34:00Z">
              <w:r w:rsidRPr="004223AB">
                <w:rPr>
                  <w:rFonts w:ascii="Calibri" w:hAnsi="Calibri" w:cs="Calibri"/>
                  <w:color w:val="000000"/>
                  <w:sz w:val="12"/>
                  <w:szCs w:val="12"/>
                  <w:lang w:eastAsia="es-CO"/>
                  <w:rPrChange w:id="3331" w:author="Diana Gonzalez Garcia" w:date="2021-05-28T16:36:00Z">
                    <w:rPr>
                      <w:rFonts w:ascii="Calibri" w:hAnsi="Calibri" w:cs="Calibri"/>
                      <w:color w:val="000000"/>
                      <w:sz w:val="24"/>
                      <w:szCs w:val="24"/>
                      <w:lang w:eastAsia="es-CO"/>
                    </w:rPr>
                  </w:rPrChange>
                </w:rPr>
                <w:t>Edad</w:t>
              </w:r>
            </w:ins>
          </w:p>
        </w:tc>
        <w:tc>
          <w:tcPr>
            <w:tcW w:w="0" w:type="auto"/>
            <w:tcBorders>
              <w:top w:val="nil"/>
              <w:left w:val="nil"/>
              <w:bottom w:val="single" w:sz="4" w:space="0" w:color="auto"/>
              <w:right w:val="nil"/>
            </w:tcBorders>
            <w:shd w:val="clear" w:color="auto" w:fill="auto"/>
            <w:vAlign w:val="center"/>
            <w:hideMark/>
            <w:tcPrChange w:id="3332" w:author="Diana Gonzalez Garcia" w:date="2021-05-28T16:43:00Z">
              <w:tcPr>
                <w:tcW w:w="242" w:type="pct"/>
                <w:gridSpan w:val="2"/>
                <w:tcBorders>
                  <w:top w:val="nil"/>
                  <w:left w:val="nil"/>
                  <w:bottom w:val="single" w:sz="4" w:space="0" w:color="auto"/>
                  <w:right w:val="nil"/>
                </w:tcBorders>
                <w:shd w:val="clear" w:color="auto" w:fill="auto"/>
                <w:vAlign w:val="center"/>
                <w:hideMark/>
              </w:tcPr>
            </w:tcPrChange>
          </w:tcPr>
          <w:p w14:paraId="73597D2E" w14:textId="77777777" w:rsidR="004223AB" w:rsidRPr="004223AB" w:rsidRDefault="004223AB" w:rsidP="004223AB">
            <w:pPr>
              <w:spacing w:after="0" w:line="240" w:lineRule="auto"/>
              <w:jc w:val="center"/>
              <w:rPr>
                <w:ins w:id="3333" w:author="Diana Gonzalez Garcia" w:date="2021-05-28T16:34:00Z"/>
                <w:rFonts w:ascii="Calibri" w:hAnsi="Calibri" w:cs="Calibri"/>
                <w:color w:val="000000"/>
                <w:sz w:val="12"/>
                <w:szCs w:val="12"/>
                <w:lang w:eastAsia="es-CO"/>
                <w:rPrChange w:id="3334" w:author="Diana Gonzalez Garcia" w:date="2021-05-28T16:36:00Z">
                  <w:rPr>
                    <w:ins w:id="3335" w:author="Diana Gonzalez Garcia" w:date="2021-05-28T16:34:00Z"/>
                    <w:rFonts w:ascii="Calibri" w:hAnsi="Calibri" w:cs="Calibri"/>
                    <w:color w:val="000000"/>
                    <w:sz w:val="24"/>
                    <w:szCs w:val="24"/>
                    <w:lang w:eastAsia="es-CO"/>
                  </w:rPr>
                </w:rPrChange>
              </w:rPr>
            </w:pPr>
            <w:proofErr w:type="spellStart"/>
            <w:ins w:id="3336" w:author="Diana Gonzalez Garcia" w:date="2021-05-28T16:34:00Z">
              <w:r w:rsidRPr="004223AB">
                <w:rPr>
                  <w:rFonts w:ascii="Calibri" w:hAnsi="Calibri" w:cs="Calibri"/>
                  <w:color w:val="000000"/>
                  <w:sz w:val="12"/>
                  <w:szCs w:val="12"/>
                  <w:lang w:eastAsia="es-CO"/>
                  <w:rPrChange w:id="3337" w:author="Diana Gonzalez Garcia" w:date="2021-05-28T16:36:00Z">
                    <w:rPr>
                      <w:rFonts w:ascii="Calibri" w:hAnsi="Calibri" w:cs="Calibri"/>
                      <w:color w:val="000000"/>
                      <w:sz w:val="24"/>
                      <w:szCs w:val="24"/>
                      <w:lang w:eastAsia="es-CO"/>
                    </w:rPr>
                  </w:rPrChange>
                </w:rPr>
                <w:t>SIIC</w:t>
              </w:r>
              <w:proofErr w:type="spellEnd"/>
            </w:ins>
          </w:p>
        </w:tc>
        <w:tc>
          <w:tcPr>
            <w:tcW w:w="0" w:type="auto"/>
            <w:tcBorders>
              <w:top w:val="nil"/>
              <w:left w:val="single" w:sz="4" w:space="0" w:color="auto"/>
              <w:bottom w:val="nil"/>
              <w:right w:val="single" w:sz="4" w:space="0" w:color="auto"/>
            </w:tcBorders>
            <w:shd w:val="clear" w:color="auto" w:fill="auto"/>
            <w:vAlign w:val="center"/>
            <w:hideMark/>
            <w:tcPrChange w:id="3338" w:author="Diana Gonzalez Garcia" w:date="2021-05-28T16:43:00Z">
              <w:tcPr>
                <w:tcW w:w="1418" w:type="pct"/>
                <w:tcBorders>
                  <w:top w:val="nil"/>
                  <w:left w:val="single" w:sz="4" w:space="0" w:color="auto"/>
                  <w:bottom w:val="nil"/>
                  <w:right w:val="single" w:sz="4" w:space="0" w:color="auto"/>
                </w:tcBorders>
                <w:shd w:val="clear" w:color="auto" w:fill="auto"/>
                <w:vAlign w:val="center"/>
                <w:hideMark/>
              </w:tcPr>
            </w:tcPrChange>
          </w:tcPr>
          <w:p w14:paraId="4B2450E9" w14:textId="06F1EFB7" w:rsidR="004223AB" w:rsidRPr="004223AB" w:rsidRDefault="004223AB" w:rsidP="004223AB">
            <w:pPr>
              <w:spacing w:after="0" w:line="240" w:lineRule="auto"/>
              <w:jc w:val="both"/>
              <w:rPr>
                <w:ins w:id="3339" w:author="Diana Gonzalez Garcia" w:date="2021-05-28T16:34:00Z"/>
                <w:rFonts w:ascii="Calibri" w:hAnsi="Calibri" w:cs="Calibri"/>
                <w:color w:val="000000"/>
                <w:sz w:val="12"/>
                <w:szCs w:val="12"/>
                <w:lang w:eastAsia="es-CO"/>
                <w:rPrChange w:id="3340" w:author="Diana Gonzalez Garcia" w:date="2021-05-28T16:36:00Z">
                  <w:rPr>
                    <w:ins w:id="3341" w:author="Diana Gonzalez Garcia" w:date="2021-05-28T16:34:00Z"/>
                    <w:rFonts w:ascii="Calibri" w:hAnsi="Calibri" w:cs="Calibri"/>
                    <w:color w:val="000000"/>
                    <w:sz w:val="24"/>
                    <w:szCs w:val="24"/>
                    <w:lang w:eastAsia="es-CO"/>
                  </w:rPr>
                </w:rPrChange>
              </w:rPr>
            </w:pPr>
            <w:ins w:id="3342" w:author="Diana Gonzalez Garcia" w:date="2021-05-28T16:34:00Z">
              <w:r w:rsidRPr="004223AB">
                <w:rPr>
                  <w:rFonts w:ascii="Calibri" w:hAnsi="Calibri" w:cs="Calibri"/>
                  <w:color w:val="000000"/>
                  <w:sz w:val="12"/>
                  <w:szCs w:val="12"/>
                  <w:lang w:eastAsia="es-CO"/>
                  <w:rPrChange w:id="3343" w:author="Diana Gonzalez Garcia" w:date="2021-05-28T16:36:00Z">
                    <w:rPr>
                      <w:rFonts w:ascii="Calibri" w:hAnsi="Calibri" w:cs="Calibri"/>
                      <w:color w:val="000000"/>
                      <w:sz w:val="24"/>
                      <w:szCs w:val="24"/>
                      <w:lang w:eastAsia="es-CO"/>
                    </w:rPr>
                  </w:rPrChange>
                </w:rPr>
                <w:t xml:space="preserve">Para predios con puntajes superiores a </w:t>
              </w:r>
            </w:ins>
            <w:ins w:id="3344" w:author="Diana Gonzalez Garcia" w:date="2021-05-28T16:44:00Z">
              <w:r w:rsidR="00D203B1" w:rsidRPr="004223AB">
                <w:rPr>
                  <w:rFonts w:ascii="Calibri" w:hAnsi="Calibri" w:cs="Calibri"/>
                  <w:color w:val="000000"/>
                  <w:sz w:val="12"/>
                  <w:szCs w:val="12"/>
                  <w:lang w:eastAsia="es-CO"/>
                  <w:rPrChange w:id="3345" w:author="Diana Gonzalez Garcia" w:date="2021-05-28T16:36:00Z">
                    <w:rPr>
                      <w:rFonts w:ascii="Calibri" w:hAnsi="Calibri" w:cs="Calibri"/>
                      <w:color w:val="000000"/>
                      <w:sz w:val="12"/>
                      <w:szCs w:val="12"/>
                      <w:lang w:eastAsia="es-CO"/>
                    </w:rPr>
                  </w:rPrChange>
                </w:rPr>
                <w:t>100, la</w:t>
              </w:r>
            </w:ins>
            <w:ins w:id="3346" w:author="Diana Gonzalez Garcia" w:date="2021-05-28T16:34:00Z">
              <w:r w:rsidRPr="004223AB">
                <w:rPr>
                  <w:rFonts w:ascii="Calibri" w:hAnsi="Calibri" w:cs="Calibri"/>
                  <w:color w:val="000000"/>
                  <w:sz w:val="12"/>
                  <w:szCs w:val="12"/>
                  <w:lang w:eastAsia="es-CO"/>
                  <w:rPrChange w:id="3347" w:author="Diana Gonzalez Garcia" w:date="2021-05-28T16:36:00Z">
                    <w:rPr>
                      <w:rFonts w:ascii="Calibri" w:hAnsi="Calibri" w:cs="Calibri"/>
                      <w:color w:val="000000"/>
                      <w:sz w:val="24"/>
                      <w:szCs w:val="24"/>
                      <w:lang w:eastAsia="es-CO"/>
                    </w:rPr>
                  </w:rPrChange>
                </w:rPr>
                <w:t xml:space="preserve"> variable modelo es avalúo especial.</w:t>
              </w:r>
            </w:ins>
          </w:p>
        </w:tc>
        <w:tc>
          <w:tcPr>
            <w:tcW w:w="0" w:type="auto"/>
            <w:vMerge/>
            <w:tcBorders>
              <w:top w:val="nil"/>
              <w:left w:val="nil"/>
              <w:bottom w:val="single" w:sz="4" w:space="0" w:color="auto"/>
              <w:right w:val="single" w:sz="4" w:space="0" w:color="auto"/>
            </w:tcBorders>
            <w:vAlign w:val="center"/>
            <w:hideMark/>
            <w:tcPrChange w:id="3348" w:author="Diana Gonzalez Garcia" w:date="2021-05-28T16:43:00Z">
              <w:tcPr>
                <w:tcW w:w="261" w:type="pct"/>
                <w:gridSpan w:val="2"/>
                <w:vMerge/>
                <w:tcBorders>
                  <w:top w:val="nil"/>
                  <w:left w:val="nil"/>
                  <w:bottom w:val="single" w:sz="4" w:space="0" w:color="auto"/>
                  <w:right w:val="single" w:sz="4" w:space="0" w:color="auto"/>
                </w:tcBorders>
                <w:vAlign w:val="center"/>
                <w:hideMark/>
              </w:tcPr>
            </w:tcPrChange>
          </w:tcPr>
          <w:p w14:paraId="4B40D695" w14:textId="77777777" w:rsidR="004223AB" w:rsidRPr="004223AB" w:rsidRDefault="004223AB" w:rsidP="004223AB">
            <w:pPr>
              <w:spacing w:after="0" w:line="240" w:lineRule="auto"/>
              <w:rPr>
                <w:ins w:id="3349" w:author="Diana Gonzalez Garcia" w:date="2021-05-28T16:34:00Z"/>
                <w:rFonts w:ascii="Calibri" w:hAnsi="Calibri" w:cs="Calibri"/>
                <w:color w:val="000000"/>
                <w:sz w:val="12"/>
                <w:szCs w:val="12"/>
                <w:lang w:eastAsia="es-CO"/>
                <w:rPrChange w:id="3350" w:author="Diana Gonzalez Garcia" w:date="2021-05-28T16:36:00Z">
                  <w:rPr>
                    <w:ins w:id="3351"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nil"/>
            </w:tcBorders>
            <w:vAlign w:val="center"/>
            <w:hideMark/>
            <w:tcPrChange w:id="3352" w:author="Diana Gonzalez Garcia" w:date="2021-05-28T16:43:00Z">
              <w:tcPr>
                <w:tcW w:w="487" w:type="pct"/>
                <w:gridSpan w:val="2"/>
                <w:vMerge/>
                <w:tcBorders>
                  <w:top w:val="nil"/>
                  <w:left w:val="single" w:sz="4" w:space="0" w:color="auto"/>
                  <w:bottom w:val="single" w:sz="4" w:space="0" w:color="auto"/>
                  <w:right w:val="nil"/>
                </w:tcBorders>
                <w:vAlign w:val="center"/>
                <w:hideMark/>
              </w:tcPr>
            </w:tcPrChange>
          </w:tcPr>
          <w:p w14:paraId="1174E71A" w14:textId="77777777" w:rsidR="004223AB" w:rsidRPr="004223AB" w:rsidRDefault="004223AB" w:rsidP="004223AB">
            <w:pPr>
              <w:spacing w:after="0" w:line="240" w:lineRule="auto"/>
              <w:rPr>
                <w:ins w:id="3353" w:author="Diana Gonzalez Garcia" w:date="2021-05-28T16:34:00Z"/>
                <w:rFonts w:ascii="Calibri" w:hAnsi="Calibri" w:cs="Calibri"/>
                <w:color w:val="FF0000"/>
                <w:sz w:val="12"/>
                <w:szCs w:val="12"/>
                <w:lang w:eastAsia="es-CO"/>
                <w:rPrChange w:id="3354" w:author="Diana Gonzalez Garcia" w:date="2021-05-28T16:36:00Z">
                  <w:rPr>
                    <w:ins w:id="3355" w:author="Diana Gonzalez Garcia" w:date="2021-05-28T16:34:00Z"/>
                    <w:rFonts w:ascii="Calibri" w:hAnsi="Calibri" w:cs="Calibri"/>
                    <w:color w:val="FF0000"/>
                    <w:sz w:val="24"/>
                    <w:szCs w:val="24"/>
                    <w:lang w:eastAsia="es-CO"/>
                  </w:rPr>
                </w:rPrChange>
              </w:rPr>
            </w:pPr>
          </w:p>
        </w:tc>
        <w:tc>
          <w:tcPr>
            <w:tcW w:w="1158" w:type="dxa"/>
            <w:vMerge/>
            <w:tcBorders>
              <w:top w:val="nil"/>
              <w:left w:val="single" w:sz="4" w:space="0" w:color="auto"/>
              <w:bottom w:val="single" w:sz="4" w:space="0" w:color="auto"/>
              <w:right w:val="single" w:sz="4" w:space="0" w:color="auto"/>
            </w:tcBorders>
            <w:vAlign w:val="center"/>
            <w:hideMark/>
            <w:tcPrChange w:id="3356" w:author="Diana Gonzalez Garcia" w:date="2021-05-28T16:43:00Z">
              <w:tcPr>
                <w:tcW w:w="985" w:type="pct"/>
                <w:gridSpan w:val="2"/>
                <w:vMerge/>
                <w:tcBorders>
                  <w:top w:val="nil"/>
                  <w:left w:val="single" w:sz="4" w:space="0" w:color="auto"/>
                  <w:bottom w:val="single" w:sz="4" w:space="0" w:color="auto"/>
                  <w:right w:val="single" w:sz="4" w:space="0" w:color="auto"/>
                </w:tcBorders>
                <w:vAlign w:val="center"/>
                <w:hideMark/>
              </w:tcPr>
            </w:tcPrChange>
          </w:tcPr>
          <w:p w14:paraId="4CD2832C" w14:textId="77777777" w:rsidR="004223AB" w:rsidRPr="004223AB" w:rsidRDefault="004223AB" w:rsidP="004223AB">
            <w:pPr>
              <w:spacing w:after="0" w:line="240" w:lineRule="auto"/>
              <w:rPr>
                <w:ins w:id="3357" w:author="Diana Gonzalez Garcia" w:date="2021-05-28T16:34:00Z"/>
                <w:rFonts w:ascii="Calibri" w:hAnsi="Calibri" w:cs="Calibri"/>
                <w:color w:val="000000"/>
                <w:sz w:val="12"/>
                <w:szCs w:val="12"/>
                <w:lang w:eastAsia="es-CO"/>
                <w:rPrChange w:id="3358" w:author="Diana Gonzalez Garcia" w:date="2021-05-28T16:36:00Z">
                  <w:rPr>
                    <w:ins w:id="3359" w:author="Diana Gonzalez Garcia" w:date="2021-05-28T16:34:00Z"/>
                    <w:rFonts w:ascii="Calibri" w:hAnsi="Calibri" w:cs="Calibri"/>
                    <w:color w:val="000000"/>
                    <w:sz w:val="24"/>
                    <w:szCs w:val="24"/>
                    <w:lang w:eastAsia="es-CO"/>
                  </w:rPr>
                </w:rPrChange>
              </w:rPr>
            </w:pPr>
          </w:p>
        </w:tc>
      </w:tr>
      <w:tr w:rsidR="004223AB" w:rsidRPr="004223AB" w14:paraId="2EC2CA35" w14:textId="77777777" w:rsidTr="00D203B1">
        <w:tblPrEx>
          <w:tblPrExChange w:id="3360" w:author="Diana Gonzalez Garcia" w:date="2021-05-28T16:43:00Z">
            <w:tblPrEx>
              <w:tblW w:w="5000" w:type="pct"/>
              <w:tblInd w:w="0" w:type="dxa"/>
            </w:tblPrEx>
          </w:tblPrExChange>
        </w:tblPrEx>
        <w:trPr>
          <w:trHeight w:val="20"/>
          <w:ins w:id="3361" w:author="Diana Gonzalez Garcia" w:date="2021-05-28T16:34:00Z"/>
          <w:trPrChange w:id="3362" w:author="Diana Gonzalez Garcia" w:date="2021-05-28T16:43:00Z">
            <w:trPr>
              <w:gridBefore w:val="2"/>
              <w:gridAfter w:val="0"/>
              <w:trHeight w:val="1230"/>
            </w:trPr>
          </w:trPrChange>
        </w:trPr>
        <w:tc>
          <w:tcPr>
            <w:tcW w:w="0" w:type="auto"/>
            <w:vMerge/>
            <w:tcBorders>
              <w:top w:val="nil"/>
              <w:left w:val="single" w:sz="4" w:space="0" w:color="auto"/>
              <w:bottom w:val="single" w:sz="4" w:space="0" w:color="auto"/>
              <w:right w:val="single" w:sz="4" w:space="0" w:color="auto"/>
            </w:tcBorders>
            <w:vAlign w:val="center"/>
            <w:hideMark/>
            <w:tcPrChange w:id="3363" w:author="Diana Gonzalez Garcia" w:date="2021-05-28T16:43:00Z">
              <w:tcPr>
                <w:tcW w:w="318" w:type="pct"/>
                <w:gridSpan w:val="2"/>
                <w:vMerge/>
                <w:tcBorders>
                  <w:top w:val="nil"/>
                  <w:left w:val="single" w:sz="4" w:space="0" w:color="auto"/>
                  <w:bottom w:val="single" w:sz="4" w:space="0" w:color="auto"/>
                  <w:right w:val="single" w:sz="4" w:space="0" w:color="auto"/>
                </w:tcBorders>
                <w:vAlign w:val="center"/>
                <w:hideMark/>
              </w:tcPr>
            </w:tcPrChange>
          </w:tcPr>
          <w:p w14:paraId="4CD73A43" w14:textId="77777777" w:rsidR="004223AB" w:rsidRPr="004223AB" w:rsidRDefault="004223AB" w:rsidP="004223AB">
            <w:pPr>
              <w:spacing w:after="0" w:line="240" w:lineRule="auto"/>
              <w:rPr>
                <w:ins w:id="3364" w:author="Diana Gonzalez Garcia" w:date="2021-05-28T16:34:00Z"/>
                <w:rFonts w:ascii="Calibri" w:hAnsi="Calibri" w:cs="Calibri"/>
                <w:color w:val="000000"/>
                <w:sz w:val="12"/>
                <w:szCs w:val="12"/>
                <w:lang w:eastAsia="es-CO"/>
                <w:rPrChange w:id="3365" w:author="Diana Gonzalez Garcia" w:date="2021-05-28T16:36:00Z">
                  <w:rPr>
                    <w:ins w:id="3366"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3367" w:author="Diana Gonzalez Garcia" w:date="2021-05-28T16:43:00Z">
              <w:tcPr>
                <w:tcW w:w="317" w:type="pct"/>
                <w:vMerge/>
                <w:tcBorders>
                  <w:top w:val="nil"/>
                  <w:left w:val="single" w:sz="4" w:space="0" w:color="auto"/>
                  <w:bottom w:val="single" w:sz="4" w:space="0" w:color="auto"/>
                  <w:right w:val="single" w:sz="4" w:space="0" w:color="auto"/>
                </w:tcBorders>
                <w:vAlign w:val="center"/>
                <w:hideMark/>
              </w:tcPr>
            </w:tcPrChange>
          </w:tcPr>
          <w:p w14:paraId="77E30D2E" w14:textId="77777777" w:rsidR="004223AB" w:rsidRPr="004223AB" w:rsidRDefault="004223AB" w:rsidP="004223AB">
            <w:pPr>
              <w:spacing w:after="0" w:line="240" w:lineRule="auto"/>
              <w:rPr>
                <w:ins w:id="3368" w:author="Diana Gonzalez Garcia" w:date="2021-05-28T16:34:00Z"/>
                <w:rFonts w:ascii="Calibri" w:hAnsi="Calibri" w:cs="Calibri"/>
                <w:sz w:val="12"/>
                <w:szCs w:val="12"/>
                <w:lang w:eastAsia="es-CO"/>
                <w:rPrChange w:id="3369" w:author="Diana Gonzalez Garcia" w:date="2021-05-28T16:36:00Z">
                  <w:rPr>
                    <w:ins w:id="3370" w:author="Diana Gonzalez Garcia" w:date="2021-05-28T16:34:00Z"/>
                    <w:rFonts w:ascii="Calibri" w:hAnsi="Calibri" w:cs="Calibri"/>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3371" w:author="Diana Gonzalez Garcia" w:date="2021-05-28T16:43:00Z">
              <w:tcPr>
                <w:tcW w:w="330" w:type="pct"/>
                <w:gridSpan w:val="2"/>
                <w:vMerge/>
                <w:tcBorders>
                  <w:top w:val="nil"/>
                  <w:left w:val="single" w:sz="4" w:space="0" w:color="auto"/>
                  <w:bottom w:val="single" w:sz="4" w:space="0" w:color="auto"/>
                  <w:right w:val="single" w:sz="4" w:space="0" w:color="auto"/>
                </w:tcBorders>
                <w:vAlign w:val="center"/>
                <w:hideMark/>
              </w:tcPr>
            </w:tcPrChange>
          </w:tcPr>
          <w:p w14:paraId="5C7D8CAE" w14:textId="77777777" w:rsidR="004223AB" w:rsidRPr="004223AB" w:rsidRDefault="004223AB" w:rsidP="004223AB">
            <w:pPr>
              <w:spacing w:after="0" w:line="240" w:lineRule="auto"/>
              <w:rPr>
                <w:ins w:id="3372" w:author="Diana Gonzalez Garcia" w:date="2021-05-28T16:34:00Z"/>
                <w:rFonts w:ascii="Calibri" w:hAnsi="Calibri" w:cs="Calibri"/>
                <w:color w:val="000000"/>
                <w:sz w:val="12"/>
                <w:szCs w:val="12"/>
                <w:lang w:eastAsia="es-CO"/>
                <w:rPrChange w:id="3373" w:author="Diana Gonzalez Garcia" w:date="2021-05-28T16:36:00Z">
                  <w:rPr>
                    <w:ins w:id="3374" w:author="Diana Gonzalez Garcia" w:date="2021-05-28T16:34:00Z"/>
                    <w:rFonts w:ascii="Calibri" w:hAnsi="Calibri" w:cs="Calibri"/>
                    <w:color w:val="000000"/>
                    <w:sz w:val="24"/>
                    <w:szCs w:val="24"/>
                    <w:lang w:eastAsia="es-CO"/>
                  </w:rPr>
                </w:rPrChange>
              </w:rPr>
            </w:pPr>
          </w:p>
        </w:tc>
        <w:tc>
          <w:tcPr>
            <w:tcW w:w="0" w:type="auto"/>
            <w:tcBorders>
              <w:top w:val="nil"/>
              <w:left w:val="nil"/>
              <w:bottom w:val="nil"/>
              <w:right w:val="nil"/>
            </w:tcBorders>
            <w:shd w:val="clear" w:color="auto" w:fill="auto"/>
            <w:vAlign w:val="center"/>
            <w:hideMark/>
            <w:tcPrChange w:id="3375" w:author="Diana Gonzalez Garcia" w:date="2021-05-28T16:43:00Z">
              <w:tcPr>
                <w:tcW w:w="352" w:type="pct"/>
                <w:gridSpan w:val="2"/>
                <w:tcBorders>
                  <w:top w:val="nil"/>
                  <w:left w:val="nil"/>
                  <w:bottom w:val="nil"/>
                  <w:right w:val="nil"/>
                </w:tcBorders>
                <w:shd w:val="clear" w:color="auto" w:fill="auto"/>
                <w:vAlign w:val="center"/>
                <w:hideMark/>
              </w:tcPr>
            </w:tcPrChange>
          </w:tcPr>
          <w:p w14:paraId="578AC980" w14:textId="77777777" w:rsidR="004223AB" w:rsidRPr="004223AB" w:rsidRDefault="004223AB" w:rsidP="004223AB">
            <w:pPr>
              <w:spacing w:after="0" w:line="240" w:lineRule="auto"/>
              <w:jc w:val="both"/>
              <w:rPr>
                <w:ins w:id="3376" w:author="Diana Gonzalez Garcia" w:date="2021-05-28T16:34:00Z"/>
                <w:rFonts w:ascii="Calibri" w:hAnsi="Calibri" w:cs="Calibri"/>
                <w:color w:val="000000"/>
                <w:sz w:val="12"/>
                <w:szCs w:val="12"/>
                <w:lang w:eastAsia="es-CO"/>
                <w:rPrChange w:id="3377" w:author="Diana Gonzalez Garcia" w:date="2021-05-28T16:36:00Z">
                  <w:rPr>
                    <w:ins w:id="3378" w:author="Diana Gonzalez Garcia" w:date="2021-05-28T16:34:00Z"/>
                    <w:rFonts w:ascii="Calibri" w:hAnsi="Calibri" w:cs="Calibri"/>
                    <w:color w:val="000000"/>
                    <w:sz w:val="24"/>
                    <w:szCs w:val="24"/>
                    <w:lang w:eastAsia="es-CO"/>
                  </w:rPr>
                </w:rPrChange>
              </w:rPr>
            </w:pPr>
          </w:p>
        </w:tc>
        <w:tc>
          <w:tcPr>
            <w:tcW w:w="0" w:type="auto"/>
            <w:tcBorders>
              <w:top w:val="nil"/>
              <w:left w:val="single" w:sz="4" w:space="0" w:color="auto"/>
              <w:bottom w:val="single" w:sz="4" w:space="0" w:color="auto"/>
              <w:right w:val="single" w:sz="4" w:space="0" w:color="auto"/>
            </w:tcBorders>
            <w:shd w:val="clear" w:color="auto" w:fill="auto"/>
            <w:vAlign w:val="center"/>
            <w:hideMark/>
            <w:tcPrChange w:id="3379" w:author="Diana Gonzalez Garcia" w:date="2021-05-28T16:43:00Z">
              <w:tcPr>
                <w:tcW w:w="291" w:type="pct"/>
                <w:gridSpan w:val="2"/>
                <w:tcBorders>
                  <w:top w:val="nil"/>
                  <w:left w:val="single" w:sz="4" w:space="0" w:color="auto"/>
                  <w:bottom w:val="single" w:sz="4" w:space="0" w:color="auto"/>
                  <w:right w:val="single" w:sz="4" w:space="0" w:color="auto"/>
                </w:tcBorders>
                <w:shd w:val="clear" w:color="auto" w:fill="auto"/>
                <w:vAlign w:val="center"/>
                <w:hideMark/>
              </w:tcPr>
            </w:tcPrChange>
          </w:tcPr>
          <w:p w14:paraId="0261089F" w14:textId="77777777" w:rsidR="004223AB" w:rsidRPr="004223AB" w:rsidRDefault="004223AB" w:rsidP="004223AB">
            <w:pPr>
              <w:spacing w:after="0" w:line="240" w:lineRule="auto"/>
              <w:jc w:val="center"/>
              <w:rPr>
                <w:ins w:id="3380" w:author="Diana Gonzalez Garcia" w:date="2021-05-28T16:34:00Z"/>
                <w:rFonts w:ascii="Calibri" w:hAnsi="Calibri" w:cs="Calibri"/>
                <w:color w:val="000000"/>
                <w:sz w:val="12"/>
                <w:szCs w:val="12"/>
                <w:lang w:eastAsia="es-CO"/>
                <w:rPrChange w:id="3381" w:author="Diana Gonzalez Garcia" w:date="2021-05-28T16:36:00Z">
                  <w:rPr>
                    <w:ins w:id="3382" w:author="Diana Gonzalez Garcia" w:date="2021-05-28T16:34:00Z"/>
                    <w:rFonts w:ascii="Calibri" w:hAnsi="Calibri" w:cs="Calibri"/>
                    <w:color w:val="000000"/>
                    <w:sz w:val="24"/>
                    <w:szCs w:val="24"/>
                    <w:lang w:eastAsia="es-CO"/>
                  </w:rPr>
                </w:rPrChange>
              </w:rPr>
            </w:pPr>
            <w:ins w:id="3383" w:author="Diana Gonzalez Garcia" w:date="2021-05-28T16:34:00Z">
              <w:r w:rsidRPr="004223AB">
                <w:rPr>
                  <w:rFonts w:ascii="Calibri" w:hAnsi="Calibri" w:cs="Calibri"/>
                  <w:color w:val="000000"/>
                  <w:sz w:val="12"/>
                  <w:szCs w:val="12"/>
                  <w:lang w:eastAsia="es-CO"/>
                  <w:rPrChange w:id="3384" w:author="Diana Gonzalez Garcia" w:date="2021-05-28T16:36:00Z">
                    <w:rPr>
                      <w:rFonts w:ascii="Calibri" w:hAnsi="Calibri" w:cs="Calibri"/>
                      <w:color w:val="000000"/>
                      <w:sz w:val="24"/>
                      <w:szCs w:val="24"/>
                      <w:lang w:eastAsia="es-CO"/>
                    </w:rPr>
                  </w:rPrChange>
                </w:rPr>
                <w:t>Área construida por unidad calificada</w:t>
              </w:r>
            </w:ins>
          </w:p>
        </w:tc>
        <w:tc>
          <w:tcPr>
            <w:tcW w:w="0" w:type="auto"/>
            <w:tcBorders>
              <w:top w:val="nil"/>
              <w:left w:val="nil"/>
              <w:bottom w:val="single" w:sz="4" w:space="0" w:color="auto"/>
              <w:right w:val="nil"/>
            </w:tcBorders>
            <w:shd w:val="clear" w:color="auto" w:fill="auto"/>
            <w:vAlign w:val="center"/>
            <w:hideMark/>
            <w:tcPrChange w:id="3385" w:author="Diana Gonzalez Garcia" w:date="2021-05-28T16:43:00Z">
              <w:tcPr>
                <w:tcW w:w="242" w:type="pct"/>
                <w:gridSpan w:val="2"/>
                <w:tcBorders>
                  <w:top w:val="nil"/>
                  <w:left w:val="nil"/>
                  <w:bottom w:val="single" w:sz="4" w:space="0" w:color="auto"/>
                  <w:right w:val="nil"/>
                </w:tcBorders>
                <w:shd w:val="clear" w:color="auto" w:fill="auto"/>
                <w:vAlign w:val="center"/>
                <w:hideMark/>
              </w:tcPr>
            </w:tcPrChange>
          </w:tcPr>
          <w:p w14:paraId="5F947C6C" w14:textId="77777777" w:rsidR="004223AB" w:rsidRPr="004223AB" w:rsidRDefault="004223AB" w:rsidP="004223AB">
            <w:pPr>
              <w:spacing w:after="0" w:line="240" w:lineRule="auto"/>
              <w:jc w:val="center"/>
              <w:rPr>
                <w:ins w:id="3386" w:author="Diana Gonzalez Garcia" w:date="2021-05-28T16:34:00Z"/>
                <w:rFonts w:ascii="Calibri" w:hAnsi="Calibri" w:cs="Calibri"/>
                <w:color w:val="000000"/>
                <w:sz w:val="12"/>
                <w:szCs w:val="12"/>
                <w:lang w:eastAsia="es-CO"/>
                <w:rPrChange w:id="3387" w:author="Diana Gonzalez Garcia" w:date="2021-05-28T16:36:00Z">
                  <w:rPr>
                    <w:ins w:id="3388" w:author="Diana Gonzalez Garcia" w:date="2021-05-28T16:34:00Z"/>
                    <w:rFonts w:ascii="Calibri" w:hAnsi="Calibri" w:cs="Calibri"/>
                    <w:color w:val="000000"/>
                    <w:sz w:val="24"/>
                    <w:szCs w:val="24"/>
                    <w:lang w:eastAsia="es-CO"/>
                  </w:rPr>
                </w:rPrChange>
              </w:rPr>
            </w:pPr>
            <w:proofErr w:type="spellStart"/>
            <w:ins w:id="3389" w:author="Diana Gonzalez Garcia" w:date="2021-05-28T16:34:00Z">
              <w:r w:rsidRPr="004223AB">
                <w:rPr>
                  <w:rFonts w:ascii="Calibri" w:hAnsi="Calibri" w:cs="Calibri"/>
                  <w:color w:val="000000"/>
                  <w:sz w:val="12"/>
                  <w:szCs w:val="12"/>
                  <w:lang w:eastAsia="es-CO"/>
                  <w:rPrChange w:id="3390" w:author="Diana Gonzalez Garcia" w:date="2021-05-28T16:36:00Z">
                    <w:rPr>
                      <w:rFonts w:ascii="Calibri" w:hAnsi="Calibri" w:cs="Calibri"/>
                      <w:color w:val="000000"/>
                      <w:sz w:val="24"/>
                      <w:szCs w:val="24"/>
                      <w:lang w:eastAsia="es-CO"/>
                    </w:rPr>
                  </w:rPrChange>
                </w:rPr>
                <w:t>SIIC</w:t>
              </w:r>
              <w:proofErr w:type="spellEnd"/>
            </w:ins>
          </w:p>
        </w:tc>
        <w:tc>
          <w:tcPr>
            <w:tcW w:w="0" w:type="auto"/>
            <w:tcBorders>
              <w:top w:val="nil"/>
              <w:left w:val="single" w:sz="4" w:space="0" w:color="auto"/>
              <w:bottom w:val="nil"/>
              <w:right w:val="single" w:sz="4" w:space="0" w:color="auto"/>
            </w:tcBorders>
            <w:shd w:val="clear" w:color="auto" w:fill="auto"/>
            <w:vAlign w:val="center"/>
            <w:hideMark/>
            <w:tcPrChange w:id="3391" w:author="Diana Gonzalez Garcia" w:date="2021-05-28T16:43:00Z">
              <w:tcPr>
                <w:tcW w:w="1418" w:type="pct"/>
                <w:tcBorders>
                  <w:top w:val="nil"/>
                  <w:left w:val="single" w:sz="4" w:space="0" w:color="auto"/>
                  <w:bottom w:val="nil"/>
                  <w:right w:val="single" w:sz="4" w:space="0" w:color="auto"/>
                </w:tcBorders>
                <w:shd w:val="clear" w:color="auto" w:fill="auto"/>
                <w:vAlign w:val="center"/>
                <w:hideMark/>
              </w:tcPr>
            </w:tcPrChange>
          </w:tcPr>
          <w:p w14:paraId="5E763212" w14:textId="77777777" w:rsidR="004223AB" w:rsidRPr="004223AB" w:rsidRDefault="004223AB" w:rsidP="004223AB">
            <w:pPr>
              <w:spacing w:after="0" w:line="240" w:lineRule="auto"/>
              <w:rPr>
                <w:ins w:id="3392" w:author="Diana Gonzalez Garcia" w:date="2021-05-28T16:34:00Z"/>
                <w:rFonts w:ascii="Calibri" w:hAnsi="Calibri" w:cs="Calibri"/>
                <w:color w:val="000000"/>
                <w:sz w:val="12"/>
                <w:szCs w:val="12"/>
                <w:lang w:eastAsia="es-CO"/>
                <w:rPrChange w:id="3393" w:author="Diana Gonzalez Garcia" w:date="2021-05-28T16:36:00Z">
                  <w:rPr>
                    <w:ins w:id="3394" w:author="Diana Gonzalez Garcia" w:date="2021-05-28T16:34:00Z"/>
                    <w:rFonts w:ascii="Calibri" w:hAnsi="Calibri" w:cs="Calibri"/>
                    <w:color w:val="000000"/>
                    <w:sz w:val="24"/>
                    <w:szCs w:val="24"/>
                    <w:lang w:eastAsia="es-CO"/>
                  </w:rPr>
                </w:rPrChange>
              </w:rPr>
            </w:pPr>
            <w:ins w:id="3395" w:author="Diana Gonzalez Garcia" w:date="2021-05-28T16:34:00Z">
              <w:r w:rsidRPr="004223AB">
                <w:rPr>
                  <w:rFonts w:ascii="Calibri" w:hAnsi="Calibri" w:cs="Calibri"/>
                  <w:color w:val="000000"/>
                  <w:sz w:val="12"/>
                  <w:szCs w:val="12"/>
                  <w:lang w:eastAsia="es-CO"/>
                  <w:rPrChange w:id="3396" w:author="Diana Gonzalez Garcia" w:date="2021-05-28T16:36:00Z">
                    <w:rPr>
                      <w:rFonts w:ascii="Calibri" w:hAnsi="Calibri" w:cs="Calibri"/>
                      <w:color w:val="000000"/>
                      <w:sz w:val="24"/>
                      <w:szCs w:val="24"/>
                      <w:lang w:eastAsia="es-CO"/>
                    </w:rPr>
                  </w:rPrChange>
                </w:rPr>
                <w:t> </w:t>
              </w:r>
            </w:ins>
          </w:p>
        </w:tc>
        <w:tc>
          <w:tcPr>
            <w:tcW w:w="0" w:type="auto"/>
            <w:vMerge/>
            <w:tcBorders>
              <w:top w:val="nil"/>
              <w:left w:val="nil"/>
              <w:bottom w:val="single" w:sz="4" w:space="0" w:color="auto"/>
              <w:right w:val="single" w:sz="4" w:space="0" w:color="auto"/>
            </w:tcBorders>
            <w:vAlign w:val="center"/>
            <w:hideMark/>
            <w:tcPrChange w:id="3397" w:author="Diana Gonzalez Garcia" w:date="2021-05-28T16:43:00Z">
              <w:tcPr>
                <w:tcW w:w="261" w:type="pct"/>
                <w:gridSpan w:val="2"/>
                <w:vMerge/>
                <w:tcBorders>
                  <w:top w:val="nil"/>
                  <w:left w:val="nil"/>
                  <w:bottom w:val="single" w:sz="4" w:space="0" w:color="auto"/>
                  <w:right w:val="single" w:sz="4" w:space="0" w:color="auto"/>
                </w:tcBorders>
                <w:vAlign w:val="center"/>
                <w:hideMark/>
              </w:tcPr>
            </w:tcPrChange>
          </w:tcPr>
          <w:p w14:paraId="776BD086" w14:textId="77777777" w:rsidR="004223AB" w:rsidRPr="004223AB" w:rsidRDefault="004223AB" w:rsidP="004223AB">
            <w:pPr>
              <w:spacing w:after="0" w:line="240" w:lineRule="auto"/>
              <w:rPr>
                <w:ins w:id="3398" w:author="Diana Gonzalez Garcia" w:date="2021-05-28T16:34:00Z"/>
                <w:rFonts w:ascii="Calibri" w:hAnsi="Calibri" w:cs="Calibri"/>
                <w:color w:val="000000"/>
                <w:sz w:val="12"/>
                <w:szCs w:val="12"/>
                <w:lang w:eastAsia="es-CO"/>
                <w:rPrChange w:id="3399" w:author="Diana Gonzalez Garcia" w:date="2021-05-28T16:36:00Z">
                  <w:rPr>
                    <w:ins w:id="3400"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nil"/>
            </w:tcBorders>
            <w:vAlign w:val="center"/>
            <w:hideMark/>
            <w:tcPrChange w:id="3401" w:author="Diana Gonzalez Garcia" w:date="2021-05-28T16:43:00Z">
              <w:tcPr>
                <w:tcW w:w="487" w:type="pct"/>
                <w:gridSpan w:val="2"/>
                <w:vMerge/>
                <w:tcBorders>
                  <w:top w:val="nil"/>
                  <w:left w:val="single" w:sz="4" w:space="0" w:color="auto"/>
                  <w:bottom w:val="single" w:sz="4" w:space="0" w:color="auto"/>
                  <w:right w:val="nil"/>
                </w:tcBorders>
                <w:vAlign w:val="center"/>
                <w:hideMark/>
              </w:tcPr>
            </w:tcPrChange>
          </w:tcPr>
          <w:p w14:paraId="7E2BABC6" w14:textId="77777777" w:rsidR="004223AB" w:rsidRPr="004223AB" w:rsidRDefault="004223AB" w:rsidP="004223AB">
            <w:pPr>
              <w:spacing w:after="0" w:line="240" w:lineRule="auto"/>
              <w:rPr>
                <w:ins w:id="3402" w:author="Diana Gonzalez Garcia" w:date="2021-05-28T16:34:00Z"/>
                <w:rFonts w:ascii="Calibri" w:hAnsi="Calibri" w:cs="Calibri"/>
                <w:color w:val="FF0000"/>
                <w:sz w:val="12"/>
                <w:szCs w:val="12"/>
                <w:lang w:eastAsia="es-CO"/>
                <w:rPrChange w:id="3403" w:author="Diana Gonzalez Garcia" w:date="2021-05-28T16:36:00Z">
                  <w:rPr>
                    <w:ins w:id="3404" w:author="Diana Gonzalez Garcia" w:date="2021-05-28T16:34:00Z"/>
                    <w:rFonts w:ascii="Calibri" w:hAnsi="Calibri" w:cs="Calibri"/>
                    <w:color w:val="FF0000"/>
                    <w:sz w:val="24"/>
                    <w:szCs w:val="24"/>
                    <w:lang w:eastAsia="es-CO"/>
                  </w:rPr>
                </w:rPrChange>
              </w:rPr>
            </w:pPr>
          </w:p>
        </w:tc>
        <w:tc>
          <w:tcPr>
            <w:tcW w:w="1158" w:type="dxa"/>
            <w:vMerge/>
            <w:tcBorders>
              <w:top w:val="nil"/>
              <w:left w:val="single" w:sz="4" w:space="0" w:color="auto"/>
              <w:bottom w:val="single" w:sz="4" w:space="0" w:color="auto"/>
              <w:right w:val="single" w:sz="4" w:space="0" w:color="auto"/>
            </w:tcBorders>
            <w:vAlign w:val="center"/>
            <w:hideMark/>
            <w:tcPrChange w:id="3405" w:author="Diana Gonzalez Garcia" w:date="2021-05-28T16:43:00Z">
              <w:tcPr>
                <w:tcW w:w="985" w:type="pct"/>
                <w:gridSpan w:val="2"/>
                <w:vMerge/>
                <w:tcBorders>
                  <w:top w:val="nil"/>
                  <w:left w:val="single" w:sz="4" w:space="0" w:color="auto"/>
                  <w:bottom w:val="single" w:sz="4" w:space="0" w:color="auto"/>
                  <w:right w:val="single" w:sz="4" w:space="0" w:color="auto"/>
                </w:tcBorders>
                <w:vAlign w:val="center"/>
                <w:hideMark/>
              </w:tcPr>
            </w:tcPrChange>
          </w:tcPr>
          <w:p w14:paraId="6C69B7F3" w14:textId="77777777" w:rsidR="004223AB" w:rsidRPr="004223AB" w:rsidRDefault="004223AB" w:rsidP="004223AB">
            <w:pPr>
              <w:spacing w:after="0" w:line="240" w:lineRule="auto"/>
              <w:rPr>
                <w:ins w:id="3406" w:author="Diana Gonzalez Garcia" w:date="2021-05-28T16:34:00Z"/>
                <w:rFonts w:ascii="Calibri" w:hAnsi="Calibri" w:cs="Calibri"/>
                <w:color w:val="000000"/>
                <w:sz w:val="12"/>
                <w:szCs w:val="12"/>
                <w:lang w:eastAsia="es-CO"/>
                <w:rPrChange w:id="3407" w:author="Diana Gonzalez Garcia" w:date="2021-05-28T16:36:00Z">
                  <w:rPr>
                    <w:ins w:id="3408" w:author="Diana Gonzalez Garcia" w:date="2021-05-28T16:34:00Z"/>
                    <w:rFonts w:ascii="Calibri" w:hAnsi="Calibri" w:cs="Calibri"/>
                    <w:color w:val="000000"/>
                    <w:sz w:val="24"/>
                    <w:szCs w:val="24"/>
                    <w:lang w:eastAsia="es-CO"/>
                  </w:rPr>
                </w:rPrChange>
              </w:rPr>
            </w:pPr>
          </w:p>
        </w:tc>
      </w:tr>
      <w:tr w:rsidR="004223AB" w:rsidRPr="004223AB" w14:paraId="2A17F1EF" w14:textId="77777777" w:rsidTr="00D203B1">
        <w:tblPrEx>
          <w:tblPrExChange w:id="3409" w:author="Diana Gonzalez Garcia" w:date="2021-05-28T16:43:00Z">
            <w:tblPrEx>
              <w:tblW w:w="5000" w:type="pct"/>
              <w:tblInd w:w="0" w:type="dxa"/>
            </w:tblPrEx>
          </w:tblPrExChange>
        </w:tblPrEx>
        <w:trPr>
          <w:trHeight w:val="20"/>
          <w:ins w:id="3410" w:author="Diana Gonzalez Garcia" w:date="2021-05-28T16:34:00Z"/>
          <w:trPrChange w:id="3411" w:author="Diana Gonzalez Garcia" w:date="2021-05-28T16:43:00Z">
            <w:trPr>
              <w:gridBefore w:val="2"/>
              <w:gridAfter w:val="0"/>
              <w:trHeight w:val="1230"/>
            </w:trPr>
          </w:trPrChange>
        </w:trPr>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Change w:id="3412" w:author="Diana Gonzalez Garcia" w:date="2021-05-28T16:43:00Z">
              <w:tcPr>
                <w:tcW w:w="318" w:type="pct"/>
                <w:gridSpan w:val="2"/>
                <w:vMerge w:val="restart"/>
                <w:tcBorders>
                  <w:top w:val="nil"/>
                  <w:left w:val="single" w:sz="4" w:space="0" w:color="auto"/>
                  <w:bottom w:val="single" w:sz="4" w:space="0" w:color="auto"/>
                  <w:right w:val="single" w:sz="4" w:space="0" w:color="auto"/>
                </w:tcBorders>
                <w:shd w:val="clear" w:color="auto" w:fill="auto"/>
                <w:noWrap/>
                <w:vAlign w:val="center"/>
                <w:hideMark/>
              </w:tcPr>
            </w:tcPrChange>
          </w:tcPr>
          <w:p w14:paraId="01D42082" w14:textId="77777777" w:rsidR="004223AB" w:rsidRPr="004223AB" w:rsidRDefault="004223AB" w:rsidP="004223AB">
            <w:pPr>
              <w:spacing w:after="0" w:line="240" w:lineRule="auto"/>
              <w:jc w:val="center"/>
              <w:rPr>
                <w:ins w:id="3413" w:author="Diana Gonzalez Garcia" w:date="2021-05-28T16:34:00Z"/>
                <w:rFonts w:ascii="Calibri" w:hAnsi="Calibri" w:cs="Calibri"/>
                <w:color w:val="000000"/>
                <w:sz w:val="12"/>
                <w:szCs w:val="12"/>
                <w:lang w:eastAsia="es-CO"/>
                <w:rPrChange w:id="3414" w:author="Diana Gonzalez Garcia" w:date="2021-05-28T16:36:00Z">
                  <w:rPr>
                    <w:ins w:id="3415" w:author="Diana Gonzalez Garcia" w:date="2021-05-28T16:34:00Z"/>
                    <w:rFonts w:ascii="Calibri" w:hAnsi="Calibri" w:cs="Calibri"/>
                    <w:color w:val="000000"/>
                    <w:sz w:val="24"/>
                    <w:szCs w:val="24"/>
                    <w:lang w:eastAsia="es-CO"/>
                  </w:rPr>
                </w:rPrChange>
              </w:rPr>
            </w:pPr>
            <w:ins w:id="3416" w:author="Diana Gonzalez Garcia" w:date="2021-05-28T16:34:00Z">
              <w:r w:rsidRPr="004223AB">
                <w:rPr>
                  <w:rFonts w:ascii="Calibri" w:hAnsi="Calibri" w:cs="Calibri"/>
                  <w:color w:val="000000"/>
                  <w:sz w:val="12"/>
                  <w:szCs w:val="12"/>
                  <w:lang w:eastAsia="es-CO"/>
                  <w:rPrChange w:id="3417" w:author="Diana Gonzalez Garcia" w:date="2021-05-28T16:36:00Z">
                    <w:rPr>
                      <w:rFonts w:ascii="Calibri" w:hAnsi="Calibri" w:cs="Calibri"/>
                      <w:color w:val="000000"/>
                      <w:sz w:val="24"/>
                      <w:szCs w:val="24"/>
                      <w:lang w:eastAsia="es-CO"/>
                    </w:rPr>
                  </w:rPrChange>
                </w:rPr>
                <w:t>T11</w:t>
              </w:r>
            </w:ins>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Change w:id="3418" w:author="Diana Gonzalez Garcia" w:date="2021-05-28T16:43:00Z">
              <w:tcPr>
                <w:tcW w:w="317" w:type="pct"/>
                <w:vMerge w:val="restart"/>
                <w:tcBorders>
                  <w:top w:val="nil"/>
                  <w:left w:val="single" w:sz="4" w:space="0" w:color="auto"/>
                  <w:bottom w:val="single" w:sz="4" w:space="0" w:color="auto"/>
                  <w:right w:val="single" w:sz="4" w:space="0" w:color="auto"/>
                </w:tcBorders>
                <w:shd w:val="clear" w:color="auto" w:fill="auto"/>
                <w:vAlign w:val="center"/>
                <w:hideMark/>
              </w:tcPr>
            </w:tcPrChange>
          </w:tcPr>
          <w:p w14:paraId="41EFD91E" w14:textId="77777777" w:rsidR="004223AB" w:rsidRPr="004223AB" w:rsidRDefault="004223AB" w:rsidP="004223AB">
            <w:pPr>
              <w:spacing w:after="0" w:line="240" w:lineRule="auto"/>
              <w:jc w:val="center"/>
              <w:rPr>
                <w:ins w:id="3419" w:author="Diana Gonzalez Garcia" w:date="2021-05-28T16:34:00Z"/>
                <w:rFonts w:ascii="Calibri" w:hAnsi="Calibri" w:cs="Calibri"/>
                <w:sz w:val="12"/>
                <w:szCs w:val="12"/>
                <w:lang w:eastAsia="es-CO"/>
                <w:rPrChange w:id="3420" w:author="Diana Gonzalez Garcia" w:date="2021-05-28T16:36:00Z">
                  <w:rPr>
                    <w:ins w:id="3421" w:author="Diana Gonzalez Garcia" w:date="2021-05-28T16:34:00Z"/>
                    <w:rFonts w:ascii="Calibri" w:hAnsi="Calibri" w:cs="Calibri"/>
                    <w:sz w:val="24"/>
                    <w:szCs w:val="24"/>
                    <w:lang w:eastAsia="es-CO"/>
                  </w:rPr>
                </w:rPrChange>
              </w:rPr>
            </w:pPr>
            <w:ins w:id="3422" w:author="Diana Gonzalez Garcia" w:date="2021-05-28T16:34:00Z">
              <w:r w:rsidRPr="004223AB">
                <w:rPr>
                  <w:rFonts w:ascii="Calibri" w:hAnsi="Calibri" w:cs="Calibri"/>
                  <w:sz w:val="12"/>
                  <w:szCs w:val="12"/>
                  <w:lang w:eastAsia="es-CO"/>
                  <w:rPrChange w:id="3423" w:author="Diana Gonzalez Garcia" w:date="2021-05-28T16:36:00Z">
                    <w:rPr>
                      <w:rFonts w:ascii="Calibri" w:hAnsi="Calibri" w:cs="Calibri"/>
                      <w:sz w:val="24"/>
                      <w:szCs w:val="24"/>
                      <w:lang w:eastAsia="es-CO"/>
                    </w:rPr>
                  </w:rPrChange>
                </w:rPr>
                <w:t>Hoteles</w:t>
              </w:r>
            </w:ins>
          </w:p>
        </w:tc>
        <w:tc>
          <w:tcPr>
            <w:tcW w:w="0" w:type="auto"/>
            <w:vMerge w:val="restart"/>
            <w:tcBorders>
              <w:top w:val="nil"/>
              <w:left w:val="single" w:sz="4" w:space="0" w:color="auto"/>
              <w:bottom w:val="single" w:sz="4" w:space="0" w:color="auto"/>
              <w:right w:val="single" w:sz="4" w:space="0" w:color="auto"/>
            </w:tcBorders>
            <w:shd w:val="clear" w:color="000000" w:fill="FCE4D6"/>
            <w:vAlign w:val="center"/>
            <w:hideMark/>
            <w:tcPrChange w:id="3424" w:author="Diana Gonzalez Garcia" w:date="2021-05-28T16:43:00Z">
              <w:tcPr>
                <w:tcW w:w="330" w:type="pct"/>
                <w:gridSpan w:val="2"/>
                <w:vMerge w:val="restart"/>
                <w:tcBorders>
                  <w:top w:val="nil"/>
                  <w:left w:val="single" w:sz="4" w:space="0" w:color="auto"/>
                  <w:bottom w:val="single" w:sz="4" w:space="0" w:color="auto"/>
                  <w:right w:val="single" w:sz="4" w:space="0" w:color="auto"/>
                </w:tcBorders>
                <w:shd w:val="clear" w:color="000000" w:fill="FCE4D6"/>
                <w:vAlign w:val="center"/>
                <w:hideMark/>
              </w:tcPr>
            </w:tcPrChange>
          </w:tcPr>
          <w:p w14:paraId="29692F17" w14:textId="77777777" w:rsidR="004223AB" w:rsidRPr="004223AB" w:rsidRDefault="004223AB" w:rsidP="004223AB">
            <w:pPr>
              <w:spacing w:after="0" w:line="240" w:lineRule="auto"/>
              <w:jc w:val="center"/>
              <w:rPr>
                <w:ins w:id="3425" w:author="Diana Gonzalez Garcia" w:date="2021-05-28T16:34:00Z"/>
                <w:rFonts w:ascii="Calibri" w:hAnsi="Calibri" w:cs="Calibri"/>
                <w:sz w:val="12"/>
                <w:szCs w:val="12"/>
                <w:lang w:eastAsia="es-CO"/>
                <w:rPrChange w:id="3426" w:author="Diana Gonzalez Garcia" w:date="2021-05-28T16:36:00Z">
                  <w:rPr>
                    <w:ins w:id="3427" w:author="Diana Gonzalez Garcia" w:date="2021-05-28T16:34:00Z"/>
                    <w:rFonts w:ascii="Calibri" w:hAnsi="Calibri" w:cs="Calibri"/>
                    <w:sz w:val="24"/>
                    <w:szCs w:val="24"/>
                    <w:lang w:eastAsia="es-CO"/>
                  </w:rPr>
                </w:rPrChange>
              </w:rPr>
            </w:pPr>
            <w:ins w:id="3428" w:author="Diana Gonzalez Garcia" w:date="2021-05-28T16:34:00Z">
              <w:r w:rsidRPr="004223AB">
                <w:rPr>
                  <w:rFonts w:ascii="Calibri" w:hAnsi="Calibri" w:cs="Calibri"/>
                  <w:sz w:val="12"/>
                  <w:szCs w:val="12"/>
                  <w:lang w:eastAsia="es-CO"/>
                  <w:rPrChange w:id="3429" w:author="Diana Gonzalez Garcia" w:date="2021-05-28T16:36:00Z">
                    <w:rPr>
                      <w:rFonts w:ascii="Calibri" w:hAnsi="Calibri" w:cs="Calibri"/>
                      <w:sz w:val="24"/>
                      <w:szCs w:val="24"/>
                      <w:lang w:eastAsia="es-CO"/>
                    </w:rPr>
                  </w:rPrChange>
                </w:rPr>
                <w:t>021</w:t>
              </w:r>
            </w:ins>
          </w:p>
        </w:tc>
        <w:tc>
          <w:tcPr>
            <w:tcW w:w="0" w:type="auto"/>
            <w:tcBorders>
              <w:top w:val="single" w:sz="4" w:space="0" w:color="auto"/>
              <w:left w:val="nil"/>
              <w:bottom w:val="nil"/>
              <w:right w:val="single" w:sz="4" w:space="0" w:color="auto"/>
            </w:tcBorders>
            <w:shd w:val="clear" w:color="auto" w:fill="auto"/>
            <w:vAlign w:val="center"/>
            <w:hideMark/>
            <w:tcPrChange w:id="3430" w:author="Diana Gonzalez Garcia" w:date="2021-05-28T16:43:00Z">
              <w:tcPr>
                <w:tcW w:w="352" w:type="pct"/>
                <w:gridSpan w:val="2"/>
                <w:tcBorders>
                  <w:top w:val="single" w:sz="4" w:space="0" w:color="auto"/>
                  <w:left w:val="nil"/>
                  <w:bottom w:val="nil"/>
                  <w:right w:val="single" w:sz="4" w:space="0" w:color="auto"/>
                </w:tcBorders>
                <w:shd w:val="clear" w:color="auto" w:fill="auto"/>
                <w:vAlign w:val="center"/>
                <w:hideMark/>
              </w:tcPr>
            </w:tcPrChange>
          </w:tcPr>
          <w:p w14:paraId="43405202" w14:textId="77777777" w:rsidR="004223AB" w:rsidRPr="004223AB" w:rsidRDefault="004223AB" w:rsidP="004223AB">
            <w:pPr>
              <w:spacing w:after="0" w:line="240" w:lineRule="auto"/>
              <w:jc w:val="center"/>
              <w:rPr>
                <w:ins w:id="3431" w:author="Diana Gonzalez Garcia" w:date="2021-05-28T16:34:00Z"/>
                <w:rFonts w:ascii="Calibri" w:hAnsi="Calibri" w:cs="Calibri"/>
                <w:color w:val="000000"/>
                <w:sz w:val="12"/>
                <w:szCs w:val="12"/>
                <w:lang w:eastAsia="es-CO"/>
                <w:rPrChange w:id="3432" w:author="Diana Gonzalez Garcia" w:date="2021-05-28T16:36:00Z">
                  <w:rPr>
                    <w:ins w:id="3433" w:author="Diana Gonzalez Garcia" w:date="2021-05-28T16:34:00Z"/>
                    <w:rFonts w:ascii="Calibri" w:hAnsi="Calibri" w:cs="Calibri"/>
                    <w:color w:val="000000"/>
                    <w:sz w:val="24"/>
                    <w:szCs w:val="24"/>
                    <w:lang w:eastAsia="es-CO"/>
                  </w:rPr>
                </w:rPrChange>
              </w:rPr>
            </w:pPr>
            <w:ins w:id="3434" w:author="Diana Gonzalez Garcia" w:date="2021-05-28T16:34:00Z">
              <w:r w:rsidRPr="004223AB">
                <w:rPr>
                  <w:rFonts w:ascii="Calibri" w:hAnsi="Calibri" w:cs="Calibri"/>
                  <w:color w:val="000000"/>
                  <w:sz w:val="12"/>
                  <w:szCs w:val="12"/>
                  <w:lang w:eastAsia="es-CO"/>
                  <w:rPrChange w:id="3435" w:author="Diana Gonzalez Garcia" w:date="2021-05-28T16:36:00Z">
                    <w:rPr>
                      <w:rFonts w:ascii="Calibri" w:hAnsi="Calibri" w:cs="Calibri"/>
                      <w:color w:val="000000"/>
                      <w:sz w:val="24"/>
                      <w:szCs w:val="24"/>
                      <w:lang w:eastAsia="es-CO"/>
                    </w:rPr>
                  </w:rPrChange>
                </w:rPr>
                <w:t>Valor unitario construcción</w:t>
              </w:r>
            </w:ins>
          </w:p>
        </w:tc>
        <w:tc>
          <w:tcPr>
            <w:tcW w:w="0" w:type="auto"/>
            <w:tcBorders>
              <w:top w:val="nil"/>
              <w:left w:val="nil"/>
              <w:bottom w:val="single" w:sz="4" w:space="0" w:color="auto"/>
              <w:right w:val="single" w:sz="4" w:space="0" w:color="auto"/>
            </w:tcBorders>
            <w:shd w:val="clear" w:color="auto" w:fill="auto"/>
            <w:vAlign w:val="center"/>
            <w:hideMark/>
            <w:tcPrChange w:id="3436" w:author="Diana Gonzalez Garcia" w:date="2021-05-28T16:43:00Z">
              <w:tcPr>
                <w:tcW w:w="291" w:type="pct"/>
                <w:gridSpan w:val="2"/>
                <w:tcBorders>
                  <w:top w:val="nil"/>
                  <w:left w:val="nil"/>
                  <w:bottom w:val="single" w:sz="4" w:space="0" w:color="auto"/>
                  <w:right w:val="single" w:sz="4" w:space="0" w:color="auto"/>
                </w:tcBorders>
                <w:shd w:val="clear" w:color="auto" w:fill="auto"/>
                <w:vAlign w:val="center"/>
                <w:hideMark/>
              </w:tcPr>
            </w:tcPrChange>
          </w:tcPr>
          <w:p w14:paraId="1596E99A" w14:textId="77777777" w:rsidR="004223AB" w:rsidRPr="004223AB" w:rsidRDefault="004223AB" w:rsidP="004223AB">
            <w:pPr>
              <w:spacing w:after="0" w:line="240" w:lineRule="auto"/>
              <w:jc w:val="center"/>
              <w:rPr>
                <w:ins w:id="3437" w:author="Diana Gonzalez Garcia" w:date="2021-05-28T16:34:00Z"/>
                <w:rFonts w:ascii="Calibri" w:hAnsi="Calibri" w:cs="Calibri"/>
                <w:color w:val="000000"/>
                <w:sz w:val="12"/>
                <w:szCs w:val="12"/>
                <w:lang w:eastAsia="es-CO"/>
                <w:rPrChange w:id="3438" w:author="Diana Gonzalez Garcia" w:date="2021-05-28T16:36:00Z">
                  <w:rPr>
                    <w:ins w:id="3439" w:author="Diana Gonzalez Garcia" w:date="2021-05-28T16:34:00Z"/>
                    <w:rFonts w:ascii="Calibri" w:hAnsi="Calibri" w:cs="Calibri"/>
                    <w:color w:val="000000"/>
                    <w:sz w:val="24"/>
                    <w:szCs w:val="24"/>
                    <w:lang w:eastAsia="es-CO"/>
                  </w:rPr>
                </w:rPrChange>
              </w:rPr>
            </w:pPr>
            <w:ins w:id="3440" w:author="Diana Gonzalez Garcia" w:date="2021-05-28T16:34:00Z">
              <w:r w:rsidRPr="004223AB">
                <w:rPr>
                  <w:rFonts w:ascii="Calibri" w:hAnsi="Calibri" w:cs="Calibri"/>
                  <w:color w:val="000000"/>
                  <w:sz w:val="12"/>
                  <w:szCs w:val="12"/>
                  <w:lang w:eastAsia="es-CO"/>
                  <w:rPrChange w:id="3441" w:author="Diana Gonzalez Garcia" w:date="2021-05-28T16:36:00Z">
                    <w:rPr>
                      <w:rFonts w:ascii="Calibri" w:hAnsi="Calibri" w:cs="Calibri"/>
                      <w:color w:val="000000"/>
                      <w:sz w:val="24"/>
                      <w:szCs w:val="24"/>
                      <w:lang w:eastAsia="es-CO"/>
                    </w:rPr>
                  </w:rPrChange>
                </w:rPr>
                <w:t>Puntaje</w:t>
              </w:r>
            </w:ins>
          </w:p>
        </w:tc>
        <w:tc>
          <w:tcPr>
            <w:tcW w:w="0" w:type="auto"/>
            <w:tcBorders>
              <w:top w:val="nil"/>
              <w:left w:val="nil"/>
              <w:bottom w:val="single" w:sz="4" w:space="0" w:color="auto"/>
              <w:right w:val="nil"/>
            </w:tcBorders>
            <w:shd w:val="clear" w:color="auto" w:fill="auto"/>
            <w:vAlign w:val="center"/>
            <w:hideMark/>
            <w:tcPrChange w:id="3442" w:author="Diana Gonzalez Garcia" w:date="2021-05-28T16:43:00Z">
              <w:tcPr>
                <w:tcW w:w="242" w:type="pct"/>
                <w:gridSpan w:val="2"/>
                <w:tcBorders>
                  <w:top w:val="nil"/>
                  <w:left w:val="nil"/>
                  <w:bottom w:val="single" w:sz="4" w:space="0" w:color="auto"/>
                  <w:right w:val="nil"/>
                </w:tcBorders>
                <w:shd w:val="clear" w:color="auto" w:fill="auto"/>
                <w:vAlign w:val="center"/>
                <w:hideMark/>
              </w:tcPr>
            </w:tcPrChange>
          </w:tcPr>
          <w:p w14:paraId="598C6860" w14:textId="77777777" w:rsidR="004223AB" w:rsidRPr="004223AB" w:rsidRDefault="004223AB" w:rsidP="004223AB">
            <w:pPr>
              <w:spacing w:after="0" w:line="240" w:lineRule="auto"/>
              <w:jc w:val="center"/>
              <w:rPr>
                <w:ins w:id="3443" w:author="Diana Gonzalez Garcia" w:date="2021-05-28T16:34:00Z"/>
                <w:rFonts w:ascii="Calibri" w:hAnsi="Calibri" w:cs="Calibri"/>
                <w:color w:val="000000"/>
                <w:sz w:val="12"/>
                <w:szCs w:val="12"/>
                <w:lang w:eastAsia="es-CO"/>
                <w:rPrChange w:id="3444" w:author="Diana Gonzalez Garcia" w:date="2021-05-28T16:36:00Z">
                  <w:rPr>
                    <w:ins w:id="3445" w:author="Diana Gonzalez Garcia" w:date="2021-05-28T16:34:00Z"/>
                    <w:rFonts w:ascii="Calibri" w:hAnsi="Calibri" w:cs="Calibri"/>
                    <w:color w:val="000000"/>
                    <w:sz w:val="24"/>
                    <w:szCs w:val="24"/>
                    <w:lang w:eastAsia="es-CO"/>
                  </w:rPr>
                </w:rPrChange>
              </w:rPr>
            </w:pPr>
            <w:proofErr w:type="spellStart"/>
            <w:ins w:id="3446" w:author="Diana Gonzalez Garcia" w:date="2021-05-28T16:34:00Z">
              <w:r w:rsidRPr="004223AB">
                <w:rPr>
                  <w:rFonts w:ascii="Calibri" w:hAnsi="Calibri" w:cs="Calibri"/>
                  <w:color w:val="000000"/>
                  <w:sz w:val="12"/>
                  <w:szCs w:val="12"/>
                  <w:lang w:eastAsia="es-CO"/>
                  <w:rPrChange w:id="3447" w:author="Diana Gonzalez Garcia" w:date="2021-05-28T16:36:00Z">
                    <w:rPr>
                      <w:rFonts w:ascii="Calibri" w:hAnsi="Calibri" w:cs="Calibri"/>
                      <w:color w:val="000000"/>
                      <w:sz w:val="24"/>
                      <w:szCs w:val="24"/>
                      <w:lang w:eastAsia="es-CO"/>
                    </w:rPr>
                  </w:rPrChange>
                </w:rPr>
                <w:t>SIIC</w:t>
              </w:r>
              <w:proofErr w:type="spellEnd"/>
            </w:ins>
          </w:p>
        </w:tc>
        <w:tc>
          <w:tcPr>
            <w:tcW w:w="0" w:type="auto"/>
            <w:tcBorders>
              <w:top w:val="single" w:sz="4" w:space="0" w:color="auto"/>
              <w:left w:val="single" w:sz="4" w:space="0" w:color="auto"/>
              <w:bottom w:val="nil"/>
              <w:right w:val="single" w:sz="4" w:space="0" w:color="auto"/>
            </w:tcBorders>
            <w:shd w:val="clear" w:color="auto" w:fill="auto"/>
            <w:vAlign w:val="center"/>
            <w:hideMark/>
            <w:tcPrChange w:id="3448" w:author="Diana Gonzalez Garcia" w:date="2021-05-28T16:43:00Z">
              <w:tcPr>
                <w:tcW w:w="1418" w:type="pct"/>
                <w:tcBorders>
                  <w:top w:val="single" w:sz="4" w:space="0" w:color="auto"/>
                  <w:left w:val="single" w:sz="4" w:space="0" w:color="auto"/>
                  <w:bottom w:val="nil"/>
                  <w:right w:val="single" w:sz="4" w:space="0" w:color="auto"/>
                </w:tcBorders>
                <w:shd w:val="clear" w:color="auto" w:fill="auto"/>
                <w:vAlign w:val="center"/>
                <w:hideMark/>
              </w:tcPr>
            </w:tcPrChange>
          </w:tcPr>
          <w:p w14:paraId="7A8D03E3" w14:textId="4ECF3DCC" w:rsidR="004223AB" w:rsidRPr="004223AB" w:rsidRDefault="004223AB" w:rsidP="004223AB">
            <w:pPr>
              <w:spacing w:after="0" w:line="240" w:lineRule="auto"/>
              <w:jc w:val="both"/>
              <w:rPr>
                <w:ins w:id="3449" w:author="Diana Gonzalez Garcia" w:date="2021-05-28T16:34:00Z"/>
                <w:rFonts w:ascii="Calibri" w:hAnsi="Calibri" w:cs="Calibri"/>
                <w:color w:val="000000"/>
                <w:sz w:val="12"/>
                <w:szCs w:val="12"/>
                <w:lang w:eastAsia="es-CO"/>
                <w:rPrChange w:id="3450" w:author="Diana Gonzalez Garcia" w:date="2021-05-28T16:36:00Z">
                  <w:rPr>
                    <w:ins w:id="3451" w:author="Diana Gonzalez Garcia" w:date="2021-05-28T16:34:00Z"/>
                    <w:rFonts w:ascii="Calibri" w:hAnsi="Calibri" w:cs="Calibri"/>
                    <w:color w:val="000000"/>
                    <w:sz w:val="24"/>
                    <w:szCs w:val="24"/>
                    <w:lang w:eastAsia="es-CO"/>
                  </w:rPr>
                </w:rPrChange>
              </w:rPr>
            </w:pPr>
            <w:ins w:id="3452" w:author="Diana Gonzalez Garcia" w:date="2021-05-28T16:34:00Z">
              <w:r w:rsidRPr="004223AB">
                <w:rPr>
                  <w:rFonts w:ascii="Calibri" w:hAnsi="Calibri" w:cs="Calibri"/>
                  <w:color w:val="000000"/>
                  <w:sz w:val="12"/>
                  <w:szCs w:val="12"/>
                  <w:lang w:eastAsia="es-CO"/>
                  <w:rPrChange w:id="3453" w:author="Diana Gonzalez Garcia" w:date="2021-05-28T16:36:00Z">
                    <w:rPr>
                      <w:rFonts w:ascii="Calibri" w:hAnsi="Calibri" w:cs="Calibri"/>
                      <w:color w:val="000000"/>
                      <w:sz w:val="24"/>
                      <w:szCs w:val="24"/>
                      <w:lang w:eastAsia="es-CO"/>
                    </w:rPr>
                  </w:rPrChange>
                </w:rPr>
                <w:t xml:space="preserve">Para predios con edades superiores a 100 </w:t>
              </w:r>
            </w:ins>
            <w:ins w:id="3454" w:author="Diana Gonzalez Garcia" w:date="2021-05-28T16:44:00Z">
              <w:r w:rsidR="00D203B1" w:rsidRPr="004223AB">
                <w:rPr>
                  <w:rFonts w:ascii="Calibri" w:hAnsi="Calibri" w:cs="Calibri"/>
                  <w:color w:val="000000"/>
                  <w:sz w:val="12"/>
                  <w:szCs w:val="12"/>
                  <w:lang w:eastAsia="es-CO"/>
                  <w:rPrChange w:id="3455" w:author="Diana Gonzalez Garcia" w:date="2021-05-28T16:36:00Z">
                    <w:rPr>
                      <w:rFonts w:ascii="Calibri" w:hAnsi="Calibri" w:cs="Calibri"/>
                      <w:color w:val="000000"/>
                      <w:sz w:val="12"/>
                      <w:szCs w:val="12"/>
                      <w:lang w:eastAsia="es-CO"/>
                    </w:rPr>
                  </w:rPrChange>
                </w:rPr>
                <w:t>años, la</w:t>
              </w:r>
            </w:ins>
            <w:ins w:id="3456" w:author="Diana Gonzalez Garcia" w:date="2021-05-28T16:34:00Z">
              <w:r w:rsidRPr="004223AB">
                <w:rPr>
                  <w:rFonts w:ascii="Calibri" w:hAnsi="Calibri" w:cs="Calibri"/>
                  <w:color w:val="000000"/>
                  <w:sz w:val="12"/>
                  <w:szCs w:val="12"/>
                  <w:lang w:eastAsia="es-CO"/>
                  <w:rPrChange w:id="3457" w:author="Diana Gonzalez Garcia" w:date="2021-05-28T16:36:00Z">
                    <w:rPr>
                      <w:rFonts w:ascii="Calibri" w:hAnsi="Calibri" w:cs="Calibri"/>
                      <w:color w:val="000000"/>
                      <w:sz w:val="24"/>
                      <w:szCs w:val="24"/>
                      <w:lang w:eastAsia="es-CO"/>
                    </w:rPr>
                  </w:rPrChange>
                </w:rPr>
                <w:t xml:space="preserve"> variable modelo es avalúo especial.</w:t>
              </w:r>
            </w:ins>
          </w:p>
        </w:tc>
        <w:tc>
          <w:tcPr>
            <w:tcW w:w="0" w:type="auto"/>
            <w:vMerge w:val="restart"/>
            <w:tcBorders>
              <w:top w:val="nil"/>
              <w:left w:val="nil"/>
              <w:bottom w:val="single" w:sz="4" w:space="0" w:color="auto"/>
              <w:right w:val="single" w:sz="4" w:space="0" w:color="auto"/>
            </w:tcBorders>
            <w:shd w:val="clear" w:color="auto" w:fill="auto"/>
            <w:noWrap/>
            <w:vAlign w:val="center"/>
            <w:hideMark/>
            <w:tcPrChange w:id="3458" w:author="Diana Gonzalez Garcia" w:date="2021-05-28T16:43:00Z">
              <w:tcPr>
                <w:tcW w:w="261" w:type="pct"/>
                <w:gridSpan w:val="2"/>
                <w:vMerge w:val="restart"/>
                <w:tcBorders>
                  <w:top w:val="nil"/>
                  <w:left w:val="nil"/>
                  <w:bottom w:val="single" w:sz="4" w:space="0" w:color="auto"/>
                  <w:right w:val="single" w:sz="4" w:space="0" w:color="auto"/>
                </w:tcBorders>
                <w:shd w:val="clear" w:color="auto" w:fill="auto"/>
                <w:noWrap/>
                <w:vAlign w:val="center"/>
                <w:hideMark/>
              </w:tcPr>
            </w:tcPrChange>
          </w:tcPr>
          <w:p w14:paraId="0EDB1394" w14:textId="77777777" w:rsidR="004223AB" w:rsidRPr="004223AB" w:rsidRDefault="004223AB" w:rsidP="004223AB">
            <w:pPr>
              <w:spacing w:after="0" w:line="240" w:lineRule="auto"/>
              <w:jc w:val="center"/>
              <w:rPr>
                <w:ins w:id="3459" w:author="Diana Gonzalez Garcia" w:date="2021-05-28T16:34:00Z"/>
                <w:rFonts w:ascii="Calibri" w:hAnsi="Calibri" w:cs="Calibri"/>
                <w:color w:val="000000"/>
                <w:sz w:val="12"/>
                <w:szCs w:val="12"/>
                <w:lang w:eastAsia="es-CO"/>
                <w:rPrChange w:id="3460" w:author="Diana Gonzalez Garcia" w:date="2021-05-28T16:36:00Z">
                  <w:rPr>
                    <w:ins w:id="3461" w:author="Diana Gonzalez Garcia" w:date="2021-05-28T16:34:00Z"/>
                    <w:rFonts w:ascii="Calibri" w:hAnsi="Calibri" w:cs="Calibri"/>
                    <w:color w:val="000000"/>
                    <w:sz w:val="24"/>
                    <w:szCs w:val="24"/>
                    <w:lang w:eastAsia="es-CO"/>
                  </w:rPr>
                </w:rPrChange>
              </w:rPr>
            </w:pPr>
            <w:ins w:id="3462" w:author="Diana Gonzalez Garcia" w:date="2021-05-28T16:34:00Z">
              <w:r w:rsidRPr="004223AB">
                <w:rPr>
                  <w:rFonts w:ascii="Calibri" w:hAnsi="Calibri" w:cs="Calibri"/>
                  <w:color w:val="000000"/>
                  <w:sz w:val="12"/>
                  <w:szCs w:val="12"/>
                  <w:lang w:eastAsia="es-CO"/>
                  <w:rPrChange w:id="3463" w:author="Diana Gonzalez Garcia" w:date="2021-05-28T16:36:00Z">
                    <w:rPr>
                      <w:rFonts w:ascii="Calibri" w:hAnsi="Calibri" w:cs="Calibri"/>
                      <w:color w:val="000000"/>
                      <w:sz w:val="24"/>
                      <w:szCs w:val="24"/>
                      <w:lang w:eastAsia="es-CO"/>
                    </w:rPr>
                  </w:rPrChange>
                </w:rPr>
                <w:t>T11</w:t>
              </w:r>
            </w:ins>
          </w:p>
        </w:tc>
        <w:tc>
          <w:tcPr>
            <w:tcW w:w="0" w:type="auto"/>
            <w:vMerge w:val="restart"/>
            <w:tcBorders>
              <w:top w:val="nil"/>
              <w:left w:val="single" w:sz="4" w:space="0" w:color="auto"/>
              <w:bottom w:val="single" w:sz="4" w:space="0" w:color="auto"/>
              <w:right w:val="nil"/>
            </w:tcBorders>
            <w:shd w:val="clear" w:color="auto" w:fill="auto"/>
            <w:vAlign w:val="center"/>
            <w:hideMark/>
            <w:tcPrChange w:id="3464" w:author="Diana Gonzalez Garcia" w:date="2021-05-28T16:43:00Z">
              <w:tcPr>
                <w:tcW w:w="487" w:type="pct"/>
                <w:gridSpan w:val="2"/>
                <w:vMerge w:val="restart"/>
                <w:tcBorders>
                  <w:top w:val="nil"/>
                  <w:left w:val="single" w:sz="4" w:space="0" w:color="auto"/>
                  <w:bottom w:val="single" w:sz="4" w:space="0" w:color="auto"/>
                  <w:right w:val="nil"/>
                </w:tcBorders>
                <w:shd w:val="clear" w:color="auto" w:fill="auto"/>
                <w:vAlign w:val="center"/>
                <w:hideMark/>
              </w:tcPr>
            </w:tcPrChange>
          </w:tcPr>
          <w:p w14:paraId="058ACED7" w14:textId="77777777" w:rsidR="004223AB" w:rsidRPr="004223AB" w:rsidRDefault="004223AB" w:rsidP="004223AB">
            <w:pPr>
              <w:spacing w:after="0" w:line="240" w:lineRule="auto"/>
              <w:jc w:val="center"/>
              <w:rPr>
                <w:ins w:id="3465" w:author="Diana Gonzalez Garcia" w:date="2021-05-28T16:34:00Z"/>
                <w:rFonts w:ascii="Calibri" w:hAnsi="Calibri" w:cs="Calibri"/>
                <w:color w:val="FF0000"/>
                <w:sz w:val="12"/>
                <w:szCs w:val="12"/>
                <w:lang w:eastAsia="es-CO"/>
                <w:rPrChange w:id="3466" w:author="Diana Gonzalez Garcia" w:date="2021-05-28T16:36:00Z">
                  <w:rPr>
                    <w:ins w:id="3467" w:author="Diana Gonzalez Garcia" w:date="2021-05-28T16:34:00Z"/>
                    <w:rFonts w:ascii="Calibri" w:hAnsi="Calibri" w:cs="Calibri"/>
                    <w:color w:val="FF0000"/>
                    <w:sz w:val="24"/>
                    <w:szCs w:val="24"/>
                    <w:lang w:eastAsia="es-CO"/>
                  </w:rPr>
                </w:rPrChange>
              </w:rPr>
            </w:pPr>
            <w:ins w:id="3468" w:author="Diana Gonzalez Garcia" w:date="2021-05-28T16:34:00Z">
              <w:r w:rsidRPr="004223AB">
                <w:rPr>
                  <w:rFonts w:ascii="Calibri" w:hAnsi="Calibri" w:cs="Calibri"/>
                  <w:color w:val="FF0000"/>
                  <w:sz w:val="12"/>
                  <w:szCs w:val="12"/>
                  <w:lang w:eastAsia="es-CO"/>
                  <w:rPrChange w:id="3469" w:author="Diana Gonzalez Garcia" w:date="2021-05-28T16:36:00Z">
                    <w:rPr>
                      <w:rFonts w:ascii="Calibri" w:hAnsi="Calibri" w:cs="Calibri"/>
                      <w:color w:val="FF0000"/>
                      <w:sz w:val="24"/>
                      <w:szCs w:val="24"/>
                      <w:lang w:eastAsia="es-CO"/>
                    </w:rPr>
                  </w:rPrChange>
                </w:rPr>
                <w:t> </w:t>
              </w:r>
            </w:ins>
          </w:p>
        </w:tc>
        <w:tc>
          <w:tcPr>
            <w:tcW w:w="1158" w:type="dxa"/>
            <w:vMerge w:val="restart"/>
            <w:tcBorders>
              <w:top w:val="nil"/>
              <w:left w:val="single" w:sz="4" w:space="0" w:color="auto"/>
              <w:bottom w:val="single" w:sz="4" w:space="0" w:color="auto"/>
              <w:right w:val="single" w:sz="4" w:space="0" w:color="auto"/>
            </w:tcBorders>
            <w:shd w:val="clear" w:color="auto" w:fill="auto"/>
            <w:vAlign w:val="center"/>
            <w:hideMark/>
            <w:tcPrChange w:id="3470" w:author="Diana Gonzalez Garcia" w:date="2021-05-28T16:43:00Z">
              <w:tcPr>
                <w:tcW w:w="985" w:type="pct"/>
                <w:gridSpan w:val="2"/>
                <w:vMerge w:val="restart"/>
                <w:tcBorders>
                  <w:top w:val="nil"/>
                  <w:left w:val="single" w:sz="4" w:space="0" w:color="auto"/>
                  <w:bottom w:val="single" w:sz="4" w:space="0" w:color="auto"/>
                  <w:right w:val="single" w:sz="4" w:space="0" w:color="auto"/>
                </w:tcBorders>
                <w:shd w:val="clear" w:color="auto" w:fill="auto"/>
                <w:vAlign w:val="center"/>
                <w:hideMark/>
              </w:tcPr>
            </w:tcPrChange>
          </w:tcPr>
          <w:p w14:paraId="392DB8D1" w14:textId="77777777" w:rsidR="004223AB" w:rsidRPr="004223AB" w:rsidRDefault="004223AB" w:rsidP="004223AB">
            <w:pPr>
              <w:spacing w:after="0" w:line="240" w:lineRule="auto"/>
              <w:rPr>
                <w:ins w:id="3471" w:author="Diana Gonzalez Garcia" w:date="2021-05-28T16:34:00Z"/>
                <w:rFonts w:ascii="Calibri" w:hAnsi="Calibri" w:cs="Calibri"/>
                <w:color w:val="000000"/>
                <w:sz w:val="12"/>
                <w:szCs w:val="12"/>
                <w:lang w:eastAsia="es-CO"/>
                <w:rPrChange w:id="3472" w:author="Diana Gonzalez Garcia" w:date="2021-05-28T16:36:00Z">
                  <w:rPr>
                    <w:ins w:id="3473" w:author="Diana Gonzalez Garcia" w:date="2021-05-28T16:34:00Z"/>
                    <w:rFonts w:ascii="Calibri" w:hAnsi="Calibri" w:cs="Calibri"/>
                    <w:color w:val="000000"/>
                    <w:sz w:val="24"/>
                    <w:szCs w:val="24"/>
                    <w:lang w:eastAsia="es-CO"/>
                  </w:rPr>
                </w:rPrChange>
              </w:rPr>
            </w:pPr>
            <w:ins w:id="3474" w:author="Diana Gonzalez Garcia" w:date="2021-05-28T16:34:00Z">
              <w:r w:rsidRPr="004223AB">
                <w:rPr>
                  <w:rFonts w:ascii="Calibri" w:hAnsi="Calibri" w:cs="Calibri"/>
                  <w:color w:val="000000"/>
                  <w:sz w:val="12"/>
                  <w:szCs w:val="12"/>
                  <w:lang w:eastAsia="es-CO"/>
                  <w:rPrChange w:id="3475" w:author="Diana Gonzalez Garcia" w:date="2021-05-28T16:36:00Z">
                    <w:rPr>
                      <w:rFonts w:ascii="Calibri" w:hAnsi="Calibri" w:cs="Calibri"/>
                      <w:color w:val="000000"/>
                      <w:sz w:val="24"/>
                      <w:szCs w:val="24"/>
                      <w:lang w:eastAsia="es-CO"/>
                    </w:rPr>
                  </w:rPrChange>
                </w:rPr>
                <w:t>No aplica</w:t>
              </w:r>
            </w:ins>
          </w:p>
        </w:tc>
      </w:tr>
      <w:tr w:rsidR="004223AB" w:rsidRPr="004223AB" w14:paraId="55A676F7" w14:textId="77777777" w:rsidTr="00D203B1">
        <w:tblPrEx>
          <w:tblPrExChange w:id="3476" w:author="Diana Gonzalez Garcia" w:date="2021-05-28T16:43:00Z">
            <w:tblPrEx>
              <w:tblW w:w="5000" w:type="pct"/>
              <w:tblInd w:w="0" w:type="dxa"/>
            </w:tblPrEx>
          </w:tblPrExChange>
        </w:tblPrEx>
        <w:trPr>
          <w:trHeight w:val="20"/>
          <w:ins w:id="3477" w:author="Diana Gonzalez Garcia" w:date="2021-05-28T16:34:00Z"/>
          <w:trPrChange w:id="3478" w:author="Diana Gonzalez Garcia" w:date="2021-05-28T16:43:00Z">
            <w:trPr>
              <w:gridBefore w:val="2"/>
              <w:gridAfter w:val="0"/>
              <w:trHeight w:val="1230"/>
            </w:trPr>
          </w:trPrChange>
        </w:trPr>
        <w:tc>
          <w:tcPr>
            <w:tcW w:w="0" w:type="auto"/>
            <w:vMerge/>
            <w:tcBorders>
              <w:top w:val="nil"/>
              <w:left w:val="single" w:sz="4" w:space="0" w:color="auto"/>
              <w:bottom w:val="single" w:sz="4" w:space="0" w:color="auto"/>
              <w:right w:val="single" w:sz="4" w:space="0" w:color="auto"/>
            </w:tcBorders>
            <w:vAlign w:val="center"/>
            <w:hideMark/>
            <w:tcPrChange w:id="3479" w:author="Diana Gonzalez Garcia" w:date="2021-05-28T16:43:00Z">
              <w:tcPr>
                <w:tcW w:w="318" w:type="pct"/>
                <w:gridSpan w:val="2"/>
                <w:vMerge/>
                <w:tcBorders>
                  <w:top w:val="nil"/>
                  <w:left w:val="single" w:sz="4" w:space="0" w:color="auto"/>
                  <w:bottom w:val="single" w:sz="4" w:space="0" w:color="auto"/>
                  <w:right w:val="single" w:sz="4" w:space="0" w:color="auto"/>
                </w:tcBorders>
                <w:vAlign w:val="center"/>
                <w:hideMark/>
              </w:tcPr>
            </w:tcPrChange>
          </w:tcPr>
          <w:p w14:paraId="73A926A7" w14:textId="77777777" w:rsidR="004223AB" w:rsidRPr="004223AB" w:rsidRDefault="004223AB" w:rsidP="004223AB">
            <w:pPr>
              <w:spacing w:after="0" w:line="240" w:lineRule="auto"/>
              <w:rPr>
                <w:ins w:id="3480" w:author="Diana Gonzalez Garcia" w:date="2021-05-28T16:34:00Z"/>
                <w:rFonts w:ascii="Calibri" w:hAnsi="Calibri" w:cs="Calibri"/>
                <w:color w:val="000000"/>
                <w:sz w:val="12"/>
                <w:szCs w:val="12"/>
                <w:lang w:eastAsia="es-CO"/>
                <w:rPrChange w:id="3481" w:author="Diana Gonzalez Garcia" w:date="2021-05-28T16:36:00Z">
                  <w:rPr>
                    <w:ins w:id="3482"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3483" w:author="Diana Gonzalez Garcia" w:date="2021-05-28T16:43:00Z">
              <w:tcPr>
                <w:tcW w:w="317" w:type="pct"/>
                <w:vMerge/>
                <w:tcBorders>
                  <w:top w:val="nil"/>
                  <w:left w:val="single" w:sz="4" w:space="0" w:color="auto"/>
                  <w:bottom w:val="single" w:sz="4" w:space="0" w:color="auto"/>
                  <w:right w:val="single" w:sz="4" w:space="0" w:color="auto"/>
                </w:tcBorders>
                <w:vAlign w:val="center"/>
                <w:hideMark/>
              </w:tcPr>
            </w:tcPrChange>
          </w:tcPr>
          <w:p w14:paraId="3B3CC3CA" w14:textId="77777777" w:rsidR="004223AB" w:rsidRPr="004223AB" w:rsidRDefault="004223AB" w:rsidP="004223AB">
            <w:pPr>
              <w:spacing w:after="0" w:line="240" w:lineRule="auto"/>
              <w:rPr>
                <w:ins w:id="3484" w:author="Diana Gonzalez Garcia" w:date="2021-05-28T16:34:00Z"/>
                <w:rFonts w:ascii="Calibri" w:hAnsi="Calibri" w:cs="Calibri"/>
                <w:sz w:val="12"/>
                <w:szCs w:val="12"/>
                <w:lang w:eastAsia="es-CO"/>
                <w:rPrChange w:id="3485" w:author="Diana Gonzalez Garcia" w:date="2021-05-28T16:36:00Z">
                  <w:rPr>
                    <w:ins w:id="3486" w:author="Diana Gonzalez Garcia" w:date="2021-05-28T16:34:00Z"/>
                    <w:rFonts w:ascii="Calibri" w:hAnsi="Calibri" w:cs="Calibri"/>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3487" w:author="Diana Gonzalez Garcia" w:date="2021-05-28T16:43:00Z">
              <w:tcPr>
                <w:tcW w:w="330" w:type="pct"/>
                <w:gridSpan w:val="2"/>
                <w:vMerge/>
                <w:tcBorders>
                  <w:top w:val="nil"/>
                  <w:left w:val="single" w:sz="4" w:space="0" w:color="auto"/>
                  <w:bottom w:val="single" w:sz="4" w:space="0" w:color="auto"/>
                  <w:right w:val="single" w:sz="4" w:space="0" w:color="auto"/>
                </w:tcBorders>
                <w:vAlign w:val="center"/>
                <w:hideMark/>
              </w:tcPr>
            </w:tcPrChange>
          </w:tcPr>
          <w:p w14:paraId="252FDE3F" w14:textId="77777777" w:rsidR="004223AB" w:rsidRPr="004223AB" w:rsidRDefault="004223AB" w:rsidP="004223AB">
            <w:pPr>
              <w:spacing w:after="0" w:line="240" w:lineRule="auto"/>
              <w:rPr>
                <w:ins w:id="3488" w:author="Diana Gonzalez Garcia" w:date="2021-05-28T16:34:00Z"/>
                <w:rFonts w:ascii="Calibri" w:hAnsi="Calibri" w:cs="Calibri"/>
                <w:sz w:val="12"/>
                <w:szCs w:val="12"/>
                <w:lang w:eastAsia="es-CO"/>
                <w:rPrChange w:id="3489" w:author="Diana Gonzalez Garcia" w:date="2021-05-28T16:36:00Z">
                  <w:rPr>
                    <w:ins w:id="3490" w:author="Diana Gonzalez Garcia" w:date="2021-05-28T16:34:00Z"/>
                    <w:rFonts w:ascii="Calibri" w:hAnsi="Calibri" w:cs="Calibri"/>
                    <w:sz w:val="24"/>
                    <w:szCs w:val="24"/>
                    <w:lang w:eastAsia="es-CO"/>
                  </w:rPr>
                </w:rPrChange>
              </w:rPr>
            </w:pPr>
          </w:p>
        </w:tc>
        <w:tc>
          <w:tcPr>
            <w:tcW w:w="0" w:type="auto"/>
            <w:tcBorders>
              <w:top w:val="nil"/>
              <w:left w:val="nil"/>
              <w:bottom w:val="nil"/>
              <w:right w:val="single" w:sz="4" w:space="0" w:color="auto"/>
            </w:tcBorders>
            <w:shd w:val="clear" w:color="auto" w:fill="auto"/>
            <w:vAlign w:val="center"/>
            <w:hideMark/>
            <w:tcPrChange w:id="3491" w:author="Diana Gonzalez Garcia" w:date="2021-05-28T16:43:00Z">
              <w:tcPr>
                <w:tcW w:w="352" w:type="pct"/>
                <w:gridSpan w:val="2"/>
                <w:tcBorders>
                  <w:top w:val="nil"/>
                  <w:left w:val="nil"/>
                  <w:bottom w:val="nil"/>
                  <w:right w:val="single" w:sz="4" w:space="0" w:color="auto"/>
                </w:tcBorders>
                <w:shd w:val="clear" w:color="auto" w:fill="auto"/>
                <w:vAlign w:val="center"/>
                <w:hideMark/>
              </w:tcPr>
            </w:tcPrChange>
          </w:tcPr>
          <w:p w14:paraId="386DE3C4" w14:textId="77777777" w:rsidR="004223AB" w:rsidRPr="004223AB" w:rsidRDefault="004223AB" w:rsidP="004223AB">
            <w:pPr>
              <w:spacing w:after="0" w:line="240" w:lineRule="auto"/>
              <w:jc w:val="center"/>
              <w:rPr>
                <w:ins w:id="3492" w:author="Diana Gonzalez Garcia" w:date="2021-05-28T16:34:00Z"/>
                <w:rFonts w:ascii="Calibri" w:hAnsi="Calibri" w:cs="Calibri"/>
                <w:color w:val="000000"/>
                <w:sz w:val="12"/>
                <w:szCs w:val="12"/>
                <w:lang w:eastAsia="es-CO"/>
                <w:rPrChange w:id="3493" w:author="Diana Gonzalez Garcia" w:date="2021-05-28T16:36:00Z">
                  <w:rPr>
                    <w:ins w:id="3494" w:author="Diana Gonzalez Garcia" w:date="2021-05-28T16:34:00Z"/>
                    <w:rFonts w:ascii="Calibri" w:hAnsi="Calibri" w:cs="Calibri"/>
                    <w:color w:val="000000"/>
                    <w:sz w:val="24"/>
                    <w:szCs w:val="24"/>
                    <w:lang w:eastAsia="es-CO"/>
                  </w:rPr>
                </w:rPrChange>
              </w:rPr>
            </w:pPr>
            <w:ins w:id="3495" w:author="Diana Gonzalez Garcia" w:date="2021-05-28T16:34:00Z">
              <w:r w:rsidRPr="004223AB">
                <w:rPr>
                  <w:rFonts w:ascii="Calibri" w:hAnsi="Calibri" w:cs="Calibri"/>
                  <w:color w:val="000000"/>
                  <w:sz w:val="12"/>
                  <w:szCs w:val="12"/>
                  <w:lang w:eastAsia="es-CO"/>
                  <w:rPrChange w:id="3496" w:author="Diana Gonzalez Garcia" w:date="2021-05-28T16:36:00Z">
                    <w:rPr>
                      <w:rFonts w:ascii="Calibri" w:hAnsi="Calibri" w:cs="Calibri"/>
                      <w:color w:val="000000"/>
                      <w:sz w:val="24"/>
                      <w:szCs w:val="24"/>
                      <w:lang w:eastAsia="es-CO"/>
                    </w:rPr>
                  </w:rPrChange>
                </w:rPr>
                <w:t>($ / m2)</w:t>
              </w:r>
            </w:ins>
          </w:p>
        </w:tc>
        <w:tc>
          <w:tcPr>
            <w:tcW w:w="0" w:type="auto"/>
            <w:tcBorders>
              <w:top w:val="nil"/>
              <w:left w:val="nil"/>
              <w:bottom w:val="single" w:sz="4" w:space="0" w:color="auto"/>
              <w:right w:val="single" w:sz="4" w:space="0" w:color="auto"/>
            </w:tcBorders>
            <w:shd w:val="clear" w:color="auto" w:fill="auto"/>
            <w:vAlign w:val="center"/>
            <w:hideMark/>
            <w:tcPrChange w:id="3497" w:author="Diana Gonzalez Garcia" w:date="2021-05-28T16:43:00Z">
              <w:tcPr>
                <w:tcW w:w="291" w:type="pct"/>
                <w:gridSpan w:val="2"/>
                <w:tcBorders>
                  <w:top w:val="nil"/>
                  <w:left w:val="nil"/>
                  <w:bottom w:val="single" w:sz="4" w:space="0" w:color="auto"/>
                  <w:right w:val="single" w:sz="4" w:space="0" w:color="auto"/>
                </w:tcBorders>
                <w:shd w:val="clear" w:color="auto" w:fill="auto"/>
                <w:vAlign w:val="center"/>
                <w:hideMark/>
              </w:tcPr>
            </w:tcPrChange>
          </w:tcPr>
          <w:p w14:paraId="6AC7979D" w14:textId="77777777" w:rsidR="004223AB" w:rsidRPr="004223AB" w:rsidRDefault="004223AB" w:rsidP="004223AB">
            <w:pPr>
              <w:spacing w:after="0" w:line="240" w:lineRule="auto"/>
              <w:jc w:val="center"/>
              <w:rPr>
                <w:ins w:id="3498" w:author="Diana Gonzalez Garcia" w:date="2021-05-28T16:34:00Z"/>
                <w:rFonts w:ascii="Calibri" w:hAnsi="Calibri" w:cs="Calibri"/>
                <w:color w:val="000000"/>
                <w:sz w:val="12"/>
                <w:szCs w:val="12"/>
                <w:lang w:eastAsia="es-CO"/>
                <w:rPrChange w:id="3499" w:author="Diana Gonzalez Garcia" w:date="2021-05-28T16:36:00Z">
                  <w:rPr>
                    <w:ins w:id="3500" w:author="Diana Gonzalez Garcia" w:date="2021-05-28T16:34:00Z"/>
                    <w:rFonts w:ascii="Calibri" w:hAnsi="Calibri" w:cs="Calibri"/>
                    <w:color w:val="000000"/>
                    <w:sz w:val="24"/>
                    <w:szCs w:val="24"/>
                    <w:lang w:eastAsia="es-CO"/>
                  </w:rPr>
                </w:rPrChange>
              </w:rPr>
            </w:pPr>
            <w:ins w:id="3501" w:author="Diana Gonzalez Garcia" w:date="2021-05-28T16:34:00Z">
              <w:r w:rsidRPr="004223AB">
                <w:rPr>
                  <w:rFonts w:ascii="Calibri" w:hAnsi="Calibri" w:cs="Calibri"/>
                  <w:color w:val="000000"/>
                  <w:sz w:val="12"/>
                  <w:szCs w:val="12"/>
                  <w:lang w:eastAsia="es-CO"/>
                  <w:rPrChange w:id="3502" w:author="Diana Gonzalez Garcia" w:date="2021-05-28T16:36:00Z">
                    <w:rPr>
                      <w:rFonts w:ascii="Calibri" w:hAnsi="Calibri" w:cs="Calibri"/>
                      <w:color w:val="000000"/>
                      <w:sz w:val="24"/>
                      <w:szCs w:val="24"/>
                      <w:lang w:eastAsia="es-CO"/>
                    </w:rPr>
                  </w:rPrChange>
                </w:rPr>
                <w:t>Edad</w:t>
              </w:r>
            </w:ins>
          </w:p>
        </w:tc>
        <w:tc>
          <w:tcPr>
            <w:tcW w:w="0" w:type="auto"/>
            <w:tcBorders>
              <w:top w:val="nil"/>
              <w:left w:val="nil"/>
              <w:bottom w:val="single" w:sz="4" w:space="0" w:color="auto"/>
              <w:right w:val="nil"/>
            </w:tcBorders>
            <w:shd w:val="clear" w:color="auto" w:fill="auto"/>
            <w:vAlign w:val="center"/>
            <w:hideMark/>
            <w:tcPrChange w:id="3503" w:author="Diana Gonzalez Garcia" w:date="2021-05-28T16:43:00Z">
              <w:tcPr>
                <w:tcW w:w="242" w:type="pct"/>
                <w:gridSpan w:val="2"/>
                <w:tcBorders>
                  <w:top w:val="nil"/>
                  <w:left w:val="nil"/>
                  <w:bottom w:val="single" w:sz="4" w:space="0" w:color="auto"/>
                  <w:right w:val="nil"/>
                </w:tcBorders>
                <w:shd w:val="clear" w:color="auto" w:fill="auto"/>
                <w:vAlign w:val="center"/>
                <w:hideMark/>
              </w:tcPr>
            </w:tcPrChange>
          </w:tcPr>
          <w:p w14:paraId="061051D5" w14:textId="77777777" w:rsidR="004223AB" w:rsidRPr="004223AB" w:rsidRDefault="004223AB" w:rsidP="004223AB">
            <w:pPr>
              <w:spacing w:after="0" w:line="240" w:lineRule="auto"/>
              <w:jc w:val="center"/>
              <w:rPr>
                <w:ins w:id="3504" w:author="Diana Gonzalez Garcia" w:date="2021-05-28T16:34:00Z"/>
                <w:rFonts w:ascii="Calibri" w:hAnsi="Calibri" w:cs="Calibri"/>
                <w:color w:val="000000"/>
                <w:sz w:val="12"/>
                <w:szCs w:val="12"/>
                <w:lang w:eastAsia="es-CO"/>
                <w:rPrChange w:id="3505" w:author="Diana Gonzalez Garcia" w:date="2021-05-28T16:36:00Z">
                  <w:rPr>
                    <w:ins w:id="3506" w:author="Diana Gonzalez Garcia" w:date="2021-05-28T16:34:00Z"/>
                    <w:rFonts w:ascii="Calibri" w:hAnsi="Calibri" w:cs="Calibri"/>
                    <w:color w:val="000000"/>
                    <w:sz w:val="24"/>
                    <w:szCs w:val="24"/>
                    <w:lang w:eastAsia="es-CO"/>
                  </w:rPr>
                </w:rPrChange>
              </w:rPr>
            </w:pPr>
            <w:proofErr w:type="spellStart"/>
            <w:ins w:id="3507" w:author="Diana Gonzalez Garcia" w:date="2021-05-28T16:34:00Z">
              <w:r w:rsidRPr="004223AB">
                <w:rPr>
                  <w:rFonts w:ascii="Calibri" w:hAnsi="Calibri" w:cs="Calibri"/>
                  <w:color w:val="000000"/>
                  <w:sz w:val="12"/>
                  <w:szCs w:val="12"/>
                  <w:lang w:eastAsia="es-CO"/>
                  <w:rPrChange w:id="3508" w:author="Diana Gonzalez Garcia" w:date="2021-05-28T16:36:00Z">
                    <w:rPr>
                      <w:rFonts w:ascii="Calibri" w:hAnsi="Calibri" w:cs="Calibri"/>
                      <w:color w:val="000000"/>
                      <w:sz w:val="24"/>
                      <w:szCs w:val="24"/>
                      <w:lang w:eastAsia="es-CO"/>
                    </w:rPr>
                  </w:rPrChange>
                </w:rPr>
                <w:t>SIIC</w:t>
              </w:r>
              <w:proofErr w:type="spellEnd"/>
            </w:ins>
          </w:p>
        </w:tc>
        <w:tc>
          <w:tcPr>
            <w:tcW w:w="0" w:type="auto"/>
            <w:tcBorders>
              <w:top w:val="nil"/>
              <w:left w:val="single" w:sz="4" w:space="0" w:color="auto"/>
              <w:bottom w:val="nil"/>
              <w:right w:val="single" w:sz="4" w:space="0" w:color="auto"/>
            </w:tcBorders>
            <w:shd w:val="clear" w:color="auto" w:fill="auto"/>
            <w:vAlign w:val="center"/>
            <w:hideMark/>
            <w:tcPrChange w:id="3509" w:author="Diana Gonzalez Garcia" w:date="2021-05-28T16:43:00Z">
              <w:tcPr>
                <w:tcW w:w="1418" w:type="pct"/>
                <w:tcBorders>
                  <w:top w:val="nil"/>
                  <w:left w:val="single" w:sz="4" w:space="0" w:color="auto"/>
                  <w:bottom w:val="nil"/>
                  <w:right w:val="single" w:sz="4" w:space="0" w:color="auto"/>
                </w:tcBorders>
                <w:shd w:val="clear" w:color="auto" w:fill="auto"/>
                <w:vAlign w:val="center"/>
                <w:hideMark/>
              </w:tcPr>
            </w:tcPrChange>
          </w:tcPr>
          <w:p w14:paraId="3B200C28" w14:textId="7EFB139B" w:rsidR="004223AB" w:rsidRPr="004223AB" w:rsidRDefault="004223AB" w:rsidP="004223AB">
            <w:pPr>
              <w:spacing w:after="0" w:line="240" w:lineRule="auto"/>
              <w:jc w:val="both"/>
              <w:rPr>
                <w:ins w:id="3510" w:author="Diana Gonzalez Garcia" w:date="2021-05-28T16:34:00Z"/>
                <w:rFonts w:ascii="Calibri" w:hAnsi="Calibri" w:cs="Calibri"/>
                <w:color w:val="000000"/>
                <w:sz w:val="12"/>
                <w:szCs w:val="12"/>
                <w:lang w:eastAsia="es-CO"/>
                <w:rPrChange w:id="3511" w:author="Diana Gonzalez Garcia" w:date="2021-05-28T16:36:00Z">
                  <w:rPr>
                    <w:ins w:id="3512" w:author="Diana Gonzalez Garcia" w:date="2021-05-28T16:34:00Z"/>
                    <w:rFonts w:ascii="Calibri" w:hAnsi="Calibri" w:cs="Calibri"/>
                    <w:color w:val="000000"/>
                    <w:sz w:val="24"/>
                    <w:szCs w:val="24"/>
                    <w:lang w:eastAsia="es-CO"/>
                  </w:rPr>
                </w:rPrChange>
              </w:rPr>
            </w:pPr>
            <w:ins w:id="3513" w:author="Diana Gonzalez Garcia" w:date="2021-05-28T16:34:00Z">
              <w:r w:rsidRPr="004223AB">
                <w:rPr>
                  <w:rFonts w:ascii="Calibri" w:hAnsi="Calibri" w:cs="Calibri"/>
                  <w:color w:val="000000"/>
                  <w:sz w:val="12"/>
                  <w:szCs w:val="12"/>
                  <w:lang w:eastAsia="es-CO"/>
                  <w:rPrChange w:id="3514" w:author="Diana Gonzalez Garcia" w:date="2021-05-28T16:36:00Z">
                    <w:rPr>
                      <w:rFonts w:ascii="Calibri" w:hAnsi="Calibri" w:cs="Calibri"/>
                      <w:color w:val="000000"/>
                      <w:sz w:val="24"/>
                      <w:szCs w:val="24"/>
                      <w:lang w:eastAsia="es-CO"/>
                    </w:rPr>
                  </w:rPrChange>
                </w:rPr>
                <w:t xml:space="preserve">Para predios con puntajes superiores a </w:t>
              </w:r>
            </w:ins>
            <w:ins w:id="3515" w:author="Diana Gonzalez Garcia" w:date="2021-05-28T16:44:00Z">
              <w:r w:rsidR="00D203B1" w:rsidRPr="004223AB">
                <w:rPr>
                  <w:rFonts w:ascii="Calibri" w:hAnsi="Calibri" w:cs="Calibri"/>
                  <w:color w:val="000000"/>
                  <w:sz w:val="12"/>
                  <w:szCs w:val="12"/>
                  <w:lang w:eastAsia="es-CO"/>
                  <w:rPrChange w:id="3516" w:author="Diana Gonzalez Garcia" w:date="2021-05-28T16:36:00Z">
                    <w:rPr>
                      <w:rFonts w:ascii="Calibri" w:hAnsi="Calibri" w:cs="Calibri"/>
                      <w:color w:val="000000"/>
                      <w:sz w:val="12"/>
                      <w:szCs w:val="12"/>
                      <w:lang w:eastAsia="es-CO"/>
                    </w:rPr>
                  </w:rPrChange>
                </w:rPr>
                <w:t>100, la</w:t>
              </w:r>
            </w:ins>
            <w:ins w:id="3517" w:author="Diana Gonzalez Garcia" w:date="2021-05-28T16:34:00Z">
              <w:r w:rsidRPr="004223AB">
                <w:rPr>
                  <w:rFonts w:ascii="Calibri" w:hAnsi="Calibri" w:cs="Calibri"/>
                  <w:color w:val="000000"/>
                  <w:sz w:val="12"/>
                  <w:szCs w:val="12"/>
                  <w:lang w:eastAsia="es-CO"/>
                  <w:rPrChange w:id="3518" w:author="Diana Gonzalez Garcia" w:date="2021-05-28T16:36:00Z">
                    <w:rPr>
                      <w:rFonts w:ascii="Calibri" w:hAnsi="Calibri" w:cs="Calibri"/>
                      <w:color w:val="000000"/>
                      <w:sz w:val="24"/>
                      <w:szCs w:val="24"/>
                      <w:lang w:eastAsia="es-CO"/>
                    </w:rPr>
                  </w:rPrChange>
                </w:rPr>
                <w:t xml:space="preserve"> variable modelo es avalúo especial.</w:t>
              </w:r>
            </w:ins>
          </w:p>
        </w:tc>
        <w:tc>
          <w:tcPr>
            <w:tcW w:w="0" w:type="auto"/>
            <w:vMerge/>
            <w:tcBorders>
              <w:top w:val="nil"/>
              <w:left w:val="nil"/>
              <w:bottom w:val="single" w:sz="4" w:space="0" w:color="auto"/>
              <w:right w:val="single" w:sz="4" w:space="0" w:color="auto"/>
            </w:tcBorders>
            <w:vAlign w:val="center"/>
            <w:hideMark/>
            <w:tcPrChange w:id="3519" w:author="Diana Gonzalez Garcia" w:date="2021-05-28T16:43:00Z">
              <w:tcPr>
                <w:tcW w:w="261" w:type="pct"/>
                <w:gridSpan w:val="2"/>
                <w:vMerge/>
                <w:tcBorders>
                  <w:top w:val="nil"/>
                  <w:left w:val="nil"/>
                  <w:bottom w:val="single" w:sz="4" w:space="0" w:color="auto"/>
                  <w:right w:val="single" w:sz="4" w:space="0" w:color="auto"/>
                </w:tcBorders>
                <w:vAlign w:val="center"/>
                <w:hideMark/>
              </w:tcPr>
            </w:tcPrChange>
          </w:tcPr>
          <w:p w14:paraId="577F21B6" w14:textId="77777777" w:rsidR="004223AB" w:rsidRPr="004223AB" w:rsidRDefault="004223AB" w:rsidP="004223AB">
            <w:pPr>
              <w:spacing w:after="0" w:line="240" w:lineRule="auto"/>
              <w:rPr>
                <w:ins w:id="3520" w:author="Diana Gonzalez Garcia" w:date="2021-05-28T16:34:00Z"/>
                <w:rFonts w:ascii="Calibri" w:hAnsi="Calibri" w:cs="Calibri"/>
                <w:color w:val="000000"/>
                <w:sz w:val="12"/>
                <w:szCs w:val="12"/>
                <w:lang w:eastAsia="es-CO"/>
                <w:rPrChange w:id="3521" w:author="Diana Gonzalez Garcia" w:date="2021-05-28T16:36:00Z">
                  <w:rPr>
                    <w:ins w:id="3522"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nil"/>
            </w:tcBorders>
            <w:vAlign w:val="center"/>
            <w:hideMark/>
            <w:tcPrChange w:id="3523" w:author="Diana Gonzalez Garcia" w:date="2021-05-28T16:43:00Z">
              <w:tcPr>
                <w:tcW w:w="487" w:type="pct"/>
                <w:gridSpan w:val="2"/>
                <w:vMerge/>
                <w:tcBorders>
                  <w:top w:val="nil"/>
                  <w:left w:val="single" w:sz="4" w:space="0" w:color="auto"/>
                  <w:bottom w:val="single" w:sz="4" w:space="0" w:color="auto"/>
                  <w:right w:val="nil"/>
                </w:tcBorders>
                <w:vAlign w:val="center"/>
                <w:hideMark/>
              </w:tcPr>
            </w:tcPrChange>
          </w:tcPr>
          <w:p w14:paraId="433D3263" w14:textId="77777777" w:rsidR="004223AB" w:rsidRPr="004223AB" w:rsidRDefault="004223AB" w:rsidP="004223AB">
            <w:pPr>
              <w:spacing w:after="0" w:line="240" w:lineRule="auto"/>
              <w:rPr>
                <w:ins w:id="3524" w:author="Diana Gonzalez Garcia" w:date="2021-05-28T16:34:00Z"/>
                <w:rFonts w:ascii="Calibri" w:hAnsi="Calibri" w:cs="Calibri"/>
                <w:color w:val="FF0000"/>
                <w:sz w:val="12"/>
                <w:szCs w:val="12"/>
                <w:lang w:eastAsia="es-CO"/>
                <w:rPrChange w:id="3525" w:author="Diana Gonzalez Garcia" w:date="2021-05-28T16:36:00Z">
                  <w:rPr>
                    <w:ins w:id="3526" w:author="Diana Gonzalez Garcia" w:date="2021-05-28T16:34:00Z"/>
                    <w:rFonts w:ascii="Calibri" w:hAnsi="Calibri" w:cs="Calibri"/>
                    <w:color w:val="FF0000"/>
                    <w:sz w:val="24"/>
                    <w:szCs w:val="24"/>
                    <w:lang w:eastAsia="es-CO"/>
                  </w:rPr>
                </w:rPrChange>
              </w:rPr>
            </w:pPr>
          </w:p>
        </w:tc>
        <w:tc>
          <w:tcPr>
            <w:tcW w:w="1158" w:type="dxa"/>
            <w:vMerge/>
            <w:tcBorders>
              <w:top w:val="nil"/>
              <w:left w:val="single" w:sz="4" w:space="0" w:color="auto"/>
              <w:bottom w:val="single" w:sz="4" w:space="0" w:color="auto"/>
              <w:right w:val="single" w:sz="4" w:space="0" w:color="auto"/>
            </w:tcBorders>
            <w:vAlign w:val="center"/>
            <w:hideMark/>
            <w:tcPrChange w:id="3527" w:author="Diana Gonzalez Garcia" w:date="2021-05-28T16:43:00Z">
              <w:tcPr>
                <w:tcW w:w="985" w:type="pct"/>
                <w:gridSpan w:val="2"/>
                <w:vMerge/>
                <w:tcBorders>
                  <w:top w:val="nil"/>
                  <w:left w:val="single" w:sz="4" w:space="0" w:color="auto"/>
                  <w:bottom w:val="single" w:sz="4" w:space="0" w:color="auto"/>
                  <w:right w:val="single" w:sz="4" w:space="0" w:color="auto"/>
                </w:tcBorders>
                <w:vAlign w:val="center"/>
                <w:hideMark/>
              </w:tcPr>
            </w:tcPrChange>
          </w:tcPr>
          <w:p w14:paraId="1DC2CFB1" w14:textId="77777777" w:rsidR="004223AB" w:rsidRPr="004223AB" w:rsidRDefault="004223AB" w:rsidP="004223AB">
            <w:pPr>
              <w:spacing w:after="0" w:line="240" w:lineRule="auto"/>
              <w:rPr>
                <w:ins w:id="3528" w:author="Diana Gonzalez Garcia" w:date="2021-05-28T16:34:00Z"/>
                <w:rFonts w:ascii="Calibri" w:hAnsi="Calibri" w:cs="Calibri"/>
                <w:color w:val="000000"/>
                <w:sz w:val="12"/>
                <w:szCs w:val="12"/>
                <w:lang w:eastAsia="es-CO"/>
                <w:rPrChange w:id="3529" w:author="Diana Gonzalez Garcia" w:date="2021-05-28T16:36:00Z">
                  <w:rPr>
                    <w:ins w:id="3530" w:author="Diana Gonzalez Garcia" w:date="2021-05-28T16:34:00Z"/>
                    <w:rFonts w:ascii="Calibri" w:hAnsi="Calibri" w:cs="Calibri"/>
                    <w:color w:val="000000"/>
                    <w:sz w:val="24"/>
                    <w:szCs w:val="24"/>
                    <w:lang w:eastAsia="es-CO"/>
                  </w:rPr>
                </w:rPrChange>
              </w:rPr>
            </w:pPr>
          </w:p>
        </w:tc>
      </w:tr>
      <w:tr w:rsidR="004223AB" w:rsidRPr="004223AB" w14:paraId="2E3EFA0F" w14:textId="77777777" w:rsidTr="00D203B1">
        <w:tblPrEx>
          <w:tblPrExChange w:id="3531" w:author="Diana Gonzalez Garcia" w:date="2021-05-28T16:43:00Z">
            <w:tblPrEx>
              <w:tblW w:w="5000" w:type="pct"/>
              <w:tblInd w:w="0" w:type="dxa"/>
            </w:tblPrEx>
          </w:tblPrExChange>
        </w:tblPrEx>
        <w:trPr>
          <w:trHeight w:val="20"/>
          <w:ins w:id="3532" w:author="Diana Gonzalez Garcia" w:date="2021-05-28T16:34:00Z"/>
          <w:trPrChange w:id="3533" w:author="Diana Gonzalez Garcia" w:date="2021-05-28T16:43:00Z">
            <w:trPr>
              <w:gridBefore w:val="2"/>
              <w:gridAfter w:val="0"/>
              <w:trHeight w:val="1230"/>
            </w:trPr>
          </w:trPrChange>
        </w:trPr>
        <w:tc>
          <w:tcPr>
            <w:tcW w:w="0" w:type="auto"/>
            <w:vMerge/>
            <w:tcBorders>
              <w:top w:val="nil"/>
              <w:left w:val="single" w:sz="4" w:space="0" w:color="auto"/>
              <w:bottom w:val="single" w:sz="4" w:space="0" w:color="auto"/>
              <w:right w:val="single" w:sz="4" w:space="0" w:color="auto"/>
            </w:tcBorders>
            <w:vAlign w:val="center"/>
            <w:hideMark/>
            <w:tcPrChange w:id="3534" w:author="Diana Gonzalez Garcia" w:date="2021-05-28T16:43:00Z">
              <w:tcPr>
                <w:tcW w:w="318" w:type="pct"/>
                <w:gridSpan w:val="2"/>
                <w:vMerge/>
                <w:tcBorders>
                  <w:top w:val="nil"/>
                  <w:left w:val="single" w:sz="4" w:space="0" w:color="auto"/>
                  <w:bottom w:val="single" w:sz="4" w:space="0" w:color="auto"/>
                  <w:right w:val="single" w:sz="4" w:space="0" w:color="auto"/>
                </w:tcBorders>
                <w:vAlign w:val="center"/>
                <w:hideMark/>
              </w:tcPr>
            </w:tcPrChange>
          </w:tcPr>
          <w:p w14:paraId="6E2ECE60" w14:textId="77777777" w:rsidR="004223AB" w:rsidRPr="004223AB" w:rsidRDefault="004223AB" w:rsidP="004223AB">
            <w:pPr>
              <w:spacing w:after="0" w:line="240" w:lineRule="auto"/>
              <w:rPr>
                <w:ins w:id="3535" w:author="Diana Gonzalez Garcia" w:date="2021-05-28T16:34:00Z"/>
                <w:rFonts w:ascii="Calibri" w:hAnsi="Calibri" w:cs="Calibri"/>
                <w:color w:val="000000"/>
                <w:sz w:val="12"/>
                <w:szCs w:val="12"/>
                <w:lang w:eastAsia="es-CO"/>
                <w:rPrChange w:id="3536" w:author="Diana Gonzalez Garcia" w:date="2021-05-28T16:36:00Z">
                  <w:rPr>
                    <w:ins w:id="3537"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3538" w:author="Diana Gonzalez Garcia" w:date="2021-05-28T16:43:00Z">
              <w:tcPr>
                <w:tcW w:w="317" w:type="pct"/>
                <w:vMerge/>
                <w:tcBorders>
                  <w:top w:val="nil"/>
                  <w:left w:val="single" w:sz="4" w:space="0" w:color="auto"/>
                  <w:bottom w:val="single" w:sz="4" w:space="0" w:color="auto"/>
                  <w:right w:val="single" w:sz="4" w:space="0" w:color="auto"/>
                </w:tcBorders>
                <w:vAlign w:val="center"/>
                <w:hideMark/>
              </w:tcPr>
            </w:tcPrChange>
          </w:tcPr>
          <w:p w14:paraId="14B02141" w14:textId="77777777" w:rsidR="004223AB" w:rsidRPr="004223AB" w:rsidRDefault="004223AB" w:rsidP="004223AB">
            <w:pPr>
              <w:spacing w:after="0" w:line="240" w:lineRule="auto"/>
              <w:rPr>
                <w:ins w:id="3539" w:author="Diana Gonzalez Garcia" w:date="2021-05-28T16:34:00Z"/>
                <w:rFonts w:ascii="Calibri" w:hAnsi="Calibri" w:cs="Calibri"/>
                <w:sz w:val="12"/>
                <w:szCs w:val="12"/>
                <w:lang w:eastAsia="es-CO"/>
                <w:rPrChange w:id="3540" w:author="Diana Gonzalez Garcia" w:date="2021-05-28T16:36:00Z">
                  <w:rPr>
                    <w:ins w:id="3541" w:author="Diana Gonzalez Garcia" w:date="2021-05-28T16:34:00Z"/>
                    <w:rFonts w:ascii="Calibri" w:hAnsi="Calibri" w:cs="Calibri"/>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3542" w:author="Diana Gonzalez Garcia" w:date="2021-05-28T16:43:00Z">
              <w:tcPr>
                <w:tcW w:w="330" w:type="pct"/>
                <w:gridSpan w:val="2"/>
                <w:vMerge/>
                <w:tcBorders>
                  <w:top w:val="nil"/>
                  <w:left w:val="single" w:sz="4" w:space="0" w:color="auto"/>
                  <w:bottom w:val="single" w:sz="4" w:space="0" w:color="auto"/>
                  <w:right w:val="single" w:sz="4" w:space="0" w:color="auto"/>
                </w:tcBorders>
                <w:vAlign w:val="center"/>
                <w:hideMark/>
              </w:tcPr>
            </w:tcPrChange>
          </w:tcPr>
          <w:p w14:paraId="43F86F23" w14:textId="77777777" w:rsidR="004223AB" w:rsidRPr="004223AB" w:rsidRDefault="004223AB" w:rsidP="004223AB">
            <w:pPr>
              <w:spacing w:after="0" w:line="240" w:lineRule="auto"/>
              <w:rPr>
                <w:ins w:id="3543" w:author="Diana Gonzalez Garcia" w:date="2021-05-28T16:34:00Z"/>
                <w:rFonts w:ascii="Calibri" w:hAnsi="Calibri" w:cs="Calibri"/>
                <w:sz w:val="12"/>
                <w:szCs w:val="12"/>
                <w:lang w:eastAsia="es-CO"/>
                <w:rPrChange w:id="3544" w:author="Diana Gonzalez Garcia" w:date="2021-05-28T16:36:00Z">
                  <w:rPr>
                    <w:ins w:id="3545" w:author="Diana Gonzalez Garcia" w:date="2021-05-28T16:34:00Z"/>
                    <w:rFonts w:ascii="Calibri" w:hAnsi="Calibri" w:cs="Calibri"/>
                    <w:sz w:val="24"/>
                    <w:szCs w:val="24"/>
                    <w:lang w:eastAsia="es-CO"/>
                  </w:rPr>
                </w:rPrChange>
              </w:rPr>
            </w:pPr>
          </w:p>
        </w:tc>
        <w:tc>
          <w:tcPr>
            <w:tcW w:w="0" w:type="auto"/>
            <w:tcBorders>
              <w:top w:val="nil"/>
              <w:left w:val="nil"/>
              <w:bottom w:val="single" w:sz="4" w:space="0" w:color="auto"/>
              <w:right w:val="single" w:sz="4" w:space="0" w:color="auto"/>
            </w:tcBorders>
            <w:shd w:val="clear" w:color="auto" w:fill="auto"/>
            <w:vAlign w:val="center"/>
            <w:hideMark/>
            <w:tcPrChange w:id="3546" w:author="Diana Gonzalez Garcia" w:date="2021-05-28T16:43:00Z">
              <w:tcPr>
                <w:tcW w:w="352" w:type="pct"/>
                <w:gridSpan w:val="2"/>
                <w:tcBorders>
                  <w:top w:val="nil"/>
                  <w:left w:val="nil"/>
                  <w:bottom w:val="single" w:sz="4" w:space="0" w:color="auto"/>
                  <w:right w:val="single" w:sz="4" w:space="0" w:color="auto"/>
                </w:tcBorders>
                <w:shd w:val="clear" w:color="auto" w:fill="auto"/>
                <w:vAlign w:val="center"/>
                <w:hideMark/>
              </w:tcPr>
            </w:tcPrChange>
          </w:tcPr>
          <w:p w14:paraId="2CCC7838" w14:textId="77777777" w:rsidR="004223AB" w:rsidRPr="004223AB" w:rsidRDefault="004223AB" w:rsidP="004223AB">
            <w:pPr>
              <w:spacing w:after="0" w:line="240" w:lineRule="auto"/>
              <w:rPr>
                <w:ins w:id="3547" w:author="Diana Gonzalez Garcia" w:date="2021-05-28T16:34:00Z"/>
                <w:rFonts w:ascii="Calibri" w:hAnsi="Calibri" w:cs="Calibri"/>
                <w:color w:val="000000"/>
                <w:sz w:val="12"/>
                <w:szCs w:val="12"/>
                <w:lang w:eastAsia="es-CO"/>
                <w:rPrChange w:id="3548" w:author="Diana Gonzalez Garcia" w:date="2021-05-28T16:36:00Z">
                  <w:rPr>
                    <w:ins w:id="3549" w:author="Diana Gonzalez Garcia" w:date="2021-05-28T16:34:00Z"/>
                    <w:rFonts w:ascii="Calibri" w:hAnsi="Calibri" w:cs="Calibri"/>
                    <w:color w:val="000000"/>
                    <w:sz w:val="24"/>
                    <w:szCs w:val="24"/>
                    <w:lang w:eastAsia="es-CO"/>
                  </w:rPr>
                </w:rPrChange>
              </w:rPr>
            </w:pPr>
            <w:ins w:id="3550" w:author="Diana Gonzalez Garcia" w:date="2021-05-28T16:34:00Z">
              <w:r w:rsidRPr="004223AB">
                <w:rPr>
                  <w:rFonts w:ascii="Calibri" w:hAnsi="Calibri" w:cs="Calibri"/>
                  <w:color w:val="000000"/>
                  <w:sz w:val="12"/>
                  <w:szCs w:val="12"/>
                  <w:lang w:eastAsia="es-CO"/>
                  <w:rPrChange w:id="3551" w:author="Diana Gonzalez Garcia" w:date="2021-05-28T16:36:00Z">
                    <w:rPr>
                      <w:rFonts w:ascii="Calibri" w:hAnsi="Calibri" w:cs="Calibri"/>
                      <w:color w:val="000000"/>
                      <w:sz w:val="24"/>
                      <w:szCs w:val="24"/>
                      <w:lang w:eastAsia="es-CO"/>
                    </w:rPr>
                  </w:rPrChange>
                </w:rPr>
                <w:t> </w:t>
              </w:r>
            </w:ins>
          </w:p>
        </w:tc>
        <w:tc>
          <w:tcPr>
            <w:tcW w:w="0" w:type="auto"/>
            <w:tcBorders>
              <w:top w:val="nil"/>
              <w:left w:val="nil"/>
              <w:bottom w:val="single" w:sz="4" w:space="0" w:color="auto"/>
              <w:right w:val="single" w:sz="4" w:space="0" w:color="auto"/>
            </w:tcBorders>
            <w:shd w:val="clear" w:color="auto" w:fill="auto"/>
            <w:vAlign w:val="center"/>
            <w:hideMark/>
            <w:tcPrChange w:id="3552" w:author="Diana Gonzalez Garcia" w:date="2021-05-28T16:43:00Z">
              <w:tcPr>
                <w:tcW w:w="291" w:type="pct"/>
                <w:gridSpan w:val="2"/>
                <w:tcBorders>
                  <w:top w:val="nil"/>
                  <w:left w:val="nil"/>
                  <w:bottom w:val="single" w:sz="4" w:space="0" w:color="auto"/>
                  <w:right w:val="single" w:sz="4" w:space="0" w:color="auto"/>
                </w:tcBorders>
                <w:shd w:val="clear" w:color="auto" w:fill="auto"/>
                <w:vAlign w:val="center"/>
                <w:hideMark/>
              </w:tcPr>
            </w:tcPrChange>
          </w:tcPr>
          <w:p w14:paraId="3B2CC267" w14:textId="77777777" w:rsidR="004223AB" w:rsidRPr="004223AB" w:rsidRDefault="004223AB" w:rsidP="004223AB">
            <w:pPr>
              <w:spacing w:after="0" w:line="240" w:lineRule="auto"/>
              <w:jc w:val="center"/>
              <w:rPr>
                <w:ins w:id="3553" w:author="Diana Gonzalez Garcia" w:date="2021-05-28T16:34:00Z"/>
                <w:rFonts w:ascii="Calibri" w:hAnsi="Calibri" w:cs="Calibri"/>
                <w:color w:val="000000"/>
                <w:sz w:val="12"/>
                <w:szCs w:val="12"/>
                <w:lang w:eastAsia="es-CO"/>
                <w:rPrChange w:id="3554" w:author="Diana Gonzalez Garcia" w:date="2021-05-28T16:36:00Z">
                  <w:rPr>
                    <w:ins w:id="3555" w:author="Diana Gonzalez Garcia" w:date="2021-05-28T16:34:00Z"/>
                    <w:rFonts w:ascii="Calibri" w:hAnsi="Calibri" w:cs="Calibri"/>
                    <w:color w:val="000000"/>
                    <w:sz w:val="24"/>
                    <w:szCs w:val="24"/>
                    <w:lang w:eastAsia="es-CO"/>
                  </w:rPr>
                </w:rPrChange>
              </w:rPr>
            </w:pPr>
            <w:ins w:id="3556" w:author="Diana Gonzalez Garcia" w:date="2021-05-28T16:34:00Z">
              <w:r w:rsidRPr="004223AB">
                <w:rPr>
                  <w:rFonts w:ascii="Calibri" w:hAnsi="Calibri" w:cs="Calibri"/>
                  <w:color w:val="000000"/>
                  <w:sz w:val="12"/>
                  <w:szCs w:val="12"/>
                  <w:lang w:eastAsia="es-CO"/>
                  <w:rPrChange w:id="3557" w:author="Diana Gonzalez Garcia" w:date="2021-05-28T16:36:00Z">
                    <w:rPr>
                      <w:rFonts w:ascii="Calibri" w:hAnsi="Calibri" w:cs="Calibri"/>
                      <w:color w:val="000000"/>
                      <w:sz w:val="24"/>
                      <w:szCs w:val="24"/>
                      <w:lang w:eastAsia="es-CO"/>
                    </w:rPr>
                  </w:rPrChange>
                </w:rPr>
                <w:t>Área construida por unidad calificada</w:t>
              </w:r>
            </w:ins>
          </w:p>
        </w:tc>
        <w:tc>
          <w:tcPr>
            <w:tcW w:w="0" w:type="auto"/>
            <w:tcBorders>
              <w:top w:val="nil"/>
              <w:left w:val="nil"/>
              <w:bottom w:val="single" w:sz="4" w:space="0" w:color="auto"/>
              <w:right w:val="nil"/>
            </w:tcBorders>
            <w:shd w:val="clear" w:color="auto" w:fill="auto"/>
            <w:vAlign w:val="center"/>
            <w:hideMark/>
            <w:tcPrChange w:id="3558" w:author="Diana Gonzalez Garcia" w:date="2021-05-28T16:43:00Z">
              <w:tcPr>
                <w:tcW w:w="242" w:type="pct"/>
                <w:gridSpan w:val="2"/>
                <w:tcBorders>
                  <w:top w:val="nil"/>
                  <w:left w:val="nil"/>
                  <w:bottom w:val="single" w:sz="4" w:space="0" w:color="auto"/>
                  <w:right w:val="nil"/>
                </w:tcBorders>
                <w:shd w:val="clear" w:color="auto" w:fill="auto"/>
                <w:vAlign w:val="center"/>
                <w:hideMark/>
              </w:tcPr>
            </w:tcPrChange>
          </w:tcPr>
          <w:p w14:paraId="3F2ABCE3" w14:textId="77777777" w:rsidR="004223AB" w:rsidRPr="004223AB" w:rsidRDefault="004223AB" w:rsidP="004223AB">
            <w:pPr>
              <w:spacing w:after="0" w:line="240" w:lineRule="auto"/>
              <w:jc w:val="center"/>
              <w:rPr>
                <w:ins w:id="3559" w:author="Diana Gonzalez Garcia" w:date="2021-05-28T16:34:00Z"/>
                <w:rFonts w:ascii="Calibri" w:hAnsi="Calibri" w:cs="Calibri"/>
                <w:color w:val="000000"/>
                <w:sz w:val="12"/>
                <w:szCs w:val="12"/>
                <w:lang w:eastAsia="es-CO"/>
                <w:rPrChange w:id="3560" w:author="Diana Gonzalez Garcia" w:date="2021-05-28T16:36:00Z">
                  <w:rPr>
                    <w:ins w:id="3561" w:author="Diana Gonzalez Garcia" w:date="2021-05-28T16:34:00Z"/>
                    <w:rFonts w:ascii="Calibri" w:hAnsi="Calibri" w:cs="Calibri"/>
                    <w:color w:val="000000"/>
                    <w:sz w:val="24"/>
                    <w:szCs w:val="24"/>
                    <w:lang w:eastAsia="es-CO"/>
                  </w:rPr>
                </w:rPrChange>
              </w:rPr>
            </w:pPr>
            <w:proofErr w:type="spellStart"/>
            <w:ins w:id="3562" w:author="Diana Gonzalez Garcia" w:date="2021-05-28T16:34:00Z">
              <w:r w:rsidRPr="004223AB">
                <w:rPr>
                  <w:rFonts w:ascii="Calibri" w:hAnsi="Calibri" w:cs="Calibri"/>
                  <w:color w:val="000000"/>
                  <w:sz w:val="12"/>
                  <w:szCs w:val="12"/>
                  <w:lang w:eastAsia="es-CO"/>
                  <w:rPrChange w:id="3563" w:author="Diana Gonzalez Garcia" w:date="2021-05-28T16:36:00Z">
                    <w:rPr>
                      <w:rFonts w:ascii="Calibri" w:hAnsi="Calibri" w:cs="Calibri"/>
                      <w:color w:val="000000"/>
                      <w:sz w:val="24"/>
                      <w:szCs w:val="24"/>
                      <w:lang w:eastAsia="es-CO"/>
                    </w:rPr>
                  </w:rPrChange>
                </w:rPr>
                <w:t>SIIC</w:t>
              </w:r>
              <w:proofErr w:type="spellEnd"/>
            </w:ins>
          </w:p>
        </w:tc>
        <w:tc>
          <w:tcPr>
            <w:tcW w:w="0" w:type="auto"/>
            <w:tcBorders>
              <w:top w:val="nil"/>
              <w:left w:val="single" w:sz="4" w:space="0" w:color="auto"/>
              <w:bottom w:val="nil"/>
              <w:right w:val="single" w:sz="4" w:space="0" w:color="auto"/>
            </w:tcBorders>
            <w:shd w:val="clear" w:color="000000" w:fill="D6DCE4"/>
            <w:vAlign w:val="center"/>
            <w:hideMark/>
            <w:tcPrChange w:id="3564" w:author="Diana Gonzalez Garcia" w:date="2021-05-28T16:43:00Z">
              <w:tcPr>
                <w:tcW w:w="1418" w:type="pct"/>
                <w:tcBorders>
                  <w:top w:val="nil"/>
                  <w:left w:val="single" w:sz="4" w:space="0" w:color="auto"/>
                  <w:bottom w:val="nil"/>
                  <w:right w:val="single" w:sz="4" w:space="0" w:color="auto"/>
                </w:tcBorders>
                <w:shd w:val="clear" w:color="000000" w:fill="D6DCE4"/>
                <w:vAlign w:val="center"/>
                <w:hideMark/>
              </w:tcPr>
            </w:tcPrChange>
          </w:tcPr>
          <w:p w14:paraId="659D37A4" w14:textId="77777777" w:rsidR="004223AB" w:rsidRPr="004223AB" w:rsidRDefault="004223AB" w:rsidP="004223AB">
            <w:pPr>
              <w:spacing w:after="0" w:line="240" w:lineRule="auto"/>
              <w:jc w:val="both"/>
              <w:rPr>
                <w:ins w:id="3565" w:author="Diana Gonzalez Garcia" w:date="2021-05-28T16:34:00Z"/>
                <w:rFonts w:ascii="Calibri" w:hAnsi="Calibri" w:cs="Calibri"/>
                <w:color w:val="000000"/>
                <w:sz w:val="12"/>
                <w:szCs w:val="12"/>
                <w:lang w:eastAsia="es-CO"/>
                <w:rPrChange w:id="3566" w:author="Diana Gonzalez Garcia" w:date="2021-05-28T16:36:00Z">
                  <w:rPr>
                    <w:ins w:id="3567" w:author="Diana Gonzalez Garcia" w:date="2021-05-28T16:34:00Z"/>
                    <w:rFonts w:ascii="Calibri" w:hAnsi="Calibri" w:cs="Calibri"/>
                    <w:color w:val="000000"/>
                    <w:sz w:val="24"/>
                    <w:szCs w:val="24"/>
                    <w:lang w:eastAsia="es-CO"/>
                  </w:rPr>
                </w:rPrChange>
              </w:rPr>
            </w:pPr>
            <w:ins w:id="3568" w:author="Diana Gonzalez Garcia" w:date="2021-05-28T16:34:00Z">
              <w:r w:rsidRPr="004223AB">
                <w:rPr>
                  <w:rFonts w:ascii="Calibri" w:hAnsi="Calibri" w:cs="Calibri"/>
                  <w:color w:val="000000"/>
                  <w:sz w:val="12"/>
                  <w:szCs w:val="12"/>
                  <w:lang w:eastAsia="es-CO"/>
                  <w:rPrChange w:id="3569" w:author="Diana Gonzalez Garcia" w:date="2021-05-28T16:36:00Z">
                    <w:rPr>
                      <w:rFonts w:ascii="Calibri" w:hAnsi="Calibri" w:cs="Calibri"/>
                      <w:color w:val="000000"/>
                      <w:sz w:val="24"/>
                      <w:szCs w:val="24"/>
                      <w:lang w:eastAsia="es-CO"/>
                    </w:rPr>
                  </w:rPrChange>
                </w:rPr>
                <w:t>Para predios con área de construcción por unidad calificada superiores a 10.000 m2 la variable modelo es avalúo especial.</w:t>
              </w:r>
            </w:ins>
          </w:p>
        </w:tc>
        <w:tc>
          <w:tcPr>
            <w:tcW w:w="0" w:type="auto"/>
            <w:vMerge/>
            <w:tcBorders>
              <w:top w:val="nil"/>
              <w:left w:val="nil"/>
              <w:bottom w:val="single" w:sz="4" w:space="0" w:color="auto"/>
              <w:right w:val="single" w:sz="4" w:space="0" w:color="auto"/>
            </w:tcBorders>
            <w:vAlign w:val="center"/>
            <w:hideMark/>
            <w:tcPrChange w:id="3570" w:author="Diana Gonzalez Garcia" w:date="2021-05-28T16:43:00Z">
              <w:tcPr>
                <w:tcW w:w="261" w:type="pct"/>
                <w:gridSpan w:val="2"/>
                <w:vMerge/>
                <w:tcBorders>
                  <w:top w:val="nil"/>
                  <w:left w:val="nil"/>
                  <w:bottom w:val="single" w:sz="4" w:space="0" w:color="auto"/>
                  <w:right w:val="single" w:sz="4" w:space="0" w:color="auto"/>
                </w:tcBorders>
                <w:vAlign w:val="center"/>
                <w:hideMark/>
              </w:tcPr>
            </w:tcPrChange>
          </w:tcPr>
          <w:p w14:paraId="5B6C6CFD" w14:textId="77777777" w:rsidR="004223AB" w:rsidRPr="004223AB" w:rsidRDefault="004223AB" w:rsidP="004223AB">
            <w:pPr>
              <w:spacing w:after="0" w:line="240" w:lineRule="auto"/>
              <w:rPr>
                <w:ins w:id="3571" w:author="Diana Gonzalez Garcia" w:date="2021-05-28T16:34:00Z"/>
                <w:rFonts w:ascii="Calibri" w:hAnsi="Calibri" w:cs="Calibri"/>
                <w:color w:val="000000"/>
                <w:sz w:val="12"/>
                <w:szCs w:val="12"/>
                <w:lang w:eastAsia="es-CO"/>
                <w:rPrChange w:id="3572" w:author="Diana Gonzalez Garcia" w:date="2021-05-28T16:36:00Z">
                  <w:rPr>
                    <w:ins w:id="3573"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nil"/>
            </w:tcBorders>
            <w:vAlign w:val="center"/>
            <w:hideMark/>
            <w:tcPrChange w:id="3574" w:author="Diana Gonzalez Garcia" w:date="2021-05-28T16:43:00Z">
              <w:tcPr>
                <w:tcW w:w="487" w:type="pct"/>
                <w:gridSpan w:val="2"/>
                <w:vMerge/>
                <w:tcBorders>
                  <w:top w:val="nil"/>
                  <w:left w:val="single" w:sz="4" w:space="0" w:color="auto"/>
                  <w:bottom w:val="single" w:sz="4" w:space="0" w:color="auto"/>
                  <w:right w:val="nil"/>
                </w:tcBorders>
                <w:vAlign w:val="center"/>
                <w:hideMark/>
              </w:tcPr>
            </w:tcPrChange>
          </w:tcPr>
          <w:p w14:paraId="699DFAA7" w14:textId="77777777" w:rsidR="004223AB" w:rsidRPr="004223AB" w:rsidRDefault="004223AB" w:rsidP="004223AB">
            <w:pPr>
              <w:spacing w:after="0" w:line="240" w:lineRule="auto"/>
              <w:rPr>
                <w:ins w:id="3575" w:author="Diana Gonzalez Garcia" w:date="2021-05-28T16:34:00Z"/>
                <w:rFonts w:ascii="Calibri" w:hAnsi="Calibri" w:cs="Calibri"/>
                <w:color w:val="FF0000"/>
                <w:sz w:val="12"/>
                <w:szCs w:val="12"/>
                <w:lang w:eastAsia="es-CO"/>
                <w:rPrChange w:id="3576" w:author="Diana Gonzalez Garcia" w:date="2021-05-28T16:36:00Z">
                  <w:rPr>
                    <w:ins w:id="3577" w:author="Diana Gonzalez Garcia" w:date="2021-05-28T16:34:00Z"/>
                    <w:rFonts w:ascii="Calibri" w:hAnsi="Calibri" w:cs="Calibri"/>
                    <w:color w:val="FF0000"/>
                    <w:sz w:val="24"/>
                    <w:szCs w:val="24"/>
                    <w:lang w:eastAsia="es-CO"/>
                  </w:rPr>
                </w:rPrChange>
              </w:rPr>
            </w:pPr>
          </w:p>
        </w:tc>
        <w:tc>
          <w:tcPr>
            <w:tcW w:w="1158" w:type="dxa"/>
            <w:vMerge/>
            <w:tcBorders>
              <w:top w:val="nil"/>
              <w:left w:val="single" w:sz="4" w:space="0" w:color="auto"/>
              <w:bottom w:val="single" w:sz="4" w:space="0" w:color="auto"/>
              <w:right w:val="single" w:sz="4" w:space="0" w:color="auto"/>
            </w:tcBorders>
            <w:vAlign w:val="center"/>
            <w:hideMark/>
            <w:tcPrChange w:id="3578" w:author="Diana Gonzalez Garcia" w:date="2021-05-28T16:43:00Z">
              <w:tcPr>
                <w:tcW w:w="985" w:type="pct"/>
                <w:gridSpan w:val="2"/>
                <w:vMerge/>
                <w:tcBorders>
                  <w:top w:val="nil"/>
                  <w:left w:val="single" w:sz="4" w:space="0" w:color="auto"/>
                  <w:bottom w:val="single" w:sz="4" w:space="0" w:color="auto"/>
                  <w:right w:val="single" w:sz="4" w:space="0" w:color="auto"/>
                </w:tcBorders>
                <w:vAlign w:val="center"/>
                <w:hideMark/>
              </w:tcPr>
            </w:tcPrChange>
          </w:tcPr>
          <w:p w14:paraId="6CA5C337" w14:textId="77777777" w:rsidR="004223AB" w:rsidRPr="004223AB" w:rsidRDefault="004223AB" w:rsidP="004223AB">
            <w:pPr>
              <w:spacing w:after="0" w:line="240" w:lineRule="auto"/>
              <w:rPr>
                <w:ins w:id="3579" w:author="Diana Gonzalez Garcia" w:date="2021-05-28T16:34:00Z"/>
                <w:rFonts w:ascii="Calibri" w:hAnsi="Calibri" w:cs="Calibri"/>
                <w:color w:val="000000"/>
                <w:sz w:val="12"/>
                <w:szCs w:val="12"/>
                <w:lang w:eastAsia="es-CO"/>
                <w:rPrChange w:id="3580" w:author="Diana Gonzalez Garcia" w:date="2021-05-28T16:36:00Z">
                  <w:rPr>
                    <w:ins w:id="3581" w:author="Diana Gonzalez Garcia" w:date="2021-05-28T16:34:00Z"/>
                    <w:rFonts w:ascii="Calibri" w:hAnsi="Calibri" w:cs="Calibri"/>
                    <w:color w:val="000000"/>
                    <w:sz w:val="24"/>
                    <w:szCs w:val="24"/>
                    <w:lang w:eastAsia="es-CO"/>
                  </w:rPr>
                </w:rPrChange>
              </w:rPr>
            </w:pPr>
          </w:p>
        </w:tc>
      </w:tr>
      <w:tr w:rsidR="004223AB" w:rsidRPr="004223AB" w14:paraId="4E2792D3" w14:textId="77777777" w:rsidTr="00D203B1">
        <w:tblPrEx>
          <w:tblPrExChange w:id="3582" w:author="Diana Gonzalez Garcia" w:date="2021-05-28T16:43:00Z">
            <w:tblPrEx>
              <w:tblW w:w="5000" w:type="pct"/>
              <w:tblInd w:w="0" w:type="dxa"/>
            </w:tblPrEx>
          </w:tblPrExChange>
        </w:tblPrEx>
        <w:trPr>
          <w:trHeight w:val="20"/>
          <w:ins w:id="3583" w:author="Diana Gonzalez Garcia" w:date="2021-05-28T16:34:00Z"/>
          <w:trPrChange w:id="3584" w:author="Diana Gonzalez Garcia" w:date="2021-05-28T16:43:00Z">
            <w:trPr>
              <w:gridBefore w:val="2"/>
              <w:gridAfter w:val="0"/>
              <w:trHeight w:val="1230"/>
            </w:trPr>
          </w:trPrChange>
        </w:trPr>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Change w:id="3585" w:author="Diana Gonzalez Garcia" w:date="2021-05-28T16:43:00Z">
              <w:tcPr>
                <w:tcW w:w="318" w:type="pct"/>
                <w:gridSpan w:val="2"/>
                <w:vMerge w:val="restart"/>
                <w:tcBorders>
                  <w:top w:val="nil"/>
                  <w:left w:val="single" w:sz="4" w:space="0" w:color="auto"/>
                  <w:bottom w:val="single" w:sz="4" w:space="0" w:color="auto"/>
                  <w:right w:val="single" w:sz="4" w:space="0" w:color="auto"/>
                </w:tcBorders>
                <w:shd w:val="clear" w:color="auto" w:fill="auto"/>
                <w:noWrap/>
                <w:vAlign w:val="center"/>
                <w:hideMark/>
              </w:tcPr>
            </w:tcPrChange>
          </w:tcPr>
          <w:p w14:paraId="410BECA3" w14:textId="77777777" w:rsidR="004223AB" w:rsidRPr="004223AB" w:rsidRDefault="004223AB" w:rsidP="004223AB">
            <w:pPr>
              <w:spacing w:after="0" w:line="240" w:lineRule="auto"/>
              <w:jc w:val="center"/>
              <w:rPr>
                <w:ins w:id="3586" w:author="Diana Gonzalez Garcia" w:date="2021-05-28T16:34:00Z"/>
                <w:rFonts w:ascii="Calibri" w:hAnsi="Calibri" w:cs="Calibri"/>
                <w:color w:val="000000"/>
                <w:sz w:val="12"/>
                <w:szCs w:val="12"/>
                <w:lang w:eastAsia="es-CO"/>
                <w:rPrChange w:id="3587" w:author="Diana Gonzalez Garcia" w:date="2021-05-28T16:36:00Z">
                  <w:rPr>
                    <w:ins w:id="3588" w:author="Diana Gonzalez Garcia" w:date="2021-05-28T16:34:00Z"/>
                    <w:rFonts w:ascii="Calibri" w:hAnsi="Calibri" w:cs="Calibri"/>
                    <w:color w:val="000000"/>
                    <w:sz w:val="24"/>
                    <w:szCs w:val="24"/>
                    <w:lang w:eastAsia="es-CO"/>
                  </w:rPr>
                </w:rPrChange>
              </w:rPr>
            </w:pPr>
            <w:ins w:id="3589" w:author="Diana Gonzalez Garcia" w:date="2021-05-28T16:34:00Z">
              <w:r w:rsidRPr="004223AB">
                <w:rPr>
                  <w:rFonts w:ascii="Calibri" w:hAnsi="Calibri" w:cs="Calibri"/>
                  <w:color w:val="000000"/>
                  <w:sz w:val="12"/>
                  <w:szCs w:val="12"/>
                  <w:lang w:eastAsia="es-CO"/>
                  <w:rPrChange w:id="3590" w:author="Diana Gonzalez Garcia" w:date="2021-05-28T16:36:00Z">
                    <w:rPr>
                      <w:rFonts w:ascii="Calibri" w:hAnsi="Calibri" w:cs="Calibri"/>
                      <w:color w:val="000000"/>
                      <w:sz w:val="24"/>
                      <w:szCs w:val="24"/>
                      <w:lang w:eastAsia="es-CO"/>
                    </w:rPr>
                  </w:rPrChange>
                </w:rPr>
                <w:t>T12</w:t>
              </w:r>
            </w:ins>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Change w:id="3591" w:author="Diana Gonzalez Garcia" w:date="2021-05-28T16:43:00Z">
              <w:tcPr>
                <w:tcW w:w="317" w:type="pct"/>
                <w:vMerge w:val="restart"/>
                <w:tcBorders>
                  <w:top w:val="nil"/>
                  <w:left w:val="single" w:sz="4" w:space="0" w:color="auto"/>
                  <w:bottom w:val="single" w:sz="4" w:space="0" w:color="auto"/>
                  <w:right w:val="single" w:sz="4" w:space="0" w:color="auto"/>
                </w:tcBorders>
                <w:shd w:val="clear" w:color="auto" w:fill="auto"/>
                <w:vAlign w:val="center"/>
                <w:hideMark/>
              </w:tcPr>
            </w:tcPrChange>
          </w:tcPr>
          <w:p w14:paraId="0182053B" w14:textId="77777777" w:rsidR="004223AB" w:rsidRPr="004223AB" w:rsidRDefault="004223AB" w:rsidP="004223AB">
            <w:pPr>
              <w:spacing w:after="0" w:line="240" w:lineRule="auto"/>
              <w:jc w:val="center"/>
              <w:rPr>
                <w:ins w:id="3592" w:author="Diana Gonzalez Garcia" w:date="2021-05-28T16:34:00Z"/>
                <w:rFonts w:ascii="Calibri" w:hAnsi="Calibri" w:cs="Calibri"/>
                <w:sz w:val="12"/>
                <w:szCs w:val="12"/>
                <w:lang w:eastAsia="es-CO"/>
                <w:rPrChange w:id="3593" w:author="Diana Gonzalez Garcia" w:date="2021-05-28T16:36:00Z">
                  <w:rPr>
                    <w:ins w:id="3594" w:author="Diana Gonzalez Garcia" w:date="2021-05-28T16:34:00Z"/>
                    <w:rFonts w:ascii="Calibri" w:hAnsi="Calibri" w:cs="Calibri"/>
                    <w:sz w:val="24"/>
                    <w:szCs w:val="24"/>
                    <w:lang w:eastAsia="es-CO"/>
                  </w:rPr>
                </w:rPrChange>
              </w:rPr>
            </w:pPr>
            <w:ins w:id="3595" w:author="Diana Gonzalez Garcia" w:date="2021-05-28T16:34:00Z">
              <w:r w:rsidRPr="004223AB">
                <w:rPr>
                  <w:rFonts w:ascii="Calibri" w:hAnsi="Calibri" w:cs="Calibri"/>
                  <w:sz w:val="12"/>
                  <w:szCs w:val="12"/>
                  <w:lang w:eastAsia="es-CO"/>
                  <w:rPrChange w:id="3596" w:author="Diana Gonzalez Garcia" w:date="2021-05-28T16:36:00Z">
                    <w:rPr>
                      <w:rFonts w:ascii="Calibri" w:hAnsi="Calibri" w:cs="Calibri"/>
                      <w:sz w:val="24"/>
                      <w:szCs w:val="24"/>
                      <w:lang w:eastAsia="es-CO"/>
                    </w:rPr>
                  </w:rPrChange>
                </w:rPr>
                <w:t>Edificios de Parqueo</w:t>
              </w:r>
            </w:ins>
          </w:p>
        </w:tc>
        <w:tc>
          <w:tcPr>
            <w:tcW w:w="0" w:type="auto"/>
            <w:vMerge w:val="restart"/>
            <w:tcBorders>
              <w:top w:val="nil"/>
              <w:left w:val="single" w:sz="4" w:space="0" w:color="auto"/>
              <w:bottom w:val="single" w:sz="4" w:space="0" w:color="auto"/>
              <w:right w:val="single" w:sz="4" w:space="0" w:color="auto"/>
            </w:tcBorders>
            <w:shd w:val="clear" w:color="000000" w:fill="FCE4D6"/>
            <w:vAlign w:val="center"/>
            <w:hideMark/>
            <w:tcPrChange w:id="3597" w:author="Diana Gonzalez Garcia" w:date="2021-05-28T16:43:00Z">
              <w:tcPr>
                <w:tcW w:w="330" w:type="pct"/>
                <w:gridSpan w:val="2"/>
                <w:vMerge w:val="restart"/>
                <w:tcBorders>
                  <w:top w:val="nil"/>
                  <w:left w:val="single" w:sz="4" w:space="0" w:color="auto"/>
                  <w:bottom w:val="single" w:sz="4" w:space="0" w:color="auto"/>
                  <w:right w:val="single" w:sz="4" w:space="0" w:color="auto"/>
                </w:tcBorders>
                <w:shd w:val="clear" w:color="000000" w:fill="FCE4D6"/>
                <w:vAlign w:val="center"/>
                <w:hideMark/>
              </w:tcPr>
            </w:tcPrChange>
          </w:tcPr>
          <w:p w14:paraId="740F5E01" w14:textId="77777777" w:rsidR="004223AB" w:rsidRPr="004223AB" w:rsidRDefault="004223AB" w:rsidP="004223AB">
            <w:pPr>
              <w:spacing w:after="0" w:line="240" w:lineRule="auto"/>
              <w:jc w:val="center"/>
              <w:rPr>
                <w:ins w:id="3598" w:author="Diana Gonzalez Garcia" w:date="2021-05-28T16:34:00Z"/>
                <w:rFonts w:ascii="Calibri" w:hAnsi="Calibri" w:cs="Calibri"/>
                <w:sz w:val="12"/>
                <w:szCs w:val="12"/>
                <w:lang w:eastAsia="es-CO"/>
                <w:rPrChange w:id="3599" w:author="Diana Gonzalez Garcia" w:date="2021-05-28T16:36:00Z">
                  <w:rPr>
                    <w:ins w:id="3600" w:author="Diana Gonzalez Garcia" w:date="2021-05-28T16:34:00Z"/>
                    <w:rFonts w:ascii="Calibri" w:hAnsi="Calibri" w:cs="Calibri"/>
                    <w:sz w:val="24"/>
                    <w:szCs w:val="24"/>
                    <w:lang w:eastAsia="es-CO"/>
                  </w:rPr>
                </w:rPrChange>
              </w:rPr>
            </w:pPr>
            <w:ins w:id="3601" w:author="Diana Gonzalez Garcia" w:date="2021-05-28T16:34:00Z">
              <w:r w:rsidRPr="004223AB">
                <w:rPr>
                  <w:rFonts w:ascii="Calibri" w:hAnsi="Calibri" w:cs="Calibri"/>
                  <w:sz w:val="12"/>
                  <w:szCs w:val="12"/>
                  <w:lang w:eastAsia="es-CO"/>
                  <w:rPrChange w:id="3602" w:author="Diana Gonzalez Garcia" w:date="2021-05-28T16:36:00Z">
                    <w:rPr>
                      <w:rFonts w:ascii="Calibri" w:hAnsi="Calibri" w:cs="Calibri"/>
                      <w:sz w:val="24"/>
                      <w:szCs w:val="24"/>
                      <w:lang w:eastAsia="es-CO"/>
                    </w:rPr>
                  </w:rPrChange>
                </w:rPr>
                <w:t>024 - 050</w:t>
              </w:r>
            </w:ins>
          </w:p>
        </w:tc>
        <w:tc>
          <w:tcPr>
            <w:tcW w:w="0" w:type="auto"/>
            <w:tcBorders>
              <w:top w:val="nil"/>
              <w:left w:val="nil"/>
              <w:bottom w:val="nil"/>
              <w:right w:val="nil"/>
            </w:tcBorders>
            <w:shd w:val="clear" w:color="auto" w:fill="auto"/>
            <w:vAlign w:val="center"/>
            <w:hideMark/>
            <w:tcPrChange w:id="3603" w:author="Diana Gonzalez Garcia" w:date="2021-05-28T16:43:00Z">
              <w:tcPr>
                <w:tcW w:w="352" w:type="pct"/>
                <w:gridSpan w:val="2"/>
                <w:tcBorders>
                  <w:top w:val="nil"/>
                  <w:left w:val="nil"/>
                  <w:bottom w:val="nil"/>
                  <w:right w:val="nil"/>
                </w:tcBorders>
                <w:shd w:val="clear" w:color="auto" w:fill="auto"/>
                <w:vAlign w:val="center"/>
                <w:hideMark/>
              </w:tcPr>
            </w:tcPrChange>
          </w:tcPr>
          <w:p w14:paraId="0C9647B3" w14:textId="77777777" w:rsidR="004223AB" w:rsidRPr="004223AB" w:rsidRDefault="004223AB" w:rsidP="004223AB">
            <w:pPr>
              <w:spacing w:after="0" w:line="240" w:lineRule="auto"/>
              <w:jc w:val="center"/>
              <w:rPr>
                <w:ins w:id="3604" w:author="Diana Gonzalez Garcia" w:date="2021-05-28T16:34:00Z"/>
                <w:rFonts w:ascii="Calibri" w:hAnsi="Calibri" w:cs="Calibri"/>
                <w:color w:val="000000"/>
                <w:sz w:val="12"/>
                <w:szCs w:val="12"/>
                <w:lang w:eastAsia="es-CO"/>
                <w:rPrChange w:id="3605" w:author="Diana Gonzalez Garcia" w:date="2021-05-28T16:36:00Z">
                  <w:rPr>
                    <w:ins w:id="3606" w:author="Diana Gonzalez Garcia" w:date="2021-05-28T16:34:00Z"/>
                    <w:rFonts w:ascii="Calibri" w:hAnsi="Calibri" w:cs="Calibri"/>
                    <w:color w:val="000000"/>
                    <w:sz w:val="24"/>
                    <w:szCs w:val="24"/>
                    <w:lang w:eastAsia="es-CO"/>
                  </w:rPr>
                </w:rPrChange>
              </w:rPr>
            </w:pPr>
            <w:ins w:id="3607" w:author="Diana Gonzalez Garcia" w:date="2021-05-28T16:34:00Z">
              <w:r w:rsidRPr="004223AB">
                <w:rPr>
                  <w:rFonts w:ascii="Calibri" w:hAnsi="Calibri" w:cs="Calibri"/>
                  <w:color w:val="000000"/>
                  <w:sz w:val="12"/>
                  <w:szCs w:val="12"/>
                  <w:lang w:eastAsia="es-CO"/>
                  <w:rPrChange w:id="3608" w:author="Diana Gonzalez Garcia" w:date="2021-05-28T16:36:00Z">
                    <w:rPr>
                      <w:rFonts w:ascii="Calibri" w:hAnsi="Calibri" w:cs="Calibri"/>
                      <w:color w:val="000000"/>
                      <w:sz w:val="24"/>
                      <w:szCs w:val="24"/>
                      <w:lang w:eastAsia="es-CO"/>
                    </w:rPr>
                  </w:rPrChange>
                </w:rPr>
                <w:t>Valor unitario construcción</w:t>
              </w:r>
            </w:ins>
          </w:p>
        </w:tc>
        <w:tc>
          <w:tcPr>
            <w:tcW w:w="0" w:type="auto"/>
            <w:tcBorders>
              <w:top w:val="nil"/>
              <w:left w:val="single" w:sz="4" w:space="0" w:color="auto"/>
              <w:bottom w:val="single" w:sz="4" w:space="0" w:color="auto"/>
              <w:right w:val="single" w:sz="4" w:space="0" w:color="auto"/>
            </w:tcBorders>
            <w:shd w:val="clear" w:color="auto" w:fill="auto"/>
            <w:vAlign w:val="center"/>
            <w:hideMark/>
            <w:tcPrChange w:id="3609" w:author="Diana Gonzalez Garcia" w:date="2021-05-28T16:43:00Z">
              <w:tcPr>
                <w:tcW w:w="291" w:type="pct"/>
                <w:gridSpan w:val="2"/>
                <w:tcBorders>
                  <w:top w:val="nil"/>
                  <w:left w:val="single" w:sz="4" w:space="0" w:color="auto"/>
                  <w:bottom w:val="single" w:sz="4" w:space="0" w:color="auto"/>
                  <w:right w:val="single" w:sz="4" w:space="0" w:color="auto"/>
                </w:tcBorders>
                <w:shd w:val="clear" w:color="auto" w:fill="auto"/>
                <w:vAlign w:val="center"/>
                <w:hideMark/>
              </w:tcPr>
            </w:tcPrChange>
          </w:tcPr>
          <w:p w14:paraId="7C495C4A" w14:textId="77777777" w:rsidR="004223AB" w:rsidRPr="004223AB" w:rsidRDefault="004223AB" w:rsidP="004223AB">
            <w:pPr>
              <w:spacing w:after="0" w:line="240" w:lineRule="auto"/>
              <w:jc w:val="center"/>
              <w:rPr>
                <w:ins w:id="3610" w:author="Diana Gonzalez Garcia" w:date="2021-05-28T16:34:00Z"/>
                <w:rFonts w:ascii="Calibri" w:hAnsi="Calibri" w:cs="Calibri"/>
                <w:color w:val="000000"/>
                <w:sz w:val="12"/>
                <w:szCs w:val="12"/>
                <w:lang w:eastAsia="es-CO"/>
                <w:rPrChange w:id="3611" w:author="Diana Gonzalez Garcia" w:date="2021-05-28T16:36:00Z">
                  <w:rPr>
                    <w:ins w:id="3612" w:author="Diana Gonzalez Garcia" w:date="2021-05-28T16:34:00Z"/>
                    <w:rFonts w:ascii="Calibri" w:hAnsi="Calibri" w:cs="Calibri"/>
                    <w:color w:val="000000"/>
                    <w:sz w:val="24"/>
                    <w:szCs w:val="24"/>
                    <w:lang w:eastAsia="es-CO"/>
                  </w:rPr>
                </w:rPrChange>
              </w:rPr>
            </w:pPr>
            <w:ins w:id="3613" w:author="Diana Gonzalez Garcia" w:date="2021-05-28T16:34:00Z">
              <w:r w:rsidRPr="004223AB">
                <w:rPr>
                  <w:rFonts w:ascii="Calibri" w:hAnsi="Calibri" w:cs="Calibri"/>
                  <w:color w:val="000000"/>
                  <w:sz w:val="12"/>
                  <w:szCs w:val="12"/>
                  <w:lang w:eastAsia="es-CO"/>
                  <w:rPrChange w:id="3614" w:author="Diana Gonzalez Garcia" w:date="2021-05-28T16:36:00Z">
                    <w:rPr>
                      <w:rFonts w:ascii="Calibri" w:hAnsi="Calibri" w:cs="Calibri"/>
                      <w:color w:val="000000"/>
                      <w:sz w:val="24"/>
                      <w:szCs w:val="24"/>
                      <w:lang w:eastAsia="es-CO"/>
                    </w:rPr>
                  </w:rPrChange>
                </w:rPr>
                <w:t>Puntaje</w:t>
              </w:r>
            </w:ins>
          </w:p>
        </w:tc>
        <w:tc>
          <w:tcPr>
            <w:tcW w:w="0" w:type="auto"/>
            <w:tcBorders>
              <w:top w:val="nil"/>
              <w:left w:val="nil"/>
              <w:bottom w:val="single" w:sz="4" w:space="0" w:color="auto"/>
              <w:right w:val="nil"/>
            </w:tcBorders>
            <w:shd w:val="clear" w:color="auto" w:fill="auto"/>
            <w:vAlign w:val="center"/>
            <w:hideMark/>
            <w:tcPrChange w:id="3615" w:author="Diana Gonzalez Garcia" w:date="2021-05-28T16:43:00Z">
              <w:tcPr>
                <w:tcW w:w="242" w:type="pct"/>
                <w:gridSpan w:val="2"/>
                <w:tcBorders>
                  <w:top w:val="nil"/>
                  <w:left w:val="nil"/>
                  <w:bottom w:val="single" w:sz="4" w:space="0" w:color="auto"/>
                  <w:right w:val="nil"/>
                </w:tcBorders>
                <w:shd w:val="clear" w:color="auto" w:fill="auto"/>
                <w:vAlign w:val="center"/>
                <w:hideMark/>
              </w:tcPr>
            </w:tcPrChange>
          </w:tcPr>
          <w:p w14:paraId="256680EA" w14:textId="77777777" w:rsidR="004223AB" w:rsidRPr="004223AB" w:rsidRDefault="004223AB" w:rsidP="004223AB">
            <w:pPr>
              <w:spacing w:after="0" w:line="240" w:lineRule="auto"/>
              <w:jc w:val="center"/>
              <w:rPr>
                <w:ins w:id="3616" w:author="Diana Gonzalez Garcia" w:date="2021-05-28T16:34:00Z"/>
                <w:rFonts w:ascii="Calibri" w:hAnsi="Calibri" w:cs="Calibri"/>
                <w:color w:val="000000"/>
                <w:sz w:val="12"/>
                <w:szCs w:val="12"/>
                <w:lang w:eastAsia="es-CO"/>
                <w:rPrChange w:id="3617" w:author="Diana Gonzalez Garcia" w:date="2021-05-28T16:36:00Z">
                  <w:rPr>
                    <w:ins w:id="3618" w:author="Diana Gonzalez Garcia" w:date="2021-05-28T16:34:00Z"/>
                    <w:rFonts w:ascii="Calibri" w:hAnsi="Calibri" w:cs="Calibri"/>
                    <w:color w:val="000000"/>
                    <w:sz w:val="24"/>
                    <w:szCs w:val="24"/>
                    <w:lang w:eastAsia="es-CO"/>
                  </w:rPr>
                </w:rPrChange>
              </w:rPr>
            </w:pPr>
            <w:proofErr w:type="spellStart"/>
            <w:ins w:id="3619" w:author="Diana Gonzalez Garcia" w:date="2021-05-28T16:34:00Z">
              <w:r w:rsidRPr="004223AB">
                <w:rPr>
                  <w:rFonts w:ascii="Calibri" w:hAnsi="Calibri" w:cs="Calibri"/>
                  <w:color w:val="000000"/>
                  <w:sz w:val="12"/>
                  <w:szCs w:val="12"/>
                  <w:lang w:eastAsia="es-CO"/>
                  <w:rPrChange w:id="3620" w:author="Diana Gonzalez Garcia" w:date="2021-05-28T16:36:00Z">
                    <w:rPr>
                      <w:rFonts w:ascii="Calibri" w:hAnsi="Calibri" w:cs="Calibri"/>
                      <w:color w:val="000000"/>
                      <w:sz w:val="24"/>
                      <w:szCs w:val="24"/>
                      <w:lang w:eastAsia="es-CO"/>
                    </w:rPr>
                  </w:rPrChange>
                </w:rPr>
                <w:t>SIIC</w:t>
              </w:r>
              <w:proofErr w:type="spellEnd"/>
            </w:ins>
          </w:p>
        </w:tc>
        <w:tc>
          <w:tcPr>
            <w:tcW w:w="0" w:type="auto"/>
            <w:tcBorders>
              <w:top w:val="single" w:sz="4" w:space="0" w:color="auto"/>
              <w:left w:val="single" w:sz="4" w:space="0" w:color="auto"/>
              <w:bottom w:val="nil"/>
              <w:right w:val="single" w:sz="4" w:space="0" w:color="auto"/>
            </w:tcBorders>
            <w:shd w:val="clear" w:color="auto" w:fill="auto"/>
            <w:vAlign w:val="center"/>
            <w:hideMark/>
            <w:tcPrChange w:id="3621" w:author="Diana Gonzalez Garcia" w:date="2021-05-28T16:43:00Z">
              <w:tcPr>
                <w:tcW w:w="1418" w:type="pct"/>
                <w:tcBorders>
                  <w:top w:val="single" w:sz="4" w:space="0" w:color="auto"/>
                  <w:left w:val="single" w:sz="4" w:space="0" w:color="auto"/>
                  <w:bottom w:val="nil"/>
                  <w:right w:val="single" w:sz="4" w:space="0" w:color="auto"/>
                </w:tcBorders>
                <w:shd w:val="clear" w:color="auto" w:fill="auto"/>
                <w:vAlign w:val="center"/>
                <w:hideMark/>
              </w:tcPr>
            </w:tcPrChange>
          </w:tcPr>
          <w:p w14:paraId="686C5890" w14:textId="13BB3F9A" w:rsidR="004223AB" w:rsidRPr="004223AB" w:rsidRDefault="004223AB" w:rsidP="004223AB">
            <w:pPr>
              <w:spacing w:after="0" w:line="240" w:lineRule="auto"/>
              <w:jc w:val="both"/>
              <w:rPr>
                <w:ins w:id="3622" w:author="Diana Gonzalez Garcia" w:date="2021-05-28T16:34:00Z"/>
                <w:rFonts w:ascii="Calibri" w:hAnsi="Calibri" w:cs="Calibri"/>
                <w:color w:val="000000"/>
                <w:sz w:val="12"/>
                <w:szCs w:val="12"/>
                <w:lang w:eastAsia="es-CO"/>
                <w:rPrChange w:id="3623" w:author="Diana Gonzalez Garcia" w:date="2021-05-28T16:36:00Z">
                  <w:rPr>
                    <w:ins w:id="3624" w:author="Diana Gonzalez Garcia" w:date="2021-05-28T16:34:00Z"/>
                    <w:rFonts w:ascii="Calibri" w:hAnsi="Calibri" w:cs="Calibri"/>
                    <w:color w:val="000000"/>
                    <w:sz w:val="24"/>
                    <w:szCs w:val="24"/>
                    <w:lang w:eastAsia="es-CO"/>
                  </w:rPr>
                </w:rPrChange>
              </w:rPr>
            </w:pPr>
            <w:ins w:id="3625" w:author="Diana Gonzalez Garcia" w:date="2021-05-28T16:34:00Z">
              <w:r w:rsidRPr="004223AB">
                <w:rPr>
                  <w:rFonts w:ascii="Calibri" w:hAnsi="Calibri" w:cs="Calibri"/>
                  <w:color w:val="000000"/>
                  <w:sz w:val="12"/>
                  <w:szCs w:val="12"/>
                  <w:lang w:eastAsia="es-CO"/>
                  <w:rPrChange w:id="3626" w:author="Diana Gonzalez Garcia" w:date="2021-05-28T16:36:00Z">
                    <w:rPr>
                      <w:rFonts w:ascii="Calibri" w:hAnsi="Calibri" w:cs="Calibri"/>
                      <w:color w:val="000000"/>
                      <w:sz w:val="24"/>
                      <w:szCs w:val="24"/>
                      <w:lang w:eastAsia="es-CO"/>
                    </w:rPr>
                  </w:rPrChange>
                </w:rPr>
                <w:t xml:space="preserve">Para predios con edades superiores a 100 </w:t>
              </w:r>
            </w:ins>
            <w:ins w:id="3627" w:author="Diana Gonzalez Garcia" w:date="2021-05-28T16:44:00Z">
              <w:r w:rsidR="00D203B1" w:rsidRPr="004223AB">
                <w:rPr>
                  <w:rFonts w:ascii="Calibri" w:hAnsi="Calibri" w:cs="Calibri"/>
                  <w:color w:val="000000"/>
                  <w:sz w:val="12"/>
                  <w:szCs w:val="12"/>
                  <w:lang w:eastAsia="es-CO"/>
                  <w:rPrChange w:id="3628" w:author="Diana Gonzalez Garcia" w:date="2021-05-28T16:36:00Z">
                    <w:rPr>
                      <w:rFonts w:ascii="Calibri" w:hAnsi="Calibri" w:cs="Calibri"/>
                      <w:color w:val="000000"/>
                      <w:sz w:val="12"/>
                      <w:szCs w:val="12"/>
                      <w:lang w:eastAsia="es-CO"/>
                    </w:rPr>
                  </w:rPrChange>
                </w:rPr>
                <w:t>años, la</w:t>
              </w:r>
            </w:ins>
            <w:ins w:id="3629" w:author="Diana Gonzalez Garcia" w:date="2021-05-28T16:34:00Z">
              <w:r w:rsidRPr="004223AB">
                <w:rPr>
                  <w:rFonts w:ascii="Calibri" w:hAnsi="Calibri" w:cs="Calibri"/>
                  <w:color w:val="000000"/>
                  <w:sz w:val="12"/>
                  <w:szCs w:val="12"/>
                  <w:lang w:eastAsia="es-CO"/>
                  <w:rPrChange w:id="3630" w:author="Diana Gonzalez Garcia" w:date="2021-05-28T16:36:00Z">
                    <w:rPr>
                      <w:rFonts w:ascii="Calibri" w:hAnsi="Calibri" w:cs="Calibri"/>
                      <w:color w:val="000000"/>
                      <w:sz w:val="24"/>
                      <w:szCs w:val="24"/>
                      <w:lang w:eastAsia="es-CO"/>
                    </w:rPr>
                  </w:rPrChange>
                </w:rPr>
                <w:t xml:space="preserve"> variable modelo es avalúo especial.</w:t>
              </w:r>
            </w:ins>
          </w:p>
        </w:tc>
        <w:tc>
          <w:tcPr>
            <w:tcW w:w="0" w:type="auto"/>
            <w:vMerge w:val="restart"/>
            <w:tcBorders>
              <w:top w:val="nil"/>
              <w:left w:val="nil"/>
              <w:bottom w:val="single" w:sz="4" w:space="0" w:color="auto"/>
              <w:right w:val="single" w:sz="4" w:space="0" w:color="auto"/>
            </w:tcBorders>
            <w:shd w:val="clear" w:color="auto" w:fill="auto"/>
            <w:noWrap/>
            <w:vAlign w:val="center"/>
            <w:hideMark/>
            <w:tcPrChange w:id="3631" w:author="Diana Gonzalez Garcia" w:date="2021-05-28T16:43:00Z">
              <w:tcPr>
                <w:tcW w:w="261" w:type="pct"/>
                <w:gridSpan w:val="2"/>
                <w:vMerge w:val="restart"/>
                <w:tcBorders>
                  <w:top w:val="nil"/>
                  <w:left w:val="nil"/>
                  <w:bottom w:val="single" w:sz="4" w:space="0" w:color="auto"/>
                  <w:right w:val="single" w:sz="4" w:space="0" w:color="auto"/>
                </w:tcBorders>
                <w:shd w:val="clear" w:color="auto" w:fill="auto"/>
                <w:noWrap/>
                <w:vAlign w:val="center"/>
                <w:hideMark/>
              </w:tcPr>
            </w:tcPrChange>
          </w:tcPr>
          <w:p w14:paraId="1F8E7810" w14:textId="77777777" w:rsidR="004223AB" w:rsidRPr="004223AB" w:rsidRDefault="004223AB" w:rsidP="004223AB">
            <w:pPr>
              <w:spacing w:after="0" w:line="240" w:lineRule="auto"/>
              <w:jc w:val="center"/>
              <w:rPr>
                <w:ins w:id="3632" w:author="Diana Gonzalez Garcia" w:date="2021-05-28T16:34:00Z"/>
                <w:rFonts w:ascii="Calibri" w:hAnsi="Calibri" w:cs="Calibri"/>
                <w:color w:val="000000"/>
                <w:sz w:val="12"/>
                <w:szCs w:val="12"/>
                <w:lang w:eastAsia="es-CO"/>
                <w:rPrChange w:id="3633" w:author="Diana Gonzalez Garcia" w:date="2021-05-28T16:36:00Z">
                  <w:rPr>
                    <w:ins w:id="3634" w:author="Diana Gonzalez Garcia" w:date="2021-05-28T16:34:00Z"/>
                    <w:rFonts w:ascii="Calibri" w:hAnsi="Calibri" w:cs="Calibri"/>
                    <w:color w:val="000000"/>
                    <w:sz w:val="24"/>
                    <w:szCs w:val="24"/>
                    <w:lang w:eastAsia="es-CO"/>
                  </w:rPr>
                </w:rPrChange>
              </w:rPr>
            </w:pPr>
            <w:ins w:id="3635" w:author="Diana Gonzalez Garcia" w:date="2021-05-28T16:34:00Z">
              <w:r w:rsidRPr="004223AB">
                <w:rPr>
                  <w:rFonts w:ascii="Calibri" w:hAnsi="Calibri" w:cs="Calibri"/>
                  <w:color w:val="000000"/>
                  <w:sz w:val="12"/>
                  <w:szCs w:val="12"/>
                  <w:lang w:eastAsia="es-CO"/>
                  <w:rPrChange w:id="3636" w:author="Diana Gonzalez Garcia" w:date="2021-05-28T16:36:00Z">
                    <w:rPr>
                      <w:rFonts w:ascii="Calibri" w:hAnsi="Calibri" w:cs="Calibri"/>
                      <w:color w:val="000000"/>
                      <w:sz w:val="24"/>
                      <w:szCs w:val="24"/>
                      <w:lang w:eastAsia="es-CO"/>
                    </w:rPr>
                  </w:rPrChange>
                </w:rPr>
                <w:t>T12</w:t>
              </w:r>
            </w:ins>
          </w:p>
        </w:tc>
        <w:tc>
          <w:tcPr>
            <w:tcW w:w="0" w:type="auto"/>
            <w:vMerge w:val="restart"/>
            <w:tcBorders>
              <w:top w:val="nil"/>
              <w:left w:val="single" w:sz="4" w:space="0" w:color="auto"/>
              <w:bottom w:val="single" w:sz="4" w:space="0" w:color="auto"/>
              <w:right w:val="nil"/>
            </w:tcBorders>
            <w:shd w:val="clear" w:color="auto" w:fill="auto"/>
            <w:vAlign w:val="center"/>
            <w:hideMark/>
            <w:tcPrChange w:id="3637" w:author="Diana Gonzalez Garcia" w:date="2021-05-28T16:43:00Z">
              <w:tcPr>
                <w:tcW w:w="487" w:type="pct"/>
                <w:gridSpan w:val="2"/>
                <w:vMerge w:val="restart"/>
                <w:tcBorders>
                  <w:top w:val="nil"/>
                  <w:left w:val="single" w:sz="4" w:space="0" w:color="auto"/>
                  <w:bottom w:val="single" w:sz="4" w:space="0" w:color="auto"/>
                  <w:right w:val="nil"/>
                </w:tcBorders>
                <w:shd w:val="clear" w:color="auto" w:fill="auto"/>
                <w:vAlign w:val="center"/>
                <w:hideMark/>
              </w:tcPr>
            </w:tcPrChange>
          </w:tcPr>
          <w:p w14:paraId="37A0B8EF" w14:textId="77777777" w:rsidR="004223AB" w:rsidRPr="004223AB" w:rsidRDefault="004223AB" w:rsidP="004223AB">
            <w:pPr>
              <w:spacing w:after="0" w:line="240" w:lineRule="auto"/>
              <w:jc w:val="center"/>
              <w:rPr>
                <w:ins w:id="3638" w:author="Diana Gonzalez Garcia" w:date="2021-05-28T16:34:00Z"/>
                <w:rFonts w:ascii="Calibri" w:hAnsi="Calibri" w:cs="Calibri"/>
                <w:color w:val="FF0000"/>
                <w:sz w:val="12"/>
                <w:szCs w:val="12"/>
                <w:lang w:eastAsia="es-CO"/>
                <w:rPrChange w:id="3639" w:author="Diana Gonzalez Garcia" w:date="2021-05-28T16:36:00Z">
                  <w:rPr>
                    <w:ins w:id="3640" w:author="Diana Gonzalez Garcia" w:date="2021-05-28T16:34:00Z"/>
                    <w:rFonts w:ascii="Calibri" w:hAnsi="Calibri" w:cs="Calibri"/>
                    <w:color w:val="FF0000"/>
                    <w:sz w:val="24"/>
                    <w:szCs w:val="24"/>
                    <w:lang w:eastAsia="es-CO"/>
                  </w:rPr>
                </w:rPrChange>
              </w:rPr>
            </w:pPr>
            <w:ins w:id="3641" w:author="Diana Gonzalez Garcia" w:date="2021-05-28T16:34:00Z">
              <w:r w:rsidRPr="004223AB">
                <w:rPr>
                  <w:rFonts w:ascii="Calibri" w:hAnsi="Calibri" w:cs="Calibri"/>
                  <w:color w:val="FF0000"/>
                  <w:sz w:val="12"/>
                  <w:szCs w:val="12"/>
                  <w:lang w:eastAsia="es-CO"/>
                  <w:rPrChange w:id="3642" w:author="Diana Gonzalez Garcia" w:date="2021-05-28T16:36:00Z">
                    <w:rPr>
                      <w:rFonts w:ascii="Calibri" w:hAnsi="Calibri" w:cs="Calibri"/>
                      <w:color w:val="FF0000"/>
                      <w:sz w:val="24"/>
                      <w:szCs w:val="24"/>
                      <w:lang w:eastAsia="es-CO"/>
                    </w:rPr>
                  </w:rPrChange>
                </w:rPr>
                <w:t> </w:t>
              </w:r>
            </w:ins>
          </w:p>
        </w:tc>
        <w:tc>
          <w:tcPr>
            <w:tcW w:w="1158" w:type="dxa"/>
            <w:vMerge w:val="restart"/>
            <w:tcBorders>
              <w:top w:val="nil"/>
              <w:left w:val="single" w:sz="4" w:space="0" w:color="auto"/>
              <w:bottom w:val="single" w:sz="4" w:space="0" w:color="auto"/>
              <w:right w:val="single" w:sz="4" w:space="0" w:color="auto"/>
            </w:tcBorders>
            <w:shd w:val="clear" w:color="auto" w:fill="auto"/>
            <w:vAlign w:val="center"/>
            <w:hideMark/>
            <w:tcPrChange w:id="3643" w:author="Diana Gonzalez Garcia" w:date="2021-05-28T16:43:00Z">
              <w:tcPr>
                <w:tcW w:w="985" w:type="pct"/>
                <w:gridSpan w:val="2"/>
                <w:vMerge w:val="restart"/>
                <w:tcBorders>
                  <w:top w:val="nil"/>
                  <w:left w:val="single" w:sz="4" w:space="0" w:color="auto"/>
                  <w:bottom w:val="single" w:sz="4" w:space="0" w:color="auto"/>
                  <w:right w:val="single" w:sz="4" w:space="0" w:color="auto"/>
                </w:tcBorders>
                <w:shd w:val="clear" w:color="auto" w:fill="auto"/>
                <w:vAlign w:val="center"/>
                <w:hideMark/>
              </w:tcPr>
            </w:tcPrChange>
          </w:tcPr>
          <w:p w14:paraId="2BE3685D" w14:textId="77777777" w:rsidR="004223AB" w:rsidRPr="004223AB" w:rsidRDefault="004223AB" w:rsidP="004223AB">
            <w:pPr>
              <w:spacing w:after="0" w:line="240" w:lineRule="auto"/>
              <w:rPr>
                <w:ins w:id="3644" w:author="Diana Gonzalez Garcia" w:date="2021-05-28T16:34:00Z"/>
                <w:rFonts w:ascii="Calibri" w:hAnsi="Calibri" w:cs="Calibri"/>
                <w:color w:val="000000"/>
                <w:sz w:val="12"/>
                <w:szCs w:val="12"/>
                <w:lang w:eastAsia="es-CO"/>
                <w:rPrChange w:id="3645" w:author="Diana Gonzalez Garcia" w:date="2021-05-28T16:36:00Z">
                  <w:rPr>
                    <w:ins w:id="3646" w:author="Diana Gonzalez Garcia" w:date="2021-05-28T16:34:00Z"/>
                    <w:rFonts w:ascii="Calibri" w:hAnsi="Calibri" w:cs="Calibri"/>
                    <w:color w:val="000000"/>
                    <w:sz w:val="24"/>
                    <w:szCs w:val="24"/>
                    <w:lang w:eastAsia="es-CO"/>
                  </w:rPr>
                </w:rPrChange>
              </w:rPr>
            </w:pPr>
            <w:ins w:id="3647" w:author="Diana Gonzalez Garcia" w:date="2021-05-28T16:34:00Z">
              <w:r w:rsidRPr="004223AB">
                <w:rPr>
                  <w:rFonts w:ascii="Calibri" w:hAnsi="Calibri" w:cs="Calibri"/>
                  <w:color w:val="000000"/>
                  <w:sz w:val="12"/>
                  <w:szCs w:val="12"/>
                  <w:lang w:eastAsia="es-CO"/>
                  <w:rPrChange w:id="3648" w:author="Diana Gonzalez Garcia" w:date="2021-05-28T16:36:00Z">
                    <w:rPr>
                      <w:rFonts w:ascii="Calibri" w:hAnsi="Calibri" w:cs="Calibri"/>
                      <w:color w:val="000000"/>
                      <w:sz w:val="24"/>
                      <w:szCs w:val="24"/>
                      <w:lang w:eastAsia="es-CO"/>
                    </w:rPr>
                  </w:rPrChange>
                </w:rPr>
                <w:t>No aplica</w:t>
              </w:r>
            </w:ins>
          </w:p>
        </w:tc>
      </w:tr>
      <w:tr w:rsidR="004223AB" w:rsidRPr="004223AB" w14:paraId="63A310D4" w14:textId="77777777" w:rsidTr="00D203B1">
        <w:tblPrEx>
          <w:tblPrExChange w:id="3649" w:author="Diana Gonzalez Garcia" w:date="2021-05-28T16:43:00Z">
            <w:tblPrEx>
              <w:tblW w:w="5000" w:type="pct"/>
              <w:tblInd w:w="0" w:type="dxa"/>
            </w:tblPrEx>
          </w:tblPrExChange>
        </w:tblPrEx>
        <w:trPr>
          <w:trHeight w:val="20"/>
          <w:ins w:id="3650" w:author="Diana Gonzalez Garcia" w:date="2021-05-28T16:34:00Z"/>
          <w:trPrChange w:id="3651" w:author="Diana Gonzalez Garcia" w:date="2021-05-28T16:43:00Z">
            <w:trPr>
              <w:gridBefore w:val="2"/>
              <w:gridAfter w:val="0"/>
              <w:trHeight w:val="1230"/>
            </w:trPr>
          </w:trPrChange>
        </w:trPr>
        <w:tc>
          <w:tcPr>
            <w:tcW w:w="0" w:type="auto"/>
            <w:vMerge/>
            <w:tcBorders>
              <w:top w:val="nil"/>
              <w:left w:val="single" w:sz="4" w:space="0" w:color="auto"/>
              <w:bottom w:val="single" w:sz="4" w:space="0" w:color="auto"/>
              <w:right w:val="single" w:sz="4" w:space="0" w:color="auto"/>
            </w:tcBorders>
            <w:vAlign w:val="center"/>
            <w:hideMark/>
            <w:tcPrChange w:id="3652" w:author="Diana Gonzalez Garcia" w:date="2021-05-28T16:43:00Z">
              <w:tcPr>
                <w:tcW w:w="318" w:type="pct"/>
                <w:gridSpan w:val="2"/>
                <w:vMerge/>
                <w:tcBorders>
                  <w:top w:val="nil"/>
                  <w:left w:val="single" w:sz="4" w:space="0" w:color="auto"/>
                  <w:bottom w:val="single" w:sz="4" w:space="0" w:color="auto"/>
                  <w:right w:val="single" w:sz="4" w:space="0" w:color="auto"/>
                </w:tcBorders>
                <w:vAlign w:val="center"/>
                <w:hideMark/>
              </w:tcPr>
            </w:tcPrChange>
          </w:tcPr>
          <w:p w14:paraId="5F3876BA" w14:textId="77777777" w:rsidR="004223AB" w:rsidRPr="004223AB" w:rsidRDefault="004223AB" w:rsidP="004223AB">
            <w:pPr>
              <w:spacing w:after="0" w:line="240" w:lineRule="auto"/>
              <w:rPr>
                <w:ins w:id="3653" w:author="Diana Gonzalez Garcia" w:date="2021-05-28T16:34:00Z"/>
                <w:rFonts w:ascii="Calibri" w:hAnsi="Calibri" w:cs="Calibri"/>
                <w:color w:val="000000"/>
                <w:sz w:val="12"/>
                <w:szCs w:val="12"/>
                <w:lang w:eastAsia="es-CO"/>
                <w:rPrChange w:id="3654" w:author="Diana Gonzalez Garcia" w:date="2021-05-28T16:36:00Z">
                  <w:rPr>
                    <w:ins w:id="3655"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3656" w:author="Diana Gonzalez Garcia" w:date="2021-05-28T16:43:00Z">
              <w:tcPr>
                <w:tcW w:w="317" w:type="pct"/>
                <w:vMerge/>
                <w:tcBorders>
                  <w:top w:val="nil"/>
                  <w:left w:val="single" w:sz="4" w:space="0" w:color="auto"/>
                  <w:bottom w:val="single" w:sz="4" w:space="0" w:color="auto"/>
                  <w:right w:val="single" w:sz="4" w:space="0" w:color="auto"/>
                </w:tcBorders>
                <w:vAlign w:val="center"/>
                <w:hideMark/>
              </w:tcPr>
            </w:tcPrChange>
          </w:tcPr>
          <w:p w14:paraId="142FA1C1" w14:textId="77777777" w:rsidR="004223AB" w:rsidRPr="004223AB" w:rsidRDefault="004223AB" w:rsidP="004223AB">
            <w:pPr>
              <w:spacing w:after="0" w:line="240" w:lineRule="auto"/>
              <w:rPr>
                <w:ins w:id="3657" w:author="Diana Gonzalez Garcia" w:date="2021-05-28T16:34:00Z"/>
                <w:rFonts w:ascii="Calibri" w:hAnsi="Calibri" w:cs="Calibri"/>
                <w:sz w:val="12"/>
                <w:szCs w:val="12"/>
                <w:lang w:eastAsia="es-CO"/>
                <w:rPrChange w:id="3658" w:author="Diana Gonzalez Garcia" w:date="2021-05-28T16:36:00Z">
                  <w:rPr>
                    <w:ins w:id="3659" w:author="Diana Gonzalez Garcia" w:date="2021-05-28T16:34:00Z"/>
                    <w:rFonts w:ascii="Calibri" w:hAnsi="Calibri" w:cs="Calibri"/>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3660" w:author="Diana Gonzalez Garcia" w:date="2021-05-28T16:43:00Z">
              <w:tcPr>
                <w:tcW w:w="330" w:type="pct"/>
                <w:gridSpan w:val="2"/>
                <w:vMerge/>
                <w:tcBorders>
                  <w:top w:val="nil"/>
                  <w:left w:val="single" w:sz="4" w:space="0" w:color="auto"/>
                  <w:bottom w:val="single" w:sz="4" w:space="0" w:color="auto"/>
                  <w:right w:val="single" w:sz="4" w:space="0" w:color="auto"/>
                </w:tcBorders>
                <w:vAlign w:val="center"/>
                <w:hideMark/>
              </w:tcPr>
            </w:tcPrChange>
          </w:tcPr>
          <w:p w14:paraId="025D16F9" w14:textId="77777777" w:rsidR="004223AB" w:rsidRPr="004223AB" w:rsidRDefault="004223AB" w:rsidP="004223AB">
            <w:pPr>
              <w:spacing w:after="0" w:line="240" w:lineRule="auto"/>
              <w:rPr>
                <w:ins w:id="3661" w:author="Diana Gonzalez Garcia" w:date="2021-05-28T16:34:00Z"/>
                <w:rFonts w:ascii="Calibri" w:hAnsi="Calibri" w:cs="Calibri"/>
                <w:sz w:val="12"/>
                <w:szCs w:val="12"/>
                <w:lang w:eastAsia="es-CO"/>
                <w:rPrChange w:id="3662" w:author="Diana Gonzalez Garcia" w:date="2021-05-28T16:36:00Z">
                  <w:rPr>
                    <w:ins w:id="3663" w:author="Diana Gonzalez Garcia" w:date="2021-05-28T16:34:00Z"/>
                    <w:rFonts w:ascii="Calibri" w:hAnsi="Calibri" w:cs="Calibri"/>
                    <w:sz w:val="24"/>
                    <w:szCs w:val="24"/>
                    <w:lang w:eastAsia="es-CO"/>
                  </w:rPr>
                </w:rPrChange>
              </w:rPr>
            </w:pPr>
          </w:p>
        </w:tc>
        <w:tc>
          <w:tcPr>
            <w:tcW w:w="0" w:type="auto"/>
            <w:tcBorders>
              <w:top w:val="nil"/>
              <w:left w:val="nil"/>
              <w:bottom w:val="nil"/>
              <w:right w:val="nil"/>
            </w:tcBorders>
            <w:shd w:val="clear" w:color="auto" w:fill="auto"/>
            <w:vAlign w:val="center"/>
            <w:hideMark/>
            <w:tcPrChange w:id="3664" w:author="Diana Gonzalez Garcia" w:date="2021-05-28T16:43:00Z">
              <w:tcPr>
                <w:tcW w:w="352" w:type="pct"/>
                <w:gridSpan w:val="2"/>
                <w:tcBorders>
                  <w:top w:val="nil"/>
                  <w:left w:val="nil"/>
                  <w:bottom w:val="nil"/>
                  <w:right w:val="nil"/>
                </w:tcBorders>
                <w:shd w:val="clear" w:color="auto" w:fill="auto"/>
                <w:vAlign w:val="center"/>
                <w:hideMark/>
              </w:tcPr>
            </w:tcPrChange>
          </w:tcPr>
          <w:p w14:paraId="4847083A" w14:textId="77777777" w:rsidR="004223AB" w:rsidRPr="004223AB" w:rsidRDefault="004223AB" w:rsidP="004223AB">
            <w:pPr>
              <w:spacing w:after="0" w:line="240" w:lineRule="auto"/>
              <w:jc w:val="center"/>
              <w:rPr>
                <w:ins w:id="3665" w:author="Diana Gonzalez Garcia" w:date="2021-05-28T16:34:00Z"/>
                <w:rFonts w:ascii="Calibri" w:hAnsi="Calibri" w:cs="Calibri"/>
                <w:color w:val="000000"/>
                <w:sz w:val="12"/>
                <w:szCs w:val="12"/>
                <w:lang w:eastAsia="es-CO"/>
                <w:rPrChange w:id="3666" w:author="Diana Gonzalez Garcia" w:date="2021-05-28T16:36:00Z">
                  <w:rPr>
                    <w:ins w:id="3667" w:author="Diana Gonzalez Garcia" w:date="2021-05-28T16:34:00Z"/>
                    <w:rFonts w:ascii="Calibri" w:hAnsi="Calibri" w:cs="Calibri"/>
                    <w:color w:val="000000"/>
                    <w:sz w:val="24"/>
                    <w:szCs w:val="24"/>
                    <w:lang w:eastAsia="es-CO"/>
                  </w:rPr>
                </w:rPrChange>
              </w:rPr>
            </w:pPr>
            <w:ins w:id="3668" w:author="Diana Gonzalez Garcia" w:date="2021-05-28T16:34:00Z">
              <w:r w:rsidRPr="004223AB">
                <w:rPr>
                  <w:rFonts w:ascii="Calibri" w:hAnsi="Calibri" w:cs="Calibri"/>
                  <w:color w:val="000000"/>
                  <w:sz w:val="12"/>
                  <w:szCs w:val="12"/>
                  <w:lang w:eastAsia="es-CO"/>
                  <w:rPrChange w:id="3669" w:author="Diana Gonzalez Garcia" w:date="2021-05-28T16:36:00Z">
                    <w:rPr>
                      <w:rFonts w:ascii="Calibri" w:hAnsi="Calibri" w:cs="Calibri"/>
                      <w:color w:val="000000"/>
                      <w:sz w:val="24"/>
                      <w:szCs w:val="24"/>
                      <w:lang w:eastAsia="es-CO"/>
                    </w:rPr>
                  </w:rPrChange>
                </w:rPr>
                <w:t>($ / m2)</w:t>
              </w:r>
            </w:ins>
          </w:p>
        </w:tc>
        <w:tc>
          <w:tcPr>
            <w:tcW w:w="0" w:type="auto"/>
            <w:tcBorders>
              <w:top w:val="nil"/>
              <w:left w:val="single" w:sz="4" w:space="0" w:color="auto"/>
              <w:bottom w:val="single" w:sz="4" w:space="0" w:color="auto"/>
              <w:right w:val="single" w:sz="4" w:space="0" w:color="auto"/>
            </w:tcBorders>
            <w:shd w:val="clear" w:color="auto" w:fill="auto"/>
            <w:vAlign w:val="center"/>
            <w:hideMark/>
            <w:tcPrChange w:id="3670" w:author="Diana Gonzalez Garcia" w:date="2021-05-28T16:43:00Z">
              <w:tcPr>
                <w:tcW w:w="291" w:type="pct"/>
                <w:gridSpan w:val="2"/>
                <w:tcBorders>
                  <w:top w:val="nil"/>
                  <w:left w:val="single" w:sz="4" w:space="0" w:color="auto"/>
                  <w:bottom w:val="single" w:sz="4" w:space="0" w:color="auto"/>
                  <w:right w:val="single" w:sz="4" w:space="0" w:color="auto"/>
                </w:tcBorders>
                <w:shd w:val="clear" w:color="auto" w:fill="auto"/>
                <w:vAlign w:val="center"/>
                <w:hideMark/>
              </w:tcPr>
            </w:tcPrChange>
          </w:tcPr>
          <w:p w14:paraId="681374A2" w14:textId="77777777" w:rsidR="004223AB" w:rsidRPr="004223AB" w:rsidRDefault="004223AB" w:rsidP="004223AB">
            <w:pPr>
              <w:spacing w:after="0" w:line="240" w:lineRule="auto"/>
              <w:jc w:val="center"/>
              <w:rPr>
                <w:ins w:id="3671" w:author="Diana Gonzalez Garcia" w:date="2021-05-28T16:34:00Z"/>
                <w:rFonts w:ascii="Calibri" w:hAnsi="Calibri" w:cs="Calibri"/>
                <w:color w:val="000000"/>
                <w:sz w:val="12"/>
                <w:szCs w:val="12"/>
                <w:lang w:eastAsia="es-CO"/>
                <w:rPrChange w:id="3672" w:author="Diana Gonzalez Garcia" w:date="2021-05-28T16:36:00Z">
                  <w:rPr>
                    <w:ins w:id="3673" w:author="Diana Gonzalez Garcia" w:date="2021-05-28T16:34:00Z"/>
                    <w:rFonts w:ascii="Calibri" w:hAnsi="Calibri" w:cs="Calibri"/>
                    <w:color w:val="000000"/>
                    <w:sz w:val="24"/>
                    <w:szCs w:val="24"/>
                    <w:lang w:eastAsia="es-CO"/>
                  </w:rPr>
                </w:rPrChange>
              </w:rPr>
            </w:pPr>
            <w:ins w:id="3674" w:author="Diana Gonzalez Garcia" w:date="2021-05-28T16:34:00Z">
              <w:r w:rsidRPr="004223AB">
                <w:rPr>
                  <w:rFonts w:ascii="Calibri" w:hAnsi="Calibri" w:cs="Calibri"/>
                  <w:color w:val="000000"/>
                  <w:sz w:val="12"/>
                  <w:szCs w:val="12"/>
                  <w:lang w:eastAsia="es-CO"/>
                  <w:rPrChange w:id="3675" w:author="Diana Gonzalez Garcia" w:date="2021-05-28T16:36:00Z">
                    <w:rPr>
                      <w:rFonts w:ascii="Calibri" w:hAnsi="Calibri" w:cs="Calibri"/>
                      <w:color w:val="000000"/>
                      <w:sz w:val="24"/>
                      <w:szCs w:val="24"/>
                      <w:lang w:eastAsia="es-CO"/>
                    </w:rPr>
                  </w:rPrChange>
                </w:rPr>
                <w:t>Edad</w:t>
              </w:r>
            </w:ins>
          </w:p>
        </w:tc>
        <w:tc>
          <w:tcPr>
            <w:tcW w:w="0" w:type="auto"/>
            <w:tcBorders>
              <w:top w:val="nil"/>
              <w:left w:val="nil"/>
              <w:bottom w:val="single" w:sz="4" w:space="0" w:color="auto"/>
              <w:right w:val="nil"/>
            </w:tcBorders>
            <w:shd w:val="clear" w:color="auto" w:fill="auto"/>
            <w:vAlign w:val="center"/>
            <w:hideMark/>
            <w:tcPrChange w:id="3676" w:author="Diana Gonzalez Garcia" w:date="2021-05-28T16:43:00Z">
              <w:tcPr>
                <w:tcW w:w="242" w:type="pct"/>
                <w:gridSpan w:val="2"/>
                <w:tcBorders>
                  <w:top w:val="nil"/>
                  <w:left w:val="nil"/>
                  <w:bottom w:val="single" w:sz="4" w:space="0" w:color="auto"/>
                  <w:right w:val="nil"/>
                </w:tcBorders>
                <w:shd w:val="clear" w:color="auto" w:fill="auto"/>
                <w:vAlign w:val="center"/>
                <w:hideMark/>
              </w:tcPr>
            </w:tcPrChange>
          </w:tcPr>
          <w:p w14:paraId="4D6E5A58" w14:textId="77777777" w:rsidR="004223AB" w:rsidRPr="004223AB" w:rsidRDefault="004223AB" w:rsidP="004223AB">
            <w:pPr>
              <w:spacing w:after="0" w:line="240" w:lineRule="auto"/>
              <w:jc w:val="center"/>
              <w:rPr>
                <w:ins w:id="3677" w:author="Diana Gonzalez Garcia" w:date="2021-05-28T16:34:00Z"/>
                <w:rFonts w:ascii="Calibri" w:hAnsi="Calibri" w:cs="Calibri"/>
                <w:color w:val="000000"/>
                <w:sz w:val="12"/>
                <w:szCs w:val="12"/>
                <w:lang w:eastAsia="es-CO"/>
                <w:rPrChange w:id="3678" w:author="Diana Gonzalez Garcia" w:date="2021-05-28T16:36:00Z">
                  <w:rPr>
                    <w:ins w:id="3679" w:author="Diana Gonzalez Garcia" w:date="2021-05-28T16:34:00Z"/>
                    <w:rFonts w:ascii="Calibri" w:hAnsi="Calibri" w:cs="Calibri"/>
                    <w:color w:val="000000"/>
                    <w:sz w:val="24"/>
                    <w:szCs w:val="24"/>
                    <w:lang w:eastAsia="es-CO"/>
                  </w:rPr>
                </w:rPrChange>
              </w:rPr>
            </w:pPr>
            <w:proofErr w:type="spellStart"/>
            <w:ins w:id="3680" w:author="Diana Gonzalez Garcia" w:date="2021-05-28T16:34:00Z">
              <w:r w:rsidRPr="004223AB">
                <w:rPr>
                  <w:rFonts w:ascii="Calibri" w:hAnsi="Calibri" w:cs="Calibri"/>
                  <w:color w:val="000000"/>
                  <w:sz w:val="12"/>
                  <w:szCs w:val="12"/>
                  <w:lang w:eastAsia="es-CO"/>
                  <w:rPrChange w:id="3681" w:author="Diana Gonzalez Garcia" w:date="2021-05-28T16:36:00Z">
                    <w:rPr>
                      <w:rFonts w:ascii="Calibri" w:hAnsi="Calibri" w:cs="Calibri"/>
                      <w:color w:val="000000"/>
                      <w:sz w:val="24"/>
                      <w:szCs w:val="24"/>
                      <w:lang w:eastAsia="es-CO"/>
                    </w:rPr>
                  </w:rPrChange>
                </w:rPr>
                <w:t>SIIC</w:t>
              </w:r>
              <w:proofErr w:type="spellEnd"/>
            </w:ins>
          </w:p>
        </w:tc>
        <w:tc>
          <w:tcPr>
            <w:tcW w:w="0" w:type="auto"/>
            <w:tcBorders>
              <w:top w:val="nil"/>
              <w:left w:val="single" w:sz="4" w:space="0" w:color="auto"/>
              <w:bottom w:val="nil"/>
              <w:right w:val="single" w:sz="4" w:space="0" w:color="auto"/>
            </w:tcBorders>
            <w:shd w:val="clear" w:color="auto" w:fill="auto"/>
            <w:vAlign w:val="center"/>
            <w:hideMark/>
            <w:tcPrChange w:id="3682" w:author="Diana Gonzalez Garcia" w:date="2021-05-28T16:43:00Z">
              <w:tcPr>
                <w:tcW w:w="1418" w:type="pct"/>
                <w:tcBorders>
                  <w:top w:val="nil"/>
                  <w:left w:val="single" w:sz="4" w:space="0" w:color="auto"/>
                  <w:bottom w:val="nil"/>
                  <w:right w:val="single" w:sz="4" w:space="0" w:color="auto"/>
                </w:tcBorders>
                <w:shd w:val="clear" w:color="auto" w:fill="auto"/>
                <w:vAlign w:val="center"/>
                <w:hideMark/>
              </w:tcPr>
            </w:tcPrChange>
          </w:tcPr>
          <w:p w14:paraId="1D8CC69A" w14:textId="024AB8A1" w:rsidR="004223AB" w:rsidRPr="004223AB" w:rsidRDefault="004223AB" w:rsidP="004223AB">
            <w:pPr>
              <w:spacing w:after="0" w:line="240" w:lineRule="auto"/>
              <w:jc w:val="both"/>
              <w:rPr>
                <w:ins w:id="3683" w:author="Diana Gonzalez Garcia" w:date="2021-05-28T16:34:00Z"/>
                <w:rFonts w:ascii="Calibri" w:hAnsi="Calibri" w:cs="Calibri"/>
                <w:color w:val="000000"/>
                <w:sz w:val="12"/>
                <w:szCs w:val="12"/>
                <w:lang w:eastAsia="es-CO"/>
                <w:rPrChange w:id="3684" w:author="Diana Gonzalez Garcia" w:date="2021-05-28T16:36:00Z">
                  <w:rPr>
                    <w:ins w:id="3685" w:author="Diana Gonzalez Garcia" w:date="2021-05-28T16:34:00Z"/>
                    <w:rFonts w:ascii="Calibri" w:hAnsi="Calibri" w:cs="Calibri"/>
                    <w:color w:val="000000"/>
                    <w:sz w:val="24"/>
                    <w:szCs w:val="24"/>
                    <w:lang w:eastAsia="es-CO"/>
                  </w:rPr>
                </w:rPrChange>
              </w:rPr>
            </w:pPr>
            <w:ins w:id="3686" w:author="Diana Gonzalez Garcia" w:date="2021-05-28T16:34:00Z">
              <w:r w:rsidRPr="004223AB">
                <w:rPr>
                  <w:rFonts w:ascii="Calibri" w:hAnsi="Calibri" w:cs="Calibri"/>
                  <w:color w:val="000000"/>
                  <w:sz w:val="12"/>
                  <w:szCs w:val="12"/>
                  <w:lang w:eastAsia="es-CO"/>
                  <w:rPrChange w:id="3687" w:author="Diana Gonzalez Garcia" w:date="2021-05-28T16:36:00Z">
                    <w:rPr>
                      <w:rFonts w:ascii="Calibri" w:hAnsi="Calibri" w:cs="Calibri"/>
                      <w:color w:val="000000"/>
                      <w:sz w:val="24"/>
                      <w:szCs w:val="24"/>
                      <w:lang w:eastAsia="es-CO"/>
                    </w:rPr>
                  </w:rPrChange>
                </w:rPr>
                <w:t xml:space="preserve">Para predios con puntajes superiores a </w:t>
              </w:r>
            </w:ins>
            <w:ins w:id="3688" w:author="Diana Gonzalez Garcia" w:date="2021-05-28T16:44:00Z">
              <w:r w:rsidR="00D203B1" w:rsidRPr="004223AB">
                <w:rPr>
                  <w:rFonts w:ascii="Calibri" w:hAnsi="Calibri" w:cs="Calibri"/>
                  <w:color w:val="000000"/>
                  <w:sz w:val="12"/>
                  <w:szCs w:val="12"/>
                  <w:lang w:eastAsia="es-CO"/>
                  <w:rPrChange w:id="3689" w:author="Diana Gonzalez Garcia" w:date="2021-05-28T16:36:00Z">
                    <w:rPr>
                      <w:rFonts w:ascii="Calibri" w:hAnsi="Calibri" w:cs="Calibri"/>
                      <w:color w:val="000000"/>
                      <w:sz w:val="12"/>
                      <w:szCs w:val="12"/>
                      <w:lang w:eastAsia="es-CO"/>
                    </w:rPr>
                  </w:rPrChange>
                </w:rPr>
                <w:t>100, la</w:t>
              </w:r>
            </w:ins>
            <w:ins w:id="3690" w:author="Diana Gonzalez Garcia" w:date="2021-05-28T16:34:00Z">
              <w:r w:rsidRPr="004223AB">
                <w:rPr>
                  <w:rFonts w:ascii="Calibri" w:hAnsi="Calibri" w:cs="Calibri"/>
                  <w:color w:val="000000"/>
                  <w:sz w:val="12"/>
                  <w:szCs w:val="12"/>
                  <w:lang w:eastAsia="es-CO"/>
                  <w:rPrChange w:id="3691" w:author="Diana Gonzalez Garcia" w:date="2021-05-28T16:36:00Z">
                    <w:rPr>
                      <w:rFonts w:ascii="Calibri" w:hAnsi="Calibri" w:cs="Calibri"/>
                      <w:color w:val="000000"/>
                      <w:sz w:val="24"/>
                      <w:szCs w:val="24"/>
                      <w:lang w:eastAsia="es-CO"/>
                    </w:rPr>
                  </w:rPrChange>
                </w:rPr>
                <w:t xml:space="preserve"> variable modelo es avalúo especial.</w:t>
              </w:r>
            </w:ins>
          </w:p>
        </w:tc>
        <w:tc>
          <w:tcPr>
            <w:tcW w:w="0" w:type="auto"/>
            <w:vMerge/>
            <w:tcBorders>
              <w:top w:val="nil"/>
              <w:left w:val="nil"/>
              <w:bottom w:val="single" w:sz="4" w:space="0" w:color="auto"/>
              <w:right w:val="single" w:sz="4" w:space="0" w:color="auto"/>
            </w:tcBorders>
            <w:vAlign w:val="center"/>
            <w:hideMark/>
            <w:tcPrChange w:id="3692" w:author="Diana Gonzalez Garcia" w:date="2021-05-28T16:43:00Z">
              <w:tcPr>
                <w:tcW w:w="261" w:type="pct"/>
                <w:gridSpan w:val="2"/>
                <w:vMerge/>
                <w:tcBorders>
                  <w:top w:val="nil"/>
                  <w:left w:val="nil"/>
                  <w:bottom w:val="single" w:sz="4" w:space="0" w:color="auto"/>
                  <w:right w:val="single" w:sz="4" w:space="0" w:color="auto"/>
                </w:tcBorders>
                <w:vAlign w:val="center"/>
                <w:hideMark/>
              </w:tcPr>
            </w:tcPrChange>
          </w:tcPr>
          <w:p w14:paraId="3CABB340" w14:textId="77777777" w:rsidR="004223AB" w:rsidRPr="004223AB" w:rsidRDefault="004223AB" w:rsidP="004223AB">
            <w:pPr>
              <w:spacing w:after="0" w:line="240" w:lineRule="auto"/>
              <w:rPr>
                <w:ins w:id="3693" w:author="Diana Gonzalez Garcia" w:date="2021-05-28T16:34:00Z"/>
                <w:rFonts w:ascii="Calibri" w:hAnsi="Calibri" w:cs="Calibri"/>
                <w:color w:val="000000"/>
                <w:sz w:val="12"/>
                <w:szCs w:val="12"/>
                <w:lang w:eastAsia="es-CO"/>
                <w:rPrChange w:id="3694" w:author="Diana Gonzalez Garcia" w:date="2021-05-28T16:36:00Z">
                  <w:rPr>
                    <w:ins w:id="3695"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nil"/>
            </w:tcBorders>
            <w:vAlign w:val="center"/>
            <w:hideMark/>
            <w:tcPrChange w:id="3696" w:author="Diana Gonzalez Garcia" w:date="2021-05-28T16:43:00Z">
              <w:tcPr>
                <w:tcW w:w="487" w:type="pct"/>
                <w:gridSpan w:val="2"/>
                <w:vMerge/>
                <w:tcBorders>
                  <w:top w:val="nil"/>
                  <w:left w:val="single" w:sz="4" w:space="0" w:color="auto"/>
                  <w:bottom w:val="single" w:sz="4" w:space="0" w:color="auto"/>
                  <w:right w:val="nil"/>
                </w:tcBorders>
                <w:vAlign w:val="center"/>
                <w:hideMark/>
              </w:tcPr>
            </w:tcPrChange>
          </w:tcPr>
          <w:p w14:paraId="220865A9" w14:textId="77777777" w:rsidR="004223AB" w:rsidRPr="004223AB" w:rsidRDefault="004223AB" w:rsidP="004223AB">
            <w:pPr>
              <w:spacing w:after="0" w:line="240" w:lineRule="auto"/>
              <w:rPr>
                <w:ins w:id="3697" w:author="Diana Gonzalez Garcia" w:date="2021-05-28T16:34:00Z"/>
                <w:rFonts w:ascii="Calibri" w:hAnsi="Calibri" w:cs="Calibri"/>
                <w:color w:val="FF0000"/>
                <w:sz w:val="12"/>
                <w:szCs w:val="12"/>
                <w:lang w:eastAsia="es-CO"/>
                <w:rPrChange w:id="3698" w:author="Diana Gonzalez Garcia" w:date="2021-05-28T16:36:00Z">
                  <w:rPr>
                    <w:ins w:id="3699" w:author="Diana Gonzalez Garcia" w:date="2021-05-28T16:34:00Z"/>
                    <w:rFonts w:ascii="Calibri" w:hAnsi="Calibri" w:cs="Calibri"/>
                    <w:color w:val="FF0000"/>
                    <w:sz w:val="24"/>
                    <w:szCs w:val="24"/>
                    <w:lang w:eastAsia="es-CO"/>
                  </w:rPr>
                </w:rPrChange>
              </w:rPr>
            </w:pPr>
          </w:p>
        </w:tc>
        <w:tc>
          <w:tcPr>
            <w:tcW w:w="1158" w:type="dxa"/>
            <w:vMerge/>
            <w:tcBorders>
              <w:top w:val="nil"/>
              <w:left w:val="single" w:sz="4" w:space="0" w:color="auto"/>
              <w:bottom w:val="single" w:sz="4" w:space="0" w:color="auto"/>
              <w:right w:val="single" w:sz="4" w:space="0" w:color="auto"/>
            </w:tcBorders>
            <w:vAlign w:val="center"/>
            <w:hideMark/>
            <w:tcPrChange w:id="3700" w:author="Diana Gonzalez Garcia" w:date="2021-05-28T16:43:00Z">
              <w:tcPr>
                <w:tcW w:w="985" w:type="pct"/>
                <w:gridSpan w:val="2"/>
                <w:vMerge/>
                <w:tcBorders>
                  <w:top w:val="nil"/>
                  <w:left w:val="single" w:sz="4" w:space="0" w:color="auto"/>
                  <w:bottom w:val="single" w:sz="4" w:space="0" w:color="auto"/>
                  <w:right w:val="single" w:sz="4" w:space="0" w:color="auto"/>
                </w:tcBorders>
                <w:vAlign w:val="center"/>
                <w:hideMark/>
              </w:tcPr>
            </w:tcPrChange>
          </w:tcPr>
          <w:p w14:paraId="3730BBD8" w14:textId="77777777" w:rsidR="004223AB" w:rsidRPr="004223AB" w:rsidRDefault="004223AB" w:rsidP="004223AB">
            <w:pPr>
              <w:spacing w:after="0" w:line="240" w:lineRule="auto"/>
              <w:rPr>
                <w:ins w:id="3701" w:author="Diana Gonzalez Garcia" w:date="2021-05-28T16:34:00Z"/>
                <w:rFonts w:ascii="Calibri" w:hAnsi="Calibri" w:cs="Calibri"/>
                <w:color w:val="000000"/>
                <w:sz w:val="12"/>
                <w:szCs w:val="12"/>
                <w:lang w:eastAsia="es-CO"/>
                <w:rPrChange w:id="3702" w:author="Diana Gonzalez Garcia" w:date="2021-05-28T16:36:00Z">
                  <w:rPr>
                    <w:ins w:id="3703" w:author="Diana Gonzalez Garcia" w:date="2021-05-28T16:34:00Z"/>
                    <w:rFonts w:ascii="Calibri" w:hAnsi="Calibri" w:cs="Calibri"/>
                    <w:color w:val="000000"/>
                    <w:sz w:val="24"/>
                    <w:szCs w:val="24"/>
                    <w:lang w:eastAsia="es-CO"/>
                  </w:rPr>
                </w:rPrChange>
              </w:rPr>
            </w:pPr>
          </w:p>
        </w:tc>
      </w:tr>
      <w:tr w:rsidR="004223AB" w:rsidRPr="004223AB" w14:paraId="44C3034A" w14:textId="77777777" w:rsidTr="00D203B1">
        <w:tblPrEx>
          <w:tblPrExChange w:id="3704" w:author="Diana Gonzalez Garcia" w:date="2021-05-28T16:43:00Z">
            <w:tblPrEx>
              <w:tblW w:w="5000" w:type="pct"/>
              <w:tblInd w:w="0" w:type="dxa"/>
            </w:tblPrEx>
          </w:tblPrExChange>
        </w:tblPrEx>
        <w:trPr>
          <w:trHeight w:val="20"/>
          <w:ins w:id="3705" w:author="Diana Gonzalez Garcia" w:date="2021-05-28T16:34:00Z"/>
          <w:trPrChange w:id="3706" w:author="Diana Gonzalez Garcia" w:date="2021-05-28T16:43:00Z">
            <w:trPr>
              <w:gridBefore w:val="2"/>
              <w:gridAfter w:val="0"/>
              <w:trHeight w:val="1230"/>
            </w:trPr>
          </w:trPrChange>
        </w:trPr>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Change w:id="3707" w:author="Diana Gonzalez Garcia" w:date="2021-05-28T16:43:00Z">
              <w:tcPr>
                <w:tcW w:w="318" w:type="pct"/>
                <w:gridSpan w:val="2"/>
                <w:vMerge w:val="restart"/>
                <w:tcBorders>
                  <w:top w:val="nil"/>
                  <w:left w:val="single" w:sz="4" w:space="0" w:color="auto"/>
                  <w:bottom w:val="single" w:sz="4" w:space="0" w:color="auto"/>
                  <w:right w:val="single" w:sz="4" w:space="0" w:color="auto"/>
                </w:tcBorders>
                <w:shd w:val="clear" w:color="auto" w:fill="auto"/>
                <w:noWrap/>
                <w:vAlign w:val="center"/>
                <w:hideMark/>
              </w:tcPr>
            </w:tcPrChange>
          </w:tcPr>
          <w:p w14:paraId="01C97A2C" w14:textId="77777777" w:rsidR="004223AB" w:rsidRPr="004223AB" w:rsidRDefault="004223AB" w:rsidP="004223AB">
            <w:pPr>
              <w:spacing w:after="0" w:line="240" w:lineRule="auto"/>
              <w:jc w:val="center"/>
              <w:rPr>
                <w:ins w:id="3708" w:author="Diana Gonzalez Garcia" w:date="2021-05-28T16:34:00Z"/>
                <w:rFonts w:ascii="Calibri" w:hAnsi="Calibri" w:cs="Calibri"/>
                <w:color w:val="000000"/>
                <w:sz w:val="12"/>
                <w:szCs w:val="12"/>
                <w:lang w:eastAsia="es-CO"/>
                <w:rPrChange w:id="3709" w:author="Diana Gonzalez Garcia" w:date="2021-05-28T16:36:00Z">
                  <w:rPr>
                    <w:ins w:id="3710" w:author="Diana Gonzalez Garcia" w:date="2021-05-28T16:34:00Z"/>
                    <w:rFonts w:ascii="Calibri" w:hAnsi="Calibri" w:cs="Calibri"/>
                    <w:color w:val="000000"/>
                    <w:sz w:val="24"/>
                    <w:szCs w:val="24"/>
                    <w:lang w:eastAsia="es-CO"/>
                  </w:rPr>
                </w:rPrChange>
              </w:rPr>
            </w:pPr>
            <w:ins w:id="3711" w:author="Diana Gonzalez Garcia" w:date="2021-05-28T16:34:00Z">
              <w:r w:rsidRPr="004223AB">
                <w:rPr>
                  <w:rFonts w:ascii="Calibri" w:hAnsi="Calibri" w:cs="Calibri"/>
                  <w:color w:val="000000"/>
                  <w:sz w:val="12"/>
                  <w:szCs w:val="12"/>
                  <w:lang w:eastAsia="es-CO"/>
                  <w:rPrChange w:id="3712" w:author="Diana Gonzalez Garcia" w:date="2021-05-28T16:36:00Z">
                    <w:rPr>
                      <w:rFonts w:ascii="Calibri" w:hAnsi="Calibri" w:cs="Calibri"/>
                      <w:color w:val="000000"/>
                      <w:sz w:val="24"/>
                      <w:szCs w:val="24"/>
                      <w:lang w:eastAsia="es-CO"/>
                    </w:rPr>
                  </w:rPrChange>
                </w:rPr>
                <w:t>T13</w:t>
              </w:r>
            </w:ins>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Change w:id="3713" w:author="Diana Gonzalez Garcia" w:date="2021-05-28T16:43:00Z">
              <w:tcPr>
                <w:tcW w:w="317" w:type="pct"/>
                <w:vMerge w:val="restart"/>
                <w:tcBorders>
                  <w:top w:val="nil"/>
                  <w:left w:val="single" w:sz="4" w:space="0" w:color="auto"/>
                  <w:bottom w:val="single" w:sz="4" w:space="0" w:color="auto"/>
                  <w:right w:val="single" w:sz="4" w:space="0" w:color="auto"/>
                </w:tcBorders>
                <w:shd w:val="clear" w:color="auto" w:fill="auto"/>
                <w:vAlign w:val="center"/>
                <w:hideMark/>
              </w:tcPr>
            </w:tcPrChange>
          </w:tcPr>
          <w:p w14:paraId="2960A5B4" w14:textId="77777777" w:rsidR="004223AB" w:rsidRPr="004223AB" w:rsidRDefault="004223AB" w:rsidP="004223AB">
            <w:pPr>
              <w:spacing w:after="0" w:line="240" w:lineRule="auto"/>
              <w:jc w:val="center"/>
              <w:rPr>
                <w:ins w:id="3714" w:author="Diana Gonzalez Garcia" w:date="2021-05-28T16:34:00Z"/>
                <w:rFonts w:ascii="Calibri" w:hAnsi="Calibri" w:cs="Calibri"/>
                <w:sz w:val="12"/>
                <w:szCs w:val="12"/>
                <w:lang w:eastAsia="es-CO"/>
                <w:rPrChange w:id="3715" w:author="Diana Gonzalez Garcia" w:date="2021-05-28T16:36:00Z">
                  <w:rPr>
                    <w:ins w:id="3716" w:author="Diana Gonzalez Garcia" w:date="2021-05-28T16:34:00Z"/>
                    <w:rFonts w:ascii="Calibri" w:hAnsi="Calibri" w:cs="Calibri"/>
                    <w:sz w:val="24"/>
                    <w:szCs w:val="24"/>
                    <w:lang w:eastAsia="es-CO"/>
                  </w:rPr>
                </w:rPrChange>
              </w:rPr>
            </w:pPr>
            <w:ins w:id="3717" w:author="Diana Gonzalez Garcia" w:date="2021-05-28T16:34:00Z">
              <w:r w:rsidRPr="004223AB">
                <w:rPr>
                  <w:rFonts w:ascii="Calibri" w:hAnsi="Calibri" w:cs="Calibri"/>
                  <w:sz w:val="12"/>
                  <w:szCs w:val="12"/>
                  <w:lang w:eastAsia="es-CO"/>
                  <w:rPrChange w:id="3718" w:author="Diana Gonzalez Garcia" w:date="2021-05-28T16:36:00Z">
                    <w:rPr>
                      <w:rFonts w:ascii="Calibri" w:hAnsi="Calibri" w:cs="Calibri"/>
                      <w:sz w:val="24"/>
                      <w:szCs w:val="24"/>
                      <w:lang w:eastAsia="es-CO"/>
                    </w:rPr>
                  </w:rPrChange>
                </w:rPr>
                <w:t>Parqueadero No PH (Sin Tarifa)</w:t>
              </w:r>
            </w:ins>
          </w:p>
        </w:tc>
        <w:tc>
          <w:tcPr>
            <w:tcW w:w="0" w:type="auto"/>
            <w:vMerge w:val="restart"/>
            <w:tcBorders>
              <w:top w:val="nil"/>
              <w:left w:val="single" w:sz="4" w:space="0" w:color="auto"/>
              <w:bottom w:val="single" w:sz="4" w:space="0" w:color="auto"/>
              <w:right w:val="nil"/>
            </w:tcBorders>
            <w:shd w:val="clear" w:color="000000" w:fill="FCE4D6"/>
            <w:vAlign w:val="center"/>
            <w:hideMark/>
            <w:tcPrChange w:id="3719" w:author="Diana Gonzalez Garcia" w:date="2021-05-28T16:43:00Z">
              <w:tcPr>
                <w:tcW w:w="330" w:type="pct"/>
                <w:gridSpan w:val="2"/>
                <w:vMerge w:val="restart"/>
                <w:tcBorders>
                  <w:top w:val="nil"/>
                  <w:left w:val="single" w:sz="4" w:space="0" w:color="auto"/>
                  <w:bottom w:val="single" w:sz="4" w:space="0" w:color="auto"/>
                  <w:right w:val="nil"/>
                </w:tcBorders>
                <w:shd w:val="clear" w:color="000000" w:fill="FCE4D6"/>
                <w:vAlign w:val="center"/>
                <w:hideMark/>
              </w:tcPr>
            </w:tcPrChange>
          </w:tcPr>
          <w:p w14:paraId="7BC1BB50" w14:textId="77777777" w:rsidR="004223AB" w:rsidRPr="004223AB" w:rsidRDefault="004223AB" w:rsidP="004223AB">
            <w:pPr>
              <w:spacing w:after="0" w:line="240" w:lineRule="auto"/>
              <w:jc w:val="center"/>
              <w:rPr>
                <w:ins w:id="3720" w:author="Diana Gonzalez Garcia" w:date="2021-05-28T16:34:00Z"/>
                <w:rFonts w:ascii="Calibri" w:hAnsi="Calibri" w:cs="Calibri"/>
                <w:sz w:val="12"/>
                <w:szCs w:val="12"/>
                <w:lang w:eastAsia="es-CO"/>
                <w:rPrChange w:id="3721" w:author="Diana Gonzalez Garcia" w:date="2021-05-28T16:36:00Z">
                  <w:rPr>
                    <w:ins w:id="3722" w:author="Diana Gonzalez Garcia" w:date="2021-05-28T16:34:00Z"/>
                    <w:rFonts w:ascii="Calibri" w:hAnsi="Calibri" w:cs="Calibri"/>
                    <w:sz w:val="24"/>
                    <w:szCs w:val="24"/>
                    <w:lang w:eastAsia="es-CO"/>
                  </w:rPr>
                </w:rPrChange>
              </w:rPr>
            </w:pPr>
            <w:ins w:id="3723" w:author="Diana Gonzalez Garcia" w:date="2021-05-28T16:34:00Z">
              <w:r w:rsidRPr="004223AB">
                <w:rPr>
                  <w:rFonts w:ascii="Calibri" w:hAnsi="Calibri" w:cs="Calibri"/>
                  <w:sz w:val="12"/>
                  <w:szCs w:val="12"/>
                  <w:lang w:eastAsia="es-CO"/>
                  <w:rPrChange w:id="3724" w:author="Diana Gonzalez Garcia" w:date="2021-05-28T16:36:00Z">
                    <w:rPr>
                      <w:rFonts w:ascii="Calibri" w:hAnsi="Calibri" w:cs="Calibri"/>
                      <w:sz w:val="24"/>
                      <w:szCs w:val="24"/>
                      <w:lang w:eastAsia="es-CO"/>
                    </w:rPr>
                  </w:rPrChange>
                </w:rPr>
                <w:t>096</w:t>
              </w:r>
            </w:ins>
          </w:p>
        </w:tc>
        <w:tc>
          <w:tcPr>
            <w:tcW w:w="0" w:type="auto"/>
            <w:tcBorders>
              <w:top w:val="single" w:sz="4" w:space="0" w:color="auto"/>
              <w:left w:val="single" w:sz="4" w:space="0" w:color="auto"/>
              <w:bottom w:val="nil"/>
              <w:right w:val="single" w:sz="4" w:space="0" w:color="auto"/>
            </w:tcBorders>
            <w:shd w:val="clear" w:color="auto" w:fill="auto"/>
            <w:vAlign w:val="center"/>
            <w:hideMark/>
            <w:tcPrChange w:id="3725" w:author="Diana Gonzalez Garcia" w:date="2021-05-28T16:43:00Z">
              <w:tcPr>
                <w:tcW w:w="352" w:type="pct"/>
                <w:gridSpan w:val="2"/>
                <w:tcBorders>
                  <w:top w:val="single" w:sz="4" w:space="0" w:color="auto"/>
                  <w:left w:val="single" w:sz="4" w:space="0" w:color="auto"/>
                  <w:bottom w:val="nil"/>
                  <w:right w:val="single" w:sz="4" w:space="0" w:color="auto"/>
                </w:tcBorders>
                <w:shd w:val="clear" w:color="auto" w:fill="auto"/>
                <w:vAlign w:val="center"/>
                <w:hideMark/>
              </w:tcPr>
            </w:tcPrChange>
          </w:tcPr>
          <w:p w14:paraId="523BE37F" w14:textId="77777777" w:rsidR="004223AB" w:rsidRPr="004223AB" w:rsidRDefault="004223AB" w:rsidP="004223AB">
            <w:pPr>
              <w:spacing w:after="0" w:line="240" w:lineRule="auto"/>
              <w:jc w:val="center"/>
              <w:rPr>
                <w:ins w:id="3726" w:author="Diana Gonzalez Garcia" w:date="2021-05-28T16:34:00Z"/>
                <w:rFonts w:ascii="Calibri" w:hAnsi="Calibri" w:cs="Calibri"/>
                <w:color w:val="000000"/>
                <w:sz w:val="12"/>
                <w:szCs w:val="12"/>
                <w:lang w:eastAsia="es-CO"/>
                <w:rPrChange w:id="3727" w:author="Diana Gonzalez Garcia" w:date="2021-05-28T16:36:00Z">
                  <w:rPr>
                    <w:ins w:id="3728" w:author="Diana Gonzalez Garcia" w:date="2021-05-28T16:34:00Z"/>
                    <w:rFonts w:ascii="Calibri" w:hAnsi="Calibri" w:cs="Calibri"/>
                    <w:color w:val="000000"/>
                    <w:sz w:val="24"/>
                    <w:szCs w:val="24"/>
                    <w:lang w:eastAsia="es-CO"/>
                  </w:rPr>
                </w:rPrChange>
              </w:rPr>
            </w:pPr>
            <w:ins w:id="3729" w:author="Diana Gonzalez Garcia" w:date="2021-05-28T16:34:00Z">
              <w:r w:rsidRPr="004223AB">
                <w:rPr>
                  <w:rFonts w:ascii="Calibri" w:hAnsi="Calibri" w:cs="Calibri"/>
                  <w:color w:val="000000"/>
                  <w:sz w:val="12"/>
                  <w:szCs w:val="12"/>
                  <w:lang w:eastAsia="es-CO"/>
                  <w:rPrChange w:id="3730" w:author="Diana Gonzalez Garcia" w:date="2021-05-28T16:36:00Z">
                    <w:rPr>
                      <w:rFonts w:ascii="Calibri" w:hAnsi="Calibri" w:cs="Calibri"/>
                      <w:color w:val="000000"/>
                      <w:sz w:val="24"/>
                      <w:szCs w:val="24"/>
                      <w:lang w:eastAsia="es-CO"/>
                    </w:rPr>
                  </w:rPrChange>
                </w:rPr>
                <w:t>Valor unitario construcción</w:t>
              </w:r>
            </w:ins>
          </w:p>
        </w:tc>
        <w:tc>
          <w:tcPr>
            <w:tcW w:w="0" w:type="auto"/>
            <w:tcBorders>
              <w:top w:val="nil"/>
              <w:left w:val="nil"/>
              <w:bottom w:val="single" w:sz="4" w:space="0" w:color="auto"/>
              <w:right w:val="single" w:sz="4" w:space="0" w:color="auto"/>
            </w:tcBorders>
            <w:shd w:val="clear" w:color="auto" w:fill="auto"/>
            <w:vAlign w:val="center"/>
            <w:hideMark/>
            <w:tcPrChange w:id="3731" w:author="Diana Gonzalez Garcia" w:date="2021-05-28T16:43:00Z">
              <w:tcPr>
                <w:tcW w:w="291" w:type="pct"/>
                <w:gridSpan w:val="2"/>
                <w:tcBorders>
                  <w:top w:val="nil"/>
                  <w:left w:val="nil"/>
                  <w:bottom w:val="single" w:sz="4" w:space="0" w:color="auto"/>
                  <w:right w:val="single" w:sz="4" w:space="0" w:color="auto"/>
                </w:tcBorders>
                <w:shd w:val="clear" w:color="auto" w:fill="auto"/>
                <w:vAlign w:val="center"/>
                <w:hideMark/>
              </w:tcPr>
            </w:tcPrChange>
          </w:tcPr>
          <w:p w14:paraId="5E936DA8" w14:textId="77777777" w:rsidR="004223AB" w:rsidRPr="004223AB" w:rsidRDefault="004223AB" w:rsidP="004223AB">
            <w:pPr>
              <w:spacing w:after="0" w:line="240" w:lineRule="auto"/>
              <w:jc w:val="center"/>
              <w:rPr>
                <w:ins w:id="3732" w:author="Diana Gonzalez Garcia" w:date="2021-05-28T16:34:00Z"/>
                <w:rFonts w:ascii="Calibri" w:hAnsi="Calibri" w:cs="Calibri"/>
                <w:color w:val="000000"/>
                <w:sz w:val="12"/>
                <w:szCs w:val="12"/>
                <w:lang w:eastAsia="es-CO"/>
                <w:rPrChange w:id="3733" w:author="Diana Gonzalez Garcia" w:date="2021-05-28T16:36:00Z">
                  <w:rPr>
                    <w:ins w:id="3734" w:author="Diana Gonzalez Garcia" w:date="2021-05-28T16:34:00Z"/>
                    <w:rFonts w:ascii="Calibri" w:hAnsi="Calibri" w:cs="Calibri"/>
                    <w:color w:val="000000"/>
                    <w:sz w:val="24"/>
                    <w:szCs w:val="24"/>
                    <w:lang w:eastAsia="es-CO"/>
                  </w:rPr>
                </w:rPrChange>
              </w:rPr>
            </w:pPr>
            <w:ins w:id="3735" w:author="Diana Gonzalez Garcia" w:date="2021-05-28T16:34:00Z">
              <w:r w:rsidRPr="004223AB">
                <w:rPr>
                  <w:rFonts w:ascii="Calibri" w:hAnsi="Calibri" w:cs="Calibri"/>
                  <w:color w:val="000000"/>
                  <w:sz w:val="12"/>
                  <w:szCs w:val="12"/>
                  <w:lang w:eastAsia="es-CO"/>
                  <w:rPrChange w:id="3736" w:author="Diana Gonzalez Garcia" w:date="2021-05-28T16:36:00Z">
                    <w:rPr>
                      <w:rFonts w:ascii="Calibri" w:hAnsi="Calibri" w:cs="Calibri"/>
                      <w:color w:val="000000"/>
                      <w:sz w:val="24"/>
                      <w:szCs w:val="24"/>
                      <w:lang w:eastAsia="es-CO"/>
                    </w:rPr>
                  </w:rPrChange>
                </w:rPr>
                <w:t>Puntaje</w:t>
              </w:r>
            </w:ins>
          </w:p>
        </w:tc>
        <w:tc>
          <w:tcPr>
            <w:tcW w:w="0" w:type="auto"/>
            <w:tcBorders>
              <w:top w:val="nil"/>
              <w:left w:val="nil"/>
              <w:bottom w:val="single" w:sz="4" w:space="0" w:color="auto"/>
              <w:right w:val="nil"/>
            </w:tcBorders>
            <w:shd w:val="clear" w:color="auto" w:fill="auto"/>
            <w:vAlign w:val="center"/>
            <w:hideMark/>
            <w:tcPrChange w:id="3737" w:author="Diana Gonzalez Garcia" w:date="2021-05-28T16:43:00Z">
              <w:tcPr>
                <w:tcW w:w="242" w:type="pct"/>
                <w:gridSpan w:val="2"/>
                <w:tcBorders>
                  <w:top w:val="nil"/>
                  <w:left w:val="nil"/>
                  <w:bottom w:val="single" w:sz="4" w:space="0" w:color="auto"/>
                  <w:right w:val="nil"/>
                </w:tcBorders>
                <w:shd w:val="clear" w:color="auto" w:fill="auto"/>
                <w:vAlign w:val="center"/>
                <w:hideMark/>
              </w:tcPr>
            </w:tcPrChange>
          </w:tcPr>
          <w:p w14:paraId="58E29CCC" w14:textId="77777777" w:rsidR="004223AB" w:rsidRPr="004223AB" w:rsidRDefault="004223AB" w:rsidP="004223AB">
            <w:pPr>
              <w:spacing w:after="0" w:line="240" w:lineRule="auto"/>
              <w:jc w:val="center"/>
              <w:rPr>
                <w:ins w:id="3738" w:author="Diana Gonzalez Garcia" w:date="2021-05-28T16:34:00Z"/>
                <w:rFonts w:ascii="Calibri" w:hAnsi="Calibri" w:cs="Calibri"/>
                <w:color w:val="000000"/>
                <w:sz w:val="12"/>
                <w:szCs w:val="12"/>
                <w:lang w:eastAsia="es-CO"/>
                <w:rPrChange w:id="3739" w:author="Diana Gonzalez Garcia" w:date="2021-05-28T16:36:00Z">
                  <w:rPr>
                    <w:ins w:id="3740" w:author="Diana Gonzalez Garcia" w:date="2021-05-28T16:34:00Z"/>
                    <w:rFonts w:ascii="Calibri" w:hAnsi="Calibri" w:cs="Calibri"/>
                    <w:color w:val="000000"/>
                    <w:sz w:val="24"/>
                    <w:szCs w:val="24"/>
                    <w:lang w:eastAsia="es-CO"/>
                  </w:rPr>
                </w:rPrChange>
              </w:rPr>
            </w:pPr>
            <w:proofErr w:type="spellStart"/>
            <w:ins w:id="3741" w:author="Diana Gonzalez Garcia" w:date="2021-05-28T16:34:00Z">
              <w:r w:rsidRPr="004223AB">
                <w:rPr>
                  <w:rFonts w:ascii="Calibri" w:hAnsi="Calibri" w:cs="Calibri"/>
                  <w:color w:val="000000"/>
                  <w:sz w:val="12"/>
                  <w:szCs w:val="12"/>
                  <w:lang w:eastAsia="es-CO"/>
                  <w:rPrChange w:id="3742" w:author="Diana Gonzalez Garcia" w:date="2021-05-28T16:36:00Z">
                    <w:rPr>
                      <w:rFonts w:ascii="Calibri" w:hAnsi="Calibri" w:cs="Calibri"/>
                      <w:color w:val="000000"/>
                      <w:sz w:val="24"/>
                      <w:szCs w:val="24"/>
                      <w:lang w:eastAsia="es-CO"/>
                    </w:rPr>
                  </w:rPrChange>
                </w:rPr>
                <w:t>SIIC</w:t>
              </w:r>
              <w:proofErr w:type="spellEnd"/>
            </w:ins>
          </w:p>
        </w:tc>
        <w:tc>
          <w:tcPr>
            <w:tcW w:w="0" w:type="auto"/>
            <w:tcBorders>
              <w:top w:val="single" w:sz="4" w:space="0" w:color="auto"/>
              <w:left w:val="single" w:sz="4" w:space="0" w:color="auto"/>
              <w:bottom w:val="nil"/>
              <w:right w:val="single" w:sz="4" w:space="0" w:color="auto"/>
            </w:tcBorders>
            <w:shd w:val="clear" w:color="auto" w:fill="auto"/>
            <w:vAlign w:val="center"/>
            <w:hideMark/>
            <w:tcPrChange w:id="3743" w:author="Diana Gonzalez Garcia" w:date="2021-05-28T16:43:00Z">
              <w:tcPr>
                <w:tcW w:w="1418" w:type="pct"/>
                <w:tcBorders>
                  <w:top w:val="single" w:sz="4" w:space="0" w:color="auto"/>
                  <w:left w:val="single" w:sz="4" w:space="0" w:color="auto"/>
                  <w:bottom w:val="nil"/>
                  <w:right w:val="single" w:sz="4" w:space="0" w:color="auto"/>
                </w:tcBorders>
                <w:shd w:val="clear" w:color="auto" w:fill="auto"/>
                <w:vAlign w:val="center"/>
                <w:hideMark/>
              </w:tcPr>
            </w:tcPrChange>
          </w:tcPr>
          <w:p w14:paraId="08A624FD" w14:textId="2C93ADE9" w:rsidR="004223AB" w:rsidRPr="004223AB" w:rsidRDefault="004223AB" w:rsidP="004223AB">
            <w:pPr>
              <w:spacing w:after="0" w:line="240" w:lineRule="auto"/>
              <w:jc w:val="both"/>
              <w:rPr>
                <w:ins w:id="3744" w:author="Diana Gonzalez Garcia" w:date="2021-05-28T16:34:00Z"/>
                <w:rFonts w:ascii="Calibri" w:hAnsi="Calibri" w:cs="Calibri"/>
                <w:color w:val="000000"/>
                <w:sz w:val="12"/>
                <w:szCs w:val="12"/>
                <w:lang w:eastAsia="es-CO"/>
                <w:rPrChange w:id="3745" w:author="Diana Gonzalez Garcia" w:date="2021-05-28T16:36:00Z">
                  <w:rPr>
                    <w:ins w:id="3746" w:author="Diana Gonzalez Garcia" w:date="2021-05-28T16:34:00Z"/>
                    <w:rFonts w:ascii="Calibri" w:hAnsi="Calibri" w:cs="Calibri"/>
                    <w:color w:val="000000"/>
                    <w:sz w:val="24"/>
                    <w:szCs w:val="24"/>
                    <w:lang w:eastAsia="es-CO"/>
                  </w:rPr>
                </w:rPrChange>
              </w:rPr>
            </w:pPr>
            <w:ins w:id="3747" w:author="Diana Gonzalez Garcia" w:date="2021-05-28T16:34:00Z">
              <w:r w:rsidRPr="004223AB">
                <w:rPr>
                  <w:rFonts w:ascii="Calibri" w:hAnsi="Calibri" w:cs="Calibri"/>
                  <w:color w:val="000000"/>
                  <w:sz w:val="12"/>
                  <w:szCs w:val="12"/>
                  <w:lang w:eastAsia="es-CO"/>
                  <w:rPrChange w:id="3748" w:author="Diana Gonzalez Garcia" w:date="2021-05-28T16:36:00Z">
                    <w:rPr>
                      <w:rFonts w:ascii="Calibri" w:hAnsi="Calibri" w:cs="Calibri"/>
                      <w:color w:val="000000"/>
                      <w:sz w:val="24"/>
                      <w:szCs w:val="24"/>
                      <w:lang w:eastAsia="es-CO"/>
                    </w:rPr>
                  </w:rPrChange>
                </w:rPr>
                <w:t xml:space="preserve">Para predios con edades superiores a 100 </w:t>
              </w:r>
            </w:ins>
            <w:ins w:id="3749" w:author="Diana Gonzalez Garcia" w:date="2021-05-28T16:44:00Z">
              <w:r w:rsidR="00D203B1" w:rsidRPr="004223AB">
                <w:rPr>
                  <w:rFonts w:ascii="Calibri" w:hAnsi="Calibri" w:cs="Calibri"/>
                  <w:color w:val="000000"/>
                  <w:sz w:val="12"/>
                  <w:szCs w:val="12"/>
                  <w:lang w:eastAsia="es-CO"/>
                  <w:rPrChange w:id="3750" w:author="Diana Gonzalez Garcia" w:date="2021-05-28T16:36:00Z">
                    <w:rPr>
                      <w:rFonts w:ascii="Calibri" w:hAnsi="Calibri" w:cs="Calibri"/>
                      <w:color w:val="000000"/>
                      <w:sz w:val="12"/>
                      <w:szCs w:val="12"/>
                      <w:lang w:eastAsia="es-CO"/>
                    </w:rPr>
                  </w:rPrChange>
                </w:rPr>
                <w:t>años, la</w:t>
              </w:r>
            </w:ins>
            <w:ins w:id="3751" w:author="Diana Gonzalez Garcia" w:date="2021-05-28T16:34:00Z">
              <w:r w:rsidRPr="004223AB">
                <w:rPr>
                  <w:rFonts w:ascii="Calibri" w:hAnsi="Calibri" w:cs="Calibri"/>
                  <w:color w:val="000000"/>
                  <w:sz w:val="12"/>
                  <w:szCs w:val="12"/>
                  <w:lang w:eastAsia="es-CO"/>
                  <w:rPrChange w:id="3752" w:author="Diana Gonzalez Garcia" w:date="2021-05-28T16:36:00Z">
                    <w:rPr>
                      <w:rFonts w:ascii="Calibri" w:hAnsi="Calibri" w:cs="Calibri"/>
                      <w:color w:val="000000"/>
                      <w:sz w:val="24"/>
                      <w:szCs w:val="24"/>
                      <w:lang w:eastAsia="es-CO"/>
                    </w:rPr>
                  </w:rPrChange>
                </w:rPr>
                <w:t xml:space="preserve"> variable modelo es avalúo especial.</w:t>
              </w:r>
            </w:ins>
          </w:p>
        </w:tc>
        <w:tc>
          <w:tcPr>
            <w:tcW w:w="0" w:type="auto"/>
            <w:vMerge w:val="restart"/>
            <w:tcBorders>
              <w:top w:val="nil"/>
              <w:left w:val="nil"/>
              <w:bottom w:val="single" w:sz="4" w:space="0" w:color="auto"/>
              <w:right w:val="single" w:sz="4" w:space="0" w:color="auto"/>
            </w:tcBorders>
            <w:shd w:val="clear" w:color="auto" w:fill="auto"/>
            <w:noWrap/>
            <w:vAlign w:val="center"/>
            <w:hideMark/>
            <w:tcPrChange w:id="3753" w:author="Diana Gonzalez Garcia" w:date="2021-05-28T16:43:00Z">
              <w:tcPr>
                <w:tcW w:w="261" w:type="pct"/>
                <w:gridSpan w:val="2"/>
                <w:vMerge w:val="restart"/>
                <w:tcBorders>
                  <w:top w:val="nil"/>
                  <w:left w:val="nil"/>
                  <w:bottom w:val="single" w:sz="4" w:space="0" w:color="auto"/>
                  <w:right w:val="single" w:sz="4" w:space="0" w:color="auto"/>
                </w:tcBorders>
                <w:shd w:val="clear" w:color="auto" w:fill="auto"/>
                <w:noWrap/>
                <w:vAlign w:val="center"/>
                <w:hideMark/>
              </w:tcPr>
            </w:tcPrChange>
          </w:tcPr>
          <w:p w14:paraId="68E5C072" w14:textId="77777777" w:rsidR="004223AB" w:rsidRPr="004223AB" w:rsidRDefault="004223AB" w:rsidP="004223AB">
            <w:pPr>
              <w:spacing w:after="0" w:line="240" w:lineRule="auto"/>
              <w:jc w:val="center"/>
              <w:rPr>
                <w:ins w:id="3754" w:author="Diana Gonzalez Garcia" w:date="2021-05-28T16:34:00Z"/>
                <w:rFonts w:ascii="Calibri" w:hAnsi="Calibri" w:cs="Calibri"/>
                <w:color w:val="000000"/>
                <w:sz w:val="12"/>
                <w:szCs w:val="12"/>
                <w:lang w:eastAsia="es-CO"/>
                <w:rPrChange w:id="3755" w:author="Diana Gonzalez Garcia" w:date="2021-05-28T16:36:00Z">
                  <w:rPr>
                    <w:ins w:id="3756" w:author="Diana Gonzalez Garcia" w:date="2021-05-28T16:34:00Z"/>
                    <w:rFonts w:ascii="Calibri" w:hAnsi="Calibri" w:cs="Calibri"/>
                    <w:color w:val="000000"/>
                    <w:sz w:val="24"/>
                    <w:szCs w:val="24"/>
                    <w:lang w:eastAsia="es-CO"/>
                  </w:rPr>
                </w:rPrChange>
              </w:rPr>
            </w:pPr>
            <w:ins w:id="3757" w:author="Diana Gonzalez Garcia" w:date="2021-05-28T16:34:00Z">
              <w:r w:rsidRPr="004223AB">
                <w:rPr>
                  <w:rFonts w:ascii="Calibri" w:hAnsi="Calibri" w:cs="Calibri"/>
                  <w:color w:val="000000"/>
                  <w:sz w:val="12"/>
                  <w:szCs w:val="12"/>
                  <w:lang w:eastAsia="es-CO"/>
                  <w:rPrChange w:id="3758" w:author="Diana Gonzalez Garcia" w:date="2021-05-28T16:36:00Z">
                    <w:rPr>
                      <w:rFonts w:ascii="Calibri" w:hAnsi="Calibri" w:cs="Calibri"/>
                      <w:color w:val="000000"/>
                      <w:sz w:val="24"/>
                      <w:szCs w:val="24"/>
                      <w:lang w:eastAsia="es-CO"/>
                    </w:rPr>
                  </w:rPrChange>
                </w:rPr>
                <w:t>T13</w:t>
              </w:r>
            </w:ins>
          </w:p>
        </w:tc>
        <w:tc>
          <w:tcPr>
            <w:tcW w:w="0" w:type="auto"/>
            <w:vMerge w:val="restart"/>
            <w:tcBorders>
              <w:top w:val="nil"/>
              <w:left w:val="single" w:sz="4" w:space="0" w:color="auto"/>
              <w:bottom w:val="single" w:sz="4" w:space="0" w:color="auto"/>
              <w:right w:val="nil"/>
            </w:tcBorders>
            <w:shd w:val="clear" w:color="auto" w:fill="auto"/>
            <w:vAlign w:val="center"/>
            <w:hideMark/>
            <w:tcPrChange w:id="3759" w:author="Diana Gonzalez Garcia" w:date="2021-05-28T16:43:00Z">
              <w:tcPr>
                <w:tcW w:w="487" w:type="pct"/>
                <w:gridSpan w:val="2"/>
                <w:vMerge w:val="restart"/>
                <w:tcBorders>
                  <w:top w:val="nil"/>
                  <w:left w:val="single" w:sz="4" w:space="0" w:color="auto"/>
                  <w:bottom w:val="single" w:sz="4" w:space="0" w:color="auto"/>
                  <w:right w:val="nil"/>
                </w:tcBorders>
                <w:shd w:val="clear" w:color="auto" w:fill="auto"/>
                <w:vAlign w:val="center"/>
                <w:hideMark/>
              </w:tcPr>
            </w:tcPrChange>
          </w:tcPr>
          <w:p w14:paraId="5114BAA4" w14:textId="77777777" w:rsidR="004223AB" w:rsidRPr="004223AB" w:rsidRDefault="004223AB" w:rsidP="004223AB">
            <w:pPr>
              <w:spacing w:after="0" w:line="240" w:lineRule="auto"/>
              <w:jc w:val="center"/>
              <w:rPr>
                <w:ins w:id="3760" w:author="Diana Gonzalez Garcia" w:date="2021-05-28T16:34:00Z"/>
                <w:rFonts w:ascii="Calibri" w:hAnsi="Calibri" w:cs="Calibri"/>
                <w:color w:val="FF0000"/>
                <w:sz w:val="12"/>
                <w:szCs w:val="12"/>
                <w:lang w:eastAsia="es-CO"/>
                <w:rPrChange w:id="3761" w:author="Diana Gonzalez Garcia" w:date="2021-05-28T16:36:00Z">
                  <w:rPr>
                    <w:ins w:id="3762" w:author="Diana Gonzalez Garcia" w:date="2021-05-28T16:34:00Z"/>
                    <w:rFonts w:ascii="Calibri" w:hAnsi="Calibri" w:cs="Calibri"/>
                    <w:color w:val="FF0000"/>
                    <w:sz w:val="24"/>
                    <w:szCs w:val="24"/>
                    <w:lang w:eastAsia="es-CO"/>
                  </w:rPr>
                </w:rPrChange>
              </w:rPr>
            </w:pPr>
            <w:ins w:id="3763" w:author="Diana Gonzalez Garcia" w:date="2021-05-28T16:34:00Z">
              <w:r w:rsidRPr="004223AB">
                <w:rPr>
                  <w:rFonts w:ascii="Calibri" w:hAnsi="Calibri" w:cs="Calibri"/>
                  <w:color w:val="FF0000"/>
                  <w:sz w:val="12"/>
                  <w:szCs w:val="12"/>
                  <w:lang w:eastAsia="es-CO"/>
                  <w:rPrChange w:id="3764" w:author="Diana Gonzalez Garcia" w:date="2021-05-28T16:36:00Z">
                    <w:rPr>
                      <w:rFonts w:ascii="Calibri" w:hAnsi="Calibri" w:cs="Calibri"/>
                      <w:color w:val="FF0000"/>
                      <w:sz w:val="24"/>
                      <w:szCs w:val="24"/>
                      <w:lang w:eastAsia="es-CO"/>
                    </w:rPr>
                  </w:rPrChange>
                </w:rPr>
                <w:t> </w:t>
              </w:r>
            </w:ins>
          </w:p>
        </w:tc>
        <w:tc>
          <w:tcPr>
            <w:tcW w:w="1158" w:type="dxa"/>
            <w:vMerge w:val="restart"/>
            <w:tcBorders>
              <w:top w:val="nil"/>
              <w:left w:val="single" w:sz="4" w:space="0" w:color="auto"/>
              <w:bottom w:val="single" w:sz="4" w:space="0" w:color="auto"/>
              <w:right w:val="single" w:sz="4" w:space="0" w:color="auto"/>
            </w:tcBorders>
            <w:shd w:val="clear" w:color="auto" w:fill="auto"/>
            <w:vAlign w:val="center"/>
            <w:hideMark/>
            <w:tcPrChange w:id="3765" w:author="Diana Gonzalez Garcia" w:date="2021-05-28T16:43:00Z">
              <w:tcPr>
                <w:tcW w:w="985" w:type="pct"/>
                <w:gridSpan w:val="2"/>
                <w:vMerge w:val="restart"/>
                <w:tcBorders>
                  <w:top w:val="nil"/>
                  <w:left w:val="single" w:sz="4" w:space="0" w:color="auto"/>
                  <w:bottom w:val="single" w:sz="4" w:space="0" w:color="auto"/>
                  <w:right w:val="single" w:sz="4" w:space="0" w:color="auto"/>
                </w:tcBorders>
                <w:shd w:val="clear" w:color="auto" w:fill="auto"/>
                <w:vAlign w:val="center"/>
                <w:hideMark/>
              </w:tcPr>
            </w:tcPrChange>
          </w:tcPr>
          <w:p w14:paraId="23490EA1" w14:textId="77777777" w:rsidR="004223AB" w:rsidRPr="004223AB" w:rsidRDefault="004223AB" w:rsidP="004223AB">
            <w:pPr>
              <w:spacing w:after="0" w:line="240" w:lineRule="auto"/>
              <w:rPr>
                <w:ins w:id="3766" w:author="Diana Gonzalez Garcia" w:date="2021-05-28T16:34:00Z"/>
                <w:rFonts w:ascii="Calibri" w:hAnsi="Calibri" w:cs="Calibri"/>
                <w:color w:val="000000"/>
                <w:sz w:val="12"/>
                <w:szCs w:val="12"/>
                <w:lang w:eastAsia="es-CO"/>
                <w:rPrChange w:id="3767" w:author="Diana Gonzalez Garcia" w:date="2021-05-28T16:36:00Z">
                  <w:rPr>
                    <w:ins w:id="3768" w:author="Diana Gonzalez Garcia" w:date="2021-05-28T16:34:00Z"/>
                    <w:rFonts w:ascii="Calibri" w:hAnsi="Calibri" w:cs="Calibri"/>
                    <w:color w:val="000000"/>
                    <w:sz w:val="24"/>
                    <w:szCs w:val="24"/>
                    <w:lang w:eastAsia="es-CO"/>
                  </w:rPr>
                </w:rPrChange>
              </w:rPr>
            </w:pPr>
            <w:ins w:id="3769" w:author="Diana Gonzalez Garcia" w:date="2021-05-28T16:34:00Z">
              <w:r w:rsidRPr="004223AB">
                <w:rPr>
                  <w:rFonts w:ascii="Calibri" w:hAnsi="Calibri" w:cs="Calibri"/>
                  <w:color w:val="000000"/>
                  <w:sz w:val="12"/>
                  <w:szCs w:val="12"/>
                  <w:lang w:eastAsia="es-CO"/>
                  <w:rPrChange w:id="3770" w:author="Diana Gonzalez Garcia" w:date="2021-05-28T16:36:00Z">
                    <w:rPr>
                      <w:rFonts w:ascii="Calibri" w:hAnsi="Calibri" w:cs="Calibri"/>
                      <w:color w:val="000000"/>
                      <w:sz w:val="24"/>
                      <w:szCs w:val="24"/>
                      <w:lang w:eastAsia="es-CO"/>
                    </w:rPr>
                  </w:rPrChange>
                </w:rPr>
                <w:t>No aplica</w:t>
              </w:r>
            </w:ins>
          </w:p>
        </w:tc>
      </w:tr>
      <w:tr w:rsidR="004223AB" w:rsidRPr="004223AB" w14:paraId="734D3DA7" w14:textId="77777777" w:rsidTr="00D203B1">
        <w:tblPrEx>
          <w:tblPrExChange w:id="3771" w:author="Diana Gonzalez Garcia" w:date="2021-05-28T16:43:00Z">
            <w:tblPrEx>
              <w:tblW w:w="5000" w:type="pct"/>
              <w:tblInd w:w="0" w:type="dxa"/>
            </w:tblPrEx>
          </w:tblPrExChange>
        </w:tblPrEx>
        <w:trPr>
          <w:trHeight w:val="20"/>
          <w:ins w:id="3772" w:author="Diana Gonzalez Garcia" w:date="2021-05-28T16:34:00Z"/>
          <w:trPrChange w:id="3773" w:author="Diana Gonzalez Garcia" w:date="2021-05-28T16:43:00Z">
            <w:trPr>
              <w:gridBefore w:val="2"/>
              <w:gridAfter w:val="0"/>
              <w:trHeight w:val="1230"/>
            </w:trPr>
          </w:trPrChange>
        </w:trPr>
        <w:tc>
          <w:tcPr>
            <w:tcW w:w="0" w:type="auto"/>
            <w:vMerge/>
            <w:tcBorders>
              <w:top w:val="nil"/>
              <w:left w:val="single" w:sz="4" w:space="0" w:color="auto"/>
              <w:bottom w:val="single" w:sz="4" w:space="0" w:color="auto"/>
              <w:right w:val="single" w:sz="4" w:space="0" w:color="auto"/>
            </w:tcBorders>
            <w:vAlign w:val="center"/>
            <w:hideMark/>
            <w:tcPrChange w:id="3774" w:author="Diana Gonzalez Garcia" w:date="2021-05-28T16:43:00Z">
              <w:tcPr>
                <w:tcW w:w="318" w:type="pct"/>
                <w:gridSpan w:val="2"/>
                <w:vMerge/>
                <w:tcBorders>
                  <w:top w:val="nil"/>
                  <w:left w:val="single" w:sz="4" w:space="0" w:color="auto"/>
                  <w:bottom w:val="single" w:sz="4" w:space="0" w:color="auto"/>
                  <w:right w:val="single" w:sz="4" w:space="0" w:color="auto"/>
                </w:tcBorders>
                <w:vAlign w:val="center"/>
                <w:hideMark/>
              </w:tcPr>
            </w:tcPrChange>
          </w:tcPr>
          <w:p w14:paraId="08620EB2" w14:textId="77777777" w:rsidR="004223AB" w:rsidRPr="004223AB" w:rsidRDefault="004223AB" w:rsidP="004223AB">
            <w:pPr>
              <w:spacing w:after="0" w:line="240" w:lineRule="auto"/>
              <w:rPr>
                <w:ins w:id="3775" w:author="Diana Gonzalez Garcia" w:date="2021-05-28T16:34:00Z"/>
                <w:rFonts w:ascii="Calibri" w:hAnsi="Calibri" w:cs="Calibri"/>
                <w:color w:val="000000"/>
                <w:sz w:val="12"/>
                <w:szCs w:val="12"/>
                <w:lang w:eastAsia="es-CO"/>
                <w:rPrChange w:id="3776" w:author="Diana Gonzalez Garcia" w:date="2021-05-28T16:36:00Z">
                  <w:rPr>
                    <w:ins w:id="3777"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3778" w:author="Diana Gonzalez Garcia" w:date="2021-05-28T16:43:00Z">
              <w:tcPr>
                <w:tcW w:w="317" w:type="pct"/>
                <w:vMerge/>
                <w:tcBorders>
                  <w:top w:val="nil"/>
                  <w:left w:val="single" w:sz="4" w:space="0" w:color="auto"/>
                  <w:bottom w:val="single" w:sz="4" w:space="0" w:color="auto"/>
                  <w:right w:val="single" w:sz="4" w:space="0" w:color="auto"/>
                </w:tcBorders>
                <w:vAlign w:val="center"/>
                <w:hideMark/>
              </w:tcPr>
            </w:tcPrChange>
          </w:tcPr>
          <w:p w14:paraId="34DA69DA" w14:textId="77777777" w:rsidR="004223AB" w:rsidRPr="004223AB" w:rsidRDefault="004223AB" w:rsidP="004223AB">
            <w:pPr>
              <w:spacing w:after="0" w:line="240" w:lineRule="auto"/>
              <w:rPr>
                <w:ins w:id="3779" w:author="Diana Gonzalez Garcia" w:date="2021-05-28T16:34:00Z"/>
                <w:rFonts w:ascii="Calibri" w:hAnsi="Calibri" w:cs="Calibri"/>
                <w:sz w:val="12"/>
                <w:szCs w:val="12"/>
                <w:lang w:eastAsia="es-CO"/>
                <w:rPrChange w:id="3780" w:author="Diana Gonzalez Garcia" w:date="2021-05-28T16:36:00Z">
                  <w:rPr>
                    <w:ins w:id="3781" w:author="Diana Gonzalez Garcia" w:date="2021-05-28T16:34:00Z"/>
                    <w:rFonts w:ascii="Calibri" w:hAnsi="Calibri" w:cs="Calibri"/>
                    <w:sz w:val="24"/>
                    <w:szCs w:val="24"/>
                    <w:lang w:eastAsia="es-CO"/>
                  </w:rPr>
                </w:rPrChange>
              </w:rPr>
            </w:pPr>
          </w:p>
        </w:tc>
        <w:tc>
          <w:tcPr>
            <w:tcW w:w="0" w:type="auto"/>
            <w:vMerge/>
            <w:tcBorders>
              <w:top w:val="nil"/>
              <w:left w:val="single" w:sz="4" w:space="0" w:color="auto"/>
              <w:bottom w:val="single" w:sz="4" w:space="0" w:color="auto"/>
              <w:right w:val="nil"/>
            </w:tcBorders>
            <w:vAlign w:val="center"/>
            <w:hideMark/>
            <w:tcPrChange w:id="3782" w:author="Diana Gonzalez Garcia" w:date="2021-05-28T16:43:00Z">
              <w:tcPr>
                <w:tcW w:w="330" w:type="pct"/>
                <w:gridSpan w:val="2"/>
                <w:vMerge/>
                <w:tcBorders>
                  <w:top w:val="nil"/>
                  <w:left w:val="single" w:sz="4" w:space="0" w:color="auto"/>
                  <w:bottom w:val="single" w:sz="4" w:space="0" w:color="auto"/>
                  <w:right w:val="nil"/>
                </w:tcBorders>
                <w:vAlign w:val="center"/>
                <w:hideMark/>
              </w:tcPr>
            </w:tcPrChange>
          </w:tcPr>
          <w:p w14:paraId="3A1BA9F6" w14:textId="77777777" w:rsidR="004223AB" w:rsidRPr="004223AB" w:rsidRDefault="004223AB" w:rsidP="004223AB">
            <w:pPr>
              <w:spacing w:after="0" w:line="240" w:lineRule="auto"/>
              <w:rPr>
                <w:ins w:id="3783" w:author="Diana Gonzalez Garcia" w:date="2021-05-28T16:34:00Z"/>
                <w:rFonts w:ascii="Calibri" w:hAnsi="Calibri" w:cs="Calibri"/>
                <w:sz w:val="12"/>
                <w:szCs w:val="12"/>
                <w:lang w:eastAsia="es-CO"/>
                <w:rPrChange w:id="3784" w:author="Diana Gonzalez Garcia" w:date="2021-05-28T16:36:00Z">
                  <w:rPr>
                    <w:ins w:id="3785" w:author="Diana Gonzalez Garcia" w:date="2021-05-28T16:34:00Z"/>
                    <w:rFonts w:ascii="Calibri" w:hAnsi="Calibri" w:cs="Calibri"/>
                    <w:sz w:val="24"/>
                    <w:szCs w:val="24"/>
                    <w:lang w:eastAsia="es-CO"/>
                  </w:rPr>
                </w:rPrChange>
              </w:rPr>
            </w:pPr>
          </w:p>
        </w:tc>
        <w:tc>
          <w:tcPr>
            <w:tcW w:w="0" w:type="auto"/>
            <w:tcBorders>
              <w:top w:val="nil"/>
              <w:left w:val="single" w:sz="4" w:space="0" w:color="auto"/>
              <w:bottom w:val="single" w:sz="4" w:space="0" w:color="auto"/>
              <w:right w:val="single" w:sz="4" w:space="0" w:color="auto"/>
            </w:tcBorders>
            <w:shd w:val="clear" w:color="auto" w:fill="auto"/>
            <w:vAlign w:val="center"/>
            <w:hideMark/>
            <w:tcPrChange w:id="3786" w:author="Diana Gonzalez Garcia" w:date="2021-05-28T16:43:00Z">
              <w:tcPr>
                <w:tcW w:w="352" w:type="pct"/>
                <w:gridSpan w:val="2"/>
                <w:tcBorders>
                  <w:top w:val="nil"/>
                  <w:left w:val="single" w:sz="4" w:space="0" w:color="auto"/>
                  <w:bottom w:val="single" w:sz="4" w:space="0" w:color="auto"/>
                  <w:right w:val="single" w:sz="4" w:space="0" w:color="auto"/>
                </w:tcBorders>
                <w:shd w:val="clear" w:color="auto" w:fill="auto"/>
                <w:vAlign w:val="center"/>
                <w:hideMark/>
              </w:tcPr>
            </w:tcPrChange>
          </w:tcPr>
          <w:p w14:paraId="52540D12" w14:textId="77777777" w:rsidR="004223AB" w:rsidRPr="004223AB" w:rsidRDefault="004223AB" w:rsidP="004223AB">
            <w:pPr>
              <w:spacing w:after="0" w:line="240" w:lineRule="auto"/>
              <w:jc w:val="center"/>
              <w:rPr>
                <w:ins w:id="3787" w:author="Diana Gonzalez Garcia" w:date="2021-05-28T16:34:00Z"/>
                <w:rFonts w:ascii="Calibri" w:hAnsi="Calibri" w:cs="Calibri"/>
                <w:color w:val="000000"/>
                <w:sz w:val="12"/>
                <w:szCs w:val="12"/>
                <w:lang w:eastAsia="es-CO"/>
                <w:rPrChange w:id="3788" w:author="Diana Gonzalez Garcia" w:date="2021-05-28T16:36:00Z">
                  <w:rPr>
                    <w:ins w:id="3789" w:author="Diana Gonzalez Garcia" w:date="2021-05-28T16:34:00Z"/>
                    <w:rFonts w:ascii="Calibri" w:hAnsi="Calibri" w:cs="Calibri"/>
                    <w:color w:val="000000"/>
                    <w:sz w:val="24"/>
                    <w:szCs w:val="24"/>
                    <w:lang w:eastAsia="es-CO"/>
                  </w:rPr>
                </w:rPrChange>
              </w:rPr>
            </w:pPr>
            <w:ins w:id="3790" w:author="Diana Gonzalez Garcia" w:date="2021-05-28T16:34:00Z">
              <w:r w:rsidRPr="004223AB">
                <w:rPr>
                  <w:rFonts w:ascii="Calibri" w:hAnsi="Calibri" w:cs="Calibri"/>
                  <w:color w:val="000000"/>
                  <w:sz w:val="12"/>
                  <w:szCs w:val="12"/>
                  <w:lang w:eastAsia="es-CO"/>
                  <w:rPrChange w:id="3791" w:author="Diana Gonzalez Garcia" w:date="2021-05-28T16:36:00Z">
                    <w:rPr>
                      <w:rFonts w:ascii="Calibri" w:hAnsi="Calibri" w:cs="Calibri"/>
                      <w:color w:val="000000"/>
                      <w:sz w:val="24"/>
                      <w:szCs w:val="24"/>
                      <w:lang w:eastAsia="es-CO"/>
                    </w:rPr>
                  </w:rPrChange>
                </w:rPr>
                <w:t>($ / m2)</w:t>
              </w:r>
            </w:ins>
          </w:p>
        </w:tc>
        <w:tc>
          <w:tcPr>
            <w:tcW w:w="0" w:type="auto"/>
            <w:tcBorders>
              <w:top w:val="nil"/>
              <w:left w:val="nil"/>
              <w:bottom w:val="single" w:sz="4" w:space="0" w:color="auto"/>
              <w:right w:val="single" w:sz="4" w:space="0" w:color="auto"/>
            </w:tcBorders>
            <w:shd w:val="clear" w:color="auto" w:fill="auto"/>
            <w:vAlign w:val="center"/>
            <w:hideMark/>
            <w:tcPrChange w:id="3792" w:author="Diana Gonzalez Garcia" w:date="2021-05-28T16:43:00Z">
              <w:tcPr>
                <w:tcW w:w="291" w:type="pct"/>
                <w:gridSpan w:val="2"/>
                <w:tcBorders>
                  <w:top w:val="nil"/>
                  <w:left w:val="nil"/>
                  <w:bottom w:val="single" w:sz="4" w:space="0" w:color="auto"/>
                  <w:right w:val="single" w:sz="4" w:space="0" w:color="auto"/>
                </w:tcBorders>
                <w:shd w:val="clear" w:color="auto" w:fill="auto"/>
                <w:vAlign w:val="center"/>
                <w:hideMark/>
              </w:tcPr>
            </w:tcPrChange>
          </w:tcPr>
          <w:p w14:paraId="7D86490C" w14:textId="77777777" w:rsidR="004223AB" w:rsidRPr="004223AB" w:rsidRDefault="004223AB" w:rsidP="004223AB">
            <w:pPr>
              <w:spacing w:after="0" w:line="240" w:lineRule="auto"/>
              <w:jc w:val="center"/>
              <w:rPr>
                <w:ins w:id="3793" w:author="Diana Gonzalez Garcia" w:date="2021-05-28T16:34:00Z"/>
                <w:rFonts w:ascii="Calibri" w:hAnsi="Calibri" w:cs="Calibri"/>
                <w:color w:val="000000"/>
                <w:sz w:val="12"/>
                <w:szCs w:val="12"/>
                <w:lang w:eastAsia="es-CO"/>
                <w:rPrChange w:id="3794" w:author="Diana Gonzalez Garcia" w:date="2021-05-28T16:36:00Z">
                  <w:rPr>
                    <w:ins w:id="3795" w:author="Diana Gonzalez Garcia" w:date="2021-05-28T16:34:00Z"/>
                    <w:rFonts w:ascii="Calibri" w:hAnsi="Calibri" w:cs="Calibri"/>
                    <w:color w:val="000000"/>
                    <w:sz w:val="24"/>
                    <w:szCs w:val="24"/>
                    <w:lang w:eastAsia="es-CO"/>
                  </w:rPr>
                </w:rPrChange>
              </w:rPr>
            </w:pPr>
            <w:ins w:id="3796" w:author="Diana Gonzalez Garcia" w:date="2021-05-28T16:34:00Z">
              <w:r w:rsidRPr="004223AB">
                <w:rPr>
                  <w:rFonts w:ascii="Calibri" w:hAnsi="Calibri" w:cs="Calibri"/>
                  <w:color w:val="000000"/>
                  <w:sz w:val="12"/>
                  <w:szCs w:val="12"/>
                  <w:lang w:eastAsia="es-CO"/>
                  <w:rPrChange w:id="3797" w:author="Diana Gonzalez Garcia" w:date="2021-05-28T16:36:00Z">
                    <w:rPr>
                      <w:rFonts w:ascii="Calibri" w:hAnsi="Calibri" w:cs="Calibri"/>
                      <w:color w:val="000000"/>
                      <w:sz w:val="24"/>
                      <w:szCs w:val="24"/>
                      <w:lang w:eastAsia="es-CO"/>
                    </w:rPr>
                  </w:rPrChange>
                </w:rPr>
                <w:t>Edad</w:t>
              </w:r>
            </w:ins>
          </w:p>
        </w:tc>
        <w:tc>
          <w:tcPr>
            <w:tcW w:w="0" w:type="auto"/>
            <w:tcBorders>
              <w:top w:val="nil"/>
              <w:left w:val="nil"/>
              <w:bottom w:val="single" w:sz="4" w:space="0" w:color="auto"/>
              <w:right w:val="nil"/>
            </w:tcBorders>
            <w:shd w:val="clear" w:color="auto" w:fill="auto"/>
            <w:vAlign w:val="center"/>
            <w:hideMark/>
            <w:tcPrChange w:id="3798" w:author="Diana Gonzalez Garcia" w:date="2021-05-28T16:43:00Z">
              <w:tcPr>
                <w:tcW w:w="242" w:type="pct"/>
                <w:gridSpan w:val="2"/>
                <w:tcBorders>
                  <w:top w:val="nil"/>
                  <w:left w:val="nil"/>
                  <w:bottom w:val="single" w:sz="4" w:space="0" w:color="auto"/>
                  <w:right w:val="nil"/>
                </w:tcBorders>
                <w:shd w:val="clear" w:color="auto" w:fill="auto"/>
                <w:vAlign w:val="center"/>
                <w:hideMark/>
              </w:tcPr>
            </w:tcPrChange>
          </w:tcPr>
          <w:p w14:paraId="23AD4593" w14:textId="77777777" w:rsidR="004223AB" w:rsidRPr="004223AB" w:rsidRDefault="004223AB" w:rsidP="004223AB">
            <w:pPr>
              <w:spacing w:after="0" w:line="240" w:lineRule="auto"/>
              <w:jc w:val="center"/>
              <w:rPr>
                <w:ins w:id="3799" w:author="Diana Gonzalez Garcia" w:date="2021-05-28T16:34:00Z"/>
                <w:rFonts w:ascii="Calibri" w:hAnsi="Calibri" w:cs="Calibri"/>
                <w:color w:val="000000"/>
                <w:sz w:val="12"/>
                <w:szCs w:val="12"/>
                <w:lang w:eastAsia="es-CO"/>
                <w:rPrChange w:id="3800" w:author="Diana Gonzalez Garcia" w:date="2021-05-28T16:36:00Z">
                  <w:rPr>
                    <w:ins w:id="3801" w:author="Diana Gonzalez Garcia" w:date="2021-05-28T16:34:00Z"/>
                    <w:rFonts w:ascii="Calibri" w:hAnsi="Calibri" w:cs="Calibri"/>
                    <w:color w:val="000000"/>
                    <w:sz w:val="24"/>
                    <w:szCs w:val="24"/>
                    <w:lang w:eastAsia="es-CO"/>
                  </w:rPr>
                </w:rPrChange>
              </w:rPr>
            </w:pPr>
            <w:proofErr w:type="spellStart"/>
            <w:ins w:id="3802" w:author="Diana Gonzalez Garcia" w:date="2021-05-28T16:34:00Z">
              <w:r w:rsidRPr="004223AB">
                <w:rPr>
                  <w:rFonts w:ascii="Calibri" w:hAnsi="Calibri" w:cs="Calibri"/>
                  <w:color w:val="000000"/>
                  <w:sz w:val="12"/>
                  <w:szCs w:val="12"/>
                  <w:lang w:eastAsia="es-CO"/>
                  <w:rPrChange w:id="3803" w:author="Diana Gonzalez Garcia" w:date="2021-05-28T16:36:00Z">
                    <w:rPr>
                      <w:rFonts w:ascii="Calibri" w:hAnsi="Calibri" w:cs="Calibri"/>
                      <w:color w:val="000000"/>
                      <w:sz w:val="24"/>
                      <w:szCs w:val="24"/>
                      <w:lang w:eastAsia="es-CO"/>
                    </w:rPr>
                  </w:rPrChange>
                </w:rPr>
                <w:t>SIIC</w:t>
              </w:r>
              <w:proofErr w:type="spellEnd"/>
            </w:ins>
          </w:p>
        </w:tc>
        <w:tc>
          <w:tcPr>
            <w:tcW w:w="0" w:type="auto"/>
            <w:tcBorders>
              <w:top w:val="nil"/>
              <w:left w:val="single" w:sz="4" w:space="0" w:color="auto"/>
              <w:bottom w:val="nil"/>
              <w:right w:val="single" w:sz="4" w:space="0" w:color="auto"/>
            </w:tcBorders>
            <w:shd w:val="clear" w:color="auto" w:fill="auto"/>
            <w:vAlign w:val="center"/>
            <w:hideMark/>
            <w:tcPrChange w:id="3804" w:author="Diana Gonzalez Garcia" w:date="2021-05-28T16:43:00Z">
              <w:tcPr>
                <w:tcW w:w="1418" w:type="pct"/>
                <w:tcBorders>
                  <w:top w:val="nil"/>
                  <w:left w:val="single" w:sz="4" w:space="0" w:color="auto"/>
                  <w:bottom w:val="nil"/>
                  <w:right w:val="single" w:sz="4" w:space="0" w:color="auto"/>
                </w:tcBorders>
                <w:shd w:val="clear" w:color="auto" w:fill="auto"/>
                <w:vAlign w:val="center"/>
                <w:hideMark/>
              </w:tcPr>
            </w:tcPrChange>
          </w:tcPr>
          <w:p w14:paraId="4952E7C0" w14:textId="2C24A4D8" w:rsidR="004223AB" w:rsidRPr="004223AB" w:rsidRDefault="004223AB" w:rsidP="004223AB">
            <w:pPr>
              <w:spacing w:after="0" w:line="240" w:lineRule="auto"/>
              <w:jc w:val="both"/>
              <w:rPr>
                <w:ins w:id="3805" w:author="Diana Gonzalez Garcia" w:date="2021-05-28T16:34:00Z"/>
                <w:rFonts w:ascii="Calibri" w:hAnsi="Calibri" w:cs="Calibri"/>
                <w:color w:val="000000"/>
                <w:sz w:val="12"/>
                <w:szCs w:val="12"/>
                <w:lang w:eastAsia="es-CO"/>
                <w:rPrChange w:id="3806" w:author="Diana Gonzalez Garcia" w:date="2021-05-28T16:36:00Z">
                  <w:rPr>
                    <w:ins w:id="3807" w:author="Diana Gonzalez Garcia" w:date="2021-05-28T16:34:00Z"/>
                    <w:rFonts w:ascii="Calibri" w:hAnsi="Calibri" w:cs="Calibri"/>
                    <w:color w:val="000000"/>
                    <w:sz w:val="24"/>
                    <w:szCs w:val="24"/>
                    <w:lang w:eastAsia="es-CO"/>
                  </w:rPr>
                </w:rPrChange>
              </w:rPr>
            </w:pPr>
            <w:ins w:id="3808" w:author="Diana Gonzalez Garcia" w:date="2021-05-28T16:34:00Z">
              <w:r w:rsidRPr="004223AB">
                <w:rPr>
                  <w:rFonts w:ascii="Calibri" w:hAnsi="Calibri" w:cs="Calibri"/>
                  <w:color w:val="000000"/>
                  <w:sz w:val="12"/>
                  <w:szCs w:val="12"/>
                  <w:lang w:eastAsia="es-CO"/>
                  <w:rPrChange w:id="3809" w:author="Diana Gonzalez Garcia" w:date="2021-05-28T16:36:00Z">
                    <w:rPr>
                      <w:rFonts w:ascii="Calibri" w:hAnsi="Calibri" w:cs="Calibri"/>
                      <w:color w:val="000000"/>
                      <w:sz w:val="24"/>
                      <w:szCs w:val="24"/>
                      <w:lang w:eastAsia="es-CO"/>
                    </w:rPr>
                  </w:rPrChange>
                </w:rPr>
                <w:t xml:space="preserve">Para predios con puntajes superiores a </w:t>
              </w:r>
            </w:ins>
            <w:ins w:id="3810" w:author="Diana Gonzalez Garcia" w:date="2021-05-28T16:44:00Z">
              <w:r w:rsidR="00D203B1" w:rsidRPr="004223AB">
                <w:rPr>
                  <w:rFonts w:ascii="Calibri" w:hAnsi="Calibri" w:cs="Calibri"/>
                  <w:color w:val="000000"/>
                  <w:sz w:val="12"/>
                  <w:szCs w:val="12"/>
                  <w:lang w:eastAsia="es-CO"/>
                  <w:rPrChange w:id="3811" w:author="Diana Gonzalez Garcia" w:date="2021-05-28T16:36:00Z">
                    <w:rPr>
                      <w:rFonts w:ascii="Calibri" w:hAnsi="Calibri" w:cs="Calibri"/>
                      <w:color w:val="000000"/>
                      <w:sz w:val="12"/>
                      <w:szCs w:val="12"/>
                      <w:lang w:eastAsia="es-CO"/>
                    </w:rPr>
                  </w:rPrChange>
                </w:rPr>
                <w:t>100, la</w:t>
              </w:r>
            </w:ins>
            <w:ins w:id="3812" w:author="Diana Gonzalez Garcia" w:date="2021-05-28T16:34:00Z">
              <w:r w:rsidRPr="004223AB">
                <w:rPr>
                  <w:rFonts w:ascii="Calibri" w:hAnsi="Calibri" w:cs="Calibri"/>
                  <w:color w:val="000000"/>
                  <w:sz w:val="12"/>
                  <w:szCs w:val="12"/>
                  <w:lang w:eastAsia="es-CO"/>
                  <w:rPrChange w:id="3813" w:author="Diana Gonzalez Garcia" w:date="2021-05-28T16:36:00Z">
                    <w:rPr>
                      <w:rFonts w:ascii="Calibri" w:hAnsi="Calibri" w:cs="Calibri"/>
                      <w:color w:val="000000"/>
                      <w:sz w:val="24"/>
                      <w:szCs w:val="24"/>
                      <w:lang w:eastAsia="es-CO"/>
                    </w:rPr>
                  </w:rPrChange>
                </w:rPr>
                <w:t xml:space="preserve"> variable modelo es avalúo especial.</w:t>
              </w:r>
            </w:ins>
          </w:p>
        </w:tc>
        <w:tc>
          <w:tcPr>
            <w:tcW w:w="0" w:type="auto"/>
            <w:vMerge/>
            <w:tcBorders>
              <w:top w:val="nil"/>
              <w:left w:val="nil"/>
              <w:bottom w:val="single" w:sz="4" w:space="0" w:color="auto"/>
              <w:right w:val="single" w:sz="4" w:space="0" w:color="auto"/>
            </w:tcBorders>
            <w:vAlign w:val="center"/>
            <w:hideMark/>
            <w:tcPrChange w:id="3814" w:author="Diana Gonzalez Garcia" w:date="2021-05-28T16:43:00Z">
              <w:tcPr>
                <w:tcW w:w="261" w:type="pct"/>
                <w:gridSpan w:val="2"/>
                <w:vMerge/>
                <w:tcBorders>
                  <w:top w:val="nil"/>
                  <w:left w:val="nil"/>
                  <w:bottom w:val="single" w:sz="4" w:space="0" w:color="auto"/>
                  <w:right w:val="single" w:sz="4" w:space="0" w:color="auto"/>
                </w:tcBorders>
                <w:vAlign w:val="center"/>
                <w:hideMark/>
              </w:tcPr>
            </w:tcPrChange>
          </w:tcPr>
          <w:p w14:paraId="0C91984E" w14:textId="77777777" w:rsidR="004223AB" w:rsidRPr="004223AB" w:rsidRDefault="004223AB" w:rsidP="004223AB">
            <w:pPr>
              <w:spacing w:after="0" w:line="240" w:lineRule="auto"/>
              <w:rPr>
                <w:ins w:id="3815" w:author="Diana Gonzalez Garcia" w:date="2021-05-28T16:34:00Z"/>
                <w:rFonts w:ascii="Calibri" w:hAnsi="Calibri" w:cs="Calibri"/>
                <w:color w:val="000000"/>
                <w:sz w:val="12"/>
                <w:szCs w:val="12"/>
                <w:lang w:eastAsia="es-CO"/>
                <w:rPrChange w:id="3816" w:author="Diana Gonzalez Garcia" w:date="2021-05-28T16:36:00Z">
                  <w:rPr>
                    <w:ins w:id="3817"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nil"/>
            </w:tcBorders>
            <w:vAlign w:val="center"/>
            <w:hideMark/>
            <w:tcPrChange w:id="3818" w:author="Diana Gonzalez Garcia" w:date="2021-05-28T16:43:00Z">
              <w:tcPr>
                <w:tcW w:w="487" w:type="pct"/>
                <w:gridSpan w:val="2"/>
                <w:vMerge/>
                <w:tcBorders>
                  <w:top w:val="nil"/>
                  <w:left w:val="single" w:sz="4" w:space="0" w:color="auto"/>
                  <w:bottom w:val="single" w:sz="4" w:space="0" w:color="auto"/>
                  <w:right w:val="nil"/>
                </w:tcBorders>
                <w:vAlign w:val="center"/>
                <w:hideMark/>
              </w:tcPr>
            </w:tcPrChange>
          </w:tcPr>
          <w:p w14:paraId="488C9CDC" w14:textId="77777777" w:rsidR="004223AB" w:rsidRPr="004223AB" w:rsidRDefault="004223AB" w:rsidP="004223AB">
            <w:pPr>
              <w:spacing w:after="0" w:line="240" w:lineRule="auto"/>
              <w:rPr>
                <w:ins w:id="3819" w:author="Diana Gonzalez Garcia" w:date="2021-05-28T16:34:00Z"/>
                <w:rFonts w:ascii="Calibri" w:hAnsi="Calibri" w:cs="Calibri"/>
                <w:color w:val="FF0000"/>
                <w:sz w:val="12"/>
                <w:szCs w:val="12"/>
                <w:lang w:eastAsia="es-CO"/>
                <w:rPrChange w:id="3820" w:author="Diana Gonzalez Garcia" w:date="2021-05-28T16:36:00Z">
                  <w:rPr>
                    <w:ins w:id="3821" w:author="Diana Gonzalez Garcia" w:date="2021-05-28T16:34:00Z"/>
                    <w:rFonts w:ascii="Calibri" w:hAnsi="Calibri" w:cs="Calibri"/>
                    <w:color w:val="FF0000"/>
                    <w:sz w:val="24"/>
                    <w:szCs w:val="24"/>
                    <w:lang w:eastAsia="es-CO"/>
                  </w:rPr>
                </w:rPrChange>
              </w:rPr>
            </w:pPr>
          </w:p>
        </w:tc>
        <w:tc>
          <w:tcPr>
            <w:tcW w:w="1158" w:type="dxa"/>
            <w:vMerge/>
            <w:tcBorders>
              <w:top w:val="nil"/>
              <w:left w:val="single" w:sz="4" w:space="0" w:color="auto"/>
              <w:bottom w:val="single" w:sz="4" w:space="0" w:color="auto"/>
              <w:right w:val="single" w:sz="4" w:space="0" w:color="auto"/>
            </w:tcBorders>
            <w:vAlign w:val="center"/>
            <w:hideMark/>
            <w:tcPrChange w:id="3822" w:author="Diana Gonzalez Garcia" w:date="2021-05-28T16:43:00Z">
              <w:tcPr>
                <w:tcW w:w="985" w:type="pct"/>
                <w:gridSpan w:val="2"/>
                <w:vMerge/>
                <w:tcBorders>
                  <w:top w:val="nil"/>
                  <w:left w:val="single" w:sz="4" w:space="0" w:color="auto"/>
                  <w:bottom w:val="single" w:sz="4" w:space="0" w:color="auto"/>
                  <w:right w:val="single" w:sz="4" w:space="0" w:color="auto"/>
                </w:tcBorders>
                <w:vAlign w:val="center"/>
                <w:hideMark/>
              </w:tcPr>
            </w:tcPrChange>
          </w:tcPr>
          <w:p w14:paraId="556A8A6C" w14:textId="77777777" w:rsidR="004223AB" w:rsidRPr="004223AB" w:rsidRDefault="004223AB" w:rsidP="004223AB">
            <w:pPr>
              <w:spacing w:after="0" w:line="240" w:lineRule="auto"/>
              <w:rPr>
                <w:ins w:id="3823" w:author="Diana Gonzalez Garcia" w:date="2021-05-28T16:34:00Z"/>
                <w:rFonts w:ascii="Calibri" w:hAnsi="Calibri" w:cs="Calibri"/>
                <w:color w:val="000000"/>
                <w:sz w:val="12"/>
                <w:szCs w:val="12"/>
                <w:lang w:eastAsia="es-CO"/>
                <w:rPrChange w:id="3824" w:author="Diana Gonzalez Garcia" w:date="2021-05-28T16:36:00Z">
                  <w:rPr>
                    <w:ins w:id="3825" w:author="Diana Gonzalez Garcia" w:date="2021-05-28T16:34:00Z"/>
                    <w:rFonts w:ascii="Calibri" w:hAnsi="Calibri" w:cs="Calibri"/>
                    <w:color w:val="000000"/>
                    <w:sz w:val="24"/>
                    <w:szCs w:val="24"/>
                    <w:lang w:eastAsia="es-CO"/>
                  </w:rPr>
                </w:rPrChange>
              </w:rPr>
            </w:pPr>
          </w:p>
        </w:tc>
      </w:tr>
      <w:tr w:rsidR="004223AB" w:rsidRPr="004223AB" w14:paraId="73CA0AC6" w14:textId="77777777" w:rsidTr="00D203B1">
        <w:tblPrEx>
          <w:tblPrExChange w:id="3826" w:author="Diana Gonzalez Garcia" w:date="2021-05-28T16:43:00Z">
            <w:tblPrEx>
              <w:tblW w:w="5000" w:type="pct"/>
              <w:tblInd w:w="0" w:type="dxa"/>
            </w:tblPrEx>
          </w:tblPrExChange>
        </w:tblPrEx>
        <w:trPr>
          <w:trHeight w:val="20"/>
          <w:ins w:id="3827" w:author="Diana Gonzalez Garcia" w:date="2021-05-28T16:34:00Z"/>
          <w:trPrChange w:id="3828" w:author="Diana Gonzalez Garcia" w:date="2021-05-28T16:43:00Z">
            <w:trPr>
              <w:gridBefore w:val="2"/>
              <w:gridAfter w:val="0"/>
              <w:trHeight w:val="1230"/>
            </w:trPr>
          </w:trPrChange>
        </w:trPr>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Change w:id="3829" w:author="Diana Gonzalez Garcia" w:date="2021-05-28T16:43:00Z">
              <w:tcPr>
                <w:tcW w:w="318" w:type="pct"/>
                <w:gridSpan w:val="2"/>
                <w:vMerge w:val="restart"/>
                <w:tcBorders>
                  <w:top w:val="nil"/>
                  <w:left w:val="single" w:sz="4" w:space="0" w:color="auto"/>
                  <w:bottom w:val="single" w:sz="4" w:space="0" w:color="auto"/>
                  <w:right w:val="single" w:sz="4" w:space="0" w:color="auto"/>
                </w:tcBorders>
                <w:shd w:val="clear" w:color="auto" w:fill="auto"/>
                <w:noWrap/>
                <w:vAlign w:val="center"/>
                <w:hideMark/>
              </w:tcPr>
            </w:tcPrChange>
          </w:tcPr>
          <w:p w14:paraId="75432980" w14:textId="77777777" w:rsidR="004223AB" w:rsidRPr="004223AB" w:rsidRDefault="004223AB" w:rsidP="004223AB">
            <w:pPr>
              <w:spacing w:after="0" w:line="240" w:lineRule="auto"/>
              <w:jc w:val="center"/>
              <w:rPr>
                <w:ins w:id="3830" w:author="Diana Gonzalez Garcia" w:date="2021-05-28T16:34:00Z"/>
                <w:rFonts w:ascii="Calibri" w:hAnsi="Calibri" w:cs="Calibri"/>
                <w:color w:val="000000"/>
                <w:sz w:val="12"/>
                <w:szCs w:val="12"/>
                <w:lang w:eastAsia="es-CO"/>
                <w:rPrChange w:id="3831" w:author="Diana Gonzalez Garcia" w:date="2021-05-28T16:36:00Z">
                  <w:rPr>
                    <w:ins w:id="3832" w:author="Diana Gonzalez Garcia" w:date="2021-05-28T16:34:00Z"/>
                    <w:rFonts w:ascii="Calibri" w:hAnsi="Calibri" w:cs="Calibri"/>
                    <w:color w:val="000000"/>
                    <w:sz w:val="24"/>
                    <w:szCs w:val="24"/>
                    <w:lang w:eastAsia="es-CO"/>
                  </w:rPr>
                </w:rPrChange>
              </w:rPr>
            </w:pPr>
            <w:ins w:id="3833" w:author="Diana Gonzalez Garcia" w:date="2021-05-28T16:34:00Z">
              <w:r w:rsidRPr="004223AB">
                <w:rPr>
                  <w:rFonts w:ascii="Calibri" w:hAnsi="Calibri" w:cs="Calibri"/>
                  <w:color w:val="000000"/>
                  <w:sz w:val="12"/>
                  <w:szCs w:val="12"/>
                  <w:lang w:eastAsia="es-CO"/>
                  <w:rPrChange w:id="3834" w:author="Diana Gonzalez Garcia" w:date="2021-05-28T16:36:00Z">
                    <w:rPr>
                      <w:rFonts w:ascii="Calibri" w:hAnsi="Calibri" w:cs="Calibri"/>
                      <w:color w:val="000000"/>
                      <w:sz w:val="24"/>
                      <w:szCs w:val="24"/>
                      <w:lang w:eastAsia="es-CO"/>
                    </w:rPr>
                  </w:rPrChange>
                </w:rPr>
                <w:t>T14</w:t>
              </w:r>
            </w:ins>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Change w:id="3835" w:author="Diana Gonzalez Garcia" w:date="2021-05-28T16:43:00Z">
              <w:tcPr>
                <w:tcW w:w="317" w:type="pct"/>
                <w:vMerge w:val="restart"/>
                <w:tcBorders>
                  <w:top w:val="nil"/>
                  <w:left w:val="single" w:sz="4" w:space="0" w:color="auto"/>
                  <w:bottom w:val="single" w:sz="4" w:space="0" w:color="auto"/>
                  <w:right w:val="single" w:sz="4" w:space="0" w:color="auto"/>
                </w:tcBorders>
                <w:shd w:val="clear" w:color="auto" w:fill="auto"/>
                <w:vAlign w:val="center"/>
                <w:hideMark/>
              </w:tcPr>
            </w:tcPrChange>
          </w:tcPr>
          <w:p w14:paraId="2C9BFAD4" w14:textId="77777777" w:rsidR="004223AB" w:rsidRPr="004223AB" w:rsidRDefault="004223AB" w:rsidP="004223AB">
            <w:pPr>
              <w:spacing w:after="0" w:line="240" w:lineRule="auto"/>
              <w:jc w:val="center"/>
              <w:rPr>
                <w:ins w:id="3836" w:author="Diana Gonzalez Garcia" w:date="2021-05-28T16:34:00Z"/>
                <w:rFonts w:ascii="Calibri" w:hAnsi="Calibri" w:cs="Calibri"/>
                <w:sz w:val="12"/>
                <w:szCs w:val="12"/>
                <w:lang w:eastAsia="es-CO"/>
                <w:rPrChange w:id="3837" w:author="Diana Gonzalez Garcia" w:date="2021-05-28T16:36:00Z">
                  <w:rPr>
                    <w:ins w:id="3838" w:author="Diana Gonzalez Garcia" w:date="2021-05-28T16:34:00Z"/>
                    <w:rFonts w:ascii="Calibri" w:hAnsi="Calibri" w:cs="Calibri"/>
                    <w:sz w:val="24"/>
                    <w:szCs w:val="24"/>
                    <w:lang w:eastAsia="es-CO"/>
                  </w:rPr>
                </w:rPrChange>
              </w:rPr>
            </w:pPr>
            <w:ins w:id="3839" w:author="Diana Gonzalez Garcia" w:date="2021-05-28T16:34:00Z">
              <w:r w:rsidRPr="004223AB">
                <w:rPr>
                  <w:rFonts w:ascii="Calibri" w:hAnsi="Calibri" w:cs="Calibri"/>
                  <w:sz w:val="12"/>
                  <w:szCs w:val="12"/>
                  <w:lang w:eastAsia="es-CO"/>
                  <w:rPrChange w:id="3840" w:author="Diana Gonzalez Garcia" w:date="2021-05-28T16:36:00Z">
                    <w:rPr>
                      <w:rFonts w:ascii="Calibri" w:hAnsi="Calibri" w:cs="Calibri"/>
                      <w:sz w:val="24"/>
                      <w:szCs w:val="24"/>
                      <w:lang w:eastAsia="es-CO"/>
                    </w:rPr>
                  </w:rPrChange>
                </w:rPr>
                <w:t>Oficinas Operativas</w:t>
              </w:r>
            </w:ins>
          </w:p>
        </w:tc>
        <w:tc>
          <w:tcPr>
            <w:tcW w:w="0" w:type="auto"/>
            <w:vMerge w:val="restart"/>
            <w:tcBorders>
              <w:top w:val="nil"/>
              <w:left w:val="single" w:sz="4" w:space="0" w:color="auto"/>
              <w:bottom w:val="single" w:sz="4" w:space="0" w:color="auto"/>
              <w:right w:val="single" w:sz="4" w:space="0" w:color="auto"/>
            </w:tcBorders>
            <w:shd w:val="clear" w:color="000000" w:fill="D6DCE4"/>
            <w:vAlign w:val="center"/>
            <w:hideMark/>
            <w:tcPrChange w:id="3841" w:author="Diana Gonzalez Garcia" w:date="2021-05-28T16:43:00Z">
              <w:tcPr>
                <w:tcW w:w="330" w:type="pct"/>
                <w:gridSpan w:val="2"/>
                <w:vMerge w:val="restart"/>
                <w:tcBorders>
                  <w:top w:val="nil"/>
                  <w:left w:val="single" w:sz="4" w:space="0" w:color="auto"/>
                  <w:bottom w:val="single" w:sz="4" w:space="0" w:color="auto"/>
                  <w:right w:val="single" w:sz="4" w:space="0" w:color="auto"/>
                </w:tcBorders>
                <w:shd w:val="clear" w:color="000000" w:fill="D6DCE4"/>
                <w:vAlign w:val="center"/>
                <w:hideMark/>
              </w:tcPr>
            </w:tcPrChange>
          </w:tcPr>
          <w:p w14:paraId="76F25D12" w14:textId="77777777" w:rsidR="004223AB" w:rsidRPr="004223AB" w:rsidRDefault="004223AB" w:rsidP="004223AB">
            <w:pPr>
              <w:spacing w:after="0" w:line="240" w:lineRule="auto"/>
              <w:jc w:val="center"/>
              <w:rPr>
                <w:ins w:id="3842" w:author="Diana Gonzalez Garcia" w:date="2021-05-28T16:34:00Z"/>
                <w:rFonts w:ascii="Calibri" w:hAnsi="Calibri" w:cs="Calibri"/>
                <w:sz w:val="12"/>
                <w:szCs w:val="12"/>
                <w:lang w:eastAsia="es-CO"/>
                <w:rPrChange w:id="3843" w:author="Diana Gonzalez Garcia" w:date="2021-05-28T16:36:00Z">
                  <w:rPr>
                    <w:ins w:id="3844" w:author="Diana Gonzalez Garcia" w:date="2021-05-28T16:34:00Z"/>
                    <w:rFonts w:ascii="Calibri" w:hAnsi="Calibri" w:cs="Calibri"/>
                    <w:sz w:val="24"/>
                    <w:szCs w:val="24"/>
                    <w:lang w:eastAsia="es-CO"/>
                  </w:rPr>
                </w:rPrChange>
              </w:rPr>
            </w:pPr>
            <w:ins w:id="3845" w:author="Diana Gonzalez Garcia" w:date="2021-05-28T16:34:00Z">
              <w:r w:rsidRPr="004223AB">
                <w:rPr>
                  <w:rFonts w:ascii="Calibri" w:hAnsi="Calibri" w:cs="Calibri"/>
                  <w:sz w:val="12"/>
                  <w:szCs w:val="12"/>
                  <w:lang w:eastAsia="es-CO"/>
                  <w:rPrChange w:id="3846" w:author="Diana Gonzalez Garcia" w:date="2021-05-28T16:36:00Z">
                    <w:rPr>
                      <w:rFonts w:ascii="Calibri" w:hAnsi="Calibri" w:cs="Calibri"/>
                      <w:sz w:val="24"/>
                      <w:szCs w:val="24"/>
                      <w:lang w:eastAsia="es-CO"/>
                    </w:rPr>
                  </w:rPrChange>
                </w:rPr>
                <w:t>005</w:t>
              </w:r>
            </w:ins>
          </w:p>
        </w:tc>
        <w:tc>
          <w:tcPr>
            <w:tcW w:w="0" w:type="auto"/>
            <w:tcBorders>
              <w:top w:val="nil"/>
              <w:left w:val="nil"/>
              <w:bottom w:val="nil"/>
              <w:right w:val="nil"/>
            </w:tcBorders>
            <w:shd w:val="clear" w:color="auto" w:fill="auto"/>
            <w:vAlign w:val="center"/>
            <w:hideMark/>
            <w:tcPrChange w:id="3847" w:author="Diana Gonzalez Garcia" w:date="2021-05-28T16:43:00Z">
              <w:tcPr>
                <w:tcW w:w="352" w:type="pct"/>
                <w:gridSpan w:val="2"/>
                <w:tcBorders>
                  <w:top w:val="nil"/>
                  <w:left w:val="nil"/>
                  <w:bottom w:val="nil"/>
                  <w:right w:val="nil"/>
                </w:tcBorders>
                <w:shd w:val="clear" w:color="auto" w:fill="auto"/>
                <w:vAlign w:val="center"/>
                <w:hideMark/>
              </w:tcPr>
            </w:tcPrChange>
          </w:tcPr>
          <w:p w14:paraId="4AE9755F" w14:textId="77777777" w:rsidR="004223AB" w:rsidRPr="004223AB" w:rsidRDefault="004223AB" w:rsidP="004223AB">
            <w:pPr>
              <w:spacing w:after="0" w:line="240" w:lineRule="auto"/>
              <w:jc w:val="center"/>
              <w:rPr>
                <w:ins w:id="3848" w:author="Diana Gonzalez Garcia" w:date="2021-05-28T16:34:00Z"/>
                <w:rFonts w:ascii="Calibri" w:hAnsi="Calibri" w:cs="Calibri"/>
                <w:color w:val="000000"/>
                <w:sz w:val="12"/>
                <w:szCs w:val="12"/>
                <w:lang w:eastAsia="es-CO"/>
                <w:rPrChange w:id="3849" w:author="Diana Gonzalez Garcia" w:date="2021-05-28T16:36:00Z">
                  <w:rPr>
                    <w:ins w:id="3850" w:author="Diana Gonzalez Garcia" w:date="2021-05-28T16:34:00Z"/>
                    <w:rFonts w:ascii="Calibri" w:hAnsi="Calibri" w:cs="Calibri"/>
                    <w:color w:val="000000"/>
                    <w:sz w:val="24"/>
                    <w:szCs w:val="24"/>
                    <w:lang w:eastAsia="es-CO"/>
                  </w:rPr>
                </w:rPrChange>
              </w:rPr>
            </w:pPr>
            <w:ins w:id="3851" w:author="Diana Gonzalez Garcia" w:date="2021-05-28T16:34:00Z">
              <w:r w:rsidRPr="004223AB">
                <w:rPr>
                  <w:rFonts w:ascii="Calibri" w:hAnsi="Calibri" w:cs="Calibri"/>
                  <w:color w:val="000000"/>
                  <w:sz w:val="12"/>
                  <w:szCs w:val="12"/>
                  <w:lang w:eastAsia="es-CO"/>
                  <w:rPrChange w:id="3852" w:author="Diana Gonzalez Garcia" w:date="2021-05-28T16:36:00Z">
                    <w:rPr>
                      <w:rFonts w:ascii="Calibri" w:hAnsi="Calibri" w:cs="Calibri"/>
                      <w:color w:val="000000"/>
                      <w:sz w:val="24"/>
                      <w:szCs w:val="24"/>
                      <w:lang w:eastAsia="es-CO"/>
                    </w:rPr>
                  </w:rPrChange>
                </w:rPr>
                <w:t>Valor unitario construcción</w:t>
              </w:r>
            </w:ins>
          </w:p>
        </w:tc>
        <w:tc>
          <w:tcPr>
            <w:tcW w:w="0" w:type="auto"/>
            <w:tcBorders>
              <w:top w:val="nil"/>
              <w:left w:val="single" w:sz="4" w:space="0" w:color="auto"/>
              <w:bottom w:val="single" w:sz="4" w:space="0" w:color="auto"/>
              <w:right w:val="single" w:sz="4" w:space="0" w:color="auto"/>
            </w:tcBorders>
            <w:shd w:val="clear" w:color="auto" w:fill="auto"/>
            <w:vAlign w:val="center"/>
            <w:hideMark/>
            <w:tcPrChange w:id="3853" w:author="Diana Gonzalez Garcia" w:date="2021-05-28T16:43:00Z">
              <w:tcPr>
                <w:tcW w:w="291" w:type="pct"/>
                <w:gridSpan w:val="2"/>
                <w:tcBorders>
                  <w:top w:val="nil"/>
                  <w:left w:val="single" w:sz="4" w:space="0" w:color="auto"/>
                  <w:bottom w:val="single" w:sz="4" w:space="0" w:color="auto"/>
                  <w:right w:val="single" w:sz="4" w:space="0" w:color="auto"/>
                </w:tcBorders>
                <w:shd w:val="clear" w:color="auto" w:fill="auto"/>
                <w:vAlign w:val="center"/>
                <w:hideMark/>
              </w:tcPr>
            </w:tcPrChange>
          </w:tcPr>
          <w:p w14:paraId="7948A4D6" w14:textId="77777777" w:rsidR="004223AB" w:rsidRPr="004223AB" w:rsidRDefault="004223AB" w:rsidP="004223AB">
            <w:pPr>
              <w:spacing w:after="0" w:line="240" w:lineRule="auto"/>
              <w:jc w:val="center"/>
              <w:rPr>
                <w:ins w:id="3854" w:author="Diana Gonzalez Garcia" w:date="2021-05-28T16:34:00Z"/>
                <w:rFonts w:ascii="Calibri" w:hAnsi="Calibri" w:cs="Calibri"/>
                <w:color w:val="000000"/>
                <w:sz w:val="12"/>
                <w:szCs w:val="12"/>
                <w:lang w:eastAsia="es-CO"/>
                <w:rPrChange w:id="3855" w:author="Diana Gonzalez Garcia" w:date="2021-05-28T16:36:00Z">
                  <w:rPr>
                    <w:ins w:id="3856" w:author="Diana Gonzalez Garcia" w:date="2021-05-28T16:34:00Z"/>
                    <w:rFonts w:ascii="Calibri" w:hAnsi="Calibri" w:cs="Calibri"/>
                    <w:color w:val="000000"/>
                    <w:sz w:val="24"/>
                    <w:szCs w:val="24"/>
                    <w:lang w:eastAsia="es-CO"/>
                  </w:rPr>
                </w:rPrChange>
              </w:rPr>
            </w:pPr>
            <w:ins w:id="3857" w:author="Diana Gonzalez Garcia" w:date="2021-05-28T16:34:00Z">
              <w:r w:rsidRPr="004223AB">
                <w:rPr>
                  <w:rFonts w:ascii="Calibri" w:hAnsi="Calibri" w:cs="Calibri"/>
                  <w:color w:val="000000"/>
                  <w:sz w:val="12"/>
                  <w:szCs w:val="12"/>
                  <w:lang w:eastAsia="es-CO"/>
                  <w:rPrChange w:id="3858" w:author="Diana Gonzalez Garcia" w:date="2021-05-28T16:36:00Z">
                    <w:rPr>
                      <w:rFonts w:ascii="Calibri" w:hAnsi="Calibri" w:cs="Calibri"/>
                      <w:color w:val="000000"/>
                      <w:sz w:val="24"/>
                      <w:szCs w:val="24"/>
                      <w:lang w:eastAsia="es-CO"/>
                    </w:rPr>
                  </w:rPrChange>
                </w:rPr>
                <w:t>Puntaje</w:t>
              </w:r>
            </w:ins>
          </w:p>
        </w:tc>
        <w:tc>
          <w:tcPr>
            <w:tcW w:w="0" w:type="auto"/>
            <w:tcBorders>
              <w:top w:val="nil"/>
              <w:left w:val="nil"/>
              <w:bottom w:val="single" w:sz="4" w:space="0" w:color="auto"/>
              <w:right w:val="nil"/>
            </w:tcBorders>
            <w:shd w:val="clear" w:color="auto" w:fill="auto"/>
            <w:vAlign w:val="center"/>
            <w:hideMark/>
            <w:tcPrChange w:id="3859" w:author="Diana Gonzalez Garcia" w:date="2021-05-28T16:43:00Z">
              <w:tcPr>
                <w:tcW w:w="242" w:type="pct"/>
                <w:gridSpan w:val="2"/>
                <w:tcBorders>
                  <w:top w:val="nil"/>
                  <w:left w:val="nil"/>
                  <w:bottom w:val="single" w:sz="4" w:space="0" w:color="auto"/>
                  <w:right w:val="nil"/>
                </w:tcBorders>
                <w:shd w:val="clear" w:color="auto" w:fill="auto"/>
                <w:vAlign w:val="center"/>
                <w:hideMark/>
              </w:tcPr>
            </w:tcPrChange>
          </w:tcPr>
          <w:p w14:paraId="72E89216" w14:textId="77777777" w:rsidR="004223AB" w:rsidRPr="004223AB" w:rsidRDefault="004223AB" w:rsidP="004223AB">
            <w:pPr>
              <w:spacing w:after="0" w:line="240" w:lineRule="auto"/>
              <w:jc w:val="center"/>
              <w:rPr>
                <w:ins w:id="3860" w:author="Diana Gonzalez Garcia" w:date="2021-05-28T16:34:00Z"/>
                <w:rFonts w:ascii="Calibri" w:hAnsi="Calibri" w:cs="Calibri"/>
                <w:color w:val="000000"/>
                <w:sz w:val="12"/>
                <w:szCs w:val="12"/>
                <w:lang w:eastAsia="es-CO"/>
                <w:rPrChange w:id="3861" w:author="Diana Gonzalez Garcia" w:date="2021-05-28T16:36:00Z">
                  <w:rPr>
                    <w:ins w:id="3862" w:author="Diana Gonzalez Garcia" w:date="2021-05-28T16:34:00Z"/>
                    <w:rFonts w:ascii="Calibri" w:hAnsi="Calibri" w:cs="Calibri"/>
                    <w:color w:val="000000"/>
                    <w:sz w:val="24"/>
                    <w:szCs w:val="24"/>
                    <w:lang w:eastAsia="es-CO"/>
                  </w:rPr>
                </w:rPrChange>
              </w:rPr>
            </w:pPr>
            <w:proofErr w:type="spellStart"/>
            <w:ins w:id="3863" w:author="Diana Gonzalez Garcia" w:date="2021-05-28T16:34:00Z">
              <w:r w:rsidRPr="004223AB">
                <w:rPr>
                  <w:rFonts w:ascii="Calibri" w:hAnsi="Calibri" w:cs="Calibri"/>
                  <w:color w:val="000000"/>
                  <w:sz w:val="12"/>
                  <w:szCs w:val="12"/>
                  <w:lang w:eastAsia="es-CO"/>
                  <w:rPrChange w:id="3864" w:author="Diana Gonzalez Garcia" w:date="2021-05-28T16:36:00Z">
                    <w:rPr>
                      <w:rFonts w:ascii="Calibri" w:hAnsi="Calibri" w:cs="Calibri"/>
                      <w:color w:val="000000"/>
                      <w:sz w:val="24"/>
                      <w:szCs w:val="24"/>
                      <w:lang w:eastAsia="es-CO"/>
                    </w:rPr>
                  </w:rPrChange>
                </w:rPr>
                <w:t>SIIC</w:t>
              </w:r>
              <w:proofErr w:type="spellEnd"/>
            </w:ins>
          </w:p>
        </w:tc>
        <w:tc>
          <w:tcPr>
            <w:tcW w:w="0" w:type="auto"/>
            <w:tcBorders>
              <w:top w:val="single" w:sz="4" w:space="0" w:color="auto"/>
              <w:left w:val="single" w:sz="4" w:space="0" w:color="auto"/>
              <w:bottom w:val="nil"/>
              <w:right w:val="single" w:sz="4" w:space="0" w:color="auto"/>
            </w:tcBorders>
            <w:shd w:val="clear" w:color="auto" w:fill="auto"/>
            <w:vAlign w:val="center"/>
            <w:hideMark/>
            <w:tcPrChange w:id="3865" w:author="Diana Gonzalez Garcia" w:date="2021-05-28T16:43:00Z">
              <w:tcPr>
                <w:tcW w:w="1418" w:type="pct"/>
                <w:tcBorders>
                  <w:top w:val="single" w:sz="4" w:space="0" w:color="auto"/>
                  <w:left w:val="single" w:sz="4" w:space="0" w:color="auto"/>
                  <w:bottom w:val="nil"/>
                  <w:right w:val="single" w:sz="4" w:space="0" w:color="auto"/>
                </w:tcBorders>
                <w:shd w:val="clear" w:color="auto" w:fill="auto"/>
                <w:vAlign w:val="center"/>
                <w:hideMark/>
              </w:tcPr>
            </w:tcPrChange>
          </w:tcPr>
          <w:p w14:paraId="5F394901" w14:textId="4252C882" w:rsidR="004223AB" w:rsidRPr="004223AB" w:rsidRDefault="004223AB" w:rsidP="004223AB">
            <w:pPr>
              <w:spacing w:after="0" w:line="240" w:lineRule="auto"/>
              <w:jc w:val="both"/>
              <w:rPr>
                <w:ins w:id="3866" w:author="Diana Gonzalez Garcia" w:date="2021-05-28T16:34:00Z"/>
                <w:rFonts w:ascii="Calibri" w:hAnsi="Calibri" w:cs="Calibri"/>
                <w:color w:val="000000"/>
                <w:sz w:val="12"/>
                <w:szCs w:val="12"/>
                <w:lang w:eastAsia="es-CO"/>
                <w:rPrChange w:id="3867" w:author="Diana Gonzalez Garcia" w:date="2021-05-28T16:36:00Z">
                  <w:rPr>
                    <w:ins w:id="3868" w:author="Diana Gonzalez Garcia" w:date="2021-05-28T16:34:00Z"/>
                    <w:rFonts w:ascii="Calibri" w:hAnsi="Calibri" w:cs="Calibri"/>
                    <w:color w:val="000000"/>
                    <w:sz w:val="24"/>
                    <w:szCs w:val="24"/>
                    <w:lang w:eastAsia="es-CO"/>
                  </w:rPr>
                </w:rPrChange>
              </w:rPr>
            </w:pPr>
            <w:ins w:id="3869" w:author="Diana Gonzalez Garcia" w:date="2021-05-28T16:34:00Z">
              <w:r w:rsidRPr="004223AB">
                <w:rPr>
                  <w:rFonts w:ascii="Calibri" w:hAnsi="Calibri" w:cs="Calibri"/>
                  <w:color w:val="000000"/>
                  <w:sz w:val="12"/>
                  <w:szCs w:val="12"/>
                  <w:lang w:eastAsia="es-CO"/>
                  <w:rPrChange w:id="3870" w:author="Diana Gonzalez Garcia" w:date="2021-05-28T16:36:00Z">
                    <w:rPr>
                      <w:rFonts w:ascii="Calibri" w:hAnsi="Calibri" w:cs="Calibri"/>
                      <w:color w:val="000000"/>
                      <w:sz w:val="24"/>
                      <w:szCs w:val="24"/>
                      <w:lang w:eastAsia="es-CO"/>
                    </w:rPr>
                  </w:rPrChange>
                </w:rPr>
                <w:t xml:space="preserve">Para predios con edades superiores a 100 </w:t>
              </w:r>
            </w:ins>
            <w:ins w:id="3871" w:author="Diana Gonzalez Garcia" w:date="2021-05-28T16:44:00Z">
              <w:r w:rsidR="00D203B1" w:rsidRPr="004223AB">
                <w:rPr>
                  <w:rFonts w:ascii="Calibri" w:hAnsi="Calibri" w:cs="Calibri"/>
                  <w:color w:val="000000"/>
                  <w:sz w:val="12"/>
                  <w:szCs w:val="12"/>
                  <w:lang w:eastAsia="es-CO"/>
                  <w:rPrChange w:id="3872" w:author="Diana Gonzalez Garcia" w:date="2021-05-28T16:36:00Z">
                    <w:rPr>
                      <w:rFonts w:ascii="Calibri" w:hAnsi="Calibri" w:cs="Calibri"/>
                      <w:color w:val="000000"/>
                      <w:sz w:val="12"/>
                      <w:szCs w:val="12"/>
                      <w:lang w:eastAsia="es-CO"/>
                    </w:rPr>
                  </w:rPrChange>
                </w:rPr>
                <w:t>años, la</w:t>
              </w:r>
            </w:ins>
            <w:ins w:id="3873" w:author="Diana Gonzalez Garcia" w:date="2021-05-28T16:34:00Z">
              <w:r w:rsidRPr="004223AB">
                <w:rPr>
                  <w:rFonts w:ascii="Calibri" w:hAnsi="Calibri" w:cs="Calibri"/>
                  <w:color w:val="000000"/>
                  <w:sz w:val="12"/>
                  <w:szCs w:val="12"/>
                  <w:lang w:eastAsia="es-CO"/>
                  <w:rPrChange w:id="3874" w:author="Diana Gonzalez Garcia" w:date="2021-05-28T16:36:00Z">
                    <w:rPr>
                      <w:rFonts w:ascii="Calibri" w:hAnsi="Calibri" w:cs="Calibri"/>
                      <w:color w:val="000000"/>
                      <w:sz w:val="24"/>
                      <w:szCs w:val="24"/>
                      <w:lang w:eastAsia="es-CO"/>
                    </w:rPr>
                  </w:rPrChange>
                </w:rPr>
                <w:t xml:space="preserve"> variable modelo es avalúo especial.</w:t>
              </w:r>
            </w:ins>
          </w:p>
        </w:tc>
        <w:tc>
          <w:tcPr>
            <w:tcW w:w="0" w:type="auto"/>
            <w:vMerge w:val="restart"/>
            <w:tcBorders>
              <w:top w:val="nil"/>
              <w:left w:val="nil"/>
              <w:bottom w:val="single" w:sz="4" w:space="0" w:color="auto"/>
              <w:right w:val="single" w:sz="4" w:space="0" w:color="auto"/>
            </w:tcBorders>
            <w:shd w:val="clear" w:color="auto" w:fill="auto"/>
            <w:noWrap/>
            <w:vAlign w:val="center"/>
            <w:hideMark/>
            <w:tcPrChange w:id="3875" w:author="Diana Gonzalez Garcia" w:date="2021-05-28T16:43:00Z">
              <w:tcPr>
                <w:tcW w:w="261" w:type="pct"/>
                <w:gridSpan w:val="2"/>
                <w:vMerge w:val="restart"/>
                <w:tcBorders>
                  <w:top w:val="nil"/>
                  <w:left w:val="nil"/>
                  <w:bottom w:val="single" w:sz="4" w:space="0" w:color="auto"/>
                  <w:right w:val="single" w:sz="4" w:space="0" w:color="auto"/>
                </w:tcBorders>
                <w:shd w:val="clear" w:color="auto" w:fill="auto"/>
                <w:noWrap/>
                <w:vAlign w:val="center"/>
                <w:hideMark/>
              </w:tcPr>
            </w:tcPrChange>
          </w:tcPr>
          <w:p w14:paraId="33B2A4AC" w14:textId="77777777" w:rsidR="004223AB" w:rsidRPr="004223AB" w:rsidRDefault="004223AB" w:rsidP="004223AB">
            <w:pPr>
              <w:spacing w:after="0" w:line="240" w:lineRule="auto"/>
              <w:jc w:val="center"/>
              <w:rPr>
                <w:ins w:id="3876" w:author="Diana Gonzalez Garcia" w:date="2021-05-28T16:34:00Z"/>
                <w:rFonts w:ascii="Calibri" w:hAnsi="Calibri" w:cs="Calibri"/>
                <w:color w:val="000000"/>
                <w:sz w:val="12"/>
                <w:szCs w:val="12"/>
                <w:lang w:eastAsia="es-CO"/>
                <w:rPrChange w:id="3877" w:author="Diana Gonzalez Garcia" w:date="2021-05-28T16:36:00Z">
                  <w:rPr>
                    <w:ins w:id="3878" w:author="Diana Gonzalez Garcia" w:date="2021-05-28T16:34:00Z"/>
                    <w:rFonts w:ascii="Calibri" w:hAnsi="Calibri" w:cs="Calibri"/>
                    <w:color w:val="000000"/>
                    <w:sz w:val="24"/>
                    <w:szCs w:val="24"/>
                    <w:lang w:eastAsia="es-CO"/>
                  </w:rPr>
                </w:rPrChange>
              </w:rPr>
            </w:pPr>
            <w:ins w:id="3879" w:author="Diana Gonzalez Garcia" w:date="2021-05-28T16:34:00Z">
              <w:r w:rsidRPr="004223AB">
                <w:rPr>
                  <w:rFonts w:ascii="Calibri" w:hAnsi="Calibri" w:cs="Calibri"/>
                  <w:color w:val="000000"/>
                  <w:sz w:val="12"/>
                  <w:szCs w:val="12"/>
                  <w:lang w:eastAsia="es-CO"/>
                  <w:rPrChange w:id="3880" w:author="Diana Gonzalez Garcia" w:date="2021-05-28T16:36:00Z">
                    <w:rPr>
                      <w:rFonts w:ascii="Calibri" w:hAnsi="Calibri" w:cs="Calibri"/>
                      <w:color w:val="000000"/>
                      <w:sz w:val="24"/>
                      <w:szCs w:val="24"/>
                      <w:lang w:eastAsia="es-CO"/>
                    </w:rPr>
                  </w:rPrChange>
                </w:rPr>
                <w:t>T14</w:t>
              </w:r>
            </w:ins>
          </w:p>
        </w:tc>
        <w:tc>
          <w:tcPr>
            <w:tcW w:w="0" w:type="auto"/>
            <w:vMerge w:val="restart"/>
            <w:tcBorders>
              <w:top w:val="nil"/>
              <w:left w:val="single" w:sz="4" w:space="0" w:color="auto"/>
              <w:bottom w:val="single" w:sz="4" w:space="0" w:color="auto"/>
              <w:right w:val="nil"/>
            </w:tcBorders>
            <w:shd w:val="clear" w:color="auto" w:fill="auto"/>
            <w:vAlign w:val="center"/>
            <w:hideMark/>
            <w:tcPrChange w:id="3881" w:author="Diana Gonzalez Garcia" w:date="2021-05-28T16:43:00Z">
              <w:tcPr>
                <w:tcW w:w="487" w:type="pct"/>
                <w:gridSpan w:val="2"/>
                <w:vMerge w:val="restart"/>
                <w:tcBorders>
                  <w:top w:val="nil"/>
                  <w:left w:val="single" w:sz="4" w:space="0" w:color="auto"/>
                  <w:bottom w:val="single" w:sz="4" w:space="0" w:color="auto"/>
                  <w:right w:val="nil"/>
                </w:tcBorders>
                <w:shd w:val="clear" w:color="auto" w:fill="auto"/>
                <w:vAlign w:val="center"/>
                <w:hideMark/>
              </w:tcPr>
            </w:tcPrChange>
          </w:tcPr>
          <w:p w14:paraId="6764373E" w14:textId="77777777" w:rsidR="004223AB" w:rsidRPr="004223AB" w:rsidRDefault="004223AB" w:rsidP="004223AB">
            <w:pPr>
              <w:spacing w:after="0" w:line="240" w:lineRule="auto"/>
              <w:jc w:val="center"/>
              <w:rPr>
                <w:ins w:id="3882" w:author="Diana Gonzalez Garcia" w:date="2021-05-28T16:34:00Z"/>
                <w:rFonts w:ascii="Calibri" w:hAnsi="Calibri" w:cs="Calibri"/>
                <w:color w:val="FF0000"/>
                <w:sz w:val="12"/>
                <w:szCs w:val="12"/>
                <w:lang w:eastAsia="es-CO"/>
                <w:rPrChange w:id="3883" w:author="Diana Gonzalez Garcia" w:date="2021-05-28T16:36:00Z">
                  <w:rPr>
                    <w:ins w:id="3884" w:author="Diana Gonzalez Garcia" w:date="2021-05-28T16:34:00Z"/>
                    <w:rFonts w:ascii="Calibri" w:hAnsi="Calibri" w:cs="Calibri"/>
                    <w:color w:val="FF0000"/>
                    <w:sz w:val="24"/>
                    <w:szCs w:val="24"/>
                    <w:lang w:eastAsia="es-CO"/>
                  </w:rPr>
                </w:rPrChange>
              </w:rPr>
            </w:pPr>
            <w:ins w:id="3885" w:author="Diana Gonzalez Garcia" w:date="2021-05-28T16:34:00Z">
              <w:r w:rsidRPr="004223AB">
                <w:rPr>
                  <w:rFonts w:ascii="Calibri" w:hAnsi="Calibri" w:cs="Calibri"/>
                  <w:color w:val="FF0000"/>
                  <w:sz w:val="12"/>
                  <w:szCs w:val="12"/>
                  <w:lang w:eastAsia="es-CO"/>
                  <w:rPrChange w:id="3886" w:author="Diana Gonzalez Garcia" w:date="2021-05-28T16:36:00Z">
                    <w:rPr>
                      <w:rFonts w:ascii="Calibri" w:hAnsi="Calibri" w:cs="Calibri"/>
                      <w:color w:val="FF0000"/>
                      <w:sz w:val="24"/>
                      <w:szCs w:val="24"/>
                      <w:lang w:eastAsia="es-CO"/>
                    </w:rPr>
                  </w:rPrChange>
                </w:rPr>
                <w:t> </w:t>
              </w:r>
            </w:ins>
          </w:p>
        </w:tc>
        <w:tc>
          <w:tcPr>
            <w:tcW w:w="1158" w:type="dxa"/>
            <w:vMerge w:val="restart"/>
            <w:tcBorders>
              <w:top w:val="nil"/>
              <w:left w:val="single" w:sz="4" w:space="0" w:color="auto"/>
              <w:bottom w:val="single" w:sz="4" w:space="0" w:color="auto"/>
              <w:right w:val="single" w:sz="4" w:space="0" w:color="auto"/>
            </w:tcBorders>
            <w:shd w:val="clear" w:color="auto" w:fill="auto"/>
            <w:vAlign w:val="center"/>
            <w:hideMark/>
            <w:tcPrChange w:id="3887" w:author="Diana Gonzalez Garcia" w:date="2021-05-28T16:43:00Z">
              <w:tcPr>
                <w:tcW w:w="985" w:type="pct"/>
                <w:gridSpan w:val="2"/>
                <w:vMerge w:val="restart"/>
                <w:tcBorders>
                  <w:top w:val="nil"/>
                  <w:left w:val="single" w:sz="4" w:space="0" w:color="auto"/>
                  <w:bottom w:val="single" w:sz="4" w:space="0" w:color="auto"/>
                  <w:right w:val="single" w:sz="4" w:space="0" w:color="auto"/>
                </w:tcBorders>
                <w:shd w:val="clear" w:color="auto" w:fill="auto"/>
                <w:vAlign w:val="center"/>
                <w:hideMark/>
              </w:tcPr>
            </w:tcPrChange>
          </w:tcPr>
          <w:p w14:paraId="0AA840C9" w14:textId="77777777" w:rsidR="004223AB" w:rsidRPr="004223AB" w:rsidRDefault="004223AB" w:rsidP="004223AB">
            <w:pPr>
              <w:spacing w:after="0" w:line="240" w:lineRule="auto"/>
              <w:rPr>
                <w:ins w:id="3888" w:author="Diana Gonzalez Garcia" w:date="2021-05-28T16:34:00Z"/>
                <w:rFonts w:ascii="Calibri" w:hAnsi="Calibri" w:cs="Calibri"/>
                <w:color w:val="000000"/>
                <w:sz w:val="12"/>
                <w:szCs w:val="12"/>
                <w:lang w:eastAsia="es-CO"/>
                <w:rPrChange w:id="3889" w:author="Diana Gonzalez Garcia" w:date="2021-05-28T16:36:00Z">
                  <w:rPr>
                    <w:ins w:id="3890" w:author="Diana Gonzalez Garcia" w:date="2021-05-28T16:34:00Z"/>
                    <w:rFonts w:ascii="Calibri" w:hAnsi="Calibri" w:cs="Calibri"/>
                    <w:color w:val="000000"/>
                    <w:sz w:val="24"/>
                    <w:szCs w:val="24"/>
                    <w:lang w:eastAsia="es-CO"/>
                  </w:rPr>
                </w:rPrChange>
              </w:rPr>
            </w:pPr>
            <w:ins w:id="3891" w:author="Diana Gonzalez Garcia" w:date="2021-05-28T16:34:00Z">
              <w:r w:rsidRPr="004223AB">
                <w:rPr>
                  <w:rFonts w:ascii="Calibri" w:hAnsi="Calibri" w:cs="Calibri"/>
                  <w:color w:val="000000"/>
                  <w:sz w:val="12"/>
                  <w:szCs w:val="12"/>
                  <w:lang w:eastAsia="es-CO"/>
                  <w:rPrChange w:id="3892" w:author="Diana Gonzalez Garcia" w:date="2021-05-28T16:36:00Z">
                    <w:rPr>
                      <w:rFonts w:ascii="Calibri" w:hAnsi="Calibri" w:cs="Calibri"/>
                      <w:color w:val="000000"/>
                      <w:sz w:val="24"/>
                      <w:szCs w:val="24"/>
                      <w:lang w:eastAsia="es-CO"/>
                    </w:rPr>
                  </w:rPrChange>
                </w:rPr>
                <w:t>No aplica</w:t>
              </w:r>
            </w:ins>
          </w:p>
        </w:tc>
      </w:tr>
      <w:tr w:rsidR="004223AB" w:rsidRPr="004223AB" w14:paraId="5D83F1E9" w14:textId="77777777" w:rsidTr="00D203B1">
        <w:tblPrEx>
          <w:tblPrExChange w:id="3893" w:author="Diana Gonzalez Garcia" w:date="2021-05-28T16:43:00Z">
            <w:tblPrEx>
              <w:tblW w:w="5000" w:type="pct"/>
              <w:tblInd w:w="0" w:type="dxa"/>
            </w:tblPrEx>
          </w:tblPrExChange>
        </w:tblPrEx>
        <w:trPr>
          <w:trHeight w:val="20"/>
          <w:ins w:id="3894" w:author="Diana Gonzalez Garcia" w:date="2021-05-28T16:34:00Z"/>
          <w:trPrChange w:id="3895" w:author="Diana Gonzalez Garcia" w:date="2021-05-28T16:43:00Z">
            <w:trPr>
              <w:gridBefore w:val="2"/>
              <w:gridAfter w:val="0"/>
              <w:trHeight w:val="1230"/>
            </w:trPr>
          </w:trPrChange>
        </w:trPr>
        <w:tc>
          <w:tcPr>
            <w:tcW w:w="0" w:type="auto"/>
            <w:vMerge/>
            <w:tcBorders>
              <w:top w:val="nil"/>
              <w:left w:val="single" w:sz="4" w:space="0" w:color="auto"/>
              <w:bottom w:val="single" w:sz="4" w:space="0" w:color="auto"/>
              <w:right w:val="single" w:sz="4" w:space="0" w:color="auto"/>
            </w:tcBorders>
            <w:vAlign w:val="center"/>
            <w:hideMark/>
            <w:tcPrChange w:id="3896" w:author="Diana Gonzalez Garcia" w:date="2021-05-28T16:43:00Z">
              <w:tcPr>
                <w:tcW w:w="318" w:type="pct"/>
                <w:gridSpan w:val="2"/>
                <w:vMerge/>
                <w:tcBorders>
                  <w:top w:val="nil"/>
                  <w:left w:val="single" w:sz="4" w:space="0" w:color="auto"/>
                  <w:bottom w:val="single" w:sz="4" w:space="0" w:color="auto"/>
                  <w:right w:val="single" w:sz="4" w:space="0" w:color="auto"/>
                </w:tcBorders>
                <w:vAlign w:val="center"/>
                <w:hideMark/>
              </w:tcPr>
            </w:tcPrChange>
          </w:tcPr>
          <w:p w14:paraId="290C5121" w14:textId="77777777" w:rsidR="004223AB" w:rsidRPr="004223AB" w:rsidRDefault="004223AB" w:rsidP="004223AB">
            <w:pPr>
              <w:spacing w:after="0" w:line="240" w:lineRule="auto"/>
              <w:rPr>
                <w:ins w:id="3897" w:author="Diana Gonzalez Garcia" w:date="2021-05-28T16:34:00Z"/>
                <w:rFonts w:ascii="Calibri" w:hAnsi="Calibri" w:cs="Calibri"/>
                <w:color w:val="000000"/>
                <w:sz w:val="12"/>
                <w:szCs w:val="12"/>
                <w:lang w:eastAsia="es-CO"/>
                <w:rPrChange w:id="3898" w:author="Diana Gonzalez Garcia" w:date="2021-05-28T16:36:00Z">
                  <w:rPr>
                    <w:ins w:id="3899"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3900" w:author="Diana Gonzalez Garcia" w:date="2021-05-28T16:43:00Z">
              <w:tcPr>
                <w:tcW w:w="317" w:type="pct"/>
                <w:vMerge/>
                <w:tcBorders>
                  <w:top w:val="nil"/>
                  <w:left w:val="single" w:sz="4" w:space="0" w:color="auto"/>
                  <w:bottom w:val="single" w:sz="4" w:space="0" w:color="auto"/>
                  <w:right w:val="single" w:sz="4" w:space="0" w:color="auto"/>
                </w:tcBorders>
                <w:vAlign w:val="center"/>
                <w:hideMark/>
              </w:tcPr>
            </w:tcPrChange>
          </w:tcPr>
          <w:p w14:paraId="58913AED" w14:textId="77777777" w:rsidR="004223AB" w:rsidRPr="004223AB" w:rsidRDefault="004223AB" w:rsidP="004223AB">
            <w:pPr>
              <w:spacing w:after="0" w:line="240" w:lineRule="auto"/>
              <w:rPr>
                <w:ins w:id="3901" w:author="Diana Gonzalez Garcia" w:date="2021-05-28T16:34:00Z"/>
                <w:rFonts w:ascii="Calibri" w:hAnsi="Calibri" w:cs="Calibri"/>
                <w:sz w:val="12"/>
                <w:szCs w:val="12"/>
                <w:lang w:eastAsia="es-CO"/>
                <w:rPrChange w:id="3902" w:author="Diana Gonzalez Garcia" w:date="2021-05-28T16:36:00Z">
                  <w:rPr>
                    <w:ins w:id="3903" w:author="Diana Gonzalez Garcia" w:date="2021-05-28T16:34:00Z"/>
                    <w:rFonts w:ascii="Calibri" w:hAnsi="Calibri" w:cs="Calibri"/>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3904" w:author="Diana Gonzalez Garcia" w:date="2021-05-28T16:43:00Z">
              <w:tcPr>
                <w:tcW w:w="330" w:type="pct"/>
                <w:gridSpan w:val="2"/>
                <w:vMerge/>
                <w:tcBorders>
                  <w:top w:val="nil"/>
                  <w:left w:val="single" w:sz="4" w:space="0" w:color="auto"/>
                  <w:bottom w:val="single" w:sz="4" w:space="0" w:color="auto"/>
                  <w:right w:val="single" w:sz="4" w:space="0" w:color="auto"/>
                </w:tcBorders>
                <w:vAlign w:val="center"/>
                <w:hideMark/>
              </w:tcPr>
            </w:tcPrChange>
          </w:tcPr>
          <w:p w14:paraId="568E6B11" w14:textId="77777777" w:rsidR="004223AB" w:rsidRPr="004223AB" w:rsidRDefault="004223AB" w:rsidP="004223AB">
            <w:pPr>
              <w:spacing w:after="0" w:line="240" w:lineRule="auto"/>
              <w:rPr>
                <w:ins w:id="3905" w:author="Diana Gonzalez Garcia" w:date="2021-05-28T16:34:00Z"/>
                <w:rFonts w:ascii="Calibri" w:hAnsi="Calibri" w:cs="Calibri"/>
                <w:sz w:val="12"/>
                <w:szCs w:val="12"/>
                <w:lang w:eastAsia="es-CO"/>
                <w:rPrChange w:id="3906" w:author="Diana Gonzalez Garcia" w:date="2021-05-28T16:36:00Z">
                  <w:rPr>
                    <w:ins w:id="3907" w:author="Diana Gonzalez Garcia" w:date="2021-05-28T16:34:00Z"/>
                    <w:rFonts w:ascii="Calibri" w:hAnsi="Calibri" w:cs="Calibri"/>
                    <w:sz w:val="24"/>
                    <w:szCs w:val="24"/>
                    <w:lang w:eastAsia="es-CO"/>
                  </w:rPr>
                </w:rPrChange>
              </w:rPr>
            </w:pPr>
          </w:p>
        </w:tc>
        <w:tc>
          <w:tcPr>
            <w:tcW w:w="0" w:type="auto"/>
            <w:tcBorders>
              <w:top w:val="nil"/>
              <w:left w:val="nil"/>
              <w:bottom w:val="nil"/>
              <w:right w:val="nil"/>
            </w:tcBorders>
            <w:shd w:val="clear" w:color="auto" w:fill="auto"/>
            <w:vAlign w:val="center"/>
            <w:hideMark/>
            <w:tcPrChange w:id="3908" w:author="Diana Gonzalez Garcia" w:date="2021-05-28T16:43:00Z">
              <w:tcPr>
                <w:tcW w:w="352" w:type="pct"/>
                <w:gridSpan w:val="2"/>
                <w:tcBorders>
                  <w:top w:val="nil"/>
                  <w:left w:val="nil"/>
                  <w:bottom w:val="nil"/>
                  <w:right w:val="nil"/>
                </w:tcBorders>
                <w:shd w:val="clear" w:color="auto" w:fill="auto"/>
                <w:vAlign w:val="center"/>
                <w:hideMark/>
              </w:tcPr>
            </w:tcPrChange>
          </w:tcPr>
          <w:p w14:paraId="30AE4444" w14:textId="77777777" w:rsidR="004223AB" w:rsidRPr="004223AB" w:rsidRDefault="004223AB" w:rsidP="004223AB">
            <w:pPr>
              <w:spacing w:after="0" w:line="240" w:lineRule="auto"/>
              <w:jc w:val="center"/>
              <w:rPr>
                <w:ins w:id="3909" w:author="Diana Gonzalez Garcia" w:date="2021-05-28T16:34:00Z"/>
                <w:rFonts w:ascii="Calibri" w:hAnsi="Calibri" w:cs="Calibri"/>
                <w:color w:val="000000"/>
                <w:sz w:val="12"/>
                <w:szCs w:val="12"/>
                <w:lang w:eastAsia="es-CO"/>
                <w:rPrChange w:id="3910" w:author="Diana Gonzalez Garcia" w:date="2021-05-28T16:36:00Z">
                  <w:rPr>
                    <w:ins w:id="3911" w:author="Diana Gonzalez Garcia" w:date="2021-05-28T16:34:00Z"/>
                    <w:rFonts w:ascii="Calibri" w:hAnsi="Calibri" w:cs="Calibri"/>
                    <w:color w:val="000000"/>
                    <w:sz w:val="24"/>
                    <w:szCs w:val="24"/>
                    <w:lang w:eastAsia="es-CO"/>
                  </w:rPr>
                </w:rPrChange>
              </w:rPr>
            </w:pPr>
            <w:ins w:id="3912" w:author="Diana Gonzalez Garcia" w:date="2021-05-28T16:34:00Z">
              <w:r w:rsidRPr="004223AB">
                <w:rPr>
                  <w:rFonts w:ascii="Calibri" w:hAnsi="Calibri" w:cs="Calibri"/>
                  <w:color w:val="000000"/>
                  <w:sz w:val="12"/>
                  <w:szCs w:val="12"/>
                  <w:lang w:eastAsia="es-CO"/>
                  <w:rPrChange w:id="3913" w:author="Diana Gonzalez Garcia" w:date="2021-05-28T16:36:00Z">
                    <w:rPr>
                      <w:rFonts w:ascii="Calibri" w:hAnsi="Calibri" w:cs="Calibri"/>
                      <w:color w:val="000000"/>
                      <w:sz w:val="24"/>
                      <w:szCs w:val="24"/>
                      <w:lang w:eastAsia="es-CO"/>
                    </w:rPr>
                  </w:rPrChange>
                </w:rPr>
                <w:t>($ / m2)</w:t>
              </w:r>
            </w:ins>
          </w:p>
        </w:tc>
        <w:tc>
          <w:tcPr>
            <w:tcW w:w="0" w:type="auto"/>
            <w:tcBorders>
              <w:top w:val="nil"/>
              <w:left w:val="single" w:sz="4" w:space="0" w:color="auto"/>
              <w:bottom w:val="single" w:sz="4" w:space="0" w:color="auto"/>
              <w:right w:val="single" w:sz="4" w:space="0" w:color="auto"/>
            </w:tcBorders>
            <w:shd w:val="clear" w:color="auto" w:fill="auto"/>
            <w:vAlign w:val="center"/>
            <w:hideMark/>
            <w:tcPrChange w:id="3914" w:author="Diana Gonzalez Garcia" w:date="2021-05-28T16:43:00Z">
              <w:tcPr>
                <w:tcW w:w="291" w:type="pct"/>
                <w:gridSpan w:val="2"/>
                <w:tcBorders>
                  <w:top w:val="nil"/>
                  <w:left w:val="single" w:sz="4" w:space="0" w:color="auto"/>
                  <w:bottom w:val="single" w:sz="4" w:space="0" w:color="auto"/>
                  <w:right w:val="single" w:sz="4" w:space="0" w:color="auto"/>
                </w:tcBorders>
                <w:shd w:val="clear" w:color="auto" w:fill="auto"/>
                <w:vAlign w:val="center"/>
                <w:hideMark/>
              </w:tcPr>
            </w:tcPrChange>
          </w:tcPr>
          <w:p w14:paraId="287DBD6C" w14:textId="77777777" w:rsidR="004223AB" w:rsidRPr="004223AB" w:rsidRDefault="004223AB" w:rsidP="004223AB">
            <w:pPr>
              <w:spacing w:after="0" w:line="240" w:lineRule="auto"/>
              <w:jc w:val="center"/>
              <w:rPr>
                <w:ins w:id="3915" w:author="Diana Gonzalez Garcia" w:date="2021-05-28T16:34:00Z"/>
                <w:rFonts w:ascii="Calibri" w:hAnsi="Calibri" w:cs="Calibri"/>
                <w:color w:val="000000"/>
                <w:sz w:val="12"/>
                <w:szCs w:val="12"/>
                <w:lang w:eastAsia="es-CO"/>
                <w:rPrChange w:id="3916" w:author="Diana Gonzalez Garcia" w:date="2021-05-28T16:36:00Z">
                  <w:rPr>
                    <w:ins w:id="3917" w:author="Diana Gonzalez Garcia" w:date="2021-05-28T16:34:00Z"/>
                    <w:rFonts w:ascii="Calibri" w:hAnsi="Calibri" w:cs="Calibri"/>
                    <w:color w:val="000000"/>
                    <w:sz w:val="24"/>
                    <w:szCs w:val="24"/>
                    <w:lang w:eastAsia="es-CO"/>
                  </w:rPr>
                </w:rPrChange>
              </w:rPr>
            </w:pPr>
            <w:ins w:id="3918" w:author="Diana Gonzalez Garcia" w:date="2021-05-28T16:34:00Z">
              <w:r w:rsidRPr="004223AB">
                <w:rPr>
                  <w:rFonts w:ascii="Calibri" w:hAnsi="Calibri" w:cs="Calibri"/>
                  <w:color w:val="000000"/>
                  <w:sz w:val="12"/>
                  <w:szCs w:val="12"/>
                  <w:lang w:eastAsia="es-CO"/>
                  <w:rPrChange w:id="3919" w:author="Diana Gonzalez Garcia" w:date="2021-05-28T16:36:00Z">
                    <w:rPr>
                      <w:rFonts w:ascii="Calibri" w:hAnsi="Calibri" w:cs="Calibri"/>
                      <w:color w:val="000000"/>
                      <w:sz w:val="24"/>
                      <w:szCs w:val="24"/>
                      <w:lang w:eastAsia="es-CO"/>
                    </w:rPr>
                  </w:rPrChange>
                </w:rPr>
                <w:t>Edad</w:t>
              </w:r>
            </w:ins>
          </w:p>
        </w:tc>
        <w:tc>
          <w:tcPr>
            <w:tcW w:w="0" w:type="auto"/>
            <w:tcBorders>
              <w:top w:val="nil"/>
              <w:left w:val="nil"/>
              <w:bottom w:val="single" w:sz="4" w:space="0" w:color="auto"/>
              <w:right w:val="nil"/>
            </w:tcBorders>
            <w:shd w:val="clear" w:color="auto" w:fill="auto"/>
            <w:vAlign w:val="center"/>
            <w:hideMark/>
            <w:tcPrChange w:id="3920" w:author="Diana Gonzalez Garcia" w:date="2021-05-28T16:43:00Z">
              <w:tcPr>
                <w:tcW w:w="242" w:type="pct"/>
                <w:gridSpan w:val="2"/>
                <w:tcBorders>
                  <w:top w:val="nil"/>
                  <w:left w:val="nil"/>
                  <w:bottom w:val="single" w:sz="4" w:space="0" w:color="auto"/>
                  <w:right w:val="nil"/>
                </w:tcBorders>
                <w:shd w:val="clear" w:color="auto" w:fill="auto"/>
                <w:vAlign w:val="center"/>
                <w:hideMark/>
              </w:tcPr>
            </w:tcPrChange>
          </w:tcPr>
          <w:p w14:paraId="7AD88E1B" w14:textId="77777777" w:rsidR="004223AB" w:rsidRPr="004223AB" w:rsidRDefault="004223AB" w:rsidP="004223AB">
            <w:pPr>
              <w:spacing w:after="0" w:line="240" w:lineRule="auto"/>
              <w:jc w:val="center"/>
              <w:rPr>
                <w:ins w:id="3921" w:author="Diana Gonzalez Garcia" w:date="2021-05-28T16:34:00Z"/>
                <w:rFonts w:ascii="Calibri" w:hAnsi="Calibri" w:cs="Calibri"/>
                <w:color w:val="000000"/>
                <w:sz w:val="12"/>
                <w:szCs w:val="12"/>
                <w:lang w:eastAsia="es-CO"/>
                <w:rPrChange w:id="3922" w:author="Diana Gonzalez Garcia" w:date="2021-05-28T16:36:00Z">
                  <w:rPr>
                    <w:ins w:id="3923" w:author="Diana Gonzalez Garcia" w:date="2021-05-28T16:34:00Z"/>
                    <w:rFonts w:ascii="Calibri" w:hAnsi="Calibri" w:cs="Calibri"/>
                    <w:color w:val="000000"/>
                    <w:sz w:val="24"/>
                    <w:szCs w:val="24"/>
                    <w:lang w:eastAsia="es-CO"/>
                  </w:rPr>
                </w:rPrChange>
              </w:rPr>
            </w:pPr>
            <w:proofErr w:type="spellStart"/>
            <w:ins w:id="3924" w:author="Diana Gonzalez Garcia" w:date="2021-05-28T16:34:00Z">
              <w:r w:rsidRPr="004223AB">
                <w:rPr>
                  <w:rFonts w:ascii="Calibri" w:hAnsi="Calibri" w:cs="Calibri"/>
                  <w:color w:val="000000"/>
                  <w:sz w:val="12"/>
                  <w:szCs w:val="12"/>
                  <w:lang w:eastAsia="es-CO"/>
                  <w:rPrChange w:id="3925" w:author="Diana Gonzalez Garcia" w:date="2021-05-28T16:36:00Z">
                    <w:rPr>
                      <w:rFonts w:ascii="Calibri" w:hAnsi="Calibri" w:cs="Calibri"/>
                      <w:color w:val="000000"/>
                      <w:sz w:val="24"/>
                      <w:szCs w:val="24"/>
                      <w:lang w:eastAsia="es-CO"/>
                    </w:rPr>
                  </w:rPrChange>
                </w:rPr>
                <w:t>SIIC</w:t>
              </w:r>
              <w:proofErr w:type="spellEnd"/>
            </w:ins>
          </w:p>
        </w:tc>
        <w:tc>
          <w:tcPr>
            <w:tcW w:w="0" w:type="auto"/>
            <w:tcBorders>
              <w:top w:val="nil"/>
              <w:left w:val="single" w:sz="4" w:space="0" w:color="auto"/>
              <w:bottom w:val="nil"/>
              <w:right w:val="single" w:sz="4" w:space="0" w:color="auto"/>
            </w:tcBorders>
            <w:shd w:val="clear" w:color="auto" w:fill="auto"/>
            <w:vAlign w:val="center"/>
            <w:hideMark/>
            <w:tcPrChange w:id="3926" w:author="Diana Gonzalez Garcia" w:date="2021-05-28T16:43:00Z">
              <w:tcPr>
                <w:tcW w:w="1418" w:type="pct"/>
                <w:tcBorders>
                  <w:top w:val="nil"/>
                  <w:left w:val="single" w:sz="4" w:space="0" w:color="auto"/>
                  <w:bottom w:val="nil"/>
                  <w:right w:val="single" w:sz="4" w:space="0" w:color="auto"/>
                </w:tcBorders>
                <w:shd w:val="clear" w:color="auto" w:fill="auto"/>
                <w:vAlign w:val="center"/>
                <w:hideMark/>
              </w:tcPr>
            </w:tcPrChange>
          </w:tcPr>
          <w:p w14:paraId="60D092A6" w14:textId="2D85EAA8" w:rsidR="004223AB" w:rsidRPr="004223AB" w:rsidRDefault="004223AB" w:rsidP="004223AB">
            <w:pPr>
              <w:spacing w:after="0" w:line="240" w:lineRule="auto"/>
              <w:jc w:val="both"/>
              <w:rPr>
                <w:ins w:id="3927" w:author="Diana Gonzalez Garcia" w:date="2021-05-28T16:34:00Z"/>
                <w:rFonts w:ascii="Calibri" w:hAnsi="Calibri" w:cs="Calibri"/>
                <w:color w:val="000000"/>
                <w:sz w:val="12"/>
                <w:szCs w:val="12"/>
                <w:lang w:eastAsia="es-CO"/>
                <w:rPrChange w:id="3928" w:author="Diana Gonzalez Garcia" w:date="2021-05-28T16:36:00Z">
                  <w:rPr>
                    <w:ins w:id="3929" w:author="Diana Gonzalez Garcia" w:date="2021-05-28T16:34:00Z"/>
                    <w:rFonts w:ascii="Calibri" w:hAnsi="Calibri" w:cs="Calibri"/>
                    <w:color w:val="000000"/>
                    <w:sz w:val="24"/>
                    <w:szCs w:val="24"/>
                    <w:lang w:eastAsia="es-CO"/>
                  </w:rPr>
                </w:rPrChange>
              </w:rPr>
            </w:pPr>
            <w:ins w:id="3930" w:author="Diana Gonzalez Garcia" w:date="2021-05-28T16:34:00Z">
              <w:r w:rsidRPr="004223AB">
                <w:rPr>
                  <w:rFonts w:ascii="Calibri" w:hAnsi="Calibri" w:cs="Calibri"/>
                  <w:color w:val="000000"/>
                  <w:sz w:val="12"/>
                  <w:szCs w:val="12"/>
                  <w:lang w:eastAsia="es-CO"/>
                  <w:rPrChange w:id="3931" w:author="Diana Gonzalez Garcia" w:date="2021-05-28T16:36:00Z">
                    <w:rPr>
                      <w:rFonts w:ascii="Calibri" w:hAnsi="Calibri" w:cs="Calibri"/>
                      <w:color w:val="000000"/>
                      <w:sz w:val="24"/>
                      <w:szCs w:val="24"/>
                      <w:lang w:eastAsia="es-CO"/>
                    </w:rPr>
                  </w:rPrChange>
                </w:rPr>
                <w:t xml:space="preserve">Para predios con puntajes superiores a </w:t>
              </w:r>
            </w:ins>
            <w:ins w:id="3932" w:author="Diana Gonzalez Garcia" w:date="2021-05-28T16:44:00Z">
              <w:r w:rsidR="00D203B1" w:rsidRPr="004223AB">
                <w:rPr>
                  <w:rFonts w:ascii="Calibri" w:hAnsi="Calibri" w:cs="Calibri"/>
                  <w:color w:val="000000"/>
                  <w:sz w:val="12"/>
                  <w:szCs w:val="12"/>
                  <w:lang w:eastAsia="es-CO"/>
                  <w:rPrChange w:id="3933" w:author="Diana Gonzalez Garcia" w:date="2021-05-28T16:36:00Z">
                    <w:rPr>
                      <w:rFonts w:ascii="Calibri" w:hAnsi="Calibri" w:cs="Calibri"/>
                      <w:color w:val="000000"/>
                      <w:sz w:val="12"/>
                      <w:szCs w:val="12"/>
                      <w:lang w:eastAsia="es-CO"/>
                    </w:rPr>
                  </w:rPrChange>
                </w:rPr>
                <w:t>100, la</w:t>
              </w:r>
            </w:ins>
            <w:ins w:id="3934" w:author="Diana Gonzalez Garcia" w:date="2021-05-28T16:34:00Z">
              <w:r w:rsidRPr="004223AB">
                <w:rPr>
                  <w:rFonts w:ascii="Calibri" w:hAnsi="Calibri" w:cs="Calibri"/>
                  <w:color w:val="000000"/>
                  <w:sz w:val="12"/>
                  <w:szCs w:val="12"/>
                  <w:lang w:eastAsia="es-CO"/>
                  <w:rPrChange w:id="3935" w:author="Diana Gonzalez Garcia" w:date="2021-05-28T16:36:00Z">
                    <w:rPr>
                      <w:rFonts w:ascii="Calibri" w:hAnsi="Calibri" w:cs="Calibri"/>
                      <w:color w:val="000000"/>
                      <w:sz w:val="24"/>
                      <w:szCs w:val="24"/>
                      <w:lang w:eastAsia="es-CO"/>
                    </w:rPr>
                  </w:rPrChange>
                </w:rPr>
                <w:t xml:space="preserve"> variable modelo es avalúo especial.</w:t>
              </w:r>
            </w:ins>
          </w:p>
        </w:tc>
        <w:tc>
          <w:tcPr>
            <w:tcW w:w="0" w:type="auto"/>
            <w:vMerge/>
            <w:tcBorders>
              <w:top w:val="nil"/>
              <w:left w:val="nil"/>
              <w:bottom w:val="single" w:sz="4" w:space="0" w:color="auto"/>
              <w:right w:val="single" w:sz="4" w:space="0" w:color="auto"/>
            </w:tcBorders>
            <w:vAlign w:val="center"/>
            <w:hideMark/>
            <w:tcPrChange w:id="3936" w:author="Diana Gonzalez Garcia" w:date="2021-05-28T16:43:00Z">
              <w:tcPr>
                <w:tcW w:w="261" w:type="pct"/>
                <w:gridSpan w:val="2"/>
                <w:vMerge/>
                <w:tcBorders>
                  <w:top w:val="nil"/>
                  <w:left w:val="nil"/>
                  <w:bottom w:val="single" w:sz="4" w:space="0" w:color="auto"/>
                  <w:right w:val="single" w:sz="4" w:space="0" w:color="auto"/>
                </w:tcBorders>
                <w:vAlign w:val="center"/>
                <w:hideMark/>
              </w:tcPr>
            </w:tcPrChange>
          </w:tcPr>
          <w:p w14:paraId="3C96D96D" w14:textId="77777777" w:rsidR="004223AB" w:rsidRPr="004223AB" w:rsidRDefault="004223AB" w:rsidP="004223AB">
            <w:pPr>
              <w:spacing w:after="0" w:line="240" w:lineRule="auto"/>
              <w:rPr>
                <w:ins w:id="3937" w:author="Diana Gonzalez Garcia" w:date="2021-05-28T16:34:00Z"/>
                <w:rFonts w:ascii="Calibri" w:hAnsi="Calibri" w:cs="Calibri"/>
                <w:color w:val="000000"/>
                <w:sz w:val="12"/>
                <w:szCs w:val="12"/>
                <w:lang w:eastAsia="es-CO"/>
                <w:rPrChange w:id="3938" w:author="Diana Gonzalez Garcia" w:date="2021-05-28T16:36:00Z">
                  <w:rPr>
                    <w:ins w:id="3939"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nil"/>
            </w:tcBorders>
            <w:vAlign w:val="center"/>
            <w:hideMark/>
            <w:tcPrChange w:id="3940" w:author="Diana Gonzalez Garcia" w:date="2021-05-28T16:43:00Z">
              <w:tcPr>
                <w:tcW w:w="487" w:type="pct"/>
                <w:gridSpan w:val="2"/>
                <w:vMerge/>
                <w:tcBorders>
                  <w:top w:val="nil"/>
                  <w:left w:val="single" w:sz="4" w:space="0" w:color="auto"/>
                  <w:bottom w:val="single" w:sz="4" w:space="0" w:color="auto"/>
                  <w:right w:val="nil"/>
                </w:tcBorders>
                <w:vAlign w:val="center"/>
                <w:hideMark/>
              </w:tcPr>
            </w:tcPrChange>
          </w:tcPr>
          <w:p w14:paraId="021FEC64" w14:textId="77777777" w:rsidR="004223AB" w:rsidRPr="004223AB" w:rsidRDefault="004223AB" w:rsidP="004223AB">
            <w:pPr>
              <w:spacing w:after="0" w:line="240" w:lineRule="auto"/>
              <w:rPr>
                <w:ins w:id="3941" w:author="Diana Gonzalez Garcia" w:date="2021-05-28T16:34:00Z"/>
                <w:rFonts w:ascii="Calibri" w:hAnsi="Calibri" w:cs="Calibri"/>
                <w:color w:val="FF0000"/>
                <w:sz w:val="12"/>
                <w:szCs w:val="12"/>
                <w:lang w:eastAsia="es-CO"/>
                <w:rPrChange w:id="3942" w:author="Diana Gonzalez Garcia" w:date="2021-05-28T16:36:00Z">
                  <w:rPr>
                    <w:ins w:id="3943" w:author="Diana Gonzalez Garcia" w:date="2021-05-28T16:34:00Z"/>
                    <w:rFonts w:ascii="Calibri" w:hAnsi="Calibri" w:cs="Calibri"/>
                    <w:color w:val="FF0000"/>
                    <w:sz w:val="24"/>
                    <w:szCs w:val="24"/>
                    <w:lang w:eastAsia="es-CO"/>
                  </w:rPr>
                </w:rPrChange>
              </w:rPr>
            </w:pPr>
          </w:p>
        </w:tc>
        <w:tc>
          <w:tcPr>
            <w:tcW w:w="1158" w:type="dxa"/>
            <w:vMerge/>
            <w:tcBorders>
              <w:top w:val="nil"/>
              <w:left w:val="single" w:sz="4" w:space="0" w:color="auto"/>
              <w:bottom w:val="single" w:sz="4" w:space="0" w:color="auto"/>
              <w:right w:val="single" w:sz="4" w:space="0" w:color="auto"/>
            </w:tcBorders>
            <w:vAlign w:val="center"/>
            <w:hideMark/>
            <w:tcPrChange w:id="3944" w:author="Diana Gonzalez Garcia" w:date="2021-05-28T16:43:00Z">
              <w:tcPr>
                <w:tcW w:w="985" w:type="pct"/>
                <w:gridSpan w:val="2"/>
                <w:vMerge/>
                <w:tcBorders>
                  <w:top w:val="nil"/>
                  <w:left w:val="single" w:sz="4" w:space="0" w:color="auto"/>
                  <w:bottom w:val="single" w:sz="4" w:space="0" w:color="auto"/>
                  <w:right w:val="single" w:sz="4" w:space="0" w:color="auto"/>
                </w:tcBorders>
                <w:vAlign w:val="center"/>
                <w:hideMark/>
              </w:tcPr>
            </w:tcPrChange>
          </w:tcPr>
          <w:p w14:paraId="1DBC57E0" w14:textId="77777777" w:rsidR="004223AB" w:rsidRPr="004223AB" w:rsidRDefault="004223AB" w:rsidP="004223AB">
            <w:pPr>
              <w:spacing w:after="0" w:line="240" w:lineRule="auto"/>
              <w:rPr>
                <w:ins w:id="3945" w:author="Diana Gonzalez Garcia" w:date="2021-05-28T16:34:00Z"/>
                <w:rFonts w:ascii="Calibri" w:hAnsi="Calibri" w:cs="Calibri"/>
                <w:color w:val="000000"/>
                <w:sz w:val="12"/>
                <w:szCs w:val="12"/>
                <w:lang w:eastAsia="es-CO"/>
                <w:rPrChange w:id="3946" w:author="Diana Gonzalez Garcia" w:date="2021-05-28T16:36:00Z">
                  <w:rPr>
                    <w:ins w:id="3947" w:author="Diana Gonzalez Garcia" w:date="2021-05-28T16:34:00Z"/>
                    <w:rFonts w:ascii="Calibri" w:hAnsi="Calibri" w:cs="Calibri"/>
                    <w:color w:val="000000"/>
                    <w:sz w:val="24"/>
                    <w:szCs w:val="24"/>
                    <w:lang w:eastAsia="es-CO"/>
                  </w:rPr>
                </w:rPrChange>
              </w:rPr>
            </w:pPr>
          </w:p>
        </w:tc>
      </w:tr>
      <w:tr w:rsidR="004223AB" w:rsidRPr="004223AB" w14:paraId="7FE74634" w14:textId="77777777" w:rsidTr="00D203B1">
        <w:tblPrEx>
          <w:tblPrExChange w:id="3948" w:author="Diana Gonzalez Garcia" w:date="2021-05-28T16:43:00Z">
            <w:tblPrEx>
              <w:tblW w:w="5000" w:type="pct"/>
              <w:tblInd w:w="0" w:type="dxa"/>
            </w:tblPrEx>
          </w:tblPrExChange>
        </w:tblPrEx>
        <w:trPr>
          <w:trHeight w:val="20"/>
          <w:ins w:id="3949" w:author="Diana Gonzalez Garcia" w:date="2021-05-28T16:34:00Z"/>
          <w:trPrChange w:id="3950" w:author="Diana Gonzalez Garcia" w:date="2021-05-28T16:43:00Z">
            <w:trPr>
              <w:gridBefore w:val="2"/>
              <w:gridAfter w:val="0"/>
              <w:trHeight w:val="1230"/>
            </w:trPr>
          </w:trPrChange>
        </w:trPr>
        <w:tc>
          <w:tcPr>
            <w:tcW w:w="0" w:type="auto"/>
            <w:vMerge/>
            <w:tcBorders>
              <w:top w:val="nil"/>
              <w:left w:val="single" w:sz="4" w:space="0" w:color="auto"/>
              <w:bottom w:val="single" w:sz="4" w:space="0" w:color="auto"/>
              <w:right w:val="single" w:sz="4" w:space="0" w:color="auto"/>
            </w:tcBorders>
            <w:vAlign w:val="center"/>
            <w:hideMark/>
            <w:tcPrChange w:id="3951" w:author="Diana Gonzalez Garcia" w:date="2021-05-28T16:43:00Z">
              <w:tcPr>
                <w:tcW w:w="318" w:type="pct"/>
                <w:gridSpan w:val="2"/>
                <w:vMerge/>
                <w:tcBorders>
                  <w:top w:val="nil"/>
                  <w:left w:val="single" w:sz="4" w:space="0" w:color="auto"/>
                  <w:bottom w:val="single" w:sz="4" w:space="0" w:color="auto"/>
                  <w:right w:val="single" w:sz="4" w:space="0" w:color="auto"/>
                </w:tcBorders>
                <w:vAlign w:val="center"/>
                <w:hideMark/>
              </w:tcPr>
            </w:tcPrChange>
          </w:tcPr>
          <w:p w14:paraId="29E457B4" w14:textId="77777777" w:rsidR="004223AB" w:rsidRPr="004223AB" w:rsidRDefault="004223AB" w:rsidP="004223AB">
            <w:pPr>
              <w:spacing w:after="0" w:line="240" w:lineRule="auto"/>
              <w:rPr>
                <w:ins w:id="3952" w:author="Diana Gonzalez Garcia" w:date="2021-05-28T16:34:00Z"/>
                <w:rFonts w:ascii="Calibri" w:hAnsi="Calibri" w:cs="Calibri"/>
                <w:color w:val="000000"/>
                <w:sz w:val="12"/>
                <w:szCs w:val="12"/>
                <w:lang w:eastAsia="es-CO"/>
                <w:rPrChange w:id="3953" w:author="Diana Gonzalez Garcia" w:date="2021-05-28T16:36:00Z">
                  <w:rPr>
                    <w:ins w:id="3954"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3955" w:author="Diana Gonzalez Garcia" w:date="2021-05-28T16:43:00Z">
              <w:tcPr>
                <w:tcW w:w="317" w:type="pct"/>
                <w:vMerge/>
                <w:tcBorders>
                  <w:top w:val="nil"/>
                  <w:left w:val="single" w:sz="4" w:space="0" w:color="auto"/>
                  <w:bottom w:val="single" w:sz="4" w:space="0" w:color="auto"/>
                  <w:right w:val="single" w:sz="4" w:space="0" w:color="auto"/>
                </w:tcBorders>
                <w:vAlign w:val="center"/>
                <w:hideMark/>
              </w:tcPr>
            </w:tcPrChange>
          </w:tcPr>
          <w:p w14:paraId="380568FC" w14:textId="77777777" w:rsidR="004223AB" w:rsidRPr="004223AB" w:rsidRDefault="004223AB" w:rsidP="004223AB">
            <w:pPr>
              <w:spacing w:after="0" w:line="240" w:lineRule="auto"/>
              <w:rPr>
                <w:ins w:id="3956" w:author="Diana Gonzalez Garcia" w:date="2021-05-28T16:34:00Z"/>
                <w:rFonts w:ascii="Calibri" w:hAnsi="Calibri" w:cs="Calibri"/>
                <w:sz w:val="12"/>
                <w:szCs w:val="12"/>
                <w:lang w:eastAsia="es-CO"/>
                <w:rPrChange w:id="3957" w:author="Diana Gonzalez Garcia" w:date="2021-05-28T16:36:00Z">
                  <w:rPr>
                    <w:ins w:id="3958" w:author="Diana Gonzalez Garcia" w:date="2021-05-28T16:34:00Z"/>
                    <w:rFonts w:ascii="Calibri" w:hAnsi="Calibri" w:cs="Calibri"/>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3959" w:author="Diana Gonzalez Garcia" w:date="2021-05-28T16:43:00Z">
              <w:tcPr>
                <w:tcW w:w="330" w:type="pct"/>
                <w:gridSpan w:val="2"/>
                <w:vMerge/>
                <w:tcBorders>
                  <w:top w:val="nil"/>
                  <w:left w:val="single" w:sz="4" w:space="0" w:color="auto"/>
                  <w:bottom w:val="single" w:sz="4" w:space="0" w:color="auto"/>
                  <w:right w:val="single" w:sz="4" w:space="0" w:color="auto"/>
                </w:tcBorders>
                <w:vAlign w:val="center"/>
                <w:hideMark/>
              </w:tcPr>
            </w:tcPrChange>
          </w:tcPr>
          <w:p w14:paraId="42996829" w14:textId="77777777" w:rsidR="004223AB" w:rsidRPr="004223AB" w:rsidRDefault="004223AB" w:rsidP="004223AB">
            <w:pPr>
              <w:spacing w:after="0" w:line="240" w:lineRule="auto"/>
              <w:rPr>
                <w:ins w:id="3960" w:author="Diana Gonzalez Garcia" w:date="2021-05-28T16:34:00Z"/>
                <w:rFonts w:ascii="Calibri" w:hAnsi="Calibri" w:cs="Calibri"/>
                <w:sz w:val="12"/>
                <w:szCs w:val="12"/>
                <w:lang w:eastAsia="es-CO"/>
                <w:rPrChange w:id="3961" w:author="Diana Gonzalez Garcia" w:date="2021-05-28T16:36:00Z">
                  <w:rPr>
                    <w:ins w:id="3962" w:author="Diana Gonzalez Garcia" w:date="2021-05-28T16:34:00Z"/>
                    <w:rFonts w:ascii="Calibri" w:hAnsi="Calibri" w:cs="Calibri"/>
                    <w:sz w:val="24"/>
                    <w:szCs w:val="24"/>
                    <w:lang w:eastAsia="es-CO"/>
                  </w:rPr>
                </w:rPrChange>
              </w:rPr>
            </w:pPr>
          </w:p>
        </w:tc>
        <w:tc>
          <w:tcPr>
            <w:tcW w:w="0" w:type="auto"/>
            <w:tcBorders>
              <w:top w:val="nil"/>
              <w:left w:val="nil"/>
              <w:bottom w:val="nil"/>
              <w:right w:val="nil"/>
            </w:tcBorders>
            <w:shd w:val="clear" w:color="auto" w:fill="auto"/>
            <w:vAlign w:val="center"/>
            <w:hideMark/>
            <w:tcPrChange w:id="3963" w:author="Diana Gonzalez Garcia" w:date="2021-05-28T16:43:00Z">
              <w:tcPr>
                <w:tcW w:w="352" w:type="pct"/>
                <w:gridSpan w:val="2"/>
                <w:tcBorders>
                  <w:top w:val="nil"/>
                  <w:left w:val="nil"/>
                  <w:bottom w:val="nil"/>
                  <w:right w:val="nil"/>
                </w:tcBorders>
                <w:shd w:val="clear" w:color="auto" w:fill="auto"/>
                <w:vAlign w:val="center"/>
                <w:hideMark/>
              </w:tcPr>
            </w:tcPrChange>
          </w:tcPr>
          <w:p w14:paraId="123DB3DB" w14:textId="77777777" w:rsidR="004223AB" w:rsidRPr="004223AB" w:rsidRDefault="004223AB" w:rsidP="004223AB">
            <w:pPr>
              <w:spacing w:after="0" w:line="240" w:lineRule="auto"/>
              <w:jc w:val="both"/>
              <w:rPr>
                <w:ins w:id="3964" w:author="Diana Gonzalez Garcia" w:date="2021-05-28T16:34:00Z"/>
                <w:rFonts w:ascii="Calibri" w:hAnsi="Calibri" w:cs="Calibri"/>
                <w:color w:val="000000"/>
                <w:sz w:val="12"/>
                <w:szCs w:val="12"/>
                <w:lang w:eastAsia="es-CO"/>
                <w:rPrChange w:id="3965" w:author="Diana Gonzalez Garcia" w:date="2021-05-28T16:36:00Z">
                  <w:rPr>
                    <w:ins w:id="3966" w:author="Diana Gonzalez Garcia" w:date="2021-05-28T16:34:00Z"/>
                    <w:rFonts w:ascii="Calibri" w:hAnsi="Calibri" w:cs="Calibri"/>
                    <w:color w:val="000000"/>
                    <w:sz w:val="24"/>
                    <w:szCs w:val="24"/>
                    <w:lang w:eastAsia="es-CO"/>
                  </w:rPr>
                </w:rPrChange>
              </w:rPr>
            </w:pPr>
          </w:p>
        </w:tc>
        <w:tc>
          <w:tcPr>
            <w:tcW w:w="0" w:type="auto"/>
            <w:tcBorders>
              <w:top w:val="nil"/>
              <w:left w:val="single" w:sz="4" w:space="0" w:color="auto"/>
              <w:bottom w:val="single" w:sz="4" w:space="0" w:color="auto"/>
              <w:right w:val="single" w:sz="4" w:space="0" w:color="auto"/>
            </w:tcBorders>
            <w:shd w:val="clear" w:color="auto" w:fill="auto"/>
            <w:vAlign w:val="center"/>
            <w:hideMark/>
            <w:tcPrChange w:id="3967" w:author="Diana Gonzalez Garcia" w:date="2021-05-28T16:43:00Z">
              <w:tcPr>
                <w:tcW w:w="291" w:type="pct"/>
                <w:gridSpan w:val="2"/>
                <w:tcBorders>
                  <w:top w:val="nil"/>
                  <w:left w:val="single" w:sz="4" w:space="0" w:color="auto"/>
                  <w:bottom w:val="single" w:sz="4" w:space="0" w:color="auto"/>
                  <w:right w:val="single" w:sz="4" w:space="0" w:color="auto"/>
                </w:tcBorders>
                <w:shd w:val="clear" w:color="auto" w:fill="auto"/>
                <w:vAlign w:val="center"/>
                <w:hideMark/>
              </w:tcPr>
            </w:tcPrChange>
          </w:tcPr>
          <w:p w14:paraId="64298C8F" w14:textId="77777777" w:rsidR="004223AB" w:rsidRPr="004223AB" w:rsidRDefault="004223AB" w:rsidP="004223AB">
            <w:pPr>
              <w:spacing w:after="0" w:line="240" w:lineRule="auto"/>
              <w:jc w:val="center"/>
              <w:rPr>
                <w:ins w:id="3968" w:author="Diana Gonzalez Garcia" w:date="2021-05-28T16:34:00Z"/>
                <w:rFonts w:ascii="Calibri" w:hAnsi="Calibri" w:cs="Calibri"/>
                <w:color w:val="000000"/>
                <w:sz w:val="12"/>
                <w:szCs w:val="12"/>
                <w:lang w:eastAsia="es-CO"/>
                <w:rPrChange w:id="3969" w:author="Diana Gonzalez Garcia" w:date="2021-05-28T16:36:00Z">
                  <w:rPr>
                    <w:ins w:id="3970" w:author="Diana Gonzalez Garcia" w:date="2021-05-28T16:34:00Z"/>
                    <w:rFonts w:ascii="Calibri" w:hAnsi="Calibri" w:cs="Calibri"/>
                    <w:color w:val="000000"/>
                    <w:sz w:val="24"/>
                    <w:szCs w:val="24"/>
                    <w:lang w:eastAsia="es-CO"/>
                  </w:rPr>
                </w:rPrChange>
              </w:rPr>
            </w:pPr>
            <w:ins w:id="3971" w:author="Diana Gonzalez Garcia" w:date="2021-05-28T16:34:00Z">
              <w:r w:rsidRPr="004223AB">
                <w:rPr>
                  <w:rFonts w:ascii="Calibri" w:hAnsi="Calibri" w:cs="Calibri"/>
                  <w:color w:val="000000"/>
                  <w:sz w:val="12"/>
                  <w:szCs w:val="12"/>
                  <w:lang w:eastAsia="es-CO"/>
                  <w:rPrChange w:id="3972" w:author="Diana Gonzalez Garcia" w:date="2021-05-28T16:36:00Z">
                    <w:rPr>
                      <w:rFonts w:ascii="Calibri" w:hAnsi="Calibri" w:cs="Calibri"/>
                      <w:color w:val="000000"/>
                      <w:sz w:val="24"/>
                      <w:szCs w:val="24"/>
                      <w:lang w:eastAsia="es-CO"/>
                    </w:rPr>
                  </w:rPrChange>
                </w:rPr>
                <w:t>Área construida por unidad calificada</w:t>
              </w:r>
            </w:ins>
          </w:p>
        </w:tc>
        <w:tc>
          <w:tcPr>
            <w:tcW w:w="0" w:type="auto"/>
            <w:tcBorders>
              <w:top w:val="nil"/>
              <w:left w:val="nil"/>
              <w:bottom w:val="single" w:sz="4" w:space="0" w:color="auto"/>
              <w:right w:val="nil"/>
            </w:tcBorders>
            <w:shd w:val="clear" w:color="auto" w:fill="auto"/>
            <w:vAlign w:val="center"/>
            <w:hideMark/>
            <w:tcPrChange w:id="3973" w:author="Diana Gonzalez Garcia" w:date="2021-05-28T16:43:00Z">
              <w:tcPr>
                <w:tcW w:w="242" w:type="pct"/>
                <w:gridSpan w:val="2"/>
                <w:tcBorders>
                  <w:top w:val="nil"/>
                  <w:left w:val="nil"/>
                  <w:bottom w:val="single" w:sz="4" w:space="0" w:color="auto"/>
                  <w:right w:val="nil"/>
                </w:tcBorders>
                <w:shd w:val="clear" w:color="auto" w:fill="auto"/>
                <w:vAlign w:val="center"/>
                <w:hideMark/>
              </w:tcPr>
            </w:tcPrChange>
          </w:tcPr>
          <w:p w14:paraId="2902260A" w14:textId="77777777" w:rsidR="004223AB" w:rsidRPr="004223AB" w:rsidRDefault="004223AB" w:rsidP="004223AB">
            <w:pPr>
              <w:spacing w:after="0" w:line="240" w:lineRule="auto"/>
              <w:jc w:val="center"/>
              <w:rPr>
                <w:ins w:id="3974" w:author="Diana Gonzalez Garcia" w:date="2021-05-28T16:34:00Z"/>
                <w:rFonts w:ascii="Calibri" w:hAnsi="Calibri" w:cs="Calibri"/>
                <w:color w:val="000000"/>
                <w:sz w:val="12"/>
                <w:szCs w:val="12"/>
                <w:lang w:eastAsia="es-CO"/>
                <w:rPrChange w:id="3975" w:author="Diana Gonzalez Garcia" w:date="2021-05-28T16:36:00Z">
                  <w:rPr>
                    <w:ins w:id="3976" w:author="Diana Gonzalez Garcia" w:date="2021-05-28T16:34:00Z"/>
                    <w:rFonts w:ascii="Calibri" w:hAnsi="Calibri" w:cs="Calibri"/>
                    <w:color w:val="000000"/>
                    <w:sz w:val="24"/>
                    <w:szCs w:val="24"/>
                    <w:lang w:eastAsia="es-CO"/>
                  </w:rPr>
                </w:rPrChange>
              </w:rPr>
            </w:pPr>
            <w:proofErr w:type="spellStart"/>
            <w:ins w:id="3977" w:author="Diana Gonzalez Garcia" w:date="2021-05-28T16:34:00Z">
              <w:r w:rsidRPr="004223AB">
                <w:rPr>
                  <w:rFonts w:ascii="Calibri" w:hAnsi="Calibri" w:cs="Calibri"/>
                  <w:color w:val="000000"/>
                  <w:sz w:val="12"/>
                  <w:szCs w:val="12"/>
                  <w:lang w:eastAsia="es-CO"/>
                  <w:rPrChange w:id="3978" w:author="Diana Gonzalez Garcia" w:date="2021-05-28T16:36:00Z">
                    <w:rPr>
                      <w:rFonts w:ascii="Calibri" w:hAnsi="Calibri" w:cs="Calibri"/>
                      <w:color w:val="000000"/>
                      <w:sz w:val="24"/>
                      <w:szCs w:val="24"/>
                      <w:lang w:eastAsia="es-CO"/>
                    </w:rPr>
                  </w:rPrChange>
                </w:rPr>
                <w:t>SIIC</w:t>
              </w:r>
              <w:proofErr w:type="spellEnd"/>
            </w:ins>
          </w:p>
        </w:tc>
        <w:tc>
          <w:tcPr>
            <w:tcW w:w="0" w:type="auto"/>
            <w:tcBorders>
              <w:top w:val="nil"/>
              <w:left w:val="single" w:sz="4" w:space="0" w:color="auto"/>
              <w:bottom w:val="nil"/>
              <w:right w:val="single" w:sz="4" w:space="0" w:color="auto"/>
            </w:tcBorders>
            <w:shd w:val="clear" w:color="auto" w:fill="auto"/>
            <w:vAlign w:val="center"/>
            <w:hideMark/>
            <w:tcPrChange w:id="3979" w:author="Diana Gonzalez Garcia" w:date="2021-05-28T16:43:00Z">
              <w:tcPr>
                <w:tcW w:w="1418" w:type="pct"/>
                <w:tcBorders>
                  <w:top w:val="nil"/>
                  <w:left w:val="single" w:sz="4" w:space="0" w:color="auto"/>
                  <w:bottom w:val="nil"/>
                  <w:right w:val="single" w:sz="4" w:space="0" w:color="auto"/>
                </w:tcBorders>
                <w:shd w:val="clear" w:color="auto" w:fill="auto"/>
                <w:vAlign w:val="center"/>
                <w:hideMark/>
              </w:tcPr>
            </w:tcPrChange>
          </w:tcPr>
          <w:p w14:paraId="527A0A2D" w14:textId="77777777" w:rsidR="004223AB" w:rsidRPr="004223AB" w:rsidRDefault="004223AB" w:rsidP="004223AB">
            <w:pPr>
              <w:spacing w:after="0" w:line="240" w:lineRule="auto"/>
              <w:rPr>
                <w:ins w:id="3980" w:author="Diana Gonzalez Garcia" w:date="2021-05-28T16:34:00Z"/>
                <w:rFonts w:ascii="Calibri" w:hAnsi="Calibri" w:cs="Calibri"/>
                <w:color w:val="000000"/>
                <w:sz w:val="12"/>
                <w:szCs w:val="12"/>
                <w:lang w:eastAsia="es-CO"/>
                <w:rPrChange w:id="3981" w:author="Diana Gonzalez Garcia" w:date="2021-05-28T16:36:00Z">
                  <w:rPr>
                    <w:ins w:id="3982" w:author="Diana Gonzalez Garcia" w:date="2021-05-28T16:34:00Z"/>
                    <w:rFonts w:ascii="Calibri" w:hAnsi="Calibri" w:cs="Calibri"/>
                    <w:color w:val="000000"/>
                    <w:sz w:val="24"/>
                    <w:szCs w:val="24"/>
                    <w:lang w:eastAsia="es-CO"/>
                  </w:rPr>
                </w:rPrChange>
              </w:rPr>
            </w:pPr>
            <w:ins w:id="3983" w:author="Diana Gonzalez Garcia" w:date="2021-05-28T16:34:00Z">
              <w:r w:rsidRPr="004223AB">
                <w:rPr>
                  <w:rFonts w:ascii="Calibri" w:hAnsi="Calibri" w:cs="Calibri"/>
                  <w:color w:val="000000"/>
                  <w:sz w:val="12"/>
                  <w:szCs w:val="12"/>
                  <w:lang w:eastAsia="es-CO"/>
                  <w:rPrChange w:id="3984" w:author="Diana Gonzalez Garcia" w:date="2021-05-28T16:36:00Z">
                    <w:rPr>
                      <w:rFonts w:ascii="Calibri" w:hAnsi="Calibri" w:cs="Calibri"/>
                      <w:color w:val="000000"/>
                      <w:sz w:val="24"/>
                      <w:szCs w:val="24"/>
                      <w:lang w:eastAsia="es-CO"/>
                    </w:rPr>
                  </w:rPrChange>
                </w:rPr>
                <w:t> </w:t>
              </w:r>
            </w:ins>
          </w:p>
        </w:tc>
        <w:tc>
          <w:tcPr>
            <w:tcW w:w="0" w:type="auto"/>
            <w:vMerge/>
            <w:tcBorders>
              <w:top w:val="nil"/>
              <w:left w:val="nil"/>
              <w:bottom w:val="single" w:sz="4" w:space="0" w:color="auto"/>
              <w:right w:val="single" w:sz="4" w:space="0" w:color="auto"/>
            </w:tcBorders>
            <w:vAlign w:val="center"/>
            <w:hideMark/>
            <w:tcPrChange w:id="3985" w:author="Diana Gonzalez Garcia" w:date="2021-05-28T16:43:00Z">
              <w:tcPr>
                <w:tcW w:w="261" w:type="pct"/>
                <w:gridSpan w:val="2"/>
                <w:vMerge/>
                <w:tcBorders>
                  <w:top w:val="nil"/>
                  <w:left w:val="nil"/>
                  <w:bottom w:val="single" w:sz="4" w:space="0" w:color="auto"/>
                  <w:right w:val="single" w:sz="4" w:space="0" w:color="auto"/>
                </w:tcBorders>
                <w:vAlign w:val="center"/>
                <w:hideMark/>
              </w:tcPr>
            </w:tcPrChange>
          </w:tcPr>
          <w:p w14:paraId="2EE53132" w14:textId="77777777" w:rsidR="004223AB" w:rsidRPr="004223AB" w:rsidRDefault="004223AB" w:rsidP="004223AB">
            <w:pPr>
              <w:spacing w:after="0" w:line="240" w:lineRule="auto"/>
              <w:rPr>
                <w:ins w:id="3986" w:author="Diana Gonzalez Garcia" w:date="2021-05-28T16:34:00Z"/>
                <w:rFonts w:ascii="Calibri" w:hAnsi="Calibri" w:cs="Calibri"/>
                <w:color w:val="000000"/>
                <w:sz w:val="12"/>
                <w:szCs w:val="12"/>
                <w:lang w:eastAsia="es-CO"/>
                <w:rPrChange w:id="3987" w:author="Diana Gonzalez Garcia" w:date="2021-05-28T16:36:00Z">
                  <w:rPr>
                    <w:ins w:id="3988"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nil"/>
            </w:tcBorders>
            <w:vAlign w:val="center"/>
            <w:hideMark/>
            <w:tcPrChange w:id="3989" w:author="Diana Gonzalez Garcia" w:date="2021-05-28T16:43:00Z">
              <w:tcPr>
                <w:tcW w:w="487" w:type="pct"/>
                <w:gridSpan w:val="2"/>
                <w:vMerge/>
                <w:tcBorders>
                  <w:top w:val="nil"/>
                  <w:left w:val="single" w:sz="4" w:space="0" w:color="auto"/>
                  <w:bottom w:val="single" w:sz="4" w:space="0" w:color="auto"/>
                  <w:right w:val="nil"/>
                </w:tcBorders>
                <w:vAlign w:val="center"/>
                <w:hideMark/>
              </w:tcPr>
            </w:tcPrChange>
          </w:tcPr>
          <w:p w14:paraId="299D24A1" w14:textId="77777777" w:rsidR="004223AB" w:rsidRPr="004223AB" w:rsidRDefault="004223AB" w:rsidP="004223AB">
            <w:pPr>
              <w:spacing w:after="0" w:line="240" w:lineRule="auto"/>
              <w:rPr>
                <w:ins w:id="3990" w:author="Diana Gonzalez Garcia" w:date="2021-05-28T16:34:00Z"/>
                <w:rFonts w:ascii="Calibri" w:hAnsi="Calibri" w:cs="Calibri"/>
                <w:color w:val="FF0000"/>
                <w:sz w:val="12"/>
                <w:szCs w:val="12"/>
                <w:lang w:eastAsia="es-CO"/>
                <w:rPrChange w:id="3991" w:author="Diana Gonzalez Garcia" w:date="2021-05-28T16:36:00Z">
                  <w:rPr>
                    <w:ins w:id="3992" w:author="Diana Gonzalez Garcia" w:date="2021-05-28T16:34:00Z"/>
                    <w:rFonts w:ascii="Calibri" w:hAnsi="Calibri" w:cs="Calibri"/>
                    <w:color w:val="FF0000"/>
                    <w:sz w:val="24"/>
                    <w:szCs w:val="24"/>
                    <w:lang w:eastAsia="es-CO"/>
                  </w:rPr>
                </w:rPrChange>
              </w:rPr>
            </w:pPr>
          </w:p>
        </w:tc>
        <w:tc>
          <w:tcPr>
            <w:tcW w:w="1158" w:type="dxa"/>
            <w:vMerge/>
            <w:tcBorders>
              <w:top w:val="nil"/>
              <w:left w:val="single" w:sz="4" w:space="0" w:color="auto"/>
              <w:bottom w:val="single" w:sz="4" w:space="0" w:color="auto"/>
              <w:right w:val="single" w:sz="4" w:space="0" w:color="auto"/>
            </w:tcBorders>
            <w:vAlign w:val="center"/>
            <w:hideMark/>
            <w:tcPrChange w:id="3993" w:author="Diana Gonzalez Garcia" w:date="2021-05-28T16:43:00Z">
              <w:tcPr>
                <w:tcW w:w="985" w:type="pct"/>
                <w:gridSpan w:val="2"/>
                <w:vMerge/>
                <w:tcBorders>
                  <w:top w:val="nil"/>
                  <w:left w:val="single" w:sz="4" w:space="0" w:color="auto"/>
                  <w:bottom w:val="single" w:sz="4" w:space="0" w:color="auto"/>
                  <w:right w:val="single" w:sz="4" w:space="0" w:color="auto"/>
                </w:tcBorders>
                <w:vAlign w:val="center"/>
                <w:hideMark/>
              </w:tcPr>
            </w:tcPrChange>
          </w:tcPr>
          <w:p w14:paraId="0C9309AF" w14:textId="77777777" w:rsidR="004223AB" w:rsidRPr="004223AB" w:rsidRDefault="004223AB" w:rsidP="004223AB">
            <w:pPr>
              <w:spacing w:after="0" w:line="240" w:lineRule="auto"/>
              <w:rPr>
                <w:ins w:id="3994" w:author="Diana Gonzalez Garcia" w:date="2021-05-28T16:34:00Z"/>
                <w:rFonts w:ascii="Calibri" w:hAnsi="Calibri" w:cs="Calibri"/>
                <w:color w:val="000000"/>
                <w:sz w:val="12"/>
                <w:szCs w:val="12"/>
                <w:lang w:eastAsia="es-CO"/>
                <w:rPrChange w:id="3995" w:author="Diana Gonzalez Garcia" w:date="2021-05-28T16:36:00Z">
                  <w:rPr>
                    <w:ins w:id="3996" w:author="Diana Gonzalez Garcia" w:date="2021-05-28T16:34:00Z"/>
                    <w:rFonts w:ascii="Calibri" w:hAnsi="Calibri" w:cs="Calibri"/>
                    <w:color w:val="000000"/>
                    <w:sz w:val="24"/>
                    <w:szCs w:val="24"/>
                    <w:lang w:eastAsia="es-CO"/>
                  </w:rPr>
                </w:rPrChange>
              </w:rPr>
            </w:pPr>
          </w:p>
        </w:tc>
      </w:tr>
      <w:tr w:rsidR="004223AB" w:rsidRPr="004223AB" w14:paraId="6F4C4002" w14:textId="77777777" w:rsidTr="00D203B1">
        <w:tblPrEx>
          <w:tblPrExChange w:id="3997" w:author="Diana Gonzalez Garcia" w:date="2021-05-28T16:43:00Z">
            <w:tblPrEx>
              <w:tblW w:w="5000" w:type="pct"/>
              <w:tblInd w:w="0" w:type="dxa"/>
            </w:tblPrEx>
          </w:tblPrExChange>
        </w:tblPrEx>
        <w:trPr>
          <w:trHeight w:val="20"/>
          <w:ins w:id="3998" w:author="Diana Gonzalez Garcia" w:date="2021-05-28T16:34:00Z"/>
          <w:trPrChange w:id="3999" w:author="Diana Gonzalez Garcia" w:date="2021-05-28T16:43:00Z">
            <w:trPr>
              <w:gridBefore w:val="2"/>
              <w:gridAfter w:val="0"/>
              <w:trHeight w:val="1230"/>
            </w:trPr>
          </w:trPrChange>
        </w:trPr>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Change w:id="4000" w:author="Diana Gonzalez Garcia" w:date="2021-05-28T16:43:00Z">
              <w:tcPr>
                <w:tcW w:w="318" w:type="pct"/>
                <w:gridSpan w:val="2"/>
                <w:vMerge w:val="restart"/>
                <w:tcBorders>
                  <w:top w:val="nil"/>
                  <w:left w:val="single" w:sz="4" w:space="0" w:color="auto"/>
                  <w:bottom w:val="single" w:sz="4" w:space="0" w:color="auto"/>
                  <w:right w:val="single" w:sz="4" w:space="0" w:color="auto"/>
                </w:tcBorders>
                <w:shd w:val="clear" w:color="auto" w:fill="auto"/>
                <w:noWrap/>
                <w:vAlign w:val="center"/>
                <w:hideMark/>
              </w:tcPr>
            </w:tcPrChange>
          </w:tcPr>
          <w:p w14:paraId="667D2B9B" w14:textId="77777777" w:rsidR="004223AB" w:rsidRPr="004223AB" w:rsidRDefault="004223AB" w:rsidP="004223AB">
            <w:pPr>
              <w:spacing w:after="0" w:line="240" w:lineRule="auto"/>
              <w:jc w:val="center"/>
              <w:rPr>
                <w:ins w:id="4001" w:author="Diana Gonzalez Garcia" w:date="2021-05-28T16:34:00Z"/>
                <w:rFonts w:ascii="Calibri" w:hAnsi="Calibri" w:cs="Calibri"/>
                <w:color w:val="000000"/>
                <w:sz w:val="12"/>
                <w:szCs w:val="12"/>
                <w:lang w:eastAsia="es-CO"/>
                <w:rPrChange w:id="4002" w:author="Diana Gonzalez Garcia" w:date="2021-05-28T16:36:00Z">
                  <w:rPr>
                    <w:ins w:id="4003" w:author="Diana Gonzalez Garcia" w:date="2021-05-28T16:34:00Z"/>
                    <w:rFonts w:ascii="Calibri" w:hAnsi="Calibri" w:cs="Calibri"/>
                    <w:color w:val="000000"/>
                    <w:sz w:val="24"/>
                    <w:szCs w:val="24"/>
                    <w:lang w:eastAsia="es-CO"/>
                  </w:rPr>
                </w:rPrChange>
              </w:rPr>
            </w:pPr>
            <w:ins w:id="4004" w:author="Diana Gonzalez Garcia" w:date="2021-05-28T16:34:00Z">
              <w:r w:rsidRPr="004223AB">
                <w:rPr>
                  <w:rFonts w:ascii="Calibri" w:hAnsi="Calibri" w:cs="Calibri"/>
                  <w:color w:val="000000"/>
                  <w:sz w:val="12"/>
                  <w:szCs w:val="12"/>
                  <w:lang w:eastAsia="es-CO"/>
                  <w:rPrChange w:id="4005" w:author="Diana Gonzalez Garcia" w:date="2021-05-28T16:36:00Z">
                    <w:rPr>
                      <w:rFonts w:ascii="Calibri" w:hAnsi="Calibri" w:cs="Calibri"/>
                      <w:color w:val="000000"/>
                      <w:sz w:val="24"/>
                      <w:szCs w:val="24"/>
                      <w:lang w:eastAsia="es-CO"/>
                    </w:rPr>
                  </w:rPrChange>
                </w:rPr>
                <w:t>T15</w:t>
              </w:r>
            </w:ins>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Change w:id="4006" w:author="Diana Gonzalez Garcia" w:date="2021-05-28T16:43:00Z">
              <w:tcPr>
                <w:tcW w:w="317" w:type="pct"/>
                <w:vMerge w:val="restart"/>
                <w:tcBorders>
                  <w:top w:val="nil"/>
                  <w:left w:val="single" w:sz="4" w:space="0" w:color="auto"/>
                  <w:bottom w:val="single" w:sz="4" w:space="0" w:color="auto"/>
                  <w:right w:val="single" w:sz="4" w:space="0" w:color="auto"/>
                </w:tcBorders>
                <w:shd w:val="clear" w:color="auto" w:fill="auto"/>
                <w:vAlign w:val="center"/>
                <w:hideMark/>
              </w:tcPr>
            </w:tcPrChange>
          </w:tcPr>
          <w:p w14:paraId="6AFEB6BE" w14:textId="77777777" w:rsidR="004223AB" w:rsidRPr="004223AB" w:rsidRDefault="004223AB" w:rsidP="004223AB">
            <w:pPr>
              <w:spacing w:after="0" w:line="240" w:lineRule="auto"/>
              <w:jc w:val="center"/>
              <w:rPr>
                <w:ins w:id="4007" w:author="Diana Gonzalez Garcia" w:date="2021-05-28T16:34:00Z"/>
                <w:rFonts w:ascii="Calibri" w:hAnsi="Calibri" w:cs="Calibri"/>
                <w:sz w:val="12"/>
                <w:szCs w:val="12"/>
                <w:lang w:eastAsia="es-CO"/>
                <w:rPrChange w:id="4008" w:author="Diana Gonzalez Garcia" w:date="2021-05-28T16:36:00Z">
                  <w:rPr>
                    <w:ins w:id="4009" w:author="Diana Gonzalez Garcia" w:date="2021-05-28T16:34:00Z"/>
                    <w:rFonts w:ascii="Calibri" w:hAnsi="Calibri" w:cs="Calibri"/>
                    <w:sz w:val="24"/>
                    <w:szCs w:val="24"/>
                    <w:lang w:eastAsia="es-CO"/>
                  </w:rPr>
                </w:rPrChange>
              </w:rPr>
            </w:pPr>
            <w:ins w:id="4010" w:author="Diana Gonzalez Garcia" w:date="2021-05-28T16:34:00Z">
              <w:r w:rsidRPr="004223AB">
                <w:rPr>
                  <w:rFonts w:ascii="Calibri" w:hAnsi="Calibri" w:cs="Calibri"/>
                  <w:sz w:val="12"/>
                  <w:szCs w:val="12"/>
                  <w:lang w:eastAsia="es-CO"/>
                  <w:rPrChange w:id="4011" w:author="Diana Gonzalez Garcia" w:date="2021-05-28T16:36:00Z">
                    <w:rPr>
                      <w:rFonts w:ascii="Calibri" w:hAnsi="Calibri" w:cs="Calibri"/>
                      <w:sz w:val="24"/>
                      <w:szCs w:val="24"/>
                      <w:lang w:eastAsia="es-CO"/>
                    </w:rPr>
                  </w:rPrChange>
                </w:rPr>
                <w:t>Enramadas</w:t>
              </w:r>
            </w:ins>
          </w:p>
        </w:tc>
        <w:tc>
          <w:tcPr>
            <w:tcW w:w="0" w:type="auto"/>
            <w:vMerge w:val="restart"/>
            <w:tcBorders>
              <w:top w:val="nil"/>
              <w:left w:val="single" w:sz="4" w:space="0" w:color="auto"/>
              <w:bottom w:val="single" w:sz="4" w:space="0" w:color="auto"/>
              <w:right w:val="nil"/>
            </w:tcBorders>
            <w:shd w:val="clear" w:color="000000" w:fill="FCE4D6"/>
            <w:vAlign w:val="center"/>
            <w:hideMark/>
            <w:tcPrChange w:id="4012" w:author="Diana Gonzalez Garcia" w:date="2021-05-28T16:43:00Z">
              <w:tcPr>
                <w:tcW w:w="330" w:type="pct"/>
                <w:gridSpan w:val="2"/>
                <w:vMerge w:val="restart"/>
                <w:tcBorders>
                  <w:top w:val="nil"/>
                  <w:left w:val="single" w:sz="4" w:space="0" w:color="auto"/>
                  <w:bottom w:val="single" w:sz="4" w:space="0" w:color="auto"/>
                  <w:right w:val="nil"/>
                </w:tcBorders>
                <w:shd w:val="clear" w:color="000000" w:fill="FCE4D6"/>
                <w:vAlign w:val="center"/>
                <w:hideMark/>
              </w:tcPr>
            </w:tcPrChange>
          </w:tcPr>
          <w:p w14:paraId="48B58445" w14:textId="77777777" w:rsidR="004223AB" w:rsidRPr="004223AB" w:rsidRDefault="004223AB" w:rsidP="004223AB">
            <w:pPr>
              <w:spacing w:after="0" w:line="240" w:lineRule="auto"/>
              <w:jc w:val="center"/>
              <w:rPr>
                <w:ins w:id="4013" w:author="Diana Gonzalez Garcia" w:date="2021-05-28T16:34:00Z"/>
                <w:rFonts w:ascii="Calibri" w:hAnsi="Calibri" w:cs="Calibri"/>
                <w:color w:val="000000"/>
                <w:sz w:val="12"/>
                <w:szCs w:val="12"/>
                <w:lang w:eastAsia="es-CO"/>
                <w:rPrChange w:id="4014" w:author="Diana Gonzalez Garcia" w:date="2021-05-28T16:36:00Z">
                  <w:rPr>
                    <w:ins w:id="4015" w:author="Diana Gonzalez Garcia" w:date="2021-05-28T16:34:00Z"/>
                    <w:rFonts w:ascii="Calibri" w:hAnsi="Calibri" w:cs="Calibri"/>
                    <w:color w:val="000000"/>
                    <w:sz w:val="24"/>
                    <w:szCs w:val="24"/>
                    <w:lang w:eastAsia="es-CO"/>
                  </w:rPr>
                </w:rPrChange>
              </w:rPr>
            </w:pPr>
            <w:ins w:id="4016" w:author="Diana Gonzalez Garcia" w:date="2021-05-28T16:34:00Z">
              <w:r w:rsidRPr="004223AB">
                <w:rPr>
                  <w:rFonts w:ascii="Calibri" w:hAnsi="Calibri" w:cs="Calibri"/>
                  <w:color w:val="000000"/>
                  <w:sz w:val="12"/>
                  <w:szCs w:val="12"/>
                  <w:lang w:eastAsia="es-CO"/>
                  <w:rPrChange w:id="4017" w:author="Diana Gonzalez Garcia" w:date="2021-05-28T16:36:00Z">
                    <w:rPr>
                      <w:rFonts w:ascii="Calibri" w:hAnsi="Calibri" w:cs="Calibri"/>
                      <w:color w:val="000000"/>
                      <w:sz w:val="24"/>
                      <w:szCs w:val="24"/>
                      <w:lang w:eastAsia="es-CO"/>
                    </w:rPr>
                  </w:rPrChange>
                </w:rPr>
                <w:t>070</w:t>
              </w:r>
            </w:ins>
          </w:p>
        </w:tc>
        <w:tc>
          <w:tcPr>
            <w:tcW w:w="0" w:type="auto"/>
            <w:tcBorders>
              <w:top w:val="single" w:sz="4" w:space="0" w:color="auto"/>
              <w:left w:val="single" w:sz="4" w:space="0" w:color="auto"/>
              <w:bottom w:val="nil"/>
              <w:right w:val="single" w:sz="4" w:space="0" w:color="auto"/>
            </w:tcBorders>
            <w:shd w:val="clear" w:color="auto" w:fill="auto"/>
            <w:vAlign w:val="center"/>
            <w:hideMark/>
            <w:tcPrChange w:id="4018" w:author="Diana Gonzalez Garcia" w:date="2021-05-28T16:43:00Z">
              <w:tcPr>
                <w:tcW w:w="352" w:type="pct"/>
                <w:gridSpan w:val="2"/>
                <w:tcBorders>
                  <w:top w:val="single" w:sz="4" w:space="0" w:color="auto"/>
                  <w:left w:val="single" w:sz="4" w:space="0" w:color="auto"/>
                  <w:bottom w:val="nil"/>
                  <w:right w:val="single" w:sz="4" w:space="0" w:color="auto"/>
                </w:tcBorders>
                <w:shd w:val="clear" w:color="auto" w:fill="auto"/>
                <w:vAlign w:val="center"/>
                <w:hideMark/>
              </w:tcPr>
            </w:tcPrChange>
          </w:tcPr>
          <w:p w14:paraId="76A01E9C" w14:textId="77777777" w:rsidR="004223AB" w:rsidRPr="004223AB" w:rsidRDefault="004223AB" w:rsidP="004223AB">
            <w:pPr>
              <w:spacing w:after="0" w:line="240" w:lineRule="auto"/>
              <w:jc w:val="center"/>
              <w:rPr>
                <w:ins w:id="4019" w:author="Diana Gonzalez Garcia" w:date="2021-05-28T16:34:00Z"/>
                <w:rFonts w:ascii="Calibri" w:hAnsi="Calibri" w:cs="Calibri"/>
                <w:color w:val="000000"/>
                <w:sz w:val="12"/>
                <w:szCs w:val="12"/>
                <w:lang w:eastAsia="es-CO"/>
                <w:rPrChange w:id="4020" w:author="Diana Gonzalez Garcia" w:date="2021-05-28T16:36:00Z">
                  <w:rPr>
                    <w:ins w:id="4021" w:author="Diana Gonzalez Garcia" w:date="2021-05-28T16:34:00Z"/>
                    <w:rFonts w:ascii="Calibri" w:hAnsi="Calibri" w:cs="Calibri"/>
                    <w:color w:val="000000"/>
                    <w:sz w:val="24"/>
                    <w:szCs w:val="24"/>
                    <w:lang w:eastAsia="es-CO"/>
                  </w:rPr>
                </w:rPrChange>
              </w:rPr>
            </w:pPr>
            <w:ins w:id="4022" w:author="Diana Gonzalez Garcia" w:date="2021-05-28T16:34:00Z">
              <w:r w:rsidRPr="004223AB">
                <w:rPr>
                  <w:rFonts w:ascii="Calibri" w:hAnsi="Calibri" w:cs="Calibri"/>
                  <w:color w:val="000000"/>
                  <w:sz w:val="12"/>
                  <w:szCs w:val="12"/>
                  <w:lang w:eastAsia="es-CO"/>
                  <w:rPrChange w:id="4023" w:author="Diana Gonzalez Garcia" w:date="2021-05-28T16:36:00Z">
                    <w:rPr>
                      <w:rFonts w:ascii="Calibri" w:hAnsi="Calibri" w:cs="Calibri"/>
                      <w:color w:val="000000"/>
                      <w:sz w:val="24"/>
                      <w:szCs w:val="24"/>
                      <w:lang w:eastAsia="es-CO"/>
                    </w:rPr>
                  </w:rPrChange>
                </w:rPr>
                <w:t>Valor unitario construcción</w:t>
              </w:r>
            </w:ins>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Change w:id="4024" w:author="Diana Gonzalez Garcia" w:date="2021-05-28T16:43:00Z">
              <w:tcPr>
                <w:tcW w:w="291" w:type="pct"/>
                <w:gridSpan w:val="2"/>
                <w:vMerge w:val="restart"/>
                <w:tcBorders>
                  <w:top w:val="nil"/>
                  <w:left w:val="single" w:sz="4" w:space="0" w:color="auto"/>
                  <w:bottom w:val="single" w:sz="4" w:space="0" w:color="auto"/>
                  <w:right w:val="single" w:sz="4" w:space="0" w:color="auto"/>
                </w:tcBorders>
                <w:shd w:val="clear" w:color="auto" w:fill="auto"/>
                <w:vAlign w:val="center"/>
                <w:hideMark/>
              </w:tcPr>
            </w:tcPrChange>
          </w:tcPr>
          <w:p w14:paraId="77C334D0" w14:textId="77777777" w:rsidR="004223AB" w:rsidRPr="004223AB" w:rsidRDefault="004223AB" w:rsidP="004223AB">
            <w:pPr>
              <w:spacing w:after="0" w:line="240" w:lineRule="auto"/>
              <w:jc w:val="center"/>
              <w:rPr>
                <w:ins w:id="4025" w:author="Diana Gonzalez Garcia" w:date="2021-05-28T16:34:00Z"/>
                <w:rFonts w:ascii="Calibri" w:hAnsi="Calibri" w:cs="Calibri"/>
                <w:color w:val="000000"/>
                <w:sz w:val="12"/>
                <w:szCs w:val="12"/>
                <w:lang w:eastAsia="es-CO"/>
                <w:rPrChange w:id="4026" w:author="Diana Gonzalez Garcia" w:date="2021-05-28T16:36:00Z">
                  <w:rPr>
                    <w:ins w:id="4027" w:author="Diana Gonzalez Garcia" w:date="2021-05-28T16:34:00Z"/>
                    <w:rFonts w:ascii="Calibri" w:hAnsi="Calibri" w:cs="Calibri"/>
                    <w:color w:val="000000"/>
                    <w:sz w:val="24"/>
                    <w:szCs w:val="24"/>
                    <w:lang w:eastAsia="es-CO"/>
                  </w:rPr>
                </w:rPrChange>
              </w:rPr>
            </w:pPr>
            <w:ins w:id="4028" w:author="Diana Gonzalez Garcia" w:date="2021-05-28T16:34:00Z">
              <w:r w:rsidRPr="004223AB">
                <w:rPr>
                  <w:rFonts w:ascii="Calibri" w:hAnsi="Calibri" w:cs="Calibri"/>
                  <w:color w:val="000000"/>
                  <w:sz w:val="12"/>
                  <w:szCs w:val="12"/>
                  <w:lang w:eastAsia="es-CO"/>
                  <w:rPrChange w:id="4029" w:author="Diana Gonzalez Garcia" w:date="2021-05-28T16:36:00Z">
                    <w:rPr>
                      <w:rFonts w:ascii="Calibri" w:hAnsi="Calibri" w:cs="Calibri"/>
                      <w:color w:val="000000"/>
                      <w:sz w:val="24"/>
                      <w:szCs w:val="24"/>
                      <w:lang w:eastAsia="es-CO"/>
                    </w:rPr>
                  </w:rPrChange>
                </w:rPr>
                <w:t>Puntaje</w:t>
              </w:r>
            </w:ins>
          </w:p>
        </w:tc>
        <w:tc>
          <w:tcPr>
            <w:tcW w:w="0" w:type="auto"/>
            <w:vMerge w:val="restart"/>
            <w:tcBorders>
              <w:top w:val="nil"/>
              <w:left w:val="single" w:sz="4" w:space="0" w:color="auto"/>
              <w:bottom w:val="single" w:sz="4" w:space="0" w:color="auto"/>
              <w:right w:val="nil"/>
            </w:tcBorders>
            <w:shd w:val="clear" w:color="auto" w:fill="auto"/>
            <w:vAlign w:val="center"/>
            <w:hideMark/>
            <w:tcPrChange w:id="4030" w:author="Diana Gonzalez Garcia" w:date="2021-05-28T16:43:00Z">
              <w:tcPr>
                <w:tcW w:w="242" w:type="pct"/>
                <w:gridSpan w:val="2"/>
                <w:vMerge w:val="restart"/>
                <w:tcBorders>
                  <w:top w:val="nil"/>
                  <w:left w:val="single" w:sz="4" w:space="0" w:color="auto"/>
                  <w:bottom w:val="single" w:sz="4" w:space="0" w:color="auto"/>
                  <w:right w:val="nil"/>
                </w:tcBorders>
                <w:shd w:val="clear" w:color="auto" w:fill="auto"/>
                <w:vAlign w:val="center"/>
                <w:hideMark/>
              </w:tcPr>
            </w:tcPrChange>
          </w:tcPr>
          <w:p w14:paraId="16CE105E" w14:textId="77777777" w:rsidR="004223AB" w:rsidRPr="004223AB" w:rsidRDefault="004223AB" w:rsidP="004223AB">
            <w:pPr>
              <w:spacing w:after="0" w:line="240" w:lineRule="auto"/>
              <w:jc w:val="center"/>
              <w:rPr>
                <w:ins w:id="4031" w:author="Diana Gonzalez Garcia" w:date="2021-05-28T16:34:00Z"/>
                <w:rFonts w:ascii="Calibri" w:hAnsi="Calibri" w:cs="Calibri"/>
                <w:color w:val="000000"/>
                <w:sz w:val="12"/>
                <w:szCs w:val="12"/>
                <w:lang w:eastAsia="es-CO"/>
                <w:rPrChange w:id="4032" w:author="Diana Gonzalez Garcia" w:date="2021-05-28T16:36:00Z">
                  <w:rPr>
                    <w:ins w:id="4033" w:author="Diana Gonzalez Garcia" w:date="2021-05-28T16:34:00Z"/>
                    <w:rFonts w:ascii="Calibri" w:hAnsi="Calibri" w:cs="Calibri"/>
                    <w:color w:val="000000"/>
                    <w:sz w:val="24"/>
                    <w:szCs w:val="24"/>
                    <w:lang w:eastAsia="es-CO"/>
                  </w:rPr>
                </w:rPrChange>
              </w:rPr>
            </w:pPr>
            <w:proofErr w:type="spellStart"/>
            <w:ins w:id="4034" w:author="Diana Gonzalez Garcia" w:date="2021-05-28T16:34:00Z">
              <w:r w:rsidRPr="004223AB">
                <w:rPr>
                  <w:rFonts w:ascii="Calibri" w:hAnsi="Calibri" w:cs="Calibri"/>
                  <w:color w:val="000000"/>
                  <w:sz w:val="12"/>
                  <w:szCs w:val="12"/>
                  <w:lang w:eastAsia="es-CO"/>
                  <w:rPrChange w:id="4035" w:author="Diana Gonzalez Garcia" w:date="2021-05-28T16:36:00Z">
                    <w:rPr>
                      <w:rFonts w:ascii="Calibri" w:hAnsi="Calibri" w:cs="Calibri"/>
                      <w:color w:val="000000"/>
                      <w:sz w:val="24"/>
                      <w:szCs w:val="24"/>
                      <w:lang w:eastAsia="es-CO"/>
                    </w:rPr>
                  </w:rPrChange>
                </w:rPr>
                <w:t>SIIC</w:t>
              </w:r>
              <w:proofErr w:type="spellEnd"/>
            </w:ins>
          </w:p>
        </w:tc>
        <w:tc>
          <w:tcPr>
            <w:tcW w:w="0" w:type="auto"/>
            <w:tcBorders>
              <w:top w:val="single" w:sz="4" w:space="0" w:color="auto"/>
              <w:left w:val="single" w:sz="4" w:space="0" w:color="auto"/>
              <w:bottom w:val="nil"/>
              <w:right w:val="single" w:sz="4" w:space="0" w:color="auto"/>
            </w:tcBorders>
            <w:shd w:val="clear" w:color="auto" w:fill="auto"/>
            <w:vAlign w:val="center"/>
            <w:hideMark/>
            <w:tcPrChange w:id="4036" w:author="Diana Gonzalez Garcia" w:date="2021-05-28T16:43:00Z">
              <w:tcPr>
                <w:tcW w:w="1418" w:type="pct"/>
                <w:tcBorders>
                  <w:top w:val="single" w:sz="4" w:space="0" w:color="auto"/>
                  <w:left w:val="single" w:sz="4" w:space="0" w:color="auto"/>
                  <w:bottom w:val="nil"/>
                  <w:right w:val="single" w:sz="4" w:space="0" w:color="auto"/>
                </w:tcBorders>
                <w:shd w:val="clear" w:color="auto" w:fill="auto"/>
                <w:vAlign w:val="center"/>
                <w:hideMark/>
              </w:tcPr>
            </w:tcPrChange>
          </w:tcPr>
          <w:p w14:paraId="7A56A2E9" w14:textId="4C50C123" w:rsidR="004223AB" w:rsidRPr="004223AB" w:rsidRDefault="004223AB" w:rsidP="004223AB">
            <w:pPr>
              <w:spacing w:after="0" w:line="240" w:lineRule="auto"/>
              <w:jc w:val="both"/>
              <w:rPr>
                <w:ins w:id="4037" w:author="Diana Gonzalez Garcia" w:date="2021-05-28T16:34:00Z"/>
                <w:rFonts w:ascii="Calibri" w:hAnsi="Calibri" w:cs="Calibri"/>
                <w:color w:val="000000"/>
                <w:sz w:val="12"/>
                <w:szCs w:val="12"/>
                <w:lang w:eastAsia="es-CO"/>
                <w:rPrChange w:id="4038" w:author="Diana Gonzalez Garcia" w:date="2021-05-28T16:36:00Z">
                  <w:rPr>
                    <w:ins w:id="4039" w:author="Diana Gonzalez Garcia" w:date="2021-05-28T16:34:00Z"/>
                    <w:rFonts w:ascii="Calibri" w:hAnsi="Calibri" w:cs="Calibri"/>
                    <w:color w:val="000000"/>
                    <w:sz w:val="24"/>
                    <w:szCs w:val="24"/>
                    <w:lang w:eastAsia="es-CO"/>
                  </w:rPr>
                </w:rPrChange>
              </w:rPr>
            </w:pPr>
            <w:ins w:id="4040" w:author="Diana Gonzalez Garcia" w:date="2021-05-28T16:34:00Z">
              <w:r w:rsidRPr="004223AB">
                <w:rPr>
                  <w:rFonts w:ascii="Calibri" w:hAnsi="Calibri" w:cs="Calibri"/>
                  <w:color w:val="000000"/>
                  <w:sz w:val="12"/>
                  <w:szCs w:val="12"/>
                  <w:lang w:eastAsia="es-CO"/>
                  <w:rPrChange w:id="4041" w:author="Diana Gonzalez Garcia" w:date="2021-05-28T16:36:00Z">
                    <w:rPr>
                      <w:rFonts w:ascii="Calibri" w:hAnsi="Calibri" w:cs="Calibri"/>
                      <w:color w:val="000000"/>
                      <w:sz w:val="24"/>
                      <w:szCs w:val="24"/>
                      <w:lang w:eastAsia="es-CO"/>
                    </w:rPr>
                  </w:rPrChange>
                </w:rPr>
                <w:t xml:space="preserve">Para predios con edades superiores a 100 </w:t>
              </w:r>
            </w:ins>
            <w:ins w:id="4042" w:author="Diana Gonzalez Garcia" w:date="2021-05-28T16:44:00Z">
              <w:r w:rsidR="00D203B1" w:rsidRPr="004223AB">
                <w:rPr>
                  <w:rFonts w:ascii="Calibri" w:hAnsi="Calibri" w:cs="Calibri"/>
                  <w:color w:val="000000"/>
                  <w:sz w:val="12"/>
                  <w:szCs w:val="12"/>
                  <w:lang w:eastAsia="es-CO"/>
                  <w:rPrChange w:id="4043" w:author="Diana Gonzalez Garcia" w:date="2021-05-28T16:36:00Z">
                    <w:rPr>
                      <w:rFonts w:ascii="Calibri" w:hAnsi="Calibri" w:cs="Calibri"/>
                      <w:color w:val="000000"/>
                      <w:sz w:val="12"/>
                      <w:szCs w:val="12"/>
                      <w:lang w:eastAsia="es-CO"/>
                    </w:rPr>
                  </w:rPrChange>
                </w:rPr>
                <w:t>años, la</w:t>
              </w:r>
            </w:ins>
            <w:ins w:id="4044" w:author="Diana Gonzalez Garcia" w:date="2021-05-28T16:34:00Z">
              <w:r w:rsidRPr="004223AB">
                <w:rPr>
                  <w:rFonts w:ascii="Calibri" w:hAnsi="Calibri" w:cs="Calibri"/>
                  <w:color w:val="000000"/>
                  <w:sz w:val="12"/>
                  <w:szCs w:val="12"/>
                  <w:lang w:eastAsia="es-CO"/>
                  <w:rPrChange w:id="4045" w:author="Diana Gonzalez Garcia" w:date="2021-05-28T16:36:00Z">
                    <w:rPr>
                      <w:rFonts w:ascii="Calibri" w:hAnsi="Calibri" w:cs="Calibri"/>
                      <w:color w:val="000000"/>
                      <w:sz w:val="24"/>
                      <w:szCs w:val="24"/>
                      <w:lang w:eastAsia="es-CO"/>
                    </w:rPr>
                  </w:rPrChange>
                </w:rPr>
                <w:t xml:space="preserve"> variable modelo es avalúo especial.</w:t>
              </w:r>
            </w:ins>
          </w:p>
        </w:tc>
        <w:tc>
          <w:tcPr>
            <w:tcW w:w="0" w:type="auto"/>
            <w:vMerge w:val="restart"/>
            <w:tcBorders>
              <w:top w:val="nil"/>
              <w:left w:val="nil"/>
              <w:bottom w:val="single" w:sz="4" w:space="0" w:color="auto"/>
              <w:right w:val="single" w:sz="4" w:space="0" w:color="auto"/>
            </w:tcBorders>
            <w:shd w:val="clear" w:color="auto" w:fill="auto"/>
            <w:noWrap/>
            <w:vAlign w:val="center"/>
            <w:hideMark/>
            <w:tcPrChange w:id="4046" w:author="Diana Gonzalez Garcia" w:date="2021-05-28T16:43:00Z">
              <w:tcPr>
                <w:tcW w:w="261" w:type="pct"/>
                <w:gridSpan w:val="2"/>
                <w:vMerge w:val="restart"/>
                <w:tcBorders>
                  <w:top w:val="nil"/>
                  <w:left w:val="nil"/>
                  <w:bottom w:val="single" w:sz="4" w:space="0" w:color="auto"/>
                  <w:right w:val="single" w:sz="4" w:space="0" w:color="auto"/>
                </w:tcBorders>
                <w:shd w:val="clear" w:color="auto" w:fill="auto"/>
                <w:noWrap/>
                <w:vAlign w:val="center"/>
                <w:hideMark/>
              </w:tcPr>
            </w:tcPrChange>
          </w:tcPr>
          <w:p w14:paraId="68B4D0C2" w14:textId="77777777" w:rsidR="004223AB" w:rsidRPr="004223AB" w:rsidRDefault="004223AB" w:rsidP="004223AB">
            <w:pPr>
              <w:spacing w:after="0" w:line="240" w:lineRule="auto"/>
              <w:jc w:val="center"/>
              <w:rPr>
                <w:ins w:id="4047" w:author="Diana Gonzalez Garcia" w:date="2021-05-28T16:34:00Z"/>
                <w:rFonts w:ascii="Calibri" w:hAnsi="Calibri" w:cs="Calibri"/>
                <w:color w:val="000000"/>
                <w:sz w:val="12"/>
                <w:szCs w:val="12"/>
                <w:lang w:eastAsia="es-CO"/>
                <w:rPrChange w:id="4048" w:author="Diana Gonzalez Garcia" w:date="2021-05-28T16:36:00Z">
                  <w:rPr>
                    <w:ins w:id="4049" w:author="Diana Gonzalez Garcia" w:date="2021-05-28T16:34:00Z"/>
                    <w:rFonts w:ascii="Calibri" w:hAnsi="Calibri" w:cs="Calibri"/>
                    <w:color w:val="000000"/>
                    <w:sz w:val="24"/>
                    <w:szCs w:val="24"/>
                    <w:lang w:eastAsia="es-CO"/>
                  </w:rPr>
                </w:rPrChange>
              </w:rPr>
            </w:pPr>
            <w:ins w:id="4050" w:author="Diana Gonzalez Garcia" w:date="2021-05-28T16:34:00Z">
              <w:r w:rsidRPr="004223AB">
                <w:rPr>
                  <w:rFonts w:ascii="Calibri" w:hAnsi="Calibri" w:cs="Calibri"/>
                  <w:color w:val="000000"/>
                  <w:sz w:val="12"/>
                  <w:szCs w:val="12"/>
                  <w:lang w:eastAsia="es-CO"/>
                  <w:rPrChange w:id="4051" w:author="Diana Gonzalez Garcia" w:date="2021-05-28T16:36:00Z">
                    <w:rPr>
                      <w:rFonts w:ascii="Calibri" w:hAnsi="Calibri" w:cs="Calibri"/>
                      <w:color w:val="000000"/>
                      <w:sz w:val="24"/>
                      <w:szCs w:val="24"/>
                      <w:lang w:eastAsia="es-CO"/>
                    </w:rPr>
                  </w:rPrChange>
                </w:rPr>
                <w:t>T15</w:t>
              </w:r>
            </w:ins>
          </w:p>
        </w:tc>
        <w:tc>
          <w:tcPr>
            <w:tcW w:w="0" w:type="auto"/>
            <w:vMerge w:val="restart"/>
            <w:tcBorders>
              <w:top w:val="nil"/>
              <w:left w:val="single" w:sz="4" w:space="0" w:color="auto"/>
              <w:bottom w:val="single" w:sz="4" w:space="0" w:color="auto"/>
              <w:right w:val="nil"/>
            </w:tcBorders>
            <w:shd w:val="clear" w:color="auto" w:fill="auto"/>
            <w:noWrap/>
            <w:vAlign w:val="center"/>
            <w:hideMark/>
            <w:tcPrChange w:id="4052" w:author="Diana Gonzalez Garcia" w:date="2021-05-28T16:43:00Z">
              <w:tcPr>
                <w:tcW w:w="487" w:type="pct"/>
                <w:gridSpan w:val="2"/>
                <w:vMerge w:val="restart"/>
                <w:tcBorders>
                  <w:top w:val="nil"/>
                  <w:left w:val="single" w:sz="4" w:space="0" w:color="auto"/>
                  <w:bottom w:val="single" w:sz="4" w:space="0" w:color="auto"/>
                  <w:right w:val="nil"/>
                </w:tcBorders>
                <w:shd w:val="clear" w:color="auto" w:fill="auto"/>
                <w:noWrap/>
                <w:vAlign w:val="center"/>
                <w:hideMark/>
              </w:tcPr>
            </w:tcPrChange>
          </w:tcPr>
          <w:p w14:paraId="7BB99616" w14:textId="77777777" w:rsidR="004223AB" w:rsidRPr="004223AB" w:rsidRDefault="004223AB" w:rsidP="004223AB">
            <w:pPr>
              <w:spacing w:after="0" w:line="240" w:lineRule="auto"/>
              <w:jc w:val="center"/>
              <w:rPr>
                <w:ins w:id="4053" w:author="Diana Gonzalez Garcia" w:date="2021-05-28T16:34:00Z"/>
                <w:rFonts w:ascii="Calibri" w:hAnsi="Calibri" w:cs="Calibri"/>
                <w:color w:val="FF0000"/>
                <w:sz w:val="12"/>
                <w:szCs w:val="12"/>
                <w:lang w:eastAsia="es-CO"/>
                <w:rPrChange w:id="4054" w:author="Diana Gonzalez Garcia" w:date="2021-05-28T16:36:00Z">
                  <w:rPr>
                    <w:ins w:id="4055" w:author="Diana Gonzalez Garcia" w:date="2021-05-28T16:34:00Z"/>
                    <w:rFonts w:ascii="Calibri" w:hAnsi="Calibri" w:cs="Calibri"/>
                    <w:color w:val="FF0000"/>
                    <w:sz w:val="24"/>
                    <w:szCs w:val="24"/>
                    <w:lang w:eastAsia="es-CO"/>
                  </w:rPr>
                </w:rPrChange>
              </w:rPr>
            </w:pPr>
            <w:ins w:id="4056" w:author="Diana Gonzalez Garcia" w:date="2021-05-28T16:34:00Z">
              <w:r w:rsidRPr="004223AB">
                <w:rPr>
                  <w:rFonts w:ascii="Calibri" w:hAnsi="Calibri" w:cs="Calibri"/>
                  <w:color w:val="FF0000"/>
                  <w:sz w:val="12"/>
                  <w:szCs w:val="12"/>
                  <w:lang w:eastAsia="es-CO"/>
                  <w:rPrChange w:id="4057" w:author="Diana Gonzalez Garcia" w:date="2021-05-28T16:36:00Z">
                    <w:rPr>
                      <w:rFonts w:ascii="Calibri" w:hAnsi="Calibri" w:cs="Calibri"/>
                      <w:color w:val="FF0000"/>
                      <w:sz w:val="24"/>
                      <w:szCs w:val="24"/>
                      <w:lang w:eastAsia="es-CO"/>
                    </w:rPr>
                  </w:rPrChange>
                </w:rPr>
                <w:t> </w:t>
              </w:r>
            </w:ins>
          </w:p>
        </w:tc>
        <w:tc>
          <w:tcPr>
            <w:tcW w:w="1158" w:type="dxa"/>
            <w:vMerge w:val="restart"/>
            <w:tcBorders>
              <w:top w:val="nil"/>
              <w:left w:val="single" w:sz="4" w:space="0" w:color="auto"/>
              <w:bottom w:val="single" w:sz="4" w:space="0" w:color="auto"/>
              <w:right w:val="single" w:sz="4" w:space="0" w:color="auto"/>
            </w:tcBorders>
            <w:shd w:val="clear" w:color="auto" w:fill="auto"/>
            <w:noWrap/>
            <w:vAlign w:val="center"/>
            <w:hideMark/>
            <w:tcPrChange w:id="4058" w:author="Diana Gonzalez Garcia" w:date="2021-05-28T16:43:00Z">
              <w:tcPr>
                <w:tcW w:w="985" w:type="pct"/>
                <w:gridSpan w:val="2"/>
                <w:vMerge w:val="restart"/>
                <w:tcBorders>
                  <w:top w:val="nil"/>
                  <w:left w:val="single" w:sz="4" w:space="0" w:color="auto"/>
                  <w:bottom w:val="single" w:sz="4" w:space="0" w:color="auto"/>
                  <w:right w:val="single" w:sz="4" w:space="0" w:color="auto"/>
                </w:tcBorders>
                <w:shd w:val="clear" w:color="auto" w:fill="auto"/>
                <w:noWrap/>
                <w:vAlign w:val="center"/>
                <w:hideMark/>
              </w:tcPr>
            </w:tcPrChange>
          </w:tcPr>
          <w:p w14:paraId="19BFD49D" w14:textId="77777777" w:rsidR="004223AB" w:rsidRPr="004223AB" w:rsidRDefault="004223AB" w:rsidP="004223AB">
            <w:pPr>
              <w:spacing w:after="0" w:line="240" w:lineRule="auto"/>
              <w:rPr>
                <w:ins w:id="4059" w:author="Diana Gonzalez Garcia" w:date="2021-05-28T16:34:00Z"/>
                <w:rFonts w:ascii="Calibri" w:hAnsi="Calibri" w:cs="Calibri"/>
                <w:color w:val="000000"/>
                <w:sz w:val="12"/>
                <w:szCs w:val="12"/>
                <w:lang w:eastAsia="es-CO"/>
                <w:rPrChange w:id="4060" w:author="Diana Gonzalez Garcia" w:date="2021-05-28T16:36:00Z">
                  <w:rPr>
                    <w:ins w:id="4061" w:author="Diana Gonzalez Garcia" w:date="2021-05-28T16:34:00Z"/>
                    <w:rFonts w:ascii="Calibri" w:hAnsi="Calibri" w:cs="Calibri"/>
                    <w:color w:val="000000"/>
                    <w:sz w:val="24"/>
                    <w:szCs w:val="24"/>
                    <w:lang w:eastAsia="es-CO"/>
                  </w:rPr>
                </w:rPrChange>
              </w:rPr>
            </w:pPr>
            <w:ins w:id="4062" w:author="Diana Gonzalez Garcia" w:date="2021-05-28T16:34:00Z">
              <w:r w:rsidRPr="004223AB">
                <w:rPr>
                  <w:rFonts w:ascii="Calibri" w:hAnsi="Calibri" w:cs="Calibri"/>
                  <w:color w:val="000000"/>
                  <w:sz w:val="12"/>
                  <w:szCs w:val="12"/>
                  <w:lang w:eastAsia="es-CO"/>
                  <w:rPrChange w:id="4063" w:author="Diana Gonzalez Garcia" w:date="2021-05-28T16:36:00Z">
                    <w:rPr>
                      <w:rFonts w:ascii="Calibri" w:hAnsi="Calibri" w:cs="Calibri"/>
                      <w:color w:val="000000"/>
                      <w:sz w:val="24"/>
                      <w:szCs w:val="24"/>
                      <w:lang w:eastAsia="es-CO"/>
                    </w:rPr>
                  </w:rPrChange>
                </w:rPr>
                <w:t>No aplica</w:t>
              </w:r>
            </w:ins>
          </w:p>
        </w:tc>
      </w:tr>
      <w:tr w:rsidR="004223AB" w:rsidRPr="004223AB" w14:paraId="276D18BD" w14:textId="77777777" w:rsidTr="00D203B1">
        <w:tblPrEx>
          <w:tblPrExChange w:id="4064" w:author="Diana Gonzalez Garcia" w:date="2021-05-28T16:43:00Z">
            <w:tblPrEx>
              <w:tblW w:w="5000" w:type="pct"/>
              <w:tblInd w:w="0" w:type="dxa"/>
            </w:tblPrEx>
          </w:tblPrExChange>
        </w:tblPrEx>
        <w:trPr>
          <w:trHeight w:val="20"/>
          <w:ins w:id="4065" w:author="Diana Gonzalez Garcia" w:date="2021-05-28T16:34:00Z"/>
          <w:trPrChange w:id="4066" w:author="Diana Gonzalez Garcia" w:date="2021-05-28T16:43:00Z">
            <w:trPr>
              <w:gridBefore w:val="2"/>
              <w:gridAfter w:val="0"/>
              <w:trHeight w:val="1230"/>
            </w:trPr>
          </w:trPrChange>
        </w:trPr>
        <w:tc>
          <w:tcPr>
            <w:tcW w:w="0" w:type="auto"/>
            <w:vMerge/>
            <w:tcBorders>
              <w:top w:val="nil"/>
              <w:left w:val="single" w:sz="4" w:space="0" w:color="auto"/>
              <w:bottom w:val="single" w:sz="4" w:space="0" w:color="auto"/>
              <w:right w:val="single" w:sz="4" w:space="0" w:color="auto"/>
            </w:tcBorders>
            <w:vAlign w:val="center"/>
            <w:hideMark/>
            <w:tcPrChange w:id="4067" w:author="Diana Gonzalez Garcia" w:date="2021-05-28T16:43:00Z">
              <w:tcPr>
                <w:tcW w:w="318" w:type="pct"/>
                <w:gridSpan w:val="2"/>
                <w:vMerge/>
                <w:tcBorders>
                  <w:top w:val="nil"/>
                  <w:left w:val="single" w:sz="4" w:space="0" w:color="auto"/>
                  <w:bottom w:val="single" w:sz="4" w:space="0" w:color="auto"/>
                  <w:right w:val="single" w:sz="4" w:space="0" w:color="auto"/>
                </w:tcBorders>
                <w:vAlign w:val="center"/>
                <w:hideMark/>
              </w:tcPr>
            </w:tcPrChange>
          </w:tcPr>
          <w:p w14:paraId="5B4076AD" w14:textId="77777777" w:rsidR="004223AB" w:rsidRPr="004223AB" w:rsidRDefault="004223AB" w:rsidP="004223AB">
            <w:pPr>
              <w:spacing w:after="0" w:line="240" w:lineRule="auto"/>
              <w:rPr>
                <w:ins w:id="4068" w:author="Diana Gonzalez Garcia" w:date="2021-05-28T16:34:00Z"/>
                <w:rFonts w:ascii="Calibri" w:hAnsi="Calibri" w:cs="Calibri"/>
                <w:color w:val="000000"/>
                <w:sz w:val="12"/>
                <w:szCs w:val="12"/>
                <w:lang w:eastAsia="es-CO"/>
                <w:rPrChange w:id="4069" w:author="Diana Gonzalez Garcia" w:date="2021-05-28T16:36:00Z">
                  <w:rPr>
                    <w:ins w:id="4070"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4071" w:author="Diana Gonzalez Garcia" w:date="2021-05-28T16:43:00Z">
              <w:tcPr>
                <w:tcW w:w="317" w:type="pct"/>
                <w:vMerge/>
                <w:tcBorders>
                  <w:top w:val="nil"/>
                  <w:left w:val="single" w:sz="4" w:space="0" w:color="auto"/>
                  <w:bottom w:val="single" w:sz="4" w:space="0" w:color="auto"/>
                  <w:right w:val="single" w:sz="4" w:space="0" w:color="auto"/>
                </w:tcBorders>
                <w:vAlign w:val="center"/>
                <w:hideMark/>
              </w:tcPr>
            </w:tcPrChange>
          </w:tcPr>
          <w:p w14:paraId="53159EB1" w14:textId="77777777" w:rsidR="004223AB" w:rsidRPr="004223AB" w:rsidRDefault="004223AB" w:rsidP="004223AB">
            <w:pPr>
              <w:spacing w:after="0" w:line="240" w:lineRule="auto"/>
              <w:rPr>
                <w:ins w:id="4072" w:author="Diana Gonzalez Garcia" w:date="2021-05-28T16:34:00Z"/>
                <w:rFonts w:ascii="Calibri" w:hAnsi="Calibri" w:cs="Calibri"/>
                <w:sz w:val="12"/>
                <w:szCs w:val="12"/>
                <w:lang w:eastAsia="es-CO"/>
                <w:rPrChange w:id="4073" w:author="Diana Gonzalez Garcia" w:date="2021-05-28T16:36:00Z">
                  <w:rPr>
                    <w:ins w:id="4074" w:author="Diana Gonzalez Garcia" w:date="2021-05-28T16:34:00Z"/>
                    <w:rFonts w:ascii="Calibri" w:hAnsi="Calibri" w:cs="Calibri"/>
                    <w:sz w:val="24"/>
                    <w:szCs w:val="24"/>
                    <w:lang w:eastAsia="es-CO"/>
                  </w:rPr>
                </w:rPrChange>
              </w:rPr>
            </w:pPr>
          </w:p>
        </w:tc>
        <w:tc>
          <w:tcPr>
            <w:tcW w:w="0" w:type="auto"/>
            <w:vMerge/>
            <w:tcBorders>
              <w:top w:val="nil"/>
              <w:left w:val="single" w:sz="4" w:space="0" w:color="auto"/>
              <w:bottom w:val="single" w:sz="4" w:space="0" w:color="auto"/>
              <w:right w:val="nil"/>
            </w:tcBorders>
            <w:vAlign w:val="center"/>
            <w:hideMark/>
            <w:tcPrChange w:id="4075" w:author="Diana Gonzalez Garcia" w:date="2021-05-28T16:43:00Z">
              <w:tcPr>
                <w:tcW w:w="330" w:type="pct"/>
                <w:gridSpan w:val="2"/>
                <w:vMerge/>
                <w:tcBorders>
                  <w:top w:val="nil"/>
                  <w:left w:val="single" w:sz="4" w:space="0" w:color="auto"/>
                  <w:bottom w:val="single" w:sz="4" w:space="0" w:color="auto"/>
                  <w:right w:val="nil"/>
                </w:tcBorders>
                <w:vAlign w:val="center"/>
                <w:hideMark/>
              </w:tcPr>
            </w:tcPrChange>
          </w:tcPr>
          <w:p w14:paraId="7F75CFF4" w14:textId="77777777" w:rsidR="004223AB" w:rsidRPr="004223AB" w:rsidRDefault="004223AB" w:rsidP="004223AB">
            <w:pPr>
              <w:spacing w:after="0" w:line="240" w:lineRule="auto"/>
              <w:rPr>
                <w:ins w:id="4076" w:author="Diana Gonzalez Garcia" w:date="2021-05-28T16:34:00Z"/>
                <w:rFonts w:ascii="Calibri" w:hAnsi="Calibri" w:cs="Calibri"/>
                <w:color w:val="000000"/>
                <w:sz w:val="12"/>
                <w:szCs w:val="12"/>
                <w:lang w:eastAsia="es-CO"/>
                <w:rPrChange w:id="4077" w:author="Diana Gonzalez Garcia" w:date="2021-05-28T16:36:00Z">
                  <w:rPr>
                    <w:ins w:id="4078" w:author="Diana Gonzalez Garcia" w:date="2021-05-28T16:34:00Z"/>
                    <w:rFonts w:ascii="Calibri" w:hAnsi="Calibri" w:cs="Calibri"/>
                    <w:color w:val="000000"/>
                    <w:sz w:val="24"/>
                    <w:szCs w:val="24"/>
                    <w:lang w:eastAsia="es-CO"/>
                  </w:rPr>
                </w:rPrChange>
              </w:rPr>
            </w:pPr>
          </w:p>
        </w:tc>
        <w:tc>
          <w:tcPr>
            <w:tcW w:w="0" w:type="auto"/>
            <w:tcBorders>
              <w:top w:val="nil"/>
              <w:left w:val="single" w:sz="4" w:space="0" w:color="auto"/>
              <w:bottom w:val="nil"/>
              <w:right w:val="single" w:sz="4" w:space="0" w:color="auto"/>
            </w:tcBorders>
            <w:shd w:val="clear" w:color="auto" w:fill="auto"/>
            <w:vAlign w:val="center"/>
            <w:hideMark/>
            <w:tcPrChange w:id="4079" w:author="Diana Gonzalez Garcia" w:date="2021-05-28T16:43:00Z">
              <w:tcPr>
                <w:tcW w:w="352" w:type="pct"/>
                <w:gridSpan w:val="2"/>
                <w:tcBorders>
                  <w:top w:val="nil"/>
                  <w:left w:val="single" w:sz="4" w:space="0" w:color="auto"/>
                  <w:bottom w:val="nil"/>
                  <w:right w:val="single" w:sz="4" w:space="0" w:color="auto"/>
                </w:tcBorders>
                <w:shd w:val="clear" w:color="auto" w:fill="auto"/>
                <w:vAlign w:val="center"/>
                <w:hideMark/>
              </w:tcPr>
            </w:tcPrChange>
          </w:tcPr>
          <w:p w14:paraId="65B7B3CE" w14:textId="77777777" w:rsidR="004223AB" w:rsidRPr="004223AB" w:rsidRDefault="004223AB" w:rsidP="004223AB">
            <w:pPr>
              <w:spacing w:after="0" w:line="240" w:lineRule="auto"/>
              <w:jc w:val="center"/>
              <w:rPr>
                <w:ins w:id="4080" w:author="Diana Gonzalez Garcia" w:date="2021-05-28T16:34:00Z"/>
                <w:rFonts w:ascii="Calibri" w:hAnsi="Calibri" w:cs="Calibri"/>
                <w:color w:val="000000"/>
                <w:sz w:val="12"/>
                <w:szCs w:val="12"/>
                <w:lang w:eastAsia="es-CO"/>
                <w:rPrChange w:id="4081" w:author="Diana Gonzalez Garcia" w:date="2021-05-28T16:36:00Z">
                  <w:rPr>
                    <w:ins w:id="4082" w:author="Diana Gonzalez Garcia" w:date="2021-05-28T16:34:00Z"/>
                    <w:rFonts w:ascii="Calibri" w:hAnsi="Calibri" w:cs="Calibri"/>
                    <w:color w:val="000000"/>
                    <w:sz w:val="24"/>
                    <w:szCs w:val="24"/>
                    <w:lang w:eastAsia="es-CO"/>
                  </w:rPr>
                </w:rPrChange>
              </w:rPr>
            </w:pPr>
            <w:ins w:id="4083" w:author="Diana Gonzalez Garcia" w:date="2021-05-28T16:34:00Z">
              <w:r w:rsidRPr="004223AB">
                <w:rPr>
                  <w:rFonts w:ascii="Calibri" w:hAnsi="Calibri" w:cs="Calibri"/>
                  <w:color w:val="000000"/>
                  <w:sz w:val="12"/>
                  <w:szCs w:val="12"/>
                  <w:lang w:eastAsia="es-CO"/>
                  <w:rPrChange w:id="4084" w:author="Diana Gonzalez Garcia" w:date="2021-05-28T16:36:00Z">
                    <w:rPr>
                      <w:rFonts w:ascii="Calibri" w:hAnsi="Calibri" w:cs="Calibri"/>
                      <w:color w:val="000000"/>
                      <w:sz w:val="24"/>
                      <w:szCs w:val="24"/>
                      <w:lang w:eastAsia="es-CO"/>
                    </w:rPr>
                  </w:rPrChange>
                </w:rPr>
                <w:t>($ / m2)</w:t>
              </w:r>
            </w:ins>
          </w:p>
        </w:tc>
        <w:tc>
          <w:tcPr>
            <w:tcW w:w="0" w:type="auto"/>
            <w:vMerge/>
            <w:tcBorders>
              <w:top w:val="nil"/>
              <w:left w:val="single" w:sz="4" w:space="0" w:color="auto"/>
              <w:bottom w:val="single" w:sz="4" w:space="0" w:color="auto"/>
              <w:right w:val="single" w:sz="4" w:space="0" w:color="auto"/>
            </w:tcBorders>
            <w:vAlign w:val="center"/>
            <w:hideMark/>
            <w:tcPrChange w:id="4085" w:author="Diana Gonzalez Garcia" w:date="2021-05-28T16:43:00Z">
              <w:tcPr>
                <w:tcW w:w="291" w:type="pct"/>
                <w:gridSpan w:val="2"/>
                <w:vMerge/>
                <w:tcBorders>
                  <w:top w:val="nil"/>
                  <w:left w:val="single" w:sz="4" w:space="0" w:color="auto"/>
                  <w:bottom w:val="single" w:sz="4" w:space="0" w:color="auto"/>
                  <w:right w:val="single" w:sz="4" w:space="0" w:color="auto"/>
                </w:tcBorders>
                <w:vAlign w:val="center"/>
                <w:hideMark/>
              </w:tcPr>
            </w:tcPrChange>
          </w:tcPr>
          <w:p w14:paraId="5379E2E4" w14:textId="77777777" w:rsidR="004223AB" w:rsidRPr="004223AB" w:rsidRDefault="004223AB" w:rsidP="004223AB">
            <w:pPr>
              <w:spacing w:after="0" w:line="240" w:lineRule="auto"/>
              <w:rPr>
                <w:ins w:id="4086" w:author="Diana Gonzalez Garcia" w:date="2021-05-28T16:34:00Z"/>
                <w:rFonts w:ascii="Calibri" w:hAnsi="Calibri" w:cs="Calibri"/>
                <w:color w:val="000000"/>
                <w:sz w:val="12"/>
                <w:szCs w:val="12"/>
                <w:lang w:eastAsia="es-CO"/>
                <w:rPrChange w:id="4087" w:author="Diana Gonzalez Garcia" w:date="2021-05-28T16:36:00Z">
                  <w:rPr>
                    <w:ins w:id="4088"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nil"/>
            </w:tcBorders>
            <w:vAlign w:val="center"/>
            <w:hideMark/>
            <w:tcPrChange w:id="4089" w:author="Diana Gonzalez Garcia" w:date="2021-05-28T16:43:00Z">
              <w:tcPr>
                <w:tcW w:w="242" w:type="pct"/>
                <w:gridSpan w:val="2"/>
                <w:vMerge/>
                <w:tcBorders>
                  <w:top w:val="nil"/>
                  <w:left w:val="single" w:sz="4" w:space="0" w:color="auto"/>
                  <w:bottom w:val="single" w:sz="4" w:space="0" w:color="auto"/>
                  <w:right w:val="nil"/>
                </w:tcBorders>
                <w:vAlign w:val="center"/>
                <w:hideMark/>
              </w:tcPr>
            </w:tcPrChange>
          </w:tcPr>
          <w:p w14:paraId="060224BD" w14:textId="77777777" w:rsidR="004223AB" w:rsidRPr="004223AB" w:rsidRDefault="004223AB" w:rsidP="004223AB">
            <w:pPr>
              <w:spacing w:after="0" w:line="240" w:lineRule="auto"/>
              <w:rPr>
                <w:ins w:id="4090" w:author="Diana Gonzalez Garcia" w:date="2021-05-28T16:34:00Z"/>
                <w:rFonts w:ascii="Calibri" w:hAnsi="Calibri" w:cs="Calibri"/>
                <w:color w:val="000000"/>
                <w:sz w:val="12"/>
                <w:szCs w:val="12"/>
                <w:lang w:eastAsia="es-CO"/>
                <w:rPrChange w:id="4091" w:author="Diana Gonzalez Garcia" w:date="2021-05-28T16:36:00Z">
                  <w:rPr>
                    <w:ins w:id="4092" w:author="Diana Gonzalez Garcia" w:date="2021-05-28T16:34:00Z"/>
                    <w:rFonts w:ascii="Calibri" w:hAnsi="Calibri" w:cs="Calibri"/>
                    <w:color w:val="000000"/>
                    <w:sz w:val="24"/>
                    <w:szCs w:val="24"/>
                    <w:lang w:eastAsia="es-CO"/>
                  </w:rPr>
                </w:rPrChange>
              </w:rPr>
            </w:pPr>
          </w:p>
        </w:tc>
        <w:tc>
          <w:tcPr>
            <w:tcW w:w="0" w:type="auto"/>
            <w:tcBorders>
              <w:top w:val="nil"/>
              <w:left w:val="single" w:sz="4" w:space="0" w:color="auto"/>
              <w:bottom w:val="nil"/>
              <w:right w:val="single" w:sz="4" w:space="0" w:color="auto"/>
            </w:tcBorders>
            <w:shd w:val="clear" w:color="auto" w:fill="auto"/>
            <w:vAlign w:val="center"/>
            <w:hideMark/>
            <w:tcPrChange w:id="4093" w:author="Diana Gonzalez Garcia" w:date="2021-05-28T16:43:00Z">
              <w:tcPr>
                <w:tcW w:w="1418" w:type="pct"/>
                <w:tcBorders>
                  <w:top w:val="nil"/>
                  <w:left w:val="single" w:sz="4" w:space="0" w:color="auto"/>
                  <w:bottom w:val="nil"/>
                  <w:right w:val="single" w:sz="4" w:space="0" w:color="auto"/>
                </w:tcBorders>
                <w:shd w:val="clear" w:color="auto" w:fill="auto"/>
                <w:vAlign w:val="center"/>
                <w:hideMark/>
              </w:tcPr>
            </w:tcPrChange>
          </w:tcPr>
          <w:p w14:paraId="1B482D52" w14:textId="26FBB359" w:rsidR="004223AB" w:rsidRPr="004223AB" w:rsidRDefault="004223AB" w:rsidP="004223AB">
            <w:pPr>
              <w:spacing w:after="0" w:line="240" w:lineRule="auto"/>
              <w:jc w:val="both"/>
              <w:rPr>
                <w:ins w:id="4094" w:author="Diana Gonzalez Garcia" w:date="2021-05-28T16:34:00Z"/>
                <w:rFonts w:ascii="Calibri" w:hAnsi="Calibri" w:cs="Calibri"/>
                <w:color w:val="000000"/>
                <w:sz w:val="12"/>
                <w:szCs w:val="12"/>
                <w:lang w:eastAsia="es-CO"/>
                <w:rPrChange w:id="4095" w:author="Diana Gonzalez Garcia" w:date="2021-05-28T16:36:00Z">
                  <w:rPr>
                    <w:ins w:id="4096" w:author="Diana Gonzalez Garcia" w:date="2021-05-28T16:34:00Z"/>
                    <w:rFonts w:ascii="Calibri" w:hAnsi="Calibri" w:cs="Calibri"/>
                    <w:color w:val="000000"/>
                    <w:sz w:val="24"/>
                    <w:szCs w:val="24"/>
                    <w:lang w:eastAsia="es-CO"/>
                  </w:rPr>
                </w:rPrChange>
              </w:rPr>
            </w:pPr>
            <w:ins w:id="4097" w:author="Diana Gonzalez Garcia" w:date="2021-05-28T16:34:00Z">
              <w:r w:rsidRPr="004223AB">
                <w:rPr>
                  <w:rFonts w:ascii="Calibri" w:hAnsi="Calibri" w:cs="Calibri"/>
                  <w:color w:val="000000"/>
                  <w:sz w:val="12"/>
                  <w:szCs w:val="12"/>
                  <w:lang w:eastAsia="es-CO"/>
                  <w:rPrChange w:id="4098" w:author="Diana Gonzalez Garcia" w:date="2021-05-28T16:36:00Z">
                    <w:rPr>
                      <w:rFonts w:ascii="Calibri" w:hAnsi="Calibri" w:cs="Calibri"/>
                      <w:color w:val="000000"/>
                      <w:sz w:val="24"/>
                      <w:szCs w:val="24"/>
                      <w:lang w:eastAsia="es-CO"/>
                    </w:rPr>
                  </w:rPrChange>
                </w:rPr>
                <w:t xml:space="preserve">Para predios con puntajes superiores a </w:t>
              </w:r>
            </w:ins>
            <w:ins w:id="4099" w:author="Diana Gonzalez Garcia" w:date="2021-05-28T16:44:00Z">
              <w:r w:rsidR="00D203B1" w:rsidRPr="004223AB">
                <w:rPr>
                  <w:rFonts w:ascii="Calibri" w:hAnsi="Calibri" w:cs="Calibri"/>
                  <w:color w:val="000000"/>
                  <w:sz w:val="12"/>
                  <w:szCs w:val="12"/>
                  <w:lang w:eastAsia="es-CO"/>
                  <w:rPrChange w:id="4100" w:author="Diana Gonzalez Garcia" w:date="2021-05-28T16:36:00Z">
                    <w:rPr>
                      <w:rFonts w:ascii="Calibri" w:hAnsi="Calibri" w:cs="Calibri"/>
                      <w:color w:val="000000"/>
                      <w:sz w:val="12"/>
                      <w:szCs w:val="12"/>
                      <w:lang w:eastAsia="es-CO"/>
                    </w:rPr>
                  </w:rPrChange>
                </w:rPr>
                <w:t>100, la</w:t>
              </w:r>
            </w:ins>
            <w:ins w:id="4101" w:author="Diana Gonzalez Garcia" w:date="2021-05-28T16:34:00Z">
              <w:r w:rsidRPr="004223AB">
                <w:rPr>
                  <w:rFonts w:ascii="Calibri" w:hAnsi="Calibri" w:cs="Calibri"/>
                  <w:color w:val="000000"/>
                  <w:sz w:val="12"/>
                  <w:szCs w:val="12"/>
                  <w:lang w:eastAsia="es-CO"/>
                  <w:rPrChange w:id="4102" w:author="Diana Gonzalez Garcia" w:date="2021-05-28T16:36:00Z">
                    <w:rPr>
                      <w:rFonts w:ascii="Calibri" w:hAnsi="Calibri" w:cs="Calibri"/>
                      <w:color w:val="000000"/>
                      <w:sz w:val="24"/>
                      <w:szCs w:val="24"/>
                      <w:lang w:eastAsia="es-CO"/>
                    </w:rPr>
                  </w:rPrChange>
                </w:rPr>
                <w:t xml:space="preserve"> variable modelo es avalúo especial.</w:t>
              </w:r>
            </w:ins>
          </w:p>
        </w:tc>
        <w:tc>
          <w:tcPr>
            <w:tcW w:w="0" w:type="auto"/>
            <w:vMerge/>
            <w:tcBorders>
              <w:top w:val="nil"/>
              <w:left w:val="nil"/>
              <w:bottom w:val="single" w:sz="4" w:space="0" w:color="auto"/>
              <w:right w:val="single" w:sz="4" w:space="0" w:color="auto"/>
            </w:tcBorders>
            <w:vAlign w:val="center"/>
            <w:hideMark/>
            <w:tcPrChange w:id="4103" w:author="Diana Gonzalez Garcia" w:date="2021-05-28T16:43:00Z">
              <w:tcPr>
                <w:tcW w:w="261" w:type="pct"/>
                <w:gridSpan w:val="2"/>
                <w:vMerge/>
                <w:tcBorders>
                  <w:top w:val="nil"/>
                  <w:left w:val="nil"/>
                  <w:bottom w:val="single" w:sz="4" w:space="0" w:color="auto"/>
                  <w:right w:val="single" w:sz="4" w:space="0" w:color="auto"/>
                </w:tcBorders>
                <w:vAlign w:val="center"/>
                <w:hideMark/>
              </w:tcPr>
            </w:tcPrChange>
          </w:tcPr>
          <w:p w14:paraId="3AFF6148" w14:textId="77777777" w:rsidR="004223AB" w:rsidRPr="004223AB" w:rsidRDefault="004223AB" w:rsidP="004223AB">
            <w:pPr>
              <w:spacing w:after="0" w:line="240" w:lineRule="auto"/>
              <w:rPr>
                <w:ins w:id="4104" w:author="Diana Gonzalez Garcia" w:date="2021-05-28T16:34:00Z"/>
                <w:rFonts w:ascii="Calibri" w:hAnsi="Calibri" w:cs="Calibri"/>
                <w:color w:val="000000"/>
                <w:sz w:val="12"/>
                <w:szCs w:val="12"/>
                <w:lang w:eastAsia="es-CO"/>
                <w:rPrChange w:id="4105" w:author="Diana Gonzalez Garcia" w:date="2021-05-28T16:36:00Z">
                  <w:rPr>
                    <w:ins w:id="4106"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nil"/>
            </w:tcBorders>
            <w:vAlign w:val="center"/>
            <w:hideMark/>
            <w:tcPrChange w:id="4107" w:author="Diana Gonzalez Garcia" w:date="2021-05-28T16:43:00Z">
              <w:tcPr>
                <w:tcW w:w="487" w:type="pct"/>
                <w:gridSpan w:val="2"/>
                <w:vMerge/>
                <w:tcBorders>
                  <w:top w:val="nil"/>
                  <w:left w:val="single" w:sz="4" w:space="0" w:color="auto"/>
                  <w:bottom w:val="single" w:sz="4" w:space="0" w:color="auto"/>
                  <w:right w:val="nil"/>
                </w:tcBorders>
                <w:vAlign w:val="center"/>
                <w:hideMark/>
              </w:tcPr>
            </w:tcPrChange>
          </w:tcPr>
          <w:p w14:paraId="7243CD5C" w14:textId="77777777" w:rsidR="004223AB" w:rsidRPr="004223AB" w:rsidRDefault="004223AB" w:rsidP="004223AB">
            <w:pPr>
              <w:spacing w:after="0" w:line="240" w:lineRule="auto"/>
              <w:rPr>
                <w:ins w:id="4108" w:author="Diana Gonzalez Garcia" w:date="2021-05-28T16:34:00Z"/>
                <w:rFonts w:ascii="Calibri" w:hAnsi="Calibri" w:cs="Calibri"/>
                <w:color w:val="FF0000"/>
                <w:sz w:val="12"/>
                <w:szCs w:val="12"/>
                <w:lang w:eastAsia="es-CO"/>
                <w:rPrChange w:id="4109" w:author="Diana Gonzalez Garcia" w:date="2021-05-28T16:36:00Z">
                  <w:rPr>
                    <w:ins w:id="4110" w:author="Diana Gonzalez Garcia" w:date="2021-05-28T16:34:00Z"/>
                    <w:rFonts w:ascii="Calibri" w:hAnsi="Calibri" w:cs="Calibri"/>
                    <w:color w:val="FF0000"/>
                    <w:sz w:val="24"/>
                    <w:szCs w:val="24"/>
                    <w:lang w:eastAsia="es-CO"/>
                  </w:rPr>
                </w:rPrChange>
              </w:rPr>
            </w:pPr>
          </w:p>
        </w:tc>
        <w:tc>
          <w:tcPr>
            <w:tcW w:w="1158" w:type="dxa"/>
            <w:vMerge/>
            <w:tcBorders>
              <w:top w:val="nil"/>
              <w:left w:val="single" w:sz="4" w:space="0" w:color="auto"/>
              <w:bottom w:val="single" w:sz="4" w:space="0" w:color="auto"/>
              <w:right w:val="single" w:sz="4" w:space="0" w:color="auto"/>
            </w:tcBorders>
            <w:vAlign w:val="center"/>
            <w:hideMark/>
            <w:tcPrChange w:id="4111" w:author="Diana Gonzalez Garcia" w:date="2021-05-28T16:43:00Z">
              <w:tcPr>
                <w:tcW w:w="985" w:type="pct"/>
                <w:gridSpan w:val="2"/>
                <w:vMerge/>
                <w:tcBorders>
                  <w:top w:val="nil"/>
                  <w:left w:val="single" w:sz="4" w:space="0" w:color="auto"/>
                  <w:bottom w:val="single" w:sz="4" w:space="0" w:color="auto"/>
                  <w:right w:val="single" w:sz="4" w:space="0" w:color="auto"/>
                </w:tcBorders>
                <w:vAlign w:val="center"/>
                <w:hideMark/>
              </w:tcPr>
            </w:tcPrChange>
          </w:tcPr>
          <w:p w14:paraId="2E2A4A31" w14:textId="77777777" w:rsidR="004223AB" w:rsidRPr="004223AB" w:rsidRDefault="004223AB" w:rsidP="004223AB">
            <w:pPr>
              <w:spacing w:after="0" w:line="240" w:lineRule="auto"/>
              <w:rPr>
                <w:ins w:id="4112" w:author="Diana Gonzalez Garcia" w:date="2021-05-28T16:34:00Z"/>
                <w:rFonts w:ascii="Calibri" w:hAnsi="Calibri" w:cs="Calibri"/>
                <w:color w:val="000000"/>
                <w:sz w:val="12"/>
                <w:szCs w:val="12"/>
                <w:lang w:eastAsia="es-CO"/>
                <w:rPrChange w:id="4113" w:author="Diana Gonzalez Garcia" w:date="2021-05-28T16:36:00Z">
                  <w:rPr>
                    <w:ins w:id="4114" w:author="Diana Gonzalez Garcia" w:date="2021-05-28T16:34:00Z"/>
                    <w:rFonts w:ascii="Calibri" w:hAnsi="Calibri" w:cs="Calibri"/>
                    <w:color w:val="000000"/>
                    <w:sz w:val="24"/>
                    <w:szCs w:val="24"/>
                    <w:lang w:eastAsia="es-CO"/>
                  </w:rPr>
                </w:rPrChange>
              </w:rPr>
            </w:pPr>
          </w:p>
        </w:tc>
      </w:tr>
      <w:tr w:rsidR="004223AB" w:rsidRPr="004223AB" w14:paraId="2461EF5F" w14:textId="77777777" w:rsidTr="00D203B1">
        <w:tblPrEx>
          <w:tblPrExChange w:id="4115" w:author="Diana Gonzalez Garcia" w:date="2021-05-28T16:43:00Z">
            <w:tblPrEx>
              <w:tblW w:w="5000" w:type="pct"/>
              <w:tblInd w:w="0" w:type="dxa"/>
            </w:tblPrEx>
          </w:tblPrExChange>
        </w:tblPrEx>
        <w:trPr>
          <w:trHeight w:val="20"/>
          <w:ins w:id="4116" w:author="Diana Gonzalez Garcia" w:date="2021-05-28T16:34:00Z"/>
          <w:trPrChange w:id="4117" w:author="Diana Gonzalez Garcia" w:date="2021-05-28T16:43:00Z">
            <w:trPr>
              <w:gridBefore w:val="2"/>
              <w:gridAfter w:val="0"/>
              <w:trHeight w:val="1230"/>
            </w:trPr>
          </w:trPrChange>
        </w:trPr>
        <w:tc>
          <w:tcPr>
            <w:tcW w:w="0" w:type="auto"/>
            <w:vMerge/>
            <w:tcBorders>
              <w:top w:val="nil"/>
              <w:left w:val="single" w:sz="4" w:space="0" w:color="auto"/>
              <w:bottom w:val="single" w:sz="4" w:space="0" w:color="auto"/>
              <w:right w:val="single" w:sz="4" w:space="0" w:color="auto"/>
            </w:tcBorders>
            <w:vAlign w:val="center"/>
            <w:hideMark/>
            <w:tcPrChange w:id="4118" w:author="Diana Gonzalez Garcia" w:date="2021-05-28T16:43:00Z">
              <w:tcPr>
                <w:tcW w:w="318" w:type="pct"/>
                <w:gridSpan w:val="2"/>
                <w:vMerge/>
                <w:tcBorders>
                  <w:top w:val="nil"/>
                  <w:left w:val="single" w:sz="4" w:space="0" w:color="auto"/>
                  <w:bottom w:val="single" w:sz="4" w:space="0" w:color="auto"/>
                  <w:right w:val="single" w:sz="4" w:space="0" w:color="auto"/>
                </w:tcBorders>
                <w:vAlign w:val="center"/>
                <w:hideMark/>
              </w:tcPr>
            </w:tcPrChange>
          </w:tcPr>
          <w:p w14:paraId="1F5AC375" w14:textId="77777777" w:rsidR="004223AB" w:rsidRPr="004223AB" w:rsidRDefault="004223AB" w:rsidP="004223AB">
            <w:pPr>
              <w:spacing w:after="0" w:line="240" w:lineRule="auto"/>
              <w:rPr>
                <w:ins w:id="4119" w:author="Diana Gonzalez Garcia" w:date="2021-05-28T16:34:00Z"/>
                <w:rFonts w:ascii="Calibri" w:hAnsi="Calibri" w:cs="Calibri"/>
                <w:color w:val="000000"/>
                <w:sz w:val="12"/>
                <w:szCs w:val="12"/>
                <w:lang w:eastAsia="es-CO"/>
                <w:rPrChange w:id="4120" w:author="Diana Gonzalez Garcia" w:date="2021-05-28T16:36:00Z">
                  <w:rPr>
                    <w:ins w:id="4121"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4122" w:author="Diana Gonzalez Garcia" w:date="2021-05-28T16:43:00Z">
              <w:tcPr>
                <w:tcW w:w="317" w:type="pct"/>
                <w:vMerge/>
                <w:tcBorders>
                  <w:top w:val="nil"/>
                  <w:left w:val="single" w:sz="4" w:space="0" w:color="auto"/>
                  <w:bottom w:val="single" w:sz="4" w:space="0" w:color="auto"/>
                  <w:right w:val="single" w:sz="4" w:space="0" w:color="auto"/>
                </w:tcBorders>
                <w:vAlign w:val="center"/>
                <w:hideMark/>
              </w:tcPr>
            </w:tcPrChange>
          </w:tcPr>
          <w:p w14:paraId="78092D34" w14:textId="77777777" w:rsidR="004223AB" w:rsidRPr="004223AB" w:rsidRDefault="004223AB" w:rsidP="004223AB">
            <w:pPr>
              <w:spacing w:after="0" w:line="240" w:lineRule="auto"/>
              <w:rPr>
                <w:ins w:id="4123" w:author="Diana Gonzalez Garcia" w:date="2021-05-28T16:34:00Z"/>
                <w:rFonts w:ascii="Calibri" w:hAnsi="Calibri" w:cs="Calibri"/>
                <w:sz w:val="12"/>
                <w:szCs w:val="12"/>
                <w:lang w:eastAsia="es-CO"/>
                <w:rPrChange w:id="4124" w:author="Diana Gonzalez Garcia" w:date="2021-05-28T16:36:00Z">
                  <w:rPr>
                    <w:ins w:id="4125" w:author="Diana Gonzalez Garcia" w:date="2021-05-28T16:34:00Z"/>
                    <w:rFonts w:ascii="Calibri" w:hAnsi="Calibri" w:cs="Calibri"/>
                    <w:sz w:val="24"/>
                    <w:szCs w:val="24"/>
                    <w:lang w:eastAsia="es-CO"/>
                  </w:rPr>
                </w:rPrChange>
              </w:rPr>
            </w:pPr>
          </w:p>
        </w:tc>
        <w:tc>
          <w:tcPr>
            <w:tcW w:w="0" w:type="auto"/>
            <w:vMerge/>
            <w:tcBorders>
              <w:top w:val="nil"/>
              <w:left w:val="single" w:sz="4" w:space="0" w:color="auto"/>
              <w:bottom w:val="single" w:sz="4" w:space="0" w:color="auto"/>
              <w:right w:val="nil"/>
            </w:tcBorders>
            <w:vAlign w:val="center"/>
            <w:hideMark/>
            <w:tcPrChange w:id="4126" w:author="Diana Gonzalez Garcia" w:date="2021-05-28T16:43:00Z">
              <w:tcPr>
                <w:tcW w:w="330" w:type="pct"/>
                <w:gridSpan w:val="2"/>
                <w:vMerge/>
                <w:tcBorders>
                  <w:top w:val="nil"/>
                  <w:left w:val="single" w:sz="4" w:space="0" w:color="auto"/>
                  <w:bottom w:val="single" w:sz="4" w:space="0" w:color="auto"/>
                  <w:right w:val="nil"/>
                </w:tcBorders>
                <w:vAlign w:val="center"/>
                <w:hideMark/>
              </w:tcPr>
            </w:tcPrChange>
          </w:tcPr>
          <w:p w14:paraId="13180B98" w14:textId="77777777" w:rsidR="004223AB" w:rsidRPr="004223AB" w:rsidRDefault="004223AB" w:rsidP="004223AB">
            <w:pPr>
              <w:spacing w:after="0" w:line="240" w:lineRule="auto"/>
              <w:rPr>
                <w:ins w:id="4127" w:author="Diana Gonzalez Garcia" w:date="2021-05-28T16:34:00Z"/>
                <w:rFonts w:ascii="Calibri" w:hAnsi="Calibri" w:cs="Calibri"/>
                <w:color w:val="000000"/>
                <w:sz w:val="12"/>
                <w:szCs w:val="12"/>
                <w:lang w:eastAsia="es-CO"/>
                <w:rPrChange w:id="4128" w:author="Diana Gonzalez Garcia" w:date="2021-05-28T16:36:00Z">
                  <w:rPr>
                    <w:ins w:id="4129" w:author="Diana Gonzalez Garcia" w:date="2021-05-28T16:34:00Z"/>
                    <w:rFonts w:ascii="Calibri" w:hAnsi="Calibri" w:cs="Calibri"/>
                    <w:color w:val="000000"/>
                    <w:sz w:val="24"/>
                    <w:szCs w:val="24"/>
                    <w:lang w:eastAsia="es-CO"/>
                  </w:rPr>
                </w:rPrChange>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Change w:id="4130" w:author="Diana Gonzalez Garcia" w:date="2021-05-28T16:43:00Z">
              <w:tcPr>
                <w:tcW w:w="352" w:type="pct"/>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1C8188AF" w14:textId="77777777" w:rsidR="004223AB" w:rsidRPr="004223AB" w:rsidRDefault="004223AB" w:rsidP="004223AB">
            <w:pPr>
              <w:spacing w:after="0" w:line="240" w:lineRule="auto"/>
              <w:rPr>
                <w:ins w:id="4131" w:author="Diana Gonzalez Garcia" w:date="2021-05-28T16:34:00Z"/>
                <w:rFonts w:ascii="Calibri" w:hAnsi="Calibri" w:cs="Calibri"/>
                <w:color w:val="000000"/>
                <w:sz w:val="12"/>
                <w:szCs w:val="12"/>
                <w:lang w:eastAsia="es-CO"/>
                <w:rPrChange w:id="4132" w:author="Diana Gonzalez Garcia" w:date="2021-05-28T16:36:00Z">
                  <w:rPr>
                    <w:ins w:id="4133" w:author="Diana Gonzalez Garcia" w:date="2021-05-28T16:34:00Z"/>
                    <w:rFonts w:ascii="Calibri" w:hAnsi="Calibri" w:cs="Calibri"/>
                    <w:color w:val="000000"/>
                    <w:sz w:val="24"/>
                    <w:szCs w:val="24"/>
                    <w:lang w:eastAsia="es-CO"/>
                  </w:rPr>
                </w:rPrChange>
              </w:rPr>
            </w:pPr>
            <w:ins w:id="4134" w:author="Diana Gonzalez Garcia" w:date="2021-05-28T16:34:00Z">
              <w:r w:rsidRPr="004223AB">
                <w:rPr>
                  <w:rFonts w:ascii="Calibri" w:hAnsi="Calibri" w:cs="Calibri"/>
                  <w:color w:val="000000"/>
                  <w:sz w:val="12"/>
                  <w:szCs w:val="12"/>
                  <w:lang w:eastAsia="es-CO"/>
                  <w:rPrChange w:id="4135" w:author="Diana Gonzalez Garcia" w:date="2021-05-28T16:36:00Z">
                    <w:rPr>
                      <w:rFonts w:ascii="Calibri" w:hAnsi="Calibri" w:cs="Calibri"/>
                      <w:color w:val="000000"/>
                      <w:sz w:val="24"/>
                      <w:szCs w:val="24"/>
                      <w:lang w:eastAsia="es-CO"/>
                    </w:rPr>
                  </w:rPrChange>
                </w:rPr>
                <w:t> </w:t>
              </w:r>
            </w:ins>
          </w:p>
        </w:tc>
        <w:tc>
          <w:tcPr>
            <w:tcW w:w="0" w:type="auto"/>
            <w:vMerge/>
            <w:tcBorders>
              <w:top w:val="nil"/>
              <w:left w:val="single" w:sz="4" w:space="0" w:color="auto"/>
              <w:bottom w:val="single" w:sz="4" w:space="0" w:color="auto"/>
              <w:right w:val="single" w:sz="4" w:space="0" w:color="auto"/>
            </w:tcBorders>
            <w:vAlign w:val="center"/>
            <w:hideMark/>
            <w:tcPrChange w:id="4136" w:author="Diana Gonzalez Garcia" w:date="2021-05-28T16:43:00Z">
              <w:tcPr>
                <w:tcW w:w="291" w:type="pct"/>
                <w:gridSpan w:val="2"/>
                <w:vMerge/>
                <w:tcBorders>
                  <w:top w:val="nil"/>
                  <w:left w:val="single" w:sz="4" w:space="0" w:color="auto"/>
                  <w:bottom w:val="single" w:sz="4" w:space="0" w:color="auto"/>
                  <w:right w:val="single" w:sz="4" w:space="0" w:color="auto"/>
                </w:tcBorders>
                <w:vAlign w:val="center"/>
                <w:hideMark/>
              </w:tcPr>
            </w:tcPrChange>
          </w:tcPr>
          <w:p w14:paraId="30655979" w14:textId="77777777" w:rsidR="004223AB" w:rsidRPr="004223AB" w:rsidRDefault="004223AB" w:rsidP="004223AB">
            <w:pPr>
              <w:spacing w:after="0" w:line="240" w:lineRule="auto"/>
              <w:rPr>
                <w:ins w:id="4137" w:author="Diana Gonzalez Garcia" w:date="2021-05-28T16:34:00Z"/>
                <w:rFonts w:ascii="Calibri" w:hAnsi="Calibri" w:cs="Calibri"/>
                <w:color w:val="000000"/>
                <w:sz w:val="12"/>
                <w:szCs w:val="12"/>
                <w:lang w:eastAsia="es-CO"/>
                <w:rPrChange w:id="4138" w:author="Diana Gonzalez Garcia" w:date="2021-05-28T16:36:00Z">
                  <w:rPr>
                    <w:ins w:id="4139"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nil"/>
            </w:tcBorders>
            <w:vAlign w:val="center"/>
            <w:hideMark/>
            <w:tcPrChange w:id="4140" w:author="Diana Gonzalez Garcia" w:date="2021-05-28T16:43:00Z">
              <w:tcPr>
                <w:tcW w:w="242" w:type="pct"/>
                <w:gridSpan w:val="2"/>
                <w:vMerge/>
                <w:tcBorders>
                  <w:top w:val="nil"/>
                  <w:left w:val="single" w:sz="4" w:space="0" w:color="auto"/>
                  <w:bottom w:val="single" w:sz="4" w:space="0" w:color="auto"/>
                  <w:right w:val="nil"/>
                </w:tcBorders>
                <w:vAlign w:val="center"/>
                <w:hideMark/>
              </w:tcPr>
            </w:tcPrChange>
          </w:tcPr>
          <w:p w14:paraId="3B263DC4" w14:textId="77777777" w:rsidR="004223AB" w:rsidRPr="004223AB" w:rsidRDefault="004223AB" w:rsidP="004223AB">
            <w:pPr>
              <w:spacing w:after="0" w:line="240" w:lineRule="auto"/>
              <w:rPr>
                <w:ins w:id="4141" w:author="Diana Gonzalez Garcia" w:date="2021-05-28T16:34:00Z"/>
                <w:rFonts w:ascii="Calibri" w:hAnsi="Calibri" w:cs="Calibri"/>
                <w:color w:val="000000"/>
                <w:sz w:val="12"/>
                <w:szCs w:val="12"/>
                <w:lang w:eastAsia="es-CO"/>
                <w:rPrChange w:id="4142" w:author="Diana Gonzalez Garcia" w:date="2021-05-28T16:36:00Z">
                  <w:rPr>
                    <w:ins w:id="4143" w:author="Diana Gonzalez Garcia" w:date="2021-05-28T16:34:00Z"/>
                    <w:rFonts w:ascii="Calibri" w:hAnsi="Calibri" w:cs="Calibri"/>
                    <w:color w:val="000000"/>
                    <w:sz w:val="24"/>
                    <w:szCs w:val="24"/>
                    <w:lang w:eastAsia="es-CO"/>
                  </w:rPr>
                </w:rPrChange>
              </w:rPr>
            </w:pPr>
          </w:p>
        </w:tc>
        <w:tc>
          <w:tcPr>
            <w:tcW w:w="0" w:type="auto"/>
            <w:tcBorders>
              <w:top w:val="nil"/>
              <w:left w:val="single" w:sz="4" w:space="0" w:color="auto"/>
              <w:bottom w:val="nil"/>
              <w:right w:val="single" w:sz="4" w:space="0" w:color="auto"/>
            </w:tcBorders>
            <w:shd w:val="clear" w:color="000000" w:fill="D6DCE4"/>
            <w:vAlign w:val="center"/>
            <w:hideMark/>
            <w:tcPrChange w:id="4144" w:author="Diana Gonzalez Garcia" w:date="2021-05-28T16:43:00Z">
              <w:tcPr>
                <w:tcW w:w="1418" w:type="pct"/>
                <w:tcBorders>
                  <w:top w:val="nil"/>
                  <w:left w:val="single" w:sz="4" w:space="0" w:color="auto"/>
                  <w:bottom w:val="nil"/>
                  <w:right w:val="single" w:sz="4" w:space="0" w:color="auto"/>
                </w:tcBorders>
                <w:shd w:val="clear" w:color="000000" w:fill="D6DCE4"/>
                <w:vAlign w:val="center"/>
                <w:hideMark/>
              </w:tcPr>
            </w:tcPrChange>
          </w:tcPr>
          <w:p w14:paraId="451C54A1" w14:textId="51807009" w:rsidR="004223AB" w:rsidRPr="004223AB" w:rsidRDefault="004223AB" w:rsidP="004223AB">
            <w:pPr>
              <w:spacing w:after="0" w:line="240" w:lineRule="auto"/>
              <w:jc w:val="both"/>
              <w:rPr>
                <w:ins w:id="4145" w:author="Diana Gonzalez Garcia" w:date="2021-05-28T16:34:00Z"/>
                <w:rFonts w:ascii="Calibri" w:hAnsi="Calibri" w:cs="Calibri"/>
                <w:color w:val="000000"/>
                <w:sz w:val="12"/>
                <w:szCs w:val="12"/>
                <w:lang w:eastAsia="es-CO"/>
                <w:rPrChange w:id="4146" w:author="Diana Gonzalez Garcia" w:date="2021-05-28T16:36:00Z">
                  <w:rPr>
                    <w:ins w:id="4147" w:author="Diana Gonzalez Garcia" w:date="2021-05-28T16:34:00Z"/>
                    <w:rFonts w:ascii="Calibri" w:hAnsi="Calibri" w:cs="Calibri"/>
                    <w:color w:val="000000"/>
                    <w:sz w:val="24"/>
                    <w:szCs w:val="24"/>
                    <w:lang w:eastAsia="es-CO"/>
                  </w:rPr>
                </w:rPrChange>
              </w:rPr>
            </w:pPr>
            <w:ins w:id="4148" w:author="Diana Gonzalez Garcia" w:date="2021-05-28T16:34:00Z">
              <w:r w:rsidRPr="004223AB">
                <w:rPr>
                  <w:rFonts w:ascii="Calibri" w:hAnsi="Calibri" w:cs="Calibri"/>
                  <w:color w:val="000000"/>
                  <w:sz w:val="12"/>
                  <w:szCs w:val="12"/>
                  <w:lang w:eastAsia="es-CO"/>
                  <w:rPrChange w:id="4149" w:author="Diana Gonzalez Garcia" w:date="2021-05-28T16:36:00Z">
                    <w:rPr>
                      <w:rFonts w:ascii="Calibri" w:hAnsi="Calibri" w:cs="Calibri"/>
                      <w:color w:val="000000"/>
                      <w:sz w:val="24"/>
                      <w:szCs w:val="24"/>
                      <w:lang w:eastAsia="es-CO"/>
                    </w:rPr>
                  </w:rPrChange>
                </w:rPr>
                <w:t xml:space="preserve">Para predios con área de construcción por unidad calificada </w:t>
              </w:r>
            </w:ins>
            <w:ins w:id="4150" w:author="Diana Gonzalez Garcia" w:date="2021-05-28T16:44:00Z">
              <w:r w:rsidR="00D203B1" w:rsidRPr="004223AB">
                <w:rPr>
                  <w:rFonts w:ascii="Calibri" w:hAnsi="Calibri" w:cs="Calibri"/>
                  <w:color w:val="000000"/>
                  <w:sz w:val="12"/>
                  <w:szCs w:val="12"/>
                  <w:lang w:eastAsia="es-CO"/>
                  <w:rPrChange w:id="4151" w:author="Diana Gonzalez Garcia" w:date="2021-05-28T16:36:00Z">
                    <w:rPr>
                      <w:rFonts w:ascii="Calibri" w:hAnsi="Calibri" w:cs="Calibri"/>
                      <w:color w:val="000000"/>
                      <w:sz w:val="12"/>
                      <w:szCs w:val="12"/>
                      <w:lang w:eastAsia="es-CO"/>
                    </w:rPr>
                  </w:rPrChange>
                </w:rPr>
                <w:t>superior a</w:t>
              </w:r>
            </w:ins>
            <w:ins w:id="4152" w:author="Diana Gonzalez Garcia" w:date="2021-05-28T16:34:00Z">
              <w:r w:rsidRPr="004223AB">
                <w:rPr>
                  <w:rFonts w:ascii="Calibri" w:hAnsi="Calibri" w:cs="Calibri"/>
                  <w:color w:val="000000"/>
                  <w:sz w:val="12"/>
                  <w:szCs w:val="12"/>
                  <w:lang w:eastAsia="es-CO"/>
                  <w:rPrChange w:id="4153" w:author="Diana Gonzalez Garcia" w:date="2021-05-28T16:36:00Z">
                    <w:rPr>
                      <w:rFonts w:ascii="Calibri" w:hAnsi="Calibri" w:cs="Calibri"/>
                      <w:color w:val="000000"/>
                      <w:sz w:val="24"/>
                      <w:szCs w:val="24"/>
                      <w:lang w:eastAsia="es-CO"/>
                    </w:rPr>
                  </w:rPrChange>
                </w:rPr>
                <w:t xml:space="preserve"> 1.000 m2 la variable modelo es avalúo especial.</w:t>
              </w:r>
            </w:ins>
          </w:p>
        </w:tc>
        <w:tc>
          <w:tcPr>
            <w:tcW w:w="0" w:type="auto"/>
            <w:vMerge/>
            <w:tcBorders>
              <w:top w:val="nil"/>
              <w:left w:val="nil"/>
              <w:bottom w:val="single" w:sz="4" w:space="0" w:color="auto"/>
              <w:right w:val="single" w:sz="4" w:space="0" w:color="auto"/>
            </w:tcBorders>
            <w:vAlign w:val="center"/>
            <w:hideMark/>
            <w:tcPrChange w:id="4154" w:author="Diana Gonzalez Garcia" w:date="2021-05-28T16:43:00Z">
              <w:tcPr>
                <w:tcW w:w="261" w:type="pct"/>
                <w:gridSpan w:val="2"/>
                <w:vMerge/>
                <w:tcBorders>
                  <w:top w:val="nil"/>
                  <w:left w:val="nil"/>
                  <w:bottom w:val="single" w:sz="4" w:space="0" w:color="auto"/>
                  <w:right w:val="single" w:sz="4" w:space="0" w:color="auto"/>
                </w:tcBorders>
                <w:vAlign w:val="center"/>
                <w:hideMark/>
              </w:tcPr>
            </w:tcPrChange>
          </w:tcPr>
          <w:p w14:paraId="6AE788D1" w14:textId="77777777" w:rsidR="004223AB" w:rsidRPr="004223AB" w:rsidRDefault="004223AB" w:rsidP="004223AB">
            <w:pPr>
              <w:spacing w:after="0" w:line="240" w:lineRule="auto"/>
              <w:rPr>
                <w:ins w:id="4155" w:author="Diana Gonzalez Garcia" w:date="2021-05-28T16:34:00Z"/>
                <w:rFonts w:ascii="Calibri" w:hAnsi="Calibri" w:cs="Calibri"/>
                <w:color w:val="000000"/>
                <w:sz w:val="12"/>
                <w:szCs w:val="12"/>
                <w:lang w:eastAsia="es-CO"/>
                <w:rPrChange w:id="4156" w:author="Diana Gonzalez Garcia" w:date="2021-05-28T16:36:00Z">
                  <w:rPr>
                    <w:ins w:id="4157"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nil"/>
            </w:tcBorders>
            <w:vAlign w:val="center"/>
            <w:hideMark/>
            <w:tcPrChange w:id="4158" w:author="Diana Gonzalez Garcia" w:date="2021-05-28T16:43:00Z">
              <w:tcPr>
                <w:tcW w:w="487" w:type="pct"/>
                <w:gridSpan w:val="2"/>
                <w:vMerge/>
                <w:tcBorders>
                  <w:top w:val="nil"/>
                  <w:left w:val="single" w:sz="4" w:space="0" w:color="auto"/>
                  <w:bottom w:val="single" w:sz="4" w:space="0" w:color="auto"/>
                  <w:right w:val="nil"/>
                </w:tcBorders>
                <w:vAlign w:val="center"/>
                <w:hideMark/>
              </w:tcPr>
            </w:tcPrChange>
          </w:tcPr>
          <w:p w14:paraId="4F789C15" w14:textId="77777777" w:rsidR="004223AB" w:rsidRPr="004223AB" w:rsidRDefault="004223AB" w:rsidP="004223AB">
            <w:pPr>
              <w:spacing w:after="0" w:line="240" w:lineRule="auto"/>
              <w:rPr>
                <w:ins w:id="4159" w:author="Diana Gonzalez Garcia" w:date="2021-05-28T16:34:00Z"/>
                <w:rFonts w:ascii="Calibri" w:hAnsi="Calibri" w:cs="Calibri"/>
                <w:color w:val="FF0000"/>
                <w:sz w:val="12"/>
                <w:szCs w:val="12"/>
                <w:lang w:eastAsia="es-CO"/>
                <w:rPrChange w:id="4160" w:author="Diana Gonzalez Garcia" w:date="2021-05-28T16:36:00Z">
                  <w:rPr>
                    <w:ins w:id="4161" w:author="Diana Gonzalez Garcia" w:date="2021-05-28T16:34:00Z"/>
                    <w:rFonts w:ascii="Calibri" w:hAnsi="Calibri" w:cs="Calibri"/>
                    <w:color w:val="FF0000"/>
                    <w:sz w:val="24"/>
                    <w:szCs w:val="24"/>
                    <w:lang w:eastAsia="es-CO"/>
                  </w:rPr>
                </w:rPrChange>
              </w:rPr>
            </w:pPr>
          </w:p>
        </w:tc>
        <w:tc>
          <w:tcPr>
            <w:tcW w:w="1158" w:type="dxa"/>
            <w:vMerge/>
            <w:tcBorders>
              <w:top w:val="nil"/>
              <w:left w:val="single" w:sz="4" w:space="0" w:color="auto"/>
              <w:bottom w:val="single" w:sz="4" w:space="0" w:color="auto"/>
              <w:right w:val="single" w:sz="4" w:space="0" w:color="auto"/>
            </w:tcBorders>
            <w:vAlign w:val="center"/>
            <w:hideMark/>
            <w:tcPrChange w:id="4162" w:author="Diana Gonzalez Garcia" w:date="2021-05-28T16:43:00Z">
              <w:tcPr>
                <w:tcW w:w="985" w:type="pct"/>
                <w:gridSpan w:val="2"/>
                <w:vMerge/>
                <w:tcBorders>
                  <w:top w:val="nil"/>
                  <w:left w:val="single" w:sz="4" w:space="0" w:color="auto"/>
                  <w:bottom w:val="single" w:sz="4" w:space="0" w:color="auto"/>
                  <w:right w:val="single" w:sz="4" w:space="0" w:color="auto"/>
                </w:tcBorders>
                <w:vAlign w:val="center"/>
                <w:hideMark/>
              </w:tcPr>
            </w:tcPrChange>
          </w:tcPr>
          <w:p w14:paraId="6108A9AB" w14:textId="77777777" w:rsidR="004223AB" w:rsidRPr="004223AB" w:rsidRDefault="004223AB" w:rsidP="004223AB">
            <w:pPr>
              <w:spacing w:after="0" w:line="240" w:lineRule="auto"/>
              <w:rPr>
                <w:ins w:id="4163" w:author="Diana Gonzalez Garcia" w:date="2021-05-28T16:34:00Z"/>
                <w:rFonts w:ascii="Calibri" w:hAnsi="Calibri" w:cs="Calibri"/>
                <w:color w:val="000000"/>
                <w:sz w:val="12"/>
                <w:szCs w:val="12"/>
                <w:lang w:eastAsia="es-CO"/>
                <w:rPrChange w:id="4164" w:author="Diana Gonzalez Garcia" w:date="2021-05-28T16:36:00Z">
                  <w:rPr>
                    <w:ins w:id="4165" w:author="Diana Gonzalez Garcia" w:date="2021-05-28T16:34:00Z"/>
                    <w:rFonts w:ascii="Calibri" w:hAnsi="Calibri" w:cs="Calibri"/>
                    <w:color w:val="000000"/>
                    <w:sz w:val="24"/>
                    <w:szCs w:val="24"/>
                    <w:lang w:eastAsia="es-CO"/>
                  </w:rPr>
                </w:rPrChange>
              </w:rPr>
            </w:pPr>
          </w:p>
        </w:tc>
      </w:tr>
      <w:tr w:rsidR="004223AB" w:rsidRPr="004223AB" w14:paraId="63D43F63" w14:textId="77777777" w:rsidTr="00D203B1">
        <w:tblPrEx>
          <w:tblPrExChange w:id="4166" w:author="Diana Gonzalez Garcia" w:date="2021-05-28T16:43:00Z">
            <w:tblPrEx>
              <w:tblW w:w="5000" w:type="pct"/>
              <w:tblInd w:w="0" w:type="dxa"/>
            </w:tblPrEx>
          </w:tblPrExChange>
        </w:tblPrEx>
        <w:trPr>
          <w:trHeight w:val="20"/>
          <w:ins w:id="4167" w:author="Diana Gonzalez Garcia" w:date="2021-05-28T16:34:00Z"/>
          <w:trPrChange w:id="4168" w:author="Diana Gonzalez Garcia" w:date="2021-05-28T16:43:00Z">
            <w:trPr>
              <w:gridBefore w:val="2"/>
              <w:gridAfter w:val="0"/>
              <w:trHeight w:val="1230"/>
            </w:trPr>
          </w:trPrChange>
        </w:trPr>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Change w:id="4169" w:author="Diana Gonzalez Garcia" w:date="2021-05-28T16:43:00Z">
              <w:tcPr>
                <w:tcW w:w="318" w:type="pct"/>
                <w:gridSpan w:val="2"/>
                <w:vMerge w:val="restart"/>
                <w:tcBorders>
                  <w:top w:val="nil"/>
                  <w:left w:val="single" w:sz="4" w:space="0" w:color="auto"/>
                  <w:bottom w:val="single" w:sz="4" w:space="0" w:color="auto"/>
                  <w:right w:val="single" w:sz="4" w:space="0" w:color="auto"/>
                </w:tcBorders>
                <w:shd w:val="clear" w:color="auto" w:fill="auto"/>
                <w:noWrap/>
                <w:vAlign w:val="center"/>
                <w:hideMark/>
              </w:tcPr>
            </w:tcPrChange>
          </w:tcPr>
          <w:p w14:paraId="5C28D8B7" w14:textId="77777777" w:rsidR="004223AB" w:rsidRPr="004223AB" w:rsidRDefault="004223AB" w:rsidP="004223AB">
            <w:pPr>
              <w:spacing w:after="0" w:line="240" w:lineRule="auto"/>
              <w:jc w:val="center"/>
              <w:rPr>
                <w:ins w:id="4170" w:author="Diana Gonzalez Garcia" w:date="2021-05-28T16:34:00Z"/>
                <w:rFonts w:ascii="Calibri" w:hAnsi="Calibri" w:cs="Calibri"/>
                <w:color w:val="000000"/>
                <w:sz w:val="12"/>
                <w:szCs w:val="12"/>
                <w:lang w:eastAsia="es-CO"/>
                <w:rPrChange w:id="4171" w:author="Diana Gonzalez Garcia" w:date="2021-05-28T16:36:00Z">
                  <w:rPr>
                    <w:ins w:id="4172" w:author="Diana Gonzalez Garcia" w:date="2021-05-28T16:34:00Z"/>
                    <w:rFonts w:ascii="Calibri" w:hAnsi="Calibri" w:cs="Calibri"/>
                    <w:color w:val="000000"/>
                    <w:sz w:val="24"/>
                    <w:szCs w:val="24"/>
                    <w:lang w:eastAsia="es-CO"/>
                  </w:rPr>
                </w:rPrChange>
              </w:rPr>
            </w:pPr>
            <w:ins w:id="4173" w:author="Diana Gonzalez Garcia" w:date="2021-05-28T16:34:00Z">
              <w:r w:rsidRPr="004223AB">
                <w:rPr>
                  <w:rFonts w:ascii="Calibri" w:hAnsi="Calibri" w:cs="Calibri"/>
                  <w:color w:val="000000"/>
                  <w:sz w:val="12"/>
                  <w:szCs w:val="12"/>
                  <w:lang w:eastAsia="es-CO"/>
                  <w:rPrChange w:id="4174" w:author="Diana Gonzalez Garcia" w:date="2021-05-28T16:36:00Z">
                    <w:rPr>
                      <w:rFonts w:ascii="Calibri" w:hAnsi="Calibri" w:cs="Calibri"/>
                      <w:color w:val="000000"/>
                      <w:sz w:val="24"/>
                      <w:szCs w:val="24"/>
                      <w:lang w:eastAsia="es-CO"/>
                    </w:rPr>
                  </w:rPrChange>
                </w:rPr>
                <w:t>T16</w:t>
              </w:r>
            </w:ins>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Change w:id="4175" w:author="Diana Gonzalez Garcia" w:date="2021-05-28T16:43:00Z">
              <w:tcPr>
                <w:tcW w:w="317" w:type="pct"/>
                <w:vMerge w:val="restart"/>
                <w:tcBorders>
                  <w:top w:val="nil"/>
                  <w:left w:val="single" w:sz="4" w:space="0" w:color="auto"/>
                  <w:bottom w:val="single" w:sz="4" w:space="0" w:color="auto"/>
                  <w:right w:val="single" w:sz="4" w:space="0" w:color="auto"/>
                </w:tcBorders>
                <w:shd w:val="clear" w:color="auto" w:fill="auto"/>
                <w:vAlign w:val="center"/>
                <w:hideMark/>
              </w:tcPr>
            </w:tcPrChange>
          </w:tcPr>
          <w:p w14:paraId="260ED014" w14:textId="77777777" w:rsidR="004223AB" w:rsidRPr="004223AB" w:rsidRDefault="004223AB" w:rsidP="004223AB">
            <w:pPr>
              <w:spacing w:after="0" w:line="240" w:lineRule="auto"/>
              <w:jc w:val="center"/>
              <w:rPr>
                <w:ins w:id="4176" w:author="Diana Gonzalez Garcia" w:date="2021-05-28T16:34:00Z"/>
                <w:rFonts w:ascii="Calibri" w:hAnsi="Calibri" w:cs="Calibri"/>
                <w:sz w:val="12"/>
                <w:szCs w:val="12"/>
                <w:lang w:eastAsia="es-CO"/>
                <w:rPrChange w:id="4177" w:author="Diana Gonzalez Garcia" w:date="2021-05-28T16:36:00Z">
                  <w:rPr>
                    <w:ins w:id="4178" w:author="Diana Gonzalez Garcia" w:date="2021-05-28T16:34:00Z"/>
                    <w:rFonts w:ascii="Calibri" w:hAnsi="Calibri" w:cs="Calibri"/>
                    <w:sz w:val="24"/>
                    <w:szCs w:val="24"/>
                    <w:lang w:eastAsia="es-CO"/>
                  </w:rPr>
                </w:rPrChange>
              </w:rPr>
            </w:pPr>
            <w:ins w:id="4179" w:author="Diana Gonzalez Garcia" w:date="2021-05-28T16:34:00Z">
              <w:r w:rsidRPr="004223AB">
                <w:rPr>
                  <w:rFonts w:ascii="Calibri" w:hAnsi="Calibri" w:cs="Calibri"/>
                  <w:sz w:val="12"/>
                  <w:szCs w:val="12"/>
                  <w:lang w:eastAsia="es-CO"/>
                  <w:rPrChange w:id="4180" w:author="Diana Gonzalez Garcia" w:date="2021-05-28T16:36:00Z">
                    <w:rPr>
                      <w:rFonts w:ascii="Calibri" w:hAnsi="Calibri" w:cs="Calibri"/>
                      <w:sz w:val="24"/>
                      <w:szCs w:val="24"/>
                      <w:lang w:eastAsia="es-CO"/>
                    </w:rPr>
                  </w:rPrChange>
                </w:rPr>
                <w:t xml:space="preserve"> Anexos Constructivos</w:t>
              </w:r>
            </w:ins>
          </w:p>
        </w:tc>
        <w:tc>
          <w:tcPr>
            <w:tcW w:w="0" w:type="auto"/>
            <w:vMerge w:val="restart"/>
            <w:tcBorders>
              <w:top w:val="nil"/>
              <w:left w:val="single" w:sz="4" w:space="0" w:color="auto"/>
              <w:bottom w:val="single" w:sz="4" w:space="0" w:color="auto"/>
              <w:right w:val="single" w:sz="4" w:space="0" w:color="auto"/>
            </w:tcBorders>
            <w:shd w:val="clear" w:color="000000" w:fill="FCE4D6"/>
            <w:vAlign w:val="center"/>
            <w:hideMark/>
            <w:tcPrChange w:id="4181" w:author="Diana Gonzalez Garcia" w:date="2021-05-28T16:43:00Z">
              <w:tcPr>
                <w:tcW w:w="330" w:type="pct"/>
                <w:gridSpan w:val="2"/>
                <w:vMerge w:val="restart"/>
                <w:tcBorders>
                  <w:top w:val="nil"/>
                  <w:left w:val="single" w:sz="4" w:space="0" w:color="auto"/>
                  <w:bottom w:val="single" w:sz="4" w:space="0" w:color="auto"/>
                  <w:right w:val="single" w:sz="4" w:space="0" w:color="auto"/>
                </w:tcBorders>
                <w:shd w:val="clear" w:color="000000" w:fill="FCE4D6"/>
                <w:vAlign w:val="center"/>
                <w:hideMark/>
              </w:tcPr>
            </w:tcPrChange>
          </w:tcPr>
          <w:p w14:paraId="215162D0" w14:textId="77777777" w:rsidR="004223AB" w:rsidRPr="004223AB" w:rsidRDefault="004223AB" w:rsidP="004223AB">
            <w:pPr>
              <w:spacing w:after="0" w:line="240" w:lineRule="auto"/>
              <w:jc w:val="center"/>
              <w:rPr>
                <w:ins w:id="4182" w:author="Diana Gonzalez Garcia" w:date="2021-05-28T16:34:00Z"/>
                <w:rFonts w:ascii="Calibri" w:hAnsi="Calibri" w:cs="Calibri"/>
                <w:sz w:val="12"/>
                <w:szCs w:val="12"/>
                <w:lang w:eastAsia="es-CO"/>
                <w:rPrChange w:id="4183" w:author="Diana Gonzalez Garcia" w:date="2021-05-28T16:36:00Z">
                  <w:rPr>
                    <w:ins w:id="4184" w:author="Diana Gonzalez Garcia" w:date="2021-05-28T16:34:00Z"/>
                    <w:rFonts w:ascii="Calibri" w:hAnsi="Calibri" w:cs="Calibri"/>
                    <w:sz w:val="24"/>
                    <w:szCs w:val="24"/>
                    <w:lang w:eastAsia="es-CO"/>
                  </w:rPr>
                </w:rPrChange>
              </w:rPr>
            </w:pPr>
            <w:ins w:id="4185" w:author="Diana Gonzalez Garcia" w:date="2021-05-28T16:34:00Z">
              <w:r w:rsidRPr="004223AB">
                <w:rPr>
                  <w:rFonts w:ascii="Calibri" w:hAnsi="Calibri" w:cs="Calibri"/>
                  <w:sz w:val="12"/>
                  <w:szCs w:val="12"/>
                  <w:lang w:eastAsia="es-CO"/>
                  <w:rPrChange w:id="4186" w:author="Diana Gonzalez Garcia" w:date="2021-05-28T16:36:00Z">
                    <w:rPr>
                      <w:rFonts w:ascii="Calibri" w:hAnsi="Calibri" w:cs="Calibri"/>
                      <w:sz w:val="24"/>
                      <w:szCs w:val="24"/>
                      <w:lang w:eastAsia="es-CO"/>
                    </w:rPr>
                  </w:rPrChange>
                </w:rPr>
                <w:t>071 - 072 - 073 - 076 - 077</w:t>
              </w:r>
            </w:ins>
          </w:p>
        </w:tc>
        <w:tc>
          <w:tcPr>
            <w:tcW w:w="0" w:type="auto"/>
            <w:tcBorders>
              <w:top w:val="nil"/>
              <w:left w:val="nil"/>
              <w:bottom w:val="nil"/>
              <w:right w:val="single" w:sz="4" w:space="0" w:color="auto"/>
            </w:tcBorders>
            <w:shd w:val="clear" w:color="auto" w:fill="auto"/>
            <w:vAlign w:val="center"/>
            <w:hideMark/>
            <w:tcPrChange w:id="4187" w:author="Diana Gonzalez Garcia" w:date="2021-05-28T16:43:00Z">
              <w:tcPr>
                <w:tcW w:w="352" w:type="pct"/>
                <w:gridSpan w:val="2"/>
                <w:tcBorders>
                  <w:top w:val="nil"/>
                  <w:left w:val="nil"/>
                  <w:bottom w:val="nil"/>
                  <w:right w:val="single" w:sz="4" w:space="0" w:color="auto"/>
                </w:tcBorders>
                <w:shd w:val="clear" w:color="auto" w:fill="auto"/>
                <w:vAlign w:val="center"/>
                <w:hideMark/>
              </w:tcPr>
            </w:tcPrChange>
          </w:tcPr>
          <w:p w14:paraId="4A488D58" w14:textId="77777777" w:rsidR="004223AB" w:rsidRPr="004223AB" w:rsidRDefault="004223AB" w:rsidP="004223AB">
            <w:pPr>
              <w:spacing w:after="0" w:line="240" w:lineRule="auto"/>
              <w:jc w:val="center"/>
              <w:rPr>
                <w:ins w:id="4188" w:author="Diana Gonzalez Garcia" w:date="2021-05-28T16:34:00Z"/>
                <w:rFonts w:ascii="Calibri" w:hAnsi="Calibri" w:cs="Calibri"/>
                <w:color w:val="000000"/>
                <w:sz w:val="12"/>
                <w:szCs w:val="12"/>
                <w:lang w:eastAsia="es-CO"/>
                <w:rPrChange w:id="4189" w:author="Diana Gonzalez Garcia" w:date="2021-05-28T16:36:00Z">
                  <w:rPr>
                    <w:ins w:id="4190" w:author="Diana Gonzalez Garcia" w:date="2021-05-28T16:34:00Z"/>
                    <w:rFonts w:ascii="Calibri" w:hAnsi="Calibri" w:cs="Calibri"/>
                    <w:color w:val="000000"/>
                    <w:sz w:val="24"/>
                    <w:szCs w:val="24"/>
                    <w:lang w:eastAsia="es-CO"/>
                  </w:rPr>
                </w:rPrChange>
              </w:rPr>
            </w:pPr>
            <w:ins w:id="4191" w:author="Diana Gonzalez Garcia" w:date="2021-05-28T16:34:00Z">
              <w:r w:rsidRPr="004223AB">
                <w:rPr>
                  <w:rFonts w:ascii="Calibri" w:hAnsi="Calibri" w:cs="Calibri"/>
                  <w:color w:val="000000"/>
                  <w:sz w:val="12"/>
                  <w:szCs w:val="12"/>
                  <w:lang w:eastAsia="es-CO"/>
                  <w:rPrChange w:id="4192" w:author="Diana Gonzalez Garcia" w:date="2021-05-28T16:36:00Z">
                    <w:rPr>
                      <w:rFonts w:ascii="Calibri" w:hAnsi="Calibri" w:cs="Calibri"/>
                      <w:color w:val="000000"/>
                      <w:sz w:val="24"/>
                      <w:szCs w:val="24"/>
                      <w:lang w:eastAsia="es-CO"/>
                    </w:rPr>
                  </w:rPrChange>
                </w:rPr>
                <w:t>Valor unitario construcción</w:t>
              </w:r>
            </w:ins>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Change w:id="4193" w:author="Diana Gonzalez Garcia" w:date="2021-05-28T16:43:00Z">
              <w:tcPr>
                <w:tcW w:w="291" w:type="pct"/>
                <w:gridSpan w:val="2"/>
                <w:vMerge w:val="restart"/>
                <w:tcBorders>
                  <w:top w:val="nil"/>
                  <w:left w:val="single" w:sz="4" w:space="0" w:color="auto"/>
                  <w:bottom w:val="single" w:sz="4" w:space="0" w:color="auto"/>
                  <w:right w:val="single" w:sz="4" w:space="0" w:color="auto"/>
                </w:tcBorders>
                <w:shd w:val="clear" w:color="auto" w:fill="auto"/>
                <w:vAlign w:val="center"/>
                <w:hideMark/>
              </w:tcPr>
            </w:tcPrChange>
          </w:tcPr>
          <w:p w14:paraId="5C634342" w14:textId="77777777" w:rsidR="004223AB" w:rsidRPr="004223AB" w:rsidRDefault="004223AB" w:rsidP="004223AB">
            <w:pPr>
              <w:spacing w:after="0" w:line="240" w:lineRule="auto"/>
              <w:jc w:val="center"/>
              <w:rPr>
                <w:ins w:id="4194" w:author="Diana Gonzalez Garcia" w:date="2021-05-28T16:34:00Z"/>
                <w:rFonts w:ascii="Calibri" w:hAnsi="Calibri" w:cs="Calibri"/>
                <w:color w:val="000000"/>
                <w:sz w:val="12"/>
                <w:szCs w:val="12"/>
                <w:lang w:eastAsia="es-CO"/>
                <w:rPrChange w:id="4195" w:author="Diana Gonzalez Garcia" w:date="2021-05-28T16:36:00Z">
                  <w:rPr>
                    <w:ins w:id="4196" w:author="Diana Gonzalez Garcia" w:date="2021-05-28T16:34:00Z"/>
                    <w:rFonts w:ascii="Calibri" w:hAnsi="Calibri" w:cs="Calibri"/>
                    <w:color w:val="000000"/>
                    <w:sz w:val="24"/>
                    <w:szCs w:val="24"/>
                    <w:lang w:eastAsia="es-CO"/>
                  </w:rPr>
                </w:rPrChange>
              </w:rPr>
            </w:pPr>
            <w:ins w:id="4197" w:author="Diana Gonzalez Garcia" w:date="2021-05-28T16:34:00Z">
              <w:r w:rsidRPr="004223AB">
                <w:rPr>
                  <w:rFonts w:ascii="Calibri" w:hAnsi="Calibri" w:cs="Calibri"/>
                  <w:color w:val="000000"/>
                  <w:sz w:val="12"/>
                  <w:szCs w:val="12"/>
                  <w:lang w:eastAsia="es-CO"/>
                  <w:rPrChange w:id="4198" w:author="Diana Gonzalez Garcia" w:date="2021-05-28T16:36:00Z">
                    <w:rPr>
                      <w:rFonts w:ascii="Calibri" w:hAnsi="Calibri" w:cs="Calibri"/>
                      <w:color w:val="000000"/>
                      <w:sz w:val="24"/>
                      <w:szCs w:val="24"/>
                      <w:lang w:eastAsia="es-CO"/>
                    </w:rPr>
                  </w:rPrChange>
                </w:rPr>
                <w:t>Puntaje</w:t>
              </w:r>
            </w:ins>
          </w:p>
        </w:tc>
        <w:tc>
          <w:tcPr>
            <w:tcW w:w="0" w:type="auto"/>
            <w:vMerge w:val="restart"/>
            <w:tcBorders>
              <w:top w:val="nil"/>
              <w:left w:val="single" w:sz="4" w:space="0" w:color="auto"/>
              <w:bottom w:val="single" w:sz="4" w:space="0" w:color="auto"/>
              <w:right w:val="nil"/>
            </w:tcBorders>
            <w:shd w:val="clear" w:color="auto" w:fill="auto"/>
            <w:vAlign w:val="center"/>
            <w:hideMark/>
            <w:tcPrChange w:id="4199" w:author="Diana Gonzalez Garcia" w:date="2021-05-28T16:43:00Z">
              <w:tcPr>
                <w:tcW w:w="242" w:type="pct"/>
                <w:gridSpan w:val="2"/>
                <w:vMerge w:val="restart"/>
                <w:tcBorders>
                  <w:top w:val="nil"/>
                  <w:left w:val="single" w:sz="4" w:space="0" w:color="auto"/>
                  <w:bottom w:val="single" w:sz="4" w:space="0" w:color="auto"/>
                  <w:right w:val="nil"/>
                </w:tcBorders>
                <w:shd w:val="clear" w:color="auto" w:fill="auto"/>
                <w:vAlign w:val="center"/>
                <w:hideMark/>
              </w:tcPr>
            </w:tcPrChange>
          </w:tcPr>
          <w:p w14:paraId="67181018" w14:textId="77777777" w:rsidR="004223AB" w:rsidRPr="004223AB" w:rsidRDefault="004223AB" w:rsidP="004223AB">
            <w:pPr>
              <w:spacing w:after="0" w:line="240" w:lineRule="auto"/>
              <w:jc w:val="center"/>
              <w:rPr>
                <w:ins w:id="4200" w:author="Diana Gonzalez Garcia" w:date="2021-05-28T16:34:00Z"/>
                <w:rFonts w:ascii="Calibri" w:hAnsi="Calibri" w:cs="Calibri"/>
                <w:color w:val="000000"/>
                <w:sz w:val="12"/>
                <w:szCs w:val="12"/>
                <w:lang w:eastAsia="es-CO"/>
                <w:rPrChange w:id="4201" w:author="Diana Gonzalez Garcia" w:date="2021-05-28T16:36:00Z">
                  <w:rPr>
                    <w:ins w:id="4202" w:author="Diana Gonzalez Garcia" w:date="2021-05-28T16:34:00Z"/>
                    <w:rFonts w:ascii="Calibri" w:hAnsi="Calibri" w:cs="Calibri"/>
                    <w:color w:val="000000"/>
                    <w:sz w:val="24"/>
                    <w:szCs w:val="24"/>
                    <w:lang w:eastAsia="es-CO"/>
                  </w:rPr>
                </w:rPrChange>
              </w:rPr>
            </w:pPr>
            <w:proofErr w:type="spellStart"/>
            <w:ins w:id="4203" w:author="Diana Gonzalez Garcia" w:date="2021-05-28T16:34:00Z">
              <w:r w:rsidRPr="004223AB">
                <w:rPr>
                  <w:rFonts w:ascii="Calibri" w:hAnsi="Calibri" w:cs="Calibri"/>
                  <w:color w:val="000000"/>
                  <w:sz w:val="12"/>
                  <w:szCs w:val="12"/>
                  <w:lang w:eastAsia="es-CO"/>
                  <w:rPrChange w:id="4204" w:author="Diana Gonzalez Garcia" w:date="2021-05-28T16:36:00Z">
                    <w:rPr>
                      <w:rFonts w:ascii="Calibri" w:hAnsi="Calibri" w:cs="Calibri"/>
                      <w:color w:val="000000"/>
                      <w:sz w:val="24"/>
                      <w:szCs w:val="24"/>
                      <w:lang w:eastAsia="es-CO"/>
                    </w:rPr>
                  </w:rPrChange>
                </w:rPr>
                <w:t>SIIC</w:t>
              </w:r>
              <w:proofErr w:type="spellEnd"/>
            </w:ins>
          </w:p>
        </w:tc>
        <w:tc>
          <w:tcPr>
            <w:tcW w:w="0" w:type="auto"/>
            <w:tcBorders>
              <w:top w:val="single" w:sz="4" w:space="0" w:color="auto"/>
              <w:left w:val="single" w:sz="4" w:space="0" w:color="auto"/>
              <w:bottom w:val="nil"/>
              <w:right w:val="single" w:sz="4" w:space="0" w:color="auto"/>
            </w:tcBorders>
            <w:shd w:val="clear" w:color="auto" w:fill="auto"/>
            <w:vAlign w:val="center"/>
            <w:hideMark/>
            <w:tcPrChange w:id="4205" w:author="Diana Gonzalez Garcia" w:date="2021-05-28T16:43:00Z">
              <w:tcPr>
                <w:tcW w:w="1418" w:type="pct"/>
                <w:tcBorders>
                  <w:top w:val="single" w:sz="4" w:space="0" w:color="auto"/>
                  <w:left w:val="single" w:sz="4" w:space="0" w:color="auto"/>
                  <w:bottom w:val="nil"/>
                  <w:right w:val="single" w:sz="4" w:space="0" w:color="auto"/>
                </w:tcBorders>
                <w:shd w:val="clear" w:color="auto" w:fill="auto"/>
                <w:vAlign w:val="center"/>
                <w:hideMark/>
              </w:tcPr>
            </w:tcPrChange>
          </w:tcPr>
          <w:p w14:paraId="212E4FBF" w14:textId="6DDD1D9D" w:rsidR="004223AB" w:rsidRPr="004223AB" w:rsidRDefault="004223AB" w:rsidP="004223AB">
            <w:pPr>
              <w:spacing w:after="0" w:line="240" w:lineRule="auto"/>
              <w:jc w:val="both"/>
              <w:rPr>
                <w:ins w:id="4206" w:author="Diana Gonzalez Garcia" w:date="2021-05-28T16:34:00Z"/>
                <w:rFonts w:ascii="Calibri" w:hAnsi="Calibri" w:cs="Calibri"/>
                <w:color w:val="000000"/>
                <w:sz w:val="12"/>
                <w:szCs w:val="12"/>
                <w:lang w:eastAsia="es-CO"/>
                <w:rPrChange w:id="4207" w:author="Diana Gonzalez Garcia" w:date="2021-05-28T16:36:00Z">
                  <w:rPr>
                    <w:ins w:id="4208" w:author="Diana Gonzalez Garcia" w:date="2021-05-28T16:34:00Z"/>
                    <w:rFonts w:ascii="Calibri" w:hAnsi="Calibri" w:cs="Calibri"/>
                    <w:color w:val="000000"/>
                    <w:sz w:val="24"/>
                    <w:szCs w:val="24"/>
                    <w:lang w:eastAsia="es-CO"/>
                  </w:rPr>
                </w:rPrChange>
              </w:rPr>
            </w:pPr>
            <w:ins w:id="4209" w:author="Diana Gonzalez Garcia" w:date="2021-05-28T16:34:00Z">
              <w:r w:rsidRPr="004223AB">
                <w:rPr>
                  <w:rFonts w:ascii="Calibri" w:hAnsi="Calibri" w:cs="Calibri"/>
                  <w:color w:val="000000"/>
                  <w:sz w:val="12"/>
                  <w:szCs w:val="12"/>
                  <w:lang w:eastAsia="es-CO"/>
                  <w:rPrChange w:id="4210" w:author="Diana Gonzalez Garcia" w:date="2021-05-28T16:36:00Z">
                    <w:rPr>
                      <w:rFonts w:ascii="Calibri" w:hAnsi="Calibri" w:cs="Calibri"/>
                      <w:color w:val="000000"/>
                      <w:sz w:val="24"/>
                      <w:szCs w:val="24"/>
                      <w:lang w:eastAsia="es-CO"/>
                    </w:rPr>
                  </w:rPrChange>
                </w:rPr>
                <w:t xml:space="preserve">Para predios con edades superiores a 100 </w:t>
              </w:r>
            </w:ins>
            <w:ins w:id="4211" w:author="Diana Gonzalez Garcia" w:date="2021-05-28T16:44:00Z">
              <w:r w:rsidR="00D203B1" w:rsidRPr="004223AB">
                <w:rPr>
                  <w:rFonts w:ascii="Calibri" w:hAnsi="Calibri" w:cs="Calibri"/>
                  <w:color w:val="000000"/>
                  <w:sz w:val="12"/>
                  <w:szCs w:val="12"/>
                  <w:lang w:eastAsia="es-CO"/>
                  <w:rPrChange w:id="4212" w:author="Diana Gonzalez Garcia" w:date="2021-05-28T16:36:00Z">
                    <w:rPr>
                      <w:rFonts w:ascii="Calibri" w:hAnsi="Calibri" w:cs="Calibri"/>
                      <w:color w:val="000000"/>
                      <w:sz w:val="12"/>
                      <w:szCs w:val="12"/>
                      <w:lang w:eastAsia="es-CO"/>
                    </w:rPr>
                  </w:rPrChange>
                </w:rPr>
                <w:t>años, la</w:t>
              </w:r>
            </w:ins>
            <w:ins w:id="4213" w:author="Diana Gonzalez Garcia" w:date="2021-05-28T16:34:00Z">
              <w:r w:rsidRPr="004223AB">
                <w:rPr>
                  <w:rFonts w:ascii="Calibri" w:hAnsi="Calibri" w:cs="Calibri"/>
                  <w:color w:val="000000"/>
                  <w:sz w:val="12"/>
                  <w:szCs w:val="12"/>
                  <w:lang w:eastAsia="es-CO"/>
                  <w:rPrChange w:id="4214" w:author="Diana Gonzalez Garcia" w:date="2021-05-28T16:36:00Z">
                    <w:rPr>
                      <w:rFonts w:ascii="Calibri" w:hAnsi="Calibri" w:cs="Calibri"/>
                      <w:color w:val="000000"/>
                      <w:sz w:val="24"/>
                      <w:szCs w:val="24"/>
                      <w:lang w:eastAsia="es-CO"/>
                    </w:rPr>
                  </w:rPrChange>
                </w:rPr>
                <w:t xml:space="preserve"> variable modelo es avalúo especial.</w:t>
              </w:r>
            </w:ins>
          </w:p>
        </w:tc>
        <w:tc>
          <w:tcPr>
            <w:tcW w:w="0" w:type="auto"/>
            <w:vMerge w:val="restart"/>
            <w:tcBorders>
              <w:top w:val="nil"/>
              <w:left w:val="nil"/>
              <w:bottom w:val="single" w:sz="4" w:space="0" w:color="auto"/>
              <w:right w:val="single" w:sz="4" w:space="0" w:color="auto"/>
            </w:tcBorders>
            <w:shd w:val="clear" w:color="auto" w:fill="auto"/>
            <w:noWrap/>
            <w:vAlign w:val="center"/>
            <w:hideMark/>
            <w:tcPrChange w:id="4215" w:author="Diana Gonzalez Garcia" w:date="2021-05-28T16:43:00Z">
              <w:tcPr>
                <w:tcW w:w="261" w:type="pct"/>
                <w:gridSpan w:val="2"/>
                <w:vMerge w:val="restart"/>
                <w:tcBorders>
                  <w:top w:val="nil"/>
                  <w:left w:val="nil"/>
                  <w:bottom w:val="single" w:sz="4" w:space="0" w:color="auto"/>
                  <w:right w:val="single" w:sz="4" w:space="0" w:color="auto"/>
                </w:tcBorders>
                <w:shd w:val="clear" w:color="auto" w:fill="auto"/>
                <w:noWrap/>
                <w:vAlign w:val="center"/>
                <w:hideMark/>
              </w:tcPr>
            </w:tcPrChange>
          </w:tcPr>
          <w:p w14:paraId="08B622DD" w14:textId="77777777" w:rsidR="004223AB" w:rsidRPr="004223AB" w:rsidRDefault="004223AB" w:rsidP="004223AB">
            <w:pPr>
              <w:spacing w:after="0" w:line="240" w:lineRule="auto"/>
              <w:jc w:val="center"/>
              <w:rPr>
                <w:ins w:id="4216" w:author="Diana Gonzalez Garcia" w:date="2021-05-28T16:34:00Z"/>
                <w:rFonts w:ascii="Calibri" w:hAnsi="Calibri" w:cs="Calibri"/>
                <w:color w:val="000000"/>
                <w:sz w:val="12"/>
                <w:szCs w:val="12"/>
                <w:lang w:eastAsia="es-CO"/>
                <w:rPrChange w:id="4217" w:author="Diana Gonzalez Garcia" w:date="2021-05-28T16:36:00Z">
                  <w:rPr>
                    <w:ins w:id="4218" w:author="Diana Gonzalez Garcia" w:date="2021-05-28T16:34:00Z"/>
                    <w:rFonts w:ascii="Calibri" w:hAnsi="Calibri" w:cs="Calibri"/>
                    <w:color w:val="000000"/>
                    <w:sz w:val="24"/>
                    <w:szCs w:val="24"/>
                    <w:lang w:eastAsia="es-CO"/>
                  </w:rPr>
                </w:rPrChange>
              </w:rPr>
            </w:pPr>
            <w:ins w:id="4219" w:author="Diana Gonzalez Garcia" w:date="2021-05-28T16:34:00Z">
              <w:r w:rsidRPr="004223AB">
                <w:rPr>
                  <w:rFonts w:ascii="Calibri" w:hAnsi="Calibri" w:cs="Calibri"/>
                  <w:color w:val="000000"/>
                  <w:sz w:val="12"/>
                  <w:szCs w:val="12"/>
                  <w:lang w:eastAsia="es-CO"/>
                  <w:rPrChange w:id="4220" w:author="Diana Gonzalez Garcia" w:date="2021-05-28T16:36:00Z">
                    <w:rPr>
                      <w:rFonts w:ascii="Calibri" w:hAnsi="Calibri" w:cs="Calibri"/>
                      <w:color w:val="000000"/>
                      <w:sz w:val="24"/>
                      <w:szCs w:val="24"/>
                      <w:lang w:eastAsia="es-CO"/>
                    </w:rPr>
                  </w:rPrChange>
                </w:rPr>
                <w:t>T16</w:t>
              </w:r>
            </w:ins>
          </w:p>
        </w:tc>
        <w:tc>
          <w:tcPr>
            <w:tcW w:w="0" w:type="auto"/>
            <w:vMerge w:val="restart"/>
            <w:tcBorders>
              <w:top w:val="nil"/>
              <w:left w:val="single" w:sz="4" w:space="0" w:color="auto"/>
              <w:bottom w:val="single" w:sz="4" w:space="0" w:color="auto"/>
              <w:right w:val="nil"/>
            </w:tcBorders>
            <w:shd w:val="clear" w:color="auto" w:fill="auto"/>
            <w:vAlign w:val="center"/>
            <w:hideMark/>
            <w:tcPrChange w:id="4221" w:author="Diana Gonzalez Garcia" w:date="2021-05-28T16:43:00Z">
              <w:tcPr>
                <w:tcW w:w="487" w:type="pct"/>
                <w:gridSpan w:val="2"/>
                <w:vMerge w:val="restart"/>
                <w:tcBorders>
                  <w:top w:val="nil"/>
                  <w:left w:val="single" w:sz="4" w:space="0" w:color="auto"/>
                  <w:bottom w:val="single" w:sz="4" w:space="0" w:color="auto"/>
                  <w:right w:val="nil"/>
                </w:tcBorders>
                <w:shd w:val="clear" w:color="auto" w:fill="auto"/>
                <w:vAlign w:val="center"/>
                <w:hideMark/>
              </w:tcPr>
            </w:tcPrChange>
          </w:tcPr>
          <w:p w14:paraId="4E642EE8" w14:textId="77777777" w:rsidR="004223AB" w:rsidRPr="004223AB" w:rsidRDefault="004223AB" w:rsidP="004223AB">
            <w:pPr>
              <w:spacing w:after="0" w:line="240" w:lineRule="auto"/>
              <w:jc w:val="center"/>
              <w:rPr>
                <w:ins w:id="4222" w:author="Diana Gonzalez Garcia" w:date="2021-05-28T16:34:00Z"/>
                <w:rFonts w:ascii="Calibri" w:hAnsi="Calibri" w:cs="Calibri"/>
                <w:color w:val="FF0000"/>
                <w:sz w:val="12"/>
                <w:szCs w:val="12"/>
                <w:lang w:eastAsia="es-CO"/>
                <w:rPrChange w:id="4223" w:author="Diana Gonzalez Garcia" w:date="2021-05-28T16:36:00Z">
                  <w:rPr>
                    <w:ins w:id="4224" w:author="Diana Gonzalez Garcia" w:date="2021-05-28T16:34:00Z"/>
                    <w:rFonts w:ascii="Calibri" w:hAnsi="Calibri" w:cs="Calibri"/>
                    <w:color w:val="FF0000"/>
                    <w:sz w:val="24"/>
                    <w:szCs w:val="24"/>
                    <w:lang w:eastAsia="es-CO"/>
                  </w:rPr>
                </w:rPrChange>
              </w:rPr>
            </w:pPr>
            <w:ins w:id="4225" w:author="Diana Gonzalez Garcia" w:date="2021-05-28T16:34:00Z">
              <w:r w:rsidRPr="004223AB">
                <w:rPr>
                  <w:rFonts w:ascii="Calibri" w:hAnsi="Calibri" w:cs="Calibri"/>
                  <w:color w:val="FF0000"/>
                  <w:sz w:val="12"/>
                  <w:szCs w:val="12"/>
                  <w:lang w:eastAsia="es-CO"/>
                  <w:rPrChange w:id="4226" w:author="Diana Gonzalez Garcia" w:date="2021-05-28T16:36:00Z">
                    <w:rPr>
                      <w:rFonts w:ascii="Calibri" w:hAnsi="Calibri" w:cs="Calibri"/>
                      <w:color w:val="FF0000"/>
                      <w:sz w:val="24"/>
                      <w:szCs w:val="24"/>
                      <w:lang w:eastAsia="es-CO"/>
                    </w:rPr>
                  </w:rPrChange>
                </w:rPr>
                <w:t> </w:t>
              </w:r>
            </w:ins>
          </w:p>
        </w:tc>
        <w:tc>
          <w:tcPr>
            <w:tcW w:w="1158" w:type="dxa"/>
            <w:vMerge w:val="restart"/>
            <w:tcBorders>
              <w:top w:val="nil"/>
              <w:left w:val="single" w:sz="4" w:space="0" w:color="auto"/>
              <w:bottom w:val="single" w:sz="4" w:space="0" w:color="auto"/>
              <w:right w:val="single" w:sz="4" w:space="0" w:color="auto"/>
            </w:tcBorders>
            <w:shd w:val="clear" w:color="auto" w:fill="auto"/>
            <w:vAlign w:val="center"/>
            <w:hideMark/>
            <w:tcPrChange w:id="4227" w:author="Diana Gonzalez Garcia" w:date="2021-05-28T16:43:00Z">
              <w:tcPr>
                <w:tcW w:w="985" w:type="pct"/>
                <w:gridSpan w:val="2"/>
                <w:vMerge w:val="restart"/>
                <w:tcBorders>
                  <w:top w:val="nil"/>
                  <w:left w:val="single" w:sz="4" w:space="0" w:color="auto"/>
                  <w:bottom w:val="single" w:sz="4" w:space="0" w:color="auto"/>
                  <w:right w:val="single" w:sz="4" w:space="0" w:color="auto"/>
                </w:tcBorders>
                <w:shd w:val="clear" w:color="auto" w:fill="auto"/>
                <w:vAlign w:val="center"/>
                <w:hideMark/>
              </w:tcPr>
            </w:tcPrChange>
          </w:tcPr>
          <w:p w14:paraId="74686414" w14:textId="77777777" w:rsidR="004223AB" w:rsidRPr="004223AB" w:rsidRDefault="004223AB" w:rsidP="004223AB">
            <w:pPr>
              <w:spacing w:after="0" w:line="240" w:lineRule="auto"/>
              <w:rPr>
                <w:ins w:id="4228" w:author="Diana Gonzalez Garcia" w:date="2021-05-28T16:34:00Z"/>
                <w:rFonts w:ascii="Calibri" w:hAnsi="Calibri" w:cs="Calibri"/>
                <w:color w:val="000000"/>
                <w:sz w:val="12"/>
                <w:szCs w:val="12"/>
                <w:lang w:eastAsia="es-CO"/>
                <w:rPrChange w:id="4229" w:author="Diana Gonzalez Garcia" w:date="2021-05-28T16:36:00Z">
                  <w:rPr>
                    <w:ins w:id="4230" w:author="Diana Gonzalez Garcia" w:date="2021-05-28T16:34:00Z"/>
                    <w:rFonts w:ascii="Calibri" w:hAnsi="Calibri" w:cs="Calibri"/>
                    <w:color w:val="000000"/>
                    <w:sz w:val="24"/>
                    <w:szCs w:val="24"/>
                    <w:lang w:eastAsia="es-CO"/>
                  </w:rPr>
                </w:rPrChange>
              </w:rPr>
            </w:pPr>
            <w:ins w:id="4231" w:author="Diana Gonzalez Garcia" w:date="2021-05-28T16:34:00Z">
              <w:r w:rsidRPr="004223AB">
                <w:rPr>
                  <w:rFonts w:ascii="Calibri" w:hAnsi="Calibri" w:cs="Calibri"/>
                  <w:color w:val="000000"/>
                  <w:sz w:val="12"/>
                  <w:szCs w:val="12"/>
                  <w:lang w:eastAsia="es-CO"/>
                  <w:rPrChange w:id="4232" w:author="Diana Gonzalez Garcia" w:date="2021-05-28T16:36:00Z">
                    <w:rPr>
                      <w:rFonts w:ascii="Calibri" w:hAnsi="Calibri" w:cs="Calibri"/>
                      <w:color w:val="000000"/>
                      <w:sz w:val="24"/>
                      <w:szCs w:val="24"/>
                      <w:lang w:eastAsia="es-CO"/>
                    </w:rPr>
                  </w:rPrChange>
                </w:rPr>
                <w:t>No aplica</w:t>
              </w:r>
            </w:ins>
          </w:p>
        </w:tc>
      </w:tr>
      <w:tr w:rsidR="004223AB" w:rsidRPr="004223AB" w14:paraId="32D483D3" w14:textId="77777777" w:rsidTr="00D203B1">
        <w:tblPrEx>
          <w:tblPrExChange w:id="4233" w:author="Diana Gonzalez Garcia" w:date="2021-05-28T16:43:00Z">
            <w:tblPrEx>
              <w:tblW w:w="5000" w:type="pct"/>
              <w:tblInd w:w="0" w:type="dxa"/>
            </w:tblPrEx>
          </w:tblPrExChange>
        </w:tblPrEx>
        <w:trPr>
          <w:trHeight w:val="20"/>
          <w:ins w:id="4234" w:author="Diana Gonzalez Garcia" w:date="2021-05-28T16:34:00Z"/>
          <w:trPrChange w:id="4235" w:author="Diana Gonzalez Garcia" w:date="2021-05-28T16:43:00Z">
            <w:trPr>
              <w:gridBefore w:val="2"/>
              <w:gridAfter w:val="0"/>
              <w:trHeight w:val="1230"/>
            </w:trPr>
          </w:trPrChange>
        </w:trPr>
        <w:tc>
          <w:tcPr>
            <w:tcW w:w="0" w:type="auto"/>
            <w:vMerge/>
            <w:tcBorders>
              <w:top w:val="nil"/>
              <w:left w:val="single" w:sz="4" w:space="0" w:color="auto"/>
              <w:bottom w:val="single" w:sz="4" w:space="0" w:color="auto"/>
              <w:right w:val="single" w:sz="4" w:space="0" w:color="auto"/>
            </w:tcBorders>
            <w:vAlign w:val="center"/>
            <w:hideMark/>
            <w:tcPrChange w:id="4236" w:author="Diana Gonzalez Garcia" w:date="2021-05-28T16:43:00Z">
              <w:tcPr>
                <w:tcW w:w="318" w:type="pct"/>
                <w:gridSpan w:val="2"/>
                <w:vMerge/>
                <w:tcBorders>
                  <w:top w:val="nil"/>
                  <w:left w:val="single" w:sz="4" w:space="0" w:color="auto"/>
                  <w:bottom w:val="single" w:sz="4" w:space="0" w:color="auto"/>
                  <w:right w:val="single" w:sz="4" w:space="0" w:color="auto"/>
                </w:tcBorders>
                <w:vAlign w:val="center"/>
                <w:hideMark/>
              </w:tcPr>
            </w:tcPrChange>
          </w:tcPr>
          <w:p w14:paraId="60909700" w14:textId="77777777" w:rsidR="004223AB" w:rsidRPr="004223AB" w:rsidRDefault="004223AB" w:rsidP="004223AB">
            <w:pPr>
              <w:spacing w:after="0" w:line="240" w:lineRule="auto"/>
              <w:rPr>
                <w:ins w:id="4237" w:author="Diana Gonzalez Garcia" w:date="2021-05-28T16:34:00Z"/>
                <w:rFonts w:ascii="Calibri" w:hAnsi="Calibri" w:cs="Calibri"/>
                <w:color w:val="000000"/>
                <w:sz w:val="12"/>
                <w:szCs w:val="12"/>
                <w:lang w:eastAsia="es-CO"/>
                <w:rPrChange w:id="4238" w:author="Diana Gonzalez Garcia" w:date="2021-05-28T16:36:00Z">
                  <w:rPr>
                    <w:ins w:id="4239"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4240" w:author="Diana Gonzalez Garcia" w:date="2021-05-28T16:43:00Z">
              <w:tcPr>
                <w:tcW w:w="317" w:type="pct"/>
                <w:vMerge/>
                <w:tcBorders>
                  <w:top w:val="nil"/>
                  <w:left w:val="single" w:sz="4" w:space="0" w:color="auto"/>
                  <w:bottom w:val="single" w:sz="4" w:space="0" w:color="auto"/>
                  <w:right w:val="single" w:sz="4" w:space="0" w:color="auto"/>
                </w:tcBorders>
                <w:vAlign w:val="center"/>
                <w:hideMark/>
              </w:tcPr>
            </w:tcPrChange>
          </w:tcPr>
          <w:p w14:paraId="25FDB344" w14:textId="77777777" w:rsidR="004223AB" w:rsidRPr="004223AB" w:rsidRDefault="004223AB" w:rsidP="004223AB">
            <w:pPr>
              <w:spacing w:after="0" w:line="240" w:lineRule="auto"/>
              <w:rPr>
                <w:ins w:id="4241" w:author="Diana Gonzalez Garcia" w:date="2021-05-28T16:34:00Z"/>
                <w:rFonts w:ascii="Calibri" w:hAnsi="Calibri" w:cs="Calibri"/>
                <w:sz w:val="12"/>
                <w:szCs w:val="12"/>
                <w:lang w:eastAsia="es-CO"/>
                <w:rPrChange w:id="4242" w:author="Diana Gonzalez Garcia" w:date="2021-05-28T16:36:00Z">
                  <w:rPr>
                    <w:ins w:id="4243" w:author="Diana Gonzalez Garcia" w:date="2021-05-28T16:34:00Z"/>
                    <w:rFonts w:ascii="Calibri" w:hAnsi="Calibri" w:cs="Calibri"/>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4244" w:author="Diana Gonzalez Garcia" w:date="2021-05-28T16:43:00Z">
              <w:tcPr>
                <w:tcW w:w="330" w:type="pct"/>
                <w:gridSpan w:val="2"/>
                <w:vMerge/>
                <w:tcBorders>
                  <w:top w:val="nil"/>
                  <w:left w:val="single" w:sz="4" w:space="0" w:color="auto"/>
                  <w:bottom w:val="single" w:sz="4" w:space="0" w:color="auto"/>
                  <w:right w:val="single" w:sz="4" w:space="0" w:color="auto"/>
                </w:tcBorders>
                <w:vAlign w:val="center"/>
                <w:hideMark/>
              </w:tcPr>
            </w:tcPrChange>
          </w:tcPr>
          <w:p w14:paraId="10D3107F" w14:textId="77777777" w:rsidR="004223AB" w:rsidRPr="004223AB" w:rsidRDefault="004223AB" w:rsidP="004223AB">
            <w:pPr>
              <w:spacing w:after="0" w:line="240" w:lineRule="auto"/>
              <w:rPr>
                <w:ins w:id="4245" w:author="Diana Gonzalez Garcia" w:date="2021-05-28T16:34:00Z"/>
                <w:rFonts w:ascii="Calibri" w:hAnsi="Calibri" w:cs="Calibri"/>
                <w:sz w:val="12"/>
                <w:szCs w:val="12"/>
                <w:lang w:eastAsia="es-CO"/>
                <w:rPrChange w:id="4246" w:author="Diana Gonzalez Garcia" w:date="2021-05-28T16:36:00Z">
                  <w:rPr>
                    <w:ins w:id="4247" w:author="Diana Gonzalez Garcia" w:date="2021-05-28T16:34:00Z"/>
                    <w:rFonts w:ascii="Calibri" w:hAnsi="Calibri" w:cs="Calibri"/>
                    <w:sz w:val="24"/>
                    <w:szCs w:val="24"/>
                    <w:lang w:eastAsia="es-CO"/>
                  </w:rPr>
                </w:rPrChange>
              </w:rPr>
            </w:pPr>
          </w:p>
        </w:tc>
        <w:tc>
          <w:tcPr>
            <w:tcW w:w="0" w:type="auto"/>
            <w:tcBorders>
              <w:top w:val="nil"/>
              <w:left w:val="nil"/>
              <w:bottom w:val="single" w:sz="4" w:space="0" w:color="auto"/>
              <w:right w:val="single" w:sz="4" w:space="0" w:color="auto"/>
            </w:tcBorders>
            <w:shd w:val="clear" w:color="auto" w:fill="auto"/>
            <w:vAlign w:val="center"/>
            <w:hideMark/>
            <w:tcPrChange w:id="4248" w:author="Diana Gonzalez Garcia" w:date="2021-05-28T16:43:00Z">
              <w:tcPr>
                <w:tcW w:w="352" w:type="pct"/>
                <w:gridSpan w:val="2"/>
                <w:tcBorders>
                  <w:top w:val="nil"/>
                  <w:left w:val="nil"/>
                  <w:bottom w:val="single" w:sz="4" w:space="0" w:color="auto"/>
                  <w:right w:val="single" w:sz="4" w:space="0" w:color="auto"/>
                </w:tcBorders>
                <w:shd w:val="clear" w:color="auto" w:fill="auto"/>
                <w:vAlign w:val="center"/>
                <w:hideMark/>
              </w:tcPr>
            </w:tcPrChange>
          </w:tcPr>
          <w:p w14:paraId="0C2C94FB" w14:textId="77777777" w:rsidR="004223AB" w:rsidRPr="004223AB" w:rsidRDefault="004223AB" w:rsidP="004223AB">
            <w:pPr>
              <w:spacing w:after="0" w:line="240" w:lineRule="auto"/>
              <w:jc w:val="center"/>
              <w:rPr>
                <w:ins w:id="4249" w:author="Diana Gonzalez Garcia" w:date="2021-05-28T16:34:00Z"/>
                <w:rFonts w:ascii="Calibri" w:hAnsi="Calibri" w:cs="Calibri"/>
                <w:color w:val="000000"/>
                <w:sz w:val="12"/>
                <w:szCs w:val="12"/>
                <w:lang w:eastAsia="es-CO"/>
                <w:rPrChange w:id="4250" w:author="Diana Gonzalez Garcia" w:date="2021-05-28T16:36:00Z">
                  <w:rPr>
                    <w:ins w:id="4251" w:author="Diana Gonzalez Garcia" w:date="2021-05-28T16:34:00Z"/>
                    <w:rFonts w:ascii="Calibri" w:hAnsi="Calibri" w:cs="Calibri"/>
                    <w:color w:val="000000"/>
                    <w:sz w:val="24"/>
                    <w:szCs w:val="24"/>
                    <w:lang w:eastAsia="es-CO"/>
                  </w:rPr>
                </w:rPrChange>
              </w:rPr>
            </w:pPr>
            <w:ins w:id="4252" w:author="Diana Gonzalez Garcia" w:date="2021-05-28T16:34:00Z">
              <w:r w:rsidRPr="004223AB">
                <w:rPr>
                  <w:rFonts w:ascii="Calibri" w:hAnsi="Calibri" w:cs="Calibri"/>
                  <w:color w:val="000000"/>
                  <w:sz w:val="12"/>
                  <w:szCs w:val="12"/>
                  <w:lang w:eastAsia="es-CO"/>
                  <w:rPrChange w:id="4253" w:author="Diana Gonzalez Garcia" w:date="2021-05-28T16:36:00Z">
                    <w:rPr>
                      <w:rFonts w:ascii="Calibri" w:hAnsi="Calibri" w:cs="Calibri"/>
                      <w:color w:val="000000"/>
                      <w:sz w:val="24"/>
                      <w:szCs w:val="24"/>
                      <w:lang w:eastAsia="es-CO"/>
                    </w:rPr>
                  </w:rPrChange>
                </w:rPr>
                <w:t>($ / m2)</w:t>
              </w:r>
            </w:ins>
          </w:p>
        </w:tc>
        <w:tc>
          <w:tcPr>
            <w:tcW w:w="0" w:type="auto"/>
            <w:vMerge/>
            <w:tcBorders>
              <w:top w:val="nil"/>
              <w:left w:val="single" w:sz="4" w:space="0" w:color="auto"/>
              <w:bottom w:val="single" w:sz="4" w:space="0" w:color="auto"/>
              <w:right w:val="single" w:sz="4" w:space="0" w:color="auto"/>
            </w:tcBorders>
            <w:vAlign w:val="center"/>
            <w:hideMark/>
            <w:tcPrChange w:id="4254" w:author="Diana Gonzalez Garcia" w:date="2021-05-28T16:43:00Z">
              <w:tcPr>
                <w:tcW w:w="291" w:type="pct"/>
                <w:gridSpan w:val="2"/>
                <w:vMerge/>
                <w:tcBorders>
                  <w:top w:val="nil"/>
                  <w:left w:val="single" w:sz="4" w:space="0" w:color="auto"/>
                  <w:bottom w:val="single" w:sz="4" w:space="0" w:color="auto"/>
                  <w:right w:val="single" w:sz="4" w:space="0" w:color="auto"/>
                </w:tcBorders>
                <w:vAlign w:val="center"/>
                <w:hideMark/>
              </w:tcPr>
            </w:tcPrChange>
          </w:tcPr>
          <w:p w14:paraId="255C278B" w14:textId="77777777" w:rsidR="004223AB" w:rsidRPr="004223AB" w:rsidRDefault="004223AB" w:rsidP="004223AB">
            <w:pPr>
              <w:spacing w:after="0" w:line="240" w:lineRule="auto"/>
              <w:rPr>
                <w:ins w:id="4255" w:author="Diana Gonzalez Garcia" w:date="2021-05-28T16:34:00Z"/>
                <w:rFonts w:ascii="Calibri" w:hAnsi="Calibri" w:cs="Calibri"/>
                <w:color w:val="000000"/>
                <w:sz w:val="12"/>
                <w:szCs w:val="12"/>
                <w:lang w:eastAsia="es-CO"/>
                <w:rPrChange w:id="4256" w:author="Diana Gonzalez Garcia" w:date="2021-05-28T16:36:00Z">
                  <w:rPr>
                    <w:ins w:id="4257"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nil"/>
            </w:tcBorders>
            <w:vAlign w:val="center"/>
            <w:hideMark/>
            <w:tcPrChange w:id="4258" w:author="Diana Gonzalez Garcia" w:date="2021-05-28T16:43:00Z">
              <w:tcPr>
                <w:tcW w:w="242" w:type="pct"/>
                <w:gridSpan w:val="2"/>
                <w:vMerge/>
                <w:tcBorders>
                  <w:top w:val="nil"/>
                  <w:left w:val="single" w:sz="4" w:space="0" w:color="auto"/>
                  <w:bottom w:val="single" w:sz="4" w:space="0" w:color="auto"/>
                  <w:right w:val="nil"/>
                </w:tcBorders>
                <w:vAlign w:val="center"/>
                <w:hideMark/>
              </w:tcPr>
            </w:tcPrChange>
          </w:tcPr>
          <w:p w14:paraId="5B65C87A" w14:textId="77777777" w:rsidR="004223AB" w:rsidRPr="004223AB" w:rsidRDefault="004223AB" w:rsidP="004223AB">
            <w:pPr>
              <w:spacing w:after="0" w:line="240" w:lineRule="auto"/>
              <w:rPr>
                <w:ins w:id="4259" w:author="Diana Gonzalez Garcia" w:date="2021-05-28T16:34:00Z"/>
                <w:rFonts w:ascii="Calibri" w:hAnsi="Calibri" w:cs="Calibri"/>
                <w:color w:val="000000"/>
                <w:sz w:val="12"/>
                <w:szCs w:val="12"/>
                <w:lang w:eastAsia="es-CO"/>
                <w:rPrChange w:id="4260" w:author="Diana Gonzalez Garcia" w:date="2021-05-28T16:36:00Z">
                  <w:rPr>
                    <w:ins w:id="4261" w:author="Diana Gonzalez Garcia" w:date="2021-05-28T16:34:00Z"/>
                    <w:rFonts w:ascii="Calibri" w:hAnsi="Calibri" w:cs="Calibri"/>
                    <w:color w:val="000000"/>
                    <w:sz w:val="24"/>
                    <w:szCs w:val="24"/>
                    <w:lang w:eastAsia="es-CO"/>
                  </w:rPr>
                </w:rPrChange>
              </w:rPr>
            </w:pPr>
          </w:p>
        </w:tc>
        <w:tc>
          <w:tcPr>
            <w:tcW w:w="0" w:type="auto"/>
            <w:tcBorders>
              <w:top w:val="nil"/>
              <w:left w:val="single" w:sz="4" w:space="0" w:color="auto"/>
              <w:bottom w:val="nil"/>
              <w:right w:val="single" w:sz="4" w:space="0" w:color="auto"/>
            </w:tcBorders>
            <w:shd w:val="clear" w:color="auto" w:fill="auto"/>
            <w:vAlign w:val="center"/>
            <w:hideMark/>
            <w:tcPrChange w:id="4262" w:author="Diana Gonzalez Garcia" w:date="2021-05-28T16:43:00Z">
              <w:tcPr>
                <w:tcW w:w="1418" w:type="pct"/>
                <w:tcBorders>
                  <w:top w:val="nil"/>
                  <w:left w:val="single" w:sz="4" w:space="0" w:color="auto"/>
                  <w:bottom w:val="nil"/>
                  <w:right w:val="single" w:sz="4" w:space="0" w:color="auto"/>
                </w:tcBorders>
                <w:shd w:val="clear" w:color="auto" w:fill="auto"/>
                <w:vAlign w:val="center"/>
                <w:hideMark/>
              </w:tcPr>
            </w:tcPrChange>
          </w:tcPr>
          <w:p w14:paraId="6AC8C703" w14:textId="05C0590D" w:rsidR="004223AB" w:rsidRPr="004223AB" w:rsidRDefault="004223AB" w:rsidP="004223AB">
            <w:pPr>
              <w:spacing w:after="0" w:line="240" w:lineRule="auto"/>
              <w:jc w:val="both"/>
              <w:rPr>
                <w:ins w:id="4263" w:author="Diana Gonzalez Garcia" w:date="2021-05-28T16:34:00Z"/>
                <w:rFonts w:ascii="Calibri" w:hAnsi="Calibri" w:cs="Calibri"/>
                <w:color w:val="000000"/>
                <w:sz w:val="12"/>
                <w:szCs w:val="12"/>
                <w:lang w:eastAsia="es-CO"/>
                <w:rPrChange w:id="4264" w:author="Diana Gonzalez Garcia" w:date="2021-05-28T16:36:00Z">
                  <w:rPr>
                    <w:ins w:id="4265" w:author="Diana Gonzalez Garcia" w:date="2021-05-28T16:34:00Z"/>
                    <w:rFonts w:ascii="Calibri" w:hAnsi="Calibri" w:cs="Calibri"/>
                    <w:color w:val="000000"/>
                    <w:sz w:val="24"/>
                    <w:szCs w:val="24"/>
                    <w:lang w:eastAsia="es-CO"/>
                  </w:rPr>
                </w:rPrChange>
              </w:rPr>
            </w:pPr>
            <w:ins w:id="4266" w:author="Diana Gonzalez Garcia" w:date="2021-05-28T16:34:00Z">
              <w:r w:rsidRPr="004223AB">
                <w:rPr>
                  <w:rFonts w:ascii="Calibri" w:hAnsi="Calibri" w:cs="Calibri"/>
                  <w:color w:val="000000"/>
                  <w:sz w:val="12"/>
                  <w:szCs w:val="12"/>
                  <w:lang w:eastAsia="es-CO"/>
                  <w:rPrChange w:id="4267" w:author="Diana Gonzalez Garcia" w:date="2021-05-28T16:36:00Z">
                    <w:rPr>
                      <w:rFonts w:ascii="Calibri" w:hAnsi="Calibri" w:cs="Calibri"/>
                      <w:color w:val="000000"/>
                      <w:sz w:val="24"/>
                      <w:szCs w:val="24"/>
                      <w:lang w:eastAsia="es-CO"/>
                    </w:rPr>
                  </w:rPrChange>
                </w:rPr>
                <w:t xml:space="preserve">Para predios con puntajes superiores a </w:t>
              </w:r>
            </w:ins>
            <w:ins w:id="4268" w:author="Diana Gonzalez Garcia" w:date="2021-05-28T16:45:00Z">
              <w:r w:rsidR="00D203B1" w:rsidRPr="004223AB">
                <w:rPr>
                  <w:rFonts w:ascii="Calibri" w:hAnsi="Calibri" w:cs="Calibri"/>
                  <w:color w:val="000000"/>
                  <w:sz w:val="12"/>
                  <w:szCs w:val="12"/>
                  <w:lang w:eastAsia="es-CO"/>
                  <w:rPrChange w:id="4269" w:author="Diana Gonzalez Garcia" w:date="2021-05-28T16:36:00Z">
                    <w:rPr>
                      <w:rFonts w:ascii="Calibri" w:hAnsi="Calibri" w:cs="Calibri"/>
                      <w:color w:val="000000"/>
                      <w:sz w:val="12"/>
                      <w:szCs w:val="12"/>
                      <w:lang w:eastAsia="es-CO"/>
                    </w:rPr>
                  </w:rPrChange>
                </w:rPr>
                <w:t>100, la</w:t>
              </w:r>
            </w:ins>
            <w:ins w:id="4270" w:author="Diana Gonzalez Garcia" w:date="2021-05-28T16:34:00Z">
              <w:r w:rsidRPr="004223AB">
                <w:rPr>
                  <w:rFonts w:ascii="Calibri" w:hAnsi="Calibri" w:cs="Calibri"/>
                  <w:color w:val="000000"/>
                  <w:sz w:val="12"/>
                  <w:szCs w:val="12"/>
                  <w:lang w:eastAsia="es-CO"/>
                  <w:rPrChange w:id="4271" w:author="Diana Gonzalez Garcia" w:date="2021-05-28T16:36:00Z">
                    <w:rPr>
                      <w:rFonts w:ascii="Calibri" w:hAnsi="Calibri" w:cs="Calibri"/>
                      <w:color w:val="000000"/>
                      <w:sz w:val="24"/>
                      <w:szCs w:val="24"/>
                      <w:lang w:eastAsia="es-CO"/>
                    </w:rPr>
                  </w:rPrChange>
                </w:rPr>
                <w:t xml:space="preserve"> variable modelo es avalúo especial.</w:t>
              </w:r>
            </w:ins>
          </w:p>
        </w:tc>
        <w:tc>
          <w:tcPr>
            <w:tcW w:w="0" w:type="auto"/>
            <w:vMerge/>
            <w:tcBorders>
              <w:top w:val="nil"/>
              <w:left w:val="nil"/>
              <w:bottom w:val="single" w:sz="4" w:space="0" w:color="auto"/>
              <w:right w:val="single" w:sz="4" w:space="0" w:color="auto"/>
            </w:tcBorders>
            <w:vAlign w:val="center"/>
            <w:hideMark/>
            <w:tcPrChange w:id="4272" w:author="Diana Gonzalez Garcia" w:date="2021-05-28T16:43:00Z">
              <w:tcPr>
                <w:tcW w:w="261" w:type="pct"/>
                <w:gridSpan w:val="2"/>
                <w:vMerge/>
                <w:tcBorders>
                  <w:top w:val="nil"/>
                  <w:left w:val="nil"/>
                  <w:bottom w:val="single" w:sz="4" w:space="0" w:color="auto"/>
                  <w:right w:val="single" w:sz="4" w:space="0" w:color="auto"/>
                </w:tcBorders>
                <w:vAlign w:val="center"/>
                <w:hideMark/>
              </w:tcPr>
            </w:tcPrChange>
          </w:tcPr>
          <w:p w14:paraId="33879E00" w14:textId="77777777" w:rsidR="004223AB" w:rsidRPr="004223AB" w:rsidRDefault="004223AB" w:rsidP="004223AB">
            <w:pPr>
              <w:spacing w:after="0" w:line="240" w:lineRule="auto"/>
              <w:rPr>
                <w:ins w:id="4273" w:author="Diana Gonzalez Garcia" w:date="2021-05-28T16:34:00Z"/>
                <w:rFonts w:ascii="Calibri" w:hAnsi="Calibri" w:cs="Calibri"/>
                <w:color w:val="000000"/>
                <w:sz w:val="12"/>
                <w:szCs w:val="12"/>
                <w:lang w:eastAsia="es-CO"/>
                <w:rPrChange w:id="4274" w:author="Diana Gonzalez Garcia" w:date="2021-05-28T16:36:00Z">
                  <w:rPr>
                    <w:ins w:id="4275"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nil"/>
            </w:tcBorders>
            <w:vAlign w:val="center"/>
            <w:hideMark/>
            <w:tcPrChange w:id="4276" w:author="Diana Gonzalez Garcia" w:date="2021-05-28T16:43:00Z">
              <w:tcPr>
                <w:tcW w:w="487" w:type="pct"/>
                <w:gridSpan w:val="2"/>
                <w:vMerge/>
                <w:tcBorders>
                  <w:top w:val="nil"/>
                  <w:left w:val="single" w:sz="4" w:space="0" w:color="auto"/>
                  <w:bottom w:val="single" w:sz="4" w:space="0" w:color="auto"/>
                  <w:right w:val="nil"/>
                </w:tcBorders>
                <w:vAlign w:val="center"/>
                <w:hideMark/>
              </w:tcPr>
            </w:tcPrChange>
          </w:tcPr>
          <w:p w14:paraId="74C52CA8" w14:textId="77777777" w:rsidR="004223AB" w:rsidRPr="004223AB" w:rsidRDefault="004223AB" w:rsidP="004223AB">
            <w:pPr>
              <w:spacing w:after="0" w:line="240" w:lineRule="auto"/>
              <w:rPr>
                <w:ins w:id="4277" w:author="Diana Gonzalez Garcia" w:date="2021-05-28T16:34:00Z"/>
                <w:rFonts w:ascii="Calibri" w:hAnsi="Calibri" w:cs="Calibri"/>
                <w:color w:val="FF0000"/>
                <w:sz w:val="12"/>
                <w:szCs w:val="12"/>
                <w:lang w:eastAsia="es-CO"/>
                <w:rPrChange w:id="4278" w:author="Diana Gonzalez Garcia" w:date="2021-05-28T16:36:00Z">
                  <w:rPr>
                    <w:ins w:id="4279" w:author="Diana Gonzalez Garcia" w:date="2021-05-28T16:34:00Z"/>
                    <w:rFonts w:ascii="Calibri" w:hAnsi="Calibri" w:cs="Calibri"/>
                    <w:color w:val="FF0000"/>
                    <w:sz w:val="24"/>
                    <w:szCs w:val="24"/>
                    <w:lang w:eastAsia="es-CO"/>
                  </w:rPr>
                </w:rPrChange>
              </w:rPr>
            </w:pPr>
          </w:p>
        </w:tc>
        <w:tc>
          <w:tcPr>
            <w:tcW w:w="1158" w:type="dxa"/>
            <w:vMerge/>
            <w:tcBorders>
              <w:top w:val="nil"/>
              <w:left w:val="single" w:sz="4" w:space="0" w:color="auto"/>
              <w:bottom w:val="single" w:sz="4" w:space="0" w:color="auto"/>
              <w:right w:val="single" w:sz="4" w:space="0" w:color="auto"/>
            </w:tcBorders>
            <w:vAlign w:val="center"/>
            <w:hideMark/>
            <w:tcPrChange w:id="4280" w:author="Diana Gonzalez Garcia" w:date="2021-05-28T16:43:00Z">
              <w:tcPr>
                <w:tcW w:w="985" w:type="pct"/>
                <w:gridSpan w:val="2"/>
                <w:vMerge/>
                <w:tcBorders>
                  <w:top w:val="nil"/>
                  <w:left w:val="single" w:sz="4" w:space="0" w:color="auto"/>
                  <w:bottom w:val="single" w:sz="4" w:space="0" w:color="auto"/>
                  <w:right w:val="single" w:sz="4" w:space="0" w:color="auto"/>
                </w:tcBorders>
                <w:vAlign w:val="center"/>
                <w:hideMark/>
              </w:tcPr>
            </w:tcPrChange>
          </w:tcPr>
          <w:p w14:paraId="4B4F0DE2" w14:textId="77777777" w:rsidR="004223AB" w:rsidRPr="004223AB" w:rsidRDefault="004223AB" w:rsidP="004223AB">
            <w:pPr>
              <w:spacing w:after="0" w:line="240" w:lineRule="auto"/>
              <w:rPr>
                <w:ins w:id="4281" w:author="Diana Gonzalez Garcia" w:date="2021-05-28T16:34:00Z"/>
                <w:rFonts w:ascii="Calibri" w:hAnsi="Calibri" w:cs="Calibri"/>
                <w:color w:val="000000"/>
                <w:sz w:val="12"/>
                <w:szCs w:val="12"/>
                <w:lang w:eastAsia="es-CO"/>
                <w:rPrChange w:id="4282" w:author="Diana Gonzalez Garcia" w:date="2021-05-28T16:36:00Z">
                  <w:rPr>
                    <w:ins w:id="4283" w:author="Diana Gonzalez Garcia" w:date="2021-05-28T16:34:00Z"/>
                    <w:rFonts w:ascii="Calibri" w:hAnsi="Calibri" w:cs="Calibri"/>
                    <w:color w:val="000000"/>
                    <w:sz w:val="24"/>
                    <w:szCs w:val="24"/>
                    <w:lang w:eastAsia="es-CO"/>
                  </w:rPr>
                </w:rPrChange>
              </w:rPr>
            </w:pPr>
          </w:p>
        </w:tc>
      </w:tr>
      <w:tr w:rsidR="004223AB" w:rsidRPr="004223AB" w14:paraId="4843C54A" w14:textId="77777777" w:rsidTr="00D203B1">
        <w:tblPrEx>
          <w:tblPrExChange w:id="4284" w:author="Diana Gonzalez Garcia" w:date="2021-05-28T16:43:00Z">
            <w:tblPrEx>
              <w:tblW w:w="5000" w:type="pct"/>
              <w:tblInd w:w="0" w:type="dxa"/>
            </w:tblPrEx>
          </w:tblPrExChange>
        </w:tblPrEx>
        <w:trPr>
          <w:trHeight w:val="20"/>
          <w:ins w:id="4285" w:author="Diana Gonzalez Garcia" w:date="2021-05-28T16:34:00Z"/>
          <w:trPrChange w:id="4286" w:author="Diana Gonzalez Garcia" w:date="2021-05-28T16:43:00Z">
            <w:trPr>
              <w:gridBefore w:val="2"/>
              <w:gridAfter w:val="0"/>
              <w:trHeight w:val="1230"/>
            </w:trPr>
          </w:trPrChange>
        </w:trPr>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Change w:id="4287" w:author="Diana Gonzalez Garcia" w:date="2021-05-28T16:43:00Z">
              <w:tcPr>
                <w:tcW w:w="318" w:type="pct"/>
                <w:gridSpan w:val="2"/>
                <w:vMerge w:val="restart"/>
                <w:tcBorders>
                  <w:top w:val="nil"/>
                  <w:left w:val="single" w:sz="4" w:space="0" w:color="auto"/>
                  <w:bottom w:val="single" w:sz="4" w:space="0" w:color="auto"/>
                  <w:right w:val="single" w:sz="4" w:space="0" w:color="auto"/>
                </w:tcBorders>
                <w:shd w:val="clear" w:color="auto" w:fill="auto"/>
                <w:noWrap/>
                <w:vAlign w:val="center"/>
                <w:hideMark/>
              </w:tcPr>
            </w:tcPrChange>
          </w:tcPr>
          <w:p w14:paraId="1DD1FEA3" w14:textId="77777777" w:rsidR="004223AB" w:rsidRPr="004223AB" w:rsidRDefault="004223AB" w:rsidP="004223AB">
            <w:pPr>
              <w:spacing w:after="0" w:line="240" w:lineRule="auto"/>
              <w:jc w:val="center"/>
              <w:rPr>
                <w:ins w:id="4288" w:author="Diana Gonzalez Garcia" w:date="2021-05-28T16:34:00Z"/>
                <w:rFonts w:ascii="Calibri" w:hAnsi="Calibri" w:cs="Calibri"/>
                <w:color w:val="000000"/>
                <w:sz w:val="12"/>
                <w:szCs w:val="12"/>
                <w:lang w:eastAsia="es-CO"/>
                <w:rPrChange w:id="4289" w:author="Diana Gonzalez Garcia" w:date="2021-05-28T16:36:00Z">
                  <w:rPr>
                    <w:ins w:id="4290" w:author="Diana Gonzalez Garcia" w:date="2021-05-28T16:34:00Z"/>
                    <w:rFonts w:ascii="Calibri" w:hAnsi="Calibri" w:cs="Calibri"/>
                    <w:color w:val="000000"/>
                    <w:sz w:val="24"/>
                    <w:szCs w:val="24"/>
                    <w:lang w:eastAsia="es-CO"/>
                  </w:rPr>
                </w:rPrChange>
              </w:rPr>
            </w:pPr>
            <w:ins w:id="4291" w:author="Diana Gonzalez Garcia" w:date="2021-05-28T16:34:00Z">
              <w:r w:rsidRPr="004223AB">
                <w:rPr>
                  <w:rFonts w:ascii="Calibri" w:hAnsi="Calibri" w:cs="Calibri"/>
                  <w:color w:val="000000"/>
                  <w:sz w:val="12"/>
                  <w:szCs w:val="12"/>
                  <w:lang w:eastAsia="es-CO"/>
                  <w:rPrChange w:id="4292" w:author="Diana Gonzalez Garcia" w:date="2021-05-28T16:36:00Z">
                    <w:rPr>
                      <w:rFonts w:ascii="Calibri" w:hAnsi="Calibri" w:cs="Calibri"/>
                      <w:color w:val="000000"/>
                      <w:sz w:val="24"/>
                      <w:szCs w:val="24"/>
                      <w:lang w:eastAsia="es-CO"/>
                    </w:rPr>
                  </w:rPrChange>
                </w:rPr>
                <w:t>T17</w:t>
              </w:r>
            </w:ins>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Change w:id="4293" w:author="Diana Gonzalez Garcia" w:date="2021-05-28T16:43:00Z">
              <w:tcPr>
                <w:tcW w:w="317" w:type="pct"/>
                <w:vMerge w:val="restart"/>
                <w:tcBorders>
                  <w:top w:val="nil"/>
                  <w:left w:val="single" w:sz="4" w:space="0" w:color="auto"/>
                  <w:bottom w:val="single" w:sz="4" w:space="0" w:color="auto"/>
                  <w:right w:val="single" w:sz="4" w:space="0" w:color="auto"/>
                </w:tcBorders>
                <w:shd w:val="clear" w:color="auto" w:fill="auto"/>
                <w:vAlign w:val="center"/>
                <w:hideMark/>
              </w:tcPr>
            </w:tcPrChange>
          </w:tcPr>
          <w:p w14:paraId="1C22638C" w14:textId="77777777" w:rsidR="004223AB" w:rsidRPr="004223AB" w:rsidRDefault="004223AB" w:rsidP="004223AB">
            <w:pPr>
              <w:spacing w:after="0" w:line="240" w:lineRule="auto"/>
              <w:jc w:val="center"/>
              <w:rPr>
                <w:ins w:id="4294" w:author="Diana Gonzalez Garcia" w:date="2021-05-28T16:34:00Z"/>
                <w:rFonts w:ascii="Calibri" w:hAnsi="Calibri" w:cs="Calibri"/>
                <w:sz w:val="12"/>
                <w:szCs w:val="12"/>
                <w:lang w:eastAsia="es-CO"/>
                <w:rPrChange w:id="4295" w:author="Diana Gonzalez Garcia" w:date="2021-05-28T16:36:00Z">
                  <w:rPr>
                    <w:ins w:id="4296" w:author="Diana Gonzalez Garcia" w:date="2021-05-28T16:34:00Z"/>
                    <w:rFonts w:ascii="Calibri" w:hAnsi="Calibri" w:cs="Calibri"/>
                    <w:sz w:val="24"/>
                    <w:szCs w:val="24"/>
                    <w:lang w:eastAsia="es-CO"/>
                  </w:rPr>
                </w:rPrChange>
              </w:rPr>
            </w:pPr>
            <w:ins w:id="4297" w:author="Diana Gonzalez Garcia" w:date="2021-05-28T16:34:00Z">
              <w:r w:rsidRPr="004223AB">
                <w:rPr>
                  <w:rFonts w:ascii="Calibri" w:hAnsi="Calibri" w:cs="Calibri"/>
                  <w:sz w:val="12"/>
                  <w:szCs w:val="12"/>
                  <w:lang w:eastAsia="es-CO"/>
                  <w:rPrChange w:id="4298" w:author="Diana Gonzalez Garcia" w:date="2021-05-28T16:36:00Z">
                    <w:rPr>
                      <w:rFonts w:ascii="Calibri" w:hAnsi="Calibri" w:cs="Calibri"/>
                      <w:sz w:val="24"/>
                      <w:szCs w:val="24"/>
                      <w:lang w:eastAsia="es-CO"/>
                    </w:rPr>
                  </w:rPrChange>
                </w:rPr>
                <w:t>Piscinas</w:t>
              </w:r>
            </w:ins>
          </w:p>
        </w:tc>
        <w:tc>
          <w:tcPr>
            <w:tcW w:w="0" w:type="auto"/>
            <w:vMerge w:val="restart"/>
            <w:tcBorders>
              <w:top w:val="nil"/>
              <w:left w:val="single" w:sz="4" w:space="0" w:color="auto"/>
              <w:bottom w:val="single" w:sz="4" w:space="0" w:color="auto"/>
              <w:right w:val="single" w:sz="4" w:space="0" w:color="auto"/>
            </w:tcBorders>
            <w:shd w:val="clear" w:color="000000" w:fill="FCE4D6"/>
            <w:vAlign w:val="center"/>
            <w:hideMark/>
            <w:tcPrChange w:id="4299" w:author="Diana Gonzalez Garcia" w:date="2021-05-28T16:43:00Z">
              <w:tcPr>
                <w:tcW w:w="330" w:type="pct"/>
                <w:gridSpan w:val="2"/>
                <w:vMerge w:val="restart"/>
                <w:tcBorders>
                  <w:top w:val="nil"/>
                  <w:left w:val="single" w:sz="4" w:space="0" w:color="auto"/>
                  <w:bottom w:val="single" w:sz="4" w:space="0" w:color="auto"/>
                  <w:right w:val="single" w:sz="4" w:space="0" w:color="auto"/>
                </w:tcBorders>
                <w:shd w:val="clear" w:color="000000" w:fill="FCE4D6"/>
                <w:vAlign w:val="center"/>
                <w:hideMark/>
              </w:tcPr>
            </w:tcPrChange>
          </w:tcPr>
          <w:p w14:paraId="6E51AB67" w14:textId="77777777" w:rsidR="004223AB" w:rsidRPr="004223AB" w:rsidRDefault="004223AB" w:rsidP="004223AB">
            <w:pPr>
              <w:spacing w:after="0" w:line="240" w:lineRule="auto"/>
              <w:jc w:val="center"/>
              <w:rPr>
                <w:ins w:id="4300" w:author="Diana Gonzalez Garcia" w:date="2021-05-28T16:34:00Z"/>
                <w:rFonts w:ascii="Calibri" w:hAnsi="Calibri" w:cs="Calibri"/>
                <w:sz w:val="12"/>
                <w:szCs w:val="12"/>
                <w:lang w:eastAsia="es-CO"/>
                <w:rPrChange w:id="4301" w:author="Diana Gonzalez Garcia" w:date="2021-05-28T16:36:00Z">
                  <w:rPr>
                    <w:ins w:id="4302" w:author="Diana Gonzalez Garcia" w:date="2021-05-28T16:34:00Z"/>
                    <w:rFonts w:ascii="Calibri" w:hAnsi="Calibri" w:cs="Calibri"/>
                    <w:sz w:val="24"/>
                    <w:szCs w:val="24"/>
                    <w:lang w:eastAsia="es-CO"/>
                  </w:rPr>
                </w:rPrChange>
              </w:rPr>
            </w:pPr>
            <w:ins w:id="4303" w:author="Diana Gonzalez Garcia" w:date="2021-05-28T16:34:00Z">
              <w:r w:rsidRPr="004223AB">
                <w:rPr>
                  <w:rFonts w:ascii="Calibri" w:hAnsi="Calibri" w:cs="Calibri"/>
                  <w:sz w:val="12"/>
                  <w:szCs w:val="12"/>
                  <w:lang w:eastAsia="es-CO"/>
                  <w:rPrChange w:id="4304" w:author="Diana Gonzalez Garcia" w:date="2021-05-28T16:36:00Z">
                    <w:rPr>
                      <w:rFonts w:ascii="Calibri" w:hAnsi="Calibri" w:cs="Calibri"/>
                      <w:sz w:val="24"/>
                      <w:szCs w:val="24"/>
                      <w:lang w:eastAsia="es-CO"/>
                    </w:rPr>
                  </w:rPrChange>
                </w:rPr>
                <w:t>031 - 052</w:t>
              </w:r>
            </w:ins>
          </w:p>
        </w:tc>
        <w:tc>
          <w:tcPr>
            <w:tcW w:w="0" w:type="auto"/>
            <w:tcBorders>
              <w:top w:val="nil"/>
              <w:left w:val="nil"/>
              <w:bottom w:val="nil"/>
              <w:right w:val="single" w:sz="4" w:space="0" w:color="auto"/>
            </w:tcBorders>
            <w:shd w:val="clear" w:color="auto" w:fill="auto"/>
            <w:vAlign w:val="center"/>
            <w:hideMark/>
            <w:tcPrChange w:id="4305" w:author="Diana Gonzalez Garcia" w:date="2021-05-28T16:43:00Z">
              <w:tcPr>
                <w:tcW w:w="352" w:type="pct"/>
                <w:gridSpan w:val="2"/>
                <w:tcBorders>
                  <w:top w:val="nil"/>
                  <w:left w:val="nil"/>
                  <w:bottom w:val="nil"/>
                  <w:right w:val="single" w:sz="4" w:space="0" w:color="auto"/>
                </w:tcBorders>
                <w:shd w:val="clear" w:color="auto" w:fill="auto"/>
                <w:vAlign w:val="center"/>
                <w:hideMark/>
              </w:tcPr>
            </w:tcPrChange>
          </w:tcPr>
          <w:p w14:paraId="4E297B70" w14:textId="77777777" w:rsidR="004223AB" w:rsidRPr="004223AB" w:rsidRDefault="004223AB" w:rsidP="004223AB">
            <w:pPr>
              <w:spacing w:after="0" w:line="240" w:lineRule="auto"/>
              <w:jc w:val="center"/>
              <w:rPr>
                <w:ins w:id="4306" w:author="Diana Gonzalez Garcia" w:date="2021-05-28T16:34:00Z"/>
                <w:rFonts w:ascii="Calibri" w:hAnsi="Calibri" w:cs="Calibri"/>
                <w:color w:val="000000"/>
                <w:sz w:val="12"/>
                <w:szCs w:val="12"/>
                <w:lang w:eastAsia="es-CO"/>
                <w:rPrChange w:id="4307" w:author="Diana Gonzalez Garcia" w:date="2021-05-28T16:36:00Z">
                  <w:rPr>
                    <w:ins w:id="4308" w:author="Diana Gonzalez Garcia" w:date="2021-05-28T16:34:00Z"/>
                    <w:rFonts w:ascii="Calibri" w:hAnsi="Calibri" w:cs="Calibri"/>
                    <w:color w:val="000000"/>
                    <w:sz w:val="24"/>
                    <w:szCs w:val="24"/>
                    <w:lang w:eastAsia="es-CO"/>
                  </w:rPr>
                </w:rPrChange>
              </w:rPr>
            </w:pPr>
            <w:ins w:id="4309" w:author="Diana Gonzalez Garcia" w:date="2021-05-28T16:34:00Z">
              <w:r w:rsidRPr="004223AB">
                <w:rPr>
                  <w:rFonts w:ascii="Calibri" w:hAnsi="Calibri" w:cs="Calibri"/>
                  <w:color w:val="000000"/>
                  <w:sz w:val="12"/>
                  <w:szCs w:val="12"/>
                  <w:lang w:eastAsia="es-CO"/>
                  <w:rPrChange w:id="4310" w:author="Diana Gonzalez Garcia" w:date="2021-05-28T16:36:00Z">
                    <w:rPr>
                      <w:rFonts w:ascii="Calibri" w:hAnsi="Calibri" w:cs="Calibri"/>
                      <w:color w:val="000000"/>
                      <w:sz w:val="24"/>
                      <w:szCs w:val="24"/>
                      <w:lang w:eastAsia="es-CO"/>
                    </w:rPr>
                  </w:rPrChange>
                </w:rPr>
                <w:t>Valor unitario construcción</w:t>
              </w:r>
            </w:ins>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Change w:id="4311" w:author="Diana Gonzalez Garcia" w:date="2021-05-28T16:43:00Z">
              <w:tcPr>
                <w:tcW w:w="291" w:type="pct"/>
                <w:gridSpan w:val="2"/>
                <w:vMerge w:val="restart"/>
                <w:tcBorders>
                  <w:top w:val="nil"/>
                  <w:left w:val="single" w:sz="4" w:space="0" w:color="auto"/>
                  <w:bottom w:val="single" w:sz="4" w:space="0" w:color="auto"/>
                  <w:right w:val="single" w:sz="4" w:space="0" w:color="auto"/>
                </w:tcBorders>
                <w:shd w:val="clear" w:color="auto" w:fill="auto"/>
                <w:vAlign w:val="center"/>
                <w:hideMark/>
              </w:tcPr>
            </w:tcPrChange>
          </w:tcPr>
          <w:p w14:paraId="28715C9E" w14:textId="77777777" w:rsidR="004223AB" w:rsidRPr="004223AB" w:rsidRDefault="004223AB" w:rsidP="004223AB">
            <w:pPr>
              <w:spacing w:after="0" w:line="240" w:lineRule="auto"/>
              <w:jc w:val="center"/>
              <w:rPr>
                <w:ins w:id="4312" w:author="Diana Gonzalez Garcia" w:date="2021-05-28T16:34:00Z"/>
                <w:rFonts w:ascii="Calibri" w:hAnsi="Calibri" w:cs="Calibri"/>
                <w:color w:val="000000"/>
                <w:sz w:val="12"/>
                <w:szCs w:val="12"/>
                <w:lang w:eastAsia="es-CO"/>
                <w:rPrChange w:id="4313" w:author="Diana Gonzalez Garcia" w:date="2021-05-28T16:36:00Z">
                  <w:rPr>
                    <w:ins w:id="4314" w:author="Diana Gonzalez Garcia" w:date="2021-05-28T16:34:00Z"/>
                    <w:rFonts w:ascii="Calibri" w:hAnsi="Calibri" w:cs="Calibri"/>
                    <w:color w:val="000000"/>
                    <w:sz w:val="24"/>
                    <w:szCs w:val="24"/>
                    <w:lang w:eastAsia="es-CO"/>
                  </w:rPr>
                </w:rPrChange>
              </w:rPr>
            </w:pPr>
            <w:ins w:id="4315" w:author="Diana Gonzalez Garcia" w:date="2021-05-28T16:34:00Z">
              <w:r w:rsidRPr="004223AB">
                <w:rPr>
                  <w:rFonts w:ascii="Calibri" w:hAnsi="Calibri" w:cs="Calibri"/>
                  <w:color w:val="000000"/>
                  <w:sz w:val="12"/>
                  <w:szCs w:val="12"/>
                  <w:lang w:eastAsia="es-CO"/>
                  <w:rPrChange w:id="4316" w:author="Diana Gonzalez Garcia" w:date="2021-05-28T16:36:00Z">
                    <w:rPr>
                      <w:rFonts w:ascii="Calibri" w:hAnsi="Calibri" w:cs="Calibri"/>
                      <w:color w:val="000000"/>
                      <w:sz w:val="24"/>
                      <w:szCs w:val="24"/>
                      <w:lang w:eastAsia="es-CO"/>
                    </w:rPr>
                  </w:rPrChange>
                </w:rPr>
                <w:t>Área construida por unidad calificada</w:t>
              </w:r>
            </w:ins>
          </w:p>
        </w:tc>
        <w:tc>
          <w:tcPr>
            <w:tcW w:w="0" w:type="auto"/>
            <w:vMerge w:val="restart"/>
            <w:tcBorders>
              <w:top w:val="nil"/>
              <w:left w:val="single" w:sz="4" w:space="0" w:color="auto"/>
              <w:bottom w:val="single" w:sz="4" w:space="0" w:color="auto"/>
              <w:right w:val="nil"/>
            </w:tcBorders>
            <w:shd w:val="clear" w:color="auto" w:fill="auto"/>
            <w:vAlign w:val="center"/>
            <w:hideMark/>
            <w:tcPrChange w:id="4317" w:author="Diana Gonzalez Garcia" w:date="2021-05-28T16:43:00Z">
              <w:tcPr>
                <w:tcW w:w="242" w:type="pct"/>
                <w:gridSpan w:val="2"/>
                <w:vMerge w:val="restart"/>
                <w:tcBorders>
                  <w:top w:val="nil"/>
                  <w:left w:val="single" w:sz="4" w:space="0" w:color="auto"/>
                  <w:bottom w:val="single" w:sz="4" w:space="0" w:color="auto"/>
                  <w:right w:val="nil"/>
                </w:tcBorders>
                <w:shd w:val="clear" w:color="auto" w:fill="auto"/>
                <w:vAlign w:val="center"/>
                <w:hideMark/>
              </w:tcPr>
            </w:tcPrChange>
          </w:tcPr>
          <w:p w14:paraId="1FFAE694" w14:textId="77777777" w:rsidR="004223AB" w:rsidRPr="004223AB" w:rsidRDefault="004223AB" w:rsidP="004223AB">
            <w:pPr>
              <w:spacing w:after="0" w:line="240" w:lineRule="auto"/>
              <w:jc w:val="center"/>
              <w:rPr>
                <w:ins w:id="4318" w:author="Diana Gonzalez Garcia" w:date="2021-05-28T16:34:00Z"/>
                <w:rFonts w:ascii="Calibri" w:hAnsi="Calibri" w:cs="Calibri"/>
                <w:color w:val="000000"/>
                <w:sz w:val="12"/>
                <w:szCs w:val="12"/>
                <w:lang w:eastAsia="es-CO"/>
                <w:rPrChange w:id="4319" w:author="Diana Gonzalez Garcia" w:date="2021-05-28T16:36:00Z">
                  <w:rPr>
                    <w:ins w:id="4320" w:author="Diana Gonzalez Garcia" w:date="2021-05-28T16:34:00Z"/>
                    <w:rFonts w:ascii="Calibri" w:hAnsi="Calibri" w:cs="Calibri"/>
                    <w:color w:val="000000"/>
                    <w:sz w:val="24"/>
                    <w:szCs w:val="24"/>
                    <w:lang w:eastAsia="es-CO"/>
                  </w:rPr>
                </w:rPrChange>
              </w:rPr>
            </w:pPr>
            <w:proofErr w:type="spellStart"/>
            <w:ins w:id="4321" w:author="Diana Gonzalez Garcia" w:date="2021-05-28T16:34:00Z">
              <w:r w:rsidRPr="004223AB">
                <w:rPr>
                  <w:rFonts w:ascii="Calibri" w:hAnsi="Calibri" w:cs="Calibri"/>
                  <w:color w:val="000000"/>
                  <w:sz w:val="12"/>
                  <w:szCs w:val="12"/>
                  <w:lang w:eastAsia="es-CO"/>
                  <w:rPrChange w:id="4322" w:author="Diana Gonzalez Garcia" w:date="2021-05-28T16:36:00Z">
                    <w:rPr>
                      <w:rFonts w:ascii="Calibri" w:hAnsi="Calibri" w:cs="Calibri"/>
                      <w:color w:val="000000"/>
                      <w:sz w:val="24"/>
                      <w:szCs w:val="24"/>
                      <w:lang w:eastAsia="es-CO"/>
                    </w:rPr>
                  </w:rPrChange>
                </w:rPr>
                <w:t>SIIC</w:t>
              </w:r>
              <w:proofErr w:type="spellEnd"/>
            </w:ins>
          </w:p>
        </w:tc>
        <w:tc>
          <w:tcPr>
            <w:tcW w:w="0" w:type="auto"/>
            <w:tcBorders>
              <w:top w:val="single" w:sz="4" w:space="0" w:color="auto"/>
              <w:left w:val="single" w:sz="4" w:space="0" w:color="auto"/>
              <w:bottom w:val="nil"/>
              <w:right w:val="single" w:sz="4" w:space="0" w:color="auto"/>
            </w:tcBorders>
            <w:shd w:val="clear" w:color="auto" w:fill="auto"/>
            <w:vAlign w:val="center"/>
            <w:hideMark/>
            <w:tcPrChange w:id="4323" w:author="Diana Gonzalez Garcia" w:date="2021-05-28T16:43:00Z">
              <w:tcPr>
                <w:tcW w:w="1418" w:type="pct"/>
                <w:tcBorders>
                  <w:top w:val="single" w:sz="4" w:space="0" w:color="auto"/>
                  <w:left w:val="single" w:sz="4" w:space="0" w:color="auto"/>
                  <w:bottom w:val="nil"/>
                  <w:right w:val="single" w:sz="4" w:space="0" w:color="auto"/>
                </w:tcBorders>
                <w:shd w:val="clear" w:color="auto" w:fill="auto"/>
                <w:vAlign w:val="center"/>
                <w:hideMark/>
              </w:tcPr>
            </w:tcPrChange>
          </w:tcPr>
          <w:p w14:paraId="776C72AF" w14:textId="092A40AD" w:rsidR="004223AB" w:rsidRPr="004223AB" w:rsidRDefault="004223AB" w:rsidP="004223AB">
            <w:pPr>
              <w:spacing w:after="0" w:line="240" w:lineRule="auto"/>
              <w:jc w:val="both"/>
              <w:rPr>
                <w:ins w:id="4324" w:author="Diana Gonzalez Garcia" w:date="2021-05-28T16:34:00Z"/>
                <w:rFonts w:ascii="Calibri" w:hAnsi="Calibri" w:cs="Calibri"/>
                <w:color w:val="000000"/>
                <w:sz w:val="12"/>
                <w:szCs w:val="12"/>
                <w:lang w:eastAsia="es-CO"/>
                <w:rPrChange w:id="4325" w:author="Diana Gonzalez Garcia" w:date="2021-05-28T16:36:00Z">
                  <w:rPr>
                    <w:ins w:id="4326" w:author="Diana Gonzalez Garcia" w:date="2021-05-28T16:34:00Z"/>
                    <w:rFonts w:ascii="Calibri" w:hAnsi="Calibri" w:cs="Calibri"/>
                    <w:color w:val="000000"/>
                    <w:sz w:val="24"/>
                    <w:szCs w:val="24"/>
                    <w:lang w:eastAsia="es-CO"/>
                  </w:rPr>
                </w:rPrChange>
              </w:rPr>
            </w:pPr>
            <w:ins w:id="4327" w:author="Diana Gonzalez Garcia" w:date="2021-05-28T16:34:00Z">
              <w:r w:rsidRPr="004223AB">
                <w:rPr>
                  <w:rFonts w:ascii="Calibri" w:hAnsi="Calibri" w:cs="Calibri"/>
                  <w:color w:val="000000"/>
                  <w:sz w:val="12"/>
                  <w:szCs w:val="12"/>
                  <w:lang w:eastAsia="es-CO"/>
                  <w:rPrChange w:id="4328" w:author="Diana Gonzalez Garcia" w:date="2021-05-28T16:36:00Z">
                    <w:rPr>
                      <w:rFonts w:ascii="Calibri" w:hAnsi="Calibri" w:cs="Calibri"/>
                      <w:color w:val="000000"/>
                      <w:sz w:val="24"/>
                      <w:szCs w:val="24"/>
                      <w:lang w:eastAsia="es-CO"/>
                    </w:rPr>
                  </w:rPrChange>
                </w:rPr>
                <w:t xml:space="preserve">Para predios con edades superiores a 100 </w:t>
              </w:r>
            </w:ins>
            <w:ins w:id="4329" w:author="Diana Gonzalez Garcia" w:date="2021-05-28T16:45:00Z">
              <w:r w:rsidR="00D203B1" w:rsidRPr="004223AB">
                <w:rPr>
                  <w:rFonts w:ascii="Calibri" w:hAnsi="Calibri" w:cs="Calibri"/>
                  <w:color w:val="000000"/>
                  <w:sz w:val="12"/>
                  <w:szCs w:val="12"/>
                  <w:lang w:eastAsia="es-CO"/>
                  <w:rPrChange w:id="4330" w:author="Diana Gonzalez Garcia" w:date="2021-05-28T16:36:00Z">
                    <w:rPr>
                      <w:rFonts w:ascii="Calibri" w:hAnsi="Calibri" w:cs="Calibri"/>
                      <w:color w:val="000000"/>
                      <w:sz w:val="12"/>
                      <w:szCs w:val="12"/>
                      <w:lang w:eastAsia="es-CO"/>
                    </w:rPr>
                  </w:rPrChange>
                </w:rPr>
                <w:t>años, la</w:t>
              </w:r>
            </w:ins>
            <w:ins w:id="4331" w:author="Diana Gonzalez Garcia" w:date="2021-05-28T16:34:00Z">
              <w:r w:rsidRPr="004223AB">
                <w:rPr>
                  <w:rFonts w:ascii="Calibri" w:hAnsi="Calibri" w:cs="Calibri"/>
                  <w:color w:val="000000"/>
                  <w:sz w:val="12"/>
                  <w:szCs w:val="12"/>
                  <w:lang w:eastAsia="es-CO"/>
                  <w:rPrChange w:id="4332" w:author="Diana Gonzalez Garcia" w:date="2021-05-28T16:36:00Z">
                    <w:rPr>
                      <w:rFonts w:ascii="Calibri" w:hAnsi="Calibri" w:cs="Calibri"/>
                      <w:color w:val="000000"/>
                      <w:sz w:val="24"/>
                      <w:szCs w:val="24"/>
                      <w:lang w:eastAsia="es-CO"/>
                    </w:rPr>
                  </w:rPrChange>
                </w:rPr>
                <w:t xml:space="preserve"> variable modelo es avalúo especial.</w:t>
              </w:r>
            </w:ins>
          </w:p>
        </w:tc>
        <w:tc>
          <w:tcPr>
            <w:tcW w:w="0" w:type="auto"/>
            <w:vMerge w:val="restart"/>
            <w:tcBorders>
              <w:top w:val="nil"/>
              <w:left w:val="nil"/>
              <w:bottom w:val="single" w:sz="4" w:space="0" w:color="auto"/>
              <w:right w:val="single" w:sz="4" w:space="0" w:color="auto"/>
            </w:tcBorders>
            <w:shd w:val="clear" w:color="auto" w:fill="auto"/>
            <w:noWrap/>
            <w:vAlign w:val="center"/>
            <w:hideMark/>
            <w:tcPrChange w:id="4333" w:author="Diana Gonzalez Garcia" w:date="2021-05-28T16:43:00Z">
              <w:tcPr>
                <w:tcW w:w="261" w:type="pct"/>
                <w:gridSpan w:val="2"/>
                <w:vMerge w:val="restart"/>
                <w:tcBorders>
                  <w:top w:val="nil"/>
                  <w:left w:val="nil"/>
                  <w:bottom w:val="single" w:sz="4" w:space="0" w:color="auto"/>
                  <w:right w:val="single" w:sz="4" w:space="0" w:color="auto"/>
                </w:tcBorders>
                <w:shd w:val="clear" w:color="auto" w:fill="auto"/>
                <w:noWrap/>
                <w:vAlign w:val="center"/>
                <w:hideMark/>
              </w:tcPr>
            </w:tcPrChange>
          </w:tcPr>
          <w:p w14:paraId="1678A940" w14:textId="77777777" w:rsidR="004223AB" w:rsidRPr="004223AB" w:rsidRDefault="004223AB" w:rsidP="004223AB">
            <w:pPr>
              <w:spacing w:after="0" w:line="240" w:lineRule="auto"/>
              <w:jc w:val="center"/>
              <w:rPr>
                <w:ins w:id="4334" w:author="Diana Gonzalez Garcia" w:date="2021-05-28T16:34:00Z"/>
                <w:rFonts w:ascii="Calibri" w:hAnsi="Calibri" w:cs="Calibri"/>
                <w:color w:val="000000"/>
                <w:sz w:val="12"/>
                <w:szCs w:val="12"/>
                <w:lang w:eastAsia="es-CO"/>
                <w:rPrChange w:id="4335" w:author="Diana Gonzalez Garcia" w:date="2021-05-28T16:36:00Z">
                  <w:rPr>
                    <w:ins w:id="4336" w:author="Diana Gonzalez Garcia" w:date="2021-05-28T16:34:00Z"/>
                    <w:rFonts w:ascii="Calibri" w:hAnsi="Calibri" w:cs="Calibri"/>
                    <w:color w:val="000000"/>
                    <w:sz w:val="24"/>
                    <w:szCs w:val="24"/>
                    <w:lang w:eastAsia="es-CO"/>
                  </w:rPr>
                </w:rPrChange>
              </w:rPr>
            </w:pPr>
            <w:ins w:id="4337" w:author="Diana Gonzalez Garcia" w:date="2021-05-28T16:34:00Z">
              <w:r w:rsidRPr="004223AB">
                <w:rPr>
                  <w:rFonts w:ascii="Calibri" w:hAnsi="Calibri" w:cs="Calibri"/>
                  <w:color w:val="000000"/>
                  <w:sz w:val="12"/>
                  <w:szCs w:val="12"/>
                  <w:lang w:eastAsia="es-CO"/>
                  <w:rPrChange w:id="4338" w:author="Diana Gonzalez Garcia" w:date="2021-05-28T16:36:00Z">
                    <w:rPr>
                      <w:rFonts w:ascii="Calibri" w:hAnsi="Calibri" w:cs="Calibri"/>
                      <w:color w:val="000000"/>
                      <w:sz w:val="24"/>
                      <w:szCs w:val="24"/>
                      <w:lang w:eastAsia="es-CO"/>
                    </w:rPr>
                  </w:rPrChange>
                </w:rPr>
                <w:t>T17</w:t>
              </w:r>
            </w:ins>
          </w:p>
        </w:tc>
        <w:tc>
          <w:tcPr>
            <w:tcW w:w="0" w:type="auto"/>
            <w:vMerge w:val="restart"/>
            <w:tcBorders>
              <w:top w:val="nil"/>
              <w:left w:val="single" w:sz="4" w:space="0" w:color="auto"/>
              <w:bottom w:val="single" w:sz="4" w:space="0" w:color="auto"/>
              <w:right w:val="nil"/>
            </w:tcBorders>
            <w:shd w:val="clear" w:color="auto" w:fill="auto"/>
            <w:vAlign w:val="center"/>
            <w:hideMark/>
            <w:tcPrChange w:id="4339" w:author="Diana Gonzalez Garcia" w:date="2021-05-28T16:43:00Z">
              <w:tcPr>
                <w:tcW w:w="487" w:type="pct"/>
                <w:gridSpan w:val="2"/>
                <w:vMerge w:val="restart"/>
                <w:tcBorders>
                  <w:top w:val="nil"/>
                  <w:left w:val="single" w:sz="4" w:space="0" w:color="auto"/>
                  <w:bottom w:val="single" w:sz="4" w:space="0" w:color="auto"/>
                  <w:right w:val="nil"/>
                </w:tcBorders>
                <w:shd w:val="clear" w:color="auto" w:fill="auto"/>
                <w:vAlign w:val="center"/>
                <w:hideMark/>
              </w:tcPr>
            </w:tcPrChange>
          </w:tcPr>
          <w:p w14:paraId="2E01B187" w14:textId="77777777" w:rsidR="004223AB" w:rsidRPr="004223AB" w:rsidRDefault="004223AB" w:rsidP="004223AB">
            <w:pPr>
              <w:spacing w:after="0" w:line="240" w:lineRule="auto"/>
              <w:jc w:val="center"/>
              <w:rPr>
                <w:ins w:id="4340" w:author="Diana Gonzalez Garcia" w:date="2021-05-28T16:34:00Z"/>
                <w:rFonts w:ascii="Calibri" w:hAnsi="Calibri" w:cs="Calibri"/>
                <w:color w:val="FF0000"/>
                <w:sz w:val="12"/>
                <w:szCs w:val="12"/>
                <w:lang w:eastAsia="es-CO"/>
                <w:rPrChange w:id="4341" w:author="Diana Gonzalez Garcia" w:date="2021-05-28T16:36:00Z">
                  <w:rPr>
                    <w:ins w:id="4342" w:author="Diana Gonzalez Garcia" w:date="2021-05-28T16:34:00Z"/>
                    <w:rFonts w:ascii="Calibri" w:hAnsi="Calibri" w:cs="Calibri"/>
                    <w:color w:val="FF0000"/>
                    <w:sz w:val="24"/>
                    <w:szCs w:val="24"/>
                    <w:lang w:eastAsia="es-CO"/>
                  </w:rPr>
                </w:rPrChange>
              </w:rPr>
            </w:pPr>
            <w:ins w:id="4343" w:author="Diana Gonzalez Garcia" w:date="2021-05-28T16:34:00Z">
              <w:r w:rsidRPr="004223AB">
                <w:rPr>
                  <w:rFonts w:ascii="Calibri" w:hAnsi="Calibri" w:cs="Calibri"/>
                  <w:color w:val="FF0000"/>
                  <w:sz w:val="12"/>
                  <w:szCs w:val="12"/>
                  <w:lang w:eastAsia="es-CO"/>
                  <w:rPrChange w:id="4344" w:author="Diana Gonzalez Garcia" w:date="2021-05-28T16:36:00Z">
                    <w:rPr>
                      <w:rFonts w:ascii="Calibri" w:hAnsi="Calibri" w:cs="Calibri"/>
                      <w:color w:val="FF0000"/>
                      <w:sz w:val="24"/>
                      <w:szCs w:val="24"/>
                      <w:lang w:eastAsia="es-CO"/>
                    </w:rPr>
                  </w:rPrChange>
                </w:rPr>
                <w:t> </w:t>
              </w:r>
            </w:ins>
          </w:p>
        </w:tc>
        <w:tc>
          <w:tcPr>
            <w:tcW w:w="1158" w:type="dxa"/>
            <w:vMerge w:val="restart"/>
            <w:tcBorders>
              <w:top w:val="nil"/>
              <w:left w:val="single" w:sz="4" w:space="0" w:color="auto"/>
              <w:bottom w:val="single" w:sz="4" w:space="0" w:color="auto"/>
              <w:right w:val="single" w:sz="4" w:space="0" w:color="auto"/>
            </w:tcBorders>
            <w:shd w:val="clear" w:color="auto" w:fill="auto"/>
            <w:vAlign w:val="center"/>
            <w:hideMark/>
            <w:tcPrChange w:id="4345" w:author="Diana Gonzalez Garcia" w:date="2021-05-28T16:43:00Z">
              <w:tcPr>
                <w:tcW w:w="985" w:type="pct"/>
                <w:gridSpan w:val="2"/>
                <w:vMerge w:val="restart"/>
                <w:tcBorders>
                  <w:top w:val="nil"/>
                  <w:left w:val="single" w:sz="4" w:space="0" w:color="auto"/>
                  <w:bottom w:val="single" w:sz="4" w:space="0" w:color="auto"/>
                  <w:right w:val="single" w:sz="4" w:space="0" w:color="auto"/>
                </w:tcBorders>
                <w:shd w:val="clear" w:color="auto" w:fill="auto"/>
                <w:vAlign w:val="center"/>
                <w:hideMark/>
              </w:tcPr>
            </w:tcPrChange>
          </w:tcPr>
          <w:p w14:paraId="12044124" w14:textId="77777777" w:rsidR="004223AB" w:rsidRPr="004223AB" w:rsidRDefault="004223AB" w:rsidP="004223AB">
            <w:pPr>
              <w:spacing w:after="0" w:line="240" w:lineRule="auto"/>
              <w:rPr>
                <w:ins w:id="4346" w:author="Diana Gonzalez Garcia" w:date="2021-05-28T16:34:00Z"/>
                <w:rFonts w:ascii="Calibri" w:hAnsi="Calibri" w:cs="Calibri"/>
                <w:color w:val="000000"/>
                <w:sz w:val="12"/>
                <w:szCs w:val="12"/>
                <w:lang w:eastAsia="es-CO"/>
                <w:rPrChange w:id="4347" w:author="Diana Gonzalez Garcia" w:date="2021-05-28T16:36:00Z">
                  <w:rPr>
                    <w:ins w:id="4348" w:author="Diana Gonzalez Garcia" w:date="2021-05-28T16:34:00Z"/>
                    <w:rFonts w:ascii="Calibri" w:hAnsi="Calibri" w:cs="Calibri"/>
                    <w:color w:val="000000"/>
                    <w:sz w:val="24"/>
                    <w:szCs w:val="24"/>
                    <w:lang w:eastAsia="es-CO"/>
                  </w:rPr>
                </w:rPrChange>
              </w:rPr>
            </w:pPr>
            <w:ins w:id="4349" w:author="Diana Gonzalez Garcia" w:date="2021-05-28T16:34:00Z">
              <w:r w:rsidRPr="004223AB">
                <w:rPr>
                  <w:rFonts w:ascii="Calibri" w:hAnsi="Calibri" w:cs="Calibri"/>
                  <w:color w:val="000000"/>
                  <w:sz w:val="12"/>
                  <w:szCs w:val="12"/>
                  <w:lang w:eastAsia="es-CO"/>
                  <w:rPrChange w:id="4350" w:author="Diana Gonzalez Garcia" w:date="2021-05-28T16:36:00Z">
                    <w:rPr>
                      <w:rFonts w:ascii="Calibri" w:hAnsi="Calibri" w:cs="Calibri"/>
                      <w:color w:val="000000"/>
                      <w:sz w:val="24"/>
                      <w:szCs w:val="24"/>
                      <w:lang w:eastAsia="es-CO"/>
                    </w:rPr>
                  </w:rPrChange>
                </w:rPr>
                <w:t>No aplica</w:t>
              </w:r>
            </w:ins>
          </w:p>
        </w:tc>
      </w:tr>
      <w:tr w:rsidR="004223AB" w:rsidRPr="004223AB" w14:paraId="533ED54C" w14:textId="77777777" w:rsidTr="00D203B1">
        <w:tblPrEx>
          <w:tblPrExChange w:id="4351" w:author="Diana Gonzalez Garcia" w:date="2021-05-28T16:43:00Z">
            <w:tblPrEx>
              <w:tblW w:w="5000" w:type="pct"/>
              <w:tblInd w:w="0" w:type="dxa"/>
            </w:tblPrEx>
          </w:tblPrExChange>
        </w:tblPrEx>
        <w:trPr>
          <w:trHeight w:val="20"/>
          <w:ins w:id="4352" w:author="Diana Gonzalez Garcia" w:date="2021-05-28T16:34:00Z"/>
          <w:trPrChange w:id="4353" w:author="Diana Gonzalez Garcia" w:date="2021-05-28T16:43:00Z">
            <w:trPr>
              <w:gridBefore w:val="2"/>
              <w:gridAfter w:val="0"/>
              <w:trHeight w:val="1230"/>
            </w:trPr>
          </w:trPrChange>
        </w:trPr>
        <w:tc>
          <w:tcPr>
            <w:tcW w:w="0" w:type="auto"/>
            <w:vMerge/>
            <w:tcBorders>
              <w:top w:val="nil"/>
              <w:left w:val="single" w:sz="4" w:space="0" w:color="auto"/>
              <w:bottom w:val="single" w:sz="4" w:space="0" w:color="auto"/>
              <w:right w:val="single" w:sz="4" w:space="0" w:color="auto"/>
            </w:tcBorders>
            <w:vAlign w:val="center"/>
            <w:hideMark/>
            <w:tcPrChange w:id="4354" w:author="Diana Gonzalez Garcia" w:date="2021-05-28T16:43:00Z">
              <w:tcPr>
                <w:tcW w:w="318" w:type="pct"/>
                <w:gridSpan w:val="2"/>
                <w:vMerge/>
                <w:tcBorders>
                  <w:top w:val="nil"/>
                  <w:left w:val="single" w:sz="4" w:space="0" w:color="auto"/>
                  <w:bottom w:val="single" w:sz="4" w:space="0" w:color="auto"/>
                  <w:right w:val="single" w:sz="4" w:space="0" w:color="auto"/>
                </w:tcBorders>
                <w:vAlign w:val="center"/>
                <w:hideMark/>
              </w:tcPr>
            </w:tcPrChange>
          </w:tcPr>
          <w:p w14:paraId="6AF47F19" w14:textId="77777777" w:rsidR="004223AB" w:rsidRPr="004223AB" w:rsidRDefault="004223AB" w:rsidP="004223AB">
            <w:pPr>
              <w:spacing w:after="0" w:line="240" w:lineRule="auto"/>
              <w:rPr>
                <w:ins w:id="4355" w:author="Diana Gonzalez Garcia" w:date="2021-05-28T16:34:00Z"/>
                <w:rFonts w:ascii="Calibri" w:hAnsi="Calibri" w:cs="Calibri"/>
                <w:color w:val="000000"/>
                <w:sz w:val="12"/>
                <w:szCs w:val="12"/>
                <w:lang w:eastAsia="es-CO"/>
                <w:rPrChange w:id="4356" w:author="Diana Gonzalez Garcia" w:date="2021-05-28T16:36:00Z">
                  <w:rPr>
                    <w:ins w:id="4357"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4358" w:author="Diana Gonzalez Garcia" w:date="2021-05-28T16:43:00Z">
              <w:tcPr>
                <w:tcW w:w="317" w:type="pct"/>
                <w:vMerge/>
                <w:tcBorders>
                  <w:top w:val="nil"/>
                  <w:left w:val="single" w:sz="4" w:space="0" w:color="auto"/>
                  <w:bottom w:val="single" w:sz="4" w:space="0" w:color="auto"/>
                  <w:right w:val="single" w:sz="4" w:space="0" w:color="auto"/>
                </w:tcBorders>
                <w:vAlign w:val="center"/>
                <w:hideMark/>
              </w:tcPr>
            </w:tcPrChange>
          </w:tcPr>
          <w:p w14:paraId="40BCCC68" w14:textId="77777777" w:rsidR="004223AB" w:rsidRPr="004223AB" w:rsidRDefault="004223AB" w:rsidP="004223AB">
            <w:pPr>
              <w:spacing w:after="0" w:line="240" w:lineRule="auto"/>
              <w:rPr>
                <w:ins w:id="4359" w:author="Diana Gonzalez Garcia" w:date="2021-05-28T16:34:00Z"/>
                <w:rFonts w:ascii="Calibri" w:hAnsi="Calibri" w:cs="Calibri"/>
                <w:sz w:val="12"/>
                <w:szCs w:val="12"/>
                <w:lang w:eastAsia="es-CO"/>
                <w:rPrChange w:id="4360" w:author="Diana Gonzalez Garcia" w:date="2021-05-28T16:36:00Z">
                  <w:rPr>
                    <w:ins w:id="4361" w:author="Diana Gonzalez Garcia" w:date="2021-05-28T16:34:00Z"/>
                    <w:rFonts w:ascii="Calibri" w:hAnsi="Calibri" w:cs="Calibri"/>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4362" w:author="Diana Gonzalez Garcia" w:date="2021-05-28T16:43:00Z">
              <w:tcPr>
                <w:tcW w:w="330" w:type="pct"/>
                <w:gridSpan w:val="2"/>
                <w:vMerge/>
                <w:tcBorders>
                  <w:top w:val="nil"/>
                  <w:left w:val="single" w:sz="4" w:space="0" w:color="auto"/>
                  <w:bottom w:val="single" w:sz="4" w:space="0" w:color="auto"/>
                  <w:right w:val="single" w:sz="4" w:space="0" w:color="auto"/>
                </w:tcBorders>
                <w:vAlign w:val="center"/>
                <w:hideMark/>
              </w:tcPr>
            </w:tcPrChange>
          </w:tcPr>
          <w:p w14:paraId="25FA8208" w14:textId="77777777" w:rsidR="004223AB" w:rsidRPr="004223AB" w:rsidRDefault="004223AB" w:rsidP="004223AB">
            <w:pPr>
              <w:spacing w:after="0" w:line="240" w:lineRule="auto"/>
              <w:rPr>
                <w:ins w:id="4363" w:author="Diana Gonzalez Garcia" w:date="2021-05-28T16:34:00Z"/>
                <w:rFonts w:ascii="Calibri" w:hAnsi="Calibri" w:cs="Calibri"/>
                <w:sz w:val="12"/>
                <w:szCs w:val="12"/>
                <w:lang w:eastAsia="es-CO"/>
                <w:rPrChange w:id="4364" w:author="Diana Gonzalez Garcia" w:date="2021-05-28T16:36:00Z">
                  <w:rPr>
                    <w:ins w:id="4365" w:author="Diana Gonzalez Garcia" w:date="2021-05-28T16:34:00Z"/>
                    <w:rFonts w:ascii="Calibri" w:hAnsi="Calibri" w:cs="Calibri"/>
                    <w:sz w:val="24"/>
                    <w:szCs w:val="24"/>
                    <w:lang w:eastAsia="es-CO"/>
                  </w:rPr>
                </w:rPrChange>
              </w:rPr>
            </w:pPr>
          </w:p>
        </w:tc>
        <w:tc>
          <w:tcPr>
            <w:tcW w:w="0" w:type="auto"/>
            <w:tcBorders>
              <w:top w:val="nil"/>
              <w:left w:val="nil"/>
              <w:bottom w:val="single" w:sz="4" w:space="0" w:color="auto"/>
              <w:right w:val="single" w:sz="4" w:space="0" w:color="auto"/>
            </w:tcBorders>
            <w:shd w:val="clear" w:color="auto" w:fill="auto"/>
            <w:vAlign w:val="center"/>
            <w:hideMark/>
            <w:tcPrChange w:id="4366" w:author="Diana Gonzalez Garcia" w:date="2021-05-28T16:43:00Z">
              <w:tcPr>
                <w:tcW w:w="352" w:type="pct"/>
                <w:gridSpan w:val="2"/>
                <w:tcBorders>
                  <w:top w:val="nil"/>
                  <w:left w:val="nil"/>
                  <w:bottom w:val="single" w:sz="4" w:space="0" w:color="auto"/>
                  <w:right w:val="single" w:sz="4" w:space="0" w:color="auto"/>
                </w:tcBorders>
                <w:shd w:val="clear" w:color="auto" w:fill="auto"/>
                <w:vAlign w:val="center"/>
                <w:hideMark/>
              </w:tcPr>
            </w:tcPrChange>
          </w:tcPr>
          <w:p w14:paraId="165B34FD" w14:textId="77777777" w:rsidR="004223AB" w:rsidRPr="004223AB" w:rsidRDefault="004223AB" w:rsidP="004223AB">
            <w:pPr>
              <w:spacing w:after="0" w:line="240" w:lineRule="auto"/>
              <w:jc w:val="center"/>
              <w:rPr>
                <w:ins w:id="4367" w:author="Diana Gonzalez Garcia" w:date="2021-05-28T16:34:00Z"/>
                <w:rFonts w:ascii="Calibri" w:hAnsi="Calibri" w:cs="Calibri"/>
                <w:color w:val="000000"/>
                <w:sz w:val="12"/>
                <w:szCs w:val="12"/>
                <w:lang w:eastAsia="es-CO"/>
                <w:rPrChange w:id="4368" w:author="Diana Gonzalez Garcia" w:date="2021-05-28T16:36:00Z">
                  <w:rPr>
                    <w:ins w:id="4369" w:author="Diana Gonzalez Garcia" w:date="2021-05-28T16:34:00Z"/>
                    <w:rFonts w:ascii="Calibri" w:hAnsi="Calibri" w:cs="Calibri"/>
                    <w:color w:val="000000"/>
                    <w:sz w:val="24"/>
                    <w:szCs w:val="24"/>
                    <w:lang w:eastAsia="es-CO"/>
                  </w:rPr>
                </w:rPrChange>
              </w:rPr>
            </w:pPr>
            <w:ins w:id="4370" w:author="Diana Gonzalez Garcia" w:date="2021-05-28T16:34:00Z">
              <w:r w:rsidRPr="004223AB">
                <w:rPr>
                  <w:rFonts w:ascii="Calibri" w:hAnsi="Calibri" w:cs="Calibri"/>
                  <w:color w:val="000000"/>
                  <w:sz w:val="12"/>
                  <w:szCs w:val="12"/>
                  <w:lang w:eastAsia="es-CO"/>
                  <w:rPrChange w:id="4371" w:author="Diana Gonzalez Garcia" w:date="2021-05-28T16:36:00Z">
                    <w:rPr>
                      <w:rFonts w:ascii="Calibri" w:hAnsi="Calibri" w:cs="Calibri"/>
                      <w:color w:val="000000"/>
                      <w:sz w:val="24"/>
                      <w:szCs w:val="24"/>
                      <w:lang w:eastAsia="es-CO"/>
                    </w:rPr>
                  </w:rPrChange>
                </w:rPr>
                <w:t>($ / m2)</w:t>
              </w:r>
            </w:ins>
          </w:p>
        </w:tc>
        <w:tc>
          <w:tcPr>
            <w:tcW w:w="0" w:type="auto"/>
            <w:vMerge/>
            <w:tcBorders>
              <w:top w:val="nil"/>
              <w:left w:val="single" w:sz="4" w:space="0" w:color="auto"/>
              <w:bottom w:val="single" w:sz="4" w:space="0" w:color="auto"/>
              <w:right w:val="single" w:sz="4" w:space="0" w:color="auto"/>
            </w:tcBorders>
            <w:vAlign w:val="center"/>
            <w:hideMark/>
            <w:tcPrChange w:id="4372" w:author="Diana Gonzalez Garcia" w:date="2021-05-28T16:43:00Z">
              <w:tcPr>
                <w:tcW w:w="291" w:type="pct"/>
                <w:gridSpan w:val="2"/>
                <w:vMerge/>
                <w:tcBorders>
                  <w:top w:val="nil"/>
                  <w:left w:val="single" w:sz="4" w:space="0" w:color="auto"/>
                  <w:bottom w:val="single" w:sz="4" w:space="0" w:color="auto"/>
                  <w:right w:val="single" w:sz="4" w:space="0" w:color="auto"/>
                </w:tcBorders>
                <w:vAlign w:val="center"/>
                <w:hideMark/>
              </w:tcPr>
            </w:tcPrChange>
          </w:tcPr>
          <w:p w14:paraId="440C9DB5" w14:textId="77777777" w:rsidR="004223AB" w:rsidRPr="004223AB" w:rsidRDefault="004223AB" w:rsidP="004223AB">
            <w:pPr>
              <w:spacing w:after="0" w:line="240" w:lineRule="auto"/>
              <w:rPr>
                <w:ins w:id="4373" w:author="Diana Gonzalez Garcia" w:date="2021-05-28T16:34:00Z"/>
                <w:rFonts w:ascii="Calibri" w:hAnsi="Calibri" w:cs="Calibri"/>
                <w:color w:val="000000"/>
                <w:sz w:val="12"/>
                <w:szCs w:val="12"/>
                <w:lang w:eastAsia="es-CO"/>
                <w:rPrChange w:id="4374" w:author="Diana Gonzalez Garcia" w:date="2021-05-28T16:36:00Z">
                  <w:rPr>
                    <w:ins w:id="4375"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nil"/>
            </w:tcBorders>
            <w:vAlign w:val="center"/>
            <w:hideMark/>
            <w:tcPrChange w:id="4376" w:author="Diana Gonzalez Garcia" w:date="2021-05-28T16:43:00Z">
              <w:tcPr>
                <w:tcW w:w="242" w:type="pct"/>
                <w:gridSpan w:val="2"/>
                <w:vMerge/>
                <w:tcBorders>
                  <w:top w:val="nil"/>
                  <w:left w:val="single" w:sz="4" w:space="0" w:color="auto"/>
                  <w:bottom w:val="single" w:sz="4" w:space="0" w:color="auto"/>
                  <w:right w:val="nil"/>
                </w:tcBorders>
                <w:vAlign w:val="center"/>
                <w:hideMark/>
              </w:tcPr>
            </w:tcPrChange>
          </w:tcPr>
          <w:p w14:paraId="330B13C1" w14:textId="77777777" w:rsidR="004223AB" w:rsidRPr="004223AB" w:rsidRDefault="004223AB" w:rsidP="004223AB">
            <w:pPr>
              <w:spacing w:after="0" w:line="240" w:lineRule="auto"/>
              <w:rPr>
                <w:ins w:id="4377" w:author="Diana Gonzalez Garcia" w:date="2021-05-28T16:34:00Z"/>
                <w:rFonts w:ascii="Calibri" w:hAnsi="Calibri" w:cs="Calibri"/>
                <w:color w:val="000000"/>
                <w:sz w:val="12"/>
                <w:szCs w:val="12"/>
                <w:lang w:eastAsia="es-CO"/>
                <w:rPrChange w:id="4378" w:author="Diana Gonzalez Garcia" w:date="2021-05-28T16:36:00Z">
                  <w:rPr>
                    <w:ins w:id="4379" w:author="Diana Gonzalez Garcia" w:date="2021-05-28T16:34:00Z"/>
                    <w:rFonts w:ascii="Calibri" w:hAnsi="Calibri" w:cs="Calibri"/>
                    <w:color w:val="000000"/>
                    <w:sz w:val="24"/>
                    <w:szCs w:val="24"/>
                    <w:lang w:eastAsia="es-CO"/>
                  </w:rPr>
                </w:rPrChange>
              </w:rPr>
            </w:pPr>
          </w:p>
        </w:tc>
        <w:tc>
          <w:tcPr>
            <w:tcW w:w="0" w:type="auto"/>
            <w:tcBorders>
              <w:top w:val="nil"/>
              <w:left w:val="single" w:sz="4" w:space="0" w:color="auto"/>
              <w:bottom w:val="nil"/>
              <w:right w:val="single" w:sz="4" w:space="0" w:color="auto"/>
            </w:tcBorders>
            <w:shd w:val="clear" w:color="auto" w:fill="auto"/>
            <w:vAlign w:val="center"/>
            <w:hideMark/>
            <w:tcPrChange w:id="4380" w:author="Diana Gonzalez Garcia" w:date="2021-05-28T16:43:00Z">
              <w:tcPr>
                <w:tcW w:w="1418" w:type="pct"/>
                <w:tcBorders>
                  <w:top w:val="nil"/>
                  <w:left w:val="single" w:sz="4" w:space="0" w:color="auto"/>
                  <w:bottom w:val="nil"/>
                  <w:right w:val="single" w:sz="4" w:space="0" w:color="auto"/>
                </w:tcBorders>
                <w:shd w:val="clear" w:color="auto" w:fill="auto"/>
                <w:vAlign w:val="center"/>
                <w:hideMark/>
              </w:tcPr>
            </w:tcPrChange>
          </w:tcPr>
          <w:p w14:paraId="4B019546" w14:textId="589DF2B1" w:rsidR="004223AB" w:rsidRPr="004223AB" w:rsidRDefault="004223AB" w:rsidP="004223AB">
            <w:pPr>
              <w:spacing w:after="0" w:line="240" w:lineRule="auto"/>
              <w:jc w:val="both"/>
              <w:rPr>
                <w:ins w:id="4381" w:author="Diana Gonzalez Garcia" w:date="2021-05-28T16:34:00Z"/>
                <w:rFonts w:ascii="Calibri" w:hAnsi="Calibri" w:cs="Calibri"/>
                <w:color w:val="000000"/>
                <w:sz w:val="12"/>
                <w:szCs w:val="12"/>
                <w:lang w:eastAsia="es-CO"/>
                <w:rPrChange w:id="4382" w:author="Diana Gonzalez Garcia" w:date="2021-05-28T16:36:00Z">
                  <w:rPr>
                    <w:ins w:id="4383" w:author="Diana Gonzalez Garcia" w:date="2021-05-28T16:34:00Z"/>
                    <w:rFonts w:ascii="Calibri" w:hAnsi="Calibri" w:cs="Calibri"/>
                    <w:color w:val="000000"/>
                    <w:sz w:val="24"/>
                    <w:szCs w:val="24"/>
                    <w:lang w:eastAsia="es-CO"/>
                  </w:rPr>
                </w:rPrChange>
              </w:rPr>
            </w:pPr>
            <w:ins w:id="4384" w:author="Diana Gonzalez Garcia" w:date="2021-05-28T16:34:00Z">
              <w:r w:rsidRPr="004223AB">
                <w:rPr>
                  <w:rFonts w:ascii="Calibri" w:hAnsi="Calibri" w:cs="Calibri"/>
                  <w:color w:val="000000"/>
                  <w:sz w:val="12"/>
                  <w:szCs w:val="12"/>
                  <w:lang w:eastAsia="es-CO"/>
                  <w:rPrChange w:id="4385" w:author="Diana Gonzalez Garcia" w:date="2021-05-28T16:36:00Z">
                    <w:rPr>
                      <w:rFonts w:ascii="Calibri" w:hAnsi="Calibri" w:cs="Calibri"/>
                      <w:color w:val="000000"/>
                      <w:sz w:val="24"/>
                      <w:szCs w:val="24"/>
                      <w:lang w:eastAsia="es-CO"/>
                    </w:rPr>
                  </w:rPrChange>
                </w:rPr>
                <w:t xml:space="preserve">Para predios con puntajes superiores a </w:t>
              </w:r>
            </w:ins>
            <w:ins w:id="4386" w:author="Diana Gonzalez Garcia" w:date="2021-05-28T16:45:00Z">
              <w:r w:rsidR="00D203B1" w:rsidRPr="004223AB">
                <w:rPr>
                  <w:rFonts w:ascii="Calibri" w:hAnsi="Calibri" w:cs="Calibri"/>
                  <w:color w:val="000000"/>
                  <w:sz w:val="12"/>
                  <w:szCs w:val="12"/>
                  <w:lang w:eastAsia="es-CO"/>
                  <w:rPrChange w:id="4387" w:author="Diana Gonzalez Garcia" w:date="2021-05-28T16:36:00Z">
                    <w:rPr>
                      <w:rFonts w:ascii="Calibri" w:hAnsi="Calibri" w:cs="Calibri"/>
                      <w:color w:val="000000"/>
                      <w:sz w:val="12"/>
                      <w:szCs w:val="12"/>
                      <w:lang w:eastAsia="es-CO"/>
                    </w:rPr>
                  </w:rPrChange>
                </w:rPr>
                <w:t>100, la</w:t>
              </w:r>
            </w:ins>
            <w:ins w:id="4388" w:author="Diana Gonzalez Garcia" w:date="2021-05-28T16:34:00Z">
              <w:r w:rsidRPr="004223AB">
                <w:rPr>
                  <w:rFonts w:ascii="Calibri" w:hAnsi="Calibri" w:cs="Calibri"/>
                  <w:color w:val="000000"/>
                  <w:sz w:val="12"/>
                  <w:szCs w:val="12"/>
                  <w:lang w:eastAsia="es-CO"/>
                  <w:rPrChange w:id="4389" w:author="Diana Gonzalez Garcia" w:date="2021-05-28T16:36:00Z">
                    <w:rPr>
                      <w:rFonts w:ascii="Calibri" w:hAnsi="Calibri" w:cs="Calibri"/>
                      <w:color w:val="000000"/>
                      <w:sz w:val="24"/>
                      <w:szCs w:val="24"/>
                      <w:lang w:eastAsia="es-CO"/>
                    </w:rPr>
                  </w:rPrChange>
                </w:rPr>
                <w:t xml:space="preserve"> variable modelo es avalúo especial.</w:t>
              </w:r>
            </w:ins>
          </w:p>
        </w:tc>
        <w:tc>
          <w:tcPr>
            <w:tcW w:w="0" w:type="auto"/>
            <w:vMerge/>
            <w:tcBorders>
              <w:top w:val="nil"/>
              <w:left w:val="nil"/>
              <w:bottom w:val="single" w:sz="4" w:space="0" w:color="auto"/>
              <w:right w:val="single" w:sz="4" w:space="0" w:color="auto"/>
            </w:tcBorders>
            <w:vAlign w:val="center"/>
            <w:hideMark/>
            <w:tcPrChange w:id="4390" w:author="Diana Gonzalez Garcia" w:date="2021-05-28T16:43:00Z">
              <w:tcPr>
                <w:tcW w:w="261" w:type="pct"/>
                <w:gridSpan w:val="2"/>
                <w:vMerge/>
                <w:tcBorders>
                  <w:top w:val="nil"/>
                  <w:left w:val="nil"/>
                  <w:bottom w:val="single" w:sz="4" w:space="0" w:color="auto"/>
                  <w:right w:val="single" w:sz="4" w:space="0" w:color="auto"/>
                </w:tcBorders>
                <w:vAlign w:val="center"/>
                <w:hideMark/>
              </w:tcPr>
            </w:tcPrChange>
          </w:tcPr>
          <w:p w14:paraId="16C8872F" w14:textId="77777777" w:rsidR="004223AB" w:rsidRPr="004223AB" w:rsidRDefault="004223AB" w:rsidP="004223AB">
            <w:pPr>
              <w:spacing w:after="0" w:line="240" w:lineRule="auto"/>
              <w:rPr>
                <w:ins w:id="4391" w:author="Diana Gonzalez Garcia" w:date="2021-05-28T16:34:00Z"/>
                <w:rFonts w:ascii="Calibri" w:hAnsi="Calibri" w:cs="Calibri"/>
                <w:color w:val="000000"/>
                <w:sz w:val="12"/>
                <w:szCs w:val="12"/>
                <w:lang w:eastAsia="es-CO"/>
                <w:rPrChange w:id="4392" w:author="Diana Gonzalez Garcia" w:date="2021-05-28T16:36:00Z">
                  <w:rPr>
                    <w:ins w:id="4393"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nil"/>
            </w:tcBorders>
            <w:vAlign w:val="center"/>
            <w:hideMark/>
            <w:tcPrChange w:id="4394" w:author="Diana Gonzalez Garcia" w:date="2021-05-28T16:43:00Z">
              <w:tcPr>
                <w:tcW w:w="487" w:type="pct"/>
                <w:gridSpan w:val="2"/>
                <w:vMerge/>
                <w:tcBorders>
                  <w:top w:val="nil"/>
                  <w:left w:val="single" w:sz="4" w:space="0" w:color="auto"/>
                  <w:bottom w:val="single" w:sz="4" w:space="0" w:color="auto"/>
                  <w:right w:val="nil"/>
                </w:tcBorders>
                <w:vAlign w:val="center"/>
                <w:hideMark/>
              </w:tcPr>
            </w:tcPrChange>
          </w:tcPr>
          <w:p w14:paraId="25F6C701" w14:textId="77777777" w:rsidR="004223AB" w:rsidRPr="004223AB" w:rsidRDefault="004223AB" w:rsidP="004223AB">
            <w:pPr>
              <w:spacing w:after="0" w:line="240" w:lineRule="auto"/>
              <w:rPr>
                <w:ins w:id="4395" w:author="Diana Gonzalez Garcia" w:date="2021-05-28T16:34:00Z"/>
                <w:rFonts w:ascii="Calibri" w:hAnsi="Calibri" w:cs="Calibri"/>
                <w:color w:val="FF0000"/>
                <w:sz w:val="12"/>
                <w:szCs w:val="12"/>
                <w:lang w:eastAsia="es-CO"/>
                <w:rPrChange w:id="4396" w:author="Diana Gonzalez Garcia" w:date="2021-05-28T16:36:00Z">
                  <w:rPr>
                    <w:ins w:id="4397" w:author="Diana Gonzalez Garcia" w:date="2021-05-28T16:34:00Z"/>
                    <w:rFonts w:ascii="Calibri" w:hAnsi="Calibri" w:cs="Calibri"/>
                    <w:color w:val="FF0000"/>
                    <w:sz w:val="24"/>
                    <w:szCs w:val="24"/>
                    <w:lang w:eastAsia="es-CO"/>
                  </w:rPr>
                </w:rPrChange>
              </w:rPr>
            </w:pPr>
          </w:p>
        </w:tc>
        <w:tc>
          <w:tcPr>
            <w:tcW w:w="1158" w:type="dxa"/>
            <w:vMerge/>
            <w:tcBorders>
              <w:top w:val="nil"/>
              <w:left w:val="single" w:sz="4" w:space="0" w:color="auto"/>
              <w:bottom w:val="single" w:sz="4" w:space="0" w:color="auto"/>
              <w:right w:val="single" w:sz="4" w:space="0" w:color="auto"/>
            </w:tcBorders>
            <w:vAlign w:val="center"/>
            <w:hideMark/>
            <w:tcPrChange w:id="4398" w:author="Diana Gonzalez Garcia" w:date="2021-05-28T16:43:00Z">
              <w:tcPr>
                <w:tcW w:w="985" w:type="pct"/>
                <w:gridSpan w:val="2"/>
                <w:vMerge/>
                <w:tcBorders>
                  <w:top w:val="nil"/>
                  <w:left w:val="single" w:sz="4" w:space="0" w:color="auto"/>
                  <w:bottom w:val="single" w:sz="4" w:space="0" w:color="auto"/>
                  <w:right w:val="single" w:sz="4" w:space="0" w:color="auto"/>
                </w:tcBorders>
                <w:vAlign w:val="center"/>
                <w:hideMark/>
              </w:tcPr>
            </w:tcPrChange>
          </w:tcPr>
          <w:p w14:paraId="073D3C4C" w14:textId="77777777" w:rsidR="004223AB" w:rsidRPr="004223AB" w:rsidRDefault="004223AB" w:rsidP="004223AB">
            <w:pPr>
              <w:spacing w:after="0" w:line="240" w:lineRule="auto"/>
              <w:rPr>
                <w:ins w:id="4399" w:author="Diana Gonzalez Garcia" w:date="2021-05-28T16:34:00Z"/>
                <w:rFonts w:ascii="Calibri" w:hAnsi="Calibri" w:cs="Calibri"/>
                <w:color w:val="000000"/>
                <w:sz w:val="12"/>
                <w:szCs w:val="12"/>
                <w:lang w:eastAsia="es-CO"/>
                <w:rPrChange w:id="4400" w:author="Diana Gonzalez Garcia" w:date="2021-05-28T16:36:00Z">
                  <w:rPr>
                    <w:ins w:id="4401" w:author="Diana Gonzalez Garcia" w:date="2021-05-28T16:34:00Z"/>
                    <w:rFonts w:ascii="Calibri" w:hAnsi="Calibri" w:cs="Calibri"/>
                    <w:color w:val="000000"/>
                    <w:sz w:val="24"/>
                    <w:szCs w:val="24"/>
                    <w:lang w:eastAsia="es-CO"/>
                  </w:rPr>
                </w:rPrChange>
              </w:rPr>
            </w:pPr>
          </w:p>
        </w:tc>
      </w:tr>
      <w:tr w:rsidR="004223AB" w:rsidRPr="004223AB" w14:paraId="1DE5234D" w14:textId="77777777" w:rsidTr="00D203B1">
        <w:tblPrEx>
          <w:tblPrExChange w:id="4402" w:author="Diana Gonzalez Garcia" w:date="2021-05-28T16:43:00Z">
            <w:tblPrEx>
              <w:tblW w:w="5000" w:type="pct"/>
              <w:tblInd w:w="0" w:type="dxa"/>
            </w:tblPrEx>
          </w:tblPrExChange>
        </w:tblPrEx>
        <w:trPr>
          <w:trHeight w:val="20"/>
          <w:ins w:id="4403" w:author="Diana Gonzalez Garcia" w:date="2021-05-28T16:34:00Z"/>
          <w:trPrChange w:id="4404" w:author="Diana Gonzalez Garcia" w:date="2021-05-28T16:43:00Z">
            <w:trPr>
              <w:gridBefore w:val="2"/>
              <w:gridAfter w:val="0"/>
              <w:trHeight w:val="1230"/>
            </w:trPr>
          </w:trPrChange>
        </w:trPr>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Change w:id="4405" w:author="Diana Gonzalez Garcia" w:date="2021-05-28T16:43:00Z">
              <w:tcPr>
                <w:tcW w:w="318" w:type="pct"/>
                <w:gridSpan w:val="2"/>
                <w:vMerge w:val="restart"/>
                <w:tcBorders>
                  <w:top w:val="nil"/>
                  <w:left w:val="single" w:sz="4" w:space="0" w:color="auto"/>
                  <w:bottom w:val="single" w:sz="4" w:space="0" w:color="auto"/>
                  <w:right w:val="single" w:sz="4" w:space="0" w:color="auto"/>
                </w:tcBorders>
                <w:shd w:val="clear" w:color="auto" w:fill="auto"/>
                <w:noWrap/>
                <w:vAlign w:val="center"/>
                <w:hideMark/>
              </w:tcPr>
            </w:tcPrChange>
          </w:tcPr>
          <w:p w14:paraId="2C89AC76" w14:textId="77777777" w:rsidR="004223AB" w:rsidRPr="004223AB" w:rsidRDefault="004223AB" w:rsidP="004223AB">
            <w:pPr>
              <w:spacing w:after="0" w:line="240" w:lineRule="auto"/>
              <w:jc w:val="center"/>
              <w:rPr>
                <w:ins w:id="4406" w:author="Diana Gonzalez Garcia" w:date="2021-05-28T16:34:00Z"/>
                <w:rFonts w:ascii="Calibri" w:hAnsi="Calibri" w:cs="Calibri"/>
                <w:color w:val="000000"/>
                <w:sz w:val="12"/>
                <w:szCs w:val="12"/>
                <w:lang w:eastAsia="es-CO"/>
                <w:rPrChange w:id="4407" w:author="Diana Gonzalez Garcia" w:date="2021-05-28T16:36:00Z">
                  <w:rPr>
                    <w:ins w:id="4408" w:author="Diana Gonzalez Garcia" w:date="2021-05-28T16:34:00Z"/>
                    <w:rFonts w:ascii="Calibri" w:hAnsi="Calibri" w:cs="Calibri"/>
                    <w:color w:val="000000"/>
                    <w:sz w:val="24"/>
                    <w:szCs w:val="24"/>
                    <w:lang w:eastAsia="es-CO"/>
                  </w:rPr>
                </w:rPrChange>
              </w:rPr>
            </w:pPr>
            <w:ins w:id="4409" w:author="Diana Gonzalez Garcia" w:date="2021-05-28T16:34:00Z">
              <w:r w:rsidRPr="004223AB">
                <w:rPr>
                  <w:rFonts w:ascii="Calibri" w:hAnsi="Calibri" w:cs="Calibri"/>
                  <w:color w:val="000000"/>
                  <w:sz w:val="12"/>
                  <w:szCs w:val="12"/>
                  <w:lang w:eastAsia="es-CO"/>
                  <w:rPrChange w:id="4410" w:author="Diana Gonzalez Garcia" w:date="2021-05-28T16:36:00Z">
                    <w:rPr>
                      <w:rFonts w:ascii="Calibri" w:hAnsi="Calibri" w:cs="Calibri"/>
                      <w:color w:val="000000"/>
                      <w:sz w:val="24"/>
                      <w:szCs w:val="24"/>
                      <w:lang w:eastAsia="es-CO"/>
                    </w:rPr>
                  </w:rPrChange>
                </w:rPr>
                <w:t>T18</w:t>
              </w:r>
            </w:ins>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Change w:id="4411" w:author="Diana Gonzalez Garcia" w:date="2021-05-28T16:43:00Z">
              <w:tcPr>
                <w:tcW w:w="317" w:type="pct"/>
                <w:vMerge w:val="restart"/>
                <w:tcBorders>
                  <w:top w:val="nil"/>
                  <w:left w:val="single" w:sz="4" w:space="0" w:color="auto"/>
                  <w:bottom w:val="single" w:sz="4" w:space="0" w:color="auto"/>
                  <w:right w:val="single" w:sz="4" w:space="0" w:color="auto"/>
                </w:tcBorders>
                <w:shd w:val="clear" w:color="auto" w:fill="auto"/>
                <w:vAlign w:val="center"/>
                <w:hideMark/>
              </w:tcPr>
            </w:tcPrChange>
          </w:tcPr>
          <w:p w14:paraId="38A9FB44" w14:textId="77777777" w:rsidR="004223AB" w:rsidRPr="004223AB" w:rsidRDefault="004223AB" w:rsidP="004223AB">
            <w:pPr>
              <w:spacing w:after="0" w:line="240" w:lineRule="auto"/>
              <w:jc w:val="center"/>
              <w:rPr>
                <w:ins w:id="4412" w:author="Diana Gonzalez Garcia" w:date="2021-05-28T16:34:00Z"/>
                <w:rFonts w:ascii="Calibri" w:hAnsi="Calibri" w:cs="Calibri"/>
                <w:sz w:val="12"/>
                <w:szCs w:val="12"/>
                <w:lang w:eastAsia="es-CO"/>
                <w:rPrChange w:id="4413" w:author="Diana Gonzalez Garcia" w:date="2021-05-28T16:36:00Z">
                  <w:rPr>
                    <w:ins w:id="4414" w:author="Diana Gonzalez Garcia" w:date="2021-05-28T16:34:00Z"/>
                    <w:rFonts w:ascii="Calibri" w:hAnsi="Calibri" w:cs="Calibri"/>
                    <w:sz w:val="24"/>
                    <w:szCs w:val="24"/>
                    <w:lang w:eastAsia="es-CO"/>
                  </w:rPr>
                </w:rPrChange>
              </w:rPr>
            </w:pPr>
            <w:ins w:id="4415" w:author="Diana Gonzalez Garcia" w:date="2021-05-28T16:34:00Z">
              <w:r w:rsidRPr="004223AB">
                <w:rPr>
                  <w:rFonts w:ascii="Calibri" w:hAnsi="Calibri" w:cs="Calibri"/>
                  <w:sz w:val="12"/>
                  <w:szCs w:val="12"/>
                  <w:lang w:eastAsia="es-CO"/>
                  <w:rPrChange w:id="4416" w:author="Diana Gonzalez Garcia" w:date="2021-05-28T16:36:00Z">
                    <w:rPr>
                      <w:rFonts w:ascii="Calibri" w:hAnsi="Calibri" w:cs="Calibri"/>
                      <w:sz w:val="24"/>
                      <w:szCs w:val="24"/>
                      <w:lang w:eastAsia="es-CO"/>
                    </w:rPr>
                  </w:rPrChange>
                </w:rPr>
                <w:t>Coliseos</w:t>
              </w:r>
            </w:ins>
          </w:p>
        </w:tc>
        <w:tc>
          <w:tcPr>
            <w:tcW w:w="0" w:type="auto"/>
            <w:vMerge w:val="restart"/>
            <w:tcBorders>
              <w:top w:val="nil"/>
              <w:left w:val="single" w:sz="4" w:space="0" w:color="auto"/>
              <w:bottom w:val="single" w:sz="4" w:space="0" w:color="auto"/>
              <w:right w:val="single" w:sz="4" w:space="0" w:color="auto"/>
            </w:tcBorders>
            <w:shd w:val="clear" w:color="000000" w:fill="FCE4D6"/>
            <w:vAlign w:val="center"/>
            <w:hideMark/>
            <w:tcPrChange w:id="4417" w:author="Diana Gonzalez Garcia" w:date="2021-05-28T16:43:00Z">
              <w:tcPr>
                <w:tcW w:w="330" w:type="pct"/>
                <w:gridSpan w:val="2"/>
                <w:vMerge w:val="restart"/>
                <w:tcBorders>
                  <w:top w:val="nil"/>
                  <w:left w:val="single" w:sz="4" w:space="0" w:color="auto"/>
                  <w:bottom w:val="single" w:sz="4" w:space="0" w:color="auto"/>
                  <w:right w:val="single" w:sz="4" w:space="0" w:color="auto"/>
                </w:tcBorders>
                <w:shd w:val="clear" w:color="000000" w:fill="FCE4D6"/>
                <w:vAlign w:val="center"/>
                <w:hideMark/>
              </w:tcPr>
            </w:tcPrChange>
          </w:tcPr>
          <w:p w14:paraId="6C1935B8" w14:textId="77777777" w:rsidR="004223AB" w:rsidRPr="004223AB" w:rsidRDefault="004223AB" w:rsidP="004223AB">
            <w:pPr>
              <w:spacing w:after="0" w:line="240" w:lineRule="auto"/>
              <w:jc w:val="center"/>
              <w:rPr>
                <w:ins w:id="4418" w:author="Diana Gonzalez Garcia" w:date="2021-05-28T16:34:00Z"/>
                <w:rFonts w:ascii="Calibri" w:hAnsi="Calibri" w:cs="Calibri"/>
                <w:color w:val="000000"/>
                <w:sz w:val="12"/>
                <w:szCs w:val="12"/>
                <w:lang w:eastAsia="es-CO"/>
                <w:rPrChange w:id="4419" w:author="Diana Gonzalez Garcia" w:date="2021-05-28T16:36:00Z">
                  <w:rPr>
                    <w:ins w:id="4420" w:author="Diana Gonzalez Garcia" w:date="2021-05-28T16:34:00Z"/>
                    <w:rFonts w:ascii="Calibri" w:hAnsi="Calibri" w:cs="Calibri"/>
                    <w:color w:val="000000"/>
                    <w:sz w:val="24"/>
                    <w:szCs w:val="24"/>
                    <w:lang w:eastAsia="es-CO"/>
                  </w:rPr>
                </w:rPrChange>
              </w:rPr>
            </w:pPr>
            <w:ins w:id="4421" w:author="Diana Gonzalez Garcia" w:date="2021-05-28T16:34:00Z">
              <w:r w:rsidRPr="004223AB">
                <w:rPr>
                  <w:rFonts w:ascii="Calibri" w:hAnsi="Calibri" w:cs="Calibri"/>
                  <w:color w:val="000000"/>
                  <w:sz w:val="12"/>
                  <w:szCs w:val="12"/>
                  <w:lang w:eastAsia="es-CO"/>
                  <w:rPrChange w:id="4422" w:author="Diana Gonzalez Garcia" w:date="2021-05-28T16:36:00Z">
                    <w:rPr>
                      <w:rFonts w:ascii="Calibri" w:hAnsi="Calibri" w:cs="Calibri"/>
                      <w:color w:val="000000"/>
                      <w:sz w:val="24"/>
                      <w:szCs w:val="24"/>
                      <w:lang w:eastAsia="es-CO"/>
                    </w:rPr>
                  </w:rPrChange>
                </w:rPr>
                <w:t>032</w:t>
              </w:r>
            </w:ins>
          </w:p>
        </w:tc>
        <w:tc>
          <w:tcPr>
            <w:tcW w:w="0" w:type="auto"/>
            <w:tcBorders>
              <w:top w:val="nil"/>
              <w:left w:val="nil"/>
              <w:bottom w:val="nil"/>
              <w:right w:val="nil"/>
            </w:tcBorders>
            <w:shd w:val="clear" w:color="auto" w:fill="auto"/>
            <w:vAlign w:val="center"/>
            <w:hideMark/>
            <w:tcPrChange w:id="4423" w:author="Diana Gonzalez Garcia" w:date="2021-05-28T16:43:00Z">
              <w:tcPr>
                <w:tcW w:w="352" w:type="pct"/>
                <w:gridSpan w:val="2"/>
                <w:tcBorders>
                  <w:top w:val="nil"/>
                  <w:left w:val="nil"/>
                  <w:bottom w:val="nil"/>
                  <w:right w:val="nil"/>
                </w:tcBorders>
                <w:shd w:val="clear" w:color="auto" w:fill="auto"/>
                <w:vAlign w:val="center"/>
                <w:hideMark/>
              </w:tcPr>
            </w:tcPrChange>
          </w:tcPr>
          <w:p w14:paraId="1E2EC1C4" w14:textId="77777777" w:rsidR="004223AB" w:rsidRPr="004223AB" w:rsidRDefault="004223AB" w:rsidP="004223AB">
            <w:pPr>
              <w:spacing w:after="0" w:line="240" w:lineRule="auto"/>
              <w:jc w:val="center"/>
              <w:rPr>
                <w:ins w:id="4424" w:author="Diana Gonzalez Garcia" w:date="2021-05-28T16:34:00Z"/>
                <w:rFonts w:ascii="Calibri" w:hAnsi="Calibri" w:cs="Calibri"/>
                <w:color w:val="000000"/>
                <w:sz w:val="12"/>
                <w:szCs w:val="12"/>
                <w:lang w:eastAsia="es-CO"/>
                <w:rPrChange w:id="4425" w:author="Diana Gonzalez Garcia" w:date="2021-05-28T16:36:00Z">
                  <w:rPr>
                    <w:ins w:id="4426" w:author="Diana Gonzalez Garcia" w:date="2021-05-28T16:34:00Z"/>
                    <w:rFonts w:ascii="Calibri" w:hAnsi="Calibri" w:cs="Calibri"/>
                    <w:color w:val="000000"/>
                    <w:sz w:val="24"/>
                    <w:szCs w:val="24"/>
                    <w:lang w:eastAsia="es-CO"/>
                  </w:rPr>
                </w:rPrChange>
              </w:rPr>
            </w:pPr>
            <w:ins w:id="4427" w:author="Diana Gonzalez Garcia" w:date="2021-05-28T16:34:00Z">
              <w:r w:rsidRPr="004223AB">
                <w:rPr>
                  <w:rFonts w:ascii="Calibri" w:hAnsi="Calibri" w:cs="Calibri"/>
                  <w:color w:val="000000"/>
                  <w:sz w:val="12"/>
                  <w:szCs w:val="12"/>
                  <w:lang w:eastAsia="es-CO"/>
                  <w:rPrChange w:id="4428" w:author="Diana Gonzalez Garcia" w:date="2021-05-28T16:36:00Z">
                    <w:rPr>
                      <w:rFonts w:ascii="Calibri" w:hAnsi="Calibri" w:cs="Calibri"/>
                      <w:color w:val="000000"/>
                      <w:sz w:val="24"/>
                      <w:szCs w:val="24"/>
                      <w:lang w:eastAsia="es-CO"/>
                    </w:rPr>
                  </w:rPrChange>
                </w:rPr>
                <w:t>Valor unitario construcción</w:t>
              </w:r>
            </w:ins>
          </w:p>
        </w:tc>
        <w:tc>
          <w:tcPr>
            <w:tcW w:w="0" w:type="auto"/>
            <w:tcBorders>
              <w:top w:val="nil"/>
              <w:left w:val="single" w:sz="4" w:space="0" w:color="auto"/>
              <w:bottom w:val="single" w:sz="4" w:space="0" w:color="auto"/>
              <w:right w:val="single" w:sz="4" w:space="0" w:color="auto"/>
            </w:tcBorders>
            <w:shd w:val="clear" w:color="auto" w:fill="auto"/>
            <w:vAlign w:val="center"/>
            <w:hideMark/>
            <w:tcPrChange w:id="4429" w:author="Diana Gonzalez Garcia" w:date="2021-05-28T16:43:00Z">
              <w:tcPr>
                <w:tcW w:w="291" w:type="pct"/>
                <w:gridSpan w:val="2"/>
                <w:tcBorders>
                  <w:top w:val="nil"/>
                  <w:left w:val="single" w:sz="4" w:space="0" w:color="auto"/>
                  <w:bottom w:val="single" w:sz="4" w:space="0" w:color="auto"/>
                  <w:right w:val="single" w:sz="4" w:space="0" w:color="auto"/>
                </w:tcBorders>
                <w:shd w:val="clear" w:color="auto" w:fill="auto"/>
                <w:vAlign w:val="center"/>
                <w:hideMark/>
              </w:tcPr>
            </w:tcPrChange>
          </w:tcPr>
          <w:p w14:paraId="02CC41AA" w14:textId="77777777" w:rsidR="004223AB" w:rsidRPr="004223AB" w:rsidRDefault="004223AB" w:rsidP="004223AB">
            <w:pPr>
              <w:spacing w:after="0" w:line="240" w:lineRule="auto"/>
              <w:jc w:val="center"/>
              <w:rPr>
                <w:ins w:id="4430" w:author="Diana Gonzalez Garcia" w:date="2021-05-28T16:34:00Z"/>
                <w:rFonts w:ascii="Calibri" w:hAnsi="Calibri" w:cs="Calibri"/>
                <w:color w:val="000000"/>
                <w:sz w:val="12"/>
                <w:szCs w:val="12"/>
                <w:lang w:eastAsia="es-CO"/>
                <w:rPrChange w:id="4431" w:author="Diana Gonzalez Garcia" w:date="2021-05-28T16:36:00Z">
                  <w:rPr>
                    <w:ins w:id="4432" w:author="Diana Gonzalez Garcia" w:date="2021-05-28T16:34:00Z"/>
                    <w:rFonts w:ascii="Calibri" w:hAnsi="Calibri" w:cs="Calibri"/>
                    <w:color w:val="000000"/>
                    <w:sz w:val="24"/>
                    <w:szCs w:val="24"/>
                    <w:lang w:eastAsia="es-CO"/>
                  </w:rPr>
                </w:rPrChange>
              </w:rPr>
            </w:pPr>
            <w:ins w:id="4433" w:author="Diana Gonzalez Garcia" w:date="2021-05-28T16:34:00Z">
              <w:r w:rsidRPr="004223AB">
                <w:rPr>
                  <w:rFonts w:ascii="Calibri" w:hAnsi="Calibri" w:cs="Calibri"/>
                  <w:color w:val="000000"/>
                  <w:sz w:val="12"/>
                  <w:szCs w:val="12"/>
                  <w:lang w:eastAsia="es-CO"/>
                  <w:rPrChange w:id="4434" w:author="Diana Gonzalez Garcia" w:date="2021-05-28T16:36:00Z">
                    <w:rPr>
                      <w:rFonts w:ascii="Calibri" w:hAnsi="Calibri" w:cs="Calibri"/>
                      <w:color w:val="000000"/>
                      <w:sz w:val="24"/>
                      <w:szCs w:val="24"/>
                      <w:lang w:eastAsia="es-CO"/>
                    </w:rPr>
                  </w:rPrChange>
                </w:rPr>
                <w:t>Puntaje</w:t>
              </w:r>
            </w:ins>
          </w:p>
        </w:tc>
        <w:tc>
          <w:tcPr>
            <w:tcW w:w="0" w:type="auto"/>
            <w:vMerge w:val="restart"/>
            <w:tcBorders>
              <w:top w:val="nil"/>
              <w:left w:val="single" w:sz="4" w:space="0" w:color="auto"/>
              <w:bottom w:val="single" w:sz="4" w:space="0" w:color="auto"/>
              <w:right w:val="nil"/>
            </w:tcBorders>
            <w:shd w:val="clear" w:color="auto" w:fill="auto"/>
            <w:vAlign w:val="center"/>
            <w:hideMark/>
            <w:tcPrChange w:id="4435" w:author="Diana Gonzalez Garcia" w:date="2021-05-28T16:43:00Z">
              <w:tcPr>
                <w:tcW w:w="242" w:type="pct"/>
                <w:gridSpan w:val="2"/>
                <w:vMerge w:val="restart"/>
                <w:tcBorders>
                  <w:top w:val="nil"/>
                  <w:left w:val="single" w:sz="4" w:space="0" w:color="auto"/>
                  <w:bottom w:val="single" w:sz="4" w:space="0" w:color="auto"/>
                  <w:right w:val="nil"/>
                </w:tcBorders>
                <w:shd w:val="clear" w:color="auto" w:fill="auto"/>
                <w:vAlign w:val="center"/>
                <w:hideMark/>
              </w:tcPr>
            </w:tcPrChange>
          </w:tcPr>
          <w:p w14:paraId="70FFD8D8" w14:textId="77777777" w:rsidR="004223AB" w:rsidRPr="004223AB" w:rsidRDefault="004223AB" w:rsidP="004223AB">
            <w:pPr>
              <w:spacing w:after="0" w:line="240" w:lineRule="auto"/>
              <w:jc w:val="center"/>
              <w:rPr>
                <w:ins w:id="4436" w:author="Diana Gonzalez Garcia" w:date="2021-05-28T16:34:00Z"/>
                <w:rFonts w:ascii="Calibri" w:hAnsi="Calibri" w:cs="Calibri"/>
                <w:color w:val="000000"/>
                <w:sz w:val="12"/>
                <w:szCs w:val="12"/>
                <w:lang w:eastAsia="es-CO"/>
                <w:rPrChange w:id="4437" w:author="Diana Gonzalez Garcia" w:date="2021-05-28T16:36:00Z">
                  <w:rPr>
                    <w:ins w:id="4438" w:author="Diana Gonzalez Garcia" w:date="2021-05-28T16:34:00Z"/>
                    <w:rFonts w:ascii="Calibri" w:hAnsi="Calibri" w:cs="Calibri"/>
                    <w:color w:val="000000"/>
                    <w:sz w:val="24"/>
                    <w:szCs w:val="24"/>
                    <w:lang w:eastAsia="es-CO"/>
                  </w:rPr>
                </w:rPrChange>
              </w:rPr>
            </w:pPr>
            <w:proofErr w:type="spellStart"/>
            <w:ins w:id="4439" w:author="Diana Gonzalez Garcia" w:date="2021-05-28T16:34:00Z">
              <w:r w:rsidRPr="004223AB">
                <w:rPr>
                  <w:rFonts w:ascii="Calibri" w:hAnsi="Calibri" w:cs="Calibri"/>
                  <w:color w:val="000000"/>
                  <w:sz w:val="12"/>
                  <w:szCs w:val="12"/>
                  <w:lang w:eastAsia="es-CO"/>
                  <w:rPrChange w:id="4440" w:author="Diana Gonzalez Garcia" w:date="2021-05-28T16:36:00Z">
                    <w:rPr>
                      <w:rFonts w:ascii="Calibri" w:hAnsi="Calibri" w:cs="Calibri"/>
                      <w:color w:val="000000"/>
                      <w:sz w:val="24"/>
                      <w:szCs w:val="24"/>
                      <w:lang w:eastAsia="es-CO"/>
                    </w:rPr>
                  </w:rPrChange>
                </w:rPr>
                <w:t>SIIC</w:t>
              </w:r>
              <w:proofErr w:type="spellEnd"/>
            </w:ins>
          </w:p>
        </w:tc>
        <w:tc>
          <w:tcPr>
            <w:tcW w:w="0" w:type="auto"/>
            <w:tcBorders>
              <w:top w:val="single" w:sz="4" w:space="0" w:color="auto"/>
              <w:left w:val="single" w:sz="4" w:space="0" w:color="auto"/>
              <w:bottom w:val="nil"/>
              <w:right w:val="single" w:sz="4" w:space="0" w:color="auto"/>
            </w:tcBorders>
            <w:shd w:val="clear" w:color="auto" w:fill="auto"/>
            <w:vAlign w:val="center"/>
            <w:hideMark/>
            <w:tcPrChange w:id="4441" w:author="Diana Gonzalez Garcia" w:date="2021-05-28T16:43:00Z">
              <w:tcPr>
                <w:tcW w:w="1418" w:type="pct"/>
                <w:tcBorders>
                  <w:top w:val="single" w:sz="4" w:space="0" w:color="auto"/>
                  <w:left w:val="single" w:sz="4" w:space="0" w:color="auto"/>
                  <w:bottom w:val="nil"/>
                  <w:right w:val="single" w:sz="4" w:space="0" w:color="auto"/>
                </w:tcBorders>
                <w:shd w:val="clear" w:color="auto" w:fill="auto"/>
                <w:vAlign w:val="center"/>
                <w:hideMark/>
              </w:tcPr>
            </w:tcPrChange>
          </w:tcPr>
          <w:p w14:paraId="222EB841" w14:textId="10B71CF3" w:rsidR="004223AB" w:rsidRPr="004223AB" w:rsidRDefault="004223AB" w:rsidP="004223AB">
            <w:pPr>
              <w:spacing w:after="0" w:line="240" w:lineRule="auto"/>
              <w:jc w:val="both"/>
              <w:rPr>
                <w:ins w:id="4442" w:author="Diana Gonzalez Garcia" w:date="2021-05-28T16:34:00Z"/>
                <w:rFonts w:ascii="Calibri" w:hAnsi="Calibri" w:cs="Calibri"/>
                <w:color w:val="000000"/>
                <w:sz w:val="12"/>
                <w:szCs w:val="12"/>
                <w:lang w:eastAsia="es-CO"/>
                <w:rPrChange w:id="4443" w:author="Diana Gonzalez Garcia" w:date="2021-05-28T16:36:00Z">
                  <w:rPr>
                    <w:ins w:id="4444" w:author="Diana Gonzalez Garcia" w:date="2021-05-28T16:34:00Z"/>
                    <w:rFonts w:ascii="Calibri" w:hAnsi="Calibri" w:cs="Calibri"/>
                    <w:color w:val="000000"/>
                    <w:sz w:val="24"/>
                    <w:szCs w:val="24"/>
                    <w:lang w:eastAsia="es-CO"/>
                  </w:rPr>
                </w:rPrChange>
              </w:rPr>
            </w:pPr>
            <w:ins w:id="4445" w:author="Diana Gonzalez Garcia" w:date="2021-05-28T16:34:00Z">
              <w:r w:rsidRPr="004223AB">
                <w:rPr>
                  <w:rFonts w:ascii="Calibri" w:hAnsi="Calibri" w:cs="Calibri"/>
                  <w:color w:val="000000"/>
                  <w:sz w:val="12"/>
                  <w:szCs w:val="12"/>
                  <w:lang w:eastAsia="es-CO"/>
                  <w:rPrChange w:id="4446" w:author="Diana Gonzalez Garcia" w:date="2021-05-28T16:36:00Z">
                    <w:rPr>
                      <w:rFonts w:ascii="Calibri" w:hAnsi="Calibri" w:cs="Calibri"/>
                      <w:color w:val="000000"/>
                      <w:sz w:val="24"/>
                      <w:szCs w:val="24"/>
                      <w:lang w:eastAsia="es-CO"/>
                    </w:rPr>
                  </w:rPrChange>
                </w:rPr>
                <w:t xml:space="preserve">Para predios con edades superiores a 100 </w:t>
              </w:r>
            </w:ins>
            <w:ins w:id="4447" w:author="Diana Gonzalez Garcia" w:date="2021-05-28T16:45:00Z">
              <w:r w:rsidR="00D203B1" w:rsidRPr="004223AB">
                <w:rPr>
                  <w:rFonts w:ascii="Calibri" w:hAnsi="Calibri" w:cs="Calibri"/>
                  <w:color w:val="000000"/>
                  <w:sz w:val="12"/>
                  <w:szCs w:val="12"/>
                  <w:lang w:eastAsia="es-CO"/>
                  <w:rPrChange w:id="4448" w:author="Diana Gonzalez Garcia" w:date="2021-05-28T16:36:00Z">
                    <w:rPr>
                      <w:rFonts w:ascii="Calibri" w:hAnsi="Calibri" w:cs="Calibri"/>
                      <w:color w:val="000000"/>
                      <w:sz w:val="12"/>
                      <w:szCs w:val="12"/>
                      <w:lang w:eastAsia="es-CO"/>
                    </w:rPr>
                  </w:rPrChange>
                </w:rPr>
                <w:t>años, la</w:t>
              </w:r>
            </w:ins>
            <w:ins w:id="4449" w:author="Diana Gonzalez Garcia" w:date="2021-05-28T16:34:00Z">
              <w:r w:rsidRPr="004223AB">
                <w:rPr>
                  <w:rFonts w:ascii="Calibri" w:hAnsi="Calibri" w:cs="Calibri"/>
                  <w:color w:val="000000"/>
                  <w:sz w:val="12"/>
                  <w:szCs w:val="12"/>
                  <w:lang w:eastAsia="es-CO"/>
                  <w:rPrChange w:id="4450" w:author="Diana Gonzalez Garcia" w:date="2021-05-28T16:36:00Z">
                    <w:rPr>
                      <w:rFonts w:ascii="Calibri" w:hAnsi="Calibri" w:cs="Calibri"/>
                      <w:color w:val="000000"/>
                      <w:sz w:val="24"/>
                      <w:szCs w:val="24"/>
                      <w:lang w:eastAsia="es-CO"/>
                    </w:rPr>
                  </w:rPrChange>
                </w:rPr>
                <w:t xml:space="preserve"> variable modelo es avalúo especial.</w:t>
              </w:r>
            </w:ins>
          </w:p>
        </w:tc>
        <w:tc>
          <w:tcPr>
            <w:tcW w:w="0" w:type="auto"/>
            <w:vMerge w:val="restart"/>
            <w:tcBorders>
              <w:top w:val="nil"/>
              <w:left w:val="nil"/>
              <w:bottom w:val="single" w:sz="4" w:space="0" w:color="auto"/>
              <w:right w:val="single" w:sz="4" w:space="0" w:color="auto"/>
            </w:tcBorders>
            <w:shd w:val="clear" w:color="auto" w:fill="auto"/>
            <w:noWrap/>
            <w:vAlign w:val="center"/>
            <w:hideMark/>
            <w:tcPrChange w:id="4451" w:author="Diana Gonzalez Garcia" w:date="2021-05-28T16:43:00Z">
              <w:tcPr>
                <w:tcW w:w="261" w:type="pct"/>
                <w:gridSpan w:val="2"/>
                <w:vMerge w:val="restart"/>
                <w:tcBorders>
                  <w:top w:val="nil"/>
                  <w:left w:val="nil"/>
                  <w:bottom w:val="single" w:sz="4" w:space="0" w:color="auto"/>
                  <w:right w:val="single" w:sz="4" w:space="0" w:color="auto"/>
                </w:tcBorders>
                <w:shd w:val="clear" w:color="auto" w:fill="auto"/>
                <w:noWrap/>
                <w:vAlign w:val="center"/>
                <w:hideMark/>
              </w:tcPr>
            </w:tcPrChange>
          </w:tcPr>
          <w:p w14:paraId="755F61AA" w14:textId="77777777" w:rsidR="004223AB" w:rsidRPr="004223AB" w:rsidRDefault="004223AB" w:rsidP="004223AB">
            <w:pPr>
              <w:spacing w:after="0" w:line="240" w:lineRule="auto"/>
              <w:jc w:val="center"/>
              <w:rPr>
                <w:ins w:id="4452" w:author="Diana Gonzalez Garcia" w:date="2021-05-28T16:34:00Z"/>
                <w:rFonts w:ascii="Calibri" w:hAnsi="Calibri" w:cs="Calibri"/>
                <w:color w:val="000000"/>
                <w:sz w:val="12"/>
                <w:szCs w:val="12"/>
                <w:lang w:eastAsia="es-CO"/>
                <w:rPrChange w:id="4453" w:author="Diana Gonzalez Garcia" w:date="2021-05-28T16:36:00Z">
                  <w:rPr>
                    <w:ins w:id="4454" w:author="Diana Gonzalez Garcia" w:date="2021-05-28T16:34:00Z"/>
                    <w:rFonts w:ascii="Calibri" w:hAnsi="Calibri" w:cs="Calibri"/>
                    <w:color w:val="000000"/>
                    <w:sz w:val="24"/>
                    <w:szCs w:val="24"/>
                    <w:lang w:eastAsia="es-CO"/>
                  </w:rPr>
                </w:rPrChange>
              </w:rPr>
            </w:pPr>
            <w:ins w:id="4455" w:author="Diana Gonzalez Garcia" w:date="2021-05-28T16:34:00Z">
              <w:r w:rsidRPr="004223AB">
                <w:rPr>
                  <w:rFonts w:ascii="Calibri" w:hAnsi="Calibri" w:cs="Calibri"/>
                  <w:color w:val="000000"/>
                  <w:sz w:val="12"/>
                  <w:szCs w:val="12"/>
                  <w:lang w:eastAsia="es-CO"/>
                  <w:rPrChange w:id="4456" w:author="Diana Gonzalez Garcia" w:date="2021-05-28T16:36:00Z">
                    <w:rPr>
                      <w:rFonts w:ascii="Calibri" w:hAnsi="Calibri" w:cs="Calibri"/>
                      <w:color w:val="000000"/>
                      <w:sz w:val="24"/>
                      <w:szCs w:val="24"/>
                      <w:lang w:eastAsia="es-CO"/>
                    </w:rPr>
                  </w:rPrChange>
                </w:rPr>
                <w:t>T18</w:t>
              </w:r>
            </w:ins>
          </w:p>
        </w:tc>
        <w:tc>
          <w:tcPr>
            <w:tcW w:w="0" w:type="auto"/>
            <w:vMerge w:val="restart"/>
            <w:tcBorders>
              <w:top w:val="nil"/>
              <w:left w:val="single" w:sz="4" w:space="0" w:color="auto"/>
              <w:bottom w:val="single" w:sz="4" w:space="0" w:color="auto"/>
              <w:right w:val="nil"/>
            </w:tcBorders>
            <w:shd w:val="clear" w:color="auto" w:fill="auto"/>
            <w:vAlign w:val="center"/>
            <w:hideMark/>
            <w:tcPrChange w:id="4457" w:author="Diana Gonzalez Garcia" w:date="2021-05-28T16:43:00Z">
              <w:tcPr>
                <w:tcW w:w="487" w:type="pct"/>
                <w:gridSpan w:val="2"/>
                <w:vMerge w:val="restart"/>
                <w:tcBorders>
                  <w:top w:val="nil"/>
                  <w:left w:val="single" w:sz="4" w:space="0" w:color="auto"/>
                  <w:bottom w:val="single" w:sz="4" w:space="0" w:color="auto"/>
                  <w:right w:val="nil"/>
                </w:tcBorders>
                <w:shd w:val="clear" w:color="auto" w:fill="auto"/>
                <w:vAlign w:val="center"/>
                <w:hideMark/>
              </w:tcPr>
            </w:tcPrChange>
          </w:tcPr>
          <w:p w14:paraId="67329E9B" w14:textId="77777777" w:rsidR="004223AB" w:rsidRPr="004223AB" w:rsidRDefault="004223AB" w:rsidP="004223AB">
            <w:pPr>
              <w:spacing w:after="0" w:line="240" w:lineRule="auto"/>
              <w:jc w:val="center"/>
              <w:rPr>
                <w:ins w:id="4458" w:author="Diana Gonzalez Garcia" w:date="2021-05-28T16:34:00Z"/>
                <w:rFonts w:ascii="Calibri" w:hAnsi="Calibri" w:cs="Calibri"/>
                <w:color w:val="FF0000"/>
                <w:sz w:val="12"/>
                <w:szCs w:val="12"/>
                <w:lang w:eastAsia="es-CO"/>
                <w:rPrChange w:id="4459" w:author="Diana Gonzalez Garcia" w:date="2021-05-28T16:36:00Z">
                  <w:rPr>
                    <w:ins w:id="4460" w:author="Diana Gonzalez Garcia" w:date="2021-05-28T16:34:00Z"/>
                    <w:rFonts w:ascii="Calibri" w:hAnsi="Calibri" w:cs="Calibri"/>
                    <w:color w:val="FF0000"/>
                    <w:sz w:val="24"/>
                    <w:szCs w:val="24"/>
                    <w:lang w:eastAsia="es-CO"/>
                  </w:rPr>
                </w:rPrChange>
              </w:rPr>
            </w:pPr>
            <w:ins w:id="4461" w:author="Diana Gonzalez Garcia" w:date="2021-05-28T16:34:00Z">
              <w:r w:rsidRPr="004223AB">
                <w:rPr>
                  <w:rFonts w:ascii="Calibri" w:hAnsi="Calibri" w:cs="Calibri"/>
                  <w:color w:val="FF0000"/>
                  <w:sz w:val="12"/>
                  <w:szCs w:val="12"/>
                  <w:lang w:eastAsia="es-CO"/>
                  <w:rPrChange w:id="4462" w:author="Diana Gonzalez Garcia" w:date="2021-05-28T16:36:00Z">
                    <w:rPr>
                      <w:rFonts w:ascii="Calibri" w:hAnsi="Calibri" w:cs="Calibri"/>
                      <w:color w:val="FF0000"/>
                      <w:sz w:val="24"/>
                      <w:szCs w:val="24"/>
                      <w:lang w:eastAsia="es-CO"/>
                    </w:rPr>
                  </w:rPrChange>
                </w:rPr>
                <w:t> </w:t>
              </w:r>
            </w:ins>
          </w:p>
        </w:tc>
        <w:tc>
          <w:tcPr>
            <w:tcW w:w="1158" w:type="dxa"/>
            <w:vMerge w:val="restart"/>
            <w:tcBorders>
              <w:top w:val="nil"/>
              <w:left w:val="single" w:sz="4" w:space="0" w:color="auto"/>
              <w:bottom w:val="single" w:sz="4" w:space="0" w:color="auto"/>
              <w:right w:val="single" w:sz="4" w:space="0" w:color="auto"/>
            </w:tcBorders>
            <w:shd w:val="clear" w:color="auto" w:fill="auto"/>
            <w:vAlign w:val="center"/>
            <w:hideMark/>
            <w:tcPrChange w:id="4463" w:author="Diana Gonzalez Garcia" w:date="2021-05-28T16:43:00Z">
              <w:tcPr>
                <w:tcW w:w="985" w:type="pct"/>
                <w:gridSpan w:val="2"/>
                <w:vMerge w:val="restart"/>
                <w:tcBorders>
                  <w:top w:val="nil"/>
                  <w:left w:val="single" w:sz="4" w:space="0" w:color="auto"/>
                  <w:bottom w:val="single" w:sz="4" w:space="0" w:color="auto"/>
                  <w:right w:val="single" w:sz="4" w:space="0" w:color="auto"/>
                </w:tcBorders>
                <w:shd w:val="clear" w:color="auto" w:fill="auto"/>
                <w:vAlign w:val="center"/>
                <w:hideMark/>
              </w:tcPr>
            </w:tcPrChange>
          </w:tcPr>
          <w:p w14:paraId="1BFB9739" w14:textId="77777777" w:rsidR="004223AB" w:rsidRPr="004223AB" w:rsidRDefault="004223AB" w:rsidP="004223AB">
            <w:pPr>
              <w:spacing w:after="0" w:line="240" w:lineRule="auto"/>
              <w:rPr>
                <w:ins w:id="4464" w:author="Diana Gonzalez Garcia" w:date="2021-05-28T16:34:00Z"/>
                <w:rFonts w:ascii="Calibri" w:hAnsi="Calibri" w:cs="Calibri"/>
                <w:color w:val="000000"/>
                <w:sz w:val="12"/>
                <w:szCs w:val="12"/>
                <w:lang w:eastAsia="es-CO"/>
                <w:rPrChange w:id="4465" w:author="Diana Gonzalez Garcia" w:date="2021-05-28T16:36:00Z">
                  <w:rPr>
                    <w:ins w:id="4466" w:author="Diana Gonzalez Garcia" w:date="2021-05-28T16:34:00Z"/>
                    <w:rFonts w:ascii="Calibri" w:hAnsi="Calibri" w:cs="Calibri"/>
                    <w:color w:val="000000"/>
                    <w:sz w:val="24"/>
                    <w:szCs w:val="24"/>
                    <w:lang w:eastAsia="es-CO"/>
                  </w:rPr>
                </w:rPrChange>
              </w:rPr>
            </w:pPr>
            <w:ins w:id="4467" w:author="Diana Gonzalez Garcia" w:date="2021-05-28T16:34:00Z">
              <w:r w:rsidRPr="004223AB">
                <w:rPr>
                  <w:rFonts w:ascii="Calibri" w:hAnsi="Calibri" w:cs="Calibri"/>
                  <w:color w:val="000000"/>
                  <w:sz w:val="12"/>
                  <w:szCs w:val="12"/>
                  <w:lang w:eastAsia="es-CO"/>
                  <w:rPrChange w:id="4468" w:author="Diana Gonzalez Garcia" w:date="2021-05-28T16:36:00Z">
                    <w:rPr>
                      <w:rFonts w:ascii="Calibri" w:hAnsi="Calibri" w:cs="Calibri"/>
                      <w:color w:val="000000"/>
                      <w:sz w:val="24"/>
                      <w:szCs w:val="24"/>
                      <w:lang w:eastAsia="es-CO"/>
                    </w:rPr>
                  </w:rPrChange>
                </w:rPr>
                <w:t>No aplica</w:t>
              </w:r>
            </w:ins>
          </w:p>
        </w:tc>
      </w:tr>
      <w:tr w:rsidR="004223AB" w:rsidRPr="004223AB" w14:paraId="3668A5FA" w14:textId="77777777" w:rsidTr="00D203B1">
        <w:tblPrEx>
          <w:tblPrExChange w:id="4469" w:author="Diana Gonzalez Garcia" w:date="2021-05-28T16:43:00Z">
            <w:tblPrEx>
              <w:tblW w:w="5000" w:type="pct"/>
              <w:tblInd w:w="0" w:type="dxa"/>
            </w:tblPrEx>
          </w:tblPrExChange>
        </w:tblPrEx>
        <w:trPr>
          <w:trHeight w:val="20"/>
          <w:ins w:id="4470" w:author="Diana Gonzalez Garcia" w:date="2021-05-28T16:34:00Z"/>
          <w:trPrChange w:id="4471" w:author="Diana Gonzalez Garcia" w:date="2021-05-28T16:43:00Z">
            <w:trPr>
              <w:gridBefore w:val="2"/>
              <w:gridAfter w:val="0"/>
              <w:trHeight w:val="1230"/>
            </w:trPr>
          </w:trPrChange>
        </w:trPr>
        <w:tc>
          <w:tcPr>
            <w:tcW w:w="0" w:type="auto"/>
            <w:vMerge/>
            <w:tcBorders>
              <w:top w:val="nil"/>
              <w:left w:val="single" w:sz="4" w:space="0" w:color="auto"/>
              <w:bottom w:val="single" w:sz="4" w:space="0" w:color="auto"/>
              <w:right w:val="single" w:sz="4" w:space="0" w:color="auto"/>
            </w:tcBorders>
            <w:vAlign w:val="center"/>
            <w:hideMark/>
            <w:tcPrChange w:id="4472" w:author="Diana Gonzalez Garcia" w:date="2021-05-28T16:43:00Z">
              <w:tcPr>
                <w:tcW w:w="318" w:type="pct"/>
                <w:gridSpan w:val="2"/>
                <w:vMerge/>
                <w:tcBorders>
                  <w:top w:val="nil"/>
                  <w:left w:val="single" w:sz="4" w:space="0" w:color="auto"/>
                  <w:bottom w:val="single" w:sz="4" w:space="0" w:color="auto"/>
                  <w:right w:val="single" w:sz="4" w:space="0" w:color="auto"/>
                </w:tcBorders>
                <w:vAlign w:val="center"/>
                <w:hideMark/>
              </w:tcPr>
            </w:tcPrChange>
          </w:tcPr>
          <w:p w14:paraId="7A880049" w14:textId="77777777" w:rsidR="004223AB" w:rsidRPr="004223AB" w:rsidRDefault="004223AB" w:rsidP="004223AB">
            <w:pPr>
              <w:spacing w:after="0" w:line="240" w:lineRule="auto"/>
              <w:rPr>
                <w:ins w:id="4473" w:author="Diana Gonzalez Garcia" w:date="2021-05-28T16:34:00Z"/>
                <w:rFonts w:ascii="Calibri" w:hAnsi="Calibri" w:cs="Calibri"/>
                <w:color w:val="000000"/>
                <w:sz w:val="12"/>
                <w:szCs w:val="12"/>
                <w:lang w:eastAsia="es-CO"/>
                <w:rPrChange w:id="4474" w:author="Diana Gonzalez Garcia" w:date="2021-05-28T16:36:00Z">
                  <w:rPr>
                    <w:ins w:id="4475"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4476" w:author="Diana Gonzalez Garcia" w:date="2021-05-28T16:43:00Z">
              <w:tcPr>
                <w:tcW w:w="317" w:type="pct"/>
                <w:vMerge/>
                <w:tcBorders>
                  <w:top w:val="nil"/>
                  <w:left w:val="single" w:sz="4" w:space="0" w:color="auto"/>
                  <w:bottom w:val="single" w:sz="4" w:space="0" w:color="auto"/>
                  <w:right w:val="single" w:sz="4" w:space="0" w:color="auto"/>
                </w:tcBorders>
                <w:vAlign w:val="center"/>
                <w:hideMark/>
              </w:tcPr>
            </w:tcPrChange>
          </w:tcPr>
          <w:p w14:paraId="4E7FDD04" w14:textId="77777777" w:rsidR="004223AB" w:rsidRPr="004223AB" w:rsidRDefault="004223AB" w:rsidP="004223AB">
            <w:pPr>
              <w:spacing w:after="0" w:line="240" w:lineRule="auto"/>
              <w:rPr>
                <w:ins w:id="4477" w:author="Diana Gonzalez Garcia" w:date="2021-05-28T16:34:00Z"/>
                <w:rFonts w:ascii="Calibri" w:hAnsi="Calibri" w:cs="Calibri"/>
                <w:sz w:val="12"/>
                <w:szCs w:val="12"/>
                <w:lang w:eastAsia="es-CO"/>
                <w:rPrChange w:id="4478" w:author="Diana Gonzalez Garcia" w:date="2021-05-28T16:36:00Z">
                  <w:rPr>
                    <w:ins w:id="4479" w:author="Diana Gonzalez Garcia" w:date="2021-05-28T16:34:00Z"/>
                    <w:rFonts w:ascii="Calibri" w:hAnsi="Calibri" w:cs="Calibri"/>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4480" w:author="Diana Gonzalez Garcia" w:date="2021-05-28T16:43:00Z">
              <w:tcPr>
                <w:tcW w:w="330" w:type="pct"/>
                <w:gridSpan w:val="2"/>
                <w:vMerge/>
                <w:tcBorders>
                  <w:top w:val="nil"/>
                  <w:left w:val="single" w:sz="4" w:space="0" w:color="auto"/>
                  <w:bottom w:val="single" w:sz="4" w:space="0" w:color="auto"/>
                  <w:right w:val="single" w:sz="4" w:space="0" w:color="auto"/>
                </w:tcBorders>
                <w:vAlign w:val="center"/>
                <w:hideMark/>
              </w:tcPr>
            </w:tcPrChange>
          </w:tcPr>
          <w:p w14:paraId="1A4EBCE5" w14:textId="77777777" w:rsidR="004223AB" w:rsidRPr="004223AB" w:rsidRDefault="004223AB" w:rsidP="004223AB">
            <w:pPr>
              <w:spacing w:after="0" w:line="240" w:lineRule="auto"/>
              <w:rPr>
                <w:ins w:id="4481" w:author="Diana Gonzalez Garcia" w:date="2021-05-28T16:34:00Z"/>
                <w:rFonts w:ascii="Calibri" w:hAnsi="Calibri" w:cs="Calibri"/>
                <w:color w:val="000000"/>
                <w:sz w:val="12"/>
                <w:szCs w:val="12"/>
                <w:lang w:eastAsia="es-CO"/>
                <w:rPrChange w:id="4482" w:author="Diana Gonzalez Garcia" w:date="2021-05-28T16:36:00Z">
                  <w:rPr>
                    <w:ins w:id="4483" w:author="Diana Gonzalez Garcia" w:date="2021-05-28T16:34:00Z"/>
                    <w:rFonts w:ascii="Calibri" w:hAnsi="Calibri" w:cs="Calibri"/>
                    <w:color w:val="000000"/>
                    <w:sz w:val="24"/>
                    <w:szCs w:val="24"/>
                    <w:lang w:eastAsia="es-CO"/>
                  </w:rPr>
                </w:rPrChange>
              </w:rPr>
            </w:pPr>
          </w:p>
        </w:tc>
        <w:tc>
          <w:tcPr>
            <w:tcW w:w="0" w:type="auto"/>
            <w:tcBorders>
              <w:top w:val="nil"/>
              <w:left w:val="nil"/>
              <w:bottom w:val="nil"/>
              <w:right w:val="nil"/>
            </w:tcBorders>
            <w:shd w:val="clear" w:color="auto" w:fill="auto"/>
            <w:vAlign w:val="center"/>
            <w:hideMark/>
            <w:tcPrChange w:id="4484" w:author="Diana Gonzalez Garcia" w:date="2021-05-28T16:43:00Z">
              <w:tcPr>
                <w:tcW w:w="352" w:type="pct"/>
                <w:gridSpan w:val="2"/>
                <w:tcBorders>
                  <w:top w:val="nil"/>
                  <w:left w:val="nil"/>
                  <w:bottom w:val="nil"/>
                  <w:right w:val="nil"/>
                </w:tcBorders>
                <w:shd w:val="clear" w:color="auto" w:fill="auto"/>
                <w:vAlign w:val="center"/>
                <w:hideMark/>
              </w:tcPr>
            </w:tcPrChange>
          </w:tcPr>
          <w:p w14:paraId="59B159E2" w14:textId="77777777" w:rsidR="004223AB" w:rsidRPr="004223AB" w:rsidRDefault="004223AB" w:rsidP="004223AB">
            <w:pPr>
              <w:spacing w:after="0" w:line="240" w:lineRule="auto"/>
              <w:jc w:val="center"/>
              <w:rPr>
                <w:ins w:id="4485" w:author="Diana Gonzalez Garcia" w:date="2021-05-28T16:34:00Z"/>
                <w:rFonts w:ascii="Calibri" w:hAnsi="Calibri" w:cs="Calibri"/>
                <w:color w:val="000000"/>
                <w:sz w:val="12"/>
                <w:szCs w:val="12"/>
                <w:lang w:eastAsia="es-CO"/>
                <w:rPrChange w:id="4486" w:author="Diana Gonzalez Garcia" w:date="2021-05-28T16:36:00Z">
                  <w:rPr>
                    <w:ins w:id="4487" w:author="Diana Gonzalez Garcia" w:date="2021-05-28T16:34:00Z"/>
                    <w:rFonts w:ascii="Calibri" w:hAnsi="Calibri" w:cs="Calibri"/>
                    <w:color w:val="000000"/>
                    <w:sz w:val="24"/>
                    <w:szCs w:val="24"/>
                    <w:lang w:eastAsia="es-CO"/>
                  </w:rPr>
                </w:rPrChange>
              </w:rPr>
            </w:pPr>
            <w:ins w:id="4488" w:author="Diana Gonzalez Garcia" w:date="2021-05-28T16:34:00Z">
              <w:r w:rsidRPr="004223AB">
                <w:rPr>
                  <w:rFonts w:ascii="Calibri" w:hAnsi="Calibri" w:cs="Calibri"/>
                  <w:color w:val="000000"/>
                  <w:sz w:val="12"/>
                  <w:szCs w:val="12"/>
                  <w:lang w:eastAsia="es-CO"/>
                  <w:rPrChange w:id="4489" w:author="Diana Gonzalez Garcia" w:date="2021-05-28T16:36:00Z">
                    <w:rPr>
                      <w:rFonts w:ascii="Calibri" w:hAnsi="Calibri" w:cs="Calibri"/>
                      <w:color w:val="000000"/>
                      <w:sz w:val="24"/>
                      <w:szCs w:val="24"/>
                      <w:lang w:eastAsia="es-CO"/>
                    </w:rPr>
                  </w:rPrChange>
                </w:rPr>
                <w:t>($ / m2)</w:t>
              </w:r>
            </w:ins>
          </w:p>
        </w:tc>
        <w:tc>
          <w:tcPr>
            <w:tcW w:w="0" w:type="auto"/>
            <w:tcBorders>
              <w:top w:val="nil"/>
              <w:left w:val="single" w:sz="4" w:space="0" w:color="auto"/>
              <w:bottom w:val="single" w:sz="4" w:space="0" w:color="auto"/>
              <w:right w:val="single" w:sz="4" w:space="0" w:color="auto"/>
            </w:tcBorders>
            <w:shd w:val="clear" w:color="auto" w:fill="auto"/>
            <w:vAlign w:val="center"/>
            <w:hideMark/>
            <w:tcPrChange w:id="4490" w:author="Diana Gonzalez Garcia" w:date="2021-05-28T16:43:00Z">
              <w:tcPr>
                <w:tcW w:w="291" w:type="pct"/>
                <w:gridSpan w:val="2"/>
                <w:tcBorders>
                  <w:top w:val="nil"/>
                  <w:left w:val="single" w:sz="4" w:space="0" w:color="auto"/>
                  <w:bottom w:val="single" w:sz="4" w:space="0" w:color="auto"/>
                  <w:right w:val="single" w:sz="4" w:space="0" w:color="auto"/>
                </w:tcBorders>
                <w:shd w:val="clear" w:color="auto" w:fill="auto"/>
                <w:vAlign w:val="center"/>
                <w:hideMark/>
              </w:tcPr>
            </w:tcPrChange>
          </w:tcPr>
          <w:p w14:paraId="03D211E4" w14:textId="77777777" w:rsidR="004223AB" w:rsidRPr="004223AB" w:rsidRDefault="004223AB" w:rsidP="004223AB">
            <w:pPr>
              <w:spacing w:after="0" w:line="240" w:lineRule="auto"/>
              <w:jc w:val="center"/>
              <w:rPr>
                <w:ins w:id="4491" w:author="Diana Gonzalez Garcia" w:date="2021-05-28T16:34:00Z"/>
                <w:rFonts w:ascii="Calibri" w:hAnsi="Calibri" w:cs="Calibri"/>
                <w:color w:val="000000"/>
                <w:sz w:val="12"/>
                <w:szCs w:val="12"/>
                <w:lang w:eastAsia="es-CO"/>
                <w:rPrChange w:id="4492" w:author="Diana Gonzalez Garcia" w:date="2021-05-28T16:36:00Z">
                  <w:rPr>
                    <w:ins w:id="4493" w:author="Diana Gonzalez Garcia" w:date="2021-05-28T16:34:00Z"/>
                    <w:rFonts w:ascii="Calibri" w:hAnsi="Calibri" w:cs="Calibri"/>
                    <w:color w:val="000000"/>
                    <w:sz w:val="24"/>
                    <w:szCs w:val="24"/>
                    <w:lang w:eastAsia="es-CO"/>
                  </w:rPr>
                </w:rPrChange>
              </w:rPr>
            </w:pPr>
            <w:ins w:id="4494" w:author="Diana Gonzalez Garcia" w:date="2021-05-28T16:34:00Z">
              <w:r w:rsidRPr="004223AB">
                <w:rPr>
                  <w:rFonts w:ascii="Calibri" w:hAnsi="Calibri" w:cs="Calibri"/>
                  <w:color w:val="000000"/>
                  <w:sz w:val="12"/>
                  <w:szCs w:val="12"/>
                  <w:lang w:eastAsia="es-CO"/>
                  <w:rPrChange w:id="4495" w:author="Diana Gonzalez Garcia" w:date="2021-05-28T16:36:00Z">
                    <w:rPr>
                      <w:rFonts w:ascii="Calibri" w:hAnsi="Calibri" w:cs="Calibri"/>
                      <w:color w:val="000000"/>
                      <w:sz w:val="24"/>
                      <w:szCs w:val="24"/>
                      <w:lang w:eastAsia="es-CO"/>
                    </w:rPr>
                  </w:rPrChange>
                </w:rPr>
                <w:t>Área construida por unidad calificada</w:t>
              </w:r>
            </w:ins>
          </w:p>
        </w:tc>
        <w:tc>
          <w:tcPr>
            <w:tcW w:w="0" w:type="auto"/>
            <w:vMerge/>
            <w:tcBorders>
              <w:top w:val="nil"/>
              <w:left w:val="single" w:sz="4" w:space="0" w:color="auto"/>
              <w:bottom w:val="single" w:sz="4" w:space="0" w:color="auto"/>
              <w:right w:val="nil"/>
            </w:tcBorders>
            <w:vAlign w:val="center"/>
            <w:hideMark/>
            <w:tcPrChange w:id="4496" w:author="Diana Gonzalez Garcia" w:date="2021-05-28T16:43:00Z">
              <w:tcPr>
                <w:tcW w:w="242" w:type="pct"/>
                <w:gridSpan w:val="2"/>
                <w:vMerge/>
                <w:tcBorders>
                  <w:top w:val="nil"/>
                  <w:left w:val="single" w:sz="4" w:space="0" w:color="auto"/>
                  <w:bottom w:val="single" w:sz="4" w:space="0" w:color="auto"/>
                  <w:right w:val="nil"/>
                </w:tcBorders>
                <w:vAlign w:val="center"/>
                <w:hideMark/>
              </w:tcPr>
            </w:tcPrChange>
          </w:tcPr>
          <w:p w14:paraId="2D0502B0" w14:textId="77777777" w:rsidR="004223AB" w:rsidRPr="004223AB" w:rsidRDefault="004223AB" w:rsidP="004223AB">
            <w:pPr>
              <w:spacing w:after="0" w:line="240" w:lineRule="auto"/>
              <w:rPr>
                <w:ins w:id="4497" w:author="Diana Gonzalez Garcia" w:date="2021-05-28T16:34:00Z"/>
                <w:rFonts w:ascii="Calibri" w:hAnsi="Calibri" w:cs="Calibri"/>
                <w:color w:val="000000"/>
                <w:sz w:val="12"/>
                <w:szCs w:val="12"/>
                <w:lang w:eastAsia="es-CO"/>
                <w:rPrChange w:id="4498" w:author="Diana Gonzalez Garcia" w:date="2021-05-28T16:36:00Z">
                  <w:rPr>
                    <w:ins w:id="4499" w:author="Diana Gonzalez Garcia" w:date="2021-05-28T16:34:00Z"/>
                    <w:rFonts w:ascii="Calibri" w:hAnsi="Calibri" w:cs="Calibri"/>
                    <w:color w:val="000000"/>
                    <w:sz w:val="24"/>
                    <w:szCs w:val="24"/>
                    <w:lang w:eastAsia="es-CO"/>
                  </w:rPr>
                </w:rPrChange>
              </w:rPr>
            </w:pPr>
          </w:p>
        </w:tc>
        <w:tc>
          <w:tcPr>
            <w:tcW w:w="0" w:type="auto"/>
            <w:tcBorders>
              <w:top w:val="nil"/>
              <w:left w:val="single" w:sz="4" w:space="0" w:color="auto"/>
              <w:bottom w:val="nil"/>
              <w:right w:val="single" w:sz="4" w:space="0" w:color="auto"/>
            </w:tcBorders>
            <w:shd w:val="clear" w:color="auto" w:fill="auto"/>
            <w:vAlign w:val="center"/>
            <w:hideMark/>
            <w:tcPrChange w:id="4500" w:author="Diana Gonzalez Garcia" w:date="2021-05-28T16:43:00Z">
              <w:tcPr>
                <w:tcW w:w="1418" w:type="pct"/>
                <w:tcBorders>
                  <w:top w:val="nil"/>
                  <w:left w:val="single" w:sz="4" w:space="0" w:color="auto"/>
                  <w:bottom w:val="nil"/>
                  <w:right w:val="single" w:sz="4" w:space="0" w:color="auto"/>
                </w:tcBorders>
                <w:shd w:val="clear" w:color="auto" w:fill="auto"/>
                <w:vAlign w:val="center"/>
                <w:hideMark/>
              </w:tcPr>
            </w:tcPrChange>
          </w:tcPr>
          <w:p w14:paraId="3444EFE2" w14:textId="792229E5" w:rsidR="004223AB" w:rsidRPr="004223AB" w:rsidRDefault="004223AB" w:rsidP="004223AB">
            <w:pPr>
              <w:spacing w:after="0" w:line="240" w:lineRule="auto"/>
              <w:jc w:val="both"/>
              <w:rPr>
                <w:ins w:id="4501" w:author="Diana Gonzalez Garcia" w:date="2021-05-28T16:34:00Z"/>
                <w:rFonts w:ascii="Calibri" w:hAnsi="Calibri" w:cs="Calibri"/>
                <w:color w:val="000000"/>
                <w:sz w:val="12"/>
                <w:szCs w:val="12"/>
                <w:lang w:eastAsia="es-CO"/>
                <w:rPrChange w:id="4502" w:author="Diana Gonzalez Garcia" w:date="2021-05-28T16:36:00Z">
                  <w:rPr>
                    <w:ins w:id="4503" w:author="Diana Gonzalez Garcia" w:date="2021-05-28T16:34:00Z"/>
                    <w:rFonts w:ascii="Calibri" w:hAnsi="Calibri" w:cs="Calibri"/>
                    <w:color w:val="000000"/>
                    <w:sz w:val="24"/>
                    <w:szCs w:val="24"/>
                    <w:lang w:eastAsia="es-CO"/>
                  </w:rPr>
                </w:rPrChange>
              </w:rPr>
            </w:pPr>
            <w:ins w:id="4504" w:author="Diana Gonzalez Garcia" w:date="2021-05-28T16:34:00Z">
              <w:r w:rsidRPr="004223AB">
                <w:rPr>
                  <w:rFonts w:ascii="Calibri" w:hAnsi="Calibri" w:cs="Calibri"/>
                  <w:color w:val="000000"/>
                  <w:sz w:val="12"/>
                  <w:szCs w:val="12"/>
                  <w:lang w:eastAsia="es-CO"/>
                  <w:rPrChange w:id="4505" w:author="Diana Gonzalez Garcia" w:date="2021-05-28T16:36:00Z">
                    <w:rPr>
                      <w:rFonts w:ascii="Calibri" w:hAnsi="Calibri" w:cs="Calibri"/>
                      <w:color w:val="000000"/>
                      <w:sz w:val="24"/>
                      <w:szCs w:val="24"/>
                      <w:lang w:eastAsia="es-CO"/>
                    </w:rPr>
                  </w:rPrChange>
                </w:rPr>
                <w:t xml:space="preserve">Para predios con puntajes superiores a </w:t>
              </w:r>
            </w:ins>
            <w:ins w:id="4506" w:author="Diana Gonzalez Garcia" w:date="2021-05-28T16:45:00Z">
              <w:r w:rsidR="00D203B1" w:rsidRPr="004223AB">
                <w:rPr>
                  <w:rFonts w:ascii="Calibri" w:hAnsi="Calibri" w:cs="Calibri"/>
                  <w:color w:val="000000"/>
                  <w:sz w:val="12"/>
                  <w:szCs w:val="12"/>
                  <w:lang w:eastAsia="es-CO"/>
                  <w:rPrChange w:id="4507" w:author="Diana Gonzalez Garcia" w:date="2021-05-28T16:36:00Z">
                    <w:rPr>
                      <w:rFonts w:ascii="Calibri" w:hAnsi="Calibri" w:cs="Calibri"/>
                      <w:color w:val="000000"/>
                      <w:sz w:val="12"/>
                      <w:szCs w:val="12"/>
                      <w:lang w:eastAsia="es-CO"/>
                    </w:rPr>
                  </w:rPrChange>
                </w:rPr>
                <w:t>100, la</w:t>
              </w:r>
            </w:ins>
            <w:ins w:id="4508" w:author="Diana Gonzalez Garcia" w:date="2021-05-28T16:34:00Z">
              <w:r w:rsidRPr="004223AB">
                <w:rPr>
                  <w:rFonts w:ascii="Calibri" w:hAnsi="Calibri" w:cs="Calibri"/>
                  <w:color w:val="000000"/>
                  <w:sz w:val="12"/>
                  <w:szCs w:val="12"/>
                  <w:lang w:eastAsia="es-CO"/>
                  <w:rPrChange w:id="4509" w:author="Diana Gonzalez Garcia" w:date="2021-05-28T16:36:00Z">
                    <w:rPr>
                      <w:rFonts w:ascii="Calibri" w:hAnsi="Calibri" w:cs="Calibri"/>
                      <w:color w:val="000000"/>
                      <w:sz w:val="24"/>
                      <w:szCs w:val="24"/>
                      <w:lang w:eastAsia="es-CO"/>
                    </w:rPr>
                  </w:rPrChange>
                </w:rPr>
                <w:t xml:space="preserve"> variable modelo es avalúo especial.</w:t>
              </w:r>
            </w:ins>
          </w:p>
        </w:tc>
        <w:tc>
          <w:tcPr>
            <w:tcW w:w="0" w:type="auto"/>
            <w:vMerge/>
            <w:tcBorders>
              <w:top w:val="nil"/>
              <w:left w:val="nil"/>
              <w:bottom w:val="single" w:sz="4" w:space="0" w:color="auto"/>
              <w:right w:val="single" w:sz="4" w:space="0" w:color="auto"/>
            </w:tcBorders>
            <w:vAlign w:val="center"/>
            <w:hideMark/>
            <w:tcPrChange w:id="4510" w:author="Diana Gonzalez Garcia" w:date="2021-05-28T16:43:00Z">
              <w:tcPr>
                <w:tcW w:w="261" w:type="pct"/>
                <w:gridSpan w:val="2"/>
                <w:vMerge/>
                <w:tcBorders>
                  <w:top w:val="nil"/>
                  <w:left w:val="nil"/>
                  <w:bottom w:val="single" w:sz="4" w:space="0" w:color="auto"/>
                  <w:right w:val="single" w:sz="4" w:space="0" w:color="auto"/>
                </w:tcBorders>
                <w:vAlign w:val="center"/>
                <w:hideMark/>
              </w:tcPr>
            </w:tcPrChange>
          </w:tcPr>
          <w:p w14:paraId="53B371B0" w14:textId="77777777" w:rsidR="004223AB" w:rsidRPr="004223AB" w:rsidRDefault="004223AB" w:rsidP="004223AB">
            <w:pPr>
              <w:spacing w:after="0" w:line="240" w:lineRule="auto"/>
              <w:rPr>
                <w:ins w:id="4511" w:author="Diana Gonzalez Garcia" w:date="2021-05-28T16:34:00Z"/>
                <w:rFonts w:ascii="Calibri" w:hAnsi="Calibri" w:cs="Calibri"/>
                <w:color w:val="000000"/>
                <w:sz w:val="12"/>
                <w:szCs w:val="12"/>
                <w:lang w:eastAsia="es-CO"/>
                <w:rPrChange w:id="4512" w:author="Diana Gonzalez Garcia" w:date="2021-05-28T16:36:00Z">
                  <w:rPr>
                    <w:ins w:id="4513"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nil"/>
            </w:tcBorders>
            <w:vAlign w:val="center"/>
            <w:hideMark/>
            <w:tcPrChange w:id="4514" w:author="Diana Gonzalez Garcia" w:date="2021-05-28T16:43:00Z">
              <w:tcPr>
                <w:tcW w:w="487" w:type="pct"/>
                <w:gridSpan w:val="2"/>
                <w:vMerge/>
                <w:tcBorders>
                  <w:top w:val="nil"/>
                  <w:left w:val="single" w:sz="4" w:space="0" w:color="auto"/>
                  <w:bottom w:val="single" w:sz="4" w:space="0" w:color="auto"/>
                  <w:right w:val="nil"/>
                </w:tcBorders>
                <w:vAlign w:val="center"/>
                <w:hideMark/>
              </w:tcPr>
            </w:tcPrChange>
          </w:tcPr>
          <w:p w14:paraId="261D5CCF" w14:textId="77777777" w:rsidR="004223AB" w:rsidRPr="004223AB" w:rsidRDefault="004223AB" w:rsidP="004223AB">
            <w:pPr>
              <w:spacing w:after="0" w:line="240" w:lineRule="auto"/>
              <w:rPr>
                <w:ins w:id="4515" w:author="Diana Gonzalez Garcia" w:date="2021-05-28T16:34:00Z"/>
                <w:rFonts w:ascii="Calibri" w:hAnsi="Calibri" w:cs="Calibri"/>
                <w:color w:val="FF0000"/>
                <w:sz w:val="12"/>
                <w:szCs w:val="12"/>
                <w:lang w:eastAsia="es-CO"/>
                <w:rPrChange w:id="4516" w:author="Diana Gonzalez Garcia" w:date="2021-05-28T16:36:00Z">
                  <w:rPr>
                    <w:ins w:id="4517" w:author="Diana Gonzalez Garcia" w:date="2021-05-28T16:34:00Z"/>
                    <w:rFonts w:ascii="Calibri" w:hAnsi="Calibri" w:cs="Calibri"/>
                    <w:color w:val="FF0000"/>
                    <w:sz w:val="24"/>
                    <w:szCs w:val="24"/>
                    <w:lang w:eastAsia="es-CO"/>
                  </w:rPr>
                </w:rPrChange>
              </w:rPr>
            </w:pPr>
          </w:p>
        </w:tc>
        <w:tc>
          <w:tcPr>
            <w:tcW w:w="1158" w:type="dxa"/>
            <w:vMerge/>
            <w:tcBorders>
              <w:top w:val="nil"/>
              <w:left w:val="single" w:sz="4" w:space="0" w:color="auto"/>
              <w:bottom w:val="single" w:sz="4" w:space="0" w:color="auto"/>
              <w:right w:val="single" w:sz="4" w:space="0" w:color="auto"/>
            </w:tcBorders>
            <w:vAlign w:val="center"/>
            <w:hideMark/>
            <w:tcPrChange w:id="4518" w:author="Diana Gonzalez Garcia" w:date="2021-05-28T16:43:00Z">
              <w:tcPr>
                <w:tcW w:w="985" w:type="pct"/>
                <w:gridSpan w:val="2"/>
                <w:vMerge/>
                <w:tcBorders>
                  <w:top w:val="nil"/>
                  <w:left w:val="single" w:sz="4" w:space="0" w:color="auto"/>
                  <w:bottom w:val="single" w:sz="4" w:space="0" w:color="auto"/>
                  <w:right w:val="single" w:sz="4" w:space="0" w:color="auto"/>
                </w:tcBorders>
                <w:vAlign w:val="center"/>
                <w:hideMark/>
              </w:tcPr>
            </w:tcPrChange>
          </w:tcPr>
          <w:p w14:paraId="4F7E2BF1" w14:textId="77777777" w:rsidR="004223AB" w:rsidRPr="004223AB" w:rsidRDefault="004223AB" w:rsidP="004223AB">
            <w:pPr>
              <w:spacing w:after="0" w:line="240" w:lineRule="auto"/>
              <w:rPr>
                <w:ins w:id="4519" w:author="Diana Gonzalez Garcia" w:date="2021-05-28T16:34:00Z"/>
                <w:rFonts w:ascii="Calibri" w:hAnsi="Calibri" w:cs="Calibri"/>
                <w:color w:val="000000"/>
                <w:sz w:val="12"/>
                <w:szCs w:val="12"/>
                <w:lang w:eastAsia="es-CO"/>
                <w:rPrChange w:id="4520" w:author="Diana Gonzalez Garcia" w:date="2021-05-28T16:36:00Z">
                  <w:rPr>
                    <w:ins w:id="4521" w:author="Diana Gonzalez Garcia" w:date="2021-05-28T16:34:00Z"/>
                    <w:rFonts w:ascii="Calibri" w:hAnsi="Calibri" w:cs="Calibri"/>
                    <w:color w:val="000000"/>
                    <w:sz w:val="24"/>
                    <w:szCs w:val="24"/>
                    <w:lang w:eastAsia="es-CO"/>
                  </w:rPr>
                </w:rPrChange>
              </w:rPr>
            </w:pPr>
          </w:p>
        </w:tc>
      </w:tr>
      <w:tr w:rsidR="004223AB" w:rsidRPr="004223AB" w14:paraId="7C403CAF" w14:textId="77777777" w:rsidTr="00D203B1">
        <w:tblPrEx>
          <w:tblPrExChange w:id="4522" w:author="Diana Gonzalez Garcia" w:date="2021-05-28T16:43:00Z">
            <w:tblPrEx>
              <w:tblW w:w="5000" w:type="pct"/>
              <w:tblInd w:w="0" w:type="dxa"/>
            </w:tblPrEx>
          </w:tblPrExChange>
        </w:tblPrEx>
        <w:trPr>
          <w:trHeight w:val="20"/>
          <w:ins w:id="4523" w:author="Diana Gonzalez Garcia" w:date="2021-05-28T16:34:00Z"/>
          <w:trPrChange w:id="4524" w:author="Diana Gonzalez Garcia" w:date="2021-05-28T16:43:00Z">
            <w:trPr>
              <w:gridBefore w:val="2"/>
              <w:gridAfter w:val="0"/>
              <w:trHeight w:val="2760"/>
            </w:trPr>
          </w:trPrChange>
        </w:trPr>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Change w:id="4525" w:author="Diana Gonzalez Garcia" w:date="2021-05-28T16:43:00Z">
              <w:tcPr>
                <w:tcW w:w="318" w:type="pct"/>
                <w:gridSpan w:val="2"/>
                <w:vMerge w:val="restart"/>
                <w:tcBorders>
                  <w:top w:val="nil"/>
                  <w:left w:val="single" w:sz="4" w:space="0" w:color="auto"/>
                  <w:bottom w:val="single" w:sz="4" w:space="0" w:color="auto"/>
                  <w:right w:val="single" w:sz="4" w:space="0" w:color="auto"/>
                </w:tcBorders>
                <w:shd w:val="clear" w:color="auto" w:fill="auto"/>
                <w:noWrap/>
                <w:vAlign w:val="center"/>
                <w:hideMark/>
              </w:tcPr>
            </w:tcPrChange>
          </w:tcPr>
          <w:p w14:paraId="67B43119" w14:textId="77777777" w:rsidR="004223AB" w:rsidRPr="004223AB" w:rsidRDefault="004223AB" w:rsidP="004223AB">
            <w:pPr>
              <w:spacing w:after="0" w:line="240" w:lineRule="auto"/>
              <w:jc w:val="center"/>
              <w:rPr>
                <w:ins w:id="4526" w:author="Diana Gonzalez Garcia" w:date="2021-05-28T16:34:00Z"/>
                <w:rFonts w:ascii="Calibri" w:hAnsi="Calibri" w:cs="Calibri"/>
                <w:color w:val="000000"/>
                <w:sz w:val="12"/>
                <w:szCs w:val="12"/>
                <w:lang w:eastAsia="es-CO"/>
                <w:rPrChange w:id="4527" w:author="Diana Gonzalez Garcia" w:date="2021-05-28T16:36:00Z">
                  <w:rPr>
                    <w:ins w:id="4528" w:author="Diana Gonzalez Garcia" w:date="2021-05-28T16:34:00Z"/>
                    <w:rFonts w:ascii="Calibri" w:hAnsi="Calibri" w:cs="Calibri"/>
                    <w:color w:val="000000"/>
                    <w:sz w:val="24"/>
                    <w:szCs w:val="24"/>
                    <w:lang w:eastAsia="es-CO"/>
                  </w:rPr>
                </w:rPrChange>
              </w:rPr>
            </w:pPr>
            <w:ins w:id="4529" w:author="Diana Gonzalez Garcia" w:date="2021-05-28T16:34:00Z">
              <w:r w:rsidRPr="004223AB">
                <w:rPr>
                  <w:rFonts w:ascii="Calibri" w:hAnsi="Calibri" w:cs="Calibri"/>
                  <w:color w:val="000000"/>
                  <w:sz w:val="12"/>
                  <w:szCs w:val="12"/>
                  <w:lang w:eastAsia="es-CO"/>
                  <w:rPrChange w:id="4530" w:author="Diana Gonzalez Garcia" w:date="2021-05-28T16:36:00Z">
                    <w:rPr>
                      <w:rFonts w:ascii="Calibri" w:hAnsi="Calibri" w:cs="Calibri"/>
                      <w:color w:val="000000"/>
                      <w:sz w:val="24"/>
                      <w:szCs w:val="24"/>
                      <w:lang w:eastAsia="es-CO"/>
                    </w:rPr>
                  </w:rPrChange>
                </w:rPr>
                <w:t>T19</w:t>
              </w:r>
            </w:ins>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Change w:id="4531" w:author="Diana Gonzalez Garcia" w:date="2021-05-28T16:43:00Z">
              <w:tcPr>
                <w:tcW w:w="317" w:type="pct"/>
                <w:vMerge w:val="restart"/>
                <w:tcBorders>
                  <w:top w:val="nil"/>
                  <w:left w:val="single" w:sz="4" w:space="0" w:color="auto"/>
                  <w:bottom w:val="single" w:sz="4" w:space="0" w:color="auto"/>
                  <w:right w:val="single" w:sz="4" w:space="0" w:color="auto"/>
                </w:tcBorders>
                <w:shd w:val="clear" w:color="auto" w:fill="auto"/>
                <w:vAlign w:val="center"/>
                <w:hideMark/>
              </w:tcPr>
            </w:tcPrChange>
          </w:tcPr>
          <w:p w14:paraId="06CC7EA7" w14:textId="77777777" w:rsidR="004223AB" w:rsidRPr="004223AB" w:rsidRDefault="004223AB" w:rsidP="004223AB">
            <w:pPr>
              <w:spacing w:after="0" w:line="240" w:lineRule="auto"/>
              <w:jc w:val="center"/>
              <w:rPr>
                <w:ins w:id="4532" w:author="Diana Gonzalez Garcia" w:date="2021-05-28T16:34:00Z"/>
                <w:rFonts w:ascii="Calibri" w:hAnsi="Calibri" w:cs="Calibri"/>
                <w:sz w:val="12"/>
                <w:szCs w:val="12"/>
                <w:lang w:eastAsia="es-CO"/>
                <w:rPrChange w:id="4533" w:author="Diana Gonzalez Garcia" w:date="2021-05-28T16:36:00Z">
                  <w:rPr>
                    <w:ins w:id="4534" w:author="Diana Gonzalez Garcia" w:date="2021-05-28T16:34:00Z"/>
                    <w:rFonts w:ascii="Calibri" w:hAnsi="Calibri" w:cs="Calibri"/>
                    <w:sz w:val="24"/>
                    <w:szCs w:val="24"/>
                    <w:lang w:eastAsia="es-CO"/>
                  </w:rPr>
                </w:rPrChange>
              </w:rPr>
            </w:pPr>
            <w:ins w:id="4535" w:author="Diana Gonzalez Garcia" w:date="2021-05-28T16:34:00Z">
              <w:r w:rsidRPr="004223AB">
                <w:rPr>
                  <w:rFonts w:ascii="Calibri" w:hAnsi="Calibri" w:cs="Calibri"/>
                  <w:sz w:val="12"/>
                  <w:szCs w:val="12"/>
                  <w:lang w:eastAsia="es-CO"/>
                  <w:rPrChange w:id="4536" w:author="Diana Gonzalez Garcia" w:date="2021-05-28T16:36:00Z">
                    <w:rPr>
                      <w:rFonts w:ascii="Calibri" w:hAnsi="Calibri" w:cs="Calibri"/>
                      <w:sz w:val="24"/>
                      <w:szCs w:val="24"/>
                      <w:lang w:eastAsia="es-CO"/>
                    </w:rPr>
                  </w:rPrChange>
                </w:rPr>
                <w:t>Bodegas con Adecuación Comercial</w:t>
              </w:r>
            </w:ins>
          </w:p>
        </w:tc>
        <w:tc>
          <w:tcPr>
            <w:tcW w:w="0" w:type="auto"/>
            <w:vMerge w:val="restart"/>
            <w:tcBorders>
              <w:top w:val="nil"/>
              <w:left w:val="single" w:sz="4" w:space="0" w:color="auto"/>
              <w:bottom w:val="single" w:sz="4" w:space="0" w:color="auto"/>
              <w:right w:val="single" w:sz="4" w:space="0" w:color="auto"/>
            </w:tcBorders>
            <w:shd w:val="clear" w:color="000000" w:fill="FCE4D6"/>
            <w:vAlign w:val="center"/>
            <w:hideMark/>
            <w:tcPrChange w:id="4537" w:author="Diana Gonzalez Garcia" w:date="2021-05-28T16:43:00Z">
              <w:tcPr>
                <w:tcW w:w="330" w:type="pct"/>
                <w:gridSpan w:val="2"/>
                <w:vMerge w:val="restart"/>
                <w:tcBorders>
                  <w:top w:val="nil"/>
                  <w:left w:val="single" w:sz="4" w:space="0" w:color="auto"/>
                  <w:bottom w:val="single" w:sz="4" w:space="0" w:color="auto"/>
                  <w:right w:val="single" w:sz="4" w:space="0" w:color="auto"/>
                </w:tcBorders>
                <w:shd w:val="clear" w:color="000000" w:fill="FCE4D6"/>
                <w:vAlign w:val="center"/>
                <w:hideMark/>
              </w:tcPr>
            </w:tcPrChange>
          </w:tcPr>
          <w:p w14:paraId="6E2375BA" w14:textId="77777777" w:rsidR="004223AB" w:rsidRPr="004223AB" w:rsidRDefault="004223AB" w:rsidP="004223AB">
            <w:pPr>
              <w:spacing w:after="0" w:line="240" w:lineRule="auto"/>
              <w:jc w:val="center"/>
              <w:rPr>
                <w:ins w:id="4538" w:author="Diana Gonzalez Garcia" w:date="2021-05-28T16:34:00Z"/>
                <w:rFonts w:ascii="Calibri" w:hAnsi="Calibri" w:cs="Calibri"/>
                <w:color w:val="000000"/>
                <w:sz w:val="12"/>
                <w:szCs w:val="12"/>
                <w:lang w:eastAsia="es-CO"/>
                <w:rPrChange w:id="4539" w:author="Diana Gonzalez Garcia" w:date="2021-05-28T16:36:00Z">
                  <w:rPr>
                    <w:ins w:id="4540" w:author="Diana Gonzalez Garcia" w:date="2021-05-28T16:34:00Z"/>
                    <w:rFonts w:ascii="Calibri" w:hAnsi="Calibri" w:cs="Calibri"/>
                    <w:color w:val="000000"/>
                    <w:sz w:val="24"/>
                    <w:szCs w:val="24"/>
                    <w:lang w:eastAsia="es-CO"/>
                  </w:rPr>
                </w:rPrChange>
              </w:rPr>
            </w:pPr>
            <w:ins w:id="4541" w:author="Diana Gonzalez Garcia" w:date="2021-05-28T16:34:00Z">
              <w:r w:rsidRPr="004223AB">
                <w:rPr>
                  <w:rFonts w:ascii="Calibri" w:hAnsi="Calibri" w:cs="Calibri"/>
                  <w:color w:val="000000"/>
                  <w:sz w:val="12"/>
                  <w:szCs w:val="12"/>
                  <w:lang w:eastAsia="es-CO"/>
                  <w:rPrChange w:id="4542" w:author="Diana Gonzalez Garcia" w:date="2021-05-28T16:36:00Z">
                    <w:rPr>
                      <w:rFonts w:ascii="Calibri" w:hAnsi="Calibri" w:cs="Calibri"/>
                      <w:color w:val="000000"/>
                      <w:sz w:val="24"/>
                      <w:szCs w:val="24"/>
                      <w:lang w:eastAsia="es-CO"/>
                    </w:rPr>
                  </w:rPrChange>
                </w:rPr>
                <w:t>008 - 014 - 023</w:t>
              </w:r>
            </w:ins>
          </w:p>
        </w:tc>
        <w:tc>
          <w:tcPr>
            <w:tcW w:w="0" w:type="auto"/>
            <w:tcBorders>
              <w:top w:val="single" w:sz="4" w:space="0" w:color="auto"/>
              <w:left w:val="nil"/>
              <w:bottom w:val="nil"/>
              <w:right w:val="single" w:sz="4" w:space="0" w:color="auto"/>
            </w:tcBorders>
            <w:shd w:val="clear" w:color="auto" w:fill="auto"/>
            <w:vAlign w:val="center"/>
            <w:hideMark/>
            <w:tcPrChange w:id="4543" w:author="Diana Gonzalez Garcia" w:date="2021-05-28T16:43:00Z">
              <w:tcPr>
                <w:tcW w:w="352" w:type="pct"/>
                <w:gridSpan w:val="2"/>
                <w:tcBorders>
                  <w:top w:val="single" w:sz="4" w:space="0" w:color="auto"/>
                  <w:left w:val="nil"/>
                  <w:bottom w:val="nil"/>
                  <w:right w:val="single" w:sz="4" w:space="0" w:color="auto"/>
                </w:tcBorders>
                <w:shd w:val="clear" w:color="auto" w:fill="auto"/>
                <w:vAlign w:val="center"/>
                <w:hideMark/>
              </w:tcPr>
            </w:tcPrChange>
          </w:tcPr>
          <w:p w14:paraId="61684F16" w14:textId="77777777" w:rsidR="004223AB" w:rsidRPr="004223AB" w:rsidRDefault="004223AB" w:rsidP="004223AB">
            <w:pPr>
              <w:spacing w:after="0" w:line="240" w:lineRule="auto"/>
              <w:jc w:val="center"/>
              <w:rPr>
                <w:ins w:id="4544" w:author="Diana Gonzalez Garcia" w:date="2021-05-28T16:34:00Z"/>
                <w:rFonts w:ascii="Calibri" w:hAnsi="Calibri" w:cs="Calibri"/>
                <w:color w:val="000000"/>
                <w:sz w:val="12"/>
                <w:szCs w:val="12"/>
                <w:lang w:eastAsia="es-CO"/>
                <w:rPrChange w:id="4545" w:author="Diana Gonzalez Garcia" w:date="2021-05-28T16:36:00Z">
                  <w:rPr>
                    <w:ins w:id="4546" w:author="Diana Gonzalez Garcia" w:date="2021-05-28T16:34:00Z"/>
                    <w:rFonts w:ascii="Calibri" w:hAnsi="Calibri" w:cs="Calibri"/>
                    <w:color w:val="000000"/>
                    <w:sz w:val="24"/>
                    <w:szCs w:val="24"/>
                    <w:lang w:eastAsia="es-CO"/>
                  </w:rPr>
                </w:rPrChange>
              </w:rPr>
            </w:pPr>
            <w:ins w:id="4547" w:author="Diana Gonzalez Garcia" w:date="2021-05-28T16:34:00Z">
              <w:r w:rsidRPr="004223AB">
                <w:rPr>
                  <w:rFonts w:ascii="Calibri" w:hAnsi="Calibri" w:cs="Calibri"/>
                  <w:color w:val="000000"/>
                  <w:sz w:val="12"/>
                  <w:szCs w:val="12"/>
                  <w:lang w:eastAsia="es-CO"/>
                  <w:rPrChange w:id="4548" w:author="Diana Gonzalez Garcia" w:date="2021-05-28T16:36:00Z">
                    <w:rPr>
                      <w:rFonts w:ascii="Calibri" w:hAnsi="Calibri" w:cs="Calibri"/>
                      <w:color w:val="000000"/>
                      <w:sz w:val="24"/>
                      <w:szCs w:val="24"/>
                      <w:lang w:eastAsia="es-CO"/>
                    </w:rPr>
                  </w:rPrChange>
                </w:rPr>
                <w:t>Valor unitario construcción</w:t>
              </w:r>
            </w:ins>
          </w:p>
        </w:tc>
        <w:tc>
          <w:tcPr>
            <w:tcW w:w="0" w:type="auto"/>
            <w:tcBorders>
              <w:top w:val="nil"/>
              <w:left w:val="nil"/>
              <w:bottom w:val="single" w:sz="4" w:space="0" w:color="auto"/>
              <w:right w:val="single" w:sz="4" w:space="0" w:color="auto"/>
            </w:tcBorders>
            <w:shd w:val="clear" w:color="auto" w:fill="auto"/>
            <w:vAlign w:val="center"/>
            <w:hideMark/>
            <w:tcPrChange w:id="4549" w:author="Diana Gonzalez Garcia" w:date="2021-05-28T16:43:00Z">
              <w:tcPr>
                <w:tcW w:w="291" w:type="pct"/>
                <w:gridSpan w:val="2"/>
                <w:tcBorders>
                  <w:top w:val="nil"/>
                  <w:left w:val="nil"/>
                  <w:bottom w:val="single" w:sz="4" w:space="0" w:color="auto"/>
                  <w:right w:val="single" w:sz="4" w:space="0" w:color="auto"/>
                </w:tcBorders>
                <w:shd w:val="clear" w:color="auto" w:fill="auto"/>
                <w:vAlign w:val="center"/>
                <w:hideMark/>
              </w:tcPr>
            </w:tcPrChange>
          </w:tcPr>
          <w:p w14:paraId="79AEFC32" w14:textId="77777777" w:rsidR="004223AB" w:rsidRPr="004223AB" w:rsidRDefault="004223AB" w:rsidP="004223AB">
            <w:pPr>
              <w:spacing w:after="0" w:line="240" w:lineRule="auto"/>
              <w:jc w:val="center"/>
              <w:rPr>
                <w:ins w:id="4550" w:author="Diana Gonzalez Garcia" w:date="2021-05-28T16:34:00Z"/>
                <w:rFonts w:ascii="Calibri" w:hAnsi="Calibri" w:cs="Calibri"/>
                <w:color w:val="000000"/>
                <w:sz w:val="12"/>
                <w:szCs w:val="12"/>
                <w:lang w:eastAsia="es-CO"/>
                <w:rPrChange w:id="4551" w:author="Diana Gonzalez Garcia" w:date="2021-05-28T16:36:00Z">
                  <w:rPr>
                    <w:ins w:id="4552" w:author="Diana Gonzalez Garcia" w:date="2021-05-28T16:34:00Z"/>
                    <w:rFonts w:ascii="Calibri" w:hAnsi="Calibri" w:cs="Calibri"/>
                    <w:color w:val="000000"/>
                    <w:sz w:val="24"/>
                    <w:szCs w:val="24"/>
                    <w:lang w:eastAsia="es-CO"/>
                  </w:rPr>
                </w:rPrChange>
              </w:rPr>
            </w:pPr>
            <w:ins w:id="4553" w:author="Diana Gonzalez Garcia" w:date="2021-05-28T16:34:00Z">
              <w:r w:rsidRPr="004223AB">
                <w:rPr>
                  <w:rFonts w:ascii="Calibri" w:hAnsi="Calibri" w:cs="Calibri"/>
                  <w:color w:val="000000"/>
                  <w:sz w:val="12"/>
                  <w:szCs w:val="12"/>
                  <w:lang w:eastAsia="es-CO"/>
                  <w:rPrChange w:id="4554" w:author="Diana Gonzalez Garcia" w:date="2021-05-28T16:36:00Z">
                    <w:rPr>
                      <w:rFonts w:ascii="Calibri" w:hAnsi="Calibri" w:cs="Calibri"/>
                      <w:color w:val="000000"/>
                      <w:sz w:val="24"/>
                      <w:szCs w:val="24"/>
                      <w:lang w:eastAsia="es-CO"/>
                    </w:rPr>
                  </w:rPrChange>
                </w:rPr>
                <w:t>Puntaje</w:t>
              </w:r>
            </w:ins>
          </w:p>
        </w:tc>
        <w:tc>
          <w:tcPr>
            <w:tcW w:w="0" w:type="auto"/>
            <w:tcBorders>
              <w:top w:val="nil"/>
              <w:left w:val="nil"/>
              <w:bottom w:val="single" w:sz="4" w:space="0" w:color="auto"/>
              <w:right w:val="nil"/>
            </w:tcBorders>
            <w:shd w:val="clear" w:color="auto" w:fill="auto"/>
            <w:vAlign w:val="center"/>
            <w:hideMark/>
            <w:tcPrChange w:id="4555" w:author="Diana Gonzalez Garcia" w:date="2021-05-28T16:43:00Z">
              <w:tcPr>
                <w:tcW w:w="242" w:type="pct"/>
                <w:gridSpan w:val="2"/>
                <w:tcBorders>
                  <w:top w:val="nil"/>
                  <w:left w:val="nil"/>
                  <w:bottom w:val="single" w:sz="4" w:space="0" w:color="auto"/>
                  <w:right w:val="nil"/>
                </w:tcBorders>
                <w:shd w:val="clear" w:color="auto" w:fill="auto"/>
                <w:vAlign w:val="center"/>
                <w:hideMark/>
              </w:tcPr>
            </w:tcPrChange>
          </w:tcPr>
          <w:p w14:paraId="490DF802" w14:textId="77777777" w:rsidR="004223AB" w:rsidRPr="004223AB" w:rsidRDefault="004223AB" w:rsidP="004223AB">
            <w:pPr>
              <w:spacing w:after="0" w:line="240" w:lineRule="auto"/>
              <w:jc w:val="center"/>
              <w:rPr>
                <w:ins w:id="4556" w:author="Diana Gonzalez Garcia" w:date="2021-05-28T16:34:00Z"/>
                <w:rFonts w:ascii="Calibri" w:hAnsi="Calibri" w:cs="Calibri"/>
                <w:color w:val="000000"/>
                <w:sz w:val="12"/>
                <w:szCs w:val="12"/>
                <w:lang w:eastAsia="es-CO"/>
                <w:rPrChange w:id="4557" w:author="Diana Gonzalez Garcia" w:date="2021-05-28T16:36:00Z">
                  <w:rPr>
                    <w:ins w:id="4558" w:author="Diana Gonzalez Garcia" w:date="2021-05-28T16:34:00Z"/>
                    <w:rFonts w:ascii="Calibri" w:hAnsi="Calibri" w:cs="Calibri"/>
                    <w:color w:val="000000"/>
                    <w:sz w:val="24"/>
                    <w:szCs w:val="24"/>
                    <w:lang w:eastAsia="es-CO"/>
                  </w:rPr>
                </w:rPrChange>
              </w:rPr>
            </w:pPr>
            <w:proofErr w:type="spellStart"/>
            <w:ins w:id="4559" w:author="Diana Gonzalez Garcia" w:date="2021-05-28T16:34:00Z">
              <w:r w:rsidRPr="004223AB">
                <w:rPr>
                  <w:rFonts w:ascii="Calibri" w:hAnsi="Calibri" w:cs="Calibri"/>
                  <w:color w:val="000000"/>
                  <w:sz w:val="12"/>
                  <w:szCs w:val="12"/>
                  <w:lang w:eastAsia="es-CO"/>
                  <w:rPrChange w:id="4560" w:author="Diana Gonzalez Garcia" w:date="2021-05-28T16:36:00Z">
                    <w:rPr>
                      <w:rFonts w:ascii="Calibri" w:hAnsi="Calibri" w:cs="Calibri"/>
                      <w:color w:val="000000"/>
                      <w:sz w:val="24"/>
                      <w:szCs w:val="24"/>
                      <w:lang w:eastAsia="es-CO"/>
                    </w:rPr>
                  </w:rPrChange>
                </w:rPr>
                <w:t>SIIC</w:t>
              </w:r>
              <w:proofErr w:type="spellEnd"/>
            </w:ins>
          </w:p>
        </w:tc>
        <w:tc>
          <w:tcPr>
            <w:tcW w:w="0" w:type="auto"/>
            <w:tcBorders>
              <w:top w:val="single" w:sz="4" w:space="0" w:color="auto"/>
              <w:left w:val="single" w:sz="4" w:space="0" w:color="auto"/>
              <w:bottom w:val="nil"/>
              <w:right w:val="single" w:sz="4" w:space="0" w:color="auto"/>
            </w:tcBorders>
            <w:shd w:val="clear" w:color="auto" w:fill="auto"/>
            <w:vAlign w:val="center"/>
            <w:hideMark/>
            <w:tcPrChange w:id="4561" w:author="Diana Gonzalez Garcia" w:date="2021-05-28T16:43:00Z">
              <w:tcPr>
                <w:tcW w:w="1418" w:type="pct"/>
                <w:tcBorders>
                  <w:top w:val="single" w:sz="4" w:space="0" w:color="auto"/>
                  <w:left w:val="single" w:sz="4" w:space="0" w:color="auto"/>
                  <w:bottom w:val="nil"/>
                  <w:right w:val="single" w:sz="4" w:space="0" w:color="auto"/>
                </w:tcBorders>
                <w:shd w:val="clear" w:color="auto" w:fill="auto"/>
                <w:vAlign w:val="center"/>
                <w:hideMark/>
              </w:tcPr>
            </w:tcPrChange>
          </w:tcPr>
          <w:p w14:paraId="37F049A8" w14:textId="77777777" w:rsidR="004223AB" w:rsidRPr="004223AB" w:rsidRDefault="004223AB" w:rsidP="004223AB">
            <w:pPr>
              <w:spacing w:after="0" w:line="240" w:lineRule="auto"/>
              <w:jc w:val="both"/>
              <w:rPr>
                <w:ins w:id="4562" w:author="Diana Gonzalez Garcia" w:date="2021-05-28T16:34:00Z"/>
                <w:rFonts w:ascii="Calibri" w:hAnsi="Calibri" w:cs="Calibri"/>
                <w:color w:val="000000"/>
                <w:sz w:val="12"/>
                <w:szCs w:val="12"/>
                <w:lang w:eastAsia="es-CO"/>
                <w:rPrChange w:id="4563" w:author="Diana Gonzalez Garcia" w:date="2021-05-28T16:36:00Z">
                  <w:rPr>
                    <w:ins w:id="4564" w:author="Diana Gonzalez Garcia" w:date="2021-05-28T16:34:00Z"/>
                    <w:rFonts w:ascii="Calibri" w:hAnsi="Calibri" w:cs="Calibri"/>
                    <w:color w:val="000000"/>
                    <w:sz w:val="24"/>
                    <w:szCs w:val="24"/>
                    <w:lang w:eastAsia="es-CO"/>
                  </w:rPr>
                </w:rPrChange>
              </w:rPr>
            </w:pPr>
            <w:ins w:id="4565" w:author="Diana Gonzalez Garcia" w:date="2021-05-28T16:34:00Z">
              <w:r w:rsidRPr="004223AB">
                <w:rPr>
                  <w:rFonts w:ascii="Calibri" w:hAnsi="Calibri" w:cs="Calibri"/>
                  <w:color w:val="000000"/>
                  <w:sz w:val="12"/>
                  <w:szCs w:val="12"/>
                  <w:lang w:eastAsia="es-CO"/>
                  <w:rPrChange w:id="4566" w:author="Diana Gonzalez Garcia" w:date="2021-05-28T16:36:00Z">
                    <w:rPr>
                      <w:rFonts w:ascii="Calibri" w:hAnsi="Calibri" w:cs="Calibri"/>
                      <w:color w:val="000000"/>
                      <w:sz w:val="24"/>
                      <w:szCs w:val="24"/>
                      <w:lang w:eastAsia="es-CO"/>
                    </w:rPr>
                  </w:rPrChange>
                </w:rPr>
                <w:t>En el caso que se lleguen a presentar las combinaciones de usos (según reglas de asignación del método de liquidación), se deberá considerar las variables Puntaje, Edad, Área construida de cada uso para calcular el valor unitario de construcción. Luego dicho valor se asignará a cada unidad construida.</w:t>
              </w:r>
            </w:ins>
          </w:p>
        </w:tc>
        <w:tc>
          <w:tcPr>
            <w:tcW w:w="0" w:type="auto"/>
            <w:vMerge w:val="restart"/>
            <w:tcBorders>
              <w:top w:val="nil"/>
              <w:left w:val="nil"/>
              <w:bottom w:val="single" w:sz="4" w:space="0" w:color="auto"/>
              <w:right w:val="single" w:sz="4" w:space="0" w:color="auto"/>
            </w:tcBorders>
            <w:shd w:val="clear" w:color="auto" w:fill="auto"/>
            <w:noWrap/>
            <w:vAlign w:val="center"/>
            <w:hideMark/>
            <w:tcPrChange w:id="4567" w:author="Diana Gonzalez Garcia" w:date="2021-05-28T16:43:00Z">
              <w:tcPr>
                <w:tcW w:w="261" w:type="pct"/>
                <w:gridSpan w:val="2"/>
                <w:vMerge w:val="restart"/>
                <w:tcBorders>
                  <w:top w:val="nil"/>
                  <w:left w:val="nil"/>
                  <w:bottom w:val="single" w:sz="4" w:space="0" w:color="auto"/>
                  <w:right w:val="single" w:sz="4" w:space="0" w:color="auto"/>
                </w:tcBorders>
                <w:shd w:val="clear" w:color="auto" w:fill="auto"/>
                <w:noWrap/>
                <w:vAlign w:val="center"/>
                <w:hideMark/>
              </w:tcPr>
            </w:tcPrChange>
          </w:tcPr>
          <w:p w14:paraId="18467F36" w14:textId="77777777" w:rsidR="004223AB" w:rsidRPr="004223AB" w:rsidRDefault="004223AB" w:rsidP="004223AB">
            <w:pPr>
              <w:spacing w:after="0" w:line="240" w:lineRule="auto"/>
              <w:jc w:val="center"/>
              <w:rPr>
                <w:ins w:id="4568" w:author="Diana Gonzalez Garcia" w:date="2021-05-28T16:34:00Z"/>
                <w:rFonts w:ascii="Calibri" w:hAnsi="Calibri" w:cs="Calibri"/>
                <w:color w:val="000000"/>
                <w:sz w:val="12"/>
                <w:szCs w:val="12"/>
                <w:lang w:eastAsia="es-CO"/>
                <w:rPrChange w:id="4569" w:author="Diana Gonzalez Garcia" w:date="2021-05-28T16:36:00Z">
                  <w:rPr>
                    <w:ins w:id="4570" w:author="Diana Gonzalez Garcia" w:date="2021-05-28T16:34:00Z"/>
                    <w:rFonts w:ascii="Calibri" w:hAnsi="Calibri" w:cs="Calibri"/>
                    <w:color w:val="000000"/>
                    <w:sz w:val="24"/>
                    <w:szCs w:val="24"/>
                    <w:lang w:eastAsia="es-CO"/>
                  </w:rPr>
                </w:rPrChange>
              </w:rPr>
            </w:pPr>
            <w:ins w:id="4571" w:author="Diana Gonzalez Garcia" w:date="2021-05-28T16:34:00Z">
              <w:r w:rsidRPr="004223AB">
                <w:rPr>
                  <w:rFonts w:ascii="Calibri" w:hAnsi="Calibri" w:cs="Calibri"/>
                  <w:color w:val="000000"/>
                  <w:sz w:val="12"/>
                  <w:szCs w:val="12"/>
                  <w:lang w:eastAsia="es-CO"/>
                  <w:rPrChange w:id="4572" w:author="Diana Gonzalez Garcia" w:date="2021-05-28T16:36:00Z">
                    <w:rPr>
                      <w:rFonts w:ascii="Calibri" w:hAnsi="Calibri" w:cs="Calibri"/>
                      <w:color w:val="000000"/>
                      <w:sz w:val="24"/>
                      <w:szCs w:val="24"/>
                      <w:lang w:eastAsia="es-CO"/>
                    </w:rPr>
                  </w:rPrChange>
                </w:rPr>
                <w:t>T19</w:t>
              </w:r>
            </w:ins>
          </w:p>
        </w:tc>
        <w:tc>
          <w:tcPr>
            <w:tcW w:w="0" w:type="auto"/>
            <w:vMerge w:val="restart"/>
            <w:tcBorders>
              <w:top w:val="nil"/>
              <w:left w:val="single" w:sz="4" w:space="0" w:color="auto"/>
              <w:bottom w:val="single" w:sz="4" w:space="0" w:color="auto"/>
              <w:right w:val="nil"/>
            </w:tcBorders>
            <w:shd w:val="clear" w:color="auto" w:fill="auto"/>
            <w:vAlign w:val="center"/>
            <w:hideMark/>
            <w:tcPrChange w:id="4573" w:author="Diana Gonzalez Garcia" w:date="2021-05-28T16:43:00Z">
              <w:tcPr>
                <w:tcW w:w="487" w:type="pct"/>
                <w:gridSpan w:val="2"/>
                <w:vMerge w:val="restart"/>
                <w:tcBorders>
                  <w:top w:val="nil"/>
                  <w:left w:val="single" w:sz="4" w:space="0" w:color="auto"/>
                  <w:bottom w:val="single" w:sz="4" w:space="0" w:color="auto"/>
                  <w:right w:val="nil"/>
                </w:tcBorders>
                <w:shd w:val="clear" w:color="auto" w:fill="auto"/>
                <w:vAlign w:val="center"/>
                <w:hideMark/>
              </w:tcPr>
            </w:tcPrChange>
          </w:tcPr>
          <w:p w14:paraId="638AF18A" w14:textId="77777777" w:rsidR="004223AB" w:rsidRPr="004223AB" w:rsidRDefault="004223AB" w:rsidP="004223AB">
            <w:pPr>
              <w:spacing w:after="0" w:line="240" w:lineRule="auto"/>
              <w:jc w:val="center"/>
              <w:rPr>
                <w:ins w:id="4574" w:author="Diana Gonzalez Garcia" w:date="2021-05-28T16:34:00Z"/>
                <w:rFonts w:ascii="Calibri" w:hAnsi="Calibri" w:cs="Calibri"/>
                <w:color w:val="FF0000"/>
                <w:sz w:val="12"/>
                <w:szCs w:val="12"/>
                <w:lang w:eastAsia="es-CO"/>
                <w:rPrChange w:id="4575" w:author="Diana Gonzalez Garcia" w:date="2021-05-28T16:36:00Z">
                  <w:rPr>
                    <w:ins w:id="4576" w:author="Diana Gonzalez Garcia" w:date="2021-05-28T16:34:00Z"/>
                    <w:rFonts w:ascii="Calibri" w:hAnsi="Calibri" w:cs="Calibri"/>
                    <w:color w:val="FF0000"/>
                    <w:sz w:val="24"/>
                    <w:szCs w:val="24"/>
                    <w:lang w:eastAsia="es-CO"/>
                  </w:rPr>
                </w:rPrChange>
              </w:rPr>
            </w:pPr>
            <w:ins w:id="4577" w:author="Diana Gonzalez Garcia" w:date="2021-05-28T16:34:00Z">
              <w:r w:rsidRPr="004223AB">
                <w:rPr>
                  <w:rFonts w:ascii="Calibri" w:hAnsi="Calibri" w:cs="Calibri"/>
                  <w:color w:val="FF0000"/>
                  <w:sz w:val="12"/>
                  <w:szCs w:val="12"/>
                  <w:lang w:eastAsia="es-CO"/>
                  <w:rPrChange w:id="4578" w:author="Diana Gonzalez Garcia" w:date="2021-05-28T16:36:00Z">
                    <w:rPr>
                      <w:rFonts w:ascii="Calibri" w:hAnsi="Calibri" w:cs="Calibri"/>
                      <w:color w:val="FF0000"/>
                      <w:sz w:val="24"/>
                      <w:szCs w:val="24"/>
                      <w:lang w:eastAsia="es-CO"/>
                    </w:rPr>
                  </w:rPrChange>
                </w:rPr>
                <w:t> </w:t>
              </w:r>
            </w:ins>
          </w:p>
        </w:tc>
        <w:tc>
          <w:tcPr>
            <w:tcW w:w="1158" w:type="dxa"/>
            <w:vMerge w:val="restart"/>
            <w:tcBorders>
              <w:top w:val="nil"/>
              <w:left w:val="single" w:sz="4" w:space="0" w:color="auto"/>
              <w:bottom w:val="single" w:sz="4" w:space="0" w:color="auto"/>
              <w:right w:val="single" w:sz="4" w:space="0" w:color="auto"/>
            </w:tcBorders>
            <w:shd w:val="clear" w:color="auto" w:fill="auto"/>
            <w:vAlign w:val="center"/>
            <w:hideMark/>
            <w:tcPrChange w:id="4579" w:author="Diana Gonzalez Garcia" w:date="2021-05-28T16:43:00Z">
              <w:tcPr>
                <w:tcW w:w="985" w:type="pct"/>
                <w:gridSpan w:val="2"/>
                <w:vMerge w:val="restart"/>
                <w:tcBorders>
                  <w:top w:val="nil"/>
                  <w:left w:val="single" w:sz="4" w:space="0" w:color="auto"/>
                  <w:bottom w:val="single" w:sz="4" w:space="0" w:color="auto"/>
                  <w:right w:val="single" w:sz="4" w:space="0" w:color="auto"/>
                </w:tcBorders>
                <w:shd w:val="clear" w:color="auto" w:fill="auto"/>
                <w:vAlign w:val="center"/>
                <w:hideMark/>
              </w:tcPr>
            </w:tcPrChange>
          </w:tcPr>
          <w:p w14:paraId="64611A71" w14:textId="77777777" w:rsidR="004223AB" w:rsidRPr="004223AB" w:rsidRDefault="004223AB" w:rsidP="004223AB">
            <w:pPr>
              <w:spacing w:after="0" w:line="240" w:lineRule="auto"/>
              <w:rPr>
                <w:ins w:id="4580" w:author="Diana Gonzalez Garcia" w:date="2021-05-28T16:34:00Z"/>
                <w:rFonts w:ascii="Calibri" w:hAnsi="Calibri" w:cs="Calibri"/>
                <w:color w:val="000000"/>
                <w:sz w:val="12"/>
                <w:szCs w:val="12"/>
                <w:lang w:eastAsia="es-CO"/>
                <w:rPrChange w:id="4581" w:author="Diana Gonzalez Garcia" w:date="2021-05-28T16:36:00Z">
                  <w:rPr>
                    <w:ins w:id="4582" w:author="Diana Gonzalez Garcia" w:date="2021-05-28T16:34:00Z"/>
                    <w:rFonts w:ascii="Calibri" w:hAnsi="Calibri" w:cs="Calibri"/>
                    <w:color w:val="000000"/>
                    <w:sz w:val="24"/>
                    <w:szCs w:val="24"/>
                    <w:lang w:eastAsia="es-CO"/>
                  </w:rPr>
                </w:rPrChange>
              </w:rPr>
            </w:pPr>
            <w:ins w:id="4583" w:author="Diana Gonzalez Garcia" w:date="2021-05-28T16:34:00Z">
              <w:r w:rsidRPr="004223AB">
                <w:rPr>
                  <w:rFonts w:ascii="Calibri" w:hAnsi="Calibri" w:cs="Calibri"/>
                  <w:color w:val="000000"/>
                  <w:sz w:val="12"/>
                  <w:szCs w:val="12"/>
                  <w:lang w:eastAsia="es-CO"/>
                  <w:rPrChange w:id="4584" w:author="Diana Gonzalez Garcia" w:date="2021-05-28T16:36:00Z">
                    <w:rPr>
                      <w:rFonts w:ascii="Calibri" w:hAnsi="Calibri" w:cs="Calibri"/>
                      <w:color w:val="000000"/>
                      <w:sz w:val="24"/>
                      <w:szCs w:val="24"/>
                      <w:lang w:eastAsia="es-CO"/>
                    </w:rPr>
                  </w:rPrChange>
                </w:rPr>
                <w:t>No aplica</w:t>
              </w:r>
            </w:ins>
          </w:p>
        </w:tc>
      </w:tr>
      <w:tr w:rsidR="004223AB" w:rsidRPr="004223AB" w14:paraId="778DFB05" w14:textId="77777777" w:rsidTr="00D203B1">
        <w:tblPrEx>
          <w:tblPrExChange w:id="4585" w:author="Diana Gonzalez Garcia" w:date="2021-05-28T16:43:00Z">
            <w:tblPrEx>
              <w:tblW w:w="5000" w:type="pct"/>
              <w:tblInd w:w="0" w:type="dxa"/>
            </w:tblPrEx>
          </w:tblPrExChange>
        </w:tblPrEx>
        <w:trPr>
          <w:trHeight w:val="20"/>
          <w:ins w:id="4586" w:author="Diana Gonzalez Garcia" w:date="2021-05-28T16:34:00Z"/>
          <w:trPrChange w:id="4587" w:author="Diana Gonzalez Garcia" w:date="2021-05-28T16:43:00Z">
            <w:trPr>
              <w:gridBefore w:val="2"/>
              <w:gridAfter w:val="0"/>
              <w:trHeight w:val="1230"/>
            </w:trPr>
          </w:trPrChange>
        </w:trPr>
        <w:tc>
          <w:tcPr>
            <w:tcW w:w="0" w:type="auto"/>
            <w:vMerge/>
            <w:tcBorders>
              <w:top w:val="nil"/>
              <w:left w:val="single" w:sz="4" w:space="0" w:color="auto"/>
              <w:bottom w:val="single" w:sz="4" w:space="0" w:color="auto"/>
              <w:right w:val="single" w:sz="4" w:space="0" w:color="auto"/>
            </w:tcBorders>
            <w:vAlign w:val="center"/>
            <w:hideMark/>
            <w:tcPrChange w:id="4588" w:author="Diana Gonzalez Garcia" w:date="2021-05-28T16:43:00Z">
              <w:tcPr>
                <w:tcW w:w="318" w:type="pct"/>
                <w:gridSpan w:val="2"/>
                <w:vMerge/>
                <w:tcBorders>
                  <w:top w:val="nil"/>
                  <w:left w:val="single" w:sz="4" w:space="0" w:color="auto"/>
                  <w:bottom w:val="single" w:sz="4" w:space="0" w:color="auto"/>
                  <w:right w:val="single" w:sz="4" w:space="0" w:color="auto"/>
                </w:tcBorders>
                <w:vAlign w:val="center"/>
                <w:hideMark/>
              </w:tcPr>
            </w:tcPrChange>
          </w:tcPr>
          <w:p w14:paraId="47650B65" w14:textId="77777777" w:rsidR="004223AB" w:rsidRPr="004223AB" w:rsidRDefault="004223AB" w:rsidP="004223AB">
            <w:pPr>
              <w:spacing w:after="0" w:line="240" w:lineRule="auto"/>
              <w:rPr>
                <w:ins w:id="4589" w:author="Diana Gonzalez Garcia" w:date="2021-05-28T16:34:00Z"/>
                <w:rFonts w:ascii="Calibri" w:hAnsi="Calibri" w:cs="Calibri"/>
                <w:color w:val="000000"/>
                <w:sz w:val="12"/>
                <w:szCs w:val="12"/>
                <w:lang w:eastAsia="es-CO"/>
                <w:rPrChange w:id="4590" w:author="Diana Gonzalez Garcia" w:date="2021-05-28T16:36:00Z">
                  <w:rPr>
                    <w:ins w:id="4591"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4592" w:author="Diana Gonzalez Garcia" w:date="2021-05-28T16:43:00Z">
              <w:tcPr>
                <w:tcW w:w="317" w:type="pct"/>
                <w:vMerge/>
                <w:tcBorders>
                  <w:top w:val="nil"/>
                  <w:left w:val="single" w:sz="4" w:space="0" w:color="auto"/>
                  <w:bottom w:val="single" w:sz="4" w:space="0" w:color="auto"/>
                  <w:right w:val="single" w:sz="4" w:space="0" w:color="auto"/>
                </w:tcBorders>
                <w:vAlign w:val="center"/>
                <w:hideMark/>
              </w:tcPr>
            </w:tcPrChange>
          </w:tcPr>
          <w:p w14:paraId="0A730B6B" w14:textId="77777777" w:rsidR="004223AB" w:rsidRPr="004223AB" w:rsidRDefault="004223AB" w:rsidP="004223AB">
            <w:pPr>
              <w:spacing w:after="0" w:line="240" w:lineRule="auto"/>
              <w:rPr>
                <w:ins w:id="4593" w:author="Diana Gonzalez Garcia" w:date="2021-05-28T16:34:00Z"/>
                <w:rFonts w:ascii="Calibri" w:hAnsi="Calibri" w:cs="Calibri"/>
                <w:sz w:val="12"/>
                <w:szCs w:val="12"/>
                <w:lang w:eastAsia="es-CO"/>
                <w:rPrChange w:id="4594" w:author="Diana Gonzalez Garcia" w:date="2021-05-28T16:36:00Z">
                  <w:rPr>
                    <w:ins w:id="4595" w:author="Diana Gonzalez Garcia" w:date="2021-05-28T16:34:00Z"/>
                    <w:rFonts w:ascii="Calibri" w:hAnsi="Calibri" w:cs="Calibri"/>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4596" w:author="Diana Gonzalez Garcia" w:date="2021-05-28T16:43:00Z">
              <w:tcPr>
                <w:tcW w:w="330" w:type="pct"/>
                <w:gridSpan w:val="2"/>
                <w:vMerge/>
                <w:tcBorders>
                  <w:top w:val="nil"/>
                  <w:left w:val="single" w:sz="4" w:space="0" w:color="auto"/>
                  <w:bottom w:val="single" w:sz="4" w:space="0" w:color="auto"/>
                  <w:right w:val="single" w:sz="4" w:space="0" w:color="auto"/>
                </w:tcBorders>
                <w:vAlign w:val="center"/>
                <w:hideMark/>
              </w:tcPr>
            </w:tcPrChange>
          </w:tcPr>
          <w:p w14:paraId="7A89C6A8" w14:textId="77777777" w:rsidR="004223AB" w:rsidRPr="004223AB" w:rsidRDefault="004223AB" w:rsidP="004223AB">
            <w:pPr>
              <w:spacing w:after="0" w:line="240" w:lineRule="auto"/>
              <w:rPr>
                <w:ins w:id="4597" w:author="Diana Gonzalez Garcia" w:date="2021-05-28T16:34:00Z"/>
                <w:rFonts w:ascii="Calibri" w:hAnsi="Calibri" w:cs="Calibri"/>
                <w:color w:val="000000"/>
                <w:sz w:val="12"/>
                <w:szCs w:val="12"/>
                <w:lang w:eastAsia="es-CO"/>
                <w:rPrChange w:id="4598" w:author="Diana Gonzalez Garcia" w:date="2021-05-28T16:36:00Z">
                  <w:rPr>
                    <w:ins w:id="4599" w:author="Diana Gonzalez Garcia" w:date="2021-05-28T16:34:00Z"/>
                    <w:rFonts w:ascii="Calibri" w:hAnsi="Calibri" w:cs="Calibri"/>
                    <w:color w:val="000000"/>
                    <w:sz w:val="24"/>
                    <w:szCs w:val="24"/>
                    <w:lang w:eastAsia="es-CO"/>
                  </w:rPr>
                </w:rPrChange>
              </w:rPr>
            </w:pPr>
          </w:p>
        </w:tc>
        <w:tc>
          <w:tcPr>
            <w:tcW w:w="0" w:type="auto"/>
            <w:tcBorders>
              <w:top w:val="nil"/>
              <w:left w:val="nil"/>
              <w:bottom w:val="nil"/>
              <w:right w:val="single" w:sz="4" w:space="0" w:color="auto"/>
            </w:tcBorders>
            <w:shd w:val="clear" w:color="auto" w:fill="auto"/>
            <w:vAlign w:val="center"/>
            <w:hideMark/>
            <w:tcPrChange w:id="4600" w:author="Diana Gonzalez Garcia" w:date="2021-05-28T16:43:00Z">
              <w:tcPr>
                <w:tcW w:w="352" w:type="pct"/>
                <w:gridSpan w:val="2"/>
                <w:tcBorders>
                  <w:top w:val="nil"/>
                  <w:left w:val="nil"/>
                  <w:bottom w:val="nil"/>
                  <w:right w:val="single" w:sz="4" w:space="0" w:color="auto"/>
                </w:tcBorders>
                <w:shd w:val="clear" w:color="auto" w:fill="auto"/>
                <w:vAlign w:val="center"/>
                <w:hideMark/>
              </w:tcPr>
            </w:tcPrChange>
          </w:tcPr>
          <w:p w14:paraId="1297237B" w14:textId="77777777" w:rsidR="004223AB" w:rsidRPr="004223AB" w:rsidRDefault="004223AB" w:rsidP="004223AB">
            <w:pPr>
              <w:spacing w:after="0" w:line="240" w:lineRule="auto"/>
              <w:jc w:val="center"/>
              <w:rPr>
                <w:ins w:id="4601" w:author="Diana Gonzalez Garcia" w:date="2021-05-28T16:34:00Z"/>
                <w:rFonts w:ascii="Calibri" w:hAnsi="Calibri" w:cs="Calibri"/>
                <w:color w:val="000000"/>
                <w:sz w:val="12"/>
                <w:szCs w:val="12"/>
                <w:lang w:eastAsia="es-CO"/>
                <w:rPrChange w:id="4602" w:author="Diana Gonzalez Garcia" w:date="2021-05-28T16:36:00Z">
                  <w:rPr>
                    <w:ins w:id="4603" w:author="Diana Gonzalez Garcia" w:date="2021-05-28T16:34:00Z"/>
                    <w:rFonts w:ascii="Calibri" w:hAnsi="Calibri" w:cs="Calibri"/>
                    <w:color w:val="000000"/>
                    <w:sz w:val="24"/>
                    <w:szCs w:val="24"/>
                    <w:lang w:eastAsia="es-CO"/>
                  </w:rPr>
                </w:rPrChange>
              </w:rPr>
            </w:pPr>
            <w:ins w:id="4604" w:author="Diana Gonzalez Garcia" w:date="2021-05-28T16:34:00Z">
              <w:r w:rsidRPr="004223AB">
                <w:rPr>
                  <w:rFonts w:ascii="Calibri" w:hAnsi="Calibri" w:cs="Calibri"/>
                  <w:color w:val="000000"/>
                  <w:sz w:val="12"/>
                  <w:szCs w:val="12"/>
                  <w:lang w:eastAsia="es-CO"/>
                  <w:rPrChange w:id="4605" w:author="Diana Gonzalez Garcia" w:date="2021-05-28T16:36:00Z">
                    <w:rPr>
                      <w:rFonts w:ascii="Calibri" w:hAnsi="Calibri" w:cs="Calibri"/>
                      <w:color w:val="000000"/>
                      <w:sz w:val="24"/>
                      <w:szCs w:val="24"/>
                      <w:lang w:eastAsia="es-CO"/>
                    </w:rPr>
                  </w:rPrChange>
                </w:rPr>
                <w:t>($ / m2)</w:t>
              </w:r>
            </w:ins>
          </w:p>
        </w:tc>
        <w:tc>
          <w:tcPr>
            <w:tcW w:w="0" w:type="auto"/>
            <w:tcBorders>
              <w:top w:val="nil"/>
              <w:left w:val="nil"/>
              <w:bottom w:val="single" w:sz="4" w:space="0" w:color="auto"/>
              <w:right w:val="single" w:sz="4" w:space="0" w:color="auto"/>
            </w:tcBorders>
            <w:shd w:val="clear" w:color="auto" w:fill="auto"/>
            <w:vAlign w:val="center"/>
            <w:hideMark/>
            <w:tcPrChange w:id="4606" w:author="Diana Gonzalez Garcia" w:date="2021-05-28T16:43:00Z">
              <w:tcPr>
                <w:tcW w:w="291" w:type="pct"/>
                <w:gridSpan w:val="2"/>
                <w:tcBorders>
                  <w:top w:val="nil"/>
                  <w:left w:val="nil"/>
                  <w:bottom w:val="single" w:sz="4" w:space="0" w:color="auto"/>
                  <w:right w:val="single" w:sz="4" w:space="0" w:color="auto"/>
                </w:tcBorders>
                <w:shd w:val="clear" w:color="auto" w:fill="auto"/>
                <w:vAlign w:val="center"/>
                <w:hideMark/>
              </w:tcPr>
            </w:tcPrChange>
          </w:tcPr>
          <w:p w14:paraId="4B38D051" w14:textId="77777777" w:rsidR="004223AB" w:rsidRPr="004223AB" w:rsidRDefault="004223AB" w:rsidP="004223AB">
            <w:pPr>
              <w:spacing w:after="0" w:line="240" w:lineRule="auto"/>
              <w:jc w:val="center"/>
              <w:rPr>
                <w:ins w:id="4607" w:author="Diana Gonzalez Garcia" w:date="2021-05-28T16:34:00Z"/>
                <w:rFonts w:ascii="Calibri" w:hAnsi="Calibri" w:cs="Calibri"/>
                <w:color w:val="000000"/>
                <w:sz w:val="12"/>
                <w:szCs w:val="12"/>
                <w:lang w:eastAsia="es-CO"/>
                <w:rPrChange w:id="4608" w:author="Diana Gonzalez Garcia" w:date="2021-05-28T16:36:00Z">
                  <w:rPr>
                    <w:ins w:id="4609" w:author="Diana Gonzalez Garcia" w:date="2021-05-28T16:34:00Z"/>
                    <w:rFonts w:ascii="Calibri" w:hAnsi="Calibri" w:cs="Calibri"/>
                    <w:color w:val="000000"/>
                    <w:sz w:val="24"/>
                    <w:szCs w:val="24"/>
                    <w:lang w:eastAsia="es-CO"/>
                  </w:rPr>
                </w:rPrChange>
              </w:rPr>
            </w:pPr>
            <w:ins w:id="4610" w:author="Diana Gonzalez Garcia" w:date="2021-05-28T16:34:00Z">
              <w:r w:rsidRPr="004223AB">
                <w:rPr>
                  <w:rFonts w:ascii="Calibri" w:hAnsi="Calibri" w:cs="Calibri"/>
                  <w:color w:val="000000"/>
                  <w:sz w:val="12"/>
                  <w:szCs w:val="12"/>
                  <w:lang w:eastAsia="es-CO"/>
                  <w:rPrChange w:id="4611" w:author="Diana Gonzalez Garcia" w:date="2021-05-28T16:36:00Z">
                    <w:rPr>
                      <w:rFonts w:ascii="Calibri" w:hAnsi="Calibri" w:cs="Calibri"/>
                      <w:color w:val="000000"/>
                      <w:sz w:val="24"/>
                      <w:szCs w:val="24"/>
                      <w:lang w:eastAsia="es-CO"/>
                    </w:rPr>
                  </w:rPrChange>
                </w:rPr>
                <w:t>Edad</w:t>
              </w:r>
            </w:ins>
          </w:p>
        </w:tc>
        <w:tc>
          <w:tcPr>
            <w:tcW w:w="0" w:type="auto"/>
            <w:tcBorders>
              <w:top w:val="nil"/>
              <w:left w:val="nil"/>
              <w:bottom w:val="single" w:sz="4" w:space="0" w:color="auto"/>
              <w:right w:val="nil"/>
            </w:tcBorders>
            <w:shd w:val="clear" w:color="auto" w:fill="auto"/>
            <w:vAlign w:val="center"/>
            <w:hideMark/>
            <w:tcPrChange w:id="4612" w:author="Diana Gonzalez Garcia" w:date="2021-05-28T16:43:00Z">
              <w:tcPr>
                <w:tcW w:w="242" w:type="pct"/>
                <w:gridSpan w:val="2"/>
                <w:tcBorders>
                  <w:top w:val="nil"/>
                  <w:left w:val="nil"/>
                  <w:bottom w:val="single" w:sz="4" w:space="0" w:color="auto"/>
                  <w:right w:val="nil"/>
                </w:tcBorders>
                <w:shd w:val="clear" w:color="auto" w:fill="auto"/>
                <w:vAlign w:val="center"/>
                <w:hideMark/>
              </w:tcPr>
            </w:tcPrChange>
          </w:tcPr>
          <w:p w14:paraId="5D9C9AD3" w14:textId="77777777" w:rsidR="004223AB" w:rsidRPr="004223AB" w:rsidRDefault="004223AB" w:rsidP="004223AB">
            <w:pPr>
              <w:spacing w:after="0" w:line="240" w:lineRule="auto"/>
              <w:jc w:val="center"/>
              <w:rPr>
                <w:ins w:id="4613" w:author="Diana Gonzalez Garcia" w:date="2021-05-28T16:34:00Z"/>
                <w:rFonts w:ascii="Calibri" w:hAnsi="Calibri" w:cs="Calibri"/>
                <w:color w:val="000000"/>
                <w:sz w:val="12"/>
                <w:szCs w:val="12"/>
                <w:lang w:eastAsia="es-CO"/>
                <w:rPrChange w:id="4614" w:author="Diana Gonzalez Garcia" w:date="2021-05-28T16:36:00Z">
                  <w:rPr>
                    <w:ins w:id="4615" w:author="Diana Gonzalez Garcia" w:date="2021-05-28T16:34:00Z"/>
                    <w:rFonts w:ascii="Calibri" w:hAnsi="Calibri" w:cs="Calibri"/>
                    <w:color w:val="000000"/>
                    <w:sz w:val="24"/>
                    <w:szCs w:val="24"/>
                    <w:lang w:eastAsia="es-CO"/>
                  </w:rPr>
                </w:rPrChange>
              </w:rPr>
            </w:pPr>
            <w:proofErr w:type="spellStart"/>
            <w:ins w:id="4616" w:author="Diana Gonzalez Garcia" w:date="2021-05-28T16:34:00Z">
              <w:r w:rsidRPr="004223AB">
                <w:rPr>
                  <w:rFonts w:ascii="Calibri" w:hAnsi="Calibri" w:cs="Calibri"/>
                  <w:color w:val="000000"/>
                  <w:sz w:val="12"/>
                  <w:szCs w:val="12"/>
                  <w:lang w:eastAsia="es-CO"/>
                  <w:rPrChange w:id="4617" w:author="Diana Gonzalez Garcia" w:date="2021-05-28T16:36:00Z">
                    <w:rPr>
                      <w:rFonts w:ascii="Calibri" w:hAnsi="Calibri" w:cs="Calibri"/>
                      <w:color w:val="000000"/>
                      <w:sz w:val="24"/>
                      <w:szCs w:val="24"/>
                      <w:lang w:eastAsia="es-CO"/>
                    </w:rPr>
                  </w:rPrChange>
                </w:rPr>
                <w:t>SIIC</w:t>
              </w:r>
              <w:proofErr w:type="spellEnd"/>
            </w:ins>
          </w:p>
        </w:tc>
        <w:tc>
          <w:tcPr>
            <w:tcW w:w="0" w:type="auto"/>
            <w:tcBorders>
              <w:top w:val="nil"/>
              <w:left w:val="single" w:sz="4" w:space="0" w:color="auto"/>
              <w:bottom w:val="nil"/>
              <w:right w:val="single" w:sz="4" w:space="0" w:color="auto"/>
            </w:tcBorders>
            <w:shd w:val="clear" w:color="auto" w:fill="auto"/>
            <w:vAlign w:val="center"/>
            <w:hideMark/>
            <w:tcPrChange w:id="4618" w:author="Diana Gonzalez Garcia" w:date="2021-05-28T16:43:00Z">
              <w:tcPr>
                <w:tcW w:w="1418" w:type="pct"/>
                <w:tcBorders>
                  <w:top w:val="nil"/>
                  <w:left w:val="single" w:sz="4" w:space="0" w:color="auto"/>
                  <w:bottom w:val="nil"/>
                  <w:right w:val="single" w:sz="4" w:space="0" w:color="auto"/>
                </w:tcBorders>
                <w:shd w:val="clear" w:color="auto" w:fill="auto"/>
                <w:vAlign w:val="center"/>
                <w:hideMark/>
              </w:tcPr>
            </w:tcPrChange>
          </w:tcPr>
          <w:p w14:paraId="5BEC83F7" w14:textId="6BD1395D" w:rsidR="004223AB" w:rsidRPr="004223AB" w:rsidRDefault="004223AB" w:rsidP="004223AB">
            <w:pPr>
              <w:spacing w:after="0" w:line="240" w:lineRule="auto"/>
              <w:jc w:val="both"/>
              <w:rPr>
                <w:ins w:id="4619" w:author="Diana Gonzalez Garcia" w:date="2021-05-28T16:34:00Z"/>
                <w:rFonts w:ascii="Calibri" w:hAnsi="Calibri" w:cs="Calibri"/>
                <w:color w:val="000000"/>
                <w:sz w:val="12"/>
                <w:szCs w:val="12"/>
                <w:lang w:eastAsia="es-CO"/>
                <w:rPrChange w:id="4620" w:author="Diana Gonzalez Garcia" w:date="2021-05-28T16:36:00Z">
                  <w:rPr>
                    <w:ins w:id="4621" w:author="Diana Gonzalez Garcia" w:date="2021-05-28T16:34:00Z"/>
                    <w:rFonts w:ascii="Calibri" w:hAnsi="Calibri" w:cs="Calibri"/>
                    <w:color w:val="000000"/>
                    <w:sz w:val="24"/>
                    <w:szCs w:val="24"/>
                    <w:lang w:eastAsia="es-CO"/>
                  </w:rPr>
                </w:rPrChange>
              </w:rPr>
            </w:pPr>
            <w:ins w:id="4622" w:author="Diana Gonzalez Garcia" w:date="2021-05-28T16:34:00Z">
              <w:r w:rsidRPr="004223AB">
                <w:rPr>
                  <w:rFonts w:ascii="Calibri" w:hAnsi="Calibri" w:cs="Calibri"/>
                  <w:color w:val="000000"/>
                  <w:sz w:val="12"/>
                  <w:szCs w:val="12"/>
                  <w:lang w:eastAsia="es-CO"/>
                  <w:rPrChange w:id="4623" w:author="Diana Gonzalez Garcia" w:date="2021-05-28T16:36:00Z">
                    <w:rPr>
                      <w:rFonts w:ascii="Calibri" w:hAnsi="Calibri" w:cs="Calibri"/>
                      <w:color w:val="000000"/>
                      <w:sz w:val="24"/>
                      <w:szCs w:val="24"/>
                      <w:lang w:eastAsia="es-CO"/>
                    </w:rPr>
                  </w:rPrChange>
                </w:rPr>
                <w:t xml:space="preserve">Para predios con edades superiores a 100 </w:t>
              </w:r>
            </w:ins>
            <w:ins w:id="4624" w:author="Diana Gonzalez Garcia" w:date="2021-05-28T16:45:00Z">
              <w:r w:rsidR="00D203B1" w:rsidRPr="004223AB">
                <w:rPr>
                  <w:rFonts w:ascii="Calibri" w:hAnsi="Calibri" w:cs="Calibri"/>
                  <w:color w:val="000000"/>
                  <w:sz w:val="12"/>
                  <w:szCs w:val="12"/>
                  <w:lang w:eastAsia="es-CO"/>
                  <w:rPrChange w:id="4625" w:author="Diana Gonzalez Garcia" w:date="2021-05-28T16:36:00Z">
                    <w:rPr>
                      <w:rFonts w:ascii="Calibri" w:hAnsi="Calibri" w:cs="Calibri"/>
                      <w:color w:val="000000"/>
                      <w:sz w:val="12"/>
                      <w:szCs w:val="12"/>
                      <w:lang w:eastAsia="es-CO"/>
                    </w:rPr>
                  </w:rPrChange>
                </w:rPr>
                <w:t>años, la</w:t>
              </w:r>
            </w:ins>
            <w:ins w:id="4626" w:author="Diana Gonzalez Garcia" w:date="2021-05-28T16:34:00Z">
              <w:r w:rsidRPr="004223AB">
                <w:rPr>
                  <w:rFonts w:ascii="Calibri" w:hAnsi="Calibri" w:cs="Calibri"/>
                  <w:color w:val="000000"/>
                  <w:sz w:val="12"/>
                  <w:szCs w:val="12"/>
                  <w:lang w:eastAsia="es-CO"/>
                  <w:rPrChange w:id="4627" w:author="Diana Gonzalez Garcia" w:date="2021-05-28T16:36:00Z">
                    <w:rPr>
                      <w:rFonts w:ascii="Calibri" w:hAnsi="Calibri" w:cs="Calibri"/>
                      <w:color w:val="000000"/>
                      <w:sz w:val="24"/>
                      <w:szCs w:val="24"/>
                      <w:lang w:eastAsia="es-CO"/>
                    </w:rPr>
                  </w:rPrChange>
                </w:rPr>
                <w:t xml:space="preserve"> variable modelo es avalúo especial.</w:t>
              </w:r>
            </w:ins>
          </w:p>
        </w:tc>
        <w:tc>
          <w:tcPr>
            <w:tcW w:w="0" w:type="auto"/>
            <w:vMerge/>
            <w:tcBorders>
              <w:top w:val="nil"/>
              <w:left w:val="nil"/>
              <w:bottom w:val="single" w:sz="4" w:space="0" w:color="auto"/>
              <w:right w:val="single" w:sz="4" w:space="0" w:color="auto"/>
            </w:tcBorders>
            <w:vAlign w:val="center"/>
            <w:hideMark/>
            <w:tcPrChange w:id="4628" w:author="Diana Gonzalez Garcia" w:date="2021-05-28T16:43:00Z">
              <w:tcPr>
                <w:tcW w:w="261" w:type="pct"/>
                <w:gridSpan w:val="2"/>
                <w:vMerge/>
                <w:tcBorders>
                  <w:top w:val="nil"/>
                  <w:left w:val="nil"/>
                  <w:bottom w:val="single" w:sz="4" w:space="0" w:color="auto"/>
                  <w:right w:val="single" w:sz="4" w:space="0" w:color="auto"/>
                </w:tcBorders>
                <w:vAlign w:val="center"/>
                <w:hideMark/>
              </w:tcPr>
            </w:tcPrChange>
          </w:tcPr>
          <w:p w14:paraId="1B8F897A" w14:textId="77777777" w:rsidR="004223AB" w:rsidRPr="004223AB" w:rsidRDefault="004223AB" w:rsidP="004223AB">
            <w:pPr>
              <w:spacing w:after="0" w:line="240" w:lineRule="auto"/>
              <w:rPr>
                <w:ins w:id="4629" w:author="Diana Gonzalez Garcia" w:date="2021-05-28T16:34:00Z"/>
                <w:rFonts w:ascii="Calibri" w:hAnsi="Calibri" w:cs="Calibri"/>
                <w:color w:val="000000"/>
                <w:sz w:val="12"/>
                <w:szCs w:val="12"/>
                <w:lang w:eastAsia="es-CO"/>
                <w:rPrChange w:id="4630" w:author="Diana Gonzalez Garcia" w:date="2021-05-28T16:36:00Z">
                  <w:rPr>
                    <w:ins w:id="4631"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nil"/>
            </w:tcBorders>
            <w:vAlign w:val="center"/>
            <w:hideMark/>
            <w:tcPrChange w:id="4632" w:author="Diana Gonzalez Garcia" w:date="2021-05-28T16:43:00Z">
              <w:tcPr>
                <w:tcW w:w="487" w:type="pct"/>
                <w:gridSpan w:val="2"/>
                <w:vMerge/>
                <w:tcBorders>
                  <w:top w:val="nil"/>
                  <w:left w:val="single" w:sz="4" w:space="0" w:color="auto"/>
                  <w:bottom w:val="single" w:sz="4" w:space="0" w:color="auto"/>
                  <w:right w:val="nil"/>
                </w:tcBorders>
                <w:vAlign w:val="center"/>
                <w:hideMark/>
              </w:tcPr>
            </w:tcPrChange>
          </w:tcPr>
          <w:p w14:paraId="6C99D2A0" w14:textId="77777777" w:rsidR="004223AB" w:rsidRPr="004223AB" w:rsidRDefault="004223AB" w:rsidP="004223AB">
            <w:pPr>
              <w:spacing w:after="0" w:line="240" w:lineRule="auto"/>
              <w:rPr>
                <w:ins w:id="4633" w:author="Diana Gonzalez Garcia" w:date="2021-05-28T16:34:00Z"/>
                <w:rFonts w:ascii="Calibri" w:hAnsi="Calibri" w:cs="Calibri"/>
                <w:color w:val="FF0000"/>
                <w:sz w:val="12"/>
                <w:szCs w:val="12"/>
                <w:lang w:eastAsia="es-CO"/>
                <w:rPrChange w:id="4634" w:author="Diana Gonzalez Garcia" w:date="2021-05-28T16:36:00Z">
                  <w:rPr>
                    <w:ins w:id="4635" w:author="Diana Gonzalez Garcia" w:date="2021-05-28T16:34:00Z"/>
                    <w:rFonts w:ascii="Calibri" w:hAnsi="Calibri" w:cs="Calibri"/>
                    <w:color w:val="FF0000"/>
                    <w:sz w:val="24"/>
                    <w:szCs w:val="24"/>
                    <w:lang w:eastAsia="es-CO"/>
                  </w:rPr>
                </w:rPrChange>
              </w:rPr>
            </w:pPr>
          </w:p>
        </w:tc>
        <w:tc>
          <w:tcPr>
            <w:tcW w:w="1158" w:type="dxa"/>
            <w:vMerge/>
            <w:tcBorders>
              <w:top w:val="nil"/>
              <w:left w:val="single" w:sz="4" w:space="0" w:color="auto"/>
              <w:bottom w:val="single" w:sz="4" w:space="0" w:color="auto"/>
              <w:right w:val="single" w:sz="4" w:space="0" w:color="auto"/>
            </w:tcBorders>
            <w:vAlign w:val="center"/>
            <w:hideMark/>
            <w:tcPrChange w:id="4636" w:author="Diana Gonzalez Garcia" w:date="2021-05-28T16:43:00Z">
              <w:tcPr>
                <w:tcW w:w="985" w:type="pct"/>
                <w:gridSpan w:val="2"/>
                <w:vMerge/>
                <w:tcBorders>
                  <w:top w:val="nil"/>
                  <w:left w:val="single" w:sz="4" w:space="0" w:color="auto"/>
                  <w:bottom w:val="single" w:sz="4" w:space="0" w:color="auto"/>
                  <w:right w:val="single" w:sz="4" w:space="0" w:color="auto"/>
                </w:tcBorders>
                <w:vAlign w:val="center"/>
                <w:hideMark/>
              </w:tcPr>
            </w:tcPrChange>
          </w:tcPr>
          <w:p w14:paraId="64324500" w14:textId="77777777" w:rsidR="004223AB" w:rsidRPr="004223AB" w:rsidRDefault="004223AB" w:rsidP="004223AB">
            <w:pPr>
              <w:spacing w:after="0" w:line="240" w:lineRule="auto"/>
              <w:rPr>
                <w:ins w:id="4637" w:author="Diana Gonzalez Garcia" w:date="2021-05-28T16:34:00Z"/>
                <w:rFonts w:ascii="Calibri" w:hAnsi="Calibri" w:cs="Calibri"/>
                <w:color w:val="000000"/>
                <w:sz w:val="12"/>
                <w:szCs w:val="12"/>
                <w:lang w:eastAsia="es-CO"/>
                <w:rPrChange w:id="4638" w:author="Diana Gonzalez Garcia" w:date="2021-05-28T16:36:00Z">
                  <w:rPr>
                    <w:ins w:id="4639" w:author="Diana Gonzalez Garcia" w:date="2021-05-28T16:34:00Z"/>
                    <w:rFonts w:ascii="Calibri" w:hAnsi="Calibri" w:cs="Calibri"/>
                    <w:color w:val="000000"/>
                    <w:sz w:val="24"/>
                    <w:szCs w:val="24"/>
                    <w:lang w:eastAsia="es-CO"/>
                  </w:rPr>
                </w:rPrChange>
              </w:rPr>
            </w:pPr>
          </w:p>
        </w:tc>
      </w:tr>
      <w:tr w:rsidR="004223AB" w:rsidRPr="004223AB" w14:paraId="181A98E9" w14:textId="77777777" w:rsidTr="00D203B1">
        <w:tblPrEx>
          <w:tblPrExChange w:id="4640" w:author="Diana Gonzalez Garcia" w:date="2021-05-28T16:43:00Z">
            <w:tblPrEx>
              <w:tblW w:w="5000" w:type="pct"/>
              <w:tblInd w:w="0" w:type="dxa"/>
            </w:tblPrEx>
          </w:tblPrExChange>
        </w:tblPrEx>
        <w:trPr>
          <w:trHeight w:val="20"/>
          <w:ins w:id="4641" w:author="Diana Gonzalez Garcia" w:date="2021-05-28T16:34:00Z"/>
          <w:trPrChange w:id="4642" w:author="Diana Gonzalez Garcia" w:date="2021-05-28T16:43:00Z">
            <w:trPr>
              <w:gridBefore w:val="2"/>
              <w:gridAfter w:val="0"/>
              <w:trHeight w:val="1380"/>
            </w:trPr>
          </w:trPrChange>
        </w:trPr>
        <w:tc>
          <w:tcPr>
            <w:tcW w:w="0" w:type="auto"/>
            <w:vMerge/>
            <w:tcBorders>
              <w:top w:val="nil"/>
              <w:left w:val="single" w:sz="4" w:space="0" w:color="auto"/>
              <w:bottom w:val="single" w:sz="4" w:space="0" w:color="auto"/>
              <w:right w:val="single" w:sz="4" w:space="0" w:color="auto"/>
            </w:tcBorders>
            <w:vAlign w:val="center"/>
            <w:hideMark/>
            <w:tcPrChange w:id="4643" w:author="Diana Gonzalez Garcia" w:date="2021-05-28T16:43:00Z">
              <w:tcPr>
                <w:tcW w:w="318" w:type="pct"/>
                <w:gridSpan w:val="2"/>
                <w:vMerge/>
                <w:tcBorders>
                  <w:top w:val="nil"/>
                  <w:left w:val="single" w:sz="4" w:space="0" w:color="auto"/>
                  <w:bottom w:val="single" w:sz="4" w:space="0" w:color="auto"/>
                  <w:right w:val="single" w:sz="4" w:space="0" w:color="auto"/>
                </w:tcBorders>
                <w:vAlign w:val="center"/>
                <w:hideMark/>
              </w:tcPr>
            </w:tcPrChange>
          </w:tcPr>
          <w:p w14:paraId="1CE3EFD8" w14:textId="77777777" w:rsidR="004223AB" w:rsidRPr="004223AB" w:rsidRDefault="004223AB" w:rsidP="004223AB">
            <w:pPr>
              <w:spacing w:after="0" w:line="240" w:lineRule="auto"/>
              <w:rPr>
                <w:ins w:id="4644" w:author="Diana Gonzalez Garcia" w:date="2021-05-28T16:34:00Z"/>
                <w:rFonts w:ascii="Calibri" w:hAnsi="Calibri" w:cs="Calibri"/>
                <w:color w:val="000000"/>
                <w:sz w:val="12"/>
                <w:szCs w:val="12"/>
                <w:lang w:eastAsia="es-CO"/>
                <w:rPrChange w:id="4645" w:author="Diana Gonzalez Garcia" w:date="2021-05-28T16:36:00Z">
                  <w:rPr>
                    <w:ins w:id="4646"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4647" w:author="Diana Gonzalez Garcia" w:date="2021-05-28T16:43:00Z">
              <w:tcPr>
                <w:tcW w:w="317" w:type="pct"/>
                <w:vMerge/>
                <w:tcBorders>
                  <w:top w:val="nil"/>
                  <w:left w:val="single" w:sz="4" w:space="0" w:color="auto"/>
                  <w:bottom w:val="single" w:sz="4" w:space="0" w:color="auto"/>
                  <w:right w:val="single" w:sz="4" w:space="0" w:color="auto"/>
                </w:tcBorders>
                <w:vAlign w:val="center"/>
                <w:hideMark/>
              </w:tcPr>
            </w:tcPrChange>
          </w:tcPr>
          <w:p w14:paraId="6F750337" w14:textId="77777777" w:rsidR="004223AB" w:rsidRPr="004223AB" w:rsidRDefault="004223AB" w:rsidP="004223AB">
            <w:pPr>
              <w:spacing w:after="0" w:line="240" w:lineRule="auto"/>
              <w:rPr>
                <w:ins w:id="4648" w:author="Diana Gonzalez Garcia" w:date="2021-05-28T16:34:00Z"/>
                <w:rFonts w:ascii="Calibri" w:hAnsi="Calibri" w:cs="Calibri"/>
                <w:sz w:val="12"/>
                <w:szCs w:val="12"/>
                <w:lang w:eastAsia="es-CO"/>
                <w:rPrChange w:id="4649" w:author="Diana Gonzalez Garcia" w:date="2021-05-28T16:36:00Z">
                  <w:rPr>
                    <w:ins w:id="4650" w:author="Diana Gonzalez Garcia" w:date="2021-05-28T16:34:00Z"/>
                    <w:rFonts w:ascii="Calibri" w:hAnsi="Calibri" w:cs="Calibri"/>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4651" w:author="Diana Gonzalez Garcia" w:date="2021-05-28T16:43:00Z">
              <w:tcPr>
                <w:tcW w:w="330" w:type="pct"/>
                <w:gridSpan w:val="2"/>
                <w:vMerge/>
                <w:tcBorders>
                  <w:top w:val="nil"/>
                  <w:left w:val="single" w:sz="4" w:space="0" w:color="auto"/>
                  <w:bottom w:val="single" w:sz="4" w:space="0" w:color="auto"/>
                  <w:right w:val="single" w:sz="4" w:space="0" w:color="auto"/>
                </w:tcBorders>
                <w:vAlign w:val="center"/>
                <w:hideMark/>
              </w:tcPr>
            </w:tcPrChange>
          </w:tcPr>
          <w:p w14:paraId="77093556" w14:textId="77777777" w:rsidR="004223AB" w:rsidRPr="004223AB" w:rsidRDefault="004223AB" w:rsidP="004223AB">
            <w:pPr>
              <w:spacing w:after="0" w:line="240" w:lineRule="auto"/>
              <w:rPr>
                <w:ins w:id="4652" w:author="Diana Gonzalez Garcia" w:date="2021-05-28T16:34:00Z"/>
                <w:rFonts w:ascii="Calibri" w:hAnsi="Calibri" w:cs="Calibri"/>
                <w:color w:val="000000"/>
                <w:sz w:val="12"/>
                <w:szCs w:val="12"/>
                <w:lang w:eastAsia="es-CO"/>
                <w:rPrChange w:id="4653" w:author="Diana Gonzalez Garcia" w:date="2021-05-28T16:36:00Z">
                  <w:rPr>
                    <w:ins w:id="4654" w:author="Diana Gonzalez Garcia" w:date="2021-05-28T16:34:00Z"/>
                    <w:rFonts w:ascii="Calibri" w:hAnsi="Calibri" w:cs="Calibri"/>
                    <w:color w:val="000000"/>
                    <w:sz w:val="24"/>
                    <w:szCs w:val="24"/>
                    <w:lang w:eastAsia="es-CO"/>
                  </w:rPr>
                </w:rPrChange>
              </w:rPr>
            </w:pPr>
          </w:p>
        </w:tc>
        <w:tc>
          <w:tcPr>
            <w:tcW w:w="0" w:type="auto"/>
            <w:tcBorders>
              <w:top w:val="nil"/>
              <w:left w:val="nil"/>
              <w:bottom w:val="single" w:sz="4" w:space="0" w:color="auto"/>
              <w:right w:val="single" w:sz="4" w:space="0" w:color="auto"/>
            </w:tcBorders>
            <w:shd w:val="clear" w:color="auto" w:fill="auto"/>
            <w:vAlign w:val="center"/>
            <w:hideMark/>
            <w:tcPrChange w:id="4655" w:author="Diana Gonzalez Garcia" w:date="2021-05-28T16:43:00Z">
              <w:tcPr>
                <w:tcW w:w="352" w:type="pct"/>
                <w:gridSpan w:val="2"/>
                <w:tcBorders>
                  <w:top w:val="nil"/>
                  <w:left w:val="nil"/>
                  <w:bottom w:val="single" w:sz="4" w:space="0" w:color="auto"/>
                  <w:right w:val="single" w:sz="4" w:space="0" w:color="auto"/>
                </w:tcBorders>
                <w:shd w:val="clear" w:color="auto" w:fill="auto"/>
                <w:vAlign w:val="center"/>
                <w:hideMark/>
              </w:tcPr>
            </w:tcPrChange>
          </w:tcPr>
          <w:p w14:paraId="375014DC" w14:textId="77777777" w:rsidR="004223AB" w:rsidRPr="004223AB" w:rsidRDefault="004223AB" w:rsidP="004223AB">
            <w:pPr>
              <w:spacing w:after="0" w:line="240" w:lineRule="auto"/>
              <w:rPr>
                <w:ins w:id="4656" w:author="Diana Gonzalez Garcia" w:date="2021-05-28T16:34:00Z"/>
                <w:rFonts w:ascii="Calibri" w:hAnsi="Calibri" w:cs="Calibri"/>
                <w:color w:val="000000"/>
                <w:sz w:val="12"/>
                <w:szCs w:val="12"/>
                <w:lang w:eastAsia="es-CO"/>
                <w:rPrChange w:id="4657" w:author="Diana Gonzalez Garcia" w:date="2021-05-28T16:36:00Z">
                  <w:rPr>
                    <w:ins w:id="4658" w:author="Diana Gonzalez Garcia" w:date="2021-05-28T16:34:00Z"/>
                    <w:rFonts w:ascii="Calibri" w:hAnsi="Calibri" w:cs="Calibri"/>
                    <w:color w:val="000000"/>
                    <w:sz w:val="24"/>
                    <w:szCs w:val="24"/>
                    <w:lang w:eastAsia="es-CO"/>
                  </w:rPr>
                </w:rPrChange>
              </w:rPr>
            </w:pPr>
            <w:ins w:id="4659" w:author="Diana Gonzalez Garcia" w:date="2021-05-28T16:34:00Z">
              <w:r w:rsidRPr="004223AB">
                <w:rPr>
                  <w:rFonts w:ascii="Calibri" w:hAnsi="Calibri" w:cs="Calibri"/>
                  <w:color w:val="000000"/>
                  <w:sz w:val="12"/>
                  <w:szCs w:val="12"/>
                  <w:lang w:eastAsia="es-CO"/>
                  <w:rPrChange w:id="4660" w:author="Diana Gonzalez Garcia" w:date="2021-05-28T16:36:00Z">
                    <w:rPr>
                      <w:rFonts w:ascii="Calibri" w:hAnsi="Calibri" w:cs="Calibri"/>
                      <w:color w:val="000000"/>
                      <w:sz w:val="24"/>
                      <w:szCs w:val="24"/>
                      <w:lang w:eastAsia="es-CO"/>
                    </w:rPr>
                  </w:rPrChange>
                </w:rPr>
                <w:t> </w:t>
              </w:r>
            </w:ins>
          </w:p>
        </w:tc>
        <w:tc>
          <w:tcPr>
            <w:tcW w:w="0" w:type="auto"/>
            <w:tcBorders>
              <w:top w:val="nil"/>
              <w:left w:val="nil"/>
              <w:bottom w:val="single" w:sz="4" w:space="0" w:color="auto"/>
              <w:right w:val="single" w:sz="4" w:space="0" w:color="auto"/>
            </w:tcBorders>
            <w:shd w:val="clear" w:color="auto" w:fill="auto"/>
            <w:vAlign w:val="center"/>
            <w:hideMark/>
            <w:tcPrChange w:id="4661" w:author="Diana Gonzalez Garcia" w:date="2021-05-28T16:43:00Z">
              <w:tcPr>
                <w:tcW w:w="291" w:type="pct"/>
                <w:gridSpan w:val="2"/>
                <w:tcBorders>
                  <w:top w:val="nil"/>
                  <w:left w:val="nil"/>
                  <w:bottom w:val="single" w:sz="4" w:space="0" w:color="auto"/>
                  <w:right w:val="single" w:sz="4" w:space="0" w:color="auto"/>
                </w:tcBorders>
                <w:shd w:val="clear" w:color="auto" w:fill="auto"/>
                <w:vAlign w:val="center"/>
                <w:hideMark/>
              </w:tcPr>
            </w:tcPrChange>
          </w:tcPr>
          <w:p w14:paraId="163D1610" w14:textId="77777777" w:rsidR="004223AB" w:rsidRPr="004223AB" w:rsidRDefault="004223AB" w:rsidP="004223AB">
            <w:pPr>
              <w:spacing w:after="0" w:line="240" w:lineRule="auto"/>
              <w:jc w:val="center"/>
              <w:rPr>
                <w:ins w:id="4662" w:author="Diana Gonzalez Garcia" w:date="2021-05-28T16:34:00Z"/>
                <w:rFonts w:ascii="Calibri" w:hAnsi="Calibri" w:cs="Calibri"/>
                <w:color w:val="000000"/>
                <w:sz w:val="12"/>
                <w:szCs w:val="12"/>
                <w:lang w:eastAsia="es-CO"/>
                <w:rPrChange w:id="4663" w:author="Diana Gonzalez Garcia" w:date="2021-05-28T16:36:00Z">
                  <w:rPr>
                    <w:ins w:id="4664" w:author="Diana Gonzalez Garcia" w:date="2021-05-28T16:34:00Z"/>
                    <w:rFonts w:ascii="Calibri" w:hAnsi="Calibri" w:cs="Calibri"/>
                    <w:color w:val="000000"/>
                    <w:sz w:val="24"/>
                    <w:szCs w:val="24"/>
                    <w:lang w:eastAsia="es-CO"/>
                  </w:rPr>
                </w:rPrChange>
              </w:rPr>
            </w:pPr>
            <w:ins w:id="4665" w:author="Diana Gonzalez Garcia" w:date="2021-05-28T16:34:00Z">
              <w:r w:rsidRPr="004223AB">
                <w:rPr>
                  <w:rFonts w:ascii="Calibri" w:hAnsi="Calibri" w:cs="Calibri"/>
                  <w:color w:val="000000"/>
                  <w:sz w:val="12"/>
                  <w:szCs w:val="12"/>
                  <w:lang w:eastAsia="es-CO"/>
                  <w:rPrChange w:id="4666" w:author="Diana Gonzalez Garcia" w:date="2021-05-28T16:36:00Z">
                    <w:rPr>
                      <w:rFonts w:ascii="Calibri" w:hAnsi="Calibri" w:cs="Calibri"/>
                      <w:color w:val="000000"/>
                      <w:sz w:val="24"/>
                      <w:szCs w:val="24"/>
                      <w:lang w:eastAsia="es-CO"/>
                    </w:rPr>
                  </w:rPrChange>
                </w:rPr>
                <w:t>Área construida por unidad calificada</w:t>
              </w:r>
            </w:ins>
          </w:p>
        </w:tc>
        <w:tc>
          <w:tcPr>
            <w:tcW w:w="0" w:type="auto"/>
            <w:tcBorders>
              <w:top w:val="nil"/>
              <w:left w:val="nil"/>
              <w:bottom w:val="single" w:sz="4" w:space="0" w:color="auto"/>
              <w:right w:val="nil"/>
            </w:tcBorders>
            <w:shd w:val="clear" w:color="auto" w:fill="auto"/>
            <w:vAlign w:val="center"/>
            <w:hideMark/>
            <w:tcPrChange w:id="4667" w:author="Diana Gonzalez Garcia" w:date="2021-05-28T16:43:00Z">
              <w:tcPr>
                <w:tcW w:w="242" w:type="pct"/>
                <w:gridSpan w:val="2"/>
                <w:tcBorders>
                  <w:top w:val="nil"/>
                  <w:left w:val="nil"/>
                  <w:bottom w:val="single" w:sz="4" w:space="0" w:color="auto"/>
                  <w:right w:val="nil"/>
                </w:tcBorders>
                <w:shd w:val="clear" w:color="auto" w:fill="auto"/>
                <w:vAlign w:val="center"/>
                <w:hideMark/>
              </w:tcPr>
            </w:tcPrChange>
          </w:tcPr>
          <w:p w14:paraId="40842AFF" w14:textId="77777777" w:rsidR="004223AB" w:rsidRPr="004223AB" w:rsidRDefault="004223AB" w:rsidP="004223AB">
            <w:pPr>
              <w:spacing w:after="0" w:line="240" w:lineRule="auto"/>
              <w:jc w:val="center"/>
              <w:rPr>
                <w:ins w:id="4668" w:author="Diana Gonzalez Garcia" w:date="2021-05-28T16:34:00Z"/>
                <w:rFonts w:ascii="Calibri" w:hAnsi="Calibri" w:cs="Calibri"/>
                <w:color w:val="000000"/>
                <w:sz w:val="12"/>
                <w:szCs w:val="12"/>
                <w:lang w:eastAsia="es-CO"/>
                <w:rPrChange w:id="4669" w:author="Diana Gonzalez Garcia" w:date="2021-05-28T16:36:00Z">
                  <w:rPr>
                    <w:ins w:id="4670" w:author="Diana Gonzalez Garcia" w:date="2021-05-28T16:34:00Z"/>
                    <w:rFonts w:ascii="Calibri" w:hAnsi="Calibri" w:cs="Calibri"/>
                    <w:color w:val="000000"/>
                    <w:sz w:val="24"/>
                    <w:szCs w:val="24"/>
                    <w:lang w:eastAsia="es-CO"/>
                  </w:rPr>
                </w:rPrChange>
              </w:rPr>
            </w:pPr>
            <w:proofErr w:type="spellStart"/>
            <w:ins w:id="4671" w:author="Diana Gonzalez Garcia" w:date="2021-05-28T16:34:00Z">
              <w:r w:rsidRPr="004223AB">
                <w:rPr>
                  <w:rFonts w:ascii="Calibri" w:hAnsi="Calibri" w:cs="Calibri"/>
                  <w:color w:val="000000"/>
                  <w:sz w:val="12"/>
                  <w:szCs w:val="12"/>
                  <w:lang w:eastAsia="es-CO"/>
                  <w:rPrChange w:id="4672" w:author="Diana Gonzalez Garcia" w:date="2021-05-28T16:36:00Z">
                    <w:rPr>
                      <w:rFonts w:ascii="Calibri" w:hAnsi="Calibri" w:cs="Calibri"/>
                      <w:color w:val="000000"/>
                      <w:sz w:val="24"/>
                      <w:szCs w:val="24"/>
                      <w:lang w:eastAsia="es-CO"/>
                    </w:rPr>
                  </w:rPrChange>
                </w:rPr>
                <w:t>SIIC</w:t>
              </w:r>
              <w:proofErr w:type="spellEnd"/>
            </w:ins>
          </w:p>
        </w:tc>
        <w:tc>
          <w:tcPr>
            <w:tcW w:w="0" w:type="auto"/>
            <w:tcBorders>
              <w:top w:val="nil"/>
              <w:left w:val="single" w:sz="4" w:space="0" w:color="auto"/>
              <w:bottom w:val="nil"/>
              <w:right w:val="single" w:sz="4" w:space="0" w:color="auto"/>
            </w:tcBorders>
            <w:shd w:val="clear" w:color="auto" w:fill="auto"/>
            <w:vAlign w:val="center"/>
            <w:hideMark/>
            <w:tcPrChange w:id="4673" w:author="Diana Gonzalez Garcia" w:date="2021-05-28T16:43:00Z">
              <w:tcPr>
                <w:tcW w:w="1418" w:type="pct"/>
                <w:tcBorders>
                  <w:top w:val="nil"/>
                  <w:left w:val="single" w:sz="4" w:space="0" w:color="auto"/>
                  <w:bottom w:val="nil"/>
                  <w:right w:val="single" w:sz="4" w:space="0" w:color="auto"/>
                </w:tcBorders>
                <w:shd w:val="clear" w:color="auto" w:fill="auto"/>
                <w:vAlign w:val="center"/>
                <w:hideMark/>
              </w:tcPr>
            </w:tcPrChange>
          </w:tcPr>
          <w:p w14:paraId="2972418B" w14:textId="19126CC3" w:rsidR="004223AB" w:rsidRPr="004223AB" w:rsidRDefault="004223AB" w:rsidP="004223AB">
            <w:pPr>
              <w:spacing w:after="0" w:line="240" w:lineRule="auto"/>
              <w:jc w:val="both"/>
              <w:rPr>
                <w:ins w:id="4674" w:author="Diana Gonzalez Garcia" w:date="2021-05-28T16:34:00Z"/>
                <w:rFonts w:ascii="Calibri" w:hAnsi="Calibri" w:cs="Calibri"/>
                <w:color w:val="000000"/>
                <w:sz w:val="12"/>
                <w:szCs w:val="12"/>
                <w:lang w:eastAsia="es-CO"/>
                <w:rPrChange w:id="4675" w:author="Diana Gonzalez Garcia" w:date="2021-05-28T16:36:00Z">
                  <w:rPr>
                    <w:ins w:id="4676" w:author="Diana Gonzalez Garcia" w:date="2021-05-28T16:34:00Z"/>
                    <w:rFonts w:ascii="Calibri" w:hAnsi="Calibri" w:cs="Calibri"/>
                    <w:color w:val="000000"/>
                    <w:sz w:val="24"/>
                    <w:szCs w:val="24"/>
                    <w:lang w:eastAsia="es-CO"/>
                  </w:rPr>
                </w:rPrChange>
              </w:rPr>
            </w:pPr>
            <w:ins w:id="4677" w:author="Diana Gonzalez Garcia" w:date="2021-05-28T16:34:00Z">
              <w:r w:rsidRPr="004223AB">
                <w:rPr>
                  <w:rFonts w:ascii="Calibri" w:hAnsi="Calibri" w:cs="Calibri"/>
                  <w:color w:val="000000"/>
                  <w:sz w:val="12"/>
                  <w:szCs w:val="12"/>
                  <w:lang w:eastAsia="es-CO"/>
                  <w:rPrChange w:id="4678" w:author="Diana Gonzalez Garcia" w:date="2021-05-28T16:36:00Z">
                    <w:rPr>
                      <w:rFonts w:ascii="Calibri" w:hAnsi="Calibri" w:cs="Calibri"/>
                      <w:color w:val="000000"/>
                      <w:sz w:val="24"/>
                      <w:szCs w:val="24"/>
                      <w:lang w:eastAsia="es-CO"/>
                    </w:rPr>
                  </w:rPrChange>
                </w:rPr>
                <w:t xml:space="preserve">Para predios con puntajes superiores a </w:t>
              </w:r>
            </w:ins>
            <w:ins w:id="4679" w:author="Diana Gonzalez Garcia" w:date="2021-05-28T16:45:00Z">
              <w:r w:rsidR="00D203B1" w:rsidRPr="004223AB">
                <w:rPr>
                  <w:rFonts w:ascii="Calibri" w:hAnsi="Calibri" w:cs="Calibri"/>
                  <w:color w:val="000000"/>
                  <w:sz w:val="12"/>
                  <w:szCs w:val="12"/>
                  <w:lang w:eastAsia="es-CO"/>
                  <w:rPrChange w:id="4680" w:author="Diana Gonzalez Garcia" w:date="2021-05-28T16:36:00Z">
                    <w:rPr>
                      <w:rFonts w:ascii="Calibri" w:hAnsi="Calibri" w:cs="Calibri"/>
                      <w:color w:val="000000"/>
                      <w:sz w:val="12"/>
                      <w:szCs w:val="12"/>
                      <w:lang w:eastAsia="es-CO"/>
                    </w:rPr>
                  </w:rPrChange>
                </w:rPr>
                <w:t>100, la</w:t>
              </w:r>
            </w:ins>
            <w:ins w:id="4681" w:author="Diana Gonzalez Garcia" w:date="2021-05-28T16:34:00Z">
              <w:r w:rsidRPr="004223AB">
                <w:rPr>
                  <w:rFonts w:ascii="Calibri" w:hAnsi="Calibri" w:cs="Calibri"/>
                  <w:color w:val="000000"/>
                  <w:sz w:val="12"/>
                  <w:szCs w:val="12"/>
                  <w:lang w:eastAsia="es-CO"/>
                  <w:rPrChange w:id="4682" w:author="Diana Gonzalez Garcia" w:date="2021-05-28T16:36:00Z">
                    <w:rPr>
                      <w:rFonts w:ascii="Calibri" w:hAnsi="Calibri" w:cs="Calibri"/>
                      <w:color w:val="000000"/>
                      <w:sz w:val="24"/>
                      <w:szCs w:val="24"/>
                      <w:lang w:eastAsia="es-CO"/>
                    </w:rPr>
                  </w:rPrChange>
                </w:rPr>
                <w:t xml:space="preserve"> variable modelo es avalúo especial.</w:t>
              </w:r>
            </w:ins>
          </w:p>
        </w:tc>
        <w:tc>
          <w:tcPr>
            <w:tcW w:w="0" w:type="auto"/>
            <w:vMerge/>
            <w:tcBorders>
              <w:top w:val="nil"/>
              <w:left w:val="nil"/>
              <w:bottom w:val="single" w:sz="4" w:space="0" w:color="auto"/>
              <w:right w:val="single" w:sz="4" w:space="0" w:color="auto"/>
            </w:tcBorders>
            <w:vAlign w:val="center"/>
            <w:hideMark/>
            <w:tcPrChange w:id="4683" w:author="Diana Gonzalez Garcia" w:date="2021-05-28T16:43:00Z">
              <w:tcPr>
                <w:tcW w:w="261" w:type="pct"/>
                <w:gridSpan w:val="2"/>
                <w:vMerge/>
                <w:tcBorders>
                  <w:top w:val="nil"/>
                  <w:left w:val="nil"/>
                  <w:bottom w:val="single" w:sz="4" w:space="0" w:color="auto"/>
                  <w:right w:val="single" w:sz="4" w:space="0" w:color="auto"/>
                </w:tcBorders>
                <w:vAlign w:val="center"/>
                <w:hideMark/>
              </w:tcPr>
            </w:tcPrChange>
          </w:tcPr>
          <w:p w14:paraId="1F494139" w14:textId="77777777" w:rsidR="004223AB" w:rsidRPr="004223AB" w:rsidRDefault="004223AB" w:rsidP="004223AB">
            <w:pPr>
              <w:spacing w:after="0" w:line="240" w:lineRule="auto"/>
              <w:rPr>
                <w:ins w:id="4684" w:author="Diana Gonzalez Garcia" w:date="2021-05-28T16:34:00Z"/>
                <w:rFonts w:ascii="Calibri" w:hAnsi="Calibri" w:cs="Calibri"/>
                <w:color w:val="000000"/>
                <w:sz w:val="12"/>
                <w:szCs w:val="12"/>
                <w:lang w:eastAsia="es-CO"/>
                <w:rPrChange w:id="4685" w:author="Diana Gonzalez Garcia" w:date="2021-05-28T16:36:00Z">
                  <w:rPr>
                    <w:ins w:id="4686"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nil"/>
            </w:tcBorders>
            <w:vAlign w:val="center"/>
            <w:hideMark/>
            <w:tcPrChange w:id="4687" w:author="Diana Gonzalez Garcia" w:date="2021-05-28T16:43:00Z">
              <w:tcPr>
                <w:tcW w:w="487" w:type="pct"/>
                <w:gridSpan w:val="2"/>
                <w:vMerge/>
                <w:tcBorders>
                  <w:top w:val="nil"/>
                  <w:left w:val="single" w:sz="4" w:space="0" w:color="auto"/>
                  <w:bottom w:val="single" w:sz="4" w:space="0" w:color="auto"/>
                  <w:right w:val="nil"/>
                </w:tcBorders>
                <w:vAlign w:val="center"/>
                <w:hideMark/>
              </w:tcPr>
            </w:tcPrChange>
          </w:tcPr>
          <w:p w14:paraId="5857E55F" w14:textId="77777777" w:rsidR="004223AB" w:rsidRPr="004223AB" w:rsidRDefault="004223AB" w:rsidP="004223AB">
            <w:pPr>
              <w:spacing w:after="0" w:line="240" w:lineRule="auto"/>
              <w:rPr>
                <w:ins w:id="4688" w:author="Diana Gonzalez Garcia" w:date="2021-05-28T16:34:00Z"/>
                <w:rFonts w:ascii="Calibri" w:hAnsi="Calibri" w:cs="Calibri"/>
                <w:color w:val="FF0000"/>
                <w:sz w:val="12"/>
                <w:szCs w:val="12"/>
                <w:lang w:eastAsia="es-CO"/>
                <w:rPrChange w:id="4689" w:author="Diana Gonzalez Garcia" w:date="2021-05-28T16:36:00Z">
                  <w:rPr>
                    <w:ins w:id="4690" w:author="Diana Gonzalez Garcia" w:date="2021-05-28T16:34:00Z"/>
                    <w:rFonts w:ascii="Calibri" w:hAnsi="Calibri" w:cs="Calibri"/>
                    <w:color w:val="FF0000"/>
                    <w:sz w:val="24"/>
                    <w:szCs w:val="24"/>
                    <w:lang w:eastAsia="es-CO"/>
                  </w:rPr>
                </w:rPrChange>
              </w:rPr>
            </w:pPr>
          </w:p>
        </w:tc>
        <w:tc>
          <w:tcPr>
            <w:tcW w:w="1158" w:type="dxa"/>
            <w:vMerge/>
            <w:tcBorders>
              <w:top w:val="nil"/>
              <w:left w:val="single" w:sz="4" w:space="0" w:color="auto"/>
              <w:bottom w:val="single" w:sz="4" w:space="0" w:color="auto"/>
              <w:right w:val="single" w:sz="4" w:space="0" w:color="auto"/>
            </w:tcBorders>
            <w:vAlign w:val="center"/>
            <w:hideMark/>
            <w:tcPrChange w:id="4691" w:author="Diana Gonzalez Garcia" w:date="2021-05-28T16:43:00Z">
              <w:tcPr>
                <w:tcW w:w="985" w:type="pct"/>
                <w:gridSpan w:val="2"/>
                <w:vMerge/>
                <w:tcBorders>
                  <w:top w:val="nil"/>
                  <w:left w:val="single" w:sz="4" w:space="0" w:color="auto"/>
                  <w:bottom w:val="single" w:sz="4" w:space="0" w:color="auto"/>
                  <w:right w:val="single" w:sz="4" w:space="0" w:color="auto"/>
                </w:tcBorders>
                <w:vAlign w:val="center"/>
                <w:hideMark/>
              </w:tcPr>
            </w:tcPrChange>
          </w:tcPr>
          <w:p w14:paraId="3F075A28" w14:textId="77777777" w:rsidR="004223AB" w:rsidRPr="004223AB" w:rsidRDefault="004223AB" w:rsidP="004223AB">
            <w:pPr>
              <w:spacing w:after="0" w:line="240" w:lineRule="auto"/>
              <w:rPr>
                <w:ins w:id="4692" w:author="Diana Gonzalez Garcia" w:date="2021-05-28T16:34:00Z"/>
                <w:rFonts w:ascii="Calibri" w:hAnsi="Calibri" w:cs="Calibri"/>
                <w:color w:val="000000"/>
                <w:sz w:val="12"/>
                <w:szCs w:val="12"/>
                <w:lang w:eastAsia="es-CO"/>
                <w:rPrChange w:id="4693" w:author="Diana Gonzalez Garcia" w:date="2021-05-28T16:36:00Z">
                  <w:rPr>
                    <w:ins w:id="4694" w:author="Diana Gonzalez Garcia" w:date="2021-05-28T16:34:00Z"/>
                    <w:rFonts w:ascii="Calibri" w:hAnsi="Calibri" w:cs="Calibri"/>
                    <w:color w:val="000000"/>
                    <w:sz w:val="24"/>
                    <w:szCs w:val="24"/>
                    <w:lang w:eastAsia="es-CO"/>
                  </w:rPr>
                </w:rPrChange>
              </w:rPr>
            </w:pPr>
          </w:p>
        </w:tc>
      </w:tr>
      <w:tr w:rsidR="004223AB" w:rsidRPr="004223AB" w14:paraId="417EB009" w14:textId="77777777" w:rsidTr="00D203B1">
        <w:tblPrEx>
          <w:tblPrExChange w:id="4695" w:author="Diana Gonzalez Garcia" w:date="2021-05-28T16:43:00Z">
            <w:tblPrEx>
              <w:tblW w:w="5000" w:type="pct"/>
              <w:tblInd w:w="0" w:type="dxa"/>
            </w:tblPrEx>
          </w:tblPrExChange>
        </w:tblPrEx>
        <w:trPr>
          <w:trHeight w:val="20"/>
          <w:ins w:id="4696" w:author="Diana Gonzalez Garcia" w:date="2021-05-28T16:34:00Z"/>
          <w:trPrChange w:id="4697" w:author="Diana Gonzalez Garcia" w:date="2021-05-28T16:43:00Z">
            <w:trPr>
              <w:gridBefore w:val="2"/>
              <w:gridAfter w:val="0"/>
              <w:trHeight w:val="1230"/>
            </w:trPr>
          </w:trPrChange>
        </w:trPr>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Change w:id="4698" w:author="Diana Gonzalez Garcia" w:date="2021-05-28T16:43:00Z">
              <w:tcPr>
                <w:tcW w:w="318" w:type="pct"/>
                <w:gridSpan w:val="2"/>
                <w:vMerge w:val="restart"/>
                <w:tcBorders>
                  <w:top w:val="nil"/>
                  <w:left w:val="single" w:sz="4" w:space="0" w:color="auto"/>
                  <w:bottom w:val="single" w:sz="4" w:space="0" w:color="auto"/>
                  <w:right w:val="single" w:sz="4" w:space="0" w:color="auto"/>
                </w:tcBorders>
                <w:shd w:val="clear" w:color="auto" w:fill="auto"/>
                <w:noWrap/>
                <w:vAlign w:val="center"/>
                <w:hideMark/>
              </w:tcPr>
            </w:tcPrChange>
          </w:tcPr>
          <w:p w14:paraId="4F68D718" w14:textId="77777777" w:rsidR="004223AB" w:rsidRPr="004223AB" w:rsidRDefault="004223AB" w:rsidP="004223AB">
            <w:pPr>
              <w:spacing w:after="0" w:line="240" w:lineRule="auto"/>
              <w:jc w:val="center"/>
              <w:rPr>
                <w:ins w:id="4699" w:author="Diana Gonzalez Garcia" w:date="2021-05-28T16:34:00Z"/>
                <w:rFonts w:ascii="Calibri" w:hAnsi="Calibri" w:cs="Calibri"/>
                <w:color w:val="000000"/>
                <w:sz w:val="12"/>
                <w:szCs w:val="12"/>
                <w:lang w:eastAsia="es-CO"/>
                <w:rPrChange w:id="4700" w:author="Diana Gonzalez Garcia" w:date="2021-05-28T16:36:00Z">
                  <w:rPr>
                    <w:ins w:id="4701" w:author="Diana Gonzalez Garcia" w:date="2021-05-28T16:34:00Z"/>
                    <w:rFonts w:ascii="Calibri" w:hAnsi="Calibri" w:cs="Calibri"/>
                    <w:color w:val="000000"/>
                    <w:sz w:val="24"/>
                    <w:szCs w:val="24"/>
                    <w:lang w:eastAsia="es-CO"/>
                  </w:rPr>
                </w:rPrChange>
              </w:rPr>
            </w:pPr>
            <w:ins w:id="4702" w:author="Diana Gonzalez Garcia" w:date="2021-05-28T16:34:00Z">
              <w:r w:rsidRPr="004223AB">
                <w:rPr>
                  <w:rFonts w:ascii="Calibri" w:hAnsi="Calibri" w:cs="Calibri"/>
                  <w:color w:val="000000"/>
                  <w:sz w:val="12"/>
                  <w:szCs w:val="12"/>
                  <w:lang w:eastAsia="es-CO"/>
                  <w:rPrChange w:id="4703" w:author="Diana Gonzalez Garcia" w:date="2021-05-28T16:36:00Z">
                    <w:rPr>
                      <w:rFonts w:ascii="Calibri" w:hAnsi="Calibri" w:cs="Calibri"/>
                      <w:color w:val="000000"/>
                      <w:sz w:val="24"/>
                      <w:szCs w:val="24"/>
                      <w:lang w:eastAsia="es-CO"/>
                    </w:rPr>
                  </w:rPrChange>
                </w:rPr>
                <w:t>T20</w:t>
              </w:r>
            </w:ins>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Change w:id="4704" w:author="Diana Gonzalez Garcia" w:date="2021-05-28T16:43:00Z">
              <w:tcPr>
                <w:tcW w:w="317" w:type="pct"/>
                <w:vMerge w:val="restart"/>
                <w:tcBorders>
                  <w:top w:val="nil"/>
                  <w:left w:val="single" w:sz="4" w:space="0" w:color="auto"/>
                  <w:bottom w:val="single" w:sz="4" w:space="0" w:color="auto"/>
                  <w:right w:val="single" w:sz="4" w:space="0" w:color="auto"/>
                </w:tcBorders>
                <w:shd w:val="clear" w:color="auto" w:fill="auto"/>
                <w:vAlign w:val="center"/>
                <w:hideMark/>
              </w:tcPr>
            </w:tcPrChange>
          </w:tcPr>
          <w:p w14:paraId="04109342" w14:textId="77777777" w:rsidR="004223AB" w:rsidRPr="004223AB" w:rsidRDefault="004223AB" w:rsidP="004223AB">
            <w:pPr>
              <w:spacing w:after="0" w:line="240" w:lineRule="auto"/>
              <w:jc w:val="center"/>
              <w:rPr>
                <w:ins w:id="4705" w:author="Diana Gonzalez Garcia" w:date="2021-05-28T16:34:00Z"/>
                <w:rFonts w:ascii="Calibri" w:hAnsi="Calibri" w:cs="Calibri"/>
                <w:sz w:val="12"/>
                <w:szCs w:val="12"/>
                <w:lang w:eastAsia="es-CO"/>
                <w:rPrChange w:id="4706" w:author="Diana Gonzalez Garcia" w:date="2021-05-28T16:36:00Z">
                  <w:rPr>
                    <w:ins w:id="4707" w:author="Diana Gonzalez Garcia" w:date="2021-05-28T16:34:00Z"/>
                    <w:rFonts w:ascii="Calibri" w:hAnsi="Calibri" w:cs="Calibri"/>
                    <w:sz w:val="24"/>
                    <w:szCs w:val="24"/>
                    <w:lang w:eastAsia="es-CO"/>
                  </w:rPr>
                </w:rPrChange>
              </w:rPr>
            </w:pPr>
            <w:ins w:id="4708" w:author="Diana Gonzalez Garcia" w:date="2021-05-28T16:34:00Z">
              <w:r w:rsidRPr="004223AB">
                <w:rPr>
                  <w:rFonts w:ascii="Calibri" w:hAnsi="Calibri" w:cs="Calibri"/>
                  <w:sz w:val="12"/>
                  <w:szCs w:val="12"/>
                  <w:lang w:eastAsia="es-CO"/>
                  <w:rPrChange w:id="4709" w:author="Diana Gonzalez Garcia" w:date="2021-05-28T16:36:00Z">
                    <w:rPr>
                      <w:rFonts w:ascii="Calibri" w:hAnsi="Calibri" w:cs="Calibri"/>
                      <w:sz w:val="24"/>
                      <w:szCs w:val="24"/>
                      <w:lang w:eastAsia="es-CO"/>
                    </w:rPr>
                  </w:rPrChange>
                </w:rPr>
                <w:t>Moteles, Amoblados y Residencias</w:t>
              </w:r>
            </w:ins>
          </w:p>
        </w:tc>
        <w:tc>
          <w:tcPr>
            <w:tcW w:w="0" w:type="auto"/>
            <w:vMerge w:val="restart"/>
            <w:tcBorders>
              <w:top w:val="nil"/>
              <w:left w:val="single" w:sz="4" w:space="0" w:color="auto"/>
              <w:bottom w:val="single" w:sz="4" w:space="0" w:color="auto"/>
              <w:right w:val="single" w:sz="4" w:space="0" w:color="auto"/>
            </w:tcBorders>
            <w:shd w:val="clear" w:color="000000" w:fill="FCE4D6"/>
            <w:vAlign w:val="center"/>
            <w:hideMark/>
            <w:tcPrChange w:id="4710" w:author="Diana Gonzalez Garcia" w:date="2021-05-28T16:43:00Z">
              <w:tcPr>
                <w:tcW w:w="330" w:type="pct"/>
                <w:gridSpan w:val="2"/>
                <w:vMerge w:val="restart"/>
                <w:tcBorders>
                  <w:top w:val="nil"/>
                  <w:left w:val="single" w:sz="4" w:space="0" w:color="auto"/>
                  <w:bottom w:val="single" w:sz="4" w:space="0" w:color="auto"/>
                  <w:right w:val="single" w:sz="4" w:space="0" w:color="auto"/>
                </w:tcBorders>
                <w:shd w:val="clear" w:color="000000" w:fill="FCE4D6"/>
                <w:vAlign w:val="center"/>
                <w:hideMark/>
              </w:tcPr>
            </w:tcPrChange>
          </w:tcPr>
          <w:p w14:paraId="0AEDEECC" w14:textId="77777777" w:rsidR="004223AB" w:rsidRPr="004223AB" w:rsidRDefault="004223AB" w:rsidP="004223AB">
            <w:pPr>
              <w:spacing w:after="0" w:line="240" w:lineRule="auto"/>
              <w:jc w:val="center"/>
              <w:rPr>
                <w:ins w:id="4711" w:author="Diana Gonzalez Garcia" w:date="2021-05-28T16:34:00Z"/>
                <w:rFonts w:ascii="Calibri" w:hAnsi="Calibri" w:cs="Calibri"/>
                <w:sz w:val="12"/>
                <w:szCs w:val="12"/>
                <w:lang w:eastAsia="es-CO"/>
                <w:rPrChange w:id="4712" w:author="Diana Gonzalez Garcia" w:date="2021-05-28T16:36:00Z">
                  <w:rPr>
                    <w:ins w:id="4713" w:author="Diana Gonzalez Garcia" w:date="2021-05-28T16:34:00Z"/>
                    <w:rFonts w:ascii="Calibri" w:hAnsi="Calibri" w:cs="Calibri"/>
                    <w:sz w:val="24"/>
                    <w:szCs w:val="24"/>
                    <w:lang w:eastAsia="es-CO"/>
                  </w:rPr>
                </w:rPrChange>
              </w:rPr>
            </w:pPr>
            <w:ins w:id="4714" w:author="Diana Gonzalez Garcia" w:date="2021-05-28T16:34:00Z">
              <w:r w:rsidRPr="004223AB">
                <w:rPr>
                  <w:rFonts w:ascii="Calibri" w:hAnsi="Calibri" w:cs="Calibri"/>
                  <w:sz w:val="12"/>
                  <w:szCs w:val="12"/>
                  <w:lang w:eastAsia="es-CO"/>
                  <w:rPrChange w:id="4715" w:author="Diana Gonzalez Garcia" w:date="2021-05-28T16:36:00Z">
                    <w:rPr>
                      <w:rFonts w:ascii="Calibri" w:hAnsi="Calibri" w:cs="Calibri"/>
                      <w:sz w:val="24"/>
                      <w:szCs w:val="24"/>
                      <w:lang w:eastAsia="es-CO"/>
                    </w:rPr>
                  </w:rPrChange>
                </w:rPr>
                <w:t>026 - 027</w:t>
              </w:r>
            </w:ins>
          </w:p>
        </w:tc>
        <w:tc>
          <w:tcPr>
            <w:tcW w:w="0" w:type="auto"/>
            <w:tcBorders>
              <w:top w:val="nil"/>
              <w:left w:val="nil"/>
              <w:bottom w:val="nil"/>
              <w:right w:val="nil"/>
            </w:tcBorders>
            <w:shd w:val="clear" w:color="auto" w:fill="auto"/>
            <w:vAlign w:val="center"/>
            <w:hideMark/>
            <w:tcPrChange w:id="4716" w:author="Diana Gonzalez Garcia" w:date="2021-05-28T16:43:00Z">
              <w:tcPr>
                <w:tcW w:w="352" w:type="pct"/>
                <w:gridSpan w:val="2"/>
                <w:tcBorders>
                  <w:top w:val="nil"/>
                  <w:left w:val="nil"/>
                  <w:bottom w:val="nil"/>
                  <w:right w:val="nil"/>
                </w:tcBorders>
                <w:shd w:val="clear" w:color="auto" w:fill="auto"/>
                <w:vAlign w:val="center"/>
                <w:hideMark/>
              </w:tcPr>
            </w:tcPrChange>
          </w:tcPr>
          <w:p w14:paraId="64EEB4D7" w14:textId="77777777" w:rsidR="004223AB" w:rsidRPr="004223AB" w:rsidRDefault="004223AB" w:rsidP="004223AB">
            <w:pPr>
              <w:spacing w:after="0" w:line="240" w:lineRule="auto"/>
              <w:jc w:val="center"/>
              <w:rPr>
                <w:ins w:id="4717" w:author="Diana Gonzalez Garcia" w:date="2021-05-28T16:34:00Z"/>
                <w:rFonts w:ascii="Calibri" w:hAnsi="Calibri" w:cs="Calibri"/>
                <w:color w:val="000000"/>
                <w:sz w:val="12"/>
                <w:szCs w:val="12"/>
                <w:lang w:eastAsia="es-CO"/>
                <w:rPrChange w:id="4718" w:author="Diana Gonzalez Garcia" w:date="2021-05-28T16:36:00Z">
                  <w:rPr>
                    <w:ins w:id="4719" w:author="Diana Gonzalez Garcia" w:date="2021-05-28T16:34:00Z"/>
                    <w:rFonts w:ascii="Calibri" w:hAnsi="Calibri" w:cs="Calibri"/>
                    <w:color w:val="000000"/>
                    <w:sz w:val="24"/>
                    <w:szCs w:val="24"/>
                    <w:lang w:eastAsia="es-CO"/>
                  </w:rPr>
                </w:rPrChange>
              </w:rPr>
            </w:pPr>
            <w:ins w:id="4720" w:author="Diana Gonzalez Garcia" w:date="2021-05-28T16:34:00Z">
              <w:r w:rsidRPr="004223AB">
                <w:rPr>
                  <w:rFonts w:ascii="Calibri" w:hAnsi="Calibri" w:cs="Calibri"/>
                  <w:color w:val="000000"/>
                  <w:sz w:val="12"/>
                  <w:szCs w:val="12"/>
                  <w:lang w:eastAsia="es-CO"/>
                  <w:rPrChange w:id="4721" w:author="Diana Gonzalez Garcia" w:date="2021-05-28T16:36:00Z">
                    <w:rPr>
                      <w:rFonts w:ascii="Calibri" w:hAnsi="Calibri" w:cs="Calibri"/>
                      <w:color w:val="000000"/>
                      <w:sz w:val="24"/>
                      <w:szCs w:val="24"/>
                      <w:lang w:eastAsia="es-CO"/>
                    </w:rPr>
                  </w:rPrChange>
                </w:rPr>
                <w:t>Valor unitario construcción</w:t>
              </w:r>
            </w:ins>
          </w:p>
        </w:tc>
        <w:tc>
          <w:tcPr>
            <w:tcW w:w="0" w:type="auto"/>
            <w:tcBorders>
              <w:top w:val="nil"/>
              <w:left w:val="single" w:sz="4" w:space="0" w:color="auto"/>
              <w:bottom w:val="single" w:sz="4" w:space="0" w:color="auto"/>
              <w:right w:val="single" w:sz="4" w:space="0" w:color="auto"/>
            </w:tcBorders>
            <w:shd w:val="clear" w:color="auto" w:fill="auto"/>
            <w:vAlign w:val="center"/>
            <w:hideMark/>
            <w:tcPrChange w:id="4722" w:author="Diana Gonzalez Garcia" w:date="2021-05-28T16:43:00Z">
              <w:tcPr>
                <w:tcW w:w="291" w:type="pct"/>
                <w:gridSpan w:val="2"/>
                <w:tcBorders>
                  <w:top w:val="nil"/>
                  <w:left w:val="single" w:sz="4" w:space="0" w:color="auto"/>
                  <w:bottom w:val="single" w:sz="4" w:space="0" w:color="auto"/>
                  <w:right w:val="single" w:sz="4" w:space="0" w:color="auto"/>
                </w:tcBorders>
                <w:shd w:val="clear" w:color="auto" w:fill="auto"/>
                <w:vAlign w:val="center"/>
                <w:hideMark/>
              </w:tcPr>
            </w:tcPrChange>
          </w:tcPr>
          <w:p w14:paraId="349C86CE" w14:textId="77777777" w:rsidR="004223AB" w:rsidRPr="004223AB" w:rsidRDefault="004223AB" w:rsidP="004223AB">
            <w:pPr>
              <w:spacing w:after="0" w:line="240" w:lineRule="auto"/>
              <w:jc w:val="center"/>
              <w:rPr>
                <w:ins w:id="4723" w:author="Diana Gonzalez Garcia" w:date="2021-05-28T16:34:00Z"/>
                <w:rFonts w:ascii="Calibri" w:hAnsi="Calibri" w:cs="Calibri"/>
                <w:color w:val="000000"/>
                <w:sz w:val="12"/>
                <w:szCs w:val="12"/>
                <w:lang w:eastAsia="es-CO"/>
                <w:rPrChange w:id="4724" w:author="Diana Gonzalez Garcia" w:date="2021-05-28T16:36:00Z">
                  <w:rPr>
                    <w:ins w:id="4725" w:author="Diana Gonzalez Garcia" w:date="2021-05-28T16:34:00Z"/>
                    <w:rFonts w:ascii="Calibri" w:hAnsi="Calibri" w:cs="Calibri"/>
                    <w:color w:val="000000"/>
                    <w:sz w:val="24"/>
                    <w:szCs w:val="24"/>
                    <w:lang w:eastAsia="es-CO"/>
                  </w:rPr>
                </w:rPrChange>
              </w:rPr>
            </w:pPr>
            <w:ins w:id="4726" w:author="Diana Gonzalez Garcia" w:date="2021-05-28T16:34:00Z">
              <w:r w:rsidRPr="004223AB">
                <w:rPr>
                  <w:rFonts w:ascii="Calibri" w:hAnsi="Calibri" w:cs="Calibri"/>
                  <w:color w:val="000000"/>
                  <w:sz w:val="12"/>
                  <w:szCs w:val="12"/>
                  <w:lang w:eastAsia="es-CO"/>
                  <w:rPrChange w:id="4727" w:author="Diana Gonzalez Garcia" w:date="2021-05-28T16:36:00Z">
                    <w:rPr>
                      <w:rFonts w:ascii="Calibri" w:hAnsi="Calibri" w:cs="Calibri"/>
                      <w:color w:val="000000"/>
                      <w:sz w:val="24"/>
                      <w:szCs w:val="24"/>
                      <w:lang w:eastAsia="es-CO"/>
                    </w:rPr>
                  </w:rPrChange>
                </w:rPr>
                <w:t>Puntaje</w:t>
              </w:r>
            </w:ins>
          </w:p>
        </w:tc>
        <w:tc>
          <w:tcPr>
            <w:tcW w:w="0" w:type="auto"/>
            <w:tcBorders>
              <w:top w:val="nil"/>
              <w:left w:val="nil"/>
              <w:bottom w:val="single" w:sz="4" w:space="0" w:color="auto"/>
              <w:right w:val="nil"/>
            </w:tcBorders>
            <w:shd w:val="clear" w:color="auto" w:fill="auto"/>
            <w:vAlign w:val="center"/>
            <w:hideMark/>
            <w:tcPrChange w:id="4728" w:author="Diana Gonzalez Garcia" w:date="2021-05-28T16:43:00Z">
              <w:tcPr>
                <w:tcW w:w="242" w:type="pct"/>
                <w:gridSpan w:val="2"/>
                <w:tcBorders>
                  <w:top w:val="nil"/>
                  <w:left w:val="nil"/>
                  <w:bottom w:val="single" w:sz="4" w:space="0" w:color="auto"/>
                  <w:right w:val="nil"/>
                </w:tcBorders>
                <w:shd w:val="clear" w:color="auto" w:fill="auto"/>
                <w:vAlign w:val="center"/>
                <w:hideMark/>
              </w:tcPr>
            </w:tcPrChange>
          </w:tcPr>
          <w:p w14:paraId="73EC597C" w14:textId="77777777" w:rsidR="004223AB" w:rsidRPr="004223AB" w:rsidRDefault="004223AB" w:rsidP="004223AB">
            <w:pPr>
              <w:spacing w:after="0" w:line="240" w:lineRule="auto"/>
              <w:jc w:val="center"/>
              <w:rPr>
                <w:ins w:id="4729" w:author="Diana Gonzalez Garcia" w:date="2021-05-28T16:34:00Z"/>
                <w:rFonts w:ascii="Calibri" w:hAnsi="Calibri" w:cs="Calibri"/>
                <w:color w:val="000000"/>
                <w:sz w:val="12"/>
                <w:szCs w:val="12"/>
                <w:lang w:eastAsia="es-CO"/>
                <w:rPrChange w:id="4730" w:author="Diana Gonzalez Garcia" w:date="2021-05-28T16:36:00Z">
                  <w:rPr>
                    <w:ins w:id="4731" w:author="Diana Gonzalez Garcia" w:date="2021-05-28T16:34:00Z"/>
                    <w:rFonts w:ascii="Calibri" w:hAnsi="Calibri" w:cs="Calibri"/>
                    <w:color w:val="000000"/>
                    <w:sz w:val="24"/>
                    <w:szCs w:val="24"/>
                    <w:lang w:eastAsia="es-CO"/>
                  </w:rPr>
                </w:rPrChange>
              </w:rPr>
            </w:pPr>
            <w:proofErr w:type="spellStart"/>
            <w:ins w:id="4732" w:author="Diana Gonzalez Garcia" w:date="2021-05-28T16:34:00Z">
              <w:r w:rsidRPr="004223AB">
                <w:rPr>
                  <w:rFonts w:ascii="Calibri" w:hAnsi="Calibri" w:cs="Calibri"/>
                  <w:color w:val="000000"/>
                  <w:sz w:val="12"/>
                  <w:szCs w:val="12"/>
                  <w:lang w:eastAsia="es-CO"/>
                  <w:rPrChange w:id="4733" w:author="Diana Gonzalez Garcia" w:date="2021-05-28T16:36:00Z">
                    <w:rPr>
                      <w:rFonts w:ascii="Calibri" w:hAnsi="Calibri" w:cs="Calibri"/>
                      <w:color w:val="000000"/>
                      <w:sz w:val="24"/>
                      <w:szCs w:val="24"/>
                      <w:lang w:eastAsia="es-CO"/>
                    </w:rPr>
                  </w:rPrChange>
                </w:rPr>
                <w:t>SIIC</w:t>
              </w:r>
              <w:proofErr w:type="spellEnd"/>
            </w:ins>
          </w:p>
        </w:tc>
        <w:tc>
          <w:tcPr>
            <w:tcW w:w="0" w:type="auto"/>
            <w:tcBorders>
              <w:top w:val="single" w:sz="4" w:space="0" w:color="auto"/>
              <w:left w:val="single" w:sz="4" w:space="0" w:color="auto"/>
              <w:bottom w:val="nil"/>
              <w:right w:val="single" w:sz="4" w:space="0" w:color="auto"/>
            </w:tcBorders>
            <w:shd w:val="clear" w:color="auto" w:fill="auto"/>
            <w:vAlign w:val="center"/>
            <w:hideMark/>
            <w:tcPrChange w:id="4734" w:author="Diana Gonzalez Garcia" w:date="2021-05-28T16:43:00Z">
              <w:tcPr>
                <w:tcW w:w="1418" w:type="pct"/>
                <w:tcBorders>
                  <w:top w:val="single" w:sz="4" w:space="0" w:color="auto"/>
                  <w:left w:val="single" w:sz="4" w:space="0" w:color="auto"/>
                  <w:bottom w:val="nil"/>
                  <w:right w:val="single" w:sz="4" w:space="0" w:color="auto"/>
                </w:tcBorders>
                <w:shd w:val="clear" w:color="auto" w:fill="auto"/>
                <w:vAlign w:val="center"/>
                <w:hideMark/>
              </w:tcPr>
            </w:tcPrChange>
          </w:tcPr>
          <w:p w14:paraId="4D31E348" w14:textId="0EDF24FD" w:rsidR="004223AB" w:rsidRPr="004223AB" w:rsidRDefault="004223AB" w:rsidP="004223AB">
            <w:pPr>
              <w:spacing w:after="0" w:line="240" w:lineRule="auto"/>
              <w:jc w:val="both"/>
              <w:rPr>
                <w:ins w:id="4735" w:author="Diana Gonzalez Garcia" w:date="2021-05-28T16:34:00Z"/>
                <w:rFonts w:ascii="Calibri" w:hAnsi="Calibri" w:cs="Calibri"/>
                <w:color w:val="000000"/>
                <w:sz w:val="12"/>
                <w:szCs w:val="12"/>
                <w:lang w:eastAsia="es-CO"/>
                <w:rPrChange w:id="4736" w:author="Diana Gonzalez Garcia" w:date="2021-05-28T16:36:00Z">
                  <w:rPr>
                    <w:ins w:id="4737" w:author="Diana Gonzalez Garcia" w:date="2021-05-28T16:34:00Z"/>
                    <w:rFonts w:ascii="Calibri" w:hAnsi="Calibri" w:cs="Calibri"/>
                    <w:color w:val="000000"/>
                    <w:sz w:val="24"/>
                    <w:szCs w:val="24"/>
                    <w:lang w:eastAsia="es-CO"/>
                  </w:rPr>
                </w:rPrChange>
              </w:rPr>
            </w:pPr>
            <w:ins w:id="4738" w:author="Diana Gonzalez Garcia" w:date="2021-05-28T16:34:00Z">
              <w:r w:rsidRPr="004223AB">
                <w:rPr>
                  <w:rFonts w:ascii="Calibri" w:hAnsi="Calibri" w:cs="Calibri"/>
                  <w:color w:val="000000"/>
                  <w:sz w:val="12"/>
                  <w:szCs w:val="12"/>
                  <w:lang w:eastAsia="es-CO"/>
                  <w:rPrChange w:id="4739" w:author="Diana Gonzalez Garcia" w:date="2021-05-28T16:36:00Z">
                    <w:rPr>
                      <w:rFonts w:ascii="Calibri" w:hAnsi="Calibri" w:cs="Calibri"/>
                      <w:color w:val="000000"/>
                      <w:sz w:val="24"/>
                      <w:szCs w:val="24"/>
                      <w:lang w:eastAsia="es-CO"/>
                    </w:rPr>
                  </w:rPrChange>
                </w:rPr>
                <w:t xml:space="preserve">Para predios con edades superiores a 100 </w:t>
              </w:r>
            </w:ins>
            <w:ins w:id="4740" w:author="Diana Gonzalez Garcia" w:date="2021-05-28T16:45:00Z">
              <w:r w:rsidR="00D203B1" w:rsidRPr="004223AB">
                <w:rPr>
                  <w:rFonts w:ascii="Calibri" w:hAnsi="Calibri" w:cs="Calibri"/>
                  <w:color w:val="000000"/>
                  <w:sz w:val="12"/>
                  <w:szCs w:val="12"/>
                  <w:lang w:eastAsia="es-CO"/>
                  <w:rPrChange w:id="4741" w:author="Diana Gonzalez Garcia" w:date="2021-05-28T16:36:00Z">
                    <w:rPr>
                      <w:rFonts w:ascii="Calibri" w:hAnsi="Calibri" w:cs="Calibri"/>
                      <w:color w:val="000000"/>
                      <w:sz w:val="12"/>
                      <w:szCs w:val="12"/>
                      <w:lang w:eastAsia="es-CO"/>
                    </w:rPr>
                  </w:rPrChange>
                </w:rPr>
                <w:t>años, la</w:t>
              </w:r>
            </w:ins>
            <w:ins w:id="4742" w:author="Diana Gonzalez Garcia" w:date="2021-05-28T16:34:00Z">
              <w:r w:rsidRPr="004223AB">
                <w:rPr>
                  <w:rFonts w:ascii="Calibri" w:hAnsi="Calibri" w:cs="Calibri"/>
                  <w:color w:val="000000"/>
                  <w:sz w:val="12"/>
                  <w:szCs w:val="12"/>
                  <w:lang w:eastAsia="es-CO"/>
                  <w:rPrChange w:id="4743" w:author="Diana Gonzalez Garcia" w:date="2021-05-28T16:36:00Z">
                    <w:rPr>
                      <w:rFonts w:ascii="Calibri" w:hAnsi="Calibri" w:cs="Calibri"/>
                      <w:color w:val="000000"/>
                      <w:sz w:val="24"/>
                      <w:szCs w:val="24"/>
                      <w:lang w:eastAsia="es-CO"/>
                    </w:rPr>
                  </w:rPrChange>
                </w:rPr>
                <w:t xml:space="preserve"> variable modelo es avalúo especial.</w:t>
              </w:r>
            </w:ins>
          </w:p>
        </w:tc>
        <w:tc>
          <w:tcPr>
            <w:tcW w:w="0" w:type="auto"/>
            <w:vMerge w:val="restart"/>
            <w:tcBorders>
              <w:top w:val="nil"/>
              <w:left w:val="nil"/>
              <w:bottom w:val="single" w:sz="4" w:space="0" w:color="auto"/>
              <w:right w:val="single" w:sz="4" w:space="0" w:color="auto"/>
            </w:tcBorders>
            <w:shd w:val="clear" w:color="auto" w:fill="auto"/>
            <w:noWrap/>
            <w:vAlign w:val="center"/>
            <w:hideMark/>
            <w:tcPrChange w:id="4744" w:author="Diana Gonzalez Garcia" w:date="2021-05-28T16:43:00Z">
              <w:tcPr>
                <w:tcW w:w="261" w:type="pct"/>
                <w:gridSpan w:val="2"/>
                <w:vMerge w:val="restart"/>
                <w:tcBorders>
                  <w:top w:val="nil"/>
                  <w:left w:val="nil"/>
                  <w:bottom w:val="single" w:sz="4" w:space="0" w:color="auto"/>
                  <w:right w:val="single" w:sz="4" w:space="0" w:color="auto"/>
                </w:tcBorders>
                <w:shd w:val="clear" w:color="auto" w:fill="auto"/>
                <w:noWrap/>
                <w:vAlign w:val="center"/>
                <w:hideMark/>
              </w:tcPr>
            </w:tcPrChange>
          </w:tcPr>
          <w:p w14:paraId="0DE9171A" w14:textId="77777777" w:rsidR="004223AB" w:rsidRPr="004223AB" w:rsidRDefault="004223AB" w:rsidP="004223AB">
            <w:pPr>
              <w:spacing w:after="0" w:line="240" w:lineRule="auto"/>
              <w:jc w:val="center"/>
              <w:rPr>
                <w:ins w:id="4745" w:author="Diana Gonzalez Garcia" w:date="2021-05-28T16:34:00Z"/>
                <w:rFonts w:ascii="Calibri" w:hAnsi="Calibri" w:cs="Calibri"/>
                <w:color w:val="000000"/>
                <w:sz w:val="12"/>
                <w:szCs w:val="12"/>
                <w:lang w:eastAsia="es-CO"/>
                <w:rPrChange w:id="4746" w:author="Diana Gonzalez Garcia" w:date="2021-05-28T16:36:00Z">
                  <w:rPr>
                    <w:ins w:id="4747" w:author="Diana Gonzalez Garcia" w:date="2021-05-28T16:34:00Z"/>
                    <w:rFonts w:ascii="Calibri" w:hAnsi="Calibri" w:cs="Calibri"/>
                    <w:color w:val="000000"/>
                    <w:sz w:val="24"/>
                    <w:szCs w:val="24"/>
                    <w:lang w:eastAsia="es-CO"/>
                  </w:rPr>
                </w:rPrChange>
              </w:rPr>
            </w:pPr>
            <w:ins w:id="4748" w:author="Diana Gonzalez Garcia" w:date="2021-05-28T16:34:00Z">
              <w:r w:rsidRPr="004223AB">
                <w:rPr>
                  <w:rFonts w:ascii="Calibri" w:hAnsi="Calibri" w:cs="Calibri"/>
                  <w:color w:val="000000"/>
                  <w:sz w:val="12"/>
                  <w:szCs w:val="12"/>
                  <w:lang w:eastAsia="es-CO"/>
                  <w:rPrChange w:id="4749" w:author="Diana Gonzalez Garcia" w:date="2021-05-28T16:36:00Z">
                    <w:rPr>
                      <w:rFonts w:ascii="Calibri" w:hAnsi="Calibri" w:cs="Calibri"/>
                      <w:color w:val="000000"/>
                      <w:sz w:val="24"/>
                      <w:szCs w:val="24"/>
                      <w:lang w:eastAsia="es-CO"/>
                    </w:rPr>
                  </w:rPrChange>
                </w:rPr>
                <w:t>T20</w:t>
              </w:r>
            </w:ins>
          </w:p>
        </w:tc>
        <w:tc>
          <w:tcPr>
            <w:tcW w:w="0" w:type="auto"/>
            <w:vMerge w:val="restart"/>
            <w:tcBorders>
              <w:top w:val="nil"/>
              <w:left w:val="single" w:sz="4" w:space="0" w:color="auto"/>
              <w:bottom w:val="single" w:sz="4" w:space="0" w:color="auto"/>
              <w:right w:val="nil"/>
            </w:tcBorders>
            <w:shd w:val="clear" w:color="auto" w:fill="auto"/>
            <w:vAlign w:val="center"/>
            <w:hideMark/>
            <w:tcPrChange w:id="4750" w:author="Diana Gonzalez Garcia" w:date="2021-05-28T16:43:00Z">
              <w:tcPr>
                <w:tcW w:w="487" w:type="pct"/>
                <w:gridSpan w:val="2"/>
                <w:vMerge w:val="restart"/>
                <w:tcBorders>
                  <w:top w:val="nil"/>
                  <w:left w:val="single" w:sz="4" w:space="0" w:color="auto"/>
                  <w:bottom w:val="single" w:sz="4" w:space="0" w:color="auto"/>
                  <w:right w:val="nil"/>
                </w:tcBorders>
                <w:shd w:val="clear" w:color="auto" w:fill="auto"/>
                <w:vAlign w:val="center"/>
                <w:hideMark/>
              </w:tcPr>
            </w:tcPrChange>
          </w:tcPr>
          <w:p w14:paraId="42280109" w14:textId="77777777" w:rsidR="004223AB" w:rsidRPr="004223AB" w:rsidRDefault="004223AB" w:rsidP="004223AB">
            <w:pPr>
              <w:spacing w:after="0" w:line="240" w:lineRule="auto"/>
              <w:jc w:val="center"/>
              <w:rPr>
                <w:ins w:id="4751" w:author="Diana Gonzalez Garcia" w:date="2021-05-28T16:34:00Z"/>
                <w:rFonts w:ascii="Calibri" w:hAnsi="Calibri" w:cs="Calibri"/>
                <w:color w:val="FF0000"/>
                <w:sz w:val="12"/>
                <w:szCs w:val="12"/>
                <w:lang w:eastAsia="es-CO"/>
                <w:rPrChange w:id="4752" w:author="Diana Gonzalez Garcia" w:date="2021-05-28T16:36:00Z">
                  <w:rPr>
                    <w:ins w:id="4753" w:author="Diana Gonzalez Garcia" w:date="2021-05-28T16:34:00Z"/>
                    <w:rFonts w:ascii="Calibri" w:hAnsi="Calibri" w:cs="Calibri"/>
                    <w:color w:val="FF0000"/>
                    <w:sz w:val="24"/>
                    <w:szCs w:val="24"/>
                    <w:lang w:eastAsia="es-CO"/>
                  </w:rPr>
                </w:rPrChange>
              </w:rPr>
            </w:pPr>
            <w:ins w:id="4754" w:author="Diana Gonzalez Garcia" w:date="2021-05-28T16:34:00Z">
              <w:r w:rsidRPr="004223AB">
                <w:rPr>
                  <w:rFonts w:ascii="Calibri" w:hAnsi="Calibri" w:cs="Calibri"/>
                  <w:color w:val="FF0000"/>
                  <w:sz w:val="12"/>
                  <w:szCs w:val="12"/>
                  <w:lang w:eastAsia="es-CO"/>
                  <w:rPrChange w:id="4755" w:author="Diana Gonzalez Garcia" w:date="2021-05-28T16:36:00Z">
                    <w:rPr>
                      <w:rFonts w:ascii="Calibri" w:hAnsi="Calibri" w:cs="Calibri"/>
                      <w:color w:val="FF0000"/>
                      <w:sz w:val="24"/>
                      <w:szCs w:val="24"/>
                      <w:lang w:eastAsia="es-CO"/>
                    </w:rPr>
                  </w:rPrChange>
                </w:rPr>
                <w:t> </w:t>
              </w:r>
            </w:ins>
          </w:p>
        </w:tc>
        <w:tc>
          <w:tcPr>
            <w:tcW w:w="1158" w:type="dxa"/>
            <w:vMerge w:val="restart"/>
            <w:tcBorders>
              <w:top w:val="nil"/>
              <w:left w:val="single" w:sz="4" w:space="0" w:color="auto"/>
              <w:bottom w:val="single" w:sz="4" w:space="0" w:color="auto"/>
              <w:right w:val="single" w:sz="4" w:space="0" w:color="auto"/>
            </w:tcBorders>
            <w:shd w:val="clear" w:color="auto" w:fill="auto"/>
            <w:vAlign w:val="center"/>
            <w:hideMark/>
            <w:tcPrChange w:id="4756" w:author="Diana Gonzalez Garcia" w:date="2021-05-28T16:43:00Z">
              <w:tcPr>
                <w:tcW w:w="985" w:type="pct"/>
                <w:gridSpan w:val="2"/>
                <w:vMerge w:val="restart"/>
                <w:tcBorders>
                  <w:top w:val="nil"/>
                  <w:left w:val="single" w:sz="4" w:space="0" w:color="auto"/>
                  <w:bottom w:val="single" w:sz="4" w:space="0" w:color="auto"/>
                  <w:right w:val="single" w:sz="4" w:space="0" w:color="auto"/>
                </w:tcBorders>
                <w:shd w:val="clear" w:color="auto" w:fill="auto"/>
                <w:vAlign w:val="center"/>
                <w:hideMark/>
              </w:tcPr>
            </w:tcPrChange>
          </w:tcPr>
          <w:p w14:paraId="13BC7FC7" w14:textId="77777777" w:rsidR="004223AB" w:rsidRPr="004223AB" w:rsidRDefault="004223AB" w:rsidP="004223AB">
            <w:pPr>
              <w:spacing w:after="0" w:line="240" w:lineRule="auto"/>
              <w:rPr>
                <w:ins w:id="4757" w:author="Diana Gonzalez Garcia" w:date="2021-05-28T16:34:00Z"/>
                <w:rFonts w:ascii="Calibri" w:hAnsi="Calibri" w:cs="Calibri"/>
                <w:color w:val="000000"/>
                <w:sz w:val="12"/>
                <w:szCs w:val="12"/>
                <w:lang w:eastAsia="es-CO"/>
                <w:rPrChange w:id="4758" w:author="Diana Gonzalez Garcia" w:date="2021-05-28T16:36:00Z">
                  <w:rPr>
                    <w:ins w:id="4759" w:author="Diana Gonzalez Garcia" w:date="2021-05-28T16:34:00Z"/>
                    <w:rFonts w:ascii="Calibri" w:hAnsi="Calibri" w:cs="Calibri"/>
                    <w:color w:val="000000"/>
                    <w:sz w:val="24"/>
                    <w:szCs w:val="24"/>
                    <w:lang w:eastAsia="es-CO"/>
                  </w:rPr>
                </w:rPrChange>
              </w:rPr>
            </w:pPr>
            <w:ins w:id="4760" w:author="Diana Gonzalez Garcia" w:date="2021-05-28T16:34:00Z">
              <w:r w:rsidRPr="004223AB">
                <w:rPr>
                  <w:rFonts w:ascii="Calibri" w:hAnsi="Calibri" w:cs="Calibri"/>
                  <w:color w:val="000000"/>
                  <w:sz w:val="12"/>
                  <w:szCs w:val="12"/>
                  <w:lang w:eastAsia="es-CO"/>
                  <w:rPrChange w:id="4761" w:author="Diana Gonzalez Garcia" w:date="2021-05-28T16:36:00Z">
                    <w:rPr>
                      <w:rFonts w:ascii="Calibri" w:hAnsi="Calibri" w:cs="Calibri"/>
                      <w:color w:val="000000"/>
                      <w:sz w:val="24"/>
                      <w:szCs w:val="24"/>
                      <w:lang w:eastAsia="es-CO"/>
                    </w:rPr>
                  </w:rPrChange>
                </w:rPr>
                <w:t>No aplica</w:t>
              </w:r>
            </w:ins>
          </w:p>
        </w:tc>
      </w:tr>
      <w:tr w:rsidR="004223AB" w:rsidRPr="004223AB" w14:paraId="79B19698" w14:textId="77777777" w:rsidTr="00D203B1">
        <w:tblPrEx>
          <w:tblPrExChange w:id="4762" w:author="Diana Gonzalez Garcia" w:date="2021-05-28T16:43:00Z">
            <w:tblPrEx>
              <w:tblW w:w="5000" w:type="pct"/>
              <w:tblInd w:w="0" w:type="dxa"/>
            </w:tblPrEx>
          </w:tblPrExChange>
        </w:tblPrEx>
        <w:trPr>
          <w:trHeight w:val="20"/>
          <w:ins w:id="4763" w:author="Diana Gonzalez Garcia" w:date="2021-05-28T16:34:00Z"/>
          <w:trPrChange w:id="4764" w:author="Diana Gonzalez Garcia" w:date="2021-05-28T16:43:00Z">
            <w:trPr>
              <w:gridBefore w:val="2"/>
              <w:gridAfter w:val="0"/>
              <w:trHeight w:val="1230"/>
            </w:trPr>
          </w:trPrChange>
        </w:trPr>
        <w:tc>
          <w:tcPr>
            <w:tcW w:w="0" w:type="auto"/>
            <w:vMerge/>
            <w:tcBorders>
              <w:top w:val="nil"/>
              <w:left w:val="single" w:sz="4" w:space="0" w:color="auto"/>
              <w:bottom w:val="single" w:sz="4" w:space="0" w:color="auto"/>
              <w:right w:val="single" w:sz="4" w:space="0" w:color="auto"/>
            </w:tcBorders>
            <w:vAlign w:val="center"/>
            <w:hideMark/>
            <w:tcPrChange w:id="4765" w:author="Diana Gonzalez Garcia" w:date="2021-05-28T16:43:00Z">
              <w:tcPr>
                <w:tcW w:w="318" w:type="pct"/>
                <w:gridSpan w:val="2"/>
                <w:vMerge/>
                <w:tcBorders>
                  <w:top w:val="nil"/>
                  <w:left w:val="single" w:sz="4" w:space="0" w:color="auto"/>
                  <w:bottom w:val="single" w:sz="4" w:space="0" w:color="auto"/>
                  <w:right w:val="single" w:sz="4" w:space="0" w:color="auto"/>
                </w:tcBorders>
                <w:vAlign w:val="center"/>
                <w:hideMark/>
              </w:tcPr>
            </w:tcPrChange>
          </w:tcPr>
          <w:p w14:paraId="343432B2" w14:textId="77777777" w:rsidR="004223AB" w:rsidRPr="004223AB" w:rsidRDefault="004223AB" w:rsidP="004223AB">
            <w:pPr>
              <w:spacing w:after="0" w:line="240" w:lineRule="auto"/>
              <w:rPr>
                <w:ins w:id="4766" w:author="Diana Gonzalez Garcia" w:date="2021-05-28T16:34:00Z"/>
                <w:rFonts w:ascii="Calibri" w:hAnsi="Calibri" w:cs="Calibri"/>
                <w:color w:val="000000"/>
                <w:sz w:val="12"/>
                <w:szCs w:val="12"/>
                <w:lang w:eastAsia="es-CO"/>
                <w:rPrChange w:id="4767" w:author="Diana Gonzalez Garcia" w:date="2021-05-28T16:36:00Z">
                  <w:rPr>
                    <w:ins w:id="4768"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4769" w:author="Diana Gonzalez Garcia" w:date="2021-05-28T16:43:00Z">
              <w:tcPr>
                <w:tcW w:w="317" w:type="pct"/>
                <w:vMerge/>
                <w:tcBorders>
                  <w:top w:val="nil"/>
                  <w:left w:val="single" w:sz="4" w:space="0" w:color="auto"/>
                  <w:bottom w:val="single" w:sz="4" w:space="0" w:color="auto"/>
                  <w:right w:val="single" w:sz="4" w:space="0" w:color="auto"/>
                </w:tcBorders>
                <w:vAlign w:val="center"/>
                <w:hideMark/>
              </w:tcPr>
            </w:tcPrChange>
          </w:tcPr>
          <w:p w14:paraId="51899FF1" w14:textId="77777777" w:rsidR="004223AB" w:rsidRPr="004223AB" w:rsidRDefault="004223AB" w:rsidP="004223AB">
            <w:pPr>
              <w:spacing w:after="0" w:line="240" w:lineRule="auto"/>
              <w:rPr>
                <w:ins w:id="4770" w:author="Diana Gonzalez Garcia" w:date="2021-05-28T16:34:00Z"/>
                <w:rFonts w:ascii="Calibri" w:hAnsi="Calibri" w:cs="Calibri"/>
                <w:sz w:val="12"/>
                <w:szCs w:val="12"/>
                <w:lang w:eastAsia="es-CO"/>
                <w:rPrChange w:id="4771" w:author="Diana Gonzalez Garcia" w:date="2021-05-28T16:36:00Z">
                  <w:rPr>
                    <w:ins w:id="4772" w:author="Diana Gonzalez Garcia" w:date="2021-05-28T16:34:00Z"/>
                    <w:rFonts w:ascii="Calibri" w:hAnsi="Calibri" w:cs="Calibri"/>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4773" w:author="Diana Gonzalez Garcia" w:date="2021-05-28T16:43:00Z">
              <w:tcPr>
                <w:tcW w:w="330" w:type="pct"/>
                <w:gridSpan w:val="2"/>
                <w:vMerge/>
                <w:tcBorders>
                  <w:top w:val="nil"/>
                  <w:left w:val="single" w:sz="4" w:space="0" w:color="auto"/>
                  <w:bottom w:val="single" w:sz="4" w:space="0" w:color="auto"/>
                  <w:right w:val="single" w:sz="4" w:space="0" w:color="auto"/>
                </w:tcBorders>
                <w:vAlign w:val="center"/>
                <w:hideMark/>
              </w:tcPr>
            </w:tcPrChange>
          </w:tcPr>
          <w:p w14:paraId="27C9D31E" w14:textId="77777777" w:rsidR="004223AB" w:rsidRPr="004223AB" w:rsidRDefault="004223AB" w:rsidP="004223AB">
            <w:pPr>
              <w:spacing w:after="0" w:line="240" w:lineRule="auto"/>
              <w:rPr>
                <w:ins w:id="4774" w:author="Diana Gonzalez Garcia" w:date="2021-05-28T16:34:00Z"/>
                <w:rFonts w:ascii="Calibri" w:hAnsi="Calibri" w:cs="Calibri"/>
                <w:sz w:val="12"/>
                <w:szCs w:val="12"/>
                <w:lang w:eastAsia="es-CO"/>
                <w:rPrChange w:id="4775" w:author="Diana Gonzalez Garcia" w:date="2021-05-28T16:36:00Z">
                  <w:rPr>
                    <w:ins w:id="4776" w:author="Diana Gonzalez Garcia" w:date="2021-05-28T16:34:00Z"/>
                    <w:rFonts w:ascii="Calibri" w:hAnsi="Calibri" w:cs="Calibri"/>
                    <w:sz w:val="24"/>
                    <w:szCs w:val="24"/>
                    <w:lang w:eastAsia="es-CO"/>
                  </w:rPr>
                </w:rPrChange>
              </w:rPr>
            </w:pPr>
          </w:p>
        </w:tc>
        <w:tc>
          <w:tcPr>
            <w:tcW w:w="0" w:type="auto"/>
            <w:tcBorders>
              <w:top w:val="nil"/>
              <w:left w:val="nil"/>
              <w:bottom w:val="nil"/>
              <w:right w:val="nil"/>
            </w:tcBorders>
            <w:shd w:val="clear" w:color="auto" w:fill="auto"/>
            <w:vAlign w:val="center"/>
            <w:hideMark/>
            <w:tcPrChange w:id="4777" w:author="Diana Gonzalez Garcia" w:date="2021-05-28T16:43:00Z">
              <w:tcPr>
                <w:tcW w:w="352" w:type="pct"/>
                <w:gridSpan w:val="2"/>
                <w:tcBorders>
                  <w:top w:val="nil"/>
                  <w:left w:val="nil"/>
                  <w:bottom w:val="nil"/>
                  <w:right w:val="nil"/>
                </w:tcBorders>
                <w:shd w:val="clear" w:color="auto" w:fill="auto"/>
                <w:vAlign w:val="center"/>
                <w:hideMark/>
              </w:tcPr>
            </w:tcPrChange>
          </w:tcPr>
          <w:p w14:paraId="04B4F554" w14:textId="77777777" w:rsidR="004223AB" w:rsidRPr="004223AB" w:rsidRDefault="004223AB" w:rsidP="004223AB">
            <w:pPr>
              <w:spacing w:after="0" w:line="240" w:lineRule="auto"/>
              <w:jc w:val="center"/>
              <w:rPr>
                <w:ins w:id="4778" w:author="Diana Gonzalez Garcia" w:date="2021-05-28T16:34:00Z"/>
                <w:rFonts w:ascii="Calibri" w:hAnsi="Calibri" w:cs="Calibri"/>
                <w:color w:val="000000"/>
                <w:sz w:val="12"/>
                <w:szCs w:val="12"/>
                <w:lang w:eastAsia="es-CO"/>
                <w:rPrChange w:id="4779" w:author="Diana Gonzalez Garcia" w:date="2021-05-28T16:36:00Z">
                  <w:rPr>
                    <w:ins w:id="4780" w:author="Diana Gonzalez Garcia" w:date="2021-05-28T16:34:00Z"/>
                    <w:rFonts w:ascii="Calibri" w:hAnsi="Calibri" w:cs="Calibri"/>
                    <w:color w:val="000000"/>
                    <w:sz w:val="24"/>
                    <w:szCs w:val="24"/>
                    <w:lang w:eastAsia="es-CO"/>
                  </w:rPr>
                </w:rPrChange>
              </w:rPr>
            </w:pPr>
            <w:ins w:id="4781" w:author="Diana Gonzalez Garcia" w:date="2021-05-28T16:34:00Z">
              <w:r w:rsidRPr="004223AB">
                <w:rPr>
                  <w:rFonts w:ascii="Calibri" w:hAnsi="Calibri" w:cs="Calibri"/>
                  <w:color w:val="000000"/>
                  <w:sz w:val="12"/>
                  <w:szCs w:val="12"/>
                  <w:lang w:eastAsia="es-CO"/>
                  <w:rPrChange w:id="4782" w:author="Diana Gonzalez Garcia" w:date="2021-05-28T16:36:00Z">
                    <w:rPr>
                      <w:rFonts w:ascii="Calibri" w:hAnsi="Calibri" w:cs="Calibri"/>
                      <w:color w:val="000000"/>
                      <w:sz w:val="24"/>
                      <w:szCs w:val="24"/>
                      <w:lang w:eastAsia="es-CO"/>
                    </w:rPr>
                  </w:rPrChange>
                </w:rPr>
                <w:t>($ / m2)</w:t>
              </w:r>
            </w:ins>
          </w:p>
        </w:tc>
        <w:tc>
          <w:tcPr>
            <w:tcW w:w="0" w:type="auto"/>
            <w:tcBorders>
              <w:top w:val="nil"/>
              <w:left w:val="single" w:sz="4" w:space="0" w:color="auto"/>
              <w:bottom w:val="single" w:sz="4" w:space="0" w:color="auto"/>
              <w:right w:val="single" w:sz="4" w:space="0" w:color="auto"/>
            </w:tcBorders>
            <w:shd w:val="clear" w:color="auto" w:fill="auto"/>
            <w:vAlign w:val="center"/>
            <w:hideMark/>
            <w:tcPrChange w:id="4783" w:author="Diana Gonzalez Garcia" w:date="2021-05-28T16:43:00Z">
              <w:tcPr>
                <w:tcW w:w="291" w:type="pct"/>
                <w:gridSpan w:val="2"/>
                <w:tcBorders>
                  <w:top w:val="nil"/>
                  <w:left w:val="single" w:sz="4" w:space="0" w:color="auto"/>
                  <w:bottom w:val="single" w:sz="4" w:space="0" w:color="auto"/>
                  <w:right w:val="single" w:sz="4" w:space="0" w:color="auto"/>
                </w:tcBorders>
                <w:shd w:val="clear" w:color="auto" w:fill="auto"/>
                <w:vAlign w:val="center"/>
                <w:hideMark/>
              </w:tcPr>
            </w:tcPrChange>
          </w:tcPr>
          <w:p w14:paraId="2D34394F" w14:textId="77777777" w:rsidR="004223AB" w:rsidRPr="004223AB" w:rsidRDefault="004223AB" w:rsidP="004223AB">
            <w:pPr>
              <w:spacing w:after="0" w:line="240" w:lineRule="auto"/>
              <w:jc w:val="center"/>
              <w:rPr>
                <w:ins w:id="4784" w:author="Diana Gonzalez Garcia" w:date="2021-05-28T16:34:00Z"/>
                <w:rFonts w:ascii="Calibri" w:hAnsi="Calibri" w:cs="Calibri"/>
                <w:color w:val="000000"/>
                <w:sz w:val="12"/>
                <w:szCs w:val="12"/>
                <w:lang w:eastAsia="es-CO"/>
                <w:rPrChange w:id="4785" w:author="Diana Gonzalez Garcia" w:date="2021-05-28T16:36:00Z">
                  <w:rPr>
                    <w:ins w:id="4786" w:author="Diana Gonzalez Garcia" w:date="2021-05-28T16:34:00Z"/>
                    <w:rFonts w:ascii="Calibri" w:hAnsi="Calibri" w:cs="Calibri"/>
                    <w:color w:val="000000"/>
                    <w:sz w:val="24"/>
                    <w:szCs w:val="24"/>
                    <w:lang w:eastAsia="es-CO"/>
                  </w:rPr>
                </w:rPrChange>
              </w:rPr>
            </w:pPr>
            <w:ins w:id="4787" w:author="Diana Gonzalez Garcia" w:date="2021-05-28T16:34:00Z">
              <w:r w:rsidRPr="004223AB">
                <w:rPr>
                  <w:rFonts w:ascii="Calibri" w:hAnsi="Calibri" w:cs="Calibri"/>
                  <w:color w:val="000000"/>
                  <w:sz w:val="12"/>
                  <w:szCs w:val="12"/>
                  <w:lang w:eastAsia="es-CO"/>
                  <w:rPrChange w:id="4788" w:author="Diana Gonzalez Garcia" w:date="2021-05-28T16:36:00Z">
                    <w:rPr>
                      <w:rFonts w:ascii="Calibri" w:hAnsi="Calibri" w:cs="Calibri"/>
                      <w:color w:val="000000"/>
                      <w:sz w:val="24"/>
                      <w:szCs w:val="24"/>
                      <w:lang w:eastAsia="es-CO"/>
                    </w:rPr>
                  </w:rPrChange>
                </w:rPr>
                <w:t>Edad</w:t>
              </w:r>
            </w:ins>
          </w:p>
        </w:tc>
        <w:tc>
          <w:tcPr>
            <w:tcW w:w="0" w:type="auto"/>
            <w:tcBorders>
              <w:top w:val="nil"/>
              <w:left w:val="nil"/>
              <w:bottom w:val="single" w:sz="4" w:space="0" w:color="auto"/>
              <w:right w:val="nil"/>
            </w:tcBorders>
            <w:shd w:val="clear" w:color="auto" w:fill="auto"/>
            <w:vAlign w:val="center"/>
            <w:hideMark/>
            <w:tcPrChange w:id="4789" w:author="Diana Gonzalez Garcia" w:date="2021-05-28T16:43:00Z">
              <w:tcPr>
                <w:tcW w:w="242" w:type="pct"/>
                <w:gridSpan w:val="2"/>
                <w:tcBorders>
                  <w:top w:val="nil"/>
                  <w:left w:val="nil"/>
                  <w:bottom w:val="single" w:sz="4" w:space="0" w:color="auto"/>
                  <w:right w:val="nil"/>
                </w:tcBorders>
                <w:shd w:val="clear" w:color="auto" w:fill="auto"/>
                <w:vAlign w:val="center"/>
                <w:hideMark/>
              </w:tcPr>
            </w:tcPrChange>
          </w:tcPr>
          <w:p w14:paraId="47876277" w14:textId="77777777" w:rsidR="004223AB" w:rsidRPr="004223AB" w:rsidRDefault="004223AB" w:rsidP="004223AB">
            <w:pPr>
              <w:spacing w:after="0" w:line="240" w:lineRule="auto"/>
              <w:jc w:val="center"/>
              <w:rPr>
                <w:ins w:id="4790" w:author="Diana Gonzalez Garcia" w:date="2021-05-28T16:34:00Z"/>
                <w:rFonts w:ascii="Calibri" w:hAnsi="Calibri" w:cs="Calibri"/>
                <w:color w:val="000000"/>
                <w:sz w:val="12"/>
                <w:szCs w:val="12"/>
                <w:lang w:eastAsia="es-CO"/>
                <w:rPrChange w:id="4791" w:author="Diana Gonzalez Garcia" w:date="2021-05-28T16:36:00Z">
                  <w:rPr>
                    <w:ins w:id="4792" w:author="Diana Gonzalez Garcia" w:date="2021-05-28T16:34:00Z"/>
                    <w:rFonts w:ascii="Calibri" w:hAnsi="Calibri" w:cs="Calibri"/>
                    <w:color w:val="000000"/>
                    <w:sz w:val="24"/>
                    <w:szCs w:val="24"/>
                    <w:lang w:eastAsia="es-CO"/>
                  </w:rPr>
                </w:rPrChange>
              </w:rPr>
            </w:pPr>
            <w:proofErr w:type="spellStart"/>
            <w:ins w:id="4793" w:author="Diana Gonzalez Garcia" w:date="2021-05-28T16:34:00Z">
              <w:r w:rsidRPr="004223AB">
                <w:rPr>
                  <w:rFonts w:ascii="Calibri" w:hAnsi="Calibri" w:cs="Calibri"/>
                  <w:color w:val="000000"/>
                  <w:sz w:val="12"/>
                  <w:szCs w:val="12"/>
                  <w:lang w:eastAsia="es-CO"/>
                  <w:rPrChange w:id="4794" w:author="Diana Gonzalez Garcia" w:date="2021-05-28T16:36:00Z">
                    <w:rPr>
                      <w:rFonts w:ascii="Calibri" w:hAnsi="Calibri" w:cs="Calibri"/>
                      <w:color w:val="000000"/>
                      <w:sz w:val="24"/>
                      <w:szCs w:val="24"/>
                      <w:lang w:eastAsia="es-CO"/>
                    </w:rPr>
                  </w:rPrChange>
                </w:rPr>
                <w:t>SIIC</w:t>
              </w:r>
              <w:proofErr w:type="spellEnd"/>
            </w:ins>
          </w:p>
        </w:tc>
        <w:tc>
          <w:tcPr>
            <w:tcW w:w="0" w:type="auto"/>
            <w:tcBorders>
              <w:top w:val="nil"/>
              <w:left w:val="single" w:sz="4" w:space="0" w:color="auto"/>
              <w:bottom w:val="nil"/>
              <w:right w:val="single" w:sz="4" w:space="0" w:color="auto"/>
            </w:tcBorders>
            <w:shd w:val="clear" w:color="auto" w:fill="auto"/>
            <w:vAlign w:val="center"/>
            <w:hideMark/>
            <w:tcPrChange w:id="4795" w:author="Diana Gonzalez Garcia" w:date="2021-05-28T16:43:00Z">
              <w:tcPr>
                <w:tcW w:w="1418" w:type="pct"/>
                <w:tcBorders>
                  <w:top w:val="nil"/>
                  <w:left w:val="single" w:sz="4" w:space="0" w:color="auto"/>
                  <w:bottom w:val="nil"/>
                  <w:right w:val="single" w:sz="4" w:space="0" w:color="auto"/>
                </w:tcBorders>
                <w:shd w:val="clear" w:color="auto" w:fill="auto"/>
                <w:vAlign w:val="center"/>
                <w:hideMark/>
              </w:tcPr>
            </w:tcPrChange>
          </w:tcPr>
          <w:p w14:paraId="2FD9561C" w14:textId="49B310AF" w:rsidR="004223AB" w:rsidRPr="004223AB" w:rsidRDefault="004223AB" w:rsidP="004223AB">
            <w:pPr>
              <w:spacing w:after="0" w:line="240" w:lineRule="auto"/>
              <w:jc w:val="both"/>
              <w:rPr>
                <w:ins w:id="4796" w:author="Diana Gonzalez Garcia" w:date="2021-05-28T16:34:00Z"/>
                <w:rFonts w:ascii="Calibri" w:hAnsi="Calibri" w:cs="Calibri"/>
                <w:color w:val="000000"/>
                <w:sz w:val="12"/>
                <w:szCs w:val="12"/>
                <w:lang w:eastAsia="es-CO"/>
                <w:rPrChange w:id="4797" w:author="Diana Gonzalez Garcia" w:date="2021-05-28T16:36:00Z">
                  <w:rPr>
                    <w:ins w:id="4798" w:author="Diana Gonzalez Garcia" w:date="2021-05-28T16:34:00Z"/>
                    <w:rFonts w:ascii="Calibri" w:hAnsi="Calibri" w:cs="Calibri"/>
                    <w:color w:val="000000"/>
                    <w:sz w:val="24"/>
                    <w:szCs w:val="24"/>
                    <w:lang w:eastAsia="es-CO"/>
                  </w:rPr>
                </w:rPrChange>
              </w:rPr>
            </w:pPr>
            <w:ins w:id="4799" w:author="Diana Gonzalez Garcia" w:date="2021-05-28T16:34:00Z">
              <w:r w:rsidRPr="004223AB">
                <w:rPr>
                  <w:rFonts w:ascii="Calibri" w:hAnsi="Calibri" w:cs="Calibri"/>
                  <w:color w:val="000000"/>
                  <w:sz w:val="12"/>
                  <w:szCs w:val="12"/>
                  <w:lang w:eastAsia="es-CO"/>
                  <w:rPrChange w:id="4800" w:author="Diana Gonzalez Garcia" w:date="2021-05-28T16:36:00Z">
                    <w:rPr>
                      <w:rFonts w:ascii="Calibri" w:hAnsi="Calibri" w:cs="Calibri"/>
                      <w:color w:val="000000"/>
                      <w:sz w:val="24"/>
                      <w:szCs w:val="24"/>
                      <w:lang w:eastAsia="es-CO"/>
                    </w:rPr>
                  </w:rPrChange>
                </w:rPr>
                <w:t xml:space="preserve">Para predios con puntajes superiores a </w:t>
              </w:r>
            </w:ins>
            <w:ins w:id="4801" w:author="Diana Gonzalez Garcia" w:date="2021-05-28T16:45:00Z">
              <w:r w:rsidR="00D203B1" w:rsidRPr="004223AB">
                <w:rPr>
                  <w:rFonts w:ascii="Calibri" w:hAnsi="Calibri" w:cs="Calibri"/>
                  <w:color w:val="000000"/>
                  <w:sz w:val="12"/>
                  <w:szCs w:val="12"/>
                  <w:lang w:eastAsia="es-CO"/>
                  <w:rPrChange w:id="4802" w:author="Diana Gonzalez Garcia" w:date="2021-05-28T16:36:00Z">
                    <w:rPr>
                      <w:rFonts w:ascii="Calibri" w:hAnsi="Calibri" w:cs="Calibri"/>
                      <w:color w:val="000000"/>
                      <w:sz w:val="12"/>
                      <w:szCs w:val="12"/>
                      <w:lang w:eastAsia="es-CO"/>
                    </w:rPr>
                  </w:rPrChange>
                </w:rPr>
                <w:t>100, la</w:t>
              </w:r>
            </w:ins>
            <w:ins w:id="4803" w:author="Diana Gonzalez Garcia" w:date="2021-05-28T16:34:00Z">
              <w:r w:rsidRPr="004223AB">
                <w:rPr>
                  <w:rFonts w:ascii="Calibri" w:hAnsi="Calibri" w:cs="Calibri"/>
                  <w:color w:val="000000"/>
                  <w:sz w:val="12"/>
                  <w:szCs w:val="12"/>
                  <w:lang w:eastAsia="es-CO"/>
                  <w:rPrChange w:id="4804" w:author="Diana Gonzalez Garcia" w:date="2021-05-28T16:36:00Z">
                    <w:rPr>
                      <w:rFonts w:ascii="Calibri" w:hAnsi="Calibri" w:cs="Calibri"/>
                      <w:color w:val="000000"/>
                      <w:sz w:val="24"/>
                      <w:szCs w:val="24"/>
                      <w:lang w:eastAsia="es-CO"/>
                    </w:rPr>
                  </w:rPrChange>
                </w:rPr>
                <w:t xml:space="preserve"> variable modelo es avalúo especial.</w:t>
              </w:r>
            </w:ins>
          </w:p>
        </w:tc>
        <w:tc>
          <w:tcPr>
            <w:tcW w:w="0" w:type="auto"/>
            <w:vMerge/>
            <w:tcBorders>
              <w:top w:val="nil"/>
              <w:left w:val="nil"/>
              <w:bottom w:val="single" w:sz="4" w:space="0" w:color="auto"/>
              <w:right w:val="single" w:sz="4" w:space="0" w:color="auto"/>
            </w:tcBorders>
            <w:vAlign w:val="center"/>
            <w:hideMark/>
            <w:tcPrChange w:id="4805" w:author="Diana Gonzalez Garcia" w:date="2021-05-28T16:43:00Z">
              <w:tcPr>
                <w:tcW w:w="261" w:type="pct"/>
                <w:gridSpan w:val="2"/>
                <w:vMerge/>
                <w:tcBorders>
                  <w:top w:val="nil"/>
                  <w:left w:val="nil"/>
                  <w:bottom w:val="single" w:sz="4" w:space="0" w:color="auto"/>
                  <w:right w:val="single" w:sz="4" w:space="0" w:color="auto"/>
                </w:tcBorders>
                <w:vAlign w:val="center"/>
                <w:hideMark/>
              </w:tcPr>
            </w:tcPrChange>
          </w:tcPr>
          <w:p w14:paraId="3FC932B5" w14:textId="77777777" w:rsidR="004223AB" w:rsidRPr="004223AB" w:rsidRDefault="004223AB" w:rsidP="004223AB">
            <w:pPr>
              <w:spacing w:after="0" w:line="240" w:lineRule="auto"/>
              <w:rPr>
                <w:ins w:id="4806" w:author="Diana Gonzalez Garcia" w:date="2021-05-28T16:34:00Z"/>
                <w:rFonts w:ascii="Calibri" w:hAnsi="Calibri" w:cs="Calibri"/>
                <w:color w:val="000000"/>
                <w:sz w:val="12"/>
                <w:szCs w:val="12"/>
                <w:lang w:eastAsia="es-CO"/>
                <w:rPrChange w:id="4807" w:author="Diana Gonzalez Garcia" w:date="2021-05-28T16:36:00Z">
                  <w:rPr>
                    <w:ins w:id="4808"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nil"/>
            </w:tcBorders>
            <w:vAlign w:val="center"/>
            <w:hideMark/>
            <w:tcPrChange w:id="4809" w:author="Diana Gonzalez Garcia" w:date="2021-05-28T16:43:00Z">
              <w:tcPr>
                <w:tcW w:w="487" w:type="pct"/>
                <w:gridSpan w:val="2"/>
                <w:vMerge/>
                <w:tcBorders>
                  <w:top w:val="nil"/>
                  <w:left w:val="single" w:sz="4" w:space="0" w:color="auto"/>
                  <w:bottom w:val="single" w:sz="4" w:space="0" w:color="auto"/>
                  <w:right w:val="nil"/>
                </w:tcBorders>
                <w:vAlign w:val="center"/>
                <w:hideMark/>
              </w:tcPr>
            </w:tcPrChange>
          </w:tcPr>
          <w:p w14:paraId="24AB2EFC" w14:textId="77777777" w:rsidR="004223AB" w:rsidRPr="004223AB" w:rsidRDefault="004223AB" w:rsidP="004223AB">
            <w:pPr>
              <w:spacing w:after="0" w:line="240" w:lineRule="auto"/>
              <w:rPr>
                <w:ins w:id="4810" w:author="Diana Gonzalez Garcia" w:date="2021-05-28T16:34:00Z"/>
                <w:rFonts w:ascii="Calibri" w:hAnsi="Calibri" w:cs="Calibri"/>
                <w:color w:val="FF0000"/>
                <w:sz w:val="12"/>
                <w:szCs w:val="12"/>
                <w:lang w:eastAsia="es-CO"/>
                <w:rPrChange w:id="4811" w:author="Diana Gonzalez Garcia" w:date="2021-05-28T16:36:00Z">
                  <w:rPr>
                    <w:ins w:id="4812" w:author="Diana Gonzalez Garcia" w:date="2021-05-28T16:34:00Z"/>
                    <w:rFonts w:ascii="Calibri" w:hAnsi="Calibri" w:cs="Calibri"/>
                    <w:color w:val="FF0000"/>
                    <w:sz w:val="24"/>
                    <w:szCs w:val="24"/>
                    <w:lang w:eastAsia="es-CO"/>
                  </w:rPr>
                </w:rPrChange>
              </w:rPr>
            </w:pPr>
          </w:p>
        </w:tc>
        <w:tc>
          <w:tcPr>
            <w:tcW w:w="1158" w:type="dxa"/>
            <w:vMerge/>
            <w:tcBorders>
              <w:top w:val="nil"/>
              <w:left w:val="single" w:sz="4" w:space="0" w:color="auto"/>
              <w:bottom w:val="single" w:sz="4" w:space="0" w:color="auto"/>
              <w:right w:val="single" w:sz="4" w:space="0" w:color="auto"/>
            </w:tcBorders>
            <w:vAlign w:val="center"/>
            <w:hideMark/>
            <w:tcPrChange w:id="4813" w:author="Diana Gonzalez Garcia" w:date="2021-05-28T16:43:00Z">
              <w:tcPr>
                <w:tcW w:w="985" w:type="pct"/>
                <w:gridSpan w:val="2"/>
                <w:vMerge/>
                <w:tcBorders>
                  <w:top w:val="nil"/>
                  <w:left w:val="single" w:sz="4" w:space="0" w:color="auto"/>
                  <w:bottom w:val="single" w:sz="4" w:space="0" w:color="auto"/>
                  <w:right w:val="single" w:sz="4" w:space="0" w:color="auto"/>
                </w:tcBorders>
                <w:vAlign w:val="center"/>
                <w:hideMark/>
              </w:tcPr>
            </w:tcPrChange>
          </w:tcPr>
          <w:p w14:paraId="56363C3B" w14:textId="77777777" w:rsidR="004223AB" w:rsidRPr="004223AB" w:rsidRDefault="004223AB" w:rsidP="004223AB">
            <w:pPr>
              <w:spacing w:after="0" w:line="240" w:lineRule="auto"/>
              <w:rPr>
                <w:ins w:id="4814" w:author="Diana Gonzalez Garcia" w:date="2021-05-28T16:34:00Z"/>
                <w:rFonts w:ascii="Calibri" w:hAnsi="Calibri" w:cs="Calibri"/>
                <w:color w:val="000000"/>
                <w:sz w:val="12"/>
                <w:szCs w:val="12"/>
                <w:lang w:eastAsia="es-CO"/>
                <w:rPrChange w:id="4815" w:author="Diana Gonzalez Garcia" w:date="2021-05-28T16:36:00Z">
                  <w:rPr>
                    <w:ins w:id="4816" w:author="Diana Gonzalez Garcia" w:date="2021-05-28T16:34:00Z"/>
                    <w:rFonts w:ascii="Calibri" w:hAnsi="Calibri" w:cs="Calibri"/>
                    <w:color w:val="000000"/>
                    <w:sz w:val="24"/>
                    <w:szCs w:val="24"/>
                    <w:lang w:eastAsia="es-CO"/>
                  </w:rPr>
                </w:rPrChange>
              </w:rPr>
            </w:pPr>
          </w:p>
        </w:tc>
      </w:tr>
      <w:tr w:rsidR="004223AB" w:rsidRPr="004223AB" w14:paraId="45CF9DB4" w14:textId="77777777" w:rsidTr="00D203B1">
        <w:tblPrEx>
          <w:tblPrExChange w:id="4817" w:author="Diana Gonzalez Garcia" w:date="2021-05-28T16:43:00Z">
            <w:tblPrEx>
              <w:tblW w:w="5000" w:type="pct"/>
              <w:tblInd w:w="0" w:type="dxa"/>
            </w:tblPrEx>
          </w:tblPrExChange>
        </w:tblPrEx>
        <w:trPr>
          <w:trHeight w:val="20"/>
          <w:ins w:id="4818" w:author="Diana Gonzalez Garcia" w:date="2021-05-28T16:34:00Z"/>
          <w:trPrChange w:id="4819" w:author="Diana Gonzalez Garcia" w:date="2021-05-28T16:43:00Z">
            <w:trPr>
              <w:gridBefore w:val="2"/>
              <w:gridAfter w:val="0"/>
              <w:trHeight w:val="1230"/>
            </w:trPr>
          </w:trPrChange>
        </w:trPr>
        <w:tc>
          <w:tcPr>
            <w:tcW w:w="0" w:type="auto"/>
            <w:vMerge/>
            <w:tcBorders>
              <w:top w:val="nil"/>
              <w:left w:val="single" w:sz="4" w:space="0" w:color="auto"/>
              <w:bottom w:val="single" w:sz="4" w:space="0" w:color="auto"/>
              <w:right w:val="single" w:sz="4" w:space="0" w:color="auto"/>
            </w:tcBorders>
            <w:vAlign w:val="center"/>
            <w:hideMark/>
            <w:tcPrChange w:id="4820" w:author="Diana Gonzalez Garcia" w:date="2021-05-28T16:43:00Z">
              <w:tcPr>
                <w:tcW w:w="318" w:type="pct"/>
                <w:gridSpan w:val="2"/>
                <w:vMerge/>
                <w:tcBorders>
                  <w:top w:val="nil"/>
                  <w:left w:val="single" w:sz="4" w:space="0" w:color="auto"/>
                  <w:bottom w:val="single" w:sz="4" w:space="0" w:color="auto"/>
                  <w:right w:val="single" w:sz="4" w:space="0" w:color="auto"/>
                </w:tcBorders>
                <w:vAlign w:val="center"/>
                <w:hideMark/>
              </w:tcPr>
            </w:tcPrChange>
          </w:tcPr>
          <w:p w14:paraId="2CEB4C64" w14:textId="77777777" w:rsidR="004223AB" w:rsidRPr="004223AB" w:rsidRDefault="004223AB" w:rsidP="004223AB">
            <w:pPr>
              <w:spacing w:after="0" w:line="240" w:lineRule="auto"/>
              <w:rPr>
                <w:ins w:id="4821" w:author="Diana Gonzalez Garcia" w:date="2021-05-28T16:34:00Z"/>
                <w:rFonts w:ascii="Calibri" w:hAnsi="Calibri" w:cs="Calibri"/>
                <w:color w:val="000000"/>
                <w:sz w:val="12"/>
                <w:szCs w:val="12"/>
                <w:lang w:eastAsia="es-CO"/>
                <w:rPrChange w:id="4822" w:author="Diana Gonzalez Garcia" w:date="2021-05-28T16:36:00Z">
                  <w:rPr>
                    <w:ins w:id="4823"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4824" w:author="Diana Gonzalez Garcia" w:date="2021-05-28T16:43:00Z">
              <w:tcPr>
                <w:tcW w:w="317" w:type="pct"/>
                <w:vMerge/>
                <w:tcBorders>
                  <w:top w:val="nil"/>
                  <w:left w:val="single" w:sz="4" w:space="0" w:color="auto"/>
                  <w:bottom w:val="single" w:sz="4" w:space="0" w:color="auto"/>
                  <w:right w:val="single" w:sz="4" w:space="0" w:color="auto"/>
                </w:tcBorders>
                <w:vAlign w:val="center"/>
                <w:hideMark/>
              </w:tcPr>
            </w:tcPrChange>
          </w:tcPr>
          <w:p w14:paraId="59DE65E1" w14:textId="77777777" w:rsidR="004223AB" w:rsidRPr="004223AB" w:rsidRDefault="004223AB" w:rsidP="004223AB">
            <w:pPr>
              <w:spacing w:after="0" w:line="240" w:lineRule="auto"/>
              <w:rPr>
                <w:ins w:id="4825" w:author="Diana Gonzalez Garcia" w:date="2021-05-28T16:34:00Z"/>
                <w:rFonts w:ascii="Calibri" w:hAnsi="Calibri" w:cs="Calibri"/>
                <w:sz w:val="12"/>
                <w:szCs w:val="12"/>
                <w:lang w:eastAsia="es-CO"/>
                <w:rPrChange w:id="4826" w:author="Diana Gonzalez Garcia" w:date="2021-05-28T16:36:00Z">
                  <w:rPr>
                    <w:ins w:id="4827" w:author="Diana Gonzalez Garcia" w:date="2021-05-28T16:34:00Z"/>
                    <w:rFonts w:ascii="Calibri" w:hAnsi="Calibri" w:cs="Calibri"/>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4828" w:author="Diana Gonzalez Garcia" w:date="2021-05-28T16:43:00Z">
              <w:tcPr>
                <w:tcW w:w="330" w:type="pct"/>
                <w:gridSpan w:val="2"/>
                <w:vMerge/>
                <w:tcBorders>
                  <w:top w:val="nil"/>
                  <w:left w:val="single" w:sz="4" w:space="0" w:color="auto"/>
                  <w:bottom w:val="single" w:sz="4" w:space="0" w:color="auto"/>
                  <w:right w:val="single" w:sz="4" w:space="0" w:color="auto"/>
                </w:tcBorders>
                <w:vAlign w:val="center"/>
                <w:hideMark/>
              </w:tcPr>
            </w:tcPrChange>
          </w:tcPr>
          <w:p w14:paraId="43F74281" w14:textId="77777777" w:rsidR="004223AB" w:rsidRPr="004223AB" w:rsidRDefault="004223AB" w:rsidP="004223AB">
            <w:pPr>
              <w:spacing w:after="0" w:line="240" w:lineRule="auto"/>
              <w:rPr>
                <w:ins w:id="4829" w:author="Diana Gonzalez Garcia" w:date="2021-05-28T16:34:00Z"/>
                <w:rFonts w:ascii="Calibri" w:hAnsi="Calibri" w:cs="Calibri"/>
                <w:sz w:val="12"/>
                <w:szCs w:val="12"/>
                <w:lang w:eastAsia="es-CO"/>
                <w:rPrChange w:id="4830" w:author="Diana Gonzalez Garcia" w:date="2021-05-28T16:36:00Z">
                  <w:rPr>
                    <w:ins w:id="4831" w:author="Diana Gonzalez Garcia" w:date="2021-05-28T16:34:00Z"/>
                    <w:rFonts w:ascii="Calibri" w:hAnsi="Calibri" w:cs="Calibri"/>
                    <w:sz w:val="24"/>
                    <w:szCs w:val="24"/>
                    <w:lang w:eastAsia="es-CO"/>
                  </w:rPr>
                </w:rPrChange>
              </w:rPr>
            </w:pPr>
          </w:p>
        </w:tc>
        <w:tc>
          <w:tcPr>
            <w:tcW w:w="0" w:type="auto"/>
            <w:tcBorders>
              <w:top w:val="nil"/>
              <w:left w:val="nil"/>
              <w:bottom w:val="nil"/>
              <w:right w:val="nil"/>
            </w:tcBorders>
            <w:shd w:val="clear" w:color="auto" w:fill="auto"/>
            <w:vAlign w:val="center"/>
            <w:hideMark/>
            <w:tcPrChange w:id="4832" w:author="Diana Gonzalez Garcia" w:date="2021-05-28T16:43:00Z">
              <w:tcPr>
                <w:tcW w:w="352" w:type="pct"/>
                <w:gridSpan w:val="2"/>
                <w:tcBorders>
                  <w:top w:val="nil"/>
                  <w:left w:val="nil"/>
                  <w:bottom w:val="nil"/>
                  <w:right w:val="nil"/>
                </w:tcBorders>
                <w:shd w:val="clear" w:color="auto" w:fill="auto"/>
                <w:vAlign w:val="center"/>
                <w:hideMark/>
              </w:tcPr>
            </w:tcPrChange>
          </w:tcPr>
          <w:p w14:paraId="7FBF1990" w14:textId="77777777" w:rsidR="004223AB" w:rsidRPr="004223AB" w:rsidRDefault="004223AB" w:rsidP="004223AB">
            <w:pPr>
              <w:spacing w:after="0" w:line="240" w:lineRule="auto"/>
              <w:jc w:val="both"/>
              <w:rPr>
                <w:ins w:id="4833" w:author="Diana Gonzalez Garcia" w:date="2021-05-28T16:34:00Z"/>
                <w:rFonts w:ascii="Calibri" w:hAnsi="Calibri" w:cs="Calibri"/>
                <w:color w:val="000000"/>
                <w:sz w:val="12"/>
                <w:szCs w:val="12"/>
                <w:lang w:eastAsia="es-CO"/>
                <w:rPrChange w:id="4834" w:author="Diana Gonzalez Garcia" w:date="2021-05-28T16:36:00Z">
                  <w:rPr>
                    <w:ins w:id="4835" w:author="Diana Gonzalez Garcia" w:date="2021-05-28T16:34:00Z"/>
                    <w:rFonts w:ascii="Calibri" w:hAnsi="Calibri" w:cs="Calibri"/>
                    <w:color w:val="000000"/>
                    <w:sz w:val="24"/>
                    <w:szCs w:val="24"/>
                    <w:lang w:eastAsia="es-CO"/>
                  </w:rPr>
                </w:rPrChange>
              </w:rPr>
            </w:pPr>
          </w:p>
        </w:tc>
        <w:tc>
          <w:tcPr>
            <w:tcW w:w="0" w:type="auto"/>
            <w:tcBorders>
              <w:top w:val="nil"/>
              <w:left w:val="single" w:sz="4" w:space="0" w:color="auto"/>
              <w:bottom w:val="single" w:sz="4" w:space="0" w:color="auto"/>
              <w:right w:val="single" w:sz="4" w:space="0" w:color="auto"/>
            </w:tcBorders>
            <w:shd w:val="clear" w:color="auto" w:fill="auto"/>
            <w:vAlign w:val="center"/>
            <w:hideMark/>
            <w:tcPrChange w:id="4836" w:author="Diana Gonzalez Garcia" w:date="2021-05-28T16:43:00Z">
              <w:tcPr>
                <w:tcW w:w="291" w:type="pct"/>
                <w:gridSpan w:val="2"/>
                <w:tcBorders>
                  <w:top w:val="nil"/>
                  <w:left w:val="single" w:sz="4" w:space="0" w:color="auto"/>
                  <w:bottom w:val="single" w:sz="4" w:space="0" w:color="auto"/>
                  <w:right w:val="single" w:sz="4" w:space="0" w:color="auto"/>
                </w:tcBorders>
                <w:shd w:val="clear" w:color="auto" w:fill="auto"/>
                <w:vAlign w:val="center"/>
                <w:hideMark/>
              </w:tcPr>
            </w:tcPrChange>
          </w:tcPr>
          <w:p w14:paraId="6144AD2F" w14:textId="77777777" w:rsidR="004223AB" w:rsidRPr="004223AB" w:rsidRDefault="004223AB" w:rsidP="004223AB">
            <w:pPr>
              <w:spacing w:after="0" w:line="240" w:lineRule="auto"/>
              <w:jc w:val="center"/>
              <w:rPr>
                <w:ins w:id="4837" w:author="Diana Gonzalez Garcia" w:date="2021-05-28T16:34:00Z"/>
                <w:rFonts w:ascii="Calibri" w:hAnsi="Calibri" w:cs="Calibri"/>
                <w:color w:val="000000"/>
                <w:sz w:val="12"/>
                <w:szCs w:val="12"/>
                <w:lang w:eastAsia="es-CO"/>
                <w:rPrChange w:id="4838" w:author="Diana Gonzalez Garcia" w:date="2021-05-28T16:36:00Z">
                  <w:rPr>
                    <w:ins w:id="4839" w:author="Diana Gonzalez Garcia" w:date="2021-05-28T16:34:00Z"/>
                    <w:rFonts w:ascii="Calibri" w:hAnsi="Calibri" w:cs="Calibri"/>
                    <w:color w:val="000000"/>
                    <w:sz w:val="24"/>
                    <w:szCs w:val="24"/>
                    <w:lang w:eastAsia="es-CO"/>
                  </w:rPr>
                </w:rPrChange>
              </w:rPr>
            </w:pPr>
            <w:ins w:id="4840" w:author="Diana Gonzalez Garcia" w:date="2021-05-28T16:34:00Z">
              <w:r w:rsidRPr="004223AB">
                <w:rPr>
                  <w:rFonts w:ascii="Calibri" w:hAnsi="Calibri" w:cs="Calibri"/>
                  <w:color w:val="000000"/>
                  <w:sz w:val="12"/>
                  <w:szCs w:val="12"/>
                  <w:lang w:eastAsia="es-CO"/>
                  <w:rPrChange w:id="4841" w:author="Diana Gonzalez Garcia" w:date="2021-05-28T16:36:00Z">
                    <w:rPr>
                      <w:rFonts w:ascii="Calibri" w:hAnsi="Calibri" w:cs="Calibri"/>
                      <w:color w:val="000000"/>
                      <w:sz w:val="24"/>
                      <w:szCs w:val="24"/>
                      <w:lang w:eastAsia="es-CO"/>
                    </w:rPr>
                  </w:rPrChange>
                </w:rPr>
                <w:t>Área construida por unidad calificada</w:t>
              </w:r>
            </w:ins>
          </w:p>
        </w:tc>
        <w:tc>
          <w:tcPr>
            <w:tcW w:w="0" w:type="auto"/>
            <w:tcBorders>
              <w:top w:val="nil"/>
              <w:left w:val="nil"/>
              <w:bottom w:val="single" w:sz="4" w:space="0" w:color="auto"/>
              <w:right w:val="nil"/>
            </w:tcBorders>
            <w:shd w:val="clear" w:color="auto" w:fill="auto"/>
            <w:vAlign w:val="center"/>
            <w:hideMark/>
            <w:tcPrChange w:id="4842" w:author="Diana Gonzalez Garcia" w:date="2021-05-28T16:43:00Z">
              <w:tcPr>
                <w:tcW w:w="242" w:type="pct"/>
                <w:gridSpan w:val="2"/>
                <w:tcBorders>
                  <w:top w:val="nil"/>
                  <w:left w:val="nil"/>
                  <w:bottom w:val="single" w:sz="4" w:space="0" w:color="auto"/>
                  <w:right w:val="nil"/>
                </w:tcBorders>
                <w:shd w:val="clear" w:color="auto" w:fill="auto"/>
                <w:vAlign w:val="center"/>
                <w:hideMark/>
              </w:tcPr>
            </w:tcPrChange>
          </w:tcPr>
          <w:p w14:paraId="22B4D84A" w14:textId="77777777" w:rsidR="004223AB" w:rsidRPr="004223AB" w:rsidRDefault="004223AB" w:rsidP="004223AB">
            <w:pPr>
              <w:spacing w:after="0" w:line="240" w:lineRule="auto"/>
              <w:jc w:val="center"/>
              <w:rPr>
                <w:ins w:id="4843" w:author="Diana Gonzalez Garcia" w:date="2021-05-28T16:34:00Z"/>
                <w:rFonts w:ascii="Calibri" w:hAnsi="Calibri" w:cs="Calibri"/>
                <w:color w:val="000000"/>
                <w:sz w:val="12"/>
                <w:szCs w:val="12"/>
                <w:lang w:eastAsia="es-CO"/>
                <w:rPrChange w:id="4844" w:author="Diana Gonzalez Garcia" w:date="2021-05-28T16:36:00Z">
                  <w:rPr>
                    <w:ins w:id="4845" w:author="Diana Gonzalez Garcia" w:date="2021-05-28T16:34:00Z"/>
                    <w:rFonts w:ascii="Calibri" w:hAnsi="Calibri" w:cs="Calibri"/>
                    <w:color w:val="000000"/>
                    <w:sz w:val="24"/>
                    <w:szCs w:val="24"/>
                    <w:lang w:eastAsia="es-CO"/>
                  </w:rPr>
                </w:rPrChange>
              </w:rPr>
            </w:pPr>
            <w:proofErr w:type="spellStart"/>
            <w:ins w:id="4846" w:author="Diana Gonzalez Garcia" w:date="2021-05-28T16:34:00Z">
              <w:r w:rsidRPr="004223AB">
                <w:rPr>
                  <w:rFonts w:ascii="Calibri" w:hAnsi="Calibri" w:cs="Calibri"/>
                  <w:color w:val="000000"/>
                  <w:sz w:val="12"/>
                  <w:szCs w:val="12"/>
                  <w:lang w:eastAsia="es-CO"/>
                  <w:rPrChange w:id="4847" w:author="Diana Gonzalez Garcia" w:date="2021-05-28T16:36:00Z">
                    <w:rPr>
                      <w:rFonts w:ascii="Calibri" w:hAnsi="Calibri" w:cs="Calibri"/>
                      <w:color w:val="000000"/>
                      <w:sz w:val="24"/>
                      <w:szCs w:val="24"/>
                      <w:lang w:eastAsia="es-CO"/>
                    </w:rPr>
                  </w:rPrChange>
                </w:rPr>
                <w:t>SIIC</w:t>
              </w:r>
              <w:proofErr w:type="spellEnd"/>
            </w:ins>
          </w:p>
        </w:tc>
        <w:tc>
          <w:tcPr>
            <w:tcW w:w="0" w:type="auto"/>
            <w:tcBorders>
              <w:top w:val="nil"/>
              <w:left w:val="single" w:sz="4" w:space="0" w:color="auto"/>
              <w:bottom w:val="nil"/>
              <w:right w:val="single" w:sz="4" w:space="0" w:color="auto"/>
            </w:tcBorders>
            <w:shd w:val="clear" w:color="000000" w:fill="D6DCE4"/>
            <w:vAlign w:val="center"/>
            <w:hideMark/>
            <w:tcPrChange w:id="4848" w:author="Diana Gonzalez Garcia" w:date="2021-05-28T16:43:00Z">
              <w:tcPr>
                <w:tcW w:w="1418" w:type="pct"/>
                <w:tcBorders>
                  <w:top w:val="nil"/>
                  <w:left w:val="single" w:sz="4" w:space="0" w:color="auto"/>
                  <w:bottom w:val="nil"/>
                  <w:right w:val="single" w:sz="4" w:space="0" w:color="auto"/>
                </w:tcBorders>
                <w:shd w:val="clear" w:color="000000" w:fill="D6DCE4"/>
                <w:vAlign w:val="center"/>
                <w:hideMark/>
              </w:tcPr>
            </w:tcPrChange>
          </w:tcPr>
          <w:p w14:paraId="0EDA5E29" w14:textId="77777777" w:rsidR="004223AB" w:rsidRPr="004223AB" w:rsidRDefault="004223AB" w:rsidP="004223AB">
            <w:pPr>
              <w:spacing w:after="0" w:line="240" w:lineRule="auto"/>
              <w:jc w:val="both"/>
              <w:rPr>
                <w:ins w:id="4849" w:author="Diana Gonzalez Garcia" w:date="2021-05-28T16:34:00Z"/>
                <w:rFonts w:ascii="Calibri" w:hAnsi="Calibri" w:cs="Calibri"/>
                <w:color w:val="000000"/>
                <w:sz w:val="12"/>
                <w:szCs w:val="12"/>
                <w:lang w:eastAsia="es-CO"/>
                <w:rPrChange w:id="4850" w:author="Diana Gonzalez Garcia" w:date="2021-05-28T16:36:00Z">
                  <w:rPr>
                    <w:ins w:id="4851" w:author="Diana Gonzalez Garcia" w:date="2021-05-28T16:34:00Z"/>
                    <w:rFonts w:ascii="Calibri" w:hAnsi="Calibri" w:cs="Calibri"/>
                    <w:color w:val="000000"/>
                    <w:sz w:val="24"/>
                    <w:szCs w:val="24"/>
                    <w:lang w:eastAsia="es-CO"/>
                  </w:rPr>
                </w:rPrChange>
              </w:rPr>
            </w:pPr>
            <w:ins w:id="4852" w:author="Diana Gonzalez Garcia" w:date="2021-05-28T16:34:00Z">
              <w:r w:rsidRPr="004223AB">
                <w:rPr>
                  <w:rFonts w:ascii="Calibri" w:hAnsi="Calibri" w:cs="Calibri"/>
                  <w:color w:val="000000"/>
                  <w:sz w:val="12"/>
                  <w:szCs w:val="12"/>
                  <w:lang w:eastAsia="es-CO"/>
                  <w:rPrChange w:id="4853" w:author="Diana Gonzalez Garcia" w:date="2021-05-28T16:36:00Z">
                    <w:rPr>
                      <w:rFonts w:ascii="Calibri" w:hAnsi="Calibri" w:cs="Calibri"/>
                      <w:color w:val="000000"/>
                      <w:sz w:val="24"/>
                      <w:szCs w:val="24"/>
                      <w:lang w:eastAsia="es-CO"/>
                    </w:rPr>
                  </w:rPrChange>
                </w:rPr>
                <w:t>Para predios con área de construcción por unidad calificada superior a 5.000 m2 la variable modelo es avalúo especial.</w:t>
              </w:r>
            </w:ins>
          </w:p>
        </w:tc>
        <w:tc>
          <w:tcPr>
            <w:tcW w:w="0" w:type="auto"/>
            <w:vMerge/>
            <w:tcBorders>
              <w:top w:val="nil"/>
              <w:left w:val="nil"/>
              <w:bottom w:val="single" w:sz="4" w:space="0" w:color="auto"/>
              <w:right w:val="single" w:sz="4" w:space="0" w:color="auto"/>
            </w:tcBorders>
            <w:vAlign w:val="center"/>
            <w:hideMark/>
            <w:tcPrChange w:id="4854" w:author="Diana Gonzalez Garcia" w:date="2021-05-28T16:43:00Z">
              <w:tcPr>
                <w:tcW w:w="261" w:type="pct"/>
                <w:gridSpan w:val="2"/>
                <w:vMerge/>
                <w:tcBorders>
                  <w:top w:val="nil"/>
                  <w:left w:val="nil"/>
                  <w:bottom w:val="single" w:sz="4" w:space="0" w:color="auto"/>
                  <w:right w:val="single" w:sz="4" w:space="0" w:color="auto"/>
                </w:tcBorders>
                <w:vAlign w:val="center"/>
                <w:hideMark/>
              </w:tcPr>
            </w:tcPrChange>
          </w:tcPr>
          <w:p w14:paraId="6A5B051D" w14:textId="77777777" w:rsidR="004223AB" w:rsidRPr="004223AB" w:rsidRDefault="004223AB" w:rsidP="004223AB">
            <w:pPr>
              <w:spacing w:after="0" w:line="240" w:lineRule="auto"/>
              <w:rPr>
                <w:ins w:id="4855" w:author="Diana Gonzalez Garcia" w:date="2021-05-28T16:34:00Z"/>
                <w:rFonts w:ascii="Calibri" w:hAnsi="Calibri" w:cs="Calibri"/>
                <w:color w:val="000000"/>
                <w:sz w:val="12"/>
                <w:szCs w:val="12"/>
                <w:lang w:eastAsia="es-CO"/>
                <w:rPrChange w:id="4856" w:author="Diana Gonzalez Garcia" w:date="2021-05-28T16:36:00Z">
                  <w:rPr>
                    <w:ins w:id="4857"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nil"/>
            </w:tcBorders>
            <w:vAlign w:val="center"/>
            <w:hideMark/>
            <w:tcPrChange w:id="4858" w:author="Diana Gonzalez Garcia" w:date="2021-05-28T16:43:00Z">
              <w:tcPr>
                <w:tcW w:w="487" w:type="pct"/>
                <w:gridSpan w:val="2"/>
                <w:vMerge/>
                <w:tcBorders>
                  <w:top w:val="nil"/>
                  <w:left w:val="single" w:sz="4" w:space="0" w:color="auto"/>
                  <w:bottom w:val="single" w:sz="4" w:space="0" w:color="auto"/>
                  <w:right w:val="nil"/>
                </w:tcBorders>
                <w:vAlign w:val="center"/>
                <w:hideMark/>
              </w:tcPr>
            </w:tcPrChange>
          </w:tcPr>
          <w:p w14:paraId="40E0088B" w14:textId="77777777" w:rsidR="004223AB" w:rsidRPr="004223AB" w:rsidRDefault="004223AB" w:rsidP="004223AB">
            <w:pPr>
              <w:spacing w:after="0" w:line="240" w:lineRule="auto"/>
              <w:rPr>
                <w:ins w:id="4859" w:author="Diana Gonzalez Garcia" w:date="2021-05-28T16:34:00Z"/>
                <w:rFonts w:ascii="Calibri" w:hAnsi="Calibri" w:cs="Calibri"/>
                <w:color w:val="FF0000"/>
                <w:sz w:val="12"/>
                <w:szCs w:val="12"/>
                <w:lang w:eastAsia="es-CO"/>
                <w:rPrChange w:id="4860" w:author="Diana Gonzalez Garcia" w:date="2021-05-28T16:36:00Z">
                  <w:rPr>
                    <w:ins w:id="4861" w:author="Diana Gonzalez Garcia" w:date="2021-05-28T16:34:00Z"/>
                    <w:rFonts w:ascii="Calibri" w:hAnsi="Calibri" w:cs="Calibri"/>
                    <w:color w:val="FF0000"/>
                    <w:sz w:val="24"/>
                    <w:szCs w:val="24"/>
                    <w:lang w:eastAsia="es-CO"/>
                  </w:rPr>
                </w:rPrChange>
              </w:rPr>
            </w:pPr>
          </w:p>
        </w:tc>
        <w:tc>
          <w:tcPr>
            <w:tcW w:w="1158" w:type="dxa"/>
            <w:vMerge/>
            <w:tcBorders>
              <w:top w:val="nil"/>
              <w:left w:val="single" w:sz="4" w:space="0" w:color="auto"/>
              <w:bottom w:val="single" w:sz="4" w:space="0" w:color="auto"/>
              <w:right w:val="single" w:sz="4" w:space="0" w:color="auto"/>
            </w:tcBorders>
            <w:vAlign w:val="center"/>
            <w:hideMark/>
            <w:tcPrChange w:id="4862" w:author="Diana Gonzalez Garcia" w:date="2021-05-28T16:43:00Z">
              <w:tcPr>
                <w:tcW w:w="985" w:type="pct"/>
                <w:gridSpan w:val="2"/>
                <w:vMerge/>
                <w:tcBorders>
                  <w:top w:val="nil"/>
                  <w:left w:val="single" w:sz="4" w:space="0" w:color="auto"/>
                  <w:bottom w:val="single" w:sz="4" w:space="0" w:color="auto"/>
                  <w:right w:val="single" w:sz="4" w:space="0" w:color="auto"/>
                </w:tcBorders>
                <w:vAlign w:val="center"/>
                <w:hideMark/>
              </w:tcPr>
            </w:tcPrChange>
          </w:tcPr>
          <w:p w14:paraId="6DB4A29F" w14:textId="77777777" w:rsidR="004223AB" w:rsidRPr="004223AB" w:rsidRDefault="004223AB" w:rsidP="004223AB">
            <w:pPr>
              <w:spacing w:after="0" w:line="240" w:lineRule="auto"/>
              <w:rPr>
                <w:ins w:id="4863" w:author="Diana Gonzalez Garcia" w:date="2021-05-28T16:34:00Z"/>
                <w:rFonts w:ascii="Calibri" w:hAnsi="Calibri" w:cs="Calibri"/>
                <w:color w:val="000000"/>
                <w:sz w:val="12"/>
                <w:szCs w:val="12"/>
                <w:lang w:eastAsia="es-CO"/>
                <w:rPrChange w:id="4864" w:author="Diana Gonzalez Garcia" w:date="2021-05-28T16:36:00Z">
                  <w:rPr>
                    <w:ins w:id="4865" w:author="Diana Gonzalez Garcia" w:date="2021-05-28T16:34:00Z"/>
                    <w:rFonts w:ascii="Calibri" w:hAnsi="Calibri" w:cs="Calibri"/>
                    <w:color w:val="000000"/>
                    <w:sz w:val="24"/>
                    <w:szCs w:val="24"/>
                    <w:lang w:eastAsia="es-CO"/>
                  </w:rPr>
                </w:rPrChange>
              </w:rPr>
            </w:pPr>
          </w:p>
        </w:tc>
      </w:tr>
      <w:tr w:rsidR="004223AB" w:rsidRPr="004223AB" w14:paraId="4443A41F" w14:textId="77777777" w:rsidTr="00D203B1">
        <w:tblPrEx>
          <w:tblPrExChange w:id="4866" w:author="Diana Gonzalez Garcia" w:date="2021-05-28T16:43:00Z">
            <w:tblPrEx>
              <w:tblW w:w="5000" w:type="pct"/>
              <w:tblInd w:w="0" w:type="dxa"/>
            </w:tblPrEx>
          </w:tblPrExChange>
        </w:tblPrEx>
        <w:trPr>
          <w:trHeight w:val="20"/>
          <w:ins w:id="4867" w:author="Diana Gonzalez Garcia" w:date="2021-05-28T16:34:00Z"/>
          <w:trPrChange w:id="4868" w:author="Diana Gonzalez Garcia" w:date="2021-05-28T16:43:00Z">
            <w:trPr>
              <w:gridBefore w:val="2"/>
              <w:gridAfter w:val="0"/>
              <w:trHeight w:val="930"/>
            </w:trPr>
          </w:trPrChange>
        </w:trPr>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Change w:id="4869" w:author="Diana Gonzalez Garcia" w:date="2021-05-28T16:43:00Z">
              <w:tcPr>
                <w:tcW w:w="318" w:type="pct"/>
                <w:gridSpan w:val="2"/>
                <w:vMerge w:val="restart"/>
                <w:tcBorders>
                  <w:top w:val="nil"/>
                  <w:left w:val="single" w:sz="4" w:space="0" w:color="auto"/>
                  <w:bottom w:val="single" w:sz="4" w:space="0" w:color="auto"/>
                  <w:right w:val="single" w:sz="4" w:space="0" w:color="auto"/>
                </w:tcBorders>
                <w:shd w:val="clear" w:color="auto" w:fill="auto"/>
                <w:noWrap/>
                <w:vAlign w:val="center"/>
                <w:hideMark/>
              </w:tcPr>
            </w:tcPrChange>
          </w:tcPr>
          <w:p w14:paraId="48E1EA9E" w14:textId="77777777" w:rsidR="004223AB" w:rsidRPr="004223AB" w:rsidRDefault="004223AB" w:rsidP="004223AB">
            <w:pPr>
              <w:spacing w:after="0" w:line="240" w:lineRule="auto"/>
              <w:jc w:val="center"/>
              <w:rPr>
                <w:ins w:id="4870" w:author="Diana Gonzalez Garcia" w:date="2021-05-28T16:34:00Z"/>
                <w:rFonts w:ascii="Calibri" w:hAnsi="Calibri" w:cs="Calibri"/>
                <w:color w:val="000000"/>
                <w:sz w:val="12"/>
                <w:szCs w:val="12"/>
                <w:lang w:eastAsia="es-CO"/>
                <w:rPrChange w:id="4871" w:author="Diana Gonzalez Garcia" w:date="2021-05-28T16:36:00Z">
                  <w:rPr>
                    <w:ins w:id="4872" w:author="Diana Gonzalez Garcia" w:date="2021-05-28T16:34:00Z"/>
                    <w:rFonts w:ascii="Calibri" w:hAnsi="Calibri" w:cs="Calibri"/>
                    <w:color w:val="000000"/>
                    <w:sz w:val="24"/>
                    <w:szCs w:val="24"/>
                    <w:lang w:eastAsia="es-CO"/>
                  </w:rPr>
                </w:rPrChange>
              </w:rPr>
            </w:pPr>
            <w:ins w:id="4873" w:author="Diana Gonzalez Garcia" w:date="2021-05-28T16:34:00Z">
              <w:r w:rsidRPr="004223AB">
                <w:rPr>
                  <w:rFonts w:ascii="Calibri" w:hAnsi="Calibri" w:cs="Calibri"/>
                  <w:color w:val="000000"/>
                  <w:sz w:val="12"/>
                  <w:szCs w:val="12"/>
                  <w:lang w:eastAsia="es-CO"/>
                  <w:rPrChange w:id="4874" w:author="Diana Gonzalez Garcia" w:date="2021-05-28T16:36:00Z">
                    <w:rPr>
                      <w:rFonts w:ascii="Calibri" w:hAnsi="Calibri" w:cs="Calibri"/>
                      <w:color w:val="000000"/>
                      <w:sz w:val="24"/>
                      <w:szCs w:val="24"/>
                      <w:lang w:eastAsia="es-CO"/>
                    </w:rPr>
                  </w:rPrChange>
                </w:rPr>
                <w:t>T21</w:t>
              </w:r>
            </w:ins>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Change w:id="4875" w:author="Diana Gonzalez Garcia" w:date="2021-05-28T16:43:00Z">
              <w:tcPr>
                <w:tcW w:w="317" w:type="pct"/>
                <w:vMerge w:val="restart"/>
                <w:tcBorders>
                  <w:top w:val="nil"/>
                  <w:left w:val="single" w:sz="4" w:space="0" w:color="auto"/>
                  <w:bottom w:val="single" w:sz="4" w:space="0" w:color="auto"/>
                  <w:right w:val="single" w:sz="4" w:space="0" w:color="auto"/>
                </w:tcBorders>
                <w:shd w:val="clear" w:color="auto" w:fill="auto"/>
                <w:vAlign w:val="center"/>
                <w:hideMark/>
              </w:tcPr>
            </w:tcPrChange>
          </w:tcPr>
          <w:p w14:paraId="1DF27C47" w14:textId="77777777" w:rsidR="004223AB" w:rsidRPr="004223AB" w:rsidRDefault="004223AB" w:rsidP="004223AB">
            <w:pPr>
              <w:spacing w:after="0" w:line="240" w:lineRule="auto"/>
              <w:jc w:val="center"/>
              <w:rPr>
                <w:ins w:id="4876" w:author="Diana Gonzalez Garcia" w:date="2021-05-28T16:34:00Z"/>
                <w:rFonts w:ascii="Calibri" w:hAnsi="Calibri" w:cs="Calibri"/>
                <w:sz w:val="12"/>
                <w:szCs w:val="12"/>
                <w:lang w:eastAsia="es-CO"/>
                <w:rPrChange w:id="4877" w:author="Diana Gonzalez Garcia" w:date="2021-05-28T16:36:00Z">
                  <w:rPr>
                    <w:ins w:id="4878" w:author="Diana Gonzalez Garcia" w:date="2021-05-28T16:34:00Z"/>
                    <w:rFonts w:ascii="Calibri" w:hAnsi="Calibri" w:cs="Calibri"/>
                    <w:sz w:val="24"/>
                    <w:szCs w:val="24"/>
                    <w:lang w:eastAsia="es-CO"/>
                  </w:rPr>
                </w:rPrChange>
              </w:rPr>
            </w:pPr>
            <w:ins w:id="4879" w:author="Diana Gonzalez Garcia" w:date="2021-05-28T16:34:00Z">
              <w:r w:rsidRPr="004223AB">
                <w:rPr>
                  <w:rFonts w:ascii="Calibri" w:hAnsi="Calibri" w:cs="Calibri"/>
                  <w:sz w:val="12"/>
                  <w:szCs w:val="12"/>
                  <w:lang w:eastAsia="es-CO"/>
                  <w:rPrChange w:id="4880" w:author="Diana Gonzalez Garcia" w:date="2021-05-28T16:36:00Z">
                    <w:rPr>
                      <w:rFonts w:ascii="Calibri" w:hAnsi="Calibri" w:cs="Calibri"/>
                      <w:sz w:val="24"/>
                      <w:szCs w:val="24"/>
                      <w:lang w:eastAsia="es-CO"/>
                    </w:rPr>
                  </w:rPrChange>
                </w:rPr>
                <w:t>Parqueadero Libre PH</w:t>
              </w:r>
            </w:ins>
          </w:p>
        </w:tc>
        <w:tc>
          <w:tcPr>
            <w:tcW w:w="0" w:type="auto"/>
            <w:vMerge w:val="restart"/>
            <w:tcBorders>
              <w:top w:val="nil"/>
              <w:left w:val="single" w:sz="4" w:space="0" w:color="auto"/>
              <w:bottom w:val="single" w:sz="4" w:space="0" w:color="auto"/>
              <w:right w:val="nil"/>
            </w:tcBorders>
            <w:shd w:val="clear" w:color="000000" w:fill="FCE4D6"/>
            <w:vAlign w:val="center"/>
            <w:hideMark/>
            <w:tcPrChange w:id="4881" w:author="Diana Gonzalez Garcia" w:date="2021-05-28T16:43:00Z">
              <w:tcPr>
                <w:tcW w:w="330" w:type="pct"/>
                <w:gridSpan w:val="2"/>
                <w:vMerge w:val="restart"/>
                <w:tcBorders>
                  <w:top w:val="nil"/>
                  <w:left w:val="single" w:sz="4" w:space="0" w:color="auto"/>
                  <w:bottom w:val="single" w:sz="4" w:space="0" w:color="auto"/>
                  <w:right w:val="nil"/>
                </w:tcBorders>
                <w:shd w:val="clear" w:color="000000" w:fill="FCE4D6"/>
                <w:vAlign w:val="center"/>
                <w:hideMark/>
              </w:tcPr>
            </w:tcPrChange>
          </w:tcPr>
          <w:p w14:paraId="7A967134" w14:textId="77777777" w:rsidR="004223AB" w:rsidRPr="004223AB" w:rsidRDefault="004223AB" w:rsidP="004223AB">
            <w:pPr>
              <w:spacing w:after="0" w:line="240" w:lineRule="auto"/>
              <w:jc w:val="center"/>
              <w:rPr>
                <w:ins w:id="4882" w:author="Diana Gonzalez Garcia" w:date="2021-05-28T16:34:00Z"/>
                <w:rFonts w:ascii="Calibri" w:hAnsi="Calibri" w:cs="Calibri"/>
                <w:sz w:val="12"/>
                <w:szCs w:val="12"/>
                <w:lang w:eastAsia="es-CO"/>
                <w:rPrChange w:id="4883" w:author="Diana Gonzalez Garcia" w:date="2021-05-28T16:36:00Z">
                  <w:rPr>
                    <w:ins w:id="4884" w:author="Diana Gonzalez Garcia" w:date="2021-05-28T16:34:00Z"/>
                    <w:rFonts w:ascii="Calibri" w:hAnsi="Calibri" w:cs="Calibri"/>
                    <w:sz w:val="24"/>
                    <w:szCs w:val="24"/>
                    <w:lang w:eastAsia="es-CO"/>
                  </w:rPr>
                </w:rPrChange>
              </w:rPr>
            </w:pPr>
            <w:ins w:id="4885" w:author="Diana Gonzalez Garcia" w:date="2021-05-28T16:34:00Z">
              <w:r w:rsidRPr="004223AB">
                <w:rPr>
                  <w:rFonts w:ascii="Calibri" w:hAnsi="Calibri" w:cs="Calibri"/>
                  <w:sz w:val="12"/>
                  <w:szCs w:val="12"/>
                  <w:lang w:eastAsia="es-CO"/>
                  <w:rPrChange w:id="4886" w:author="Diana Gonzalez Garcia" w:date="2021-05-28T16:36:00Z">
                    <w:rPr>
                      <w:rFonts w:ascii="Calibri" w:hAnsi="Calibri" w:cs="Calibri"/>
                      <w:sz w:val="24"/>
                      <w:szCs w:val="24"/>
                      <w:lang w:eastAsia="es-CO"/>
                    </w:rPr>
                  </w:rPrChange>
                </w:rPr>
                <w:t>048</w:t>
              </w:r>
            </w:ins>
          </w:p>
        </w:tc>
        <w:tc>
          <w:tcPr>
            <w:tcW w:w="0" w:type="auto"/>
            <w:vMerge w:val="restart"/>
            <w:tcBorders>
              <w:top w:val="single" w:sz="4" w:space="0" w:color="auto"/>
              <w:left w:val="single" w:sz="4" w:space="0" w:color="auto"/>
              <w:bottom w:val="nil"/>
              <w:right w:val="single" w:sz="4" w:space="0" w:color="auto"/>
            </w:tcBorders>
            <w:shd w:val="clear" w:color="auto" w:fill="auto"/>
            <w:vAlign w:val="center"/>
            <w:hideMark/>
            <w:tcPrChange w:id="4887" w:author="Diana Gonzalez Garcia" w:date="2021-05-28T16:43:00Z">
              <w:tcPr>
                <w:tcW w:w="352" w:type="pct"/>
                <w:gridSpan w:val="2"/>
                <w:vMerge w:val="restart"/>
                <w:tcBorders>
                  <w:top w:val="single" w:sz="4" w:space="0" w:color="auto"/>
                  <w:left w:val="single" w:sz="4" w:space="0" w:color="auto"/>
                  <w:bottom w:val="nil"/>
                  <w:right w:val="single" w:sz="4" w:space="0" w:color="auto"/>
                </w:tcBorders>
                <w:shd w:val="clear" w:color="auto" w:fill="auto"/>
                <w:vAlign w:val="center"/>
                <w:hideMark/>
              </w:tcPr>
            </w:tcPrChange>
          </w:tcPr>
          <w:p w14:paraId="7881C7AE" w14:textId="77777777" w:rsidR="004223AB" w:rsidRPr="004223AB" w:rsidRDefault="004223AB" w:rsidP="004223AB">
            <w:pPr>
              <w:spacing w:after="0" w:line="240" w:lineRule="auto"/>
              <w:jc w:val="center"/>
              <w:rPr>
                <w:ins w:id="4888" w:author="Diana Gonzalez Garcia" w:date="2021-05-28T16:34:00Z"/>
                <w:rFonts w:ascii="Calibri" w:hAnsi="Calibri" w:cs="Calibri"/>
                <w:color w:val="000000"/>
                <w:sz w:val="12"/>
                <w:szCs w:val="12"/>
                <w:lang w:eastAsia="es-CO"/>
                <w:rPrChange w:id="4889" w:author="Diana Gonzalez Garcia" w:date="2021-05-28T16:36:00Z">
                  <w:rPr>
                    <w:ins w:id="4890" w:author="Diana Gonzalez Garcia" w:date="2021-05-28T16:34:00Z"/>
                    <w:rFonts w:ascii="Calibri" w:hAnsi="Calibri" w:cs="Calibri"/>
                    <w:color w:val="000000"/>
                    <w:sz w:val="24"/>
                    <w:szCs w:val="24"/>
                    <w:lang w:eastAsia="es-CO"/>
                  </w:rPr>
                </w:rPrChange>
              </w:rPr>
            </w:pPr>
            <w:ins w:id="4891" w:author="Diana Gonzalez Garcia" w:date="2021-05-28T16:34:00Z">
              <w:r w:rsidRPr="004223AB">
                <w:rPr>
                  <w:rFonts w:ascii="Calibri" w:hAnsi="Calibri" w:cs="Calibri"/>
                  <w:color w:val="000000"/>
                  <w:sz w:val="12"/>
                  <w:szCs w:val="12"/>
                  <w:lang w:eastAsia="es-CO"/>
                  <w:rPrChange w:id="4892" w:author="Diana Gonzalez Garcia" w:date="2021-05-28T16:36:00Z">
                    <w:rPr>
                      <w:rFonts w:ascii="Calibri" w:hAnsi="Calibri" w:cs="Calibri"/>
                      <w:color w:val="000000"/>
                      <w:sz w:val="24"/>
                      <w:szCs w:val="24"/>
                      <w:lang w:eastAsia="es-CO"/>
                    </w:rPr>
                  </w:rPrChange>
                </w:rPr>
                <w:t>Valor total de avalúo comercial</w:t>
              </w:r>
            </w:ins>
          </w:p>
        </w:tc>
        <w:tc>
          <w:tcPr>
            <w:tcW w:w="0" w:type="auto"/>
            <w:vMerge w:val="restart"/>
            <w:tcBorders>
              <w:top w:val="nil"/>
              <w:left w:val="nil"/>
              <w:bottom w:val="single" w:sz="4" w:space="0" w:color="auto"/>
              <w:right w:val="single" w:sz="4" w:space="0" w:color="auto"/>
            </w:tcBorders>
            <w:shd w:val="clear" w:color="auto" w:fill="auto"/>
            <w:vAlign w:val="center"/>
            <w:hideMark/>
            <w:tcPrChange w:id="4893" w:author="Diana Gonzalez Garcia" w:date="2021-05-28T16:43:00Z">
              <w:tcPr>
                <w:tcW w:w="291" w:type="pct"/>
                <w:gridSpan w:val="2"/>
                <w:vMerge w:val="restart"/>
                <w:tcBorders>
                  <w:top w:val="nil"/>
                  <w:left w:val="nil"/>
                  <w:bottom w:val="single" w:sz="4" w:space="0" w:color="auto"/>
                  <w:right w:val="single" w:sz="4" w:space="0" w:color="auto"/>
                </w:tcBorders>
                <w:shd w:val="clear" w:color="auto" w:fill="auto"/>
                <w:vAlign w:val="center"/>
                <w:hideMark/>
              </w:tcPr>
            </w:tcPrChange>
          </w:tcPr>
          <w:p w14:paraId="25D65EB7" w14:textId="77777777" w:rsidR="004223AB" w:rsidRPr="004223AB" w:rsidRDefault="004223AB" w:rsidP="004223AB">
            <w:pPr>
              <w:spacing w:after="0" w:line="240" w:lineRule="auto"/>
              <w:jc w:val="center"/>
              <w:rPr>
                <w:ins w:id="4894" w:author="Diana Gonzalez Garcia" w:date="2021-05-28T16:34:00Z"/>
                <w:rFonts w:ascii="Calibri" w:hAnsi="Calibri" w:cs="Calibri"/>
                <w:color w:val="000000"/>
                <w:sz w:val="12"/>
                <w:szCs w:val="12"/>
                <w:lang w:eastAsia="es-CO"/>
                <w:rPrChange w:id="4895" w:author="Diana Gonzalez Garcia" w:date="2021-05-28T16:36:00Z">
                  <w:rPr>
                    <w:ins w:id="4896" w:author="Diana Gonzalez Garcia" w:date="2021-05-28T16:34:00Z"/>
                    <w:rFonts w:ascii="Calibri" w:hAnsi="Calibri" w:cs="Calibri"/>
                    <w:color w:val="000000"/>
                    <w:sz w:val="24"/>
                    <w:szCs w:val="24"/>
                    <w:lang w:eastAsia="es-CO"/>
                  </w:rPr>
                </w:rPrChange>
              </w:rPr>
            </w:pPr>
            <w:ins w:id="4897" w:author="Diana Gonzalez Garcia" w:date="2021-05-28T16:34:00Z">
              <w:r w:rsidRPr="004223AB">
                <w:rPr>
                  <w:rFonts w:ascii="Calibri" w:hAnsi="Calibri" w:cs="Calibri"/>
                  <w:color w:val="000000"/>
                  <w:sz w:val="12"/>
                  <w:szCs w:val="12"/>
                  <w:lang w:eastAsia="es-CO"/>
                  <w:rPrChange w:id="4898" w:author="Diana Gonzalez Garcia" w:date="2021-05-28T16:36:00Z">
                    <w:rPr>
                      <w:rFonts w:ascii="Calibri" w:hAnsi="Calibri" w:cs="Calibri"/>
                      <w:color w:val="000000"/>
                      <w:sz w:val="24"/>
                      <w:szCs w:val="24"/>
                      <w:lang w:eastAsia="es-CO"/>
                    </w:rPr>
                  </w:rPrChange>
                </w:rPr>
                <w:t>Estrato</w:t>
              </w:r>
            </w:ins>
          </w:p>
        </w:tc>
        <w:tc>
          <w:tcPr>
            <w:tcW w:w="0" w:type="auto"/>
            <w:vMerge w:val="restart"/>
            <w:tcBorders>
              <w:top w:val="nil"/>
              <w:left w:val="single" w:sz="4" w:space="0" w:color="auto"/>
              <w:bottom w:val="single" w:sz="4" w:space="0" w:color="auto"/>
              <w:right w:val="nil"/>
            </w:tcBorders>
            <w:shd w:val="clear" w:color="auto" w:fill="auto"/>
            <w:vAlign w:val="center"/>
            <w:hideMark/>
            <w:tcPrChange w:id="4899" w:author="Diana Gonzalez Garcia" w:date="2021-05-28T16:43:00Z">
              <w:tcPr>
                <w:tcW w:w="242" w:type="pct"/>
                <w:gridSpan w:val="2"/>
                <w:vMerge w:val="restart"/>
                <w:tcBorders>
                  <w:top w:val="nil"/>
                  <w:left w:val="single" w:sz="4" w:space="0" w:color="auto"/>
                  <w:bottom w:val="single" w:sz="4" w:space="0" w:color="auto"/>
                  <w:right w:val="nil"/>
                </w:tcBorders>
                <w:shd w:val="clear" w:color="auto" w:fill="auto"/>
                <w:vAlign w:val="center"/>
                <w:hideMark/>
              </w:tcPr>
            </w:tcPrChange>
          </w:tcPr>
          <w:p w14:paraId="2BFC59BD" w14:textId="77777777" w:rsidR="004223AB" w:rsidRPr="004223AB" w:rsidRDefault="004223AB" w:rsidP="004223AB">
            <w:pPr>
              <w:spacing w:after="0" w:line="240" w:lineRule="auto"/>
              <w:jc w:val="center"/>
              <w:rPr>
                <w:ins w:id="4900" w:author="Diana Gonzalez Garcia" w:date="2021-05-28T16:34:00Z"/>
                <w:rFonts w:ascii="Calibri" w:hAnsi="Calibri" w:cs="Calibri"/>
                <w:color w:val="000000"/>
                <w:sz w:val="12"/>
                <w:szCs w:val="12"/>
                <w:lang w:eastAsia="es-CO"/>
                <w:rPrChange w:id="4901" w:author="Diana Gonzalez Garcia" w:date="2021-05-28T16:36:00Z">
                  <w:rPr>
                    <w:ins w:id="4902" w:author="Diana Gonzalez Garcia" w:date="2021-05-28T16:34:00Z"/>
                    <w:rFonts w:ascii="Calibri" w:hAnsi="Calibri" w:cs="Calibri"/>
                    <w:color w:val="000000"/>
                    <w:sz w:val="24"/>
                    <w:szCs w:val="24"/>
                    <w:lang w:eastAsia="es-CO"/>
                  </w:rPr>
                </w:rPrChange>
              </w:rPr>
            </w:pPr>
            <w:proofErr w:type="spellStart"/>
            <w:ins w:id="4903" w:author="Diana Gonzalez Garcia" w:date="2021-05-28T16:34:00Z">
              <w:r w:rsidRPr="004223AB">
                <w:rPr>
                  <w:rFonts w:ascii="Calibri" w:hAnsi="Calibri" w:cs="Calibri"/>
                  <w:color w:val="000000"/>
                  <w:sz w:val="12"/>
                  <w:szCs w:val="12"/>
                  <w:lang w:eastAsia="es-CO"/>
                  <w:rPrChange w:id="4904" w:author="Diana Gonzalez Garcia" w:date="2021-05-28T16:36:00Z">
                    <w:rPr>
                      <w:rFonts w:ascii="Calibri" w:hAnsi="Calibri" w:cs="Calibri"/>
                      <w:color w:val="000000"/>
                      <w:sz w:val="24"/>
                      <w:szCs w:val="24"/>
                      <w:lang w:eastAsia="es-CO"/>
                    </w:rPr>
                  </w:rPrChange>
                </w:rPr>
                <w:t>SDP</w:t>
              </w:r>
              <w:proofErr w:type="spellEnd"/>
            </w:ins>
          </w:p>
        </w:tc>
        <w:tc>
          <w:tcPr>
            <w:tcW w:w="0" w:type="auto"/>
            <w:tcBorders>
              <w:top w:val="single" w:sz="4" w:space="0" w:color="auto"/>
              <w:left w:val="single" w:sz="4" w:space="0" w:color="auto"/>
              <w:bottom w:val="nil"/>
              <w:right w:val="single" w:sz="4" w:space="0" w:color="auto"/>
            </w:tcBorders>
            <w:shd w:val="clear" w:color="000000" w:fill="D6DCE4"/>
            <w:vAlign w:val="center"/>
            <w:hideMark/>
            <w:tcPrChange w:id="4905" w:author="Diana Gonzalez Garcia" w:date="2021-05-28T16:43:00Z">
              <w:tcPr>
                <w:tcW w:w="1418" w:type="pct"/>
                <w:tcBorders>
                  <w:top w:val="single" w:sz="4" w:space="0" w:color="auto"/>
                  <w:left w:val="single" w:sz="4" w:space="0" w:color="auto"/>
                  <w:bottom w:val="nil"/>
                  <w:right w:val="single" w:sz="4" w:space="0" w:color="auto"/>
                </w:tcBorders>
                <w:shd w:val="clear" w:color="000000" w:fill="D6DCE4"/>
                <w:vAlign w:val="center"/>
                <w:hideMark/>
              </w:tcPr>
            </w:tcPrChange>
          </w:tcPr>
          <w:p w14:paraId="0B0B778A" w14:textId="67CFFE34" w:rsidR="004223AB" w:rsidRPr="004223AB" w:rsidRDefault="00D203B1" w:rsidP="004223AB">
            <w:pPr>
              <w:spacing w:after="0" w:line="240" w:lineRule="auto"/>
              <w:jc w:val="both"/>
              <w:rPr>
                <w:ins w:id="4906" w:author="Diana Gonzalez Garcia" w:date="2021-05-28T16:34:00Z"/>
                <w:rFonts w:ascii="Calibri" w:hAnsi="Calibri" w:cs="Calibri"/>
                <w:color w:val="000000"/>
                <w:sz w:val="12"/>
                <w:szCs w:val="12"/>
                <w:lang w:eastAsia="es-CO"/>
                <w:rPrChange w:id="4907" w:author="Diana Gonzalez Garcia" w:date="2021-05-28T16:36:00Z">
                  <w:rPr>
                    <w:ins w:id="4908" w:author="Diana Gonzalez Garcia" w:date="2021-05-28T16:34:00Z"/>
                    <w:rFonts w:ascii="Calibri" w:hAnsi="Calibri" w:cs="Calibri"/>
                    <w:color w:val="000000"/>
                    <w:sz w:val="24"/>
                    <w:szCs w:val="24"/>
                    <w:lang w:eastAsia="es-CO"/>
                  </w:rPr>
                </w:rPrChange>
              </w:rPr>
            </w:pPr>
            <w:ins w:id="4909" w:author="Diana Gonzalez Garcia" w:date="2021-05-28T16:45:00Z">
              <w:r w:rsidRPr="004223AB">
                <w:rPr>
                  <w:rFonts w:ascii="Calibri" w:hAnsi="Calibri" w:cs="Calibri"/>
                  <w:color w:val="000000"/>
                  <w:sz w:val="12"/>
                  <w:szCs w:val="12"/>
                  <w:lang w:eastAsia="es-CO"/>
                  <w:rPrChange w:id="4910" w:author="Diana Gonzalez Garcia" w:date="2021-05-28T16:36:00Z">
                    <w:rPr>
                      <w:rFonts w:ascii="Calibri" w:hAnsi="Calibri" w:cs="Calibri"/>
                      <w:color w:val="000000"/>
                      <w:sz w:val="12"/>
                      <w:szCs w:val="12"/>
                      <w:lang w:eastAsia="es-CO"/>
                    </w:rPr>
                  </w:rPrChange>
                </w:rPr>
                <w:t>Para predios</w:t>
              </w:r>
            </w:ins>
            <w:ins w:id="4911" w:author="Diana Gonzalez Garcia" w:date="2021-05-28T16:34:00Z">
              <w:r w:rsidR="004223AB" w:rsidRPr="004223AB">
                <w:rPr>
                  <w:rFonts w:ascii="Calibri" w:hAnsi="Calibri" w:cs="Calibri"/>
                  <w:color w:val="000000"/>
                  <w:sz w:val="12"/>
                  <w:szCs w:val="12"/>
                  <w:lang w:eastAsia="es-CO"/>
                  <w:rPrChange w:id="4912" w:author="Diana Gonzalez Garcia" w:date="2021-05-28T16:36:00Z">
                    <w:rPr>
                      <w:rFonts w:ascii="Calibri" w:hAnsi="Calibri" w:cs="Calibri"/>
                      <w:color w:val="000000"/>
                      <w:sz w:val="24"/>
                      <w:szCs w:val="24"/>
                      <w:lang w:eastAsia="es-CO"/>
                    </w:rPr>
                  </w:rPrChange>
                </w:rPr>
                <w:t xml:space="preserve"> con área </w:t>
              </w:r>
            </w:ins>
            <w:ins w:id="4913" w:author="Diana Gonzalez Garcia" w:date="2021-05-28T16:45:00Z">
              <w:r w:rsidRPr="004223AB">
                <w:rPr>
                  <w:rFonts w:ascii="Calibri" w:hAnsi="Calibri" w:cs="Calibri"/>
                  <w:color w:val="000000"/>
                  <w:sz w:val="12"/>
                  <w:szCs w:val="12"/>
                  <w:lang w:eastAsia="es-CO"/>
                  <w:rPrChange w:id="4914" w:author="Diana Gonzalez Garcia" w:date="2021-05-28T16:36:00Z">
                    <w:rPr>
                      <w:rFonts w:ascii="Calibri" w:hAnsi="Calibri" w:cs="Calibri"/>
                      <w:color w:val="000000"/>
                      <w:sz w:val="12"/>
                      <w:szCs w:val="12"/>
                      <w:lang w:eastAsia="es-CO"/>
                    </w:rPr>
                  </w:rPrChange>
                </w:rPr>
                <w:t xml:space="preserve">total </w:t>
              </w:r>
            </w:ins>
            <w:ins w:id="4915" w:author="Diana Gonzalez Garcia" w:date="2021-05-28T16:46:00Z">
              <w:r w:rsidRPr="004223AB">
                <w:rPr>
                  <w:rFonts w:ascii="Calibri" w:hAnsi="Calibri" w:cs="Calibri"/>
                  <w:color w:val="000000"/>
                  <w:sz w:val="12"/>
                  <w:szCs w:val="12"/>
                  <w:lang w:eastAsia="es-CO"/>
                  <w:rPrChange w:id="4916" w:author="Diana Gonzalez Garcia" w:date="2021-05-28T16:36:00Z">
                    <w:rPr>
                      <w:rFonts w:ascii="Calibri" w:hAnsi="Calibri" w:cs="Calibri"/>
                      <w:color w:val="000000"/>
                      <w:sz w:val="12"/>
                      <w:szCs w:val="12"/>
                      <w:lang w:eastAsia="es-CO"/>
                    </w:rPr>
                  </w:rPrChange>
                </w:rPr>
                <w:t>construida mayor</w:t>
              </w:r>
            </w:ins>
            <w:ins w:id="4917" w:author="Diana Gonzalez Garcia" w:date="2021-05-28T16:34:00Z">
              <w:r w:rsidR="004223AB" w:rsidRPr="004223AB">
                <w:rPr>
                  <w:rFonts w:ascii="Calibri" w:hAnsi="Calibri" w:cs="Calibri"/>
                  <w:color w:val="000000"/>
                  <w:sz w:val="12"/>
                  <w:szCs w:val="12"/>
                  <w:lang w:eastAsia="es-CO"/>
                  <w:rPrChange w:id="4918" w:author="Diana Gonzalez Garcia" w:date="2021-05-28T16:36:00Z">
                    <w:rPr>
                      <w:rFonts w:ascii="Calibri" w:hAnsi="Calibri" w:cs="Calibri"/>
                      <w:color w:val="000000"/>
                      <w:sz w:val="24"/>
                      <w:szCs w:val="24"/>
                      <w:lang w:eastAsia="es-CO"/>
                    </w:rPr>
                  </w:rPrChange>
                </w:rPr>
                <w:t xml:space="preserve"> a 35 metros cuadrados, se aplicará según el estrato la </w:t>
              </w:r>
            </w:ins>
            <w:ins w:id="4919" w:author="Diana Gonzalez Garcia" w:date="2021-05-28T16:45:00Z">
              <w:r w:rsidRPr="004223AB">
                <w:rPr>
                  <w:rFonts w:ascii="Calibri" w:hAnsi="Calibri" w:cs="Calibri"/>
                  <w:color w:val="000000"/>
                  <w:sz w:val="12"/>
                  <w:szCs w:val="12"/>
                  <w:lang w:eastAsia="es-CO"/>
                  <w:rPrChange w:id="4920" w:author="Diana Gonzalez Garcia" w:date="2021-05-28T16:36:00Z">
                    <w:rPr>
                      <w:rFonts w:ascii="Calibri" w:hAnsi="Calibri" w:cs="Calibri"/>
                      <w:color w:val="000000"/>
                      <w:sz w:val="12"/>
                      <w:szCs w:val="12"/>
                      <w:lang w:eastAsia="es-CO"/>
                    </w:rPr>
                  </w:rPrChange>
                </w:rPr>
                <w:t>fórmula</w:t>
              </w:r>
            </w:ins>
            <w:ins w:id="4921" w:author="Diana Gonzalez Garcia" w:date="2021-05-28T16:34:00Z">
              <w:r w:rsidR="004223AB" w:rsidRPr="004223AB">
                <w:rPr>
                  <w:rFonts w:ascii="Calibri" w:hAnsi="Calibri" w:cs="Calibri"/>
                  <w:color w:val="000000"/>
                  <w:sz w:val="12"/>
                  <w:szCs w:val="12"/>
                  <w:lang w:eastAsia="es-CO"/>
                  <w:rPrChange w:id="4922" w:author="Diana Gonzalez Garcia" w:date="2021-05-28T16:36:00Z">
                    <w:rPr>
                      <w:rFonts w:ascii="Calibri" w:hAnsi="Calibri" w:cs="Calibri"/>
                      <w:color w:val="000000"/>
                      <w:sz w:val="24"/>
                      <w:szCs w:val="24"/>
                      <w:lang w:eastAsia="es-CO"/>
                    </w:rPr>
                  </w:rPrChange>
                </w:rPr>
                <w:t>:</w:t>
              </w:r>
            </w:ins>
          </w:p>
        </w:tc>
        <w:tc>
          <w:tcPr>
            <w:tcW w:w="0" w:type="auto"/>
            <w:vMerge w:val="restart"/>
            <w:tcBorders>
              <w:top w:val="nil"/>
              <w:left w:val="nil"/>
              <w:bottom w:val="single" w:sz="4" w:space="0" w:color="auto"/>
              <w:right w:val="single" w:sz="4" w:space="0" w:color="auto"/>
            </w:tcBorders>
            <w:shd w:val="clear" w:color="auto" w:fill="auto"/>
            <w:vAlign w:val="center"/>
            <w:hideMark/>
            <w:tcPrChange w:id="4923" w:author="Diana Gonzalez Garcia" w:date="2021-05-28T16:43:00Z">
              <w:tcPr>
                <w:tcW w:w="261" w:type="pct"/>
                <w:gridSpan w:val="2"/>
                <w:vMerge w:val="restart"/>
                <w:tcBorders>
                  <w:top w:val="nil"/>
                  <w:left w:val="nil"/>
                  <w:bottom w:val="single" w:sz="4" w:space="0" w:color="auto"/>
                  <w:right w:val="single" w:sz="4" w:space="0" w:color="auto"/>
                </w:tcBorders>
                <w:shd w:val="clear" w:color="auto" w:fill="auto"/>
                <w:vAlign w:val="center"/>
                <w:hideMark/>
              </w:tcPr>
            </w:tcPrChange>
          </w:tcPr>
          <w:p w14:paraId="51F58E5F" w14:textId="77777777" w:rsidR="004223AB" w:rsidRPr="004223AB" w:rsidRDefault="004223AB" w:rsidP="004223AB">
            <w:pPr>
              <w:spacing w:after="0" w:line="240" w:lineRule="auto"/>
              <w:jc w:val="center"/>
              <w:rPr>
                <w:ins w:id="4924" w:author="Diana Gonzalez Garcia" w:date="2021-05-28T16:34:00Z"/>
                <w:rFonts w:ascii="Calibri" w:hAnsi="Calibri" w:cs="Calibri"/>
                <w:color w:val="000000"/>
                <w:sz w:val="12"/>
                <w:szCs w:val="12"/>
                <w:lang w:eastAsia="es-CO"/>
                <w:rPrChange w:id="4925" w:author="Diana Gonzalez Garcia" w:date="2021-05-28T16:36:00Z">
                  <w:rPr>
                    <w:ins w:id="4926" w:author="Diana Gonzalez Garcia" w:date="2021-05-28T16:34:00Z"/>
                    <w:rFonts w:ascii="Calibri" w:hAnsi="Calibri" w:cs="Calibri"/>
                    <w:color w:val="000000"/>
                    <w:sz w:val="24"/>
                    <w:szCs w:val="24"/>
                    <w:lang w:eastAsia="es-CO"/>
                  </w:rPr>
                </w:rPrChange>
              </w:rPr>
            </w:pPr>
            <w:ins w:id="4927" w:author="Diana Gonzalez Garcia" w:date="2021-05-28T16:34:00Z">
              <w:r w:rsidRPr="004223AB">
                <w:rPr>
                  <w:rFonts w:ascii="Calibri" w:hAnsi="Calibri" w:cs="Calibri"/>
                  <w:color w:val="000000"/>
                  <w:sz w:val="12"/>
                  <w:szCs w:val="12"/>
                  <w:lang w:eastAsia="es-CO"/>
                  <w:rPrChange w:id="4928" w:author="Diana Gonzalez Garcia" w:date="2021-05-28T16:36:00Z">
                    <w:rPr>
                      <w:rFonts w:ascii="Calibri" w:hAnsi="Calibri" w:cs="Calibri"/>
                      <w:color w:val="000000"/>
                      <w:sz w:val="24"/>
                      <w:szCs w:val="24"/>
                      <w:lang w:eastAsia="es-CO"/>
                    </w:rPr>
                  </w:rPrChange>
                </w:rPr>
                <w:t>T21</w:t>
              </w:r>
            </w:ins>
          </w:p>
        </w:tc>
        <w:tc>
          <w:tcPr>
            <w:tcW w:w="0" w:type="auto"/>
            <w:vMerge w:val="restart"/>
            <w:tcBorders>
              <w:top w:val="nil"/>
              <w:left w:val="single" w:sz="4" w:space="0" w:color="auto"/>
              <w:bottom w:val="single" w:sz="4" w:space="0" w:color="auto"/>
              <w:right w:val="nil"/>
            </w:tcBorders>
            <w:shd w:val="clear" w:color="auto" w:fill="auto"/>
            <w:vAlign w:val="center"/>
            <w:hideMark/>
            <w:tcPrChange w:id="4929" w:author="Diana Gonzalez Garcia" w:date="2021-05-28T16:43:00Z">
              <w:tcPr>
                <w:tcW w:w="487" w:type="pct"/>
                <w:gridSpan w:val="2"/>
                <w:vMerge w:val="restart"/>
                <w:tcBorders>
                  <w:top w:val="nil"/>
                  <w:left w:val="single" w:sz="4" w:space="0" w:color="auto"/>
                  <w:bottom w:val="single" w:sz="4" w:space="0" w:color="auto"/>
                  <w:right w:val="nil"/>
                </w:tcBorders>
                <w:shd w:val="clear" w:color="auto" w:fill="auto"/>
                <w:vAlign w:val="center"/>
                <w:hideMark/>
              </w:tcPr>
            </w:tcPrChange>
          </w:tcPr>
          <w:p w14:paraId="5463B6EA" w14:textId="77777777" w:rsidR="004223AB" w:rsidRPr="004223AB" w:rsidRDefault="004223AB" w:rsidP="004223AB">
            <w:pPr>
              <w:spacing w:after="0" w:line="240" w:lineRule="auto"/>
              <w:jc w:val="center"/>
              <w:rPr>
                <w:ins w:id="4930" w:author="Diana Gonzalez Garcia" w:date="2021-05-28T16:34:00Z"/>
                <w:rFonts w:ascii="Calibri" w:hAnsi="Calibri" w:cs="Calibri"/>
                <w:color w:val="FF0000"/>
                <w:sz w:val="12"/>
                <w:szCs w:val="12"/>
                <w:lang w:eastAsia="es-CO"/>
                <w:rPrChange w:id="4931" w:author="Diana Gonzalez Garcia" w:date="2021-05-28T16:36:00Z">
                  <w:rPr>
                    <w:ins w:id="4932" w:author="Diana Gonzalez Garcia" w:date="2021-05-28T16:34:00Z"/>
                    <w:rFonts w:ascii="Calibri" w:hAnsi="Calibri" w:cs="Calibri"/>
                    <w:color w:val="FF0000"/>
                    <w:sz w:val="24"/>
                    <w:szCs w:val="24"/>
                    <w:lang w:eastAsia="es-CO"/>
                  </w:rPr>
                </w:rPrChange>
              </w:rPr>
            </w:pPr>
            <w:ins w:id="4933" w:author="Diana Gonzalez Garcia" w:date="2021-05-28T16:34:00Z">
              <w:r w:rsidRPr="004223AB">
                <w:rPr>
                  <w:rFonts w:ascii="Calibri" w:hAnsi="Calibri" w:cs="Calibri"/>
                  <w:color w:val="FF0000"/>
                  <w:sz w:val="12"/>
                  <w:szCs w:val="12"/>
                  <w:lang w:eastAsia="es-CO"/>
                  <w:rPrChange w:id="4934" w:author="Diana Gonzalez Garcia" w:date="2021-05-28T16:36:00Z">
                    <w:rPr>
                      <w:rFonts w:ascii="Calibri" w:hAnsi="Calibri" w:cs="Calibri"/>
                      <w:color w:val="FF0000"/>
                      <w:sz w:val="24"/>
                      <w:szCs w:val="24"/>
                      <w:lang w:eastAsia="es-CO"/>
                    </w:rPr>
                  </w:rPrChange>
                </w:rPr>
                <w:t> </w:t>
              </w:r>
            </w:ins>
          </w:p>
        </w:tc>
        <w:tc>
          <w:tcPr>
            <w:tcW w:w="1158" w:type="dxa"/>
            <w:vMerge w:val="restart"/>
            <w:tcBorders>
              <w:top w:val="nil"/>
              <w:left w:val="single" w:sz="4" w:space="0" w:color="auto"/>
              <w:bottom w:val="single" w:sz="4" w:space="0" w:color="auto"/>
              <w:right w:val="single" w:sz="4" w:space="0" w:color="auto"/>
            </w:tcBorders>
            <w:shd w:val="clear" w:color="auto" w:fill="auto"/>
            <w:vAlign w:val="center"/>
            <w:hideMark/>
            <w:tcPrChange w:id="4935" w:author="Diana Gonzalez Garcia" w:date="2021-05-28T16:43:00Z">
              <w:tcPr>
                <w:tcW w:w="985" w:type="pct"/>
                <w:gridSpan w:val="2"/>
                <w:vMerge w:val="restart"/>
                <w:tcBorders>
                  <w:top w:val="nil"/>
                  <w:left w:val="single" w:sz="4" w:space="0" w:color="auto"/>
                  <w:bottom w:val="single" w:sz="4" w:space="0" w:color="auto"/>
                  <w:right w:val="single" w:sz="4" w:space="0" w:color="auto"/>
                </w:tcBorders>
                <w:shd w:val="clear" w:color="auto" w:fill="auto"/>
                <w:vAlign w:val="center"/>
                <w:hideMark/>
              </w:tcPr>
            </w:tcPrChange>
          </w:tcPr>
          <w:p w14:paraId="106D1823" w14:textId="77777777" w:rsidR="004223AB" w:rsidRPr="004223AB" w:rsidRDefault="004223AB" w:rsidP="004223AB">
            <w:pPr>
              <w:spacing w:after="0" w:line="240" w:lineRule="auto"/>
              <w:rPr>
                <w:ins w:id="4936" w:author="Diana Gonzalez Garcia" w:date="2021-05-28T16:34:00Z"/>
                <w:rFonts w:ascii="Calibri" w:hAnsi="Calibri" w:cs="Calibri"/>
                <w:color w:val="000000"/>
                <w:sz w:val="12"/>
                <w:szCs w:val="12"/>
                <w:lang w:eastAsia="es-CO"/>
                <w:rPrChange w:id="4937" w:author="Diana Gonzalez Garcia" w:date="2021-05-28T16:36:00Z">
                  <w:rPr>
                    <w:ins w:id="4938" w:author="Diana Gonzalez Garcia" w:date="2021-05-28T16:34:00Z"/>
                    <w:rFonts w:ascii="Calibri" w:hAnsi="Calibri" w:cs="Calibri"/>
                    <w:color w:val="000000"/>
                    <w:sz w:val="24"/>
                    <w:szCs w:val="24"/>
                    <w:lang w:eastAsia="es-CO"/>
                  </w:rPr>
                </w:rPrChange>
              </w:rPr>
            </w:pPr>
            <w:ins w:id="4939" w:author="Diana Gonzalez Garcia" w:date="2021-05-28T16:34:00Z">
              <w:r w:rsidRPr="004223AB">
                <w:rPr>
                  <w:rFonts w:ascii="Calibri" w:hAnsi="Calibri" w:cs="Calibri"/>
                  <w:color w:val="000000"/>
                  <w:sz w:val="12"/>
                  <w:szCs w:val="12"/>
                  <w:lang w:eastAsia="es-CO"/>
                  <w:rPrChange w:id="4940" w:author="Diana Gonzalez Garcia" w:date="2021-05-28T16:36:00Z">
                    <w:rPr>
                      <w:rFonts w:ascii="Calibri" w:hAnsi="Calibri" w:cs="Calibri"/>
                      <w:color w:val="000000"/>
                      <w:sz w:val="24"/>
                      <w:szCs w:val="24"/>
                      <w:lang w:eastAsia="es-CO"/>
                    </w:rPr>
                  </w:rPrChange>
                </w:rPr>
                <w:t>No aplica</w:t>
              </w:r>
            </w:ins>
          </w:p>
        </w:tc>
      </w:tr>
      <w:tr w:rsidR="004223AB" w:rsidRPr="004223AB" w14:paraId="04B50ED8" w14:textId="77777777" w:rsidTr="00D203B1">
        <w:tblPrEx>
          <w:tblPrExChange w:id="4941" w:author="Diana Gonzalez Garcia" w:date="2021-05-28T16:43:00Z">
            <w:tblPrEx>
              <w:tblW w:w="5000" w:type="pct"/>
              <w:tblInd w:w="0" w:type="dxa"/>
            </w:tblPrEx>
          </w:tblPrExChange>
        </w:tblPrEx>
        <w:trPr>
          <w:trHeight w:val="20"/>
          <w:ins w:id="4942" w:author="Diana Gonzalez Garcia" w:date="2021-05-28T16:34:00Z"/>
          <w:trPrChange w:id="4943" w:author="Diana Gonzalez Garcia" w:date="2021-05-28T16:43:00Z">
            <w:trPr>
              <w:gridBefore w:val="2"/>
              <w:gridAfter w:val="0"/>
              <w:trHeight w:val="345"/>
            </w:trPr>
          </w:trPrChange>
        </w:trPr>
        <w:tc>
          <w:tcPr>
            <w:tcW w:w="0" w:type="auto"/>
            <w:vMerge/>
            <w:tcBorders>
              <w:top w:val="nil"/>
              <w:left w:val="single" w:sz="4" w:space="0" w:color="auto"/>
              <w:bottom w:val="single" w:sz="4" w:space="0" w:color="auto"/>
              <w:right w:val="single" w:sz="4" w:space="0" w:color="auto"/>
            </w:tcBorders>
            <w:vAlign w:val="center"/>
            <w:hideMark/>
            <w:tcPrChange w:id="4944" w:author="Diana Gonzalez Garcia" w:date="2021-05-28T16:43:00Z">
              <w:tcPr>
                <w:tcW w:w="318" w:type="pct"/>
                <w:gridSpan w:val="2"/>
                <w:vMerge/>
                <w:tcBorders>
                  <w:top w:val="nil"/>
                  <w:left w:val="single" w:sz="4" w:space="0" w:color="auto"/>
                  <w:bottom w:val="single" w:sz="4" w:space="0" w:color="auto"/>
                  <w:right w:val="single" w:sz="4" w:space="0" w:color="auto"/>
                </w:tcBorders>
                <w:vAlign w:val="center"/>
                <w:hideMark/>
              </w:tcPr>
            </w:tcPrChange>
          </w:tcPr>
          <w:p w14:paraId="71FC15F2" w14:textId="77777777" w:rsidR="004223AB" w:rsidRPr="004223AB" w:rsidRDefault="004223AB" w:rsidP="004223AB">
            <w:pPr>
              <w:spacing w:after="0" w:line="240" w:lineRule="auto"/>
              <w:rPr>
                <w:ins w:id="4945" w:author="Diana Gonzalez Garcia" w:date="2021-05-28T16:34:00Z"/>
                <w:rFonts w:ascii="Calibri" w:hAnsi="Calibri" w:cs="Calibri"/>
                <w:color w:val="000000"/>
                <w:sz w:val="12"/>
                <w:szCs w:val="12"/>
                <w:lang w:eastAsia="es-CO"/>
                <w:rPrChange w:id="4946" w:author="Diana Gonzalez Garcia" w:date="2021-05-28T16:36:00Z">
                  <w:rPr>
                    <w:ins w:id="4947"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4948" w:author="Diana Gonzalez Garcia" w:date="2021-05-28T16:43:00Z">
              <w:tcPr>
                <w:tcW w:w="317" w:type="pct"/>
                <w:vMerge/>
                <w:tcBorders>
                  <w:top w:val="nil"/>
                  <w:left w:val="single" w:sz="4" w:space="0" w:color="auto"/>
                  <w:bottom w:val="single" w:sz="4" w:space="0" w:color="auto"/>
                  <w:right w:val="single" w:sz="4" w:space="0" w:color="auto"/>
                </w:tcBorders>
                <w:vAlign w:val="center"/>
                <w:hideMark/>
              </w:tcPr>
            </w:tcPrChange>
          </w:tcPr>
          <w:p w14:paraId="6EE2D933" w14:textId="77777777" w:rsidR="004223AB" w:rsidRPr="004223AB" w:rsidRDefault="004223AB" w:rsidP="004223AB">
            <w:pPr>
              <w:spacing w:after="0" w:line="240" w:lineRule="auto"/>
              <w:rPr>
                <w:ins w:id="4949" w:author="Diana Gonzalez Garcia" w:date="2021-05-28T16:34:00Z"/>
                <w:rFonts w:ascii="Calibri" w:hAnsi="Calibri" w:cs="Calibri"/>
                <w:sz w:val="12"/>
                <w:szCs w:val="12"/>
                <w:lang w:eastAsia="es-CO"/>
                <w:rPrChange w:id="4950" w:author="Diana Gonzalez Garcia" w:date="2021-05-28T16:36:00Z">
                  <w:rPr>
                    <w:ins w:id="4951" w:author="Diana Gonzalez Garcia" w:date="2021-05-28T16:34:00Z"/>
                    <w:rFonts w:ascii="Calibri" w:hAnsi="Calibri" w:cs="Calibri"/>
                    <w:sz w:val="24"/>
                    <w:szCs w:val="24"/>
                    <w:lang w:eastAsia="es-CO"/>
                  </w:rPr>
                </w:rPrChange>
              </w:rPr>
            </w:pPr>
          </w:p>
        </w:tc>
        <w:tc>
          <w:tcPr>
            <w:tcW w:w="0" w:type="auto"/>
            <w:vMerge/>
            <w:tcBorders>
              <w:top w:val="nil"/>
              <w:left w:val="single" w:sz="4" w:space="0" w:color="auto"/>
              <w:bottom w:val="single" w:sz="4" w:space="0" w:color="auto"/>
              <w:right w:val="nil"/>
            </w:tcBorders>
            <w:vAlign w:val="center"/>
            <w:hideMark/>
            <w:tcPrChange w:id="4952" w:author="Diana Gonzalez Garcia" w:date="2021-05-28T16:43:00Z">
              <w:tcPr>
                <w:tcW w:w="330" w:type="pct"/>
                <w:gridSpan w:val="2"/>
                <w:vMerge/>
                <w:tcBorders>
                  <w:top w:val="nil"/>
                  <w:left w:val="single" w:sz="4" w:space="0" w:color="auto"/>
                  <w:bottom w:val="single" w:sz="4" w:space="0" w:color="auto"/>
                  <w:right w:val="nil"/>
                </w:tcBorders>
                <w:vAlign w:val="center"/>
                <w:hideMark/>
              </w:tcPr>
            </w:tcPrChange>
          </w:tcPr>
          <w:p w14:paraId="0FB37623" w14:textId="77777777" w:rsidR="004223AB" w:rsidRPr="004223AB" w:rsidRDefault="004223AB" w:rsidP="004223AB">
            <w:pPr>
              <w:spacing w:after="0" w:line="240" w:lineRule="auto"/>
              <w:rPr>
                <w:ins w:id="4953" w:author="Diana Gonzalez Garcia" w:date="2021-05-28T16:34:00Z"/>
                <w:rFonts w:ascii="Calibri" w:hAnsi="Calibri" w:cs="Calibri"/>
                <w:sz w:val="12"/>
                <w:szCs w:val="12"/>
                <w:lang w:eastAsia="es-CO"/>
                <w:rPrChange w:id="4954" w:author="Diana Gonzalez Garcia" w:date="2021-05-28T16:36:00Z">
                  <w:rPr>
                    <w:ins w:id="4955" w:author="Diana Gonzalez Garcia" w:date="2021-05-28T16:34:00Z"/>
                    <w:rFonts w:ascii="Calibri" w:hAnsi="Calibri" w:cs="Calibri"/>
                    <w:sz w:val="24"/>
                    <w:szCs w:val="24"/>
                    <w:lang w:eastAsia="es-CO"/>
                  </w:rPr>
                </w:rPrChange>
              </w:rPr>
            </w:pPr>
          </w:p>
        </w:tc>
        <w:tc>
          <w:tcPr>
            <w:tcW w:w="0" w:type="auto"/>
            <w:vMerge/>
            <w:tcBorders>
              <w:top w:val="single" w:sz="4" w:space="0" w:color="auto"/>
              <w:left w:val="single" w:sz="4" w:space="0" w:color="auto"/>
              <w:bottom w:val="nil"/>
              <w:right w:val="single" w:sz="4" w:space="0" w:color="auto"/>
            </w:tcBorders>
            <w:vAlign w:val="center"/>
            <w:hideMark/>
            <w:tcPrChange w:id="4956" w:author="Diana Gonzalez Garcia" w:date="2021-05-28T16:43:00Z">
              <w:tcPr>
                <w:tcW w:w="352" w:type="pct"/>
                <w:gridSpan w:val="2"/>
                <w:vMerge/>
                <w:tcBorders>
                  <w:top w:val="single" w:sz="4" w:space="0" w:color="auto"/>
                  <w:left w:val="single" w:sz="4" w:space="0" w:color="auto"/>
                  <w:bottom w:val="nil"/>
                  <w:right w:val="single" w:sz="4" w:space="0" w:color="auto"/>
                </w:tcBorders>
                <w:vAlign w:val="center"/>
                <w:hideMark/>
              </w:tcPr>
            </w:tcPrChange>
          </w:tcPr>
          <w:p w14:paraId="72C7D2E3" w14:textId="77777777" w:rsidR="004223AB" w:rsidRPr="004223AB" w:rsidRDefault="004223AB" w:rsidP="004223AB">
            <w:pPr>
              <w:spacing w:after="0" w:line="240" w:lineRule="auto"/>
              <w:rPr>
                <w:ins w:id="4957" w:author="Diana Gonzalez Garcia" w:date="2021-05-28T16:34:00Z"/>
                <w:rFonts w:ascii="Calibri" w:hAnsi="Calibri" w:cs="Calibri"/>
                <w:color w:val="000000"/>
                <w:sz w:val="12"/>
                <w:szCs w:val="12"/>
                <w:lang w:eastAsia="es-CO"/>
                <w:rPrChange w:id="4958" w:author="Diana Gonzalez Garcia" w:date="2021-05-28T16:36:00Z">
                  <w:rPr>
                    <w:ins w:id="4959" w:author="Diana Gonzalez Garcia" w:date="2021-05-28T16:34:00Z"/>
                    <w:rFonts w:ascii="Calibri" w:hAnsi="Calibri" w:cs="Calibri"/>
                    <w:color w:val="000000"/>
                    <w:sz w:val="24"/>
                    <w:szCs w:val="24"/>
                    <w:lang w:eastAsia="es-CO"/>
                  </w:rPr>
                </w:rPrChange>
              </w:rPr>
            </w:pPr>
          </w:p>
        </w:tc>
        <w:tc>
          <w:tcPr>
            <w:tcW w:w="0" w:type="auto"/>
            <w:vMerge/>
            <w:tcBorders>
              <w:top w:val="nil"/>
              <w:left w:val="nil"/>
              <w:bottom w:val="single" w:sz="4" w:space="0" w:color="auto"/>
              <w:right w:val="single" w:sz="4" w:space="0" w:color="auto"/>
            </w:tcBorders>
            <w:vAlign w:val="center"/>
            <w:hideMark/>
            <w:tcPrChange w:id="4960" w:author="Diana Gonzalez Garcia" w:date="2021-05-28T16:43:00Z">
              <w:tcPr>
                <w:tcW w:w="291" w:type="pct"/>
                <w:gridSpan w:val="2"/>
                <w:vMerge/>
                <w:tcBorders>
                  <w:top w:val="nil"/>
                  <w:left w:val="nil"/>
                  <w:bottom w:val="single" w:sz="4" w:space="0" w:color="auto"/>
                  <w:right w:val="single" w:sz="4" w:space="0" w:color="auto"/>
                </w:tcBorders>
                <w:vAlign w:val="center"/>
                <w:hideMark/>
              </w:tcPr>
            </w:tcPrChange>
          </w:tcPr>
          <w:p w14:paraId="76F234D0" w14:textId="77777777" w:rsidR="004223AB" w:rsidRPr="004223AB" w:rsidRDefault="004223AB" w:rsidP="004223AB">
            <w:pPr>
              <w:spacing w:after="0" w:line="240" w:lineRule="auto"/>
              <w:rPr>
                <w:ins w:id="4961" w:author="Diana Gonzalez Garcia" w:date="2021-05-28T16:34:00Z"/>
                <w:rFonts w:ascii="Calibri" w:hAnsi="Calibri" w:cs="Calibri"/>
                <w:color w:val="000000"/>
                <w:sz w:val="12"/>
                <w:szCs w:val="12"/>
                <w:lang w:eastAsia="es-CO"/>
                <w:rPrChange w:id="4962" w:author="Diana Gonzalez Garcia" w:date="2021-05-28T16:36:00Z">
                  <w:rPr>
                    <w:ins w:id="4963"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nil"/>
            </w:tcBorders>
            <w:vAlign w:val="center"/>
            <w:hideMark/>
            <w:tcPrChange w:id="4964" w:author="Diana Gonzalez Garcia" w:date="2021-05-28T16:43:00Z">
              <w:tcPr>
                <w:tcW w:w="242" w:type="pct"/>
                <w:gridSpan w:val="2"/>
                <w:vMerge/>
                <w:tcBorders>
                  <w:top w:val="nil"/>
                  <w:left w:val="single" w:sz="4" w:space="0" w:color="auto"/>
                  <w:bottom w:val="single" w:sz="4" w:space="0" w:color="auto"/>
                  <w:right w:val="nil"/>
                </w:tcBorders>
                <w:vAlign w:val="center"/>
                <w:hideMark/>
              </w:tcPr>
            </w:tcPrChange>
          </w:tcPr>
          <w:p w14:paraId="44E1148F" w14:textId="77777777" w:rsidR="004223AB" w:rsidRPr="004223AB" w:rsidRDefault="004223AB" w:rsidP="004223AB">
            <w:pPr>
              <w:spacing w:after="0" w:line="240" w:lineRule="auto"/>
              <w:rPr>
                <w:ins w:id="4965" w:author="Diana Gonzalez Garcia" w:date="2021-05-28T16:34:00Z"/>
                <w:rFonts w:ascii="Calibri" w:hAnsi="Calibri" w:cs="Calibri"/>
                <w:color w:val="000000"/>
                <w:sz w:val="12"/>
                <w:szCs w:val="12"/>
                <w:lang w:eastAsia="es-CO"/>
                <w:rPrChange w:id="4966" w:author="Diana Gonzalez Garcia" w:date="2021-05-28T16:36:00Z">
                  <w:rPr>
                    <w:ins w:id="4967" w:author="Diana Gonzalez Garcia" w:date="2021-05-28T16:34:00Z"/>
                    <w:rFonts w:ascii="Calibri" w:hAnsi="Calibri" w:cs="Calibri"/>
                    <w:color w:val="000000"/>
                    <w:sz w:val="24"/>
                    <w:szCs w:val="24"/>
                    <w:lang w:eastAsia="es-CO"/>
                  </w:rPr>
                </w:rPrChange>
              </w:rPr>
            </w:pPr>
          </w:p>
        </w:tc>
        <w:tc>
          <w:tcPr>
            <w:tcW w:w="0" w:type="auto"/>
            <w:tcBorders>
              <w:top w:val="nil"/>
              <w:left w:val="single" w:sz="4" w:space="0" w:color="auto"/>
              <w:bottom w:val="nil"/>
              <w:right w:val="single" w:sz="4" w:space="0" w:color="auto"/>
            </w:tcBorders>
            <w:shd w:val="clear" w:color="auto" w:fill="auto"/>
            <w:vAlign w:val="center"/>
            <w:hideMark/>
            <w:tcPrChange w:id="4968" w:author="Diana Gonzalez Garcia" w:date="2021-05-28T16:43:00Z">
              <w:tcPr>
                <w:tcW w:w="1418" w:type="pct"/>
                <w:tcBorders>
                  <w:top w:val="nil"/>
                  <w:left w:val="single" w:sz="4" w:space="0" w:color="auto"/>
                  <w:bottom w:val="nil"/>
                  <w:right w:val="single" w:sz="4" w:space="0" w:color="auto"/>
                </w:tcBorders>
                <w:shd w:val="clear" w:color="auto" w:fill="auto"/>
                <w:vAlign w:val="center"/>
                <w:hideMark/>
              </w:tcPr>
            </w:tcPrChange>
          </w:tcPr>
          <w:p w14:paraId="09DE9BAD" w14:textId="77777777" w:rsidR="004223AB" w:rsidRPr="004223AB" w:rsidRDefault="004223AB" w:rsidP="004223AB">
            <w:pPr>
              <w:spacing w:after="0" w:line="240" w:lineRule="auto"/>
              <w:jc w:val="both"/>
              <w:rPr>
                <w:ins w:id="4969" w:author="Diana Gonzalez Garcia" w:date="2021-05-28T16:34:00Z"/>
                <w:rFonts w:ascii="Calibri" w:hAnsi="Calibri" w:cs="Calibri"/>
                <w:color w:val="000000"/>
                <w:sz w:val="12"/>
                <w:szCs w:val="12"/>
                <w:lang w:eastAsia="es-CO"/>
                <w:rPrChange w:id="4970" w:author="Diana Gonzalez Garcia" w:date="2021-05-28T16:36:00Z">
                  <w:rPr>
                    <w:ins w:id="4971" w:author="Diana Gonzalez Garcia" w:date="2021-05-28T16:34:00Z"/>
                    <w:rFonts w:ascii="Calibri" w:hAnsi="Calibri" w:cs="Calibri"/>
                    <w:color w:val="000000"/>
                    <w:sz w:val="24"/>
                    <w:szCs w:val="24"/>
                    <w:lang w:eastAsia="es-CO"/>
                  </w:rPr>
                </w:rPrChange>
              </w:rPr>
            </w:pPr>
            <w:ins w:id="4972" w:author="Diana Gonzalez Garcia" w:date="2021-05-28T16:34:00Z">
              <w:r w:rsidRPr="004223AB">
                <w:rPr>
                  <w:rFonts w:ascii="Calibri" w:hAnsi="Calibri" w:cs="Calibri"/>
                  <w:color w:val="000000"/>
                  <w:sz w:val="12"/>
                  <w:szCs w:val="12"/>
                  <w:lang w:eastAsia="es-CO"/>
                  <w:rPrChange w:id="4973" w:author="Diana Gonzalez Garcia" w:date="2021-05-28T16:36:00Z">
                    <w:rPr>
                      <w:rFonts w:ascii="Calibri" w:hAnsi="Calibri" w:cs="Calibri"/>
                      <w:color w:val="000000"/>
                      <w:sz w:val="24"/>
                      <w:szCs w:val="24"/>
                      <w:lang w:eastAsia="es-CO"/>
                    </w:rPr>
                  </w:rPrChange>
                </w:rPr>
                <w:t> </w:t>
              </w:r>
            </w:ins>
          </w:p>
        </w:tc>
        <w:tc>
          <w:tcPr>
            <w:tcW w:w="0" w:type="auto"/>
            <w:vMerge/>
            <w:tcBorders>
              <w:top w:val="nil"/>
              <w:left w:val="nil"/>
              <w:bottom w:val="single" w:sz="4" w:space="0" w:color="auto"/>
              <w:right w:val="single" w:sz="4" w:space="0" w:color="auto"/>
            </w:tcBorders>
            <w:vAlign w:val="center"/>
            <w:hideMark/>
            <w:tcPrChange w:id="4974" w:author="Diana Gonzalez Garcia" w:date="2021-05-28T16:43:00Z">
              <w:tcPr>
                <w:tcW w:w="261" w:type="pct"/>
                <w:gridSpan w:val="2"/>
                <w:vMerge/>
                <w:tcBorders>
                  <w:top w:val="nil"/>
                  <w:left w:val="nil"/>
                  <w:bottom w:val="single" w:sz="4" w:space="0" w:color="auto"/>
                  <w:right w:val="single" w:sz="4" w:space="0" w:color="auto"/>
                </w:tcBorders>
                <w:vAlign w:val="center"/>
                <w:hideMark/>
              </w:tcPr>
            </w:tcPrChange>
          </w:tcPr>
          <w:p w14:paraId="3C06FAA3" w14:textId="77777777" w:rsidR="004223AB" w:rsidRPr="004223AB" w:rsidRDefault="004223AB" w:rsidP="004223AB">
            <w:pPr>
              <w:spacing w:after="0" w:line="240" w:lineRule="auto"/>
              <w:rPr>
                <w:ins w:id="4975" w:author="Diana Gonzalez Garcia" w:date="2021-05-28T16:34:00Z"/>
                <w:rFonts w:ascii="Calibri" w:hAnsi="Calibri" w:cs="Calibri"/>
                <w:color w:val="000000"/>
                <w:sz w:val="12"/>
                <w:szCs w:val="12"/>
                <w:lang w:eastAsia="es-CO"/>
                <w:rPrChange w:id="4976" w:author="Diana Gonzalez Garcia" w:date="2021-05-28T16:36:00Z">
                  <w:rPr>
                    <w:ins w:id="4977"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nil"/>
            </w:tcBorders>
            <w:vAlign w:val="center"/>
            <w:hideMark/>
            <w:tcPrChange w:id="4978" w:author="Diana Gonzalez Garcia" w:date="2021-05-28T16:43:00Z">
              <w:tcPr>
                <w:tcW w:w="487" w:type="pct"/>
                <w:gridSpan w:val="2"/>
                <w:vMerge/>
                <w:tcBorders>
                  <w:top w:val="nil"/>
                  <w:left w:val="single" w:sz="4" w:space="0" w:color="auto"/>
                  <w:bottom w:val="single" w:sz="4" w:space="0" w:color="auto"/>
                  <w:right w:val="nil"/>
                </w:tcBorders>
                <w:vAlign w:val="center"/>
                <w:hideMark/>
              </w:tcPr>
            </w:tcPrChange>
          </w:tcPr>
          <w:p w14:paraId="72CA214B" w14:textId="77777777" w:rsidR="004223AB" w:rsidRPr="004223AB" w:rsidRDefault="004223AB" w:rsidP="004223AB">
            <w:pPr>
              <w:spacing w:after="0" w:line="240" w:lineRule="auto"/>
              <w:rPr>
                <w:ins w:id="4979" w:author="Diana Gonzalez Garcia" w:date="2021-05-28T16:34:00Z"/>
                <w:rFonts w:ascii="Calibri" w:hAnsi="Calibri" w:cs="Calibri"/>
                <w:color w:val="FF0000"/>
                <w:sz w:val="12"/>
                <w:szCs w:val="12"/>
                <w:lang w:eastAsia="es-CO"/>
                <w:rPrChange w:id="4980" w:author="Diana Gonzalez Garcia" w:date="2021-05-28T16:36:00Z">
                  <w:rPr>
                    <w:ins w:id="4981" w:author="Diana Gonzalez Garcia" w:date="2021-05-28T16:34:00Z"/>
                    <w:rFonts w:ascii="Calibri" w:hAnsi="Calibri" w:cs="Calibri"/>
                    <w:color w:val="FF0000"/>
                    <w:sz w:val="24"/>
                    <w:szCs w:val="24"/>
                    <w:lang w:eastAsia="es-CO"/>
                  </w:rPr>
                </w:rPrChange>
              </w:rPr>
            </w:pPr>
          </w:p>
        </w:tc>
        <w:tc>
          <w:tcPr>
            <w:tcW w:w="1158" w:type="dxa"/>
            <w:vMerge/>
            <w:tcBorders>
              <w:top w:val="nil"/>
              <w:left w:val="single" w:sz="4" w:space="0" w:color="auto"/>
              <w:bottom w:val="single" w:sz="4" w:space="0" w:color="auto"/>
              <w:right w:val="single" w:sz="4" w:space="0" w:color="auto"/>
            </w:tcBorders>
            <w:vAlign w:val="center"/>
            <w:hideMark/>
            <w:tcPrChange w:id="4982" w:author="Diana Gonzalez Garcia" w:date="2021-05-28T16:43:00Z">
              <w:tcPr>
                <w:tcW w:w="985" w:type="pct"/>
                <w:gridSpan w:val="2"/>
                <w:vMerge/>
                <w:tcBorders>
                  <w:top w:val="nil"/>
                  <w:left w:val="single" w:sz="4" w:space="0" w:color="auto"/>
                  <w:bottom w:val="single" w:sz="4" w:space="0" w:color="auto"/>
                  <w:right w:val="single" w:sz="4" w:space="0" w:color="auto"/>
                </w:tcBorders>
                <w:vAlign w:val="center"/>
                <w:hideMark/>
              </w:tcPr>
            </w:tcPrChange>
          </w:tcPr>
          <w:p w14:paraId="4F6C3188" w14:textId="77777777" w:rsidR="004223AB" w:rsidRPr="004223AB" w:rsidRDefault="004223AB" w:rsidP="004223AB">
            <w:pPr>
              <w:spacing w:after="0" w:line="240" w:lineRule="auto"/>
              <w:rPr>
                <w:ins w:id="4983" w:author="Diana Gonzalez Garcia" w:date="2021-05-28T16:34:00Z"/>
                <w:rFonts w:ascii="Calibri" w:hAnsi="Calibri" w:cs="Calibri"/>
                <w:color w:val="000000"/>
                <w:sz w:val="12"/>
                <w:szCs w:val="12"/>
                <w:lang w:eastAsia="es-CO"/>
                <w:rPrChange w:id="4984" w:author="Diana Gonzalez Garcia" w:date="2021-05-28T16:36:00Z">
                  <w:rPr>
                    <w:ins w:id="4985" w:author="Diana Gonzalez Garcia" w:date="2021-05-28T16:34:00Z"/>
                    <w:rFonts w:ascii="Calibri" w:hAnsi="Calibri" w:cs="Calibri"/>
                    <w:color w:val="000000"/>
                    <w:sz w:val="24"/>
                    <w:szCs w:val="24"/>
                    <w:lang w:eastAsia="es-CO"/>
                  </w:rPr>
                </w:rPrChange>
              </w:rPr>
            </w:pPr>
          </w:p>
        </w:tc>
      </w:tr>
      <w:tr w:rsidR="004223AB" w:rsidRPr="004223AB" w14:paraId="0EB5CC62" w14:textId="77777777" w:rsidTr="00D203B1">
        <w:tblPrEx>
          <w:tblPrExChange w:id="4986" w:author="Diana Gonzalez Garcia" w:date="2021-05-28T16:43:00Z">
            <w:tblPrEx>
              <w:tblW w:w="5000" w:type="pct"/>
              <w:tblInd w:w="0" w:type="dxa"/>
            </w:tblPrEx>
          </w:tblPrExChange>
        </w:tblPrEx>
        <w:trPr>
          <w:trHeight w:val="20"/>
          <w:ins w:id="4987" w:author="Diana Gonzalez Garcia" w:date="2021-05-28T16:34:00Z"/>
          <w:trPrChange w:id="4988" w:author="Diana Gonzalez Garcia" w:date="2021-05-28T16:43:00Z">
            <w:trPr>
              <w:gridBefore w:val="2"/>
              <w:gridAfter w:val="0"/>
              <w:trHeight w:val="780"/>
            </w:trPr>
          </w:trPrChange>
        </w:trPr>
        <w:tc>
          <w:tcPr>
            <w:tcW w:w="0" w:type="auto"/>
            <w:vMerge/>
            <w:tcBorders>
              <w:top w:val="nil"/>
              <w:left w:val="single" w:sz="4" w:space="0" w:color="auto"/>
              <w:bottom w:val="single" w:sz="4" w:space="0" w:color="auto"/>
              <w:right w:val="single" w:sz="4" w:space="0" w:color="auto"/>
            </w:tcBorders>
            <w:vAlign w:val="center"/>
            <w:hideMark/>
            <w:tcPrChange w:id="4989" w:author="Diana Gonzalez Garcia" w:date="2021-05-28T16:43:00Z">
              <w:tcPr>
                <w:tcW w:w="318" w:type="pct"/>
                <w:gridSpan w:val="2"/>
                <w:vMerge/>
                <w:tcBorders>
                  <w:top w:val="nil"/>
                  <w:left w:val="single" w:sz="4" w:space="0" w:color="auto"/>
                  <w:bottom w:val="single" w:sz="4" w:space="0" w:color="auto"/>
                  <w:right w:val="single" w:sz="4" w:space="0" w:color="auto"/>
                </w:tcBorders>
                <w:vAlign w:val="center"/>
                <w:hideMark/>
              </w:tcPr>
            </w:tcPrChange>
          </w:tcPr>
          <w:p w14:paraId="31071F2E" w14:textId="77777777" w:rsidR="004223AB" w:rsidRPr="004223AB" w:rsidRDefault="004223AB" w:rsidP="004223AB">
            <w:pPr>
              <w:spacing w:after="0" w:line="240" w:lineRule="auto"/>
              <w:rPr>
                <w:ins w:id="4990" w:author="Diana Gonzalez Garcia" w:date="2021-05-28T16:34:00Z"/>
                <w:rFonts w:ascii="Calibri" w:hAnsi="Calibri" w:cs="Calibri"/>
                <w:color w:val="000000"/>
                <w:sz w:val="12"/>
                <w:szCs w:val="12"/>
                <w:lang w:eastAsia="es-CO"/>
                <w:rPrChange w:id="4991" w:author="Diana Gonzalez Garcia" w:date="2021-05-28T16:36:00Z">
                  <w:rPr>
                    <w:ins w:id="4992"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4993" w:author="Diana Gonzalez Garcia" w:date="2021-05-28T16:43:00Z">
              <w:tcPr>
                <w:tcW w:w="317" w:type="pct"/>
                <w:vMerge/>
                <w:tcBorders>
                  <w:top w:val="nil"/>
                  <w:left w:val="single" w:sz="4" w:space="0" w:color="auto"/>
                  <w:bottom w:val="single" w:sz="4" w:space="0" w:color="auto"/>
                  <w:right w:val="single" w:sz="4" w:space="0" w:color="auto"/>
                </w:tcBorders>
                <w:vAlign w:val="center"/>
                <w:hideMark/>
              </w:tcPr>
            </w:tcPrChange>
          </w:tcPr>
          <w:p w14:paraId="7943EFB7" w14:textId="77777777" w:rsidR="004223AB" w:rsidRPr="004223AB" w:rsidRDefault="004223AB" w:rsidP="004223AB">
            <w:pPr>
              <w:spacing w:after="0" w:line="240" w:lineRule="auto"/>
              <w:rPr>
                <w:ins w:id="4994" w:author="Diana Gonzalez Garcia" w:date="2021-05-28T16:34:00Z"/>
                <w:rFonts w:ascii="Calibri" w:hAnsi="Calibri" w:cs="Calibri"/>
                <w:sz w:val="12"/>
                <w:szCs w:val="12"/>
                <w:lang w:eastAsia="es-CO"/>
                <w:rPrChange w:id="4995" w:author="Diana Gonzalez Garcia" w:date="2021-05-28T16:36:00Z">
                  <w:rPr>
                    <w:ins w:id="4996" w:author="Diana Gonzalez Garcia" w:date="2021-05-28T16:34:00Z"/>
                    <w:rFonts w:ascii="Calibri" w:hAnsi="Calibri" w:cs="Calibri"/>
                    <w:sz w:val="24"/>
                    <w:szCs w:val="24"/>
                    <w:lang w:eastAsia="es-CO"/>
                  </w:rPr>
                </w:rPrChange>
              </w:rPr>
            </w:pPr>
          </w:p>
        </w:tc>
        <w:tc>
          <w:tcPr>
            <w:tcW w:w="0" w:type="auto"/>
            <w:vMerge/>
            <w:tcBorders>
              <w:top w:val="nil"/>
              <w:left w:val="single" w:sz="4" w:space="0" w:color="auto"/>
              <w:bottom w:val="single" w:sz="4" w:space="0" w:color="auto"/>
              <w:right w:val="nil"/>
            </w:tcBorders>
            <w:vAlign w:val="center"/>
            <w:hideMark/>
            <w:tcPrChange w:id="4997" w:author="Diana Gonzalez Garcia" w:date="2021-05-28T16:43:00Z">
              <w:tcPr>
                <w:tcW w:w="330" w:type="pct"/>
                <w:gridSpan w:val="2"/>
                <w:vMerge/>
                <w:tcBorders>
                  <w:top w:val="nil"/>
                  <w:left w:val="single" w:sz="4" w:space="0" w:color="auto"/>
                  <w:bottom w:val="single" w:sz="4" w:space="0" w:color="auto"/>
                  <w:right w:val="nil"/>
                </w:tcBorders>
                <w:vAlign w:val="center"/>
                <w:hideMark/>
              </w:tcPr>
            </w:tcPrChange>
          </w:tcPr>
          <w:p w14:paraId="3E502EAD" w14:textId="77777777" w:rsidR="004223AB" w:rsidRPr="004223AB" w:rsidRDefault="004223AB" w:rsidP="004223AB">
            <w:pPr>
              <w:spacing w:after="0" w:line="240" w:lineRule="auto"/>
              <w:rPr>
                <w:ins w:id="4998" w:author="Diana Gonzalez Garcia" w:date="2021-05-28T16:34:00Z"/>
                <w:rFonts w:ascii="Calibri" w:hAnsi="Calibri" w:cs="Calibri"/>
                <w:sz w:val="12"/>
                <w:szCs w:val="12"/>
                <w:lang w:eastAsia="es-CO"/>
                <w:rPrChange w:id="4999" w:author="Diana Gonzalez Garcia" w:date="2021-05-28T16:36:00Z">
                  <w:rPr>
                    <w:ins w:id="5000" w:author="Diana Gonzalez Garcia" w:date="2021-05-28T16:34:00Z"/>
                    <w:rFonts w:ascii="Calibri" w:hAnsi="Calibri" w:cs="Calibri"/>
                    <w:sz w:val="24"/>
                    <w:szCs w:val="24"/>
                    <w:lang w:eastAsia="es-CO"/>
                  </w:rPr>
                </w:rPrChange>
              </w:rPr>
            </w:pPr>
          </w:p>
        </w:tc>
        <w:tc>
          <w:tcPr>
            <w:tcW w:w="0" w:type="auto"/>
            <w:vMerge/>
            <w:tcBorders>
              <w:top w:val="single" w:sz="4" w:space="0" w:color="auto"/>
              <w:left w:val="single" w:sz="4" w:space="0" w:color="auto"/>
              <w:bottom w:val="nil"/>
              <w:right w:val="single" w:sz="4" w:space="0" w:color="auto"/>
            </w:tcBorders>
            <w:vAlign w:val="center"/>
            <w:hideMark/>
            <w:tcPrChange w:id="5001" w:author="Diana Gonzalez Garcia" w:date="2021-05-28T16:43:00Z">
              <w:tcPr>
                <w:tcW w:w="352" w:type="pct"/>
                <w:gridSpan w:val="2"/>
                <w:vMerge/>
                <w:tcBorders>
                  <w:top w:val="single" w:sz="4" w:space="0" w:color="auto"/>
                  <w:left w:val="single" w:sz="4" w:space="0" w:color="auto"/>
                  <w:bottom w:val="nil"/>
                  <w:right w:val="single" w:sz="4" w:space="0" w:color="auto"/>
                </w:tcBorders>
                <w:vAlign w:val="center"/>
                <w:hideMark/>
              </w:tcPr>
            </w:tcPrChange>
          </w:tcPr>
          <w:p w14:paraId="251B6B9B" w14:textId="77777777" w:rsidR="004223AB" w:rsidRPr="004223AB" w:rsidRDefault="004223AB" w:rsidP="004223AB">
            <w:pPr>
              <w:spacing w:after="0" w:line="240" w:lineRule="auto"/>
              <w:rPr>
                <w:ins w:id="5002" w:author="Diana Gonzalez Garcia" w:date="2021-05-28T16:34:00Z"/>
                <w:rFonts w:ascii="Calibri" w:hAnsi="Calibri" w:cs="Calibri"/>
                <w:color w:val="000000"/>
                <w:sz w:val="12"/>
                <w:szCs w:val="12"/>
                <w:lang w:eastAsia="es-CO"/>
                <w:rPrChange w:id="5003" w:author="Diana Gonzalez Garcia" w:date="2021-05-28T16:36:00Z">
                  <w:rPr>
                    <w:ins w:id="5004" w:author="Diana Gonzalez Garcia" w:date="2021-05-28T16:34:00Z"/>
                    <w:rFonts w:ascii="Calibri" w:hAnsi="Calibri" w:cs="Calibri"/>
                    <w:color w:val="000000"/>
                    <w:sz w:val="24"/>
                    <w:szCs w:val="24"/>
                    <w:lang w:eastAsia="es-CO"/>
                  </w:rPr>
                </w:rPrChange>
              </w:rPr>
            </w:pPr>
          </w:p>
        </w:tc>
        <w:tc>
          <w:tcPr>
            <w:tcW w:w="0" w:type="auto"/>
            <w:vMerge/>
            <w:tcBorders>
              <w:top w:val="nil"/>
              <w:left w:val="nil"/>
              <w:bottom w:val="single" w:sz="4" w:space="0" w:color="auto"/>
              <w:right w:val="single" w:sz="4" w:space="0" w:color="auto"/>
            </w:tcBorders>
            <w:vAlign w:val="center"/>
            <w:hideMark/>
            <w:tcPrChange w:id="5005" w:author="Diana Gonzalez Garcia" w:date="2021-05-28T16:43:00Z">
              <w:tcPr>
                <w:tcW w:w="291" w:type="pct"/>
                <w:gridSpan w:val="2"/>
                <w:vMerge/>
                <w:tcBorders>
                  <w:top w:val="nil"/>
                  <w:left w:val="nil"/>
                  <w:bottom w:val="single" w:sz="4" w:space="0" w:color="auto"/>
                  <w:right w:val="single" w:sz="4" w:space="0" w:color="auto"/>
                </w:tcBorders>
                <w:vAlign w:val="center"/>
                <w:hideMark/>
              </w:tcPr>
            </w:tcPrChange>
          </w:tcPr>
          <w:p w14:paraId="27FBDB19" w14:textId="77777777" w:rsidR="004223AB" w:rsidRPr="004223AB" w:rsidRDefault="004223AB" w:rsidP="004223AB">
            <w:pPr>
              <w:spacing w:after="0" w:line="240" w:lineRule="auto"/>
              <w:rPr>
                <w:ins w:id="5006" w:author="Diana Gonzalez Garcia" w:date="2021-05-28T16:34:00Z"/>
                <w:rFonts w:ascii="Calibri" w:hAnsi="Calibri" w:cs="Calibri"/>
                <w:color w:val="000000"/>
                <w:sz w:val="12"/>
                <w:szCs w:val="12"/>
                <w:lang w:eastAsia="es-CO"/>
                <w:rPrChange w:id="5007" w:author="Diana Gonzalez Garcia" w:date="2021-05-28T16:36:00Z">
                  <w:rPr>
                    <w:ins w:id="5008"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nil"/>
            </w:tcBorders>
            <w:vAlign w:val="center"/>
            <w:hideMark/>
            <w:tcPrChange w:id="5009" w:author="Diana Gonzalez Garcia" w:date="2021-05-28T16:43:00Z">
              <w:tcPr>
                <w:tcW w:w="242" w:type="pct"/>
                <w:gridSpan w:val="2"/>
                <w:vMerge/>
                <w:tcBorders>
                  <w:top w:val="nil"/>
                  <w:left w:val="single" w:sz="4" w:space="0" w:color="auto"/>
                  <w:bottom w:val="single" w:sz="4" w:space="0" w:color="auto"/>
                  <w:right w:val="nil"/>
                </w:tcBorders>
                <w:vAlign w:val="center"/>
                <w:hideMark/>
              </w:tcPr>
            </w:tcPrChange>
          </w:tcPr>
          <w:p w14:paraId="041113FE" w14:textId="77777777" w:rsidR="004223AB" w:rsidRPr="004223AB" w:rsidRDefault="004223AB" w:rsidP="004223AB">
            <w:pPr>
              <w:spacing w:after="0" w:line="240" w:lineRule="auto"/>
              <w:rPr>
                <w:ins w:id="5010" w:author="Diana Gonzalez Garcia" w:date="2021-05-28T16:34:00Z"/>
                <w:rFonts w:ascii="Calibri" w:hAnsi="Calibri" w:cs="Calibri"/>
                <w:color w:val="000000"/>
                <w:sz w:val="12"/>
                <w:szCs w:val="12"/>
                <w:lang w:eastAsia="es-CO"/>
                <w:rPrChange w:id="5011" w:author="Diana Gonzalez Garcia" w:date="2021-05-28T16:36:00Z">
                  <w:rPr>
                    <w:ins w:id="5012" w:author="Diana Gonzalez Garcia" w:date="2021-05-28T16:34:00Z"/>
                    <w:rFonts w:ascii="Calibri" w:hAnsi="Calibri" w:cs="Calibri"/>
                    <w:color w:val="000000"/>
                    <w:sz w:val="24"/>
                    <w:szCs w:val="24"/>
                    <w:lang w:eastAsia="es-CO"/>
                  </w:rPr>
                </w:rPrChange>
              </w:rPr>
            </w:pPr>
          </w:p>
        </w:tc>
        <w:tc>
          <w:tcPr>
            <w:tcW w:w="0" w:type="auto"/>
            <w:tcBorders>
              <w:top w:val="nil"/>
              <w:left w:val="single" w:sz="4" w:space="0" w:color="auto"/>
              <w:bottom w:val="nil"/>
              <w:right w:val="single" w:sz="4" w:space="0" w:color="auto"/>
            </w:tcBorders>
            <w:shd w:val="clear" w:color="000000" w:fill="D6DCE4"/>
            <w:vAlign w:val="center"/>
            <w:hideMark/>
            <w:tcPrChange w:id="5013" w:author="Diana Gonzalez Garcia" w:date="2021-05-28T16:43:00Z">
              <w:tcPr>
                <w:tcW w:w="1418" w:type="pct"/>
                <w:tcBorders>
                  <w:top w:val="nil"/>
                  <w:left w:val="single" w:sz="4" w:space="0" w:color="auto"/>
                  <w:bottom w:val="nil"/>
                  <w:right w:val="single" w:sz="4" w:space="0" w:color="auto"/>
                </w:tcBorders>
                <w:shd w:val="clear" w:color="000000" w:fill="D6DCE4"/>
                <w:vAlign w:val="center"/>
                <w:hideMark/>
              </w:tcPr>
            </w:tcPrChange>
          </w:tcPr>
          <w:p w14:paraId="1E38BCCF" w14:textId="77777777" w:rsidR="004223AB" w:rsidRPr="004223AB" w:rsidRDefault="004223AB" w:rsidP="004223AB">
            <w:pPr>
              <w:spacing w:after="0" w:line="240" w:lineRule="auto"/>
              <w:jc w:val="both"/>
              <w:rPr>
                <w:ins w:id="5014" w:author="Diana Gonzalez Garcia" w:date="2021-05-28T16:34:00Z"/>
                <w:rFonts w:ascii="Calibri" w:hAnsi="Calibri" w:cs="Calibri"/>
                <w:color w:val="000000"/>
                <w:sz w:val="12"/>
                <w:szCs w:val="12"/>
                <w:lang w:eastAsia="es-CO"/>
                <w:rPrChange w:id="5015" w:author="Diana Gonzalez Garcia" w:date="2021-05-28T16:36:00Z">
                  <w:rPr>
                    <w:ins w:id="5016" w:author="Diana Gonzalez Garcia" w:date="2021-05-28T16:34:00Z"/>
                    <w:rFonts w:ascii="Calibri" w:hAnsi="Calibri" w:cs="Calibri"/>
                    <w:color w:val="000000"/>
                    <w:sz w:val="24"/>
                    <w:szCs w:val="24"/>
                    <w:lang w:eastAsia="es-CO"/>
                  </w:rPr>
                </w:rPrChange>
              </w:rPr>
            </w:pPr>
            <w:ins w:id="5017" w:author="Diana Gonzalez Garcia" w:date="2021-05-28T16:34:00Z">
              <w:r w:rsidRPr="004223AB">
                <w:rPr>
                  <w:rFonts w:ascii="Calibri" w:hAnsi="Calibri" w:cs="Calibri"/>
                  <w:color w:val="000000"/>
                  <w:sz w:val="12"/>
                  <w:szCs w:val="12"/>
                  <w:lang w:eastAsia="es-CO"/>
                  <w:rPrChange w:id="5018" w:author="Diana Gonzalez Garcia" w:date="2021-05-28T16:36:00Z">
                    <w:rPr>
                      <w:rFonts w:ascii="Calibri" w:hAnsi="Calibri" w:cs="Calibri"/>
                      <w:color w:val="000000"/>
                      <w:sz w:val="24"/>
                      <w:szCs w:val="24"/>
                      <w:lang w:eastAsia="es-CO"/>
                    </w:rPr>
                  </w:rPrChange>
                </w:rPr>
                <w:t>(Área Total construida del predio / 17,5) x Valor por Estrato</w:t>
              </w:r>
            </w:ins>
          </w:p>
        </w:tc>
        <w:tc>
          <w:tcPr>
            <w:tcW w:w="0" w:type="auto"/>
            <w:vMerge/>
            <w:tcBorders>
              <w:top w:val="nil"/>
              <w:left w:val="nil"/>
              <w:bottom w:val="single" w:sz="4" w:space="0" w:color="auto"/>
              <w:right w:val="single" w:sz="4" w:space="0" w:color="auto"/>
            </w:tcBorders>
            <w:vAlign w:val="center"/>
            <w:hideMark/>
            <w:tcPrChange w:id="5019" w:author="Diana Gonzalez Garcia" w:date="2021-05-28T16:43:00Z">
              <w:tcPr>
                <w:tcW w:w="261" w:type="pct"/>
                <w:gridSpan w:val="2"/>
                <w:vMerge/>
                <w:tcBorders>
                  <w:top w:val="nil"/>
                  <w:left w:val="nil"/>
                  <w:bottom w:val="single" w:sz="4" w:space="0" w:color="auto"/>
                  <w:right w:val="single" w:sz="4" w:space="0" w:color="auto"/>
                </w:tcBorders>
                <w:vAlign w:val="center"/>
                <w:hideMark/>
              </w:tcPr>
            </w:tcPrChange>
          </w:tcPr>
          <w:p w14:paraId="01B01A42" w14:textId="77777777" w:rsidR="004223AB" w:rsidRPr="004223AB" w:rsidRDefault="004223AB" w:rsidP="004223AB">
            <w:pPr>
              <w:spacing w:after="0" w:line="240" w:lineRule="auto"/>
              <w:rPr>
                <w:ins w:id="5020" w:author="Diana Gonzalez Garcia" w:date="2021-05-28T16:34:00Z"/>
                <w:rFonts w:ascii="Calibri" w:hAnsi="Calibri" w:cs="Calibri"/>
                <w:color w:val="000000"/>
                <w:sz w:val="12"/>
                <w:szCs w:val="12"/>
                <w:lang w:eastAsia="es-CO"/>
                <w:rPrChange w:id="5021" w:author="Diana Gonzalez Garcia" w:date="2021-05-28T16:36:00Z">
                  <w:rPr>
                    <w:ins w:id="5022"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nil"/>
            </w:tcBorders>
            <w:vAlign w:val="center"/>
            <w:hideMark/>
            <w:tcPrChange w:id="5023" w:author="Diana Gonzalez Garcia" w:date="2021-05-28T16:43:00Z">
              <w:tcPr>
                <w:tcW w:w="487" w:type="pct"/>
                <w:gridSpan w:val="2"/>
                <w:vMerge/>
                <w:tcBorders>
                  <w:top w:val="nil"/>
                  <w:left w:val="single" w:sz="4" w:space="0" w:color="auto"/>
                  <w:bottom w:val="single" w:sz="4" w:space="0" w:color="auto"/>
                  <w:right w:val="nil"/>
                </w:tcBorders>
                <w:vAlign w:val="center"/>
                <w:hideMark/>
              </w:tcPr>
            </w:tcPrChange>
          </w:tcPr>
          <w:p w14:paraId="5BEC0D46" w14:textId="77777777" w:rsidR="004223AB" w:rsidRPr="004223AB" w:rsidRDefault="004223AB" w:rsidP="004223AB">
            <w:pPr>
              <w:spacing w:after="0" w:line="240" w:lineRule="auto"/>
              <w:rPr>
                <w:ins w:id="5024" w:author="Diana Gonzalez Garcia" w:date="2021-05-28T16:34:00Z"/>
                <w:rFonts w:ascii="Calibri" w:hAnsi="Calibri" w:cs="Calibri"/>
                <w:color w:val="FF0000"/>
                <w:sz w:val="12"/>
                <w:szCs w:val="12"/>
                <w:lang w:eastAsia="es-CO"/>
                <w:rPrChange w:id="5025" w:author="Diana Gonzalez Garcia" w:date="2021-05-28T16:36:00Z">
                  <w:rPr>
                    <w:ins w:id="5026" w:author="Diana Gonzalez Garcia" w:date="2021-05-28T16:34:00Z"/>
                    <w:rFonts w:ascii="Calibri" w:hAnsi="Calibri" w:cs="Calibri"/>
                    <w:color w:val="FF0000"/>
                    <w:sz w:val="24"/>
                    <w:szCs w:val="24"/>
                    <w:lang w:eastAsia="es-CO"/>
                  </w:rPr>
                </w:rPrChange>
              </w:rPr>
            </w:pPr>
          </w:p>
        </w:tc>
        <w:tc>
          <w:tcPr>
            <w:tcW w:w="1158" w:type="dxa"/>
            <w:vMerge/>
            <w:tcBorders>
              <w:top w:val="nil"/>
              <w:left w:val="single" w:sz="4" w:space="0" w:color="auto"/>
              <w:bottom w:val="single" w:sz="4" w:space="0" w:color="auto"/>
              <w:right w:val="single" w:sz="4" w:space="0" w:color="auto"/>
            </w:tcBorders>
            <w:vAlign w:val="center"/>
            <w:hideMark/>
            <w:tcPrChange w:id="5027" w:author="Diana Gonzalez Garcia" w:date="2021-05-28T16:43:00Z">
              <w:tcPr>
                <w:tcW w:w="985" w:type="pct"/>
                <w:gridSpan w:val="2"/>
                <w:vMerge/>
                <w:tcBorders>
                  <w:top w:val="nil"/>
                  <w:left w:val="single" w:sz="4" w:space="0" w:color="auto"/>
                  <w:bottom w:val="single" w:sz="4" w:space="0" w:color="auto"/>
                  <w:right w:val="single" w:sz="4" w:space="0" w:color="auto"/>
                </w:tcBorders>
                <w:vAlign w:val="center"/>
                <w:hideMark/>
              </w:tcPr>
            </w:tcPrChange>
          </w:tcPr>
          <w:p w14:paraId="09C61239" w14:textId="77777777" w:rsidR="004223AB" w:rsidRPr="004223AB" w:rsidRDefault="004223AB" w:rsidP="004223AB">
            <w:pPr>
              <w:spacing w:after="0" w:line="240" w:lineRule="auto"/>
              <w:rPr>
                <w:ins w:id="5028" w:author="Diana Gonzalez Garcia" w:date="2021-05-28T16:34:00Z"/>
                <w:rFonts w:ascii="Calibri" w:hAnsi="Calibri" w:cs="Calibri"/>
                <w:color w:val="000000"/>
                <w:sz w:val="12"/>
                <w:szCs w:val="12"/>
                <w:lang w:eastAsia="es-CO"/>
                <w:rPrChange w:id="5029" w:author="Diana Gonzalez Garcia" w:date="2021-05-28T16:36:00Z">
                  <w:rPr>
                    <w:ins w:id="5030" w:author="Diana Gonzalez Garcia" w:date="2021-05-28T16:34:00Z"/>
                    <w:rFonts w:ascii="Calibri" w:hAnsi="Calibri" w:cs="Calibri"/>
                    <w:color w:val="000000"/>
                    <w:sz w:val="24"/>
                    <w:szCs w:val="24"/>
                    <w:lang w:eastAsia="es-CO"/>
                  </w:rPr>
                </w:rPrChange>
              </w:rPr>
            </w:pPr>
          </w:p>
        </w:tc>
      </w:tr>
      <w:tr w:rsidR="004223AB" w:rsidRPr="004223AB" w14:paraId="5FABABA1" w14:textId="77777777" w:rsidTr="00D203B1">
        <w:tblPrEx>
          <w:tblPrExChange w:id="5031" w:author="Diana Gonzalez Garcia" w:date="2021-05-28T16:43:00Z">
            <w:tblPrEx>
              <w:tblW w:w="5000" w:type="pct"/>
              <w:tblInd w:w="0" w:type="dxa"/>
            </w:tblPrEx>
          </w:tblPrExChange>
        </w:tblPrEx>
        <w:trPr>
          <w:trHeight w:val="20"/>
          <w:ins w:id="5032" w:author="Diana Gonzalez Garcia" w:date="2021-05-28T16:34:00Z"/>
          <w:trPrChange w:id="5033" w:author="Diana Gonzalez Garcia" w:date="2021-05-28T16:43:00Z">
            <w:trPr>
              <w:gridBefore w:val="2"/>
              <w:gridAfter w:val="0"/>
              <w:trHeight w:val="330"/>
            </w:trPr>
          </w:trPrChange>
        </w:trPr>
        <w:tc>
          <w:tcPr>
            <w:tcW w:w="0" w:type="auto"/>
            <w:vMerge/>
            <w:tcBorders>
              <w:top w:val="nil"/>
              <w:left w:val="single" w:sz="4" w:space="0" w:color="auto"/>
              <w:bottom w:val="single" w:sz="4" w:space="0" w:color="auto"/>
              <w:right w:val="single" w:sz="4" w:space="0" w:color="auto"/>
            </w:tcBorders>
            <w:vAlign w:val="center"/>
            <w:hideMark/>
            <w:tcPrChange w:id="5034" w:author="Diana Gonzalez Garcia" w:date="2021-05-28T16:43:00Z">
              <w:tcPr>
                <w:tcW w:w="318" w:type="pct"/>
                <w:gridSpan w:val="2"/>
                <w:vMerge/>
                <w:tcBorders>
                  <w:top w:val="nil"/>
                  <w:left w:val="single" w:sz="4" w:space="0" w:color="auto"/>
                  <w:bottom w:val="single" w:sz="4" w:space="0" w:color="auto"/>
                  <w:right w:val="single" w:sz="4" w:space="0" w:color="auto"/>
                </w:tcBorders>
                <w:vAlign w:val="center"/>
                <w:hideMark/>
              </w:tcPr>
            </w:tcPrChange>
          </w:tcPr>
          <w:p w14:paraId="6F6E7D80" w14:textId="77777777" w:rsidR="004223AB" w:rsidRPr="004223AB" w:rsidRDefault="004223AB" w:rsidP="004223AB">
            <w:pPr>
              <w:spacing w:after="0" w:line="240" w:lineRule="auto"/>
              <w:rPr>
                <w:ins w:id="5035" w:author="Diana Gonzalez Garcia" w:date="2021-05-28T16:34:00Z"/>
                <w:rFonts w:ascii="Calibri" w:hAnsi="Calibri" w:cs="Calibri"/>
                <w:color w:val="000000"/>
                <w:sz w:val="12"/>
                <w:szCs w:val="12"/>
                <w:lang w:eastAsia="es-CO"/>
                <w:rPrChange w:id="5036" w:author="Diana Gonzalez Garcia" w:date="2021-05-28T16:36:00Z">
                  <w:rPr>
                    <w:ins w:id="5037"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5038" w:author="Diana Gonzalez Garcia" w:date="2021-05-28T16:43:00Z">
              <w:tcPr>
                <w:tcW w:w="317" w:type="pct"/>
                <w:vMerge/>
                <w:tcBorders>
                  <w:top w:val="nil"/>
                  <w:left w:val="single" w:sz="4" w:space="0" w:color="auto"/>
                  <w:bottom w:val="single" w:sz="4" w:space="0" w:color="auto"/>
                  <w:right w:val="single" w:sz="4" w:space="0" w:color="auto"/>
                </w:tcBorders>
                <w:vAlign w:val="center"/>
                <w:hideMark/>
              </w:tcPr>
            </w:tcPrChange>
          </w:tcPr>
          <w:p w14:paraId="7CD196A6" w14:textId="77777777" w:rsidR="004223AB" w:rsidRPr="004223AB" w:rsidRDefault="004223AB" w:rsidP="004223AB">
            <w:pPr>
              <w:spacing w:after="0" w:line="240" w:lineRule="auto"/>
              <w:rPr>
                <w:ins w:id="5039" w:author="Diana Gonzalez Garcia" w:date="2021-05-28T16:34:00Z"/>
                <w:rFonts w:ascii="Calibri" w:hAnsi="Calibri" w:cs="Calibri"/>
                <w:sz w:val="12"/>
                <w:szCs w:val="12"/>
                <w:lang w:eastAsia="es-CO"/>
                <w:rPrChange w:id="5040" w:author="Diana Gonzalez Garcia" w:date="2021-05-28T16:36:00Z">
                  <w:rPr>
                    <w:ins w:id="5041" w:author="Diana Gonzalez Garcia" w:date="2021-05-28T16:34:00Z"/>
                    <w:rFonts w:ascii="Calibri" w:hAnsi="Calibri" w:cs="Calibri"/>
                    <w:sz w:val="24"/>
                    <w:szCs w:val="24"/>
                    <w:lang w:eastAsia="es-CO"/>
                  </w:rPr>
                </w:rPrChange>
              </w:rPr>
            </w:pPr>
          </w:p>
        </w:tc>
        <w:tc>
          <w:tcPr>
            <w:tcW w:w="0" w:type="auto"/>
            <w:vMerge/>
            <w:tcBorders>
              <w:top w:val="nil"/>
              <w:left w:val="single" w:sz="4" w:space="0" w:color="auto"/>
              <w:bottom w:val="single" w:sz="4" w:space="0" w:color="auto"/>
              <w:right w:val="nil"/>
            </w:tcBorders>
            <w:vAlign w:val="center"/>
            <w:hideMark/>
            <w:tcPrChange w:id="5042" w:author="Diana Gonzalez Garcia" w:date="2021-05-28T16:43:00Z">
              <w:tcPr>
                <w:tcW w:w="330" w:type="pct"/>
                <w:gridSpan w:val="2"/>
                <w:vMerge/>
                <w:tcBorders>
                  <w:top w:val="nil"/>
                  <w:left w:val="single" w:sz="4" w:space="0" w:color="auto"/>
                  <w:bottom w:val="single" w:sz="4" w:space="0" w:color="auto"/>
                  <w:right w:val="nil"/>
                </w:tcBorders>
                <w:vAlign w:val="center"/>
                <w:hideMark/>
              </w:tcPr>
            </w:tcPrChange>
          </w:tcPr>
          <w:p w14:paraId="0F8D67F4" w14:textId="77777777" w:rsidR="004223AB" w:rsidRPr="004223AB" w:rsidRDefault="004223AB" w:rsidP="004223AB">
            <w:pPr>
              <w:spacing w:after="0" w:line="240" w:lineRule="auto"/>
              <w:rPr>
                <w:ins w:id="5043" w:author="Diana Gonzalez Garcia" w:date="2021-05-28T16:34:00Z"/>
                <w:rFonts w:ascii="Calibri" w:hAnsi="Calibri" w:cs="Calibri"/>
                <w:sz w:val="12"/>
                <w:szCs w:val="12"/>
                <w:lang w:eastAsia="es-CO"/>
                <w:rPrChange w:id="5044" w:author="Diana Gonzalez Garcia" w:date="2021-05-28T16:36:00Z">
                  <w:rPr>
                    <w:ins w:id="5045" w:author="Diana Gonzalez Garcia" w:date="2021-05-28T16:34:00Z"/>
                    <w:rFonts w:ascii="Calibri" w:hAnsi="Calibri" w:cs="Calibri"/>
                    <w:sz w:val="24"/>
                    <w:szCs w:val="24"/>
                    <w:lang w:eastAsia="es-CO"/>
                  </w:rPr>
                </w:rPrChange>
              </w:rPr>
            </w:pPr>
          </w:p>
        </w:tc>
        <w:tc>
          <w:tcPr>
            <w:tcW w:w="0" w:type="auto"/>
            <w:vMerge/>
            <w:tcBorders>
              <w:top w:val="single" w:sz="4" w:space="0" w:color="auto"/>
              <w:left w:val="single" w:sz="4" w:space="0" w:color="auto"/>
              <w:bottom w:val="nil"/>
              <w:right w:val="single" w:sz="4" w:space="0" w:color="auto"/>
            </w:tcBorders>
            <w:vAlign w:val="center"/>
            <w:hideMark/>
            <w:tcPrChange w:id="5046" w:author="Diana Gonzalez Garcia" w:date="2021-05-28T16:43:00Z">
              <w:tcPr>
                <w:tcW w:w="352" w:type="pct"/>
                <w:gridSpan w:val="2"/>
                <w:vMerge/>
                <w:tcBorders>
                  <w:top w:val="single" w:sz="4" w:space="0" w:color="auto"/>
                  <w:left w:val="single" w:sz="4" w:space="0" w:color="auto"/>
                  <w:bottom w:val="nil"/>
                  <w:right w:val="single" w:sz="4" w:space="0" w:color="auto"/>
                </w:tcBorders>
                <w:vAlign w:val="center"/>
                <w:hideMark/>
              </w:tcPr>
            </w:tcPrChange>
          </w:tcPr>
          <w:p w14:paraId="3ED9A2AE" w14:textId="77777777" w:rsidR="004223AB" w:rsidRPr="004223AB" w:rsidRDefault="004223AB" w:rsidP="004223AB">
            <w:pPr>
              <w:spacing w:after="0" w:line="240" w:lineRule="auto"/>
              <w:rPr>
                <w:ins w:id="5047" w:author="Diana Gonzalez Garcia" w:date="2021-05-28T16:34:00Z"/>
                <w:rFonts w:ascii="Calibri" w:hAnsi="Calibri" w:cs="Calibri"/>
                <w:color w:val="000000"/>
                <w:sz w:val="12"/>
                <w:szCs w:val="12"/>
                <w:lang w:eastAsia="es-CO"/>
                <w:rPrChange w:id="5048" w:author="Diana Gonzalez Garcia" w:date="2021-05-28T16:36:00Z">
                  <w:rPr>
                    <w:ins w:id="5049" w:author="Diana Gonzalez Garcia" w:date="2021-05-28T16:34:00Z"/>
                    <w:rFonts w:ascii="Calibri" w:hAnsi="Calibri" w:cs="Calibri"/>
                    <w:color w:val="000000"/>
                    <w:sz w:val="24"/>
                    <w:szCs w:val="24"/>
                    <w:lang w:eastAsia="es-CO"/>
                  </w:rPr>
                </w:rPrChange>
              </w:rPr>
            </w:pPr>
          </w:p>
        </w:tc>
        <w:tc>
          <w:tcPr>
            <w:tcW w:w="0" w:type="auto"/>
            <w:vMerge/>
            <w:tcBorders>
              <w:top w:val="nil"/>
              <w:left w:val="nil"/>
              <w:bottom w:val="single" w:sz="4" w:space="0" w:color="auto"/>
              <w:right w:val="single" w:sz="4" w:space="0" w:color="auto"/>
            </w:tcBorders>
            <w:vAlign w:val="center"/>
            <w:hideMark/>
            <w:tcPrChange w:id="5050" w:author="Diana Gonzalez Garcia" w:date="2021-05-28T16:43:00Z">
              <w:tcPr>
                <w:tcW w:w="291" w:type="pct"/>
                <w:gridSpan w:val="2"/>
                <w:vMerge/>
                <w:tcBorders>
                  <w:top w:val="nil"/>
                  <w:left w:val="nil"/>
                  <w:bottom w:val="single" w:sz="4" w:space="0" w:color="auto"/>
                  <w:right w:val="single" w:sz="4" w:space="0" w:color="auto"/>
                </w:tcBorders>
                <w:vAlign w:val="center"/>
                <w:hideMark/>
              </w:tcPr>
            </w:tcPrChange>
          </w:tcPr>
          <w:p w14:paraId="3E42B90A" w14:textId="77777777" w:rsidR="004223AB" w:rsidRPr="004223AB" w:rsidRDefault="004223AB" w:rsidP="004223AB">
            <w:pPr>
              <w:spacing w:after="0" w:line="240" w:lineRule="auto"/>
              <w:rPr>
                <w:ins w:id="5051" w:author="Diana Gonzalez Garcia" w:date="2021-05-28T16:34:00Z"/>
                <w:rFonts w:ascii="Calibri" w:hAnsi="Calibri" w:cs="Calibri"/>
                <w:color w:val="000000"/>
                <w:sz w:val="12"/>
                <w:szCs w:val="12"/>
                <w:lang w:eastAsia="es-CO"/>
                <w:rPrChange w:id="5052" w:author="Diana Gonzalez Garcia" w:date="2021-05-28T16:36:00Z">
                  <w:rPr>
                    <w:ins w:id="5053"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nil"/>
            </w:tcBorders>
            <w:vAlign w:val="center"/>
            <w:hideMark/>
            <w:tcPrChange w:id="5054" w:author="Diana Gonzalez Garcia" w:date="2021-05-28T16:43:00Z">
              <w:tcPr>
                <w:tcW w:w="242" w:type="pct"/>
                <w:gridSpan w:val="2"/>
                <w:vMerge/>
                <w:tcBorders>
                  <w:top w:val="nil"/>
                  <w:left w:val="single" w:sz="4" w:space="0" w:color="auto"/>
                  <w:bottom w:val="single" w:sz="4" w:space="0" w:color="auto"/>
                  <w:right w:val="nil"/>
                </w:tcBorders>
                <w:vAlign w:val="center"/>
                <w:hideMark/>
              </w:tcPr>
            </w:tcPrChange>
          </w:tcPr>
          <w:p w14:paraId="20C18795" w14:textId="77777777" w:rsidR="004223AB" w:rsidRPr="004223AB" w:rsidRDefault="004223AB" w:rsidP="004223AB">
            <w:pPr>
              <w:spacing w:after="0" w:line="240" w:lineRule="auto"/>
              <w:rPr>
                <w:ins w:id="5055" w:author="Diana Gonzalez Garcia" w:date="2021-05-28T16:34:00Z"/>
                <w:rFonts w:ascii="Calibri" w:hAnsi="Calibri" w:cs="Calibri"/>
                <w:color w:val="000000"/>
                <w:sz w:val="12"/>
                <w:szCs w:val="12"/>
                <w:lang w:eastAsia="es-CO"/>
                <w:rPrChange w:id="5056" w:author="Diana Gonzalez Garcia" w:date="2021-05-28T16:36:00Z">
                  <w:rPr>
                    <w:ins w:id="5057" w:author="Diana Gonzalez Garcia" w:date="2021-05-28T16:34:00Z"/>
                    <w:rFonts w:ascii="Calibri" w:hAnsi="Calibri" w:cs="Calibri"/>
                    <w:color w:val="000000"/>
                    <w:sz w:val="24"/>
                    <w:szCs w:val="24"/>
                    <w:lang w:eastAsia="es-CO"/>
                  </w:rPr>
                </w:rPrChange>
              </w:rPr>
            </w:pPr>
          </w:p>
        </w:tc>
        <w:tc>
          <w:tcPr>
            <w:tcW w:w="0" w:type="auto"/>
            <w:tcBorders>
              <w:top w:val="nil"/>
              <w:left w:val="single" w:sz="4" w:space="0" w:color="auto"/>
              <w:bottom w:val="nil"/>
              <w:right w:val="single" w:sz="4" w:space="0" w:color="auto"/>
            </w:tcBorders>
            <w:shd w:val="clear" w:color="auto" w:fill="auto"/>
            <w:vAlign w:val="center"/>
            <w:hideMark/>
            <w:tcPrChange w:id="5058" w:author="Diana Gonzalez Garcia" w:date="2021-05-28T16:43:00Z">
              <w:tcPr>
                <w:tcW w:w="1418" w:type="pct"/>
                <w:tcBorders>
                  <w:top w:val="nil"/>
                  <w:left w:val="single" w:sz="4" w:space="0" w:color="auto"/>
                  <w:bottom w:val="nil"/>
                  <w:right w:val="single" w:sz="4" w:space="0" w:color="auto"/>
                </w:tcBorders>
                <w:shd w:val="clear" w:color="auto" w:fill="auto"/>
                <w:vAlign w:val="center"/>
                <w:hideMark/>
              </w:tcPr>
            </w:tcPrChange>
          </w:tcPr>
          <w:p w14:paraId="3B7B1587" w14:textId="77777777" w:rsidR="004223AB" w:rsidRPr="004223AB" w:rsidRDefault="004223AB" w:rsidP="004223AB">
            <w:pPr>
              <w:spacing w:after="0" w:line="240" w:lineRule="auto"/>
              <w:jc w:val="both"/>
              <w:rPr>
                <w:ins w:id="5059" w:author="Diana Gonzalez Garcia" w:date="2021-05-28T16:34:00Z"/>
                <w:rFonts w:ascii="Calibri" w:hAnsi="Calibri" w:cs="Calibri"/>
                <w:color w:val="000000"/>
                <w:sz w:val="12"/>
                <w:szCs w:val="12"/>
                <w:lang w:eastAsia="es-CO"/>
                <w:rPrChange w:id="5060" w:author="Diana Gonzalez Garcia" w:date="2021-05-28T16:36:00Z">
                  <w:rPr>
                    <w:ins w:id="5061" w:author="Diana Gonzalez Garcia" w:date="2021-05-28T16:34:00Z"/>
                    <w:rFonts w:ascii="Calibri" w:hAnsi="Calibri" w:cs="Calibri"/>
                    <w:color w:val="000000"/>
                    <w:sz w:val="24"/>
                    <w:szCs w:val="24"/>
                    <w:lang w:eastAsia="es-CO"/>
                  </w:rPr>
                </w:rPrChange>
              </w:rPr>
            </w:pPr>
            <w:ins w:id="5062" w:author="Diana Gonzalez Garcia" w:date="2021-05-28T16:34:00Z">
              <w:r w:rsidRPr="004223AB">
                <w:rPr>
                  <w:rFonts w:ascii="Calibri" w:hAnsi="Calibri" w:cs="Calibri"/>
                  <w:color w:val="000000"/>
                  <w:sz w:val="12"/>
                  <w:szCs w:val="12"/>
                  <w:lang w:eastAsia="es-CO"/>
                  <w:rPrChange w:id="5063" w:author="Diana Gonzalez Garcia" w:date="2021-05-28T16:36:00Z">
                    <w:rPr>
                      <w:rFonts w:ascii="Calibri" w:hAnsi="Calibri" w:cs="Calibri"/>
                      <w:color w:val="000000"/>
                      <w:sz w:val="24"/>
                      <w:szCs w:val="24"/>
                      <w:lang w:eastAsia="es-CO"/>
                    </w:rPr>
                  </w:rPrChange>
                </w:rPr>
                <w:t> </w:t>
              </w:r>
            </w:ins>
          </w:p>
        </w:tc>
        <w:tc>
          <w:tcPr>
            <w:tcW w:w="0" w:type="auto"/>
            <w:vMerge/>
            <w:tcBorders>
              <w:top w:val="nil"/>
              <w:left w:val="nil"/>
              <w:bottom w:val="single" w:sz="4" w:space="0" w:color="auto"/>
              <w:right w:val="single" w:sz="4" w:space="0" w:color="auto"/>
            </w:tcBorders>
            <w:vAlign w:val="center"/>
            <w:hideMark/>
            <w:tcPrChange w:id="5064" w:author="Diana Gonzalez Garcia" w:date="2021-05-28T16:43:00Z">
              <w:tcPr>
                <w:tcW w:w="261" w:type="pct"/>
                <w:gridSpan w:val="2"/>
                <w:vMerge/>
                <w:tcBorders>
                  <w:top w:val="nil"/>
                  <w:left w:val="nil"/>
                  <w:bottom w:val="single" w:sz="4" w:space="0" w:color="auto"/>
                  <w:right w:val="single" w:sz="4" w:space="0" w:color="auto"/>
                </w:tcBorders>
                <w:vAlign w:val="center"/>
                <w:hideMark/>
              </w:tcPr>
            </w:tcPrChange>
          </w:tcPr>
          <w:p w14:paraId="7BF5B0EF" w14:textId="77777777" w:rsidR="004223AB" w:rsidRPr="004223AB" w:rsidRDefault="004223AB" w:rsidP="004223AB">
            <w:pPr>
              <w:spacing w:after="0" w:line="240" w:lineRule="auto"/>
              <w:rPr>
                <w:ins w:id="5065" w:author="Diana Gonzalez Garcia" w:date="2021-05-28T16:34:00Z"/>
                <w:rFonts w:ascii="Calibri" w:hAnsi="Calibri" w:cs="Calibri"/>
                <w:color w:val="000000"/>
                <w:sz w:val="12"/>
                <w:szCs w:val="12"/>
                <w:lang w:eastAsia="es-CO"/>
                <w:rPrChange w:id="5066" w:author="Diana Gonzalez Garcia" w:date="2021-05-28T16:36:00Z">
                  <w:rPr>
                    <w:ins w:id="5067"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nil"/>
            </w:tcBorders>
            <w:vAlign w:val="center"/>
            <w:hideMark/>
            <w:tcPrChange w:id="5068" w:author="Diana Gonzalez Garcia" w:date="2021-05-28T16:43:00Z">
              <w:tcPr>
                <w:tcW w:w="487" w:type="pct"/>
                <w:gridSpan w:val="2"/>
                <w:vMerge/>
                <w:tcBorders>
                  <w:top w:val="nil"/>
                  <w:left w:val="single" w:sz="4" w:space="0" w:color="auto"/>
                  <w:bottom w:val="single" w:sz="4" w:space="0" w:color="auto"/>
                  <w:right w:val="nil"/>
                </w:tcBorders>
                <w:vAlign w:val="center"/>
                <w:hideMark/>
              </w:tcPr>
            </w:tcPrChange>
          </w:tcPr>
          <w:p w14:paraId="1B91B950" w14:textId="77777777" w:rsidR="004223AB" w:rsidRPr="004223AB" w:rsidRDefault="004223AB" w:rsidP="004223AB">
            <w:pPr>
              <w:spacing w:after="0" w:line="240" w:lineRule="auto"/>
              <w:rPr>
                <w:ins w:id="5069" w:author="Diana Gonzalez Garcia" w:date="2021-05-28T16:34:00Z"/>
                <w:rFonts w:ascii="Calibri" w:hAnsi="Calibri" w:cs="Calibri"/>
                <w:color w:val="FF0000"/>
                <w:sz w:val="12"/>
                <w:szCs w:val="12"/>
                <w:lang w:eastAsia="es-CO"/>
                <w:rPrChange w:id="5070" w:author="Diana Gonzalez Garcia" w:date="2021-05-28T16:36:00Z">
                  <w:rPr>
                    <w:ins w:id="5071" w:author="Diana Gonzalez Garcia" w:date="2021-05-28T16:34:00Z"/>
                    <w:rFonts w:ascii="Calibri" w:hAnsi="Calibri" w:cs="Calibri"/>
                    <w:color w:val="FF0000"/>
                    <w:sz w:val="24"/>
                    <w:szCs w:val="24"/>
                    <w:lang w:eastAsia="es-CO"/>
                  </w:rPr>
                </w:rPrChange>
              </w:rPr>
            </w:pPr>
          </w:p>
        </w:tc>
        <w:tc>
          <w:tcPr>
            <w:tcW w:w="1158" w:type="dxa"/>
            <w:vMerge/>
            <w:tcBorders>
              <w:top w:val="nil"/>
              <w:left w:val="single" w:sz="4" w:space="0" w:color="auto"/>
              <w:bottom w:val="single" w:sz="4" w:space="0" w:color="auto"/>
              <w:right w:val="single" w:sz="4" w:space="0" w:color="auto"/>
            </w:tcBorders>
            <w:vAlign w:val="center"/>
            <w:hideMark/>
            <w:tcPrChange w:id="5072" w:author="Diana Gonzalez Garcia" w:date="2021-05-28T16:43:00Z">
              <w:tcPr>
                <w:tcW w:w="985" w:type="pct"/>
                <w:gridSpan w:val="2"/>
                <w:vMerge/>
                <w:tcBorders>
                  <w:top w:val="nil"/>
                  <w:left w:val="single" w:sz="4" w:space="0" w:color="auto"/>
                  <w:bottom w:val="single" w:sz="4" w:space="0" w:color="auto"/>
                  <w:right w:val="single" w:sz="4" w:space="0" w:color="auto"/>
                </w:tcBorders>
                <w:vAlign w:val="center"/>
                <w:hideMark/>
              </w:tcPr>
            </w:tcPrChange>
          </w:tcPr>
          <w:p w14:paraId="407EE889" w14:textId="77777777" w:rsidR="004223AB" w:rsidRPr="004223AB" w:rsidRDefault="004223AB" w:rsidP="004223AB">
            <w:pPr>
              <w:spacing w:after="0" w:line="240" w:lineRule="auto"/>
              <w:rPr>
                <w:ins w:id="5073" w:author="Diana Gonzalez Garcia" w:date="2021-05-28T16:34:00Z"/>
                <w:rFonts w:ascii="Calibri" w:hAnsi="Calibri" w:cs="Calibri"/>
                <w:color w:val="000000"/>
                <w:sz w:val="12"/>
                <w:szCs w:val="12"/>
                <w:lang w:eastAsia="es-CO"/>
                <w:rPrChange w:id="5074" w:author="Diana Gonzalez Garcia" w:date="2021-05-28T16:36:00Z">
                  <w:rPr>
                    <w:ins w:id="5075" w:author="Diana Gonzalez Garcia" w:date="2021-05-28T16:34:00Z"/>
                    <w:rFonts w:ascii="Calibri" w:hAnsi="Calibri" w:cs="Calibri"/>
                    <w:color w:val="000000"/>
                    <w:sz w:val="24"/>
                    <w:szCs w:val="24"/>
                    <w:lang w:eastAsia="es-CO"/>
                  </w:rPr>
                </w:rPrChange>
              </w:rPr>
            </w:pPr>
          </w:p>
        </w:tc>
      </w:tr>
      <w:tr w:rsidR="004223AB" w:rsidRPr="004223AB" w14:paraId="381D7E77" w14:textId="77777777" w:rsidTr="00D203B1">
        <w:tblPrEx>
          <w:tblPrExChange w:id="5076" w:author="Diana Gonzalez Garcia" w:date="2021-05-28T16:43:00Z">
            <w:tblPrEx>
              <w:tblW w:w="5000" w:type="pct"/>
              <w:tblInd w:w="0" w:type="dxa"/>
            </w:tblPrEx>
          </w:tblPrExChange>
        </w:tblPrEx>
        <w:trPr>
          <w:trHeight w:val="20"/>
          <w:ins w:id="5077" w:author="Diana Gonzalez Garcia" w:date="2021-05-28T16:34:00Z"/>
          <w:trPrChange w:id="5078" w:author="Diana Gonzalez Garcia" w:date="2021-05-28T16:43:00Z">
            <w:trPr>
              <w:gridBefore w:val="2"/>
              <w:gridAfter w:val="0"/>
              <w:trHeight w:val="1440"/>
            </w:trPr>
          </w:trPrChange>
        </w:trPr>
        <w:tc>
          <w:tcPr>
            <w:tcW w:w="0" w:type="auto"/>
            <w:vMerge/>
            <w:tcBorders>
              <w:top w:val="nil"/>
              <w:left w:val="single" w:sz="4" w:space="0" w:color="auto"/>
              <w:bottom w:val="single" w:sz="4" w:space="0" w:color="auto"/>
              <w:right w:val="single" w:sz="4" w:space="0" w:color="auto"/>
            </w:tcBorders>
            <w:vAlign w:val="center"/>
            <w:hideMark/>
            <w:tcPrChange w:id="5079" w:author="Diana Gonzalez Garcia" w:date="2021-05-28T16:43:00Z">
              <w:tcPr>
                <w:tcW w:w="318" w:type="pct"/>
                <w:gridSpan w:val="2"/>
                <w:vMerge/>
                <w:tcBorders>
                  <w:top w:val="nil"/>
                  <w:left w:val="single" w:sz="4" w:space="0" w:color="auto"/>
                  <w:bottom w:val="single" w:sz="4" w:space="0" w:color="auto"/>
                  <w:right w:val="single" w:sz="4" w:space="0" w:color="auto"/>
                </w:tcBorders>
                <w:vAlign w:val="center"/>
                <w:hideMark/>
              </w:tcPr>
            </w:tcPrChange>
          </w:tcPr>
          <w:p w14:paraId="57E433DA" w14:textId="77777777" w:rsidR="004223AB" w:rsidRPr="004223AB" w:rsidRDefault="004223AB" w:rsidP="004223AB">
            <w:pPr>
              <w:spacing w:after="0" w:line="240" w:lineRule="auto"/>
              <w:rPr>
                <w:ins w:id="5080" w:author="Diana Gonzalez Garcia" w:date="2021-05-28T16:34:00Z"/>
                <w:rFonts w:ascii="Calibri" w:hAnsi="Calibri" w:cs="Calibri"/>
                <w:color w:val="000000"/>
                <w:sz w:val="12"/>
                <w:szCs w:val="12"/>
                <w:lang w:eastAsia="es-CO"/>
                <w:rPrChange w:id="5081" w:author="Diana Gonzalez Garcia" w:date="2021-05-28T16:36:00Z">
                  <w:rPr>
                    <w:ins w:id="5082"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5083" w:author="Diana Gonzalez Garcia" w:date="2021-05-28T16:43:00Z">
              <w:tcPr>
                <w:tcW w:w="317" w:type="pct"/>
                <w:vMerge/>
                <w:tcBorders>
                  <w:top w:val="nil"/>
                  <w:left w:val="single" w:sz="4" w:space="0" w:color="auto"/>
                  <w:bottom w:val="single" w:sz="4" w:space="0" w:color="auto"/>
                  <w:right w:val="single" w:sz="4" w:space="0" w:color="auto"/>
                </w:tcBorders>
                <w:vAlign w:val="center"/>
                <w:hideMark/>
              </w:tcPr>
            </w:tcPrChange>
          </w:tcPr>
          <w:p w14:paraId="68A60F67" w14:textId="77777777" w:rsidR="004223AB" w:rsidRPr="004223AB" w:rsidRDefault="004223AB" w:rsidP="004223AB">
            <w:pPr>
              <w:spacing w:after="0" w:line="240" w:lineRule="auto"/>
              <w:rPr>
                <w:ins w:id="5084" w:author="Diana Gonzalez Garcia" w:date="2021-05-28T16:34:00Z"/>
                <w:rFonts w:ascii="Calibri" w:hAnsi="Calibri" w:cs="Calibri"/>
                <w:sz w:val="12"/>
                <w:szCs w:val="12"/>
                <w:lang w:eastAsia="es-CO"/>
                <w:rPrChange w:id="5085" w:author="Diana Gonzalez Garcia" w:date="2021-05-28T16:36:00Z">
                  <w:rPr>
                    <w:ins w:id="5086" w:author="Diana Gonzalez Garcia" w:date="2021-05-28T16:34:00Z"/>
                    <w:rFonts w:ascii="Calibri" w:hAnsi="Calibri" w:cs="Calibri"/>
                    <w:sz w:val="24"/>
                    <w:szCs w:val="24"/>
                    <w:lang w:eastAsia="es-CO"/>
                  </w:rPr>
                </w:rPrChange>
              </w:rPr>
            </w:pPr>
          </w:p>
        </w:tc>
        <w:tc>
          <w:tcPr>
            <w:tcW w:w="0" w:type="auto"/>
            <w:vMerge/>
            <w:tcBorders>
              <w:top w:val="nil"/>
              <w:left w:val="single" w:sz="4" w:space="0" w:color="auto"/>
              <w:bottom w:val="single" w:sz="4" w:space="0" w:color="auto"/>
              <w:right w:val="nil"/>
            </w:tcBorders>
            <w:vAlign w:val="center"/>
            <w:hideMark/>
            <w:tcPrChange w:id="5087" w:author="Diana Gonzalez Garcia" w:date="2021-05-28T16:43:00Z">
              <w:tcPr>
                <w:tcW w:w="330" w:type="pct"/>
                <w:gridSpan w:val="2"/>
                <w:vMerge/>
                <w:tcBorders>
                  <w:top w:val="nil"/>
                  <w:left w:val="single" w:sz="4" w:space="0" w:color="auto"/>
                  <w:bottom w:val="single" w:sz="4" w:space="0" w:color="auto"/>
                  <w:right w:val="nil"/>
                </w:tcBorders>
                <w:vAlign w:val="center"/>
                <w:hideMark/>
              </w:tcPr>
            </w:tcPrChange>
          </w:tcPr>
          <w:p w14:paraId="45A9E11F" w14:textId="77777777" w:rsidR="004223AB" w:rsidRPr="004223AB" w:rsidRDefault="004223AB" w:rsidP="004223AB">
            <w:pPr>
              <w:spacing w:after="0" w:line="240" w:lineRule="auto"/>
              <w:rPr>
                <w:ins w:id="5088" w:author="Diana Gonzalez Garcia" w:date="2021-05-28T16:34:00Z"/>
                <w:rFonts w:ascii="Calibri" w:hAnsi="Calibri" w:cs="Calibri"/>
                <w:sz w:val="12"/>
                <w:szCs w:val="12"/>
                <w:lang w:eastAsia="es-CO"/>
                <w:rPrChange w:id="5089" w:author="Diana Gonzalez Garcia" w:date="2021-05-28T16:36:00Z">
                  <w:rPr>
                    <w:ins w:id="5090" w:author="Diana Gonzalez Garcia" w:date="2021-05-28T16:34:00Z"/>
                    <w:rFonts w:ascii="Calibri" w:hAnsi="Calibri" w:cs="Calibri"/>
                    <w:sz w:val="24"/>
                    <w:szCs w:val="24"/>
                    <w:lang w:eastAsia="es-CO"/>
                  </w:rPr>
                </w:rPrChange>
              </w:rPr>
            </w:pPr>
          </w:p>
        </w:tc>
        <w:tc>
          <w:tcPr>
            <w:tcW w:w="0" w:type="auto"/>
            <w:vMerge/>
            <w:tcBorders>
              <w:top w:val="single" w:sz="4" w:space="0" w:color="auto"/>
              <w:left w:val="single" w:sz="4" w:space="0" w:color="auto"/>
              <w:bottom w:val="nil"/>
              <w:right w:val="single" w:sz="4" w:space="0" w:color="auto"/>
            </w:tcBorders>
            <w:vAlign w:val="center"/>
            <w:hideMark/>
            <w:tcPrChange w:id="5091" w:author="Diana Gonzalez Garcia" w:date="2021-05-28T16:43:00Z">
              <w:tcPr>
                <w:tcW w:w="352" w:type="pct"/>
                <w:gridSpan w:val="2"/>
                <w:vMerge/>
                <w:tcBorders>
                  <w:top w:val="single" w:sz="4" w:space="0" w:color="auto"/>
                  <w:left w:val="single" w:sz="4" w:space="0" w:color="auto"/>
                  <w:bottom w:val="nil"/>
                  <w:right w:val="single" w:sz="4" w:space="0" w:color="auto"/>
                </w:tcBorders>
                <w:vAlign w:val="center"/>
                <w:hideMark/>
              </w:tcPr>
            </w:tcPrChange>
          </w:tcPr>
          <w:p w14:paraId="212E4206" w14:textId="77777777" w:rsidR="004223AB" w:rsidRPr="004223AB" w:rsidRDefault="004223AB" w:rsidP="004223AB">
            <w:pPr>
              <w:spacing w:after="0" w:line="240" w:lineRule="auto"/>
              <w:rPr>
                <w:ins w:id="5092" w:author="Diana Gonzalez Garcia" w:date="2021-05-28T16:34:00Z"/>
                <w:rFonts w:ascii="Calibri" w:hAnsi="Calibri" w:cs="Calibri"/>
                <w:color w:val="000000"/>
                <w:sz w:val="12"/>
                <w:szCs w:val="12"/>
                <w:lang w:eastAsia="es-CO"/>
                <w:rPrChange w:id="5093" w:author="Diana Gonzalez Garcia" w:date="2021-05-28T16:36:00Z">
                  <w:rPr>
                    <w:ins w:id="5094" w:author="Diana Gonzalez Garcia" w:date="2021-05-28T16:34:00Z"/>
                    <w:rFonts w:ascii="Calibri" w:hAnsi="Calibri" w:cs="Calibri"/>
                    <w:color w:val="000000"/>
                    <w:sz w:val="24"/>
                    <w:szCs w:val="24"/>
                    <w:lang w:eastAsia="es-CO"/>
                  </w:rPr>
                </w:rPrChange>
              </w:rPr>
            </w:pPr>
          </w:p>
        </w:tc>
        <w:tc>
          <w:tcPr>
            <w:tcW w:w="0" w:type="auto"/>
            <w:vMerge/>
            <w:tcBorders>
              <w:top w:val="nil"/>
              <w:left w:val="nil"/>
              <w:bottom w:val="single" w:sz="4" w:space="0" w:color="auto"/>
              <w:right w:val="single" w:sz="4" w:space="0" w:color="auto"/>
            </w:tcBorders>
            <w:vAlign w:val="center"/>
            <w:hideMark/>
            <w:tcPrChange w:id="5095" w:author="Diana Gonzalez Garcia" w:date="2021-05-28T16:43:00Z">
              <w:tcPr>
                <w:tcW w:w="291" w:type="pct"/>
                <w:gridSpan w:val="2"/>
                <w:vMerge/>
                <w:tcBorders>
                  <w:top w:val="nil"/>
                  <w:left w:val="nil"/>
                  <w:bottom w:val="single" w:sz="4" w:space="0" w:color="auto"/>
                  <w:right w:val="single" w:sz="4" w:space="0" w:color="auto"/>
                </w:tcBorders>
                <w:vAlign w:val="center"/>
                <w:hideMark/>
              </w:tcPr>
            </w:tcPrChange>
          </w:tcPr>
          <w:p w14:paraId="06A798E7" w14:textId="77777777" w:rsidR="004223AB" w:rsidRPr="004223AB" w:rsidRDefault="004223AB" w:rsidP="004223AB">
            <w:pPr>
              <w:spacing w:after="0" w:line="240" w:lineRule="auto"/>
              <w:rPr>
                <w:ins w:id="5096" w:author="Diana Gonzalez Garcia" w:date="2021-05-28T16:34:00Z"/>
                <w:rFonts w:ascii="Calibri" w:hAnsi="Calibri" w:cs="Calibri"/>
                <w:color w:val="000000"/>
                <w:sz w:val="12"/>
                <w:szCs w:val="12"/>
                <w:lang w:eastAsia="es-CO"/>
                <w:rPrChange w:id="5097" w:author="Diana Gonzalez Garcia" w:date="2021-05-28T16:36:00Z">
                  <w:rPr>
                    <w:ins w:id="5098"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nil"/>
            </w:tcBorders>
            <w:vAlign w:val="center"/>
            <w:hideMark/>
            <w:tcPrChange w:id="5099" w:author="Diana Gonzalez Garcia" w:date="2021-05-28T16:43:00Z">
              <w:tcPr>
                <w:tcW w:w="242" w:type="pct"/>
                <w:gridSpan w:val="2"/>
                <w:vMerge/>
                <w:tcBorders>
                  <w:top w:val="nil"/>
                  <w:left w:val="single" w:sz="4" w:space="0" w:color="auto"/>
                  <w:bottom w:val="single" w:sz="4" w:space="0" w:color="auto"/>
                  <w:right w:val="nil"/>
                </w:tcBorders>
                <w:vAlign w:val="center"/>
                <w:hideMark/>
              </w:tcPr>
            </w:tcPrChange>
          </w:tcPr>
          <w:p w14:paraId="66A19CA6" w14:textId="77777777" w:rsidR="004223AB" w:rsidRPr="004223AB" w:rsidRDefault="004223AB" w:rsidP="004223AB">
            <w:pPr>
              <w:spacing w:after="0" w:line="240" w:lineRule="auto"/>
              <w:rPr>
                <w:ins w:id="5100" w:author="Diana Gonzalez Garcia" w:date="2021-05-28T16:34:00Z"/>
                <w:rFonts w:ascii="Calibri" w:hAnsi="Calibri" w:cs="Calibri"/>
                <w:color w:val="000000"/>
                <w:sz w:val="12"/>
                <w:szCs w:val="12"/>
                <w:lang w:eastAsia="es-CO"/>
                <w:rPrChange w:id="5101" w:author="Diana Gonzalez Garcia" w:date="2021-05-28T16:36:00Z">
                  <w:rPr>
                    <w:ins w:id="5102" w:author="Diana Gonzalez Garcia" w:date="2021-05-28T16:34:00Z"/>
                    <w:rFonts w:ascii="Calibri" w:hAnsi="Calibri" w:cs="Calibri"/>
                    <w:color w:val="000000"/>
                    <w:sz w:val="24"/>
                    <w:szCs w:val="24"/>
                    <w:lang w:eastAsia="es-CO"/>
                  </w:rPr>
                </w:rPrChange>
              </w:rPr>
            </w:pPr>
          </w:p>
        </w:tc>
        <w:tc>
          <w:tcPr>
            <w:tcW w:w="0" w:type="auto"/>
            <w:tcBorders>
              <w:top w:val="nil"/>
              <w:left w:val="single" w:sz="4" w:space="0" w:color="auto"/>
              <w:bottom w:val="nil"/>
              <w:right w:val="single" w:sz="4" w:space="0" w:color="auto"/>
            </w:tcBorders>
            <w:shd w:val="clear" w:color="auto" w:fill="auto"/>
            <w:vAlign w:val="center"/>
            <w:hideMark/>
            <w:tcPrChange w:id="5103" w:author="Diana Gonzalez Garcia" w:date="2021-05-28T16:43:00Z">
              <w:tcPr>
                <w:tcW w:w="1418" w:type="pct"/>
                <w:tcBorders>
                  <w:top w:val="nil"/>
                  <w:left w:val="single" w:sz="4" w:space="0" w:color="auto"/>
                  <w:bottom w:val="nil"/>
                  <w:right w:val="single" w:sz="4" w:space="0" w:color="auto"/>
                </w:tcBorders>
                <w:shd w:val="clear" w:color="auto" w:fill="auto"/>
                <w:vAlign w:val="center"/>
                <w:hideMark/>
              </w:tcPr>
            </w:tcPrChange>
          </w:tcPr>
          <w:p w14:paraId="61037820" w14:textId="77777777" w:rsidR="004223AB" w:rsidRPr="004223AB" w:rsidRDefault="004223AB" w:rsidP="004223AB">
            <w:pPr>
              <w:spacing w:after="0" w:line="240" w:lineRule="auto"/>
              <w:jc w:val="both"/>
              <w:rPr>
                <w:ins w:id="5104" w:author="Diana Gonzalez Garcia" w:date="2021-05-28T16:34:00Z"/>
                <w:rFonts w:ascii="Calibri" w:hAnsi="Calibri" w:cs="Calibri"/>
                <w:sz w:val="12"/>
                <w:szCs w:val="12"/>
                <w:lang w:eastAsia="es-CO"/>
                <w:rPrChange w:id="5105" w:author="Diana Gonzalez Garcia" w:date="2021-05-28T16:36:00Z">
                  <w:rPr>
                    <w:ins w:id="5106" w:author="Diana Gonzalez Garcia" w:date="2021-05-28T16:34:00Z"/>
                    <w:rFonts w:ascii="Calibri" w:hAnsi="Calibri" w:cs="Calibri"/>
                    <w:sz w:val="24"/>
                    <w:szCs w:val="24"/>
                    <w:lang w:eastAsia="es-CO"/>
                  </w:rPr>
                </w:rPrChange>
              </w:rPr>
            </w:pPr>
            <w:ins w:id="5107" w:author="Diana Gonzalez Garcia" w:date="2021-05-28T16:34:00Z">
              <w:r w:rsidRPr="004223AB">
                <w:rPr>
                  <w:rFonts w:ascii="Calibri" w:hAnsi="Calibri" w:cs="Calibri"/>
                  <w:sz w:val="12"/>
                  <w:szCs w:val="12"/>
                  <w:lang w:eastAsia="es-CO"/>
                  <w:rPrChange w:id="5108" w:author="Diana Gonzalez Garcia" w:date="2021-05-28T16:36:00Z">
                    <w:rPr>
                      <w:rFonts w:ascii="Calibri" w:hAnsi="Calibri" w:cs="Calibri"/>
                      <w:sz w:val="24"/>
                      <w:szCs w:val="24"/>
                      <w:lang w:eastAsia="es-CO"/>
                    </w:rPr>
                  </w:rPrChange>
                </w:rPr>
                <w:t>En el caso que se lleguen a presentar las combinaciones de usos (según reglas de asignación del método de liquidación), se deberá considerar las variables Estrato del uso predominante y el área total construida del predio para calcular el valor total del predio.</w:t>
              </w:r>
            </w:ins>
          </w:p>
        </w:tc>
        <w:tc>
          <w:tcPr>
            <w:tcW w:w="0" w:type="auto"/>
            <w:vMerge/>
            <w:tcBorders>
              <w:top w:val="nil"/>
              <w:left w:val="nil"/>
              <w:bottom w:val="single" w:sz="4" w:space="0" w:color="auto"/>
              <w:right w:val="single" w:sz="4" w:space="0" w:color="auto"/>
            </w:tcBorders>
            <w:vAlign w:val="center"/>
            <w:hideMark/>
            <w:tcPrChange w:id="5109" w:author="Diana Gonzalez Garcia" w:date="2021-05-28T16:43:00Z">
              <w:tcPr>
                <w:tcW w:w="261" w:type="pct"/>
                <w:gridSpan w:val="2"/>
                <w:vMerge/>
                <w:tcBorders>
                  <w:top w:val="nil"/>
                  <w:left w:val="nil"/>
                  <w:bottom w:val="single" w:sz="4" w:space="0" w:color="auto"/>
                  <w:right w:val="single" w:sz="4" w:space="0" w:color="auto"/>
                </w:tcBorders>
                <w:vAlign w:val="center"/>
                <w:hideMark/>
              </w:tcPr>
            </w:tcPrChange>
          </w:tcPr>
          <w:p w14:paraId="5D244C13" w14:textId="77777777" w:rsidR="004223AB" w:rsidRPr="004223AB" w:rsidRDefault="004223AB" w:rsidP="004223AB">
            <w:pPr>
              <w:spacing w:after="0" w:line="240" w:lineRule="auto"/>
              <w:rPr>
                <w:ins w:id="5110" w:author="Diana Gonzalez Garcia" w:date="2021-05-28T16:34:00Z"/>
                <w:rFonts w:ascii="Calibri" w:hAnsi="Calibri" w:cs="Calibri"/>
                <w:color w:val="000000"/>
                <w:sz w:val="12"/>
                <w:szCs w:val="12"/>
                <w:lang w:eastAsia="es-CO"/>
                <w:rPrChange w:id="5111" w:author="Diana Gonzalez Garcia" w:date="2021-05-28T16:36:00Z">
                  <w:rPr>
                    <w:ins w:id="5112"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nil"/>
            </w:tcBorders>
            <w:vAlign w:val="center"/>
            <w:hideMark/>
            <w:tcPrChange w:id="5113" w:author="Diana Gonzalez Garcia" w:date="2021-05-28T16:43:00Z">
              <w:tcPr>
                <w:tcW w:w="487" w:type="pct"/>
                <w:gridSpan w:val="2"/>
                <w:vMerge/>
                <w:tcBorders>
                  <w:top w:val="nil"/>
                  <w:left w:val="single" w:sz="4" w:space="0" w:color="auto"/>
                  <w:bottom w:val="single" w:sz="4" w:space="0" w:color="auto"/>
                  <w:right w:val="nil"/>
                </w:tcBorders>
                <w:vAlign w:val="center"/>
                <w:hideMark/>
              </w:tcPr>
            </w:tcPrChange>
          </w:tcPr>
          <w:p w14:paraId="548756AF" w14:textId="77777777" w:rsidR="004223AB" w:rsidRPr="004223AB" w:rsidRDefault="004223AB" w:rsidP="004223AB">
            <w:pPr>
              <w:spacing w:after="0" w:line="240" w:lineRule="auto"/>
              <w:rPr>
                <w:ins w:id="5114" w:author="Diana Gonzalez Garcia" w:date="2021-05-28T16:34:00Z"/>
                <w:rFonts w:ascii="Calibri" w:hAnsi="Calibri" w:cs="Calibri"/>
                <w:color w:val="FF0000"/>
                <w:sz w:val="12"/>
                <w:szCs w:val="12"/>
                <w:lang w:eastAsia="es-CO"/>
                <w:rPrChange w:id="5115" w:author="Diana Gonzalez Garcia" w:date="2021-05-28T16:36:00Z">
                  <w:rPr>
                    <w:ins w:id="5116" w:author="Diana Gonzalez Garcia" w:date="2021-05-28T16:34:00Z"/>
                    <w:rFonts w:ascii="Calibri" w:hAnsi="Calibri" w:cs="Calibri"/>
                    <w:color w:val="FF0000"/>
                    <w:sz w:val="24"/>
                    <w:szCs w:val="24"/>
                    <w:lang w:eastAsia="es-CO"/>
                  </w:rPr>
                </w:rPrChange>
              </w:rPr>
            </w:pPr>
          </w:p>
        </w:tc>
        <w:tc>
          <w:tcPr>
            <w:tcW w:w="1158" w:type="dxa"/>
            <w:vMerge/>
            <w:tcBorders>
              <w:top w:val="nil"/>
              <w:left w:val="single" w:sz="4" w:space="0" w:color="auto"/>
              <w:bottom w:val="single" w:sz="4" w:space="0" w:color="auto"/>
              <w:right w:val="single" w:sz="4" w:space="0" w:color="auto"/>
            </w:tcBorders>
            <w:vAlign w:val="center"/>
            <w:hideMark/>
            <w:tcPrChange w:id="5117" w:author="Diana Gonzalez Garcia" w:date="2021-05-28T16:43:00Z">
              <w:tcPr>
                <w:tcW w:w="985" w:type="pct"/>
                <w:gridSpan w:val="2"/>
                <w:vMerge/>
                <w:tcBorders>
                  <w:top w:val="nil"/>
                  <w:left w:val="single" w:sz="4" w:space="0" w:color="auto"/>
                  <w:bottom w:val="single" w:sz="4" w:space="0" w:color="auto"/>
                  <w:right w:val="single" w:sz="4" w:space="0" w:color="auto"/>
                </w:tcBorders>
                <w:vAlign w:val="center"/>
                <w:hideMark/>
              </w:tcPr>
            </w:tcPrChange>
          </w:tcPr>
          <w:p w14:paraId="671552FC" w14:textId="77777777" w:rsidR="004223AB" w:rsidRPr="004223AB" w:rsidRDefault="004223AB" w:rsidP="004223AB">
            <w:pPr>
              <w:spacing w:after="0" w:line="240" w:lineRule="auto"/>
              <w:rPr>
                <w:ins w:id="5118" w:author="Diana Gonzalez Garcia" w:date="2021-05-28T16:34:00Z"/>
                <w:rFonts w:ascii="Calibri" w:hAnsi="Calibri" w:cs="Calibri"/>
                <w:color w:val="000000"/>
                <w:sz w:val="12"/>
                <w:szCs w:val="12"/>
                <w:lang w:eastAsia="es-CO"/>
                <w:rPrChange w:id="5119" w:author="Diana Gonzalez Garcia" w:date="2021-05-28T16:36:00Z">
                  <w:rPr>
                    <w:ins w:id="5120" w:author="Diana Gonzalez Garcia" w:date="2021-05-28T16:34:00Z"/>
                    <w:rFonts w:ascii="Calibri" w:hAnsi="Calibri" w:cs="Calibri"/>
                    <w:color w:val="000000"/>
                    <w:sz w:val="24"/>
                    <w:szCs w:val="24"/>
                    <w:lang w:eastAsia="es-CO"/>
                  </w:rPr>
                </w:rPrChange>
              </w:rPr>
            </w:pPr>
          </w:p>
        </w:tc>
      </w:tr>
      <w:tr w:rsidR="004223AB" w:rsidRPr="004223AB" w14:paraId="09FA9AC0" w14:textId="77777777" w:rsidTr="00D203B1">
        <w:tblPrEx>
          <w:tblPrExChange w:id="5121" w:author="Diana Gonzalez Garcia" w:date="2021-05-28T16:43:00Z">
            <w:tblPrEx>
              <w:tblW w:w="5000" w:type="pct"/>
              <w:tblInd w:w="0" w:type="dxa"/>
            </w:tblPrEx>
          </w:tblPrExChange>
        </w:tblPrEx>
        <w:trPr>
          <w:trHeight w:val="20"/>
          <w:ins w:id="5122" w:author="Diana Gonzalez Garcia" w:date="2021-05-28T16:34:00Z"/>
          <w:trPrChange w:id="5123" w:author="Diana Gonzalez Garcia" w:date="2021-05-28T16:43:00Z">
            <w:trPr>
              <w:gridBefore w:val="2"/>
              <w:gridAfter w:val="0"/>
              <w:trHeight w:val="1080"/>
            </w:trPr>
          </w:trPrChange>
        </w:trPr>
        <w:tc>
          <w:tcPr>
            <w:tcW w:w="0" w:type="auto"/>
            <w:vMerge/>
            <w:tcBorders>
              <w:top w:val="nil"/>
              <w:left w:val="single" w:sz="4" w:space="0" w:color="auto"/>
              <w:bottom w:val="single" w:sz="4" w:space="0" w:color="auto"/>
              <w:right w:val="single" w:sz="4" w:space="0" w:color="auto"/>
            </w:tcBorders>
            <w:vAlign w:val="center"/>
            <w:hideMark/>
            <w:tcPrChange w:id="5124" w:author="Diana Gonzalez Garcia" w:date="2021-05-28T16:43:00Z">
              <w:tcPr>
                <w:tcW w:w="318" w:type="pct"/>
                <w:gridSpan w:val="2"/>
                <w:vMerge/>
                <w:tcBorders>
                  <w:top w:val="nil"/>
                  <w:left w:val="single" w:sz="4" w:space="0" w:color="auto"/>
                  <w:bottom w:val="single" w:sz="4" w:space="0" w:color="auto"/>
                  <w:right w:val="single" w:sz="4" w:space="0" w:color="auto"/>
                </w:tcBorders>
                <w:vAlign w:val="center"/>
                <w:hideMark/>
              </w:tcPr>
            </w:tcPrChange>
          </w:tcPr>
          <w:p w14:paraId="5E896ACE" w14:textId="77777777" w:rsidR="004223AB" w:rsidRPr="004223AB" w:rsidRDefault="004223AB" w:rsidP="004223AB">
            <w:pPr>
              <w:spacing w:after="0" w:line="240" w:lineRule="auto"/>
              <w:rPr>
                <w:ins w:id="5125" w:author="Diana Gonzalez Garcia" w:date="2021-05-28T16:34:00Z"/>
                <w:rFonts w:ascii="Calibri" w:hAnsi="Calibri" w:cs="Calibri"/>
                <w:color w:val="000000"/>
                <w:sz w:val="12"/>
                <w:szCs w:val="12"/>
                <w:lang w:eastAsia="es-CO"/>
                <w:rPrChange w:id="5126" w:author="Diana Gonzalez Garcia" w:date="2021-05-28T16:36:00Z">
                  <w:rPr>
                    <w:ins w:id="5127"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5128" w:author="Diana Gonzalez Garcia" w:date="2021-05-28T16:43:00Z">
              <w:tcPr>
                <w:tcW w:w="317" w:type="pct"/>
                <w:vMerge/>
                <w:tcBorders>
                  <w:top w:val="nil"/>
                  <w:left w:val="single" w:sz="4" w:space="0" w:color="auto"/>
                  <w:bottom w:val="single" w:sz="4" w:space="0" w:color="auto"/>
                  <w:right w:val="single" w:sz="4" w:space="0" w:color="auto"/>
                </w:tcBorders>
                <w:vAlign w:val="center"/>
                <w:hideMark/>
              </w:tcPr>
            </w:tcPrChange>
          </w:tcPr>
          <w:p w14:paraId="58D336ED" w14:textId="77777777" w:rsidR="004223AB" w:rsidRPr="004223AB" w:rsidRDefault="004223AB" w:rsidP="004223AB">
            <w:pPr>
              <w:spacing w:after="0" w:line="240" w:lineRule="auto"/>
              <w:rPr>
                <w:ins w:id="5129" w:author="Diana Gonzalez Garcia" w:date="2021-05-28T16:34:00Z"/>
                <w:rFonts w:ascii="Calibri" w:hAnsi="Calibri" w:cs="Calibri"/>
                <w:sz w:val="12"/>
                <w:szCs w:val="12"/>
                <w:lang w:eastAsia="es-CO"/>
                <w:rPrChange w:id="5130" w:author="Diana Gonzalez Garcia" w:date="2021-05-28T16:36:00Z">
                  <w:rPr>
                    <w:ins w:id="5131" w:author="Diana Gonzalez Garcia" w:date="2021-05-28T16:34:00Z"/>
                    <w:rFonts w:ascii="Calibri" w:hAnsi="Calibri" w:cs="Calibri"/>
                    <w:sz w:val="24"/>
                    <w:szCs w:val="24"/>
                    <w:lang w:eastAsia="es-CO"/>
                  </w:rPr>
                </w:rPrChange>
              </w:rPr>
            </w:pPr>
          </w:p>
        </w:tc>
        <w:tc>
          <w:tcPr>
            <w:tcW w:w="0" w:type="auto"/>
            <w:vMerge/>
            <w:tcBorders>
              <w:top w:val="nil"/>
              <w:left w:val="single" w:sz="4" w:space="0" w:color="auto"/>
              <w:bottom w:val="single" w:sz="4" w:space="0" w:color="auto"/>
              <w:right w:val="nil"/>
            </w:tcBorders>
            <w:vAlign w:val="center"/>
            <w:hideMark/>
            <w:tcPrChange w:id="5132" w:author="Diana Gonzalez Garcia" w:date="2021-05-28T16:43:00Z">
              <w:tcPr>
                <w:tcW w:w="330" w:type="pct"/>
                <w:gridSpan w:val="2"/>
                <w:vMerge/>
                <w:tcBorders>
                  <w:top w:val="nil"/>
                  <w:left w:val="single" w:sz="4" w:space="0" w:color="auto"/>
                  <w:bottom w:val="single" w:sz="4" w:space="0" w:color="auto"/>
                  <w:right w:val="nil"/>
                </w:tcBorders>
                <w:vAlign w:val="center"/>
                <w:hideMark/>
              </w:tcPr>
            </w:tcPrChange>
          </w:tcPr>
          <w:p w14:paraId="39EF16FD" w14:textId="77777777" w:rsidR="004223AB" w:rsidRPr="004223AB" w:rsidRDefault="004223AB" w:rsidP="004223AB">
            <w:pPr>
              <w:spacing w:after="0" w:line="240" w:lineRule="auto"/>
              <w:rPr>
                <w:ins w:id="5133" w:author="Diana Gonzalez Garcia" w:date="2021-05-28T16:34:00Z"/>
                <w:rFonts w:ascii="Calibri" w:hAnsi="Calibri" w:cs="Calibri"/>
                <w:sz w:val="12"/>
                <w:szCs w:val="12"/>
                <w:lang w:eastAsia="es-CO"/>
                <w:rPrChange w:id="5134" w:author="Diana Gonzalez Garcia" w:date="2021-05-28T16:36:00Z">
                  <w:rPr>
                    <w:ins w:id="5135" w:author="Diana Gonzalez Garcia" w:date="2021-05-28T16:34:00Z"/>
                    <w:rFonts w:ascii="Calibri" w:hAnsi="Calibri" w:cs="Calibri"/>
                    <w:sz w:val="24"/>
                    <w:szCs w:val="24"/>
                    <w:lang w:eastAsia="es-CO"/>
                  </w:rPr>
                </w:rPrChange>
              </w:rPr>
            </w:pP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Change w:id="5136" w:author="Diana Gonzalez Garcia" w:date="2021-05-28T16:43:00Z">
              <w:tcPr>
                <w:tcW w:w="352" w:type="pct"/>
                <w:gridSpan w:val="2"/>
                <w:vMerge w:val="restart"/>
                <w:tcBorders>
                  <w:top w:val="nil"/>
                  <w:left w:val="single" w:sz="4" w:space="0" w:color="auto"/>
                  <w:bottom w:val="single" w:sz="4" w:space="0" w:color="000000"/>
                  <w:right w:val="single" w:sz="4" w:space="0" w:color="auto"/>
                </w:tcBorders>
                <w:shd w:val="clear" w:color="auto" w:fill="auto"/>
                <w:vAlign w:val="center"/>
                <w:hideMark/>
              </w:tcPr>
            </w:tcPrChange>
          </w:tcPr>
          <w:p w14:paraId="2451A92D" w14:textId="77777777" w:rsidR="004223AB" w:rsidRPr="004223AB" w:rsidRDefault="004223AB" w:rsidP="004223AB">
            <w:pPr>
              <w:spacing w:after="0" w:line="240" w:lineRule="auto"/>
              <w:jc w:val="center"/>
              <w:rPr>
                <w:ins w:id="5137" w:author="Diana Gonzalez Garcia" w:date="2021-05-28T16:34:00Z"/>
                <w:rFonts w:ascii="Calibri" w:hAnsi="Calibri" w:cs="Calibri"/>
                <w:color w:val="000000"/>
                <w:sz w:val="12"/>
                <w:szCs w:val="12"/>
                <w:lang w:eastAsia="es-CO"/>
                <w:rPrChange w:id="5138" w:author="Diana Gonzalez Garcia" w:date="2021-05-28T16:36:00Z">
                  <w:rPr>
                    <w:ins w:id="5139" w:author="Diana Gonzalez Garcia" w:date="2021-05-28T16:34:00Z"/>
                    <w:rFonts w:ascii="Calibri" w:hAnsi="Calibri" w:cs="Calibri"/>
                    <w:color w:val="000000"/>
                    <w:sz w:val="24"/>
                    <w:szCs w:val="24"/>
                    <w:lang w:eastAsia="es-CO"/>
                  </w:rPr>
                </w:rPrChange>
              </w:rPr>
            </w:pPr>
            <w:ins w:id="5140" w:author="Diana Gonzalez Garcia" w:date="2021-05-28T16:34:00Z">
              <w:r w:rsidRPr="004223AB">
                <w:rPr>
                  <w:rFonts w:ascii="Calibri" w:hAnsi="Calibri" w:cs="Calibri"/>
                  <w:color w:val="000000"/>
                  <w:sz w:val="12"/>
                  <w:szCs w:val="12"/>
                  <w:lang w:eastAsia="es-CO"/>
                  <w:rPrChange w:id="5141" w:author="Diana Gonzalez Garcia" w:date="2021-05-28T16:36:00Z">
                    <w:rPr>
                      <w:rFonts w:ascii="Calibri" w:hAnsi="Calibri" w:cs="Calibri"/>
                      <w:color w:val="000000"/>
                      <w:sz w:val="24"/>
                      <w:szCs w:val="24"/>
                      <w:lang w:eastAsia="es-CO"/>
                    </w:rPr>
                  </w:rPrChange>
                </w:rPr>
                <w:t>$</w:t>
              </w:r>
            </w:ins>
          </w:p>
        </w:tc>
        <w:tc>
          <w:tcPr>
            <w:tcW w:w="0" w:type="auto"/>
            <w:vMerge w:val="restart"/>
            <w:tcBorders>
              <w:top w:val="nil"/>
              <w:left w:val="nil"/>
              <w:bottom w:val="single" w:sz="4" w:space="0" w:color="auto"/>
              <w:right w:val="single" w:sz="4" w:space="0" w:color="auto"/>
            </w:tcBorders>
            <w:shd w:val="clear" w:color="auto" w:fill="auto"/>
            <w:vAlign w:val="center"/>
            <w:hideMark/>
            <w:tcPrChange w:id="5142" w:author="Diana Gonzalez Garcia" w:date="2021-05-28T16:43:00Z">
              <w:tcPr>
                <w:tcW w:w="291" w:type="pct"/>
                <w:gridSpan w:val="2"/>
                <w:vMerge w:val="restart"/>
                <w:tcBorders>
                  <w:top w:val="nil"/>
                  <w:left w:val="nil"/>
                  <w:bottom w:val="single" w:sz="4" w:space="0" w:color="auto"/>
                  <w:right w:val="single" w:sz="4" w:space="0" w:color="auto"/>
                </w:tcBorders>
                <w:shd w:val="clear" w:color="auto" w:fill="auto"/>
                <w:vAlign w:val="center"/>
                <w:hideMark/>
              </w:tcPr>
            </w:tcPrChange>
          </w:tcPr>
          <w:p w14:paraId="6BD3DED7" w14:textId="77777777" w:rsidR="004223AB" w:rsidRPr="004223AB" w:rsidRDefault="004223AB" w:rsidP="004223AB">
            <w:pPr>
              <w:spacing w:after="0" w:line="240" w:lineRule="auto"/>
              <w:jc w:val="center"/>
              <w:rPr>
                <w:ins w:id="5143" w:author="Diana Gonzalez Garcia" w:date="2021-05-28T16:34:00Z"/>
                <w:rFonts w:ascii="Calibri" w:hAnsi="Calibri" w:cs="Calibri"/>
                <w:color w:val="000000"/>
                <w:sz w:val="12"/>
                <w:szCs w:val="12"/>
                <w:lang w:eastAsia="es-CO"/>
                <w:rPrChange w:id="5144" w:author="Diana Gonzalez Garcia" w:date="2021-05-28T16:36:00Z">
                  <w:rPr>
                    <w:ins w:id="5145" w:author="Diana Gonzalez Garcia" w:date="2021-05-28T16:34:00Z"/>
                    <w:rFonts w:ascii="Calibri" w:hAnsi="Calibri" w:cs="Calibri"/>
                    <w:color w:val="000000"/>
                    <w:sz w:val="24"/>
                    <w:szCs w:val="24"/>
                    <w:lang w:eastAsia="es-CO"/>
                  </w:rPr>
                </w:rPrChange>
              </w:rPr>
            </w:pPr>
            <w:ins w:id="5146" w:author="Diana Gonzalez Garcia" w:date="2021-05-28T16:34:00Z">
              <w:r w:rsidRPr="004223AB">
                <w:rPr>
                  <w:rFonts w:ascii="Calibri" w:hAnsi="Calibri" w:cs="Calibri"/>
                  <w:color w:val="000000"/>
                  <w:sz w:val="12"/>
                  <w:szCs w:val="12"/>
                  <w:lang w:eastAsia="es-CO"/>
                  <w:rPrChange w:id="5147" w:author="Diana Gonzalez Garcia" w:date="2021-05-28T16:36:00Z">
                    <w:rPr>
                      <w:rFonts w:ascii="Calibri" w:hAnsi="Calibri" w:cs="Calibri"/>
                      <w:color w:val="000000"/>
                      <w:sz w:val="24"/>
                      <w:szCs w:val="24"/>
                      <w:lang w:eastAsia="es-CO"/>
                    </w:rPr>
                  </w:rPrChange>
                </w:rPr>
                <w:t>Área construida por unidad calificada</w:t>
              </w:r>
            </w:ins>
          </w:p>
        </w:tc>
        <w:tc>
          <w:tcPr>
            <w:tcW w:w="0" w:type="auto"/>
            <w:vMerge w:val="restart"/>
            <w:tcBorders>
              <w:top w:val="nil"/>
              <w:left w:val="single" w:sz="4" w:space="0" w:color="auto"/>
              <w:bottom w:val="single" w:sz="4" w:space="0" w:color="auto"/>
              <w:right w:val="nil"/>
            </w:tcBorders>
            <w:shd w:val="clear" w:color="auto" w:fill="auto"/>
            <w:vAlign w:val="center"/>
            <w:hideMark/>
            <w:tcPrChange w:id="5148" w:author="Diana Gonzalez Garcia" w:date="2021-05-28T16:43:00Z">
              <w:tcPr>
                <w:tcW w:w="242" w:type="pct"/>
                <w:gridSpan w:val="2"/>
                <w:vMerge w:val="restart"/>
                <w:tcBorders>
                  <w:top w:val="nil"/>
                  <w:left w:val="single" w:sz="4" w:space="0" w:color="auto"/>
                  <w:bottom w:val="single" w:sz="4" w:space="0" w:color="auto"/>
                  <w:right w:val="nil"/>
                </w:tcBorders>
                <w:shd w:val="clear" w:color="auto" w:fill="auto"/>
                <w:vAlign w:val="center"/>
                <w:hideMark/>
              </w:tcPr>
            </w:tcPrChange>
          </w:tcPr>
          <w:p w14:paraId="3A18C07D" w14:textId="77777777" w:rsidR="004223AB" w:rsidRPr="004223AB" w:rsidRDefault="004223AB" w:rsidP="004223AB">
            <w:pPr>
              <w:spacing w:after="0" w:line="240" w:lineRule="auto"/>
              <w:jc w:val="center"/>
              <w:rPr>
                <w:ins w:id="5149" w:author="Diana Gonzalez Garcia" w:date="2021-05-28T16:34:00Z"/>
                <w:rFonts w:ascii="Calibri" w:hAnsi="Calibri" w:cs="Calibri"/>
                <w:color w:val="000000"/>
                <w:sz w:val="12"/>
                <w:szCs w:val="12"/>
                <w:lang w:eastAsia="es-CO"/>
                <w:rPrChange w:id="5150" w:author="Diana Gonzalez Garcia" w:date="2021-05-28T16:36:00Z">
                  <w:rPr>
                    <w:ins w:id="5151" w:author="Diana Gonzalez Garcia" w:date="2021-05-28T16:34:00Z"/>
                    <w:rFonts w:ascii="Calibri" w:hAnsi="Calibri" w:cs="Calibri"/>
                    <w:color w:val="000000"/>
                    <w:sz w:val="24"/>
                    <w:szCs w:val="24"/>
                    <w:lang w:eastAsia="es-CO"/>
                  </w:rPr>
                </w:rPrChange>
              </w:rPr>
            </w:pPr>
            <w:proofErr w:type="spellStart"/>
            <w:ins w:id="5152" w:author="Diana Gonzalez Garcia" w:date="2021-05-28T16:34:00Z">
              <w:r w:rsidRPr="004223AB">
                <w:rPr>
                  <w:rFonts w:ascii="Calibri" w:hAnsi="Calibri" w:cs="Calibri"/>
                  <w:color w:val="000000"/>
                  <w:sz w:val="12"/>
                  <w:szCs w:val="12"/>
                  <w:lang w:eastAsia="es-CO"/>
                  <w:rPrChange w:id="5153" w:author="Diana Gonzalez Garcia" w:date="2021-05-28T16:36:00Z">
                    <w:rPr>
                      <w:rFonts w:ascii="Calibri" w:hAnsi="Calibri" w:cs="Calibri"/>
                      <w:color w:val="000000"/>
                      <w:sz w:val="24"/>
                      <w:szCs w:val="24"/>
                      <w:lang w:eastAsia="es-CO"/>
                    </w:rPr>
                  </w:rPrChange>
                </w:rPr>
                <w:t>SIIC</w:t>
              </w:r>
              <w:proofErr w:type="spellEnd"/>
            </w:ins>
          </w:p>
        </w:tc>
        <w:tc>
          <w:tcPr>
            <w:tcW w:w="0" w:type="auto"/>
            <w:tcBorders>
              <w:top w:val="nil"/>
              <w:left w:val="single" w:sz="4" w:space="0" w:color="auto"/>
              <w:bottom w:val="nil"/>
              <w:right w:val="single" w:sz="4" w:space="0" w:color="auto"/>
            </w:tcBorders>
            <w:shd w:val="clear" w:color="auto" w:fill="auto"/>
            <w:vAlign w:val="center"/>
            <w:hideMark/>
            <w:tcPrChange w:id="5154" w:author="Diana Gonzalez Garcia" w:date="2021-05-28T16:43:00Z">
              <w:tcPr>
                <w:tcW w:w="1418" w:type="pct"/>
                <w:tcBorders>
                  <w:top w:val="nil"/>
                  <w:left w:val="single" w:sz="4" w:space="0" w:color="auto"/>
                  <w:bottom w:val="nil"/>
                  <w:right w:val="single" w:sz="4" w:space="0" w:color="auto"/>
                </w:tcBorders>
                <w:shd w:val="clear" w:color="auto" w:fill="auto"/>
                <w:vAlign w:val="center"/>
                <w:hideMark/>
              </w:tcPr>
            </w:tcPrChange>
          </w:tcPr>
          <w:p w14:paraId="629D41EA" w14:textId="6E7CB08D" w:rsidR="004223AB" w:rsidRPr="004223AB" w:rsidRDefault="004223AB" w:rsidP="004223AB">
            <w:pPr>
              <w:spacing w:after="0" w:line="240" w:lineRule="auto"/>
              <w:jc w:val="both"/>
              <w:rPr>
                <w:ins w:id="5155" w:author="Diana Gonzalez Garcia" w:date="2021-05-28T16:34:00Z"/>
                <w:rFonts w:ascii="Calibri" w:hAnsi="Calibri" w:cs="Calibri"/>
                <w:color w:val="000000"/>
                <w:sz w:val="12"/>
                <w:szCs w:val="12"/>
                <w:lang w:eastAsia="es-CO"/>
                <w:rPrChange w:id="5156" w:author="Diana Gonzalez Garcia" w:date="2021-05-28T16:36:00Z">
                  <w:rPr>
                    <w:ins w:id="5157" w:author="Diana Gonzalez Garcia" w:date="2021-05-28T16:34:00Z"/>
                    <w:rFonts w:ascii="Calibri" w:hAnsi="Calibri" w:cs="Calibri"/>
                    <w:color w:val="000000"/>
                    <w:sz w:val="24"/>
                    <w:szCs w:val="24"/>
                    <w:lang w:eastAsia="es-CO"/>
                  </w:rPr>
                </w:rPrChange>
              </w:rPr>
            </w:pPr>
            <w:ins w:id="5158" w:author="Diana Gonzalez Garcia" w:date="2021-05-28T16:34:00Z">
              <w:r w:rsidRPr="004223AB">
                <w:rPr>
                  <w:rFonts w:ascii="Calibri" w:hAnsi="Calibri" w:cs="Calibri"/>
                  <w:color w:val="000000"/>
                  <w:sz w:val="12"/>
                  <w:szCs w:val="12"/>
                  <w:lang w:eastAsia="es-CO"/>
                  <w:rPrChange w:id="5159" w:author="Diana Gonzalez Garcia" w:date="2021-05-28T16:36:00Z">
                    <w:rPr>
                      <w:rFonts w:ascii="Calibri" w:hAnsi="Calibri" w:cs="Calibri"/>
                      <w:color w:val="000000"/>
                      <w:sz w:val="24"/>
                      <w:szCs w:val="24"/>
                      <w:lang w:eastAsia="es-CO"/>
                    </w:rPr>
                  </w:rPrChange>
                </w:rPr>
                <w:t xml:space="preserve">Para predios con edades superiores a 100 </w:t>
              </w:r>
            </w:ins>
            <w:ins w:id="5160" w:author="Diana Gonzalez Garcia" w:date="2021-05-28T16:45:00Z">
              <w:r w:rsidR="00D203B1" w:rsidRPr="004223AB">
                <w:rPr>
                  <w:rFonts w:ascii="Calibri" w:hAnsi="Calibri" w:cs="Calibri"/>
                  <w:color w:val="000000"/>
                  <w:sz w:val="12"/>
                  <w:szCs w:val="12"/>
                  <w:lang w:eastAsia="es-CO"/>
                  <w:rPrChange w:id="5161" w:author="Diana Gonzalez Garcia" w:date="2021-05-28T16:36:00Z">
                    <w:rPr>
                      <w:rFonts w:ascii="Calibri" w:hAnsi="Calibri" w:cs="Calibri"/>
                      <w:color w:val="000000"/>
                      <w:sz w:val="12"/>
                      <w:szCs w:val="12"/>
                      <w:lang w:eastAsia="es-CO"/>
                    </w:rPr>
                  </w:rPrChange>
                </w:rPr>
                <w:t>años, la</w:t>
              </w:r>
            </w:ins>
            <w:ins w:id="5162" w:author="Diana Gonzalez Garcia" w:date="2021-05-28T16:34:00Z">
              <w:r w:rsidRPr="004223AB">
                <w:rPr>
                  <w:rFonts w:ascii="Calibri" w:hAnsi="Calibri" w:cs="Calibri"/>
                  <w:color w:val="000000"/>
                  <w:sz w:val="12"/>
                  <w:szCs w:val="12"/>
                  <w:lang w:eastAsia="es-CO"/>
                  <w:rPrChange w:id="5163" w:author="Diana Gonzalez Garcia" w:date="2021-05-28T16:36:00Z">
                    <w:rPr>
                      <w:rFonts w:ascii="Calibri" w:hAnsi="Calibri" w:cs="Calibri"/>
                      <w:color w:val="000000"/>
                      <w:sz w:val="24"/>
                      <w:szCs w:val="24"/>
                      <w:lang w:eastAsia="es-CO"/>
                    </w:rPr>
                  </w:rPrChange>
                </w:rPr>
                <w:t xml:space="preserve"> variable modelo es avalúo especial.</w:t>
              </w:r>
            </w:ins>
          </w:p>
        </w:tc>
        <w:tc>
          <w:tcPr>
            <w:tcW w:w="0" w:type="auto"/>
            <w:vMerge/>
            <w:tcBorders>
              <w:top w:val="nil"/>
              <w:left w:val="nil"/>
              <w:bottom w:val="single" w:sz="4" w:space="0" w:color="auto"/>
              <w:right w:val="single" w:sz="4" w:space="0" w:color="auto"/>
            </w:tcBorders>
            <w:vAlign w:val="center"/>
            <w:hideMark/>
            <w:tcPrChange w:id="5164" w:author="Diana Gonzalez Garcia" w:date="2021-05-28T16:43:00Z">
              <w:tcPr>
                <w:tcW w:w="261" w:type="pct"/>
                <w:gridSpan w:val="2"/>
                <w:vMerge/>
                <w:tcBorders>
                  <w:top w:val="nil"/>
                  <w:left w:val="nil"/>
                  <w:bottom w:val="single" w:sz="4" w:space="0" w:color="auto"/>
                  <w:right w:val="single" w:sz="4" w:space="0" w:color="auto"/>
                </w:tcBorders>
                <w:vAlign w:val="center"/>
                <w:hideMark/>
              </w:tcPr>
            </w:tcPrChange>
          </w:tcPr>
          <w:p w14:paraId="45F6AB4A" w14:textId="77777777" w:rsidR="004223AB" w:rsidRPr="004223AB" w:rsidRDefault="004223AB" w:rsidP="004223AB">
            <w:pPr>
              <w:spacing w:after="0" w:line="240" w:lineRule="auto"/>
              <w:rPr>
                <w:ins w:id="5165" w:author="Diana Gonzalez Garcia" w:date="2021-05-28T16:34:00Z"/>
                <w:rFonts w:ascii="Calibri" w:hAnsi="Calibri" w:cs="Calibri"/>
                <w:color w:val="000000"/>
                <w:sz w:val="12"/>
                <w:szCs w:val="12"/>
                <w:lang w:eastAsia="es-CO"/>
                <w:rPrChange w:id="5166" w:author="Diana Gonzalez Garcia" w:date="2021-05-28T16:36:00Z">
                  <w:rPr>
                    <w:ins w:id="5167"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nil"/>
            </w:tcBorders>
            <w:vAlign w:val="center"/>
            <w:hideMark/>
            <w:tcPrChange w:id="5168" w:author="Diana Gonzalez Garcia" w:date="2021-05-28T16:43:00Z">
              <w:tcPr>
                <w:tcW w:w="487" w:type="pct"/>
                <w:gridSpan w:val="2"/>
                <w:vMerge/>
                <w:tcBorders>
                  <w:top w:val="nil"/>
                  <w:left w:val="single" w:sz="4" w:space="0" w:color="auto"/>
                  <w:bottom w:val="single" w:sz="4" w:space="0" w:color="auto"/>
                  <w:right w:val="nil"/>
                </w:tcBorders>
                <w:vAlign w:val="center"/>
                <w:hideMark/>
              </w:tcPr>
            </w:tcPrChange>
          </w:tcPr>
          <w:p w14:paraId="23160456" w14:textId="77777777" w:rsidR="004223AB" w:rsidRPr="004223AB" w:rsidRDefault="004223AB" w:rsidP="004223AB">
            <w:pPr>
              <w:spacing w:after="0" w:line="240" w:lineRule="auto"/>
              <w:rPr>
                <w:ins w:id="5169" w:author="Diana Gonzalez Garcia" w:date="2021-05-28T16:34:00Z"/>
                <w:rFonts w:ascii="Calibri" w:hAnsi="Calibri" w:cs="Calibri"/>
                <w:color w:val="FF0000"/>
                <w:sz w:val="12"/>
                <w:szCs w:val="12"/>
                <w:lang w:eastAsia="es-CO"/>
                <w:rPrChange w:id="5170" w:author="Diana Gonzalez Garcia" w:date="2021-05-28T16:36:00Z">
                  <w:rPr>
                    <w:ins w:id="5171" w:author="Diana Gonzalez Garcia" w:date="2021-05-28T16:34:00Z"/>
                    <w:rFonts w:ascii="Calibri" w:hAnsi="Calibri" w:cs="Calibri"/>
                    <w:color w:val="FF0000"/>
                    <w:sz w:val="24"/>
                    <w:szCs w:val="24"/>
                    <w:lang w:eastAsia="es-CO"/>
                  </w:rPr>
                </w:rPrChange>
              </w:rPr>
            </w:pPr>
          </w:p>
        </w:tc>
        <w:tc>
          <w:tcPr>
            <w:tcW w:w="1158" w:type="dxa"/>
            <w:vMerge/>
            <w:tcBorders>
              <w:top w:val="nil"/>
              <w:left w:val="single" w:sz="4" w:space="0" w:color="auto"/>
              <w:bottom w:val="single" w:sz="4" w:space="0" w:color="auto"/>
              <w:right w:val="single" w:sz="4" w:space="0" w:color="auto"/>
            </w:tcBorders>
            <w:vAlign w:val="center"/>
            <w:hideMark/>
            <w:tcPrChange w:id="5172" w:author="Diana Gonzalez Garcia" w:date="2021-05-28T16:43:00Z">
              <w:tcPr>
                <w:tcW w:w="985" w:type="pct"/>
                <w:gridSpan w:val="2"/>
                <w:vMerge/>
                <w:tcBorders>
                  <w:top w:val="nil"/>
                  <w:left w:val="single" w:sz="4" w:space="0" w:color="auto"/>
                  <w:bottom w:val="single" w:sz="4" w:space="0" w:color="auto"/>
                  <w:right w:val="single" w:sz="4" w:space="0" w:color="auto"/>
                </w:tcBorders>
                <w:vAlign w:val="center"/>
                <w:hideMark/>
              </w:tcPr>
            </w:tcPrChange>
          </w:tcPr>
          <w:p w14:paraId="1EB1118A" w14:textId="77777777" w:rsidR="004223AB" w:rsidRPr="004223AB" w:rsidRDefault="004223AB" w:rsidP="004223AB">
            <w:pPr>
              <w:spacing w:after="0" w:line="240" w:lineRule="auto"/>
              <w:rPr>
                <w:ins w:id="5173" w:author="Diana Gonzalez Garcia" w:date="2021-05-28T16:34:00Z"/>
                <w:rFonts w:ascii="Calibri" w:hAnsi="Calibri" w:cs="Calibri"/>
                <w:color w:val="000000"/>
                <w:sz w:val="12"/>
                <w:szCs w:val="12"/>
                <w:lang w:eastAsia="es-CO"/>
                <w:rPrChange w:id="5174" w:author="Diana Gonzalez Garcia" w:date="2021-05-28T16:36:00Z">
                  <w:rPr>
                    <w:ins w:id="5175" w:author="Diana Gonzalez Garcia" w:date="2021-05-28T16:34:00Z"/>
                    <w:rFonts w:ascii="Calibri" w:hAnsi="Calibri" w:cs="Calibri"/>
                    <w:color w:val="000000"/>
                    <w:sz w:val="24"/>
                    <w:szCs w:val="24"/>
                    <w:lang w:eastAsia="es-CO"/>
                  </w:rPr>
                </w:rPrChange>
              </w:rPr>
            </w:pPr>
          </w:p>
        </w:tc>
      </w:tr>
      <w:tr w:rsidR="004223AB" w:rsidRPr="004223AB" w14:paraId="0D681F19" w14:textId="77777777" w:rsidTr="00D203B1">
        <w:tblPrEx>
          <w:tblPrExChange w:id="5176" w:author="Diana Gonzalez Garcia" w:date="2021-05-28T16:43:00Z">
            <w:tblPrEx>
              <w:tblW w:w="5000" w:type="pct"/>
              <w:tblInd w:w="0" w:type="dxa"/>
            </w:tblPrEx>
          </w:tblPrExChange>
        </w:tblPrEx>
        <w:trPr>
          <w:trHeight w:val="20"/>
          <w:ins w:id="5177" w:author="Diana Gonzalez Garcia" w:date="2021-05-28T16:34:00Z"/>
          <w:trPrChange w:id="5178" w:author="Diana Gonzalez Garcia" w:date="2021-05-28T16:43:00Z">
            <w:trPr>
              <w:gridBefore w:val="2"/>
              <w:gridAfter w:val="0"/>
              <w:trHeight w:val="990"/>
            </w:trPr>
          </w:trPrChange>
        </w:trPr>
        <w:tc>
          <w:tcPr>
            <w:tcW w:w="0" w:type="auto"/>
            <w:vMerge/>
            <w:tcBorders>
              <w:top w:val="nil"/>
              <w:left w:val="single" w:sz="4" w:space="0" w:color="auto"/>
              <w:bottom w:val="single" w:sz="4" w:space="0" w:color="auto"/>
              <w:right w:val="single" w:sz="4" w:space="0" w:color="auto"/>
            </w:tcBorders>
            <w:vAlign w:val="center"/>
            <w:hideMark/>
            <w:tcPrChange w:id="5179" w:author="Diana Gonzalez Garcia" w:date="2021-05-28T16:43:00Z">
              <w:tcPr>
                <w:tcW w:w="318" w:type="pct"/>
                <w:gridSpan w:val="2"/>
                <w:vMerge/>
                <w:tcBorders>
                  <w:top w:val="nil"/>
                  <w:left w:val="single" w:sz="4" w:space="0" w:color="auto"/>
                  <w:bottom w:val="single" w:sz="4" w:space="0" w:color="auto"/>
                  <w:right w:val="single" w:sz="4" w:space="0" w:color="auto"/>
                </w:tcBorders>
                <w:vAlign w:val="center"/>
                <w:hideMark/>
              </w:tcPr>
            </w:tcPrChange>
          </w:tcPr>
          <w:p w14:paraId="6E0F7364" w14:textId="77777777" w:rsidR="004223AB" w:rsidRPr="004223AB" w:rsidRDefault="004223AB" w:rsidP="004223AB">
            <w:pPr>
              <w:spacing w:after="0" w:line="240" w:lineRule="auto"/>
              <w:rPr>
                <w:ins w:id="5180" w:author="Diana Gonzalez Garcia" w:date="2021-05-28T16:34:00Z"/>
                <w:rFonts w:ascii="Calibri" w:hAnsi="Calibri" w:cs="Calibri"/>
                <w:color w:val="000000"/>
                <w:sz w:val="12"/>
                <w:szCs w:val="12"/>
                <w:lang w:eastAsia="es-CO"/>
                <w:rPrChange w:id="5181" w:author="Diana Gonzalez Garcia" w:date="2021-05-28T16:36:00Z">
                  <w:rPr>
                    <w:ins w:id="5182"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5183" w:author="Diana Gonzalez Garcia" w:date="2021-05-28T16:43:00Z">
              <w:tcPr>
                <w:tcW w:w="317" w:type="pct"/>
                <w:vMerge/>
                <w:tcBorders>
                  <w:top w:val="nil"/>
                  <w:left w:val="single" w:sz="4" w:space="0" w:color="auto"/>
                  <w:bottom w:val="single" w:sz="4" w:space="0" w:color="auto"/>
                  <w:right w:val="single" w:sz="4" w:space="0" w:color="auto"/>
                </w:tcBorders>
                <w:vAlign w:val="center"/>
                <w:hideMark/>
              </w:tcPr>
            </w:tcPrChange>
          </w:tcPr>
          <w:p w14:paraId="61CAB3A5" w14:textId="77777777" w:rsidR="004223AB" w:rsidRPr="004223AB" w:rsidRDefault="004223AB" w:rsidP="004223AB">
            <w:pPr>
              <w:spacing w:after="0" w:line="240" w:lineRule="auto"/>
              <w:rPr>
                <w:ins w:id="5184" w:author="Diana Gonzalez Garcia" w:date="2021-05-28T16:34:00Z"/>
                <w:rFonts w:ascii="Calibri" w:hAnsi="Calibri" w:cs="Calibri"/>
                <w:sz w:val="12"/>
                <w:szCs w:val="12"/>
                <w:lang w:eastAsia="es-CO"/>
                <w:rPrChange w:id="5185" w:author="Diana Gonzalez Garcia" w:date="2021-05-28T16:36:00Z">
                  <w:rPr>
                    <w:ins w:id="5186" w:author="Diana Gonzalez Garcia" w:date="2021-05-28T16:34:00Z"/>
                    <w:rFonts w:ascii="Calibri" w:hAnsi="Calibri" w:cs="Calibri"/>
                    <w:sz w:val="24"/>
                    <w:szCs w:val="24"/>
                    <w:lang w:eastAsia="es-CO"/>
                  </w:rPr>
                </w:rPrChange>
              </w:rPr>
            </w:pPr>
          </w:p>
        </w:tc>
        <w:tc>
          <w:tcPr>
            <w:tcW w:w="0" w:type="auto"/>
            <w:vMerge/>
            <w:tcBorders>
              <w:top w:val="nil"/>
              <w:left w:val="single" w:sz="4" w:space="0" w:color="auto"/>
              <w:bottom w:val="single" w:sz="4" w:space="0" w:color="auto"/>
              <w:right w:val="nil"/>
            </w:tcBorders>
            <w:vAlign w:val="center"/>
            <w:hideMark/>
            <w:tcPrChange w:id="5187" w:author="Diana Gonzalez Garcia" w:date="2021-05-28T16:43:00Z">
              <w:tcPr>
                <w:tcW w:w="330" w:type="pct"/>
                <w:gridSpan w:val="2"/>
                <w:vMerge/>
                <w:tcBorders>
                  <w:top w:val="nil"/>
                  <w:left w:val="single" w:sz="4" w:space="0" w:color="auto"/>
                  <w:bottom w:val="single" w:sz="4" w:space="0" w:color="auto"/>
                  <w:right w:val="nil"/>
                </w:tcBorders>
                <w:vAlign w:val="center"/>
                <w:hideMark/>
              </w:tcPr>
            </w:tcPrChange>
          </w:tcPr>
          <w:p w14:paraId="385AA592" w14:textId="77777777" w:rsidR="004223AB" w:rsidRPr="004223AB" w:rsidRDefault="004223AB" w:rsidP="004223AB">
            <w:pPr>
              <w:spacing w:after="0" w:line="240" w:lineRule="auto"/>
              <w:rPr>
                <w:ins w:id="5188" w:author="Diana Gonzalez Garcia" w:date="2021-05-28T16:34:00Z"/>
                <w:rFonts w:ascii="Calibri" w:hAnsi="Calibri" w:cs="Calibri"/>
                <w:sz w:val="12"/>
                <w:szCs w:val="12"/>
                <w:lang w:eastAsia="es-CO"/>
                <w:rPrChange w:id="5189" w:author="Diana Gonzalez Garcia" w:date="2021-05-28T16:36:00Z">
                  <w:rPr>
                    <w:ins w:id="5190" w:author="Diana Gonzalez Garcia" w:date="2021-05-28T16:34:00Z"/>
                    <w:rFonts w:ascii="Calibri" w:hAnsi="Calibri" w:cs="Calibri"/>
                    <w:sz w:val="24"/>
                    <w:szCs w:val="24"/>
                    <w:lang w:eastAsia="es-CO"/>
                  </w:rPr>
                </w:rPrChange>
              </w:rPr>
            </w:pPr>
          </w:p>
        </w:tc>
        <w:tc>
          <w:tcPr>
            <w:tcW w:w="0" w:type="auto"/>
            <w:vMerge/>
            <w:tcBorders>
              <w:top w:val="nil"/>
              <w:left w:val="single" w:sz="4" w:space="0" w:color="auto"/>
              <w:bottom w:val="single" w:sz="4" w:space="0" w:color="000000"/>
              <w:right w:val="single" w:sz="4" w:space="0" w:color="auto"/>
            </w:tcBorders>
            <w:vAlign w:val="center"/>
            <w:hideMark/>
            <w:tcPrChange w:id="5191" w:author="Diana Gonzalez Garcia" w:date="2021-05-28T16:43:00Z">
              <w:tcPr>
                <w:tcW w:w="352" w:type="pct"/>
                <w:gridSpan w:val="2"/>
                <w:vMerge/>
                <w:tcBorders>
                  <w:top w:val="nil"/>
                  <w:left w:val="single" w:sz="4" w:space="0" w:color="auto"/>
                  <w:bottom w:val="single" w:sz="4" w:space="0" w:color="000000"/>
                  <w:right w:val="single" w:sz="4" w:space="0" w:color="auto"/>
                </w:tcBorders>
                <w:vAlign w:val="center"/>
                <w:hideMark/>
              </w:tcPr>
            </w:tcPrChange>
          </w:tcPr>
          <w:p w14:paraId="088EA9B5" w14:textId="77777777" w:rsidR="004223AB" w:rsidRPr="004223AB" w:rsidRDefault="004223AB" w:rsidP="004223AB">
            <w:pPr>
              <w:spacing w:after="0" w:line="240" w:lineRule="auto"/>
              <w:rPr>
                <w:ins w:id="5192" w:author="Diana Gonzalez Garcia" w:date="2021-05-28T16:34:00Z"/>
                <w:rFonts w:ascii="Calibri" w:hAnsi="Calibri" w:cs="Calibri"/>
                <w:color w:val="000000"/>
                <w:sz w:val="12"/>
                <w:szCs w:val="12"/>
                <w:lang w:eastAsia="es-CO"/>
                <w:rPrChange w:id="5193" w:author="Diana Gonzalez Garcia" w:date="2021-05-28T16:36:00Z">
                  <w:rPr>
                    <w:ins w:id="5194" w:author="Diana Gonzalez Garcia" w:date="2021-05-28T16:34:00Z"/>
                    <w:rFonts w:ascii="Calibri" w:hAnsi="Calibri" w:cs="Calibri"/>
                    <w:color w:val="000000"/>
                    <w:sz w:val="24"/>
                    <w:szCs w:val="24"/>
                    <w:lang w:eastAsia="es-CO"/>
                  </w:rPr>
                </w:rPrChange>
              </w:rPr>
            </w:pPr>
          </w:p>
        </w:tc>
        <w:tc>
          <w:tcPr>
            <w:tcW w:w="0" w:type="auto"/>
            <w:vMerge/>
            <w:tcBorders>
              <w:top w:val="nil"/>
              <w:left w:val="nil"/>
              <w:bottom w:val="single" w:sz="4" w:space="0" w:color="auto"/>
              <w:right w:val="single" w:sz="4" w:space="0" w:color="auto"/>
            </w:tcBorders>
            <w:vAlign w:val="center"/>
            <w:hideMark/>
            <w:tcPrChange w:id="5195" w:author="Diana Gonzalez Garcia" w:date="2021-05-28T16:43:00Z">
              <w:tcPr>
                <w:tcW w:w="291" w:type="pct"/>
                <w:gridSpan w:val="2"/>
                <w:vMerge/>
                <w:tcBorders>
                  <w:top w:val="nil"/>
                  <w:left w:val="nil"/>
                  <w:bottom w:val="single" w:sz="4" w:space="0" w:color="auto"/>
                  <w:right w:val="single" w:sz="4" w:space="0" w:color="auto"/>
                </w:tcBorders>
                <w:vAlign w:val="center"/>
                <w:hideMark/>
              </w:tcPr>
            </w:tcPrChange>
          </w:tcPr>
          <w:p w14:paraId="64114C29" w14:textId="77777777" w:rsidR="004223AB" w:rsidRPr="004223AB" w:rsidRDefault="004223AB" w:rsidP="004223AB">
            <w:pPr>
              <w:spacing w:after="0" w:line="240" w:lineRule="auto"/>
              <w:rPr>
                <w:ins w:id="5196" w:author="Diana Gonzalez Garcia" w:date="2021-05-28T16:34:00Z"/>
                <w:rFonts w:ascii="Calibri" w:hAnsi="Calibri" w:cs="Calibri"/>
                <w:color w:val="000000"/>
                <w:sz w:val="12"/>
                <w:szCs w:val="12"/>
                <w:lang w:eastAsia="es-CO"/>
                <w:rPrChange w:id="5197" w:author="Diana Gonzalez Garcia" w:date="2021-05-28T16:36:00Z">
                  <w:rPr>
                    <w:ins w:id="5198"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nil"/>
            </w:tcBorders>
            <w:vAlign w:val="center"/>
            <w:hideMark/>
            <w:tcPrChange w:id="5199" w:author="Diana Gonzalez Garcia" w:date="2021-05-28T16:43:00Z">
              <w:tcPr>
                <w:tcW w:w="242" w:type="pct"/>
                <w:gridSpan w:val="2"/>
                <w:vMerge/>
                <w:tcBorders>
                  <w:top w:val="nil"/>
                  <w:left w:val="single" w:sz="4" w:space="0" w:color="auto"/>
                  <w:bottom w:val="single" w:sz="4" w:space="0" w:color="auto"/>
                  <w:right w:val="nil"/>
                </w:tcBorders>
                <w:vAlign w:val="center"/>
                <w:hideMark/>
              </w:tcPr>
            </w:tcPrChange>
          </w:tcPr>
          <w:p w14:paraId="06A39EB5" w14:textId="77777777" w:rsidR="004223AB" w:rsidRPr="004223AB" w:rsidRDefault="004223AB" w:rsidP="004223AB">
            <w:pPr>
              <w:spacing w:after="0" w:line="240" w:lineRule="auto"/>
              <w:rPr>
                <w:ins w:id="5200" w:author="Diana Gonzalez Garcia" w:date="2021-05-28T16:34:00Z"/>
                <w:rFonts w:ascii="Calibri" w:hAnsi="Calibri" w:cs="Calibri"/>
                <w:color w:val="000000"/>
                <w:sz w:val="12"/>
                <w:szCs w:val="12"/>
                <w:lang w:eastAsia="es-CO"/>
                <w:rPrChange w:id="5201" w:author="Diana Gonzalez Garcia" w:date="2021-05-28T16:36:00Z">
                  <w:rPr>
                    <w:ins w:id="5202" w:author="Diana Gonzalez Garcia" w:date="2021-05-28T16:34:00Z"/>
                    <w:rFonts w:ascii="Calibri" w:hAnsi="Calibri" w:cs="Calibri"/>
                    <w:color w:val="000000"/>
                    <w:sz w:val="24"/>
                    <w:szCs w:val="24"/>
                    <w:lang w:eastAsia="es-CO"/>
                  </w:rPr>
                </w:rPrChange>
              </w:rPr>
            </w:pPr>
          </w:p>
        </w:tc>
        <w:tc>
          <w:tcPr>
            <w:tcW w:w="0" w:type="auto"/>
            <w:tcBorders>
              <w:top w:val="nil"/>
              <w:left w:val="single" w:sz="4" w:space="0" w:color="auto"/>
              <w:bottom w:val="nil"/>
              <w:right w:val="single" w:sz="4" w:space="0" w:color="auto"/>
            </w:tcBorders>
            <w:shd w:val="clear" w:color="auto" w:fill="auto"/>
            <w:vAlign w:val="center"/>
            <w:hideMark/>
            <w:tcPrChange w:id="5203" w:author="Diana Gonzalez Garcia" w:date="2021-05-28T16:43:00Z">
              <w:tcPr>
                <w:tcW w:w="1418" w:type="pct"/>
                <w:tcBorders>
                  <w:top w:val="nil"/>
                  <w:left w:val="single" w:sz="4" w:space="0" w:color="auto"/>
                  <w:bottom w:val="nil"/>
                  <w:right w:val="single" w:sz="4" w:space="0" w:color="auto"/>
                </w:tcBorders>
                <w:shd w:val="clear" w:color="auto" w:fill="auto"/>
                <w:vAlign w:val="center"/>
                <w:hideMark/>
              </w:tcPr>
            </w:tcPrChange>
          </w:tcPr>
          <w:p w14:paraId="4E0C491D" w14:textId="25F74C12" w:rsidR="004223AB" w:rsidRPr="004223AB" w:rsidRDefault="004223AB" w:rsidP="004223AB">
            <w:pPr>
              <w:spacing w:after="0" w:line="240" w:lineRule="auto"/>
              <w:jc w:val="both"/>
              <w:rPr>
                <w:ins w:id="5204" w:author="Diana Gonzalez Garcia" w:date="2021-05-28T16:34:00Z"/>
                <w:rFonts w:ascii="Calibri" w:hAnsi="Calibri" w:cs="Calibri"/>
                <w:color w:val="000000"/>
                <w:sz w:val="12"/>
                <w:szCs w:val="12"/>
                <w:lang w:eastAsia="es-CO"/>
                <w:rPrChange w:id="5205" w:author="Diana Gonzalez Garcia" w:date="2021-05-28T16:36:00Z">
                  <w:rPr>
                    <w:ins w:id="5206" w:author="Diana Gonzalez Garcia" w:date="2021-05-28T16:34:00Z"/>
                    <w:rFonts w:ascii="Calibri" w:hAnsi="Calibri" w:cs="Calibri"/>
                    <w:color w:val="000000"/>
                    <w:sz w:val="24"/>
                    <w:szCs w:val="24"/>
                    <w:lang w:eastAsia="es-CO"/>
                  </w:rPr>
                </w:rPrChange>
              </w:rPr>
            </w:pPr>
            <w:ins w:id="5207" w:author="Diana Gonzalez Garcia" w:date="2021-05-28T16:34:00Z">
              <w:r w:rsidRPr="004223AB">
                <w:rPr>
                  <w:rFonts w:ascii="Calibri" w:hAnsi="Calibri" w:cs="Calibri"/>
                  <w:color w:val="000000"/>
                  <w:sz w:val="12"/>
                  <w:szCs w:val="12"/>
                  <w:lang w:eastAsia="es-CO"/>
                  <w:rPrChange w:id="5208" w:author="Diana Gonzalez Garcia" w:date="2021-05-28T16:36:00Z">
                    <w:rPr>
                      <w:rFonts w:ascii="Calibri" w:hAnsi="Calibri" w:cs="Calibri"/>
                      <w:color w:val="000000"/>
                      <w:sz w:val="24"/>
                      <w:szCs w:val="24"/>
                      <w:lang w:eastAsia="es-CO"/>
                    </w:rPr>
                  </w:rPrChange>
                </w:rPr>
                <w:t xml:space="preserve">Para predios con puntajes superiores a </w:t>
              </w:r>
            </w:ins>
            <w:ins w:id="5209" w:author="Diana Gonzalez Garcia" w:date="2021-05-28T16:45:00Z">
              <w:r w:rsidR="00D203B1" w:rsidRPr="004223AB">
                <w:rPr>
                  <w:rFonts w:ascii="Calibri" w:hAnsi="Calibri" w:cs="Calibri"/>
                  <w:color w:val="000000"/>
                  <w:sz w:val="12"/>
                  <w:szCs w:val="12"/>
                  <w:lang w:eastAsia="es-CO"/>
                  <w:rPrChange w:id="5210" w:author="Diana Gonzalez Garcia" w:date="2021-05-28T16:36:00Z">
                    <w:rPr>
                      <w:rFonts w:ascii="Calibri" w:hAnsi="Calibri" w:cs="Calibri"/>
                      <w:color w:val="000000"/>
                      <w:sz w:val="12"/>
                      <w:szCs w:val="12"/>
                      <w:lang w:eastAsia="es-CO"/>
                    </w:rPr>
                  </w:rPrChange>
                </w:rPr>
                <w:t>100, la</w:t>
              </w:r>
            </w:ins>
            <w:ins w:id="5211" w:author="Diana Gonzalez Garcia" w:date="2021-05-28T16:34:00Z">
              <w:r w:rsidRPr="004223AB">
                <w:rPr>
                  <w:rFonts w:ascii="Calibri" w:hAnsi="Calibri" w:cs="Calibri"/>
                  <w:color w:val="000000"/>
                  <w:sz w:val="12"/>
                  <w:szCs w:val="12"/>
                  <w:lang w:eastAsia="es-CO"/>
                  <w:rPrChange w:id="5212" w:author="Diana Gonzalez Garcia" w:date="2021-05-28T16:36:00Z">
                    <w:rPr>
                      <w:rFonts w:ascii="Calibri" w:hAnsi="Calibri" w:cs="Calibri"/>
                      <w:color w:val="000000"/>
                      <w:sz w:val="24"/>
                      <w:szCs w:val="24"/>
                      <w:lang w:eastAsia="es-CO"/>
                    </w:rPr>
                  </w:rPrChange>
                </w:rPr>
                <w:t xml:space="preserve"> variable modelo es avalúo especial.</w:t>
              </w:r>
            </w:ins>
          </w:p>
        </w:tc>
        <w:tc>
          <w:tcPr>
            <w:tcW w:w="0" w:type="auto"/>
            <w:vMerge/>
            <w:tcBorders>
              <w:top w:val="nil"/>
              <w:left w:val="nil"/>
              <w:bottom w:val="single" w:sz="4" w:space="0" w:color="auto"/>
              <w:right w:val="single" w:sz="4" w:space="0" w:color="auto"/>
            </w:tcBorders>
            <w:vAlign w:val="center"/>
            <w:hideMark/>
            <w:tcPrChange w:id="5213" w:author="Diana Gonzalez Garcia" w:date="2021-05-28T16:43:00Z">
              <w:tcPr>
                <w:tcW w:w="261" w:type="pct"/>
                <w:gridSpan w:val="2"/>
                <w:vMerge/>
                <w:tcBorders>
                  <w:top w:val="nil"/>
                  <w:left w:val="nil"/>
                  <w:bottom w:val="single" w:sz="4" w:space="0" w:color="auto"/>
                  <w:right w:val="single" w:sz="4" w:space="0" w:color="auto"/>
                </w:tcBorders>
                <w:vAlign w:val="center"/>
                <w:hideMark/>
              </w:tcPr>
            </w:tcPrChange>
          </w:tcPr>
          <w:p w14:paraId="485DC2B0" w14:textId="77777777" w:rsidR="004223AB" w:rsidRPr="004223AB" w:rsidRDefault="004223AB" w:rsidP="004223AB">
            <w:pPr>
              <w:spacing w:after="0" w:line="240" w:lineRule="auto"/>
              <w:rPr>
                <w:ins w:id="5214" w:author="Diana Gonzalez Garcia" w:date="2021-05-28T16:34:00Z"/>
                <w:rFonts w:ascii="Calibri" w:hAnsi="Calibri" w:cs="Calibri"/>
                <w:color w:val="000000"/>
                <w:sz w:val="12"/>
                <w:szCs w:val="12"/>
                <w:lang w:eastAsia="es-CO"/>
                <w:rPrChange w:id="5215" w:author="Diana Gonzalez Garcia" w:date="2021-05-28T16:36:00Z">
                  <w:rPr>
                    <w:ins w:id="5216"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nil"/>
            </w:tcBorders>
            <w:vAlign w:val="center"/>
            <w:hideMark/>
            <w:tcPrChange w:id="5217" w:author="Diana Gonzalez Garcia" w:date="2021-05-28T16:43:00Z">
              <w:tcPr>
                <w:tcW w:w="487" w:type="pct"/>
                <w:gridSpan w:val="2"/>
                <w:vMerge/>
                <w:tcBorders>
                  <w:top w:val="nil"/>
                  <w:left w:val="single" w:sz="4" w:space="0" w:color="auto"/>
                  <w:bottom w:val="single" w:sz="4" w:space="0" w:color="auto"/>
                  <w:right w:val="nil"/>
                </w:tcBorders>
                <w:vAlign w:val="center"/>
                <w:hideMark/>
              </w:tcPr>
            </w:tcPrChange>
          </w:tcPr>
          <w:p w14:paraId="5002BC05" w14:textId="77777777" w:rsidR="004223AB" w:rsidRPr="004223AB" w:rsidRDefault="004223AB" w:rsidP="004223AB">
            <w:pPr>
              <w:spacing w:after="0" w:line="240" w:lineRule="auto"/>
              <w:rPr>
                <w:ins w:id="5218" w:author="Diana Gonzalez Garcia" w:date="2021-05-28T16:34:00Z"/>
                <w:rFonts w:ascii="Calibri" w:hAnsi="Calibri" w:cs="Calibri"/>
                <w:color w:val="FF0000"/>
                <w:sz w:val="12"/>
                <w:szCs w:val="12"/>
                <w:lang w:eastAsia="es-CO"/>
                <w:rPrChange w:id="5219" w:author="Diana Gonzalez Garcia" w:date="2021-05-28T16:36:00Z">
                  <w:rPr>
                    <w:ins w:id="5220" w:author="Diana Gonzalez Garcia" w:date="2021-05-28T16:34:00Z"/>
                    <w:rFonts w:ascii="Calibri" w:hAnsi="Calibri" w:cs="Calibri"/>
                    <w:color w:val="FF0000"/>
                    <w:sz w:val="24"/>
                    <w:szCs w:val="24"/>
                    <w:lang w:eastAsia="es-CO"/>
                  </w:rPr>
                </w:rPrChange>
              </w:rPr>
            </w:pPr>
          </w:p>
        </w:tc>
        <w:tc>
          <w:tcPr>
            <w:tcW w:w="1158" w:type="dxa"/>
            <w:vMerge/>
            <w:tcBorders>
              <w:top w:val="nil"/>
              <w:left w:val="single" w:sz="4" w:space="0" w:color="auto"/>
              <w:bottom w:val="single" w:sz="4" w:space="0" w:color="auto"/>
              <w:right w:val="single" w:sz="4" w:space="0" w:color="auto"/>
            </w:tcBorders>
            <w:vAlign w:val="center"/>
            <w:hideMark/>
            <w:tcPrChange w:id="5221" w:author="Diana Gonzalez Garcia" w:date="2021-05-28T16:43:00Z">
              <w:tcPr>
                <w:tcW w:w="985" w:type="pct"/>
                <w:gridSpan w:val="2"/>
                <w:vMerge/>
                <w:tcBorders>
                  <w:top w:val="nil"/>
                  <w:left w:val="single" w:sz="4" w:space="0" w:color="auto"/>
                  <w:bottom w:val="single" w:sz="4" w:space="0" w:color="auto"/>
                  <w:right w:val="single" w:sz="4" w:space="0" w:color="auto"/>
                </w:tcBorders>
                <w:vAlign w:val="center"/>
                <w:hideMark/>
              </w:tcPr>
            </w:tcPrChange>
          </w:tcPr>
          <w:p w14:paraId="13F3DCBE" w14:textId="77777777" w:rsidR="004223AB" w:rsidRPr="004223AB" w:rsidRDefault="004223AB" w:rsidP="004223AB">
            <w:pPr>
              <w:spacing w:after="0" w:line="240" w:lineRule="auto"/>
              <w:rPr>
                <w:ins w:id="5222" w:author="Diana Gonzalez Garcia" w:date="2021-05-28T16:34:00Z"/>
                <w:rFonts w:ascii="Calibri" w:hAnsi="Calibri" w:cs="Calibri"/>
                <w:color w:val="000000"/>
                <w:sz w:val="12"/>
                <w:szCs w:val="12"/>
                <w:lang w:eastAsia="es-CO"/>
                <w:rPrChange w:id="5223" w:author="Diana Gonzalez Garcia" w:date="2021-05-28T16:36:00Z">
                  <w:rPr>
                    <w:ins w:id="5224" w:author="Diana Gonzalez Garcia" w:date="2021-05-28T16:34:00Z"/>
                    <w:rFonts w:ascii="Calibri" w:hAnsi="Calibri" w:cs="Calibri"/>
                    <w:color w:val="000000"/>
                    <w:sz w:val="24"/>
                    <w:szCs w:val="24"/>
                    <w:lang w:eastAsia="es-CO"/>
                  </w:rPr>
                </w:rPrChange>
              </w:rPr>
            </w:pPr>
          </w:p>
        </w:tc>
      </w:tr>
      <w:tr w:rsidR="004223AB" w:rsidRPr="004223AB" w14:paraId="3556B792" w14:textId="77777777" w:rsidTr="00D203B1">
        <w:tblPrEx>
          <w:tblPrExChange w:id="5225" w:author="Diana Gonzalez Garcia" w:date="2021-05-28T16:43:00Z">
            <w:tblPrEx>
              <w:tblW w:w="5000" w:type="pct"/>
              <w:tblInd w:w="0" w:type="dxa"/>
            </w:tblPrEx>
          </w:tblPrExChange>
        </w:tblPrEx>
        <w:trPr>
          <w:trHeight w:val="20"/>
          <w:ins w:id="5226" w:author="Diana Gonzalez Garcia" w:date="2021-05-28T16:34:00Z"/>
          <w:trPrChange w:id="5227" w:author="Diana Gonzalez Garcia" w:date="2021-05-28T16:43:00Z">
            <w:trPr>
              <w:gridBefore w:val="2"/>
              <w:gridAfter w:val="0"/>
              <w:trHeight w:val="1230"/>
            </w:trPr>
          </w:trPrChange>
        </w:trPr>
        <w:tc>
          <w:tcPr>
            <w:tcW w:w="0" w:type="auto"/>
            <w:vMerge/>
            <w:tcBorders>
              <w:top w:val="nil"/>
              <w:left w:val="single" w:sz="4" w:space="0" w:color="auto"/>
              <w:bottom w:val="single" w:sz="4" w:space="0" w:color="auto"/>
              <w:right w:val="single" w:sz="4" w:space="0" w:color="auto"/>
            </w:tcBorders>
            <w:vAlign w:val="center"/>
            <w:hideMark/>
            <w:tcPrChange w:id="5228" w:author="Diana Gonzalez Garcia" w:date="2021-05-28T16:43:00Z">
              <w:tcPr>
                <w:tcW w:w="318" w:type="pct"/>
                <w:gridSpan w:val="2"/>
                <w:vMerge/>
                <w:tcBorders>
                  <w:top w:val="nil"/>
                  <w:left w:val="single" w:sz="4" w:space="0" w:color="auto"/>
                  <w:bottom w:val="single" w:sz="4" w:space="0" w:color="auto"/>
                  <w:right w:val="single" w:sz="4" w:space="0" w:color="auto"/>
                </w:tcBorders>
                <w:vAlign w:val="center"/>
                <w:hideMark/>
              </w:tcPr>
            </w:tcPrChange>
          </w:tcPr>
          <w:p w14:paraId="6E7DACCA" w14:textId="77777777" w:rsidR="004223AB" w:rsidRPr="004223AB" w:rsidRDefault="004223AB" w:rsidP="004223AB">
            <w:pPr>
              <w:spacing w:after="0" w:line="240" w:lineRule="auto"/>
              <w:rPr>
                <w:ins w:id="5229" w:author="Diana Gonzalez Garcia" w:date="2021-05-28T16:34:00Z"/>
                <w:rFonts w:ascii="Calibri" w:hAnsi="Calibri" w:cs="Calibri"/>
                <w:color w:val="000000"/>
                <w:sz w:val="12"/>
                <w:szCs w:val="12"/>
                <w:lang w:eastAsia="es-CO"/>
                <w:rPrChange w:id="5230" w:author="Diana Gonzalez Garcia" w:date="2021-05-28T16:36:00Z">
                  <w:rPr>
                    <w:ins w:id="5231"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5232" w:author="Diana Gonzalez Garcia" w:date="2021-05-28T16:43:00Z">
              <w:tcPr>
                <w:tcW w:w="317" w:type="pct"/>
                <w:vMerge/>
                <w:tcBorders>
                  <w:top w:val="nil"/>
                  <w:left w:val="single" w:sz="4" w:space="0" w:color="auto"/>
                  <w:bottom w:val="single" w:sz="4" w:space="0" w:color="auto"/>
                  <w:right w:val="single" w:sz="4" w:space="0" w:color="auto"/>
                </w:tcBorders>
                <w:vAlign w:val="center"/>
                <w:hideMark/>
              </w:tcPr>
            </w:tcPrChange>
          </w:tcPr>
          <w:p w14:paraId="665AAFC0" w14:textId="77777777" w:rsidR="004223AB" w:rsidRPr="004223AB" w:rsidRDefault="004223AB" w:rsidP="004223AB">
            <w:pPr>
              <w:spacing w:after="0" w:line="240" w:lineRule="auto"/>
              <w:rPr>
                <w:ins w:id="5233" w:author="Diana Gonzalez Garcia" w:date="2021-05-28T16:34:00Z"/>
                <w:rFonts w:ascii="Calibri" w:hAnsi="Calibri" w:cs="Calibri"/>
                <w:sz w:val="12"/>
                <w:szCs w:val="12"/>
                <w:lang w:eastAsia="es-CO"/>
                <w:rPrChange w:id="5234" w:author="Diana Gonzalez Garcia" w:date="2021-05-28T16:36:00Z">
                  <w:rPr>
                    <w:ins w:id="5235" w:author="Diana Gonzalez Garcia" w:date="2021-05-28T16:34:00Z"/>
                    <w:rFonts w:ascii="Calibri" w:hAnsi="Calibri" w:cs="Calibri"/>
                    <w:sz w:val="24"/>
                    <w:szCs w:val="24"/>
                    <w:lang w:eastAsia="es-CO"/>
                  </w:rPr>
                </w:rPrChange>
              </w:rPr>
            </w:pPr>
          </w:p>
        </w:tc>
        <w:tc>
          <w:tcPr>
            <w:tcW w:w="0" w:type="auto"/>
            <w:vMerge/>
            <w:tcBorders>
              <w:top w:val="nil"/>
              <w:left w:val="single" w:sz="4" w:space="0" w:color="auto"/>
              <w:bottom w:val="single" w:sz="4" w:space="0" w:color="auto"/>
              <w:right w:val="nil"/>
            </w:tcBorders>
            <w:vAlign w:val="center"/>
            <w:hideMark/>
            <w:tcPrChange w:id="5236" w:author="Diana Gonzalez Garcia" w:date="2021-05-28T16:43:00Z">
              <w:tcPr>
                <w:tcW w:w="330" w:type="pct"/>
                <w:gridSpan w:val="2"/>
                <w:vMerge/>
                <w:tcBorders>
                  <w:top w:val="nil"/>
                  <w:left w:val="single" w:sz="4" w:space="0" w:color="auto"/>
                  <w:bottom w:val="single" w:sz="4" w:space="0" w:color="auto"/>
                  <w:right w:val="nil"/>
                </w:tcBorders>
                <w:vAlign w:val="center"/>
                <w:hideMark/>
              </w:tcPr>
            </w:tcPrChange>
          </w:tcPr>
          <w:p w14:paraId="40154805" w14:textId="77777777" w:rsidR="004223AB" w:rsidRPr="004223AB" w:rsidRDefault="004223AB" w:rsidP="004223AB">
            <w:pPr>
              <w:spacing w:after="0" w:line="240" w:lineRule="auto"/>
              <w:rPr>
                <w:ins w:id="5237" w:author="Diana Gonzalez Garcia" w:date="2021-05-28T16:34:00Z"/>
                <w:rFonts w:ascii="Calibri" w:hAnsi="Calibri" w:cs="Calibri"/>
                <w:sz w:val="12"/>
                <w:szCs w:val="12"/>
                <w:lang w:eastAsia="es-CO"/>
                <w:rPrChange w:id="5238" w:author="Diana Gonzalez Garcia" w:date="2021-05-28T16:36:00Z">
                  <w:rPr>
                    <w:ins w:id="5239" w:author="Diana Gonzalez Garcia" w:date="2021-05-28T16:34:00Z"/>
                    <w:rFonts w:ascii="Calibri" w:hAnsi="Calibri" w:cs="Calibri"/>
                    <w:sz w:val="24"/>
                    <w:szCs w:val="24"/>
                    <w:lang w:eastAsia="es-CO"/>
                  </w:rPr>
                </w:rPrChange>
              </w:rPr>
            </w:pPr>
          </w:p>
        </w:tc>
        <w:tc>
          <w:tcPr>
            <w:tcW w:w="0" w:type="auto"/>
            <w:vMerge/>
            <w:tcBorders>
              <w:top w:val="nil"/>
              <w:left w:val="single" w:sz="4" w:space="0" w:color="auto"/>
              <w:bottom w:val="single" w:sz="4" w:space="0" w:color="000000"/>
              <w:right w:val="single" w:sz="4" w:space="0" w:color="auto"/>
            </w:tcBorders>
            <w:vAlign w:val="center"/>
            <w:hideMark/>
            <w:tcPrChange w:id="5240" w:author="Diana Gonzalez Garcia" w:date="2021-05-28T16:43:00Z">
              <w:tcPr>
                <w:tcW w:w="352" w:type="pct"/>
                <w:gridSpan w:val="2"/>
                <w:vMerge/>
                <w:tcBorders>
                  <w:top w:val="nil"/>
                  <w:left w:val="single" w:sz="4" w:space="0" w:color="auto"/>
                  <w:bottom w:val="single" w:sz="4" w:space="0" w:color="000000"/>
                  <w:right w:val="single" w:sz="4" w:space="0" w:color="auto"/>
                </w:tcBorders>
                <w:vAlign w:val="center"/>
                <w:hideMark/>
              </w:tcPr>
            </w:tcPrChange>
          </w:tcPr>
          <w:p w14:paraId="0B78B78B" w14:textId="77777777" w:rsidR="004223AB" w:rsidRPr="004223AB" w:rsidRDefault="004223AB" w:rsidP="004223AB">
            <w:pPr>
              <w:spacing w:after="0" w:line="240" w:lineRule="auto"/>
              <w:rPr>
                <w:ins w:id="5241" w:author="Diana Gonzalez Garcia" w:date="2021-05-28T16:34:00Z"/>
                <w:rFonts w:ascii="Calibri" w:hAnsi="Calibri" w:cs="Calibri"/>
                <w:color w:val="000000"/>
                <w:sz w:val="12"/>
                <w:szCs w:val="12"/>
                <w:lang w:eastAsia="es-CO"/>
                <w:rPrChange w:id="5242" w:author="Diana Gonzalez Garcia" w:date="2021-05-28T16:36:00Z">
                  <w:rPr>
                    <w:ins w:id="5243" w:author="Diana Gonzalez Garcia" w:date="2021-05-28T16:34:00Z"/>
                    <w:rFonts w:ascii="Calibri" w:hAnsi="Calibri" w:cs="Calibri"/>
                    <w:color w:val="000000"/>
                    <w:sz w:val="24"/>
                    <w:szCs w:val="24"/>
                    <w:lang w:eastAsia="es-CO"/>
                  </w:rPr>
                </w:rPrChange>
              </w:rPr>
            </w:pPr>
          </w:p>
        </w:tc>
        <w:tc>
          <w:tcPr>
            <w:tcW w:w="0" w:type="auto"/>
            <w:vMerge/>
            <w:tcBorders>
              <w:top w:val="nil"/>
              <w:left w:val="nil"/>
              <w:bottom w:val="single" w:sz="4" w:space="0" w:color="auto"/>
              <w:right w:val="single" w:sz="4" w:space="0" w:color="auto"/>
            </w:tcBorders>
            <w:vAlign w:val="center"/>
            <w:hideMark/>
            <w:tcPrChange w:id="5244" w:author="Diana Gonzalez Garcia" w:date="2021-05-28T16:43:00Z">
              <w:tcPr>
                <w:tcW w:w="291" w:type="pct"/>
                <w:gridSpan w:val="2"/>
                <w:vMerge/>
                <w:tcBorders>
                  <w:top w:val="nil"/>
                  <w:left w:val="nil"/>
                  <w:bottom w:val="single" w:sz="4" w:space="0" w:color="auto"/>
                  <w:right w:val="single" w:sz="4" w:space="0" w:color="auto"/>
                </w:tcBorders>
                <w:vAlign w:val="center"/>
                <w:hideMark/>
              </w:tcPr>
            </w:tcPrChange>
          </w:tcPr>
          <w:p w14:paraId="31260D2A" w14:textId="77777777" w:rsidR="004223AB" w:rsidRPr="004223AB" w:rsidRDefault="004223AB" w:rsidP="004223AB">
            <w:pPr>
              <w:spacing w:after="0" w:line="240" w:lineRule="auto"/>
              <w:rPr>
                <w:ins w:id="5245" w:author="Diana Gonzalez Garcia" w:date="2021-05-28T16:34:00Z"/>
                <w:rFonts w:ascii="Calibri" w:hAnsi="Calibri" w:cs="Calibri"/>
                <w:color w:val="000000"/>
                <w:sz w:val="12"/>
                <w:szCs w:val="12"/>
                <w:lang w:eastAsia="es-CO"/>
                <w:rPrChange w:id="5246" w:author="Diana Gonzalez Garcia" w:date="2021-05-28T16:36:00Z">
                  <w:rPr>
                    <w:ins w:id="5247"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nil"/>
            </w:tcBorders>
            <w:vAlign w:val="center"/>
            <w:hideMark/>
            <w:tcPrChange w:id="5248" w:author="Diana Gonzalez Garcia" w:date="2021-05-28T16:43:00Z">
              <w:tcPr>
                <w:tcW w:w="242" w:type="pct"/>
                <w:gridSpan w:val="2"/>
                <w:vMerge/>
                <w:tcBorders>
                  <w:top w:val="nil"/>
                  <w:left w:val="single" w:sz="4" w:space="0" w:color="auto"/>
                  <w:bottom w:val="single" w:sz="4" w:space="0" w:color="auto"/>
                  <w:right w:val="nil"/>
                </w:tcBorders>
                <w:vAlign w:val="center"/>
                <w:hideMark/>
              </w:tcPr>
            </w:tcPrChange>
          </w:tcPr>
          <w:p w14:paraId="1BD3CA8B" w14:textId="77777777" w:rsidR="004223AB" w:rsidRPr="004223AB" w:rsidRDefault="004223AB" w:rsidP="004223AB">
            <w:pPr>
              <w:spacing w:after="0" w:line="240" w:lineRule="auto"/>
              <w:rPr>
                <w:ins w:id="5249" w:author="Diana Gonzalez Garcia" w:date="2021-05-28T16:34:00Z"/>
                <w:rFonts w:ascii="Calibri" w:hAnsi="Calibri" w:cs="Calibri"/>
                <w:color w:val="000000"/>
                <w:sz w:val="12"/>
                <w:szCs w:val="12"/>
                <w:lang w:eastAsia="es-CO"/>
                <w:rPrChange w:id="5250" w:author="Diana Gonzalez Garcia" w:date="2021-05-28T16:36:00Z">
                  <w:rPr>
                    <w:ins w:id="5251" w:author="Diana Gonzalez Garcia" w:date="2021-05-28T16:34:00Z"/>
                    <w:rFonts w:ascii="Calibri" w:hAnsi="Calibri" w:cs="Calibri"/>
                    <w:color w:val="000000"/>
                    <w:sz w:val="24"/>
                    <w:szCs w:val="24"/>
                    <w:lang w:eastAsia="es-CO"/>
                  </w:rPr>
                </w:rPrChange>
              </w:rPr>
            </w:pPr>
          </w:p>
        </w:tc>
        <w:tc>
          <w:tcPr>
            <w:tcW w:w="0" w:type="auto"/>
            <w:tcBorders>
              <w:top w:val="nil"/>
              <w:left w:val="single" w:sz="4" w:space="0" w:color="auto"/>
              <w:bottom w:val="nil"/>
              <w:right w:val="single" w:sz="4" w:space="0" w:color="auto"/>
            </w:tcBorders>
            <w:shd w:val="clear" w:color="000000" w:fill="D6DCE4"/>
            <w:vAlign w:val="center"/>
            <w:hideMark/>
            <w:tcPrChange w:id="5252" w:author="Diana Gonzalez Garcia" w:date="2021-05-28T16:43:00Z">
              <w:tcPr>
                <w:tcW w:w="1418" w:type="pct"/>
                <w:tcBorders>
                  <w:top w:val="nil"/>
                  <w:left w:val="single" w:sz="4" w:space="0" w:color="auto"/>
                  <w:bottom w:val="nil"/>
                  <w:right w:val="single" w:sz="4" w:space="0" w:color="auto"/>
                </w:tcBorders>
                <w:shd w:val="clear" w:color="000000" w:fill="D6DCE4"/>
                <w:vAlign w:val="center"/>
                <w:hideMark/>
              </w:tcPr>
            </w:tcPrChange>
          </w:tcPr>
          <w:p w14:paraId="270DF883" w14:textId="77777777" w:rsidR="004223AB" w:rsidRPr="004223AB" w:rsidRDefault="004223AB" w:rsidP="004223AB">
            <w:pPr>
              <w:spacing w:after="0" w:line="240" w:lineRule="auto"/>
              <w:jc w:val="both"/>
              <w:rPr>
                <w:ins w:id="5253" w:author="Diana Gonzalez Garcia" w:date="2021-05-28T16:34:00Z"/>
                <w:rFonts w:ascii="Calibri" w:hAnsi="Calibri" w:cs="Calibri"/>
                <w:color w:val="000000"/>
                <w:sz w:val="12"/>
                <w:szCs w:val="12"/>
                <w:lang w:eastAsia="es-CO"/>
                <w:rPrChange w:id="5254" w:author="Diana Gonzalez Garcia" w:date="2021-05-28T16:36:00Z">
                  <w:rPr>
                    <w:ins w:id="5255" w:author="Diana Gonzalez Garcia" w:date="2021-05-28T16:34:00Z"/>
                    <w:rFonts w:ascii="Calibri" w:hAnsi="Calibri" w:cs="Calibri"/>
                    <w:color w:val="000000"/>
                    <w:sz w:val="24"/>
                    <w:szCs w:val="24"/>
                    <w:lang w:eastAsia="es-CO"/>
                  </w:rPr>
                </w:rPrChange>
              </w:rPr>
            </w:pPr>
            <w:ins w:id="5256" w:author="Diana Gonzalez Garcia" w:date="2021-05-28T16:34:00Z">
              <w:r w:rsidRPr="004223AB">
                <w:rPr>
                  <w:rFonts w:ascii="Calibri" w:hAnsi="Calibri" w:cs="Calibri"/>
                  <w:color w:val="000000"/>
                  <w:sz w:val="12"/>
                  <w:szCs w:val="12"/>
                  <w:lang w:eastAsia="es-CO"/>
                  <w:rPrChange w:id="5257" w:author="Diana Gonzalez Garcia" w:date="2021-05-28T16:36:00Z">
                    <w:rPr>
                      <w:rFonts w:ascii="Calibri" w:hAnsi="Calibri" w:cs="Calibri"/>
                      <w:color w:val="000000"/>
                      <w:sz w:val="24"/>
                      <w:szCs w:val="24"/>
                      <w:lang w:eastAsia="es-CO"/>
                    </w:rPr>
                  </w:rPrChange>
                </w:rPr>
                <w:t>Para predios con área total construida superiores a 1.000 m2 la variable modelo es avalúo especial.</w:t>
              </w:r>
            </w:ins>
          </w:p>
        </w:tc>
        <w:tc>
          <w:tcPr>
            <w:tcW w:w="0" w:type="auto"/>
            <w:vMerge/>
            <w:tcBorders>
              <w:top w:val="nil"/>
              <w:left w:val="nil"/>
              <w:bottom w:val="single" w:sz="4" w:space="0" w:color="auto"/>
              <w:right w:val="single" w:sz="4" w:space="0" w:color="auto"/>
            </w:tcBorders>
            <w:vAlign w:val="center"/>
            <w:hideMark/>
            <w:tcPrChange w:id="5258" w:author="Diana Gonzalez Garcia" w:date="2021-05-28T16:43:00Z">
              <w:tcPr>
                <w:tcW w:w="261" w:type="pct"/>
                <w:gridSpan w:val="2"/>
                <w:vMerge/>
                <w:tcBorders>
                  <w:top w:val="nil"/>
                  <w:left w:val="nil"/>
                  <w:bottom w:val="single" w:sz="4" w:space="0" w:color="auto"/>
                  <w:right w:val="single" w:sz="4" w:space="0" w:color="auto"/>
                </w:tcBorders>
                <w:vAlign w:val="center"/>
                <w:hideMark/>
              </w:tcPr>
            </w:tcPrChange>
          </w:tcPr>
          <w:p w14:paraId="5E036E0A" w14:textId="77777777" w:rsidR="004223AB" w:rsidRPr="004223AB" w:rsidRDefault="004223AB" w:rsidP="004223AB">
            <w:pPr>
              <w:spacing w:after="0" w:line="240" w:lineRule="auto"/>
              <w:rPr>
                <w:ins w:id="5259" w:author="Diana Gonzalez Garcia" w:date="2021-05-28T16:34:00Z"/>
                <w:rFonts w:ascii="Calibri" w:hAnsi="Calibri" w:cs="Calibri"/>
                <w:color w:val="000000"/>
                <w:sz w:val="12"/>
                <w:szCs w:val="12"/>
                <w:lang w:eastAsia="es-CO"/>
                <w:rPrChange w:id="5260" w:author="Diana Gonzalez Garcia" w:date="2021-05-28T16:36:00Z">
                  <w:rPr>
                    <w:ins w:id="5261"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nil"/>
            </w:tcBorders>
            <w:vAlign w:val="center"/>
            <w:hideMark/>
            <w:tcPrChange w:id="5262" w:author="Diana Gonzalez Garcia" w:date="2021-05-28T16:43:00Z">
              <w:tcPr>
                <w:tcW w:w="487" w:type="pct"/>
                <w:gridSpan w:val="2"/>
                <w:vMerge/>
                <w:tcBorders>
                  <w:top w:val="nil"/>
                  <w:left w:val="single" w:sz="4" w:space="0" w:color="auto"/>
                  <w:bottom w:val="single" w:sz="4" w:space="0" w:color="auto"/>
                  <w:right w:val="nil"/>
                </w:tcBorders>
                <w:vAlign w:val="center"/>
                <w:hideMark/>
              </w:tcPr>
            </w:tcPrChange>
          </w:tcPr>
          <w:p w14:paraId="44A1552B" w14:textId="77777777" w:rsidR="004223AB" w:rsidRPr="004223AB" w:rsidRDefault="004223AB" w:rsidP="004223AB">
            <w:pPr>
              <w:spacing w:after="0" w:line="240" w:lineRule="auto"/>
              <w:rPr>
                <w:ins w:id="5263" w:author="Diana Gonzalez Garcia" w:date="2021-05-28T16:34:00Z"/>
                <w:rFonts w:ascii="Calibri" w:hAnsi="Calibri" w:cs="Calibri"/>
                <w:color w:val="FF0000"/>
                <w:sz w:val="12"/>
                <w:szCs w:val="12"/>
                <w:lang w:eastAsia="es-CO"/>
                <w:rPrChange w:id="5264" w:author="Diana Gonzalez Garcia" w:date="2021-05-28T16:36:00Z">
                  <w:rPr>
                    <w:ins w:id="5265" w:author="Diana Gonzalez Garcia" w:date="2021-05-28T16:34:00Z"/>
                    <w:rFonts w:ascii="Calibri" w:hAnsi="Calibri" w:cs="Calibri"/>
                    <w:color w:val="FF0000"/>
                    <w:sz w:val="24"/>
                    <w:szCs w:val="24"/>
                    <w:lang w:eastAsia="es-CO"/>
                  </w:rPr>
                </w:rPrChange>
              </w:rPr>
            </w:pPr>
          </w:p>
        </w:tc>
        <w:tc>
          <w:tcPr>
            <w:tcW w:w="1158" w:type="dxa"/>
            <w:vMerge/>
            <w:tcBorders>
              <w:top w:val="nil"/>
              <w:left w:val="single" w:sz="4" w:space="0" w:color="auto"/>
              <w:bottom w:val="single" w:sz="4" w:space="0" w:color="auto"/>
              <w:right w:val="single" w:sz="4" w:space="0" w:color="auto"/>
            </w:tcBorders>
            <w:vAlign w:val="center"/>
            <w:hideMark/>
            <w:tcPrChange w:id="5266" w:author="Diana Gonzalez Garcia" w:date="2021-05-28T16:43:00Z">
              <w:tcPr>
                <w:tcW w:w="985" w:type="pct"/>
                <w:gridSpan w:val="2"/>
                <w:vMerge/>
                <w:tcBorders>
                  <w:top w:val="nil"/>
                  <w:left w:val="single" w:sz="4" w:space="0" w:color="auto"/>
                  <w:bottom w:val="single" w:sz="4" w:space="0" w:color="auto"/>
                  <w:right w:val="single" w:sz="4" w:space="0" w:color="auto"/>
                </w:tcBorders>
                <w:vAlign w:val="center"/>
                <w:hideMark/>
              </w:tcPr>
            </w:tcPrChange>
          </w:tcPr>
          <w:p w14:paraId="7C4D1CCC" w14:textId="77777777" w:rsidR="004223AB" w:rsidRPr="004223AB" w:rsidRDefault="004223AB" w:rsidP="004223AB">
            <w:pPr>
              <w:spacing w:after="0" w:line="240" w:lineRule="auto"/>
              <w:rPr>
                <w:ins w:id="5267" w:author="Diana Gonzalez Garcia" w:date="2021-05-28T16:34:00Z"/>
                <w:rFonts w:ascii="Calibri" w:hAnsi="Calibri" w:cs="Calibri"/>
                <w:color w:val="000000"/>
                <w:sz w:val="12"/>
                <w:szCs w:val="12"/>
                <w:lang w:eastAsia="es-CO"/>
                <w:rPrChange w:id="5268" w:author="Diana Gonzalez Garcia" w:date="2021-05-28T16:36:00Z">
                  <w:rPr>
                    <w:ins w:id="5269" w:author="Diana Gonzalez Garcia" w:date="2021-05-28T16:34:00Z"/>
                    <w:rFonts w:ascii="Calibri" w:hAnsi="Calibri" w:cs="Calibri"/>
                    <w:color w:val="000000"/>
                    <w:sz w:val="24"/>
                    <w:szCs w:val="24"/>
                    <w:lang w:eastAsia="es-CO"/>
                  </w:rPr>
                </w:rPrChange>
              </w:rPr>
            </w:pPr>
          </w:p>
        </w:tc>
      </w:tr>
      <w:tr w:rsidR="004223AB" w:rsidRPr="004223AB" w14:paraId="7179D7A4" w14:textId="77777777" w:rsidTr="00D203B1">
        <w:tblPrEx>
          <w:tblPrExChange w:id="5270" w:author="Diana Gonzalez Garcia" w:date="2021-05-28T16:43:00Z">
            <w:tblPrEx>
              <w:tblW w:w="5000" w:type="pct"/>
              <w:tblInd w:w="0" w:type="dxa"/>
            </w:tblPrEx>
          </w:tblPrExChange>
        </w:tblPrEx>
        <w:trPr>
          <w:trHeight w:val="20"/>
          <w:ins w:id="5271" w:author="Diana Gonzalez Garcia" w:date="2021-05-28T16:34:00Z"/>
          <w:trPrChange w:id="5272" w:author="Diana Gonzalez Garcia" w:date="2021-05-28T16:43:00Z">
            <w:trPr>
              <w:gridBefore w:val="2"/>
              <w:gridAfter w:val="0"/>
              <w:trHeight w:val="1035"/>
            </w:trPr>
          </w:trPrChange>
        </w:trPr>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Change w:id="5273" w:author="Diana Gonzalez Garcia" w:date="2021-05-28T16:43:00Z">
              <w:tcPr>
                <w:tcW w:w="318" w:type="pct"/>
                <w:gridSpan w:val="2"/>
                <w:vMerge w:val="restart"/>
                <w:tcBorders>
                  <w:top w:val="nil"/>
                  <w:left w:val="single" w:sz="4" w:space="0" w:color="auto"/>
                  <w:bottom w:val="single" w:sz="4" w:space="0" w:color="auto"/>
                  <w:right w:val="single" w:sz="4" w:space="0" w:color="auto"/>
                </w:tcBorders>
                <w:shd w:val="clear" w:color="auto" w:fill="auto"/>
                <w:noWrap/>
                <w:vAlign w:val="center"/>
                <w:hideMark/>
              </w:tcPr>
            </w:tcPrChange>
          </w:tcPr>
          <w:p w14:paraId="5ACD2073" w14:textId="77777777" w:rsidR="004223AB" w:rsidRPr="004223AB" w:rsidRDefault="004223AB" w:rsidP="004223AB">
            <w:pPr>
              <w:spacing w:after="0" w:line="240" w:lineRule="auto"/>
              <w:jc w:val="center"/>
              <w:rPr>
                <w:ins w:id="5274" w:author="Diana Gonzalez Garcia" w:date="2021-05-28T16:34:00Z"/>
                <w:rFonts w:ascii="Calibri" w:hAnsi="Calibri" w:cs="Calibri"/>
                <w:color w:val="000000"/>
                <w:sz w:val="12"/>
                <w:szCs w:val="12"/>
                <w:lang w:eastAsia="es-CO"/>
                <w:rPrChange w:id="5275" w:author="Diana Gonzalez Garcia" w:date="2021-05-28T16:36:00Z">
                  <w:rPr>
                    <w:ins w:id="5276" w:author="Diana Gonzalez Garcia" w:date="2021-05-28T16:34:00Z"/>
                    <w:rFonts w:ascii="Calibri" w:hAnsi="Calibri" w:cs="Calibri"/>
                    <w:color w:val="000000"/>
                    <w:sz w:val="24"/>
                    <w:szCs w:val="24"/>
                    <w:lang w:eastAsia="es-CO"/>
                  </w:rPr>
                </w:rPrChange>
              </w:rPr>
            </w:pPr>
            <w:ins w:id="5277" w:author="Diana Gonzalez Garcia" w:date="2021-05-28T16:34:00Z">
              <w:r w:rsidRPr="004223AB">
                <w:rPr>
                  <w:rFonts w:ascii="Calibri" w:hAnsi="Calibri" w:cs="Calibri"/>
                  <w:color w:val="000000"/>
                  <w:sz w:val="12"/>
                  <w:szCs w:val="12"/>
                  <w:lang w:eastAsia="es-CO"/>
                  <w:rPrChange w:id="5278" w:author="Diana Gonzalez Garcia" w:date="2021-05-28T16:36:00Z">
                    <w:rPr>
                      <w:rFonts w:ascii="Calibri" w:hAnsi="Calibri" w:cs="Calibri"/>
                      <w:color w:val="000000"/>
                      <w:sz w:val="24"/>
                      <w:szCs w:val="24"/>
                      <w:lang w:eastAsia="es-CO"/>
                    </w:rPr>
                  </w:rPrChange>
                </w:rPr>
                <w:t>T22</w:t>
              </w:r>
            </w:ins>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Change w:id="5279" w:author="Diana Gonzalez Garcia" w:date="2021-05-28T16:43:00Z">
              <w:tcPr>
                <w:tcW w:w="317" w:type="pct"/>
                <w:vMerge w:val="restart"/>
                <w:tcBorders>
                  <w:top w:val="nil"/>
                  <w:left w:val="single" w:sz="4" w:space="0" w:color="auto"/>
                  <w:bottom w:val="single" w:sz="4" w:space="0" w:color="auto"/>
                  <w:right w:val="single" w:sz="4" w:space="0" w:color="auto"/>
                </w:tcBorders>
                <w:shd w:val="clear" w:color="auto" w:fill="auto"/>
                <w:vAlign w:val="center"/>
                <w:hideMark/>
              </w:tcPr>
            </w:tcPrChange>
          </w:tcPr>
          <w:p w14:paraId="0A62AF67" w14:textId="77777777" w:rsidR="004223AB" w:rsidRPr="004223AB" w:rsidRDefault="004223AB" w:rsidP="004223AB">
            <w:pPr>
              <w:spacing w:after="0" w:line="240" w:lineRule="auto"/>
              <w:jc w:val="center"/>
              <w:rPr>
                <w:ins w:id="5280" w:author="Diana Gonzalez Garcia" w:date="2021-05-28T16:34:00Z"/>
                <w:rFonts w:ascii="Calibri" w:hAnsi="Calibri" w:cs="Calibri"/>
                <w:sz w:val="12"/>
                <w:szCs w:val="12"/>
                <w:lang w:eastAsia="es-CO"/>
                <w:rPrChange w:id="5281" w:author="Diana Gonzalez Garcia" w:date="2021-05-28T16:36:00Z">
                  <w:rPr>
                    <w:ins w:id="5282" w:author="Diana Gonzalez Garcia" w:date="2021-05-28T16:34:00Z"/>
                    <w:rFonts w:ascii="Calibri" w:hAnsi="Calibri" w:cs="Calibri"/>
                    <w:sz w:val="24"/>
                    <w:szCs w:val="24"/>
                    <w:lang w:eastAsia="es-CO"/>
                  </w:rPr>
                </w:rPrChange>
              </w:rPr>
            </w:pPr>
            <w:ins w:id="5283" w:author="Diana Gonzalez Garcia" w:date="2021-05-28T16:34:00Z">
              <w:r w:rsidRPr="004223AB">
                <w:rPr>
                  <w:rFonts w:ascii="Calibri" w:hAnsi="Calibri" w:cs="Calibri"/>
                  <w:sz w:val="12"/>
                  <w:szCs w:val="12"/>
                  <w:lang w:eastAsia="es-CO"/>
                  <w:rPrChange w:id="5284" w:author="Diana Gonzalez Garcia" w:date="2021-05-28T16:36:00Z">
                    <w:rPr>
                      <w:rFonts w:ascii="Calibri" w:hAnsi="Calibri" w:cs="Calibri"/>
                      <w:sz w:val="24"/>
                      <w:szCs w:val="24"/>
                      <w:lang w:eastAsia="es-CO"/>
                    </w:rPr>
                  </w:rPrChange>
                </w:rPr>
                <w:t>Parqueadero Cubierto PH</w:t>
              </w:r>
            </w:ins>
          </w:p>
        </w:tc>
        <w:tc>
          <w:tcPr>
            <w:tcW w:w="0" w:type="auto"/>
            <w:vMerge w:val="restart"/>
            <w:tcBorders>
              <w:top w:val="nil"/>
              <w:left w:val="single" w:sz="4" w:space="0" w:color="auto"/>
              <w:bottom w:val="single" w:sz="4" w:space="0" w:color="auto"/>
              <w:right w:val="single" w:sz="4" w:space="0" w:color="auto"/>
            </w:tcBorders>
            <w:shd w:val="clear" w:color="000000" w:fill="FCE4D6"/>
            <w:vAlign w:val="center"/>
            <w:hideMark/>
            <w:tcPrChange w:id="5285" w:author="Diana Gonzalez Garcia" w:date="2021-05-28T16:43:00Z">
              <w:tcPr>
                <w:tcW w:w="330" w:type="pct"/>
                <w:gridSpan w:val="2"/>
                <w:vMerge w:val="restart"/>
                <w:tcBorders>
                  <w:top w:val="nil"/>
                  <w:left w:val="single" w:sz="4" w:space="0" w:color="auto"/>
                  <w:bottom w:val="single" w:sz="4" w:space="0" w:color="auto"/>
                  <w:right w:val="single" w:sz="4" w:space="0" w:color="auto"/>
                </w:tcBorders>
                <w:shd w:val="clear" w:color="000000" w:fill="FCE4D6"/>
                <w:vAlign w:val="center"/>
                <w:hideMark/>
              </w:tcPr>
            </w:tcPrChange>
          </w:tcPr>
          <w:p w14:paraId="06EFAACF" w14:textId="77777777" w:rsidR="004223AB" w:rsidRPr="004223AB" w:rsidRDefault="004223AB" w:rsidP="004223AB">
            <w:pPr>
              <w:spacing w:after="0" w:line="240" w:lineRule="auto"/>
              <w:jc w:val="center"/>
              <w:rPr>
                <w:ins w:id="5286" w:author="Diana Gonzalez Garcia" w:date="2021-05-28T16:34:00Z"/>
                <w:rFonts w:ascii="Calibri" w:hAnsi="Calibri" w:cs="Calibri"/>
                <w:sz w:val="12"/>
                <w:szCs w:val="12"/>
                <w:lang w:eastAsia="es-CO"/>
                <w:rPrChange w:id="5287" w:author="Diana Gonzalez Garcia" w:date="2021-05-28T16:36:00Z">
                  <w:rPr>
                    <w:ins w:id="5288" w:author="Diana Gonzalez Garcia" w:date="2021-05-28T16:34:00Z"/>
                    <w:rFonts w:ascii="Calibri" w:hAnsi="Calibri" w:cs="Calibri"/>
                    <w:sz w:val="24"/>
                    <w:szCs w:val="24"/>
                    <w:lang w:eastAsia="es-CO"/>
                  </w:rPr>
                </w:rPrChange>
              </w:rPr>
            </w:pPr>
            <w:ins w:id="5289" w:author="Diana Gonzalez Garcia" w:date="2021-05-28T16:34:00Z">
              <w:r w:rsidRPr="004223AB">
                <w:rPr>
                  <w:rFonts w:ascii="Calibri" w:hAnsi="Calibri" w:cs="Calibri"/>
                  <w:sz w:val="12"/>
                  <w:szCs w:val="12"/>
                  <w:lang w:eastAsia="es-CO"/>
                  <w:rPrChange w:id="5290" w:author="Diana Gonzalez Garcia" w:date="2021-05-28T16:36:00Z">
                    <w:rPr>
                      <w:rFonts w:ascii="Calibri" w:hAnsi="Calibri" w:cs="Calibri"/>
                      <w:sz w:val="24"/>
                      <w:szCs w:val="24"/>
                      <w:lang w:eastAsia="es-CO"/>
                    </w:rPr>
                  </w:rPrChange>
                </w:rPr>
                <w:t>049</w:t>
              </w:r>
            </w:ins>
          </w:p>
        </w:tc>
        <w:tc>
          <w:tcPr>
            <w:tcW w:w="0" w:type="auto"/>
            <w:vMerge w:val="restart"/>
            <w:tcBorders>
              <w:top w:val="nil"/>
              <w:left w:val="single" w:sz="4" w:space="0" w:color="auto"/>
              <w:bottom w:val="nil"/>
              <w:right w:val="single" w:sz="4" w:space="0" w:color="auto"/>
            </w:tcBorders>
            <w:shd w:val="clear" w:color="auto" w:fill="auto"/>
            <w:vAlign w:val="center"/>
            <w:hideMark/>
            <w:tcPrChange w:id="5291" w:author="Diana Gonzalez Garcia" w:date="2021-05-28T16:43:00Z">
              <w:tcPr>
                <w:tcW w:w="352" w:type="pct"/>
                <w:gridSpan w:val="2"/>
                <w:vMerge w:val="restart"/>
                <w:tcBorders>
                  <w:top w:val="nil"/>
                  <w:left w:val="single" w:sz="4" w:space="0" w:color="auto"/>
                  <w:bottom w:val="nil"/>
                  <w:right w:val="single" w:sz="4" w:space="0" w:color="auto"/>
                </w:tcBorders>
                <w:shd w:val="clear" w:color="auto" w:fill="auto"/>
                <w:vAlign w:val="center"/>
                <w:hideMark/>
              </w:tcPr>
            </w:tcPrChange>
          </w:tcPr>
          <w:p w14:paraId="33787701" w14:textId="77777777" w:rsidR="004223AB" w:rsidRPr="004223AB" w:rsidRDefault="004223AB" w:rsidP="004223AB">
            <w:pPr>
              <w:spacing w:after="0" w:line="240" w:lineRule="auto"/>
              <w:jc w:val="center"/>
              <w:rPr>
                <w:ins w:id="5292" w:author="Diana Gonzalez Garcia" w:date="2021-05-28T16:34:00Z"/>
                <w:rFonts w:ascii="Calibri" w:hAnsi="Calibri" w:cs="Calibri"/>
                <w:color w:val="000000"/>
                <w:sz w:val="12"/>
                <w:szCs w:val="12"/>
                <w:lang w:eastAsia="es-CO"/>
                <w:rPrChange w:id="5293" w:author="Diana Gonzalez Garcia" w:date="2021-05-28T16:36:00Z">
                  <w:rPr>
                    <w:ins w:id="5294" w:author="Diana Gonzalez Garcia" w:date="2021-05-28T16:34:00Z"/>
                    <w:rFonts w:ascii="Calibri" w:hAnsi="Calibri" w:cs="Calibri"/>
                    <w:color w:val="000000"/>
                    <w:sz w:val="24"/>
                    <w:szCs w:val="24"/>
                    <w:lang w:eastAsia="es-CO"/>
                  </w:rPr>
                </w:rPrChange>
              </w:rPr>
            </w:pPr>
            <w:ins w:id="5295" w:author="Diana Gonzalez Garcia" w:date="2021-05-28T16:34:00Z">
              <w:r w:rsidRPr="004223AB">
                <w:rPr>
                  <w:rFonts w:ascii="Calibri" w:hAnsi="Calibri" w:cs="Calibri"/>
                  <w:color w:val="000000"/>
                  <w:sz w:val="12"/>
                  <w:szCs w:val="12"/>
                  <w:lang w:eastAsia="es-CO"/>
                  <w:rPrChange w:id="5296" w:author="Diana Gonzalez Garcia" w:date="2021-05-28T16:36:00Z">
                    <w:rPr>
                      <w:rFonts w:ascii="Calibri" w:hAnsi="Calibri" w:cs="Calibri"/>
                      <w:color w:val="000000"/>
                      <w:sz w:val="24"/>
                      <w:szCs w:val="24"/>
                      <w:lang w:eastAsia="es-CO"/>
                    </w:rPr>
                  </w:rPrChange>
                </w:rPr>
                <w:t>Valor total de avalúo comercial</w:t>
              </w:r>
            </w:ins>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Change w:id="5297" w:author="Diana Gonzalez Garcia" w:date="2021-05-28T16:43:00Z">
              <w:tcPr>
                <w:tcW w:w="291" w:type="pct"/>
                <w:gridSpan w:val="2"/>
                <w:vMerge w:val="restart"/>
                <w:tcBorders>
                  <w:top w:val="nil"/>
                  <w:left w:val="single" w:sz="4" w:space="0" w:color="auto"/>
                  <w:bottom w:val="single" w:sz="4" w:space="0" w:color="auto"/>
                  <w:right w:val="single" w:sz="4" w:space="0" w:color="auto"/>
                </w:tcBorders>
                <w:shd w:val="clear" w:color="auto" w:fill="auto"/>
                <w:vAlign w:val="center"/>
                <w:hideMark/>
              </w:tcPr>
            </w:tcPrChange>
          </w:tcPr>
          <w:p w14:paraId="2F7A36DC" w14:textId="77777777" w:rsidR="004223AB" w:rsidRPr="004223AB" w:rsidRDefault="004223AB" w:rsidP="004223AB">
            <w:pPr>
              <w:spacing w:after="0" w:line="240" w:lineRule="auto"/>
              <w:jc w:val="center"/>
              <w:rPr>
                <w:ins w:id="5298" w:author="Diana Gonzalez Garcia" w:date="2021-05-28T16:34:00Z"/>
                <w:rFonts w:ascii="Calibri" w:hAnsi="Calibri" w:cs="Calibri"/>
                <w:color w:val="000000"/>
                <w:sz w:val="12"/>
                <w:szCs w:val="12"/>
                <w:lang w:eastAsia="es-CO"/>
                <w:rPrChange w:id="5299" w:author="Diana Gonzalez Garcia" w:date="2021-05-28T16:36:00Z">
                  <w:rPr>
                    <w:ins w:id="5300" w:author="Diana Gonzalez Garcia" w:date="2021-05-28T16:34:00Z"/>
                    <w:rFonts w:ascii="Calibri" w:hAnsi="Calibri" w:cs="Calibri"/>
                    <w:color w:val="000000"/>
                    <w:sz w:val="24"/>
                    <w:szCs w:val="24"/>
                    <w:lang w:eastAsia="es-CO"/>
                  </w:rPr>
                </w:rPrChange>
              </w:rPr>
            </w:pPr>
            <w:ins w:id="5301" w:author="Diana Gonzalez Garcia" w:date="2021-05-28T16:34:00Z">
              <w:r w:rsidRPr="004223AB">
                <w:rPr>
                  <w:rFonts w:ascii="Calibri" w:hAnsi="Calibri" w:cs="Calibri"/>
                  <w:color w:val="000000"/>
                  <w:sz w:val="12"/>
                  <w:szCs w:val="12"/>
                  <w:lang w:eastAsia="es-CO"/>
                  <w:rPrChange w:id="5302" w:author="Diana Gonzalez Garcia" w:date="2021-05-28T16:36:00Z">
                    <w:rPr>
                      <w:rFonts w:ascii="Calibri" w:hAnsi="Calibri" w:cs="Calibri"/>
                      <w:color w:val="000000"/>
                      <w:sz w:val="24"/>
                      <w:szCs w:val="24"/>
                      <w:lang w:eastAsia="es-CO"/>
                    </w:rPr>
                  </w:rPrChange>
                </w:rPr>
                <w:t>Estrato</w:t>
              </w:r>
            </w:ins>
          </w:p>
        </w:tc>
        <w:tc>
          <w:tcPr>
            <w:tcW w:w="0" w:type="auto"/>
            <w:vMerge w:val="restart"/>
            <w:tcBorders>
              <w:top w:val="nil"/>
              <w:left w:val="single" w:sz="4" w:space="0" w:color="auto"/>
              <w:bottom w:val="single" w:sz="4" w:space="0" w:color="auto"/>
              <w:right w:val="nil"/>
            </w:tcBorders>
            <w:shd w:val="clear" w:color="auto" w:fill="auto"/>
            <w:vAlign w:val="center"/>
            <w:hideMark/>
            <w:tcPrChange w:id="5303" w:author="Diana Gonzalez Garcia" w:date="2021-05-28T16:43:00Z">
              <w:tcPr>
                <w:tcW w:w="242" w:type="pct"/>
                <w:gridSpan w:val="2"/>
                <w:vMerge w:val="restart"/>
                <w:tcBorders>
                  <w:top w:val="nil"/>
                  <w:left w:val="single" w:sz="4" w:space="0" w:color="auto"/>
                  <w:bottom w:val="single" w:sz="4" w:space="0" w:color="auto"/>
                  <w:right w:val="nil"/>
                </w:tcBorders>
                <w:shd w:val="clear" w:color="auto" w:fill="auto"/>
                <w:vAlign w:val="center"/>
                <w:hideMark/>
              </w:tcPr>
            </w:tcPrChange>
          </w:tcPr>
          <w:p w14:paraId="7E97530F" w14:textId="77777777" w:rsidR="004223AB" w:rsidRPr="004223AB" w:rsidRDefault="004223AB" w:rsidP="004223AB">
            <w:pPr>
              <w:spacing w:after="0" w:line="240" w:lineRule="auto"/>
              <w:jc w:val="center"/>
              <w:rPr>
                <w:ins w:id="5304" w:author="Diana Gonzalez Garcia" w:date="2021-05-28T16:34:00Z"/>
                <w:rFonts w:ascii="Calibri" w:hAnsi="Calibri" w:cs="Calibri"/>
                <w:color w:val="000000"/>
                <w:sz w:val="12"/>
                <w:szCs w:val="12"/>
                <w:lang w:eastAsia="es-CO"/>
                <w:rPrChange w:id="5305" w:author="Diana Gonzalez Garcia" w:date="2021-05-28T16:36:00Z">
                  <w:rPr>
                    <w:ins w:id="5306" w:author="Diana Gonzalez Garcia" w:date="2021-05-28T16:34:00Z"/>
                    <w:rFonts w:ascii="Calibri" w:hAnsi="Calibri" w:cs="Calibri"/>
                    <w:color w:val="000000"/>
                    <w:sz w:val="24"/>
                    <w:szCs w:val="24"/>
                    <w:lang w:eastAsia="es-CO"/>
                  </w:rPr>
                </w:rPrChange>
              </w:rPr>
            </w:pPr>
            <w:proofErr w:type="spellStart"/>
            <w:ins w:id="5307" w:author="Diana Gonzalez Garcia" w:date="2021-05-28T16:34:00Z">
              <w:r w:rsidRPr="004223AB">
                <w:rPr>
                  <w:rFonts w:ascii="Calibri" w:hAnsi="Calibri" w:cs="Calibri"/>
                  <w:color w:val="000000"/>
                  <w:sz w:val="12"/>
                  <w:szCs w:val="12"/>
                  <w:lang w:eastAsia="es-CO"/>
                  <w:rPrChange w:id="5308" w:author="Diana Gonzalez Garcia" w:date="2021-05-28T16:36:00Z">
                    <w:rPr>
                      <w:rFonts w:ascii="Calibri" w:hAnsi="Calibri" w:cs="Calibri"/>
                      <w:color w:val="000000"/>
                      <w:sz w:val="24"/>
                      <w:szCs w:val="24"/>
                      <w:lang w:eastAsia="es-CO"/>
                    </w:rPr>
                  </w:rPrChange>
                </w:rPr>
                <w:t>SDP</w:t>
              </w:r>
              <w:proofErr w:type="spellEnd"/>
            </w:ins>
          </w:p>
        </w:tc>
        <w:tc>
          <w:tcPr>
            <w:tcW w:w="0" w:type="auto"/>
            <w:tcBorders>
              <w:top w:val="single" w:sz="4" w:space="0" w:color="auto"/>
              <w:left w:val="single" w:sz="4" w:space="0" w:color="auto"/>
              <w:bottom w:val="nil"/>
              <w:right w:val="single" w:sz="4" w:space="0" w:color="auto"/>
            </w:tcBorders>
            <w:shd w:val="clear" w:color="000000" w:fill="D6DCE4"/>
            <w:vAlign w:val="center"/>
            <w:hideMark/>
            <w:tcPrChange w:id="5309" w:author="Diana Gonzalez Garcia" w:date="2021-05-28T16:43:00Z">
              <w:tcPr>
                <w:tcW w:w="1418" w:type="pct"/>
                <w:tcBorders>
                  <w:top w:val="single" w:sz="4" w:space="0" w:color="auto"/>
                  <w:left w:val="single" w:sz="4" w:space="0" w:color="auto"/>
                  <w:bottom w:val="nil"/>
                  <w:right w:val="single" w:sz="4" w:space="0" w:color="auto"/>
                </w:tcBorders>
                <w:shd w:val="clear" w:color="000000" w:fill="D6DCE4"/>
                <w:vAlign w:val="center"/>
                <w:hideMark/>
              </w:tcPr>
            </w:tcPrChange>
          </w:tcPr>
          <w:p w14:paraId="0E5A6F0C" w14:textId="17C317DB" w:rsidR="004223AB" w:rsidRPr="004223AB" w:rsidRDefault="00D203B1" w:rsidP="004223AB">
            <w:pPr>
              <w:spacing w:after="0" w:line="240" w:lineRule="auto"/>
              <w:jc w:val="both"/>
              <w:rPr>
                <w:ins w:id="5310" w:author="Diana Gonzalez Garcia" w:date="2021-05-28T16:34:00Z"/>
                <w:rFonts w:ascii="Calibri" w:hAnsi="Calibri" w:cs="Calibri"/>
                <w:color w:val="000000"/>
                <w:sz w:val="12"/>
                <w:szCs w:val="12"/>
                <w:lang w:eastAsia="es-CO"/>
                <w:rPrChange w:id="5311" w:author="Diana Gonzalez Garcia" w:date="2021-05-28T16:36:00Z">
                  <w:rPr>
                    <w:ins w:id="5312" w:author="Diana Gonzalez Garcia" w:date="2021-05-28T16:34:00Z"/>
                    <w:rFonts w:ascii="Calibri" w:hAnsi="Calibri" w:cs="Calibri"/>
                    <w:color w:val="000000"/>
                    <w:sz w:val="24"/>
                    <w:szCs w:val="24"/>
                    <w:lang w:eastAsia="es-CO"/>
                  </w:rPr>
                </w:rPrChange>
              </w:rPr>
            </w:pPr>
            <w:ins w:id="5313" w:author="Diana Gonzalez Garcia" w:date="2021-05-28T16:45:00Z">
              <w:r w:rsidRPr="004223AB">
                <w:rPr>
                  <w:rFonts w:ascii="Calibri" w:hAnsi="Calibri" w:cs="Calibri"/>
                  <w:color w:val="000000"/>
                  <w:sz w:val="12"/>
                  <w:szCs w:val="12"/>
                  <w:lang w:eastAsia="es-CO"/>
                  <w:rPrChange w:id="5314" w:author="Diana Gonzalez Garcia" w:date="2021-05-28T16:36:00Z">
                    <w:rPr>
                      <w:rFonts w:ascii="Calibri" w:hAnsi="Calibri" w:cs="Calibri"/>
                      <w:color w:val="000000"/>
                      <w:sz w:val="12"/>
                      <w:szCs w:val="12"/>
                      <w:lang w:eastAsia="es-CO"/>
                    </w:rPr>
                  </w:rPrChange>
                </w:rPr>
                <w:t>Para predios</w:t>
              </w:r>
            </w:ins>
            <w:ins w:id="5315" w:author="Diana Gonzalez Garcia" w:date="2021-05-28T16:34:00Z">
              <w:r w:rsidR="004223AB" w:rsidRPr="004223AB">
                <w:rPr>
                  <w:rFonts w:ascii="Calibri" w:hAnsi="Calibri" w:cs="Calibri"/>
                  <w:color w:val="000000"/>
                  <w:sz w:val="12"/>
                  <w:szCs w:val="12"/>
                  <w:lang w:eastAsia="es-CO"/>
                  <w:rPrChange w:id="5316" w:author="Diana Gonzalez Garcia" w:date="2021-05-28T16:36:00Z">
                    <w:rPr>
                      <w:rFonts w:ascii="Calibri" w:hAnsi="Calibri" w:cs="Calibri"/>
                      <w:color w:val="000000"/>
                      <w:sz w:val="24"/>
                      <w:szCs w:val="24"/>
                      <w:lang w:eastAsia="es-CO"/>
                    </w:rPr>
                  </w:rPrChange>
                </w:rPr>
                <w:t xml:space="preserve"> con área </w:t>
              </w:r>
            </w:ins>
            <w:ins w:id="5317" w:author="Diana Gonzalez Garcia" w:date="2021-05-28T16:46:00Z">
              <w:r w:rsidRPr="004223AB">
                <w:rPr>
                  <w:rFonts w:ascii="Calibri" w:hAnsi="Calibri" w:cs="Calibri"/>
                  <w:color w:val="000000"/>
                  <w:sz w:val="12"/>
                  <w:szCs w:val="12"/>
                  <w:lang w:eastAsia="es-CO"/>
                  <w:rPrChange w:id="5318" w:author="Diana Gonzalez Garcia" w:date="2021-05-28T16:36:00Z">
                    <w:rPr>
                      <w:rFonts w:ascii="Calibri" w:hAnsi="Calibri" w:cs="Calibri"/>
                      <w:color w:val="000000"/>
                      <w:sz w:val="12"/>
                      <w:szCs w:val="12"/>
                      <w:lang w:eastAsia="es-CO"/>
                    </w:rPr>
                  </w:rPrChange>
                </w:rPr>
                <w:t xml:space="preserve">total </w:t>
              </w:r>
              <w:proofErr w:type="gramStart"/>
              <w:r w:rsidRPr="004223AB">
                <w:rPr>
                  <w:rFonts w:ascii="Calibri" w:hAnsi="Calibri" w:cs="Calibri"/>
                  <w:color w:val="000000"/>
                  <w:sz w:val="12"/>
                  <w:szCs w:val="12"/>
                  <w:lang w:eastAsia="es-CO"/>
                  <w:rPrChange w:id="5319" w:author="Diana Gonzalez Garcia" w:date="2021-05-28T16:36:00Z">
                    <w:rPr>
                      <w:rFonts w:ascii="Calibri" w:hAnsi="Calibri" w:cs="Calibri"/>
                      <w:color w:val="000000"/>
                      <w:sz w:val="12"/>
                      <w:szCs w:val="12"/>
                      <w:lang w:eastAsia="es-CO"/>
                    </w:rPr>
                  </w:rPrChange>
                </w:rPr>
                <w:t>construida</w:t>
              </w:r>
            </w:ins>
            <w:ins w:id="5320" w:author="Diana Gonzalez Garcia" w:date="2021-05-28T16:34:00Z">
              <w:r w:rsidR="004223AB" w:rsidRPr="004223AB">
                <w:rPr>
                  <w:rFonts w:ascii="Calibri" w:hAnsi="Calibri" w:cs="Calibri"/>
                  <w:color w:val="000000"/>
                  <w:sz w:val="12"/>
                  <w:szCs w:val="12"/>
                  <w:lang w:eastAsia="es-CO"/>
                  <w:rPrChange w:id="5321" w:author="Diana Gonzalez Garcia" w:date="2021-05-28T16:36:00Z">
                    <w:rPr>
                      <w:rFonts w:ascii="Calibri" w:hAnsi="Calibri" w:cs="Calibri"/>
                      <w:color w:val="000000"/>
                      <w:sz w:val="24"/>
                      <w:szCs w:val="24"/>
                      <w:lang w:eastAsia="es-CO"/>
                    </w:rPr>
                  </w:rPrChange>
                </w:rPr>
                <w:t xml:space="preserve">  mayor</w:t>
              </w:r>
              <w:proofErr w:type="gramEnd"/>
              <w:r w:rsidR="004223AB" w:rsidRPr="004223AB">
                <w:rPr>
                  <w:rFonts w:ascii="Calibri" w:hAnsi="Calibri" w:cs="Calibri"/>
                  <w:color w:val="000000"/>
                  <w:sz w:val="12"/>
                  <w:szCs w:val="12"/>
                  <w:lang w:eastAsia="es-CO"/>
                  <w:rPrChange w:id="5322" w:author="Diana Gonzalez Garcia" w:date="2021-05-28T16:36:00Z">
                    <w:rPr>
                      <w:rFonts w:ascii="Calibri" w:hAnsi="Calibri" w:cs="Calibri"/>
                      <w:color w:val="000000"/>
                      <w:sz w:val="24"/>
                      <w:szCs w:val="24"/>
                      <w:lang w:eastAsia="es-CO"/>
                    </w:rPr>
                  </w:rPrChange>
                </w:rPr>
                <w:t xml:space="preserve"> a 35 metros cuadrados, se aplicará según el estrato la </w:t>
              </w:r>
            </w:ins>
            <w:ins w:id="5323" w:author="Diana Gonzalez Garcia" w:date="2021-05-28T16:45:00Z">
              <w:r w:rsidRPr="004223AB">
                <w:rPr>
                  <w:rFonts w:ascii="Calibri" w:hAnsi="Calibri" w:cs="Calibri"/>
                  <w:color w:val="000000"/>
                  <w:sz w:val="12"/>
                  <w:szCs w:val="12"/>
                  <w:lang w:eastAsia="es-CO"/>
                  <w:rPrChange w:id="5324" w:author="Diana Gonzalez Garcia" w:date="2021-05-28T16:36:00Z">
                    <w:rPr>
                      <w:rFonts w:ascii="Calibri" w:hAnsi="Calibri" w:cs="Calibri"/>
                      <w:color w:val="000000"/>
                      <w:sz w:val="12"/>
                      <w:szCs w:val="12"/>
                      <w:lang w:eastAsia="es-CO"/>
                    </w:rPr>
                  </w:rPrChange>
                </w:rPr>
                <w:t>fórmula</w:t>
              </w:r>
            </w:ins>
            <w:ins w:id="5325" w:author="Diana Gonzalez Garcia" w:date="2021-05-28T16:34:00Z">
              <w:r w:rsidR="004223AB" w:rsidRPr="004223AB">
                <w:rPr>
                  <w:rFonts w:ascii="Calibri" w:hAnsi="Calibri" w:cs="Calibri"/>
                  <w:color w:val="000000"/>
                  <w:sz w:val="12"/>
                  <w:szCs w:val="12"/>
                  <w:lang w:eastAsia="es-CO"/>
                  <w:rPrChange w:id="5326" w:author="Diana Gonzalez Garcia" w:date="2021-05-28T16:36:00Z">
                    <w:rPr>
                      <w:rFonts w:ascii="Calibri" w:hAnsi="Calibri" w:cs="Calibri"/>
                      <w:color w:val="000000"/>
                      <w:sz w:val="24"/>
                      <w:szCs w:val="24"/>
                      <w:lang w:eastAsia="es-CO"/>
                    </w:rPr>
                  </w:rPrChange>
                </w:rPr>
                <w:t>:</w:t>
              </w:r>
            </w:ins>
          </w:p>
        </w:tc>
        <w:tc>
          <w:tcPr>
            <w:tcW w:w="0" w:type="auto"/>
            <w:vMerge w:val="restart"/>
            <w:tcBorders>
              <w:top w:val="nil"/>
              <w:left w:val="nil"/>
              <w:bottom w:val="single" w:sz="4" w:space="0" w:color="auto"/>
              <w:right w:val="single" w:sz="4" w:space="0" w:color="auto"/>
            </w:tcBorders>
            <w:shd w:val="clear" w:color="auto" w:fill="auto"/>
            <w:noWrap/>
            <w:vAlign w:val="center"/>
            <w:hideMark/>
            <w:tcPrChange w:id="5327" w:author="Diana Gonzalez Garcia" w:date="2021-05-28T16:43:00Z">
              <w:tcPr>
                <w:tcW w:w="261" w:type="pct"/>
                <w:gridSpan w:val="2"/>
                <w:vMerge w:val="restart"/>
                <w:tcBorders>
                  <w:top w:val="nil"/>
                  <w:left w:val="nil"/>
                  <w:bottom w:val="single" w:sz="4" w:space="0" w:color="auto"/>
                  <w:right w:val="single" w:sz="4" w:space="0" w:color="auto"/>
                </w:tcBorders>
                <w:shd w:val="clear" w:color="auto" w:fill="auto"/>
                <w:noWrap/>
                <w:vAlign w:val="center"/>
                <w:hideMark/>
              </w:tcPr>
            </w:tcPrChange>
          </w:tcPr>
          <w:p w14:paraId="3E62D7EE" w14:textId="77777777" w:rsidR="004223AB" w:rsidRPr="004223AB" w:rsidRDefault="004223AB" w:rsidP="004223AB">
            <w:pPr>
              <w:spacing w:after="0" w:line="240" w:lineRule="auto"/>
              <w:jc w:val="center"/>
              <w:rPr>
                <w:ins w:id="5328" w:author="Diana Gonzalez Garcia" w:date="2021-05-28T16:34:00Z"/>
                <w:rFonts w:ascii="Calibri" w:hAnsi="Calibri" w:cs="Calibri"/>
                <w:color w:val="000000"/>
                <w:sz w:val="12"/>
                <w:szCs w:val="12"/>
                <w:lang w:eastAsia="es-CO"/>
                <w:rPrChange w:id="5329" w:author="Diana Gonzalez Garcia" w:date="2021-05-28T16:36:00Z">
                  <w:rPr>
                    <w:ins w:id="5330" w:author="Diana Gonzalez Garcia" w:date="2021-05-28T16:34:00Z"/>
                    <w:rFonts w:ascii="Calibri" w:hAnsi="Calibri" w:cs="Calibri"/>
                    <w:color w:val="000000"/>
                    <w:sz w:val="24"/>
                    <w:szCs w:val="24"/>
                    <w:lang w:eastAsia="es-CO"/>
                  </w:rPr>
                </w:rPrChange>
              </w:rPr>
            </w:pPr>
            <w:ins w:id="5331" w:author="Diana Gonzalez Garcia" w:date="2021-05-28T16:34:00Z">
              <w:r w:rsidRPr="004223AB">
                <w:rPr>
                  <w:rFonts w:ascii="Calibri" w:hAnsi="Calibri" w:cs="Calibri"/>
                  <w:color w:val="000000"/>
                  <w:sz w:val="12"/>
                  <w:szCs w:val="12"/>
                  <w:lang w:eastAsia="es-CO"/>
                  <w:rPrChange w:id="5332" w:author="Diana Gonzalez Garcia" w:date="2021-05-28T16:36:00Z">
                    <w:rPr>
                      <w:rFonts w:ascii="Calibri" w:hAnsi="Calibri" w:cs="Calibri"/>
                      <w:color w:val="000000"/>
                      <w:sz w:val="24"/>
                      <w:szCs w:val="24"/>
                      <w:lang w:eastAsia="es-CO"/>
                    </w:rPr>
                  </w:rPrChange>
                </w:rPr>
                <w:t>T22</w:t>
              </w:r>
            </w:ins>
          </w:p>
        </w:tc>
        <w:tc>
          <w:tcPr>
            <w:tcW w:w="0" w:type="auto"/>
            <w:vMerge w:val="restart"/>
            <w:tcBorders>
              <w:top w:val="nil"/>
              <w:left w:val="single" w:sz="4" w:space="0" w:color="auto"/>
              <w:bottom w:val="single" w:sz="4" w:space="0" w:color="auto"/>
              <w:right w:val="nil"/>
            </w:tcBorders>
            <w:shd w:val="clear" w:color="auto" w:fill="auto"/>
            <w:noWrap/>
            <w:vAlign w:val="center"/>
            <w:hideMark/>
            <w:tcPrChange w:id="5333" w:author="Diana Gonzalez Garcia" w:date="2021-05-28T16:43:00Z">
              <w:tcPr>
                <w:tcW w:w="487" w:type="pct"/>
                <w:gridSpan w:val="2"/>
                <w:vMerge w:val="restart"/>
                <w:tcBorders>
                  <w:top w:val="nil"/>
                  <w:left w:val="single" w:sz="4" w:space="0" w:color="auto"/>
                  <w:bottom w:val="single" w:sz="4" w:space="0" w:color="auto"/>
                  <w:right w:val="nil"/>
                </w:tcBorders>
                <w:shd w:val="clear" w:color="auto" w:fill="auto"/>
                <w:noWrap/>
                <w:vAlign w:val="center"/>
                <w:hideMark/>
              </w:tcPr>
            </w:tcPrChange>
          </w:tcPr>
          <w:p w14:paraId="7102A49E" w14:textId="77777777" w:rsidR="004223AB" w:rsidRPr="004223AB" w:rsidRDefault="004223AB" w:rsidP="004223AB">
            <w:pPr>
              <w:spacing w:after="0" w:line="240" w:lineRule="auto"/>
              <w:jc w:val="center"/>
              <w:rPr>
                <w:ins w:id="5334" w:author="Diana Gonzalez Garcia" w:date="2021-05-28T16:34:00Z"/>
                <w:rFonts w:ascii="Calibri" w:hAnsi="Calibri" w:cs="Calibri"/>
                <w:color w:val="FF0000"/>
                <w:sz w:val="12"/>
                <w:szCs w:val="12"/>
                <w:lang w:eastAsia="es-CO"/>
                <w:rPrChange w:id="5335" w:author="Diana Gonzalez Garcia" w:date="2021-05-28T16:36:00Z">
                  <w:rPr>
                    <w:ins w:id="5336" w:author="Diana Gonzalez Garcia" w:date="2021-05-28T16:34:00Z"/>
                    <w:rFonts w:ascii="Calibri" w:hAnsi="Calibri" w:cs="Calibri"/>
                    <w:color w:val="FF0000"/>
                    <w:sz w:val="24"/>
                    <w:szCs w:val="24"/>
                    <w:lang w:eastAsia="es-CO"/>
                  </w:rPr>
                </w:rPrChange>
              </w:rPr>
            </w:pPr>
            <w:ins w:id="5337" w:author="Diana Gonzalez Garcia" w:date="2021-05-28T16:34:00Z">
              <w:r w:rsidRPr="004223AB">
                <w:rPr>
                  <w:rFonts w:ascii="Calibri" w:hAnsi="Calibri" w:cs="Calibri"/>
                  <w:color w:val="FF0000"/>
                  <w:sz w:val="12"/>
                  <w:szCs w:val="12"/>
                  <w:lang w:eastAsia="es-CO"/>
                  <w:rPrChange w:id="5338" w:author="Diana Gonzalez Garcia" w:date="2021-05-28T16:36:00Z">
                    <w:rPr>
                      <w:rFonts w:ascii="Calibri" w:hAnsi="Calibri" w:cs="Calibri"/>
                      <w:color w:val="FF0000"/>
                      <w:sz w:val="24"/>
                      <w:szCs w:val="24"/>
                      <w:lang w:eastAsia="es-CO"/>
                    </w:rPr>
                  </w:rPrChange>
                </w:rPr>
                <w:t> </w:t>
              </w:r>
            </w:ins>
          </w:p>
        </w:tc>
        <w:tc>
          <w:tcPr>
            <w:tcW w:w="1158" w:type="dxa"/>
            <w:vMerge w:val="restart"/>
            <w:tcBorders>
              <w:top w:val="nil"/>
              <w:left w:val="single" w:sz="4" w:space="0" w:color="auto"/>
              <w:bottom w:val="single" w:sz="4" w:space="0" w:color="auto"/>
              <w:right w:val="single" w:sz="4" w:space="0" w:color="auto"/>
            </w:tcBorders>
            <w:shd w:val="clear" w:color="auto" w:fill="auto"/>
            <w:vAlign w:val="center"/>
            <w:hideMark/>
            <w:tcPrChange w:id="5339" w:author="Diana Gonzalez Garcia" w:date="2021-05-28T16:43:00Z">
              <w:tcPr>
                <w:tcW w:w="985" w:type="pct"/>
                <w:gridSpan w:val="2"/>
                <w:vMerge w:val="restart"/>
                <w:tcBorders>
                  <w:top w:val="nil"/>
                  <w:left w:val="single" w:sz="4" w:space="0" w:color="auto"/>
                  <w:bottom w:val="single" w:sz="4" w:space="0" w:color="auto"/>
                  <w:right w:val="single" w:sz="4" w:space="0" w:color="auto"/>
                </w:tcBorders>
                <w:shd w:val="clear" w:color="auto" w:fill="auto"/>
                <w:vAlign w:val="center"/>
                <w:hideMark/>
              </w:tcPr>
            </w:tcPrChange>
          </w:tcPr>
          <w:p w14:paraId="0D723577" w14:textId="77777777" w:rsidR="004223AB" w:rsidRPr="004223AB" w:rsidRDefault="004223AB" w:rsidP="004223AB">
            <w:pPr>
              <w:spacing w:after="0" w:line="240" w:lineRule="auto"/>
              <w:rPr>
                <w:ins w:id="5340" w:author="Diana Gonzalez Garcia" w:date="2021-05-28T16:34:00Z"/>
                <w:rFonts w:ascii="Calibri" w:hAnsi="Calibri" w:cs="Calibri"/>
                <w:color w:val="000000"/>
                <w:sz w:val="12"/>
                <w:szCs w:val="12"/>
                <w:lang w:eastAsia="es-CO"/>
                <w:rPrChange w:id="5341" w:author="Diana Gonzalez Garcia" w:date="2021-05-28T16:36:00Z">
                  <w:rPr>
                    <w:ins w:id="5342" w:author="Diana Gonzalez Garcia" w:date="2021-05-28T16:34:00Z"/>
                    <w:rFonts w:ascii="Calibri" w:hAnsi="Calibri" w:cs="Calibri"/>
                    <w:color w:val="000000"/>
                    <w:sz w:val="24"/>
                    <w:szCs w:val="24"/>
                    <w:lang w:eastAsia="es-CO"/>
                  </w:rPr>
                </w:rPrChange>
              </w:rPr>
            </w:pPr>
            <w:ins w:id="5343" w:author="Diana Gonzalez Garcia" w:date="2021-05-28T16:34:00Z">
              <w:r w:rsidRPr="004223AB">
                <w:rPr>
                  <w:rFonts w:ascii="Calibri" w:hAnsi="Calibri" w:cs="Calibri"/>
                  <w:color w:val="000000"/>
                  <w:sz w:val="12"/>
                  <w:szCs w:val="12"/>
                  <w:lang w:eastAsia="es-CO"/>
                  <w:rPrChange w:id="5344" w:author="Diana Gonzalez Garcia" w:date="2021-05-28T16:36:00Z">
                    <w:rPr>
                      <w:rFonts w:ascii="Calibri" w:hAnsi="Calibri" w:cs="Calibri"/>
                      <w:color w:val="000000"/>
                      <w:sz w:val="24"/>
                      <w:szCs w:val="24"/>
                      <w:lang w:eastAsia="es-CO"/>
                    </w:rPr>
                  </w:rPrChange>
                </w:rPr>
                <w:t>No aplica</w:t>
              </w:r>
            </w:ins>
          </w:p>
        </w:tc>
      </w:tr>
      <w:tr w:rsidR="004223AB" w:rsidRPr="004223AB" w14:paraId="4067085F" w14:textId="77777777" w:rsidTr="00D203B1">
        <w:tblPrEx>
          <w:tblPrExChange w:id="5345" w:author="Diana Gonzalez Garcia" w:date="2021-05-28T16:43:00Z">
            <w:tblPrEx>
              <w:tblW w:w="5000" w:type="pct"/>
              <w:tblInd w:w="0" w:type="dxa"/>
            </w:tblPrEx>
          </w:tblPrExChange>
        </w:tblPrEx>
        <w:trPr>
          <w:trHeight w:val="20"/>
          <w:ins w:id="5346" w:author="Diana Gonzalez Garcia" w:date="2021-05-28T16:34:00Z"/>
          <w:trPrChange w:id="5347" w:author="Diana Gonzalez Garcia" w:date="2021-05-28T16:43:00Z">
            <w:trPr>
              <w:gridBefore w:val="2"/>
              <w:gridAfter w:val="0"/>
              <w:trHeight w:val="315"/>
            </w:trPr>
          </w:trPrChange>
        </w:trPr>
        <w:tc>
          <w:tcPr>
            <w:tcW w:w="0" w:type="auto"/>
            <w:vMerge/>
            <w:tcBorders>
              <w:top w:val="nil"/>
              <w:left w:val="single" w:sz="4" w:space="0" w:color="auto"/>
              <w:bottom w:val="single" w:sz="4" w:space="0" w:color="auto"/>
              <w:right w:val="single" w:sz="4" w:space="0" w:color="auto"/>
            </w:tcBorders>
            <w:vAlign w:val="center"/>
            <w:hideMark/>
            <w:tcPrChange w:id="5348" w:author="Diana Gonzalez Garcia" w:date="2021-05-28T16:43:00Z">
              <w:tcPr>
                <w:tcW w:w="318" w:type="pct"/>
                <w:gridSpan w:val="2"/>
                <w:vMerge/>
                <w:tcBorders>
                  <w:top w:val="nil"/>
                  <w:left w:val="single" w:sz="4" w:space="0" w:color="auto"/>
                  <w:bottom w:val="single" w:sz="4" w:space="0" w:color="auto"/>
                  <w:right w:val="single" w:sz="4" w:space="0" w:color="auto"/>
                </w:tcBorders>
                <w:vAlign w:val="center"/>
                <w:hideMark/>
              </w:tcPr>
            </w:tcPrChange>
          </w:tcPr>
          <w:p w14:paraId="6A529E5E" w14:textId="77777777" w:rsidR="004223AB" w:rsidRPr="004223AB" w:rsidRDefault="004223AB" w:rsidP="004223AB">
            <w:pPr>
              <w:spacing w:after="0" w:line="240" w:lineRule="auto"/>
              <w:rPr>
                <w:ins w:id="5349" w:author="Diana Gonzalez Garcia" w:date="2021-05-28T16:34:00Z"/>
                <w:rFonts w:ascii="Calibri" w:hAnsi="Calibri" w:cs="Calibri"/>
                <w:color w:val="000000"/>
                <w:sz w:val="12"/>
                <w:szCs w:val="12"/>
                <w:lang w:eastAsia="es-CO"/>
                <w:rPrChange w:id="5350" w:author="Diana Gonzalez Garcia" w:date="2021-05-28T16:36:00Z">
                  <w:rPr>
                    <w:ins w:id="5351"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5352" w:author="Diana Gonzalez Garcia" w:date="2021-05-28T16:43:00Z">
              <w:tcPr>
                <w:tcW w:w="317" w:type="pct"/>
                <w:vMerge/>
                <w:tcBorders>
                  <w:top w:val="nil"/>
                  <w:left w:val="single" w:sz="4" w:space="0" w:color="auto"/>
                  <w:bottom w:val="single" w:sz="4" w:space="0" w:color="auto"/>
                  <w:right w:val="single" w:sz="4" w:space="0" w:color="auto"/>
                </w:tcBorders>
                <w:vAlign w:val="center"/>
                <w:hideMark/>
              </w:tcPr>
            </w:tcPrChange>
          </w:tcPr>
          <w:p w14:paraId="7E927CA6" w14:textId="77777777" w:rsidR="004223AB" w:rsidRPr="004223AB" w:rsidRDefault="004223AB" w:rsidP="004223AB">
            <w:pPr>
              <w:spacing w:after="0" w:line="240" w:lineRule="auto"/>
              <w:rPr>
                <w:ins w:id="5353" w:author="Diana Gonzalez Garcia" w:date="2021-05-28T16:34:00Z"/>
                <w:rFonts w:ascii="Calibri" w:hAnsi="Calibri" w:cs="Calibri"/>
                <w:sz w:val="12"/>
                <w:szCs w:val="12"/>
                <w:lang w:eastAsia="es-CO"/>
                <w:rPrChange w:id="5354" w:author="Diana Gonzalez Garcia" w:date="2021-05-28T16:36:00Z">
                  <w:rPr>
                    <w:ins w:id="5355" w:author="Diana Gonzalez Garcia" w:date="2021-05-28T16:34:00Z"/>
                    <w:rFonts w:ascii="Calibri" w:hAnsi="Calibri" w:cs="Calibri"/>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5356" w:author="Diana Gonzalez Garcia" w:date="2021-05-28T16:43:00Z">
              <w:tcPr>
                <w:tcW w:w="330" w:type="pct"/>
                <w:gridSpan w:val="2"/>
                <w:vMerge/>
                <w:tcBorders>
                  <w:top w:val="nil"/>
                  <w:left w:val="single" w:sz="4" w:space="0" w:color="auto"/>
                  <w:bottom w:val="single" w:sz="4" w:space="0" w:color="auto"/>
                  <w:right w:val="single" w:sz="4" w:space="0" w:color="auto"/>
                </w:tcBorders>
                <w:vAlign w:val="center"/>
                <w:hideMark/>
              </w:tcPr>
            </w:tcPrChange>
          </w:tcPr>
          <w:p w14:paraId="54C4D9D9" w14:textId="77777777" w:rsidR="004223AB" w:rsidRPr="004223AB" w:rsidRDefault="004223AB" w:rsidP="004223AB">
            <w:pPr>
              <w:spacing w:after="0" w:line="240" w:lineRule="auto"/>
              <w:rPr>
                <w:ins w:id="5357" w:author="Diana Gonzalez Garcia" w:date="2021-05-28T16:34:00Z"/>
                <w:rFonts w:ascii="Calibri" w:hAnsi="Calibri" w:cs="Calibri"/>
                <w:sz w:val="12"/>
                <w:szCs w:val="12"/>
                <w:lang w:eastAsia="es-CO"/>
                <w:rPrChange w:id="5358" w:author="Diana Gonzalez Garcia" w:date="2021-05-28T16:36:00Z">
                  <w:rPr>
                    <w:ins w:id="5359" w:author="Diana Gonzalez Garcia" w:date="2021-05-28T16:34:00Z"/>
                    <w:rFonts w:ascii="Calibri" w:hAnsi="Calibri" w:cs="Calibri"/>
                    <w:sz w:val="24"/>
                    <w:szCs w:val="24"/>
                    <w:lang w:eastAsia="es-CO"/>
                  </w:rPr>
                </w:rPrChange>
              </w:rPr>
            </w:pPr>
          </w:p>
        </w:tc>
        <w:tc>
          <w:tcPr>
            <w:tcW w:w="0" w:type="auto"/>
            <w:vMerge/>
            <w:tcBorders>
              <w:top w:val="nil"/>
              <w:left w:val="single" w:sz="4" w:space="0" w:color="auto"/>
              <w:bottom w:val="nil"/>
              <w:right w:val="single" w:sz="4" w:space="0" w:color="auto"/>
            </w:tcBorders>
            <w:vAlign w:val="center"/>
            <w:hideMark/>
            <w:tcPrChange w:id="5360" w:author="Diana Gonzalez Garcia" w:date="2021-05-28T16:43:00Z">
              <w:tcPr>
                <w:tcW w:w="352" w:type="pct"/>
                <w:gridSpan w:val="2"/>
                <w:vMerge/>
                <w:tcBorders>
                  <w:top w:val="nil"/>
                  <w:left w:val="single" w:sz="4" w:space="0" w:color="auto"/>
                  <w:bottom w:val="nil"/>
                  <w:right w:val="single" w:sz="4" w:space="0" w:color="auto"/>
                </w:tcBorders>
                <w:vAlign w:val="center"/>
                <w:hideMark/>
              </w:tcPr>
            </w:tcPrChange>
          </w:tcPr>
          <w:p w14:paraId="1EE64941" w14:textId="77777777" w:rsidR="004223AB" w:rsidRPr="004223AB" w:rsidRDefault="004223AB" w:rsidP="004223AB">
            <w:pPr>
              <w:spacing w:after="0" w:line="240" w:lineRule="auto"/>
              <w:rPr>
                <w:ins w:id="5361" w:author="Diana Gonzalez Garcia" w:date="2021-05-28T16:34:00Z"/>
                <w:rFonts w:ascii="Calibri" w:hAnsi="Calibri" w:cs="Calibri"/>
                <w:color w:val="000000"/>
                <w:sz w:val="12"/>
                <w:szCs w:val="12"/>
                <w:lang w:eastAsia="es-CO"/>
                <w:rPrChange w:id="5362" w:author="Diana Gonzalez Garcia" w:date="2021-05-28T16:36:00Z">
                  <w:rPr>
                    <w:ins w:id="5363"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5364" w:author="Diana Gonzalez Garcia" w:date="2021-05-28T16:43:00Z">
              <w:tcPr>
                <w:tcW w:w="291" w:type="pct"/>
                <w:gridSpan w:val="2"/>
                <w:vMerge/>
                <w:tcBorders>
                  <w:top w:val="nil"/>
                  <w:left w:val="single" w:sz="4" w:space="0" w:color="auto"/>
                  <w:bottom w:val="single" w:sz="4" w:space="0" w:color="auto"/>
                  <w:right w:val="single" w:sz="4" w:space="0" w:color="auto"/>
                </w:tcBorders>
                <w:vAlign w:val="center"/>
                <w:hideMark/>
              </w:tcPr>
            </w:tcPrChange>
          </w:tcPr>
          <w:p w14:paraId="0394F9EA" w14:textId="77777777" w:rsidR="004223AB" w:rsidRPr="004223AB" w:rsidRDefault="004223AB" w:rsidP="004223AB">
            <w:pPr>
              <w:spacing w:after="0" w:line="240" w:lineRule="auto"/>
              <w:rPr>
                <w:ins w:id="5365" w:author="Diana Gonzalez Garcia" w:date="2021-05-28T16:34:00Z"/>
                <w:rFonts w:ascii="Calibri" w:hAnsi="Calibri" w:cs="Calibri"/>
                <w:color w:val="000000"/>
                <w:sz w:val="12"/>
                <w:szCs w:val="12"/>
                <w:lang w:eastAsia="es-CO"/>
                <w:rPrChange w:id="5366" w:author="Diana Gonzalez Garcia" w:date="2021-05-28T16:36:00Z">
                  <w:rPr>
                    <w:ins w:id="5367"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nil"/>
            </w:tcBorders>
            <w:vAlign w:val="center"/>
            <w:hideMark/>
            <w:tcPrChange w:id="5368" w:author="Diana Gonzalez Garcia" w:date="2021-05-28T16:43:00Z">
              <w:tcPr>
                <w:tcW w:w="242" w:type="pct"/>
                <w:gridSpan w:val="2"/>
                <w:vMerge/>
                <w:tcBorders>
                  <w:top w:val="nil"/>
                  <w:left w:val="single" w:sz="4" w:space="0" w:color="auto"/>
                  <w:bottom w:val="single" w:sz="4" w:space="0" w:color="auto"/>
                  <w:right w:val="nil"/>
                </w:tcBorders>
                <w:vAlign w:val="center"/>
                <w:hideMark/>
              </w:tcPr>
            </w:tcPrChange>
          </w:tcPr>
          <w:p w14:paraId="05443B70" w14:textId="77777777" w:rsidR="004223AB" w:rsidRPr="004223AB" w:rsidRDefault="004223AB" w:rsidP="004223AB">
            <w:pPr>
              <w:spacing w:after="0" w:line="240" w:lineRule="auto"/>
              <w:rPr>
                <w:ins w:id="5369" w:author="Diana Gonzalez Garcia" w:date="2021-05-28T16:34:00Z"/>
                <w:rFonts w:ascii="Calibri" w:hAnsi="Calibri" w:cs="Calibri"/>
                <w:color w:val="000000"/>
                <w:sz w:val="12"/>
                <w:szCs w:val="12"/>
                <w:lang w:eastAsia="es-CO"/>
                <w:rPrChange w:id="5370" w:author="Diana Gonzalez Garcia" w:date="2021-05-28T16:36:00Z">
                  <w:rPr>
                    <w:ins w:id="5371" w:author="Diana Gonzalez Garcia" w:date="2021-05-28T16:34:00Z"/>
                    <w:rFonts w:ascii="Calibri" w:hAnsi="Calibri" w:cs="Calibri"/>
                    <w:color w:val="000000"/>
                    <w:sz w:val="24"/>
                    <w:szCs w:val="24"/>
                    <w:lang w:eastAsia="es-CO"/>
                  </w:rPr>
                </w:rPrChange>
              </w:rPr>
            </w:pPr>
          </w:p>
        </w:tc>
        <w:tc>
          <w:tcPr>
            <w:tcW w:w="0" w:type="auto"/>
            <w:tcBorders>
              <w:top w:val="nil"/>
              <w:left w:val="single" w:sz="4" w:space="0" w:color="auto"/>
              <w:bottom w:val="nil"/>
              <w:right w:val="single" w:sz="4" w:space="0" w:color="auto"/>
            </w:tcBorders>
            <w:shd w:val="clear" w:color="auto" w:fill="auto"/>
            <w:vAlign w:val="center"/>
            <w:hideMark/>
            <w:tcPrChange w:id="5372" w:author="Diana Gonzalez Garcia" w:date="2021-05-28T16:43:00Z">
              <w:tcPr>
                <w:tcW w:w="1418" w:type="pct"/>
                <w:tcBorders>
                  <w:top w:val="nil"/>
                  <w:left w:val="single" w:sz="4" w:space="0" w:color="auto"/>
                  <w:bottom w:val="nil"/>
                  <w:right w:val="single" w:sz="4" w:space="0" w:color="auto"/>
                </w:tcBorders>
                <w:shd w:val="clear" w:color="auto" w:fill="auto"/>
                <w:vAlign w:val="center"/>
                <w:hideMark/>
              </w:tcPr>
            </w:tcPrChange>
          </w:tcPr>
          <w:p w14:paraId="25A8D85C" w14:textId="77777777" w:rsidR="004223AB" w:rsidRPr="004223AB" w:rsidRDefault="004223AB" w:rsidP="004223AB">
            <w:pPr>
              <w:spacing w:after="0" w:line="240" w:lineRule="auto"/>
              <w:jc w:val="both"/>
              <w:rPr>
                <w:ins w:id="5373" w:author="Diana Gonzalez Garcia" w:date="2021-05-28T16:34:00Z"/>
                <w:rFonts w:ascii="Calibri" w:hAnsi="Calibri" w:cs="Calibri"/>
                <w:color w:val="000000"/>
                <w:sz w:val="12"/>
                <w:szCs w:val="12"/>
                <w:lang w:eastAsia="es-CO"/>
                <w:rPrChange w:id="5374" w:author="Diana Gonzalez Garcia" w:date="2021-05-28T16:36:00Z">
                  <w:rPr>
                    <w:ins w:id="5375" w:author="Diana Gonzalez Garcia" w:date="2021-05-28T16:34:00Z"/>
                    <w:rFonts w:ascii="Calibri" w:hAnsi="Calibri" w:cs="Calibri"/>
                    <w:color w:val="000000"/>
                    <w:sz w:val="24"/>
                    <w:szCs w:val="24"/>
                    <w:lang w:eastAsia="es-CO"/>
                  </w:rPr>
                </w:rPrChange>
              </w:rPr>
            </w:pPr>
            <w:ins w:id="5376" w:author="Diana Gonzalez Garcia" w:date="2021-05-28T16:34:00Z">
              <w:r w:rsidRPr="004223AB">
                <w:rPr>
                  <w:rFonts w:ascii="Calibri" w:hAnsi="Calibri" w:cs="Calibri"/>
                  <w:color w:val="000000"/>
                  <w:sz w:val="12"/>
                  <w:szCs w:val="12"/>
                  <w:lang w:eastAsia="es-CO"/>
                  <w:rPrChange w:id="5377" w:author="Diana Gonzalez Garcia" w:date="2021-05-28T16:36:00Z">
                    <w:rPr>
                      <w:rFonts w:ascii="Calibri" w:hAnsi="Calibri" w:cs="Calibri"/>
                      <w:color w:val="000000"/>
                      <w:sz w:val="24"/>
                      <w:szCs w:val="24"/>
                      <w:lang w:eastAsia="es-CO"/>
                    </w:rPr>
                  </w:rPrChange>
                </w:rPr>
                <w:t> </w:t>
              </w:r>
            </w:ins>
          </w:p>
        </w:tc>
        <w:tc>
          <w:tcPr>
            <w:tcW w:w="0" w:type="auto"/>
            <w:vMerge/>
            <w:tcBorders>
              <w:top w:val="nil"/>
              <w:left w:val="nil"/>
              <w:bottom w:val="single" w:sz="4" w:space="0" w:color="auto"/>
              <w:right w:val="single" w:sz="4" w:space="0" w:color="auto"/>
            </w:tcBorders>
            <w:vAlign w:val="center"/>
            <w:hideMark/>
            <w:tcPrChange w:id="5378" w:author="Diana Gonzalez Garcia" w:date="2021-05-28T16:43:00Z">
              <w:tcPr>
                <w:tcW w:w="261" w:type="pct"/>
                <w:gridSpan w:val="2"/>
                <w:vMerge/>
                <w:tcBorders>
                  <w:top w:val="nil"/>
                  <w:left w:val="nil"/>
                  <w:bottom w:val="single" w:sz="4" w:space="0" w:color="auto"/>
                  <w:right w:val="single" w:sz="4" w:space="0" w:color="auto"/>
                </w:tcBorders>
                <w:vAlign w:val="center"/>
                <w:hideMark/>
              </w:tcPr>
            </w:tcPrChange>
          </w:tcPr>
          <w:p w14:paraId="5980FC64" w14:textId="77777777" w:rsidR="004223AB" w:rsidRPr="004223AB" w:rsidRDefault="004223AB" w:rsidP="004223AB">
            <w:pPr>
              <w:spacing w:after="0" w:line="240" w:lineRule="auto"/>
              <w:rPr>
                <w:ins w:id="5379" w:author="Diana Gonzalez Garcia" w:date="2021-05-28T16:34:00Z"/>
                <w:rFonts w:ascii="Calibri" w:hAnsi="Calibri" w:cs="Calibri"/>
                <w:color w:val="000000"/>
                <w:sz w:val="12"/>
                <w:szCs w:val="12"/>
                <w:lang w:eastAsia="es-CO"/>
                <w:rPrChange w:id="5380" w:author="Diana Gonzalez Garcia" w:date="2021-05-28T16:36:00Z">
                  <w:rPr>
                    <w:ins w:id="5381"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nil"/>
            </w:tcBorders>
            <w:vAlign w:val="center"/>
            <w:hideMark/>
            <w:tcPrChange w:id="5382" w:author="Diana Gonzalez Garcia" w:date="2021-05-28T16:43:00Z">
              <w:tcPr>
                <w:tcW w:w="487" w:type="pct"/>
                <w:gridSpan w:val="2"/>
                <w:vMerge/>
                <w:tcBorders>
                  <w:top w:val="nil"/>
                  <w:left w:val="single" w:sz="4" w:space="0" w:color="auto"/>
                  <w:bottom w:val="single" w:sz="4" w:space="0" w:color="auto"/>
                  <w:right w:val="nil"/>
                </w:tcBorders>
                <w:vAlign w:val="center"/>
                <w:hideMark/>
              </w:tcPr>
            </w:tcPrChange>
          </w:tcPr>
          <w:p w14:paraId="445F604B" w14:textId="77777777" w:rsidR="004223AB" w:rsidRPr="004223AB" w:rsidRDefault="004223AB" w:rsidP="004223AB">
            <w:pPr>
              <w:spacing w:after="0" w:line="240" w:lineRule="auto"/>
              <w:rPr>
                <w:ins w:id="5383" w:author="Diana Gonzalez Garcia" w:date="2021-05-28T16:34:00Z"/>
                <w:rFonts w:ascii="Calibri" w:hAnsi="Calibri" w:cs="Calibri"/>
                <w:color w:val="FF0000"/>
                <w:sz w:val="12"/>
                <w:szCs w:val="12"/>
                <w:lang w:eastAsia="es-CO"/>
                <w:rPrChange w:id="5384" w:author="Diana Gonzalez Garcia" w:date="2021-05-28T16:36:00Z">
                  <w:rPr>
                    <w:ins w:id="5385" w:author="Diana Gonzalez Garcia" w:date="2021-05-28T16:34:00Z"/>
                    <w:rFonts w:ascii="Calibri" w:hAnsi="Calibri" w:cs="Calibri"/>
                    <w:color w:val="FF0000"/>
                    <w:sz w:val="24"/>
                    <w:szCs w:val="24"/>
                    <w:lang w:eastAsia="es-CO"/>
                  </w:rPr>
                </w:rPrChange>
              </w:rPr>
            </w:pPr>
          </w:p>
        </w:tc>
        <w:tc>
          <w:tcPr>
            <w:tcW w:w="1158" w:type="dxa"/>
            <w:vMerge/>
            <w:tcBorders>
              <w:top w:val="nil"/>
              <w:left w:val="single" w:sz="4" w:space="0" w:color="auto"/>
              <w:bottom w:val="single" w:sz="4" w:space="0" w:color="auto"/>
              <w:right w:val="single" w:sz="4" w:space="0" w:color="auto"/>
            </w:tcBorders>
            <w:vAlign w:val="center"/>
            <w:hideMark/>
            <w:tcPrChange w:id="5386" w:author="Diana Gonzalez Garcia" w:date="2021-05-28T16:43:00Z">
              <w:tcPr>
                <w:tcW w:w="985" w:type="pct"/>
                <w:gridSpan w:val="2"/>
                <w:vMerge/>
                <w:tcBorders>
                  <w:top w:val="nil"/>
                  <w:left w:val="single" w:sz="4" w:space="0" w:color="auto"/>
                  <w:bottom w:val="single" w:sz="4" w:space="0" w:color="auto"/>
                  <w:right w:val="single" w:sz="4" w:space="0" w:color="auto"/>
                </w:tcBorders>
                <w:vAlign w:val="center"/>
                <w:hideMark/>
              </w:tcPr>
            </w:tcPrChange>
          </w:tcPr>
          <w:p w14:paraId="19FE0087" w14:textId="77777777" w:rsidR="004223AB" w:rsidRPr="004223AB" w:rsidRDefault="004223AB" w:rsidP="004223AB">
            <w:pPr>
              <w:spacing w:after="0" w:line="240" w:lineRule="auto"/>
              <w:rPr>
                <w:ins w:id="5387" w:author="Diana Gonzalez Garcia" w:date="2021-05-28T16:34:00Z"/>
                <w:rFonts w:ascii="Calibri" w:hAnsi="Calibri" w:cs="Calibri"/>
                <w:color w:val="000000"/>
                <w:sz w:val="12"/>
                <w:szCs w:val="12"/>
                <w:lang w:eastAsia="es-CO"/>
                <w:rPrChange w:id="5388" w:author="Diana Gonzalez Garcia" w:date="2021-05-28T16:36:00Z">
                  <w:rPr>
                    <w:ins w:id="5389" w:author="Diana Gonzalez Garcia" w:date="2021-05-28T16:34:00Z"/>
                    <w:rFonts w:ascii="Calibri" w:hAnsi="Calibri" w:cs="Calibri"/>
                    <w:color w:val="000000"/>
                    <w:sz w:val="24"/>
                    <w:szCs w:val="24"/>
                    <w:lang w:eastAsia="es-CO"/>
                  </w:rPr>
                </w:rPrChange>
              </w:rPr>
            </w:pPr>
          </w:p>
        </w:tc>
      </w:tr>
      <w:tr w:rsidR="004223AB" w:rsidRPr="004223AB" w14:paraId="0039B209" w14:textId="77777777" w:rsidTr="00D203B1">
        <w:tblPrEx>
          <w:tblPrExChange w:id="5390" w:author="Diana Gonzalez Garcia" w:date="2021-05-28T16:43:00Z">
            <w:tblPrEx>
              <w:tblW w:w="5000" w:type="pct"/>
              <w:tblInd w:w="0" w:type="dxa"/>
            </w:tblPrEx>
          </w:tblPrExChange>
        </w:tblPrEx>
        <w:trPr>
          <w:trHeight w:val="20"/>
          <w:ins w:id="5391" w:author="Diana Gonzalez Garcia" w:date="2021-05-28T16:34:00Z"/>
          <w:trPrChange w:id="5392" w:author="Diana Gonzalez Garcia" w:date="2021-05-28T16:43:00Z">
            <w:trPr>
              <w:gridBefore w:val="2"/>
              <w:gridAfter w:val="0"/>
              <w:trHeight w:val="585"/>
            </w:trPr>
          </w:trPrChange>
        </w:trPr>
        <w:tc>
          <w:tcPr>
            <w:tcW w:w="0" w:type="auto"/>
            <w:vMerge/>
            <w:tcBorders>
              <w:top w:val="nil"/>
              <w:left w:val="single" w:sz="4" w:space="0" w:color="auto"/>
              <w:bottom w:val="single" w:sz="4" w:space="0" w:color="auto"/>
              <w:right w:val="single" w:sz="4" w:space="0" w:color="auto"/>
            </w:tcBorders>
            <w:vAlign w:val="center"/>
            <w:hideMark/>
            <w:tcPrChange w:id="5393" w:author="Diana Gonzalez Garcia" w:date="2021-05-28T16:43:00Z">
              <w:tcPr>
                <w:tcW w:w="318" w:type="pct"/>
                <w:gridSpan w:val="2"/>
                <w:vMerge/>
                <w:tcBorders>
                  <w:top w:val="nil"/>
                  <w:left w:val="single" w:sz="4" w:space="0" w:color="auto"/>
                  <w:bottom w:val="single" w:sz="4" w:space="0" w:color="auto"/>
                  <w:right w:val="single" w:sz="4" w:space="0" w:color="auto"/>
                </w:tcBorders>
                <w:vAlign w:val="center"/>
                <w:hideMark/>
              </w:tcPr>
            </w:tcPrChange>
          </w:tcPr>
          <w:p w14:paraId="4BB8E95F" w14:textId="77777777" w:rsidR="004223AB" w:rsidRPr="004223AB" w:rsidRDefault="004223AB" w:rsidP="004223AB">
            <w:pPr>
              <w:spacing w:after="0" w:line="240" w:lineRule="auto"/>
              <w:rPr>
                <w:ins w:id="5394" w:author="Diana Gonzalez Garcia" w:date="2021-05-28T16:34:00Z"/>
                <w:rFonts w:ascii="Calibri" w:hAnsi="Calibri" w:cs="Calibri"/>
                <w:color w:val="000000"/>
                <w:sz w:val="12"/>
                <w:szCs w:val="12"/>
                <w:lang w:eastAsia="es-CO"/>
                <w:rPrChange w:id="5395" w:author="Diana Gonzalez Garcia" w:date="2021-05-28T16:36:00Z">
                  <w:rPr>
                    <w:ins w:id="5396"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5397" w:author="Diana Gonzalez Garcia" w:date="2021-05-28T16:43:00Z">
              <w:tcPr>
                <w:tcW w:w="317" w:type="pct"/>
                <w:vMerge/>
                <w:tcBorders>
                  <w:top w:val="nil"/>
                  <w:left w:val="single" w:sz="4" w:space="0" w:color="auto"/>
                  <w:bottom w:val="single" w:sz="4" w:space="0" w:color="auto"/>
                  <w:right w:val="single" w:sz="4" w:space="0" w:color="auto"/>
                </w:tcBorders>
                <w:vAlign w:val="center"/>
                <w:hideMark/>
              </w:tcPr>
            </w:tcPrChange>
          </w:tcPr>
          <w:p w14:paraId="0FDDB895" w14:textId="77777777" w:rsidR="004223AB" w:rsidRPr="004223AB" w:rsidRDefault="004223AB" w:rsidP="004223AB">
            <w:pPr>
              <w:spacing w:after="0" w:line="240" w:lineRule="auto"/>
              <w:rPr>
                <w:ins w:id="5398" w:author="Diana Gonzalez Garcia" w:date="2021-05-28T16:34:00Z"/>
                <w:rFonts w:ascii="Calibri" w:hAnsi="Calibri" w:cs="Calibri"/>
                <w:sz w:val="12"/>
                <w:szCs w:val="12"/>
                <w:lang w:eastAsia="es-CO"/>
                <w:rPrChange w:id="5399" w:author="Diana Gonzalez Garcia" w:date="2021-05-28T16:36:00Z">
                  <w:rPr>
                    <w:ins w:id="5400" w:author="Diana Gonzalez Garcia" w:date="2021-05-28T16:34:00Z"/>
                    <w:rFonts w:ascii="Calibri" w:hAnsi="Calibri" w:cs="Calibri"/>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5401" w:author="Diana Gonzalez Garcia" w:date="2021-05-28T16:43:00Z">
              <w:tcPr>
                <w:tcW w:w="330" w:type="pct"/>
                <w:gridSpan w:val="2"/>
                <w:vMerge/>
                <w:tcBorders>
                  <w:top w:val="nil"/>
                  <w:left w:val="single" w:sz="4" w:space="0" w:color="auto"/>
                  <w:bottom w:val="single" w:sz="4" w:space="0" w:color="auto"/>
                  <w:right w:val="single" w:sz="4" w:space="0" w:color="auto"/>
                </w:tcBorders>
                <w:vAlign w:val="center"/>
                <w:hideMark/>
              </w:tcPr>
            </w:tcPrChange>
          </w:tcPr>
          <w:p w14:paraId="47FEE227" w14:textId="77777777" w:rsidR="004223AB" w:rsidRPr="004223AB" w:rsidRDefault="004223AB" w:rsidP="004223AB">
            <w:pPr>
              <w:spacing w:after="0" w:line="240" w:lineRule="auto"/>
              <w:rPr>
                <w:ins w:id="5402" w:author="Diana Gonzalez Garcia" w:date="2021-05-28T16:34:00Z"/>
                <w:rFonts w:ascii="Calibri" w:hAnsi="Calibri" w:cs="Calibri"/>
                <w:sz w:val="12"/>
                <w:szCs w:val="12"/>
                <w:lang w:eastAsia="es-CO"/>
                <w:rPrChange w:id="5403" w:author="Diana Gonzalez Garcia" w:date="2021-05-28T16:36:00Z">
                  <w:rPr>
                    <w:ins w:id="5404" w:author="Diana Gonzalez Garcia" w:date="2021-05-28T16:34:00Z"/>
                    <w:rFonts w:ascii="Calibri" w:hAnsi="Calibri" w:cs="Calibri"/>
                    <w:sz w:val="24"/>
                    <w:szCs w:val="24"/>
                    <w:lang w:eastAsia="es-CO"/>
                  </w:rPr>
                </w:rPrChange>
              </w:rPr>
            </w:pPr>
          </w:p>
        </w:tc>
        <w:tc>
          <w:tcPr>
            <w:tcW w:w="0" w:type="auto"/>
            <w:vMerge/>
            <w:tcBorders>
              <w:top w:val="nil"/>
              <w:left w:val="single" w:sz="4" w:space="0" w:color="auto"/>
              <w:bottom w:val="nil"/>
              <w:right w:val="single" w:sz="4" w:space="0" w:color="auto"/>
            </w:tcBorders>
            <w:vAlign w:val="center"/>
            <w:hideMark/>
            <w:tcPrChange w:id="5405" w:author="Diana Gonzalez Garcia" w:date="2021-05-28T16:43:00Z">
              <w:tcPr>
                <w:tcW w:w="352" w:type="pct"/>
                <w:gridSpan w:val="2"/>
                <w:vMerge/>
                <w:tcBorders>
                  <w:top w:val="nil"/>
                  <w:left w:val="single" w:sz="4" w:space="0" w:color="auto"/>
                  <w:bottom w:val="nil"/>
                  <w:right w:val="single" w:sz="4" w:space="0" w:color="auto"/>
                </w:tcBorders>
                <w:vAlign w:val="center"/>
                <w:hideMark/>
              </w:tcPr>
            </w:tcPrChange>
          </w:tcPr>
          <w:p w14:paraId="1836CA96" w14:textId="77777777" w:rsidR="004223AB" w:rsidRPr="004223AB" w:rsidRDefault="004223AB" w:rsidP="004223AB">
            <w:pPr>
              <w:spacing w:after="0" w:line="240" w:lineRule="auto"/>
              <w:rPr>
                <w:ins w:id="5406" w:author="Diana Gonzalez Garcia" w:date="2021-05-28T16:34:00Z"/>
                <w:rFonts w:ascii="Calibri" w:hAnsi="Calibri" w:cs="Calibri"/>
                <w:color w:val="000000"/>
                <w:sz w:val="12"/>
                <w:szCs w:val="12"/>
                <w:lang w:eastAsia="es-CO"/>
                <w:rPrChange w:id="5407" w:author="Diana Gonzalez Garcia" w:date="2021-05-28T16:36:00Z">
                  <w:rPr>
                    <w:ins w:id="5408"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5409" w:author="Diana Gonzalez Garcia" w:date="2021-05-28T16:43:00Z">
              <w:tcPr>
                <w:tcW w:w="291" w:type="pct"/>
                <w:gridSpan w:val="2"/>
                <w:vMerge/>
                <w:tcBorders>
                  <w:top w:val="nil"/>
                  <w:left w:val="single" w:sz="4" w:space="0" w:color="auto"/>
                  <w:bottom w:val="single" w:sz="4" w:space="0" w:color="auto"/>
                  <w:right w:val="single" w:sz="4" w:space="0" w:color="auto"/>
                </w:tcBorders>
                <w:vAlign w:val="center"/>
                <w:hideMark/>
              </w:tcPr>
            </w:tcPrChange>
          </w:tcPr>
          <w:p w14:paraId="09069CDC" w14:textId="77777777" w:rsidR="004223AB" w:rsidRPr="004223AB" w:rsidRDefault="004223AB" w:rsidP="004223AB">
            <w:pPr>
              <w:spacing w:after="0" w:line="240" w:lineRule="auto"/>
              <w:rPr>
                <w:ins w:id="5410" w:author="Diana Gonzalez Garcia" w:date="2021-05-28T16:34:00Z"/>
                <w:rFonts w:ascii="Calibri" w:hAnsi="Calibri" w:cs="Calibri"/>
                <w:color w:val="000000"/>
                <w:sz w:val="12"/>
                <w:szCs w:val="12"/>
                <w:lang w:eastAsia="es-CO"/>
                <w:rPrChange w:id="5411" w:author="Diana Gonzalez Garcia" w:date="2021-05-28T16:36:00Z">
                  <w:rPr>
                    <w:ins w:id="5412"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nil"/>
            </w:tcBorders>
            <w:vAlign w:val="center"/>
            <w:hideMark/>
            <w:tcPrChange w:id="5413" w:author="Diana Gonzalez Garcia" w:date="2021-05-28T16:43:00Z">
              <w:tcPr>
                <w:tcW w:w="242" w:type="pct"/>
                <w:gridSpan w:val="2"/>
                <w:vMerge/>
                <w:tcBorders>
                  <w:top w:val="nil"/>
                  <w:left w:val="single" w:sz="4" w:space="0" w:color="auto"/>
                  <w:bottom w:val="single" w:sz="4" w:space="0" w:color="auto"/>
                  <w:right w:val="nil"/>
                </w:tcBorders>
                <w:vAlign w:val="center"/>
                <w:hideMark/>
              </w:tcPr>
            </w:tcPrChange>
          </w:tcPr>
          <w:p w14:paraId="5DBC5885" w14:textId="77777777" w:rsidR="004223AB" w:rsidRPr="004223AB" w:rsidRDefault="004223AB" w:rsidP="004223AB">
            <w:pPr>
              <w:spacing w:after="0" w:line="240" w:lineRule="auto"/>
              <w:rPr>
                <w:ins w:id="5414" w:author="Diana Gonzalez Garcia" w:date="2021-05-28T16:34:00Z"/>
                <w:rFonts w:ascii="Calibri" w:hAnsi="Calibri" w:cs="Calibri"/>
                <w:color w:val="000000"/>
                <w:sz w:val="12"/>
                <w:szCs w:val="12"/>
                <w:lang w:eastAsia="es-CO"/>
                <w:rPrChange w:id="5415" w:author="Diana Gonzalez Garcia" w:date="2021-05-28T16:36:00Z">
                  <w:rPr>
                    <w:ins w:id="5416" w:author="Diana Gonzalez Garcia" w:date="2021-05-28T16:34:00Z"/>
                    <w:rFonts w:ascii="Calibri" w:hAnsi="Calibri" w:cs="Calibri"/>
                    <w:color w:val="000000"/>
                    <w:sz w:val="24"/>
                    <w:szCs w:val="24"/>
                    <w:lang w:eastAsia="es-CO"/>
                  </w:rPr>
                </w:rPrChange>
              </w:rPr>
            </w:pPr>
          </w:p>
        </w:tc>
        <w:tc>
          <w:tcPr>
            <w:tcW w:w="0" w:type="auto"/>
            <w:tcBorders>
              <w:top w:val="nil"/>
              <w:left w:val="single" w:sz="4" w:space="0" w:color="auto"/>
              <w:bottom w:val="nil"/>
              <w:right w:val="single" w:sz="4" w:space="0" w:color="auto"/>
            </w:tcBorders>
            <w:shd w:val="clear" w:color="000000" w:fill="D6DCE4"/>
            <w:vAlign w:val="center"/>
            <w:hideMark/>
            <w:tcPrChange w:id="5417" w:author="Diana Gonzalez Garcia" w:date="2021-05-28T16:43:00Z">
              <w:tcPr>
                <w:tcW w:w="1418" w:type="pct"/>
                <w:tcBorders>
                  <w:top w:val="nil"/>
                  <w:left w:val="single" w:sz="4" w:space="0" w:color="auto"/>
                  <w:bottom w:val="nil"/>
                  <w:right w:val="single" w:sz="4" w:space="0" w:color="auto"/>
                </w:tcBorders>
                <w:shd w:val="clear" w:color="000000" w:fill="D6DCE4"/>
                <w:vAlign w:val="center"/>
                <w:hideMark/>
              </w:tcPr>
            </w:tcPrChange>
          </w:tcPr>
          <w:p w14:paraId="1D9CD3CA" w14:textId="77777777" w:rsidR="004223AB" w:rsidRPr="004223AB" w:rsidRDefault="004223AB" w:rsidP="004223AB">
            <w:pPr>
              <w:spacing w:after="0" w:line="240" w:lineRule="auto"/>
              <w:jc w:val="both"/>
              <w:rPr>
                <w:ins w:id="5418" w:author="Diana Gonzalez Garcia" w:date="2021-05-28T16:34:00Z"/>
                <w:rFonts w:ascii="Calibri" w:hAnsi="Calibri" w:cs="Calibri"/>
                <w:color w:val="000000"/>
                <w:sz w:val="12"/>
                <w:szCs w:val="12"/>
                <w:lang w:eastAsia="es-CO"/>
                <w:rPrChange w:id="5419" w:author="Diana Gonzalez Garcia" w:date="2021-05-28T16:36:00Z">
                  <w:rPr>
                    <w:ins w:id="5420" w:author="Diana Gonzalez Garcia" w:date="2021-05-28T16:34:00Z"/>
                    <w:rFonts w:ascii="Calibri" w:hAnsi="Calibri" w:cs="Calibri"/>
                    <w:color w:val="000000"/>
                    <w:sz w:val="24"/>
                    <w:szCs w:val="24"/>
                    <w:lang w:eastAsia="es-CO"/>
                  </w:rPr>
                </w:rPrChange>
              </w:rPr>
            </w:pPr>
            <w:ins w:id="5421" w:author="Diana Gonzalez Garcia" w:date="2021-05-28T16:34:00Z">
              <w:r w:rsidRPr="004223AB">
                <w:rPr>
                  <w:rFonts w:ascii="Calibri" w:hAnsi="Calibri" w:cs="Calibri"/>
                  <w:color w:val="000000"/>
                  <w:sz w:val="12"/>
                  <w:szCs w:val="12"/>
                  <w:lang w:eastAsia="es-CO"/>
                  <w:rPrChange w:id="5422" w:author="Diana Gonzalez Garcia" w:date="2021-05-28T16:36:00Z">
                    <w:rPr>
                      <w:rFonts w:ascii="Calibri" w:hAnsi="Calibri" w:cs="Calibri"/>
                      <w:color w:val="000000"/>
                      <w:sz w:val="24"/>
                      <w:szCs w:val="24"/>
                      <w:lang w:eastAsia="es-CO"/>
                    </w:rPr>
                  </w:rPrChange>
                </w:rPr>
                <w:t>(Área Total construida del predio/ 17,5) x Valor por Estrato</w:t>
              </w:r>
            </w:ins>
          </w:p>
        </w:tc>
        <w:tc>
          <w:tcPr>
            <w:tcW w:w="0" w:type="auto"/>
            <w:vMerge/>
            <w:tcBorders>
              <w:top w:val="nil"/>
              <w:left w:val="nil"/>
              <w:bottom w:val="single" w:sz="4" w:space="0" w:color="auto"/>
              <w:right w:val="single" w:sz="4" w:space="0" w:color="auto"/>
            </w:tcBorders>
            <w:vAlign w:val="center"/>
            <w:hideMark/>
            <w:tcPrChange w:id="5423" w:author="Diana Gonzalez Garcia" w:date="2021-05-28T16:43:00Z">
              <w:tcPr>
                <w:tcW w:w="261" w:type="pct"/>
                <w:gridSpan w:val="2"/>
                <w:vMerge/>
                <w:tcBorders>
                  <w:top w:val="nil"/>
                  <w:left w:val="nil"/>
                  <w:bottom w:val="single" w:sz="4" w:space="0" w:color="auto"/>
                  <w:right w:val="single" w:sz="4" w:space="0" w:color="auto"/>
                </w:tcBorders>
                <w:vAlign w:val="center"/>
                <w:hideMark/>
              </w:tcPr>
            </w:tcPrChange>
          </w:tcPr>
          <w:p w14:paraId="2475AE52" w14:textId="77777777" w:rsidR="004223AB" w:rsidRPr="004223AB" w:rsidRDefault="004223AB" w:rsidP="004223AB">
            <w:pPr>
              <w:spacing w:after="0" w:line="240" w:lineRule="auto"/>
              <w:rPr>
                <w:ins w:id="5424" w:author="Diana Gonzalez Garcia" w:date="2021-05-28T16:34:00Z"/>
                <w:rFonts w:ascii="Calibri" w:hAnsi="Calibri" w:cs="Calibri"/>
                <w:color w:val="000000"/>
                <w:sz w:val="12"/>
                <w:szCs w:val="12"/>
                <w:lang w:eastAsia="es-CO"/>
                <w:rPrChange w:id="5425" w:author="Diana Gonzalez Garcia" w:date="2021-05-28T16:36:00Z">
                  <w:rPr>
                    <w:ins w:id="5426"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nil"/>
            </w:tcBorders>
            <w:vAlign w:val="center"/>
            <w:hideMark/>
            <w:tcPrChange w:id="5427" w:author="Diana Gonzalez Garcia" w:date="2021-05-28T16:43:00Z">
              <w:tcPr>
                <w:tcW w:w="487" w:type="pct"/>
                <w:gridSpan w:val="2"/>
                <w:vMerge/>
                <w:tcBorders>
                  <w:top w:val="nil"/>
                  <w:left w:val="single" w:sz="4" w:space="0" w:color="auto"/>
                  <w:bottom w:val="single" w:sz="4" w:space="0" w:color="auto"/>
                  <w:right w:val="nil"/>
                </w:tcBorders>
                <w:vAlign w:val="center"/>
                <w:hideMark/>
              </w:tcPr>
            </w:tcPrChange>
          </w:tcPr>
          <w:p w14:paraId="51AD53A2" w14:textId="77777777" w:rsidR="004223AB" w:rsidRPr="004223AB" w:rsidRDefault="004223AB" w:rsidP="004223AB">
            <w:pPr>
              <w:spacing w:after="0" w:line="240" w:lineRule="auto"/>
              <w:rPr>
                <w:ins w:id="5428" w:author="Diana Gonzalez Garcia" w:date="2021-05-28T16:34:00Z"/>
                <w:rFonts w:ascii="Calibri" w:hAnsi="Calibri" w:cs="Calibri"/>
                <w:color w:val="FF0000"/>
                <w:sz w:val="12"/>
                <w:szCs w:val="12"/>
                <w:lang w:eastAsia="es-CO"/>
                <w:rPrChange w:id="5429" w:author="Diana Gonzalez Garcia" w:date="2021-05-28T16:36:00Z">
                  <w:rPr>
                    <w:ins w:id="5430" w:author="Diana Gonzalez Garcia" w:date="2021-05-28T16:34:00Z"/>
                    <w:rFonts w:ascii="Calibri" w:hAnsi="Calibri" w:cs="Calibri"/>
                    <w:color w:val="FF0000"/>
                    <w:sz w:val="24"/>
                    <w:szCs w:val="24"/>
                    <w:lang w:eastAsia="es-CO"/>
                  </w:rPr>
                </w:rPrChange>
              </w:rPr>
            </w:pPr>
          </w:p>
        </w:tc>
        <w:tc>
          <w:tcPr>
            <w:tcW w:w="1158" w:type="dxa"/>
            <w:vMerge/>
            <w:tcBorders>
              <w:top w:val="nil"/>
              <w:left w:val="single" w:sz="4" w:space="0" w:color="auto"/>
              <w:bottom w:val="single" w:sz="4" w:space="0" w:color="auto"/>
              <w:right w:val="single" w:sz="4" w:space="0" w:color="auto"/>
            </w:tcBorders>
            <w:vAlign w:val="center"/>
            <w:hideMark/>
            <w:tcPrChange w:id="5431" w:author="Diana Gonzalez Garcia" w:date="2021-05-28T16:43:00Z">
              <w:tcPr>
                <w:tcW w:w="985" w:type="pct"/>
                <w:gridSpan w:val="2"/>
                <w:vMerge/>
                <w:tcBorders>
                  <w:top w:val="nil"/>
                  <w:left w:val="single" w:sz="4" w:space="0" w:color="auto"/>
                  <w:bottom w:val="single" w:sz="4" w:space="0" w:color="auto"/>
                  <w:right w:val="single" w:sz="4" w:space="0" w:color="auto"/>
                </w:tcBorders>
                <w:vAlign w:val="center"/>
                <w:hideMark/>
              </w:tcPr>
            </w:tcPrChange>
          </w:tcPr>
          <w:p w14:paraId="016E5183" w14:textId="77777777" w:rsidR="004223AB" w:rsidRPr="004223AB" w:rsidRDefault="004223AB" w:rsidP="004223AB">
            <w:pPr>
              <w:spacing w:after="0" w:line="240" w:lineRule="auto"/>
              <w:rPr>
                <w:ins w:id="5432" w:author="Diana Gonzalez Garcia" w:date="2021-05-28T16:34:00Z"/>
                <w:rFonts w:ascii="Calibri" w:hAnsi="Calibri" w:cs="Calibri"/>
                <w:color w:val="000000"/>
                <w:sz w:val="12"/>
                <w:szCs w:val="12"/>
                <w:lang w:eastAsia="es-CO"/>
                <w:rPrChange w:id="5433" w:author="Diana Gonzalez Garcia" w:date="2021-05-28T16:36:00Z">
                  <w:rPr>
                    <w:ins w:id="5434" w:author="Diana Gonzalez Garcia" w:date="2021-05-28T16:34:00Z"/>
                    <w:rFonts w:ascii="Calibri" w:hAnsi="Calibri" w:cs="Calibri"/>
                    <w:color w:val="000000"/>
                    <w:sz w:val="24"/>
                    <w:szCs w:val="24"/>
                    <w:lang w:eastAsia="es-CO"/>
                  </w:rPr>
                </w:rPrChange>
              </w:rPr>
            </w:pPr>
          </w:p>
        </w:tc>
      </w:tr>
      <w:tr w:rsidR="004223AB" w:rsidRPr="004223AB" w14:paraId="72B166A0" w14:textId="77777777" w:rsidTr="00D203B1">
        <w:tblPrEx>
          <w:tblPrExChange w:id="5435" w:author="Diana Gonzalez Garcia" w:date="2021-05-28T16:43:00Z">
            <w:tblPrEx>
              <w:tblW w:w="5000" w:type="pct"/>
              <w:tblInd w:w="0" w:type="dxa"/>
            </w:tblPrEx>
          </w:tblPrExChange>
        </w:tblPrEx>
        <w:trPr>
          <w:trHeight w:val="20"/>
          <w:ins w:id="5436" w:author="Diana Gonzalez Garcia" w:date="2021-05-28T16:34:00Z"/>
          <w:trPrChange w:id="5437" w:author="Diana Gonzalez Garcia" w:date="2021-05-28T16:43:00Z">
            <w:trPr>
              <w:gridBefore w:val="2"/>
              <w:gridAfter w:val="0"/>
              <w:trHeight w:val="285"/>
            </w:trPr>
          </w:trPrChange>
        </w:trPr>
        <w:tc>
          <w:tcPr>
            <w:tcW w:w="0" w:type="auto"/>
            <w:vMerge/>
            <w:tcBorders>
              <w:top w:val="nil"/>
              <w:left w:val="single" w:sz="4" w:space="0" w:color="auto"/>
              <w:bottom w:val="single" w:sz="4" w:space="0" w:color="auto"/>
              <w:right w:val="single" w:sz="4" w:space="0" w:color="auto"/>
            </w:tcBorders>
            <w:vAlign w:val="center"/>
            <w:hideMark/>
            <w:tcPrChange w:id="5438" w:author="Diana Gonzalez Garcia" w:date="2021-05-28T16:43:00Z">
              <w:tcPr>
                <w:tcW w:w="318" w:type="pct"/>
                <w:gridSpan w:val="2"/>
                <w:vMerge/>
                <w:tcBorders>
                  <w:top w:val="nil"/>
                  <w:left w:val="single" w:sz="4" w:space="0" w:color="auto"/>
                  <w:bottom w:val="single" w:sz="4" w:space="0" w:color="auto"/>
                  <w:right w:val="single" w:sz="4" w:space="0" w:color="auto"/>
                </w:tcBorders>
                <w:vAlign w:val="center"/>
                <w:hideMark/>
              </w:tcPr>
            </w:tcPrChange>
          </w:tcPr>
          <w:p w14:paraId="406FB386" w14:textId="77777777" w:rsidR="004223AB" w:rsidRPr="004223AB" w:rsidRDefault="004223AB" w:rsidP="004223AB">
            <w:pPr>
              <w:spacing w:after="0" w:line="240" w:lineRule="auto"/>
              <w:rPr>
                <w:ins w:id="5439" w:author="Diana Gonzalez Garcia" w:date="2021-05-28T16:34:00Z"/>
                <w:rFonts w:ascii="Calibri" w:hAnsi="Calibri" w:cs="Calibri"/>
                <w:color w:val="000000"/>
                <w:sz w:val="12"/>
                <w:szCs w:val="12"/>
                <w:lang w:eastAsia="es-CO"/>
                <w:rPrChange w:id="5440" w:author="Diana Gonzalez Garcia" w:date="2021-05-28T16:36:00Z">
                  <w:rPr>
                    <w:ins w:id="5441"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5442" w:author="Diana Gonzalez Garcia" w:date="2021-05-28T16:43:00Z">
              <w:tcPr>
                <w:tcW w:w="317" w:type="pct"/>
                <w:vMerge/>
                <w:tcBorders>
                  <w:top w:val="nil"/>
                  <w:left w:val="single" w:sz="4" w:space="0" w:color="auto"/>
                  <w:bottom w:val="single" w:sz="4" w:space="0" w:color="auto"/>
                  <w:right w:val="single" w:sz="4" w:space="0" w:color="auto"/>
                </w:tcBorders>
                <w:vAlign w:val="center"/>
                <w:hideMark/>
              </w:tcPr>
            </w:tcPrChange>
          </w:tcPr>
          <w:p w14:paraId="1847001F" w14:textId="77777777" w:rsidR="004223AB" w:rsidRPr="004223AB" w:rsidRDefault="004223AB" w:rsidP="004223AB">
            <w:pPr>
              <w:spacing w:after="0" w:line="240" w:lineRule="auto"/>
              <w:rPr>
                <w:ins w:id="5443" w:author="Diana Gonzalez Garcia" w:date="2021-05-28T16:34:00Z"/>
                <w:rFonts w:ascii="Calibri" w:hAnsi="Calibri" w:cs="Calibri"/>
                <w:sz w:val="12"/>
                <w:szCs w:val="12"/>
                <w:lang w:eastAsia="es-CO"/>
                <w:rPrChange w:id="5444" w:author="Diana Gonzalez Garcia" w:date="2021-05-28T16:36:00Z">
                  <w:rPr>
                    <w:ins w:id="5445" w:author="Diana Gonzalez Garcia" w:date="2021-05-28T16:34:00Z"/>
                    <w:rFonts w:ascii="Calibri" w:hAnsi="Calibri" w:cs="Calibri"/>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5446" w:author="Diana Gonzalez Garcia" w:date="2021-05-28T16:43:00Z">
              <w:tcPr>
                <w:tcW w:w="330" w:type="pct"/>
                <w:gridSpan w:val="2"/>
                <w:vMerge/>
                <w:tcBorders>
                  <w:top w:val="nil"/>
                  <w:left w:val="single" w:sz="4" w:space="0" w:color="auto"/>
                  <w:bottom w:val="single" w:sz="4" w:space="0" w:color="auto"/>
                  <w:right w:val="single" w:sz="4" w:space="0" w:color="auto"/>
                </w:tcBorders>
                <w:vAlign w:val="center"/>
                <w:hideMark/>
              </w:tcPr>
            </w:tcPrChange>
          </w:tcPr>
          <w:p w14:paraId="76DC6A91" w14:textId="77777777" w:rsidR="004223AB" w:rsidRPr="004223AB" w:rsidRDefault="004223AB" w:rsidP="004223AB">
            <w:pPr>
              <w:spacing w:after="0" w:line="240" w:lineRule="auto"/>
              <w:rPr>
                <w:ins w:id="5447" w:author="Diana Gonzalez Garcia" w:date="2021-05-28T16:34:00Z"/>
                <w:rFonts w:ascii="Calibri" w:hAnsi="Calibri" w:cs="Calibri"/>
                <w:sz w:val="12"/>
                <w:szCs w:val="12"/>
                <w:lang w:eastAsia="es-CO"/>
                <w:rPrChange w:id="5448" w:author="Diana Gonzalez Garcia" w:date="2021-05-28T16:36:00Z">
                  <w:rPr>
                    <w:ins w:id="5449" w:author="Diana Gonzalez Garcia" w:date="2021-05-28T16:34:00Z"/>
                    <w:rFonts w:ascii="Calibri" w:hAnsi="Calibri" w:cs="Calibri"/>
                    <w:sz w:val="24"/>
                    <w:szCs w:val="24"/>
                    <w:lang w:eastAsia="es-CO"/>
                  </w:rPr>
                </w:rPrChange>
              </w:rPr>
            </w:pPr>
          </w:p>
        </w:tc>
        <w:tc>
          <w:tcPr>
            <w:tcW w:w="0" w:type="auto"/>
            <w:vMerge/>
            <w:tcBorders>
              <w:top w:val="nil"/>
              <w:left w:val="single" w:sz="4" w:space="0" w:color="auto"/>
              <w:bottom w:val="nil"/>
              <w:right w:val="single" w:sz="4" w:space="0" w:color="auto"/>
            </w:tcBorders>
            <w:vAlign w:val="center"/>
            <w:hideMark/>
            <w:tcPrChange w:id="5450" w:author="Diana Gonzalez Garcia" w:date="2021-05-28T16:43:00Z">
              <w:tcPr>
                <w:tcW w:w="352" w:type="pct"/>
                <w:gridSpan w:val="2"/>
                <w:vMerge/>
                <w:tcBorders>
                  <w:top w:val="nil"/>
                  <w:left w:val="single" w:sz="4" w:space="0" w:color="auto"/>
                  <w:bottom w:val="nil"/>
                  <w:right w:val="single" w:sz="4" w:space="0" w:color="auto"/>
                </w:tcBorders>
                <w:vAlign w:val="center"/>
                <w:hideMark/>
              </w:tcPr>
            </w:tcPrChange>
          </w:tcPr>
          <w:p w14:paraId="00F13D8E" w14:textId="77777777" w:rsidR="004223AB" w:rsidRPr="004223AB" w:rsidRDefault="004223AB" w:rsidP="004223AB">
            <w:pPr>
              <w:spacing w:after="0" w:line="240" w:lineRule="auto"/>
              <w:rPr>
                <w:ins w:id="5451" w:author="Diana Gonzalez Garcia" w:date="2021-05-28T16:34:00Z"/>
                <w:rFonts w:ascii="Calibri" w:hAnsi="Calibri" w:cs="Calibri"/>
                <w:color w:val="000000"/>
                <w:sz w:val="12"/>
                <w:szCs w:val="12"/>
                <w:lang w:eastAsia="es-CO"/>
                <w:rPrChange w:id="5452" w:author="Diana Gonzalez Garcia" w:date="2021-05-28T16:36:00Z">
                  <w:rPr>
                    <w:ins w:id="5453"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5454" w:author="Diana Gonzalez Garcia" w:date="2021-05-28T16:43:00Z">
              <w:tcPr>
                <w:tcW w:w="291" w:type="pct"/>
                <w:gridSpan w:val="2"/>
                <w:vMerge/>
                <w:tcBorders>
                  <w:top w:val="nil"/>
                  <w:left w:val="single" w:sz="4" w:space="0" w:color="auto"/>
                  <w:bottom w:val="single" w:sz="4" w:space="0" w:color="auto"/>
                  <w:right w:val="single" w:sz="4" w:space="0" w:color="auto"/>
                </w:tcBorders>
                <w:vAlign w:val="center"/>
                <w:hideMark/>
              </w:tcPr>
            </w:tcPrChange>
          </w:tcPr>
          <w:p w14:paraId="41D3343F" w14:textId="77777777" w:rsidR="004223AB" w:rsidRPr="004223AB" w:rsidRDefault="004223AB" w:rsidP="004223AB">
            <w:pPr>
              <w:spacing w:after="0" w:line="240" w:lineRule="auto"/>
              <w:rPr>
                <w:ins w:id="5455" w:author="Diana Gonzalez Garcia" w:date="2021-05-28T16:34:00Z"/>
                <w:rFonts w:ascii="Calibri" w:hAnsi="Calibri" w:cs="Calibri"/>
                <w:color w:val="000000"/>
                <w:sz w:val="12"/>
                <w:szCs w:val="12"/>
                <w:lang w:eastAsia="es-CO"/>
                <w:rPrChange w:id="5456" w:author="Diana Gonzalez Garcia" w:date="2021-05-28T16:36:00Z">
                  <w:rPr>
                    <w:ins w:id="5457"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nil"/>
            </w:tcBorders>
            <w:vAlign w:val="center"/>
            <w:hideMark/>
            <w:tcPrChange w:id="5458" w:author="Diana Gonzalez Garcia" w:date="2021-05-28T16:43:00Z">
              <w:tcPr>
                <w:tcW w:w="242" w:type="pct"/>
                <w:gridSpan w:val="2"/>
                <w:vMerge/>
                <w:tcBorders>
                  <w:top w:val="nil"/>
                  <w:left w:val="single" w:sz="4" w:space="0" w:color="auto"/>
                  <w:bottom w:val="single" w:sz="4" w:space="0" w:color="auto"/>
                  <w:right w:val="nil"/>
                </w:tcBorders>
                <w:vAlign w:val="center"/>
                <w:hideMark/>
              </w:tcPr>
            </w:tcPrChange>
          </w:tcPr>
          <w:p w14:paraId="5E882F8D" w14:textId="77777777" w:rsidR="004223AB" w:rsidRPr="004223AB" w:rsidRDefault="004223AB" w:rsidP="004223AB">
            <w:pPr>
              <w:spacing w:after="0" w:line="240" w:lineRule="auto"/>
              <w:rPr>
                <w:ins w:id="5459" w:author="Diana Gonzalez Garcia" w:date="2021-05-28T16:34:00Z"/>
                <w:rFonts w:ascii="Calibri" w:hAnsi="Calibri" w:cs="Calibri"/>
                <w:color w:val="000000"/>
                <w:sz w:val="12"/>
                <w:szCs w:val="12"/>
                <w:lang w:eastAsia="es-CO"/>
                <w:rPrChange w:id="5460" w:author="Diana Gonzalez Garcia" w:date="2021-05-28T16:36:00Z">
                  <w:rPr>
                    <w:ins w:id="5461" w:author="Diana Gonzalez Garcia" w:date="2021-05-28T16:34:00Z"/>
                    <w:rFonts w:ascii="Calibri" w:hAnsi="Calibri" w:cs="Calibri"/>
                    <w:color w:val="000000"/>
                    <w:sz w:val="24"/>
                    <w:szCs w:val="24"/>
                    <w:lang w:eastAsia="es-CO"/>
                  </w:rPr>
                </w:rPrChange>
              </w:rPr>
            </w:pPr>
          </w:p>
        </w:tc>
        <w:tc>
          <w:tcPr>
            <w:tcW w:w="0" w:type="auto"/>
            <w:tcBorders>
              <w:top w:val="nil"/>
              <w:left w:val="single" w:sz="4" w:space="0" w:color="auto"/>
              <w:bottom w:val="nil"/>
              <w:right w:val="single" w:sz="4" w:space="0" w:color="auto"/>
            </w:tcBorders>
            <w:shd w:val="clear" w:color="auto" w:fill="auto"/>
            <w:vAlign w:val="center"/>
            <w:hideMark/>
            <w:tcPrChange w:id="5462" w:author="Diana Gonzalez Garcia" w:date="2021-05-28T16:43:00Z">
              <w:tcPr>
                <w:tcW w:w="1418" w:type="pct"/>
                <w:tcBorders>
                  <w:top w:val="nil"/>
                  <w:left w:val="single" w:sz="4" w:space="0" w:color="auto"/>
                  <w:bottom w:val="nil"/>
                  <w:right w:val="single" w:sz="4" w:space="0" w:color="auto"/>
                </w:tcBorders>
                <w:shd w:val="clear" w:color="auto" w:fill="auto"/>
                <w:vAlign w:val="center"/>
                <w:hideMark/>
              </w:tcPr>
            </w:tcPrChange>
          </w:tcPr>
          <w:p w14:paraId="29951149" w14:textId="77777777" w:rsidR="004223AB" w:rsidRPr="004223AB" w:rsidRDefault="004223AB" w:rsidP="004223AB">
            <w:pPr>
              <w:spacing w:after="0" w:line="240" w:lineRule="auto"/>
              <w:jc w:val="both"/>
              <w:rPr>
                <w:ins w:id="5463" w:author="Diana Gonzalez Garcia" w:date="2021-05-28T16:34:00Z"/>
                <w:rFonts w:ascii="Calibri" w:hAnsi="Calibri" w:cs="Calibri"/>
                <w:color w:val="000000"/>
                <w:sz w:val="12"/>
                <w:szCs w:val="12"/>
                <w:lang w:eastAsia="es-CO"/>
                <w:rPrChange w:id="5464" w:author="Diana Gonzalez Garcia" w:date="2021-05-28T16:36:00Z">
                  <w:rPr>
                    <w:ins w:id="5465" w:author="Diana Gonzalez Garcia" w:date="2021-05-28T16:34:00Z"/>
                    <w:rFonts w:ascii="Calibri" w:hAnsi="Calibri" w:cs="Calibri"/>
                    <w:color w:val="000000"/>
                    <w:sz w:val="24"/>
                    <w:szCs w:val="24"/>
                    <w:lang w:eastAsia="es-CO"/>
                  </w:rPr>
                </w:rPrChange>
              </w:rPr>
            </w:pPr>
            <w:ins w:id="5466" w:author="Diana Gonzalez Garcia" w:date="2021-05-28T16:34:00Z">
              <w:r w:rsidRPr="004223AB">
                <w:rPr>
                  <w:rFonts w:ascii="Calibri" w:hAnsi="Calibri" w:cs="Calibri"/>
                  <w:color w:val="000000"/>
                  <w:sz w:val="12"/>
                  <w:szCs w:val="12"/>
                  <w:lang w:eastAsia="es-CO"/>
                  <w:rPrChange w:id="5467" w:author="Diana Gonzalez Garcia" w:date="2021-05-28T16:36:00Z">
                    <w:rPr>
                      <w:rFonts w:ascii="Calibri" w:hAnsi="Calibri" w:cs="Calibri"/>
                      <w:color w:val="000000"/>
                      <w:sz w:val="24"/>
                      <w:szCs w:val="24"/>
                      <w:lang w:eastAsia="es-CO"/>
                    </w:rPr>
                  </w:rPrChange>
                </w:rPr>
                <w:t> </w:t>
              </w:r>
            </w:ins>
          </w:p>
        </w:tc>
        <w:tc>
          <w:tcPr>
            <w:tcW w:w="0" w:type="auto"/>
            <w:vMerge/>
            <w:tcBorders>
              <w:top w:val="nil"/>
              <w:left w:val="nil"/>
              <w:bottom w:val="single" w:sz="4" w:space="0" w:color="auto"/>
              <w:right w:val="single" w:sz="4" w:space="0" w:color="auto"/>
            </w:tcBorders>
            <w:vAlign w:val="center"/>
            <w:hideMark/>
            <w:tcPrChange w:id="5468" w:author="Diana Gonzalez Garcia" w:date="2021-05-28T16:43:00Z">
              <w:tcPr>
                <w:tcW w:w="261" w:type="pct"/>
                <w:gridSpan w:val="2"/>
                <w:vMerge/>
                <w:tcBorders>
                  <w:top w:val="nil"/>
                  <w:left w:val="nil"/>
                  <w:bottom w:val="single" w:sz="4" w:space="0" w:color="auto"/>
                  <w:right w:val="single" w:sz="4" w:space="0" w:color="auto"/>
                </w:tcBorders>
                <w:vAlign w:val="center"/>
                <w:hideMark/>
              </w:tcPr>
            </w:tcPrChange>
          </w:tcPr>
          <w:p w14:paraId="56C4E7EC" w14:textId="77777777" w:rsidR="004223AB" w:rsidRPr="004223AB" w:rsidRDefault="004223AB" w:rsidP="004223AB">
            <w:pPr>
              <w:spacing w:after="0" w:line="240" w:lineRule="auto"/>
              <w:rPr>
                <w:ins w:id="5469" w:author="Diana Gonzalez Garcia" w:date="2021-05-28T16:34:00Z"/>
                <w:rFonts w:ascii="Calibri" w:hAnsi="Calibri" w:cs="Calibri"/>
                <w:color w:val="000000"/>
                <w:sz w:val="12"/>
                <w:szCs w:val="12"/>
                <w:lang w:eastAsia="es-CO"/>
                <w:rPrChange w:id="5470" w:author="Diana Gonzalez Garcia" w:date="2021-05-28T16:36:00Z">
                  <w:rPr>
                    <w:ins w:id="5471"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nil"/>
            </w:tcBorders>
            <w:vAlign w:val="center"/>
            <w:hideMark/>
            <w:tcPrChange w:id="5472" w:author="Diana Gonzalez Garcia" w:date="2021-05-28T16:43:00Z">
              <w:tcPr>
                <w:tcW w:w="487" w:type="pct"/>
                <w:gridSpan w:val="2"/>
                <w:vMerge/>
                <w:tcBorders>
                  <w:top w:val="nil"/>
                  <w:left w:val="single" w:sz="4" w:space="0" w:color="auto"/>
                  <w:bottom w:val="single" w:sz="4" w:space="0" w:color="auto"/>
                  <w:right w:val="nil"/>
                </w:tcBorders>
                <w:vAlign w:val="center"/>
                <w:hideMark/>
              </w:tcPr>
            </w:tcPrChange>
          </w:tcPr>
          <w:p w14:paraId="5B0230BC" w14:textId="77777777" w:rsidR="004223AB" w:rsidRPr="004223AB" w:rsidRDefault="004223AB" w:rsidP="004223AB">
            <w:pPr>
              <w:spacing w:after="0" w:line="240" w:lineRule="auto"/>
              <w:rPr>
                <w:ins w:id="5473" w:author="Diana Gonzalez Garcia" w:date="2021-05-28T16:34:00Z"/>
                <w:rFonts w:ascii="Calibri" w:hAnsi="Calibri" w:cs="Calibri"/>
                <w:color w:val="FF0000"/>
                <w:sz w:val="12"/>
                <w:szCs w:val="12"/>
                <w:lang w:eastAsia="es-CO"/>
                <w:rPrChange w:id="5474" w:author="Diana Gonzalez Garcia" w:date="2021-05-28T16:36:00Z">
                  <w:rPr>
                    <w:ins w:id="5475" w:author="Diana Gonzalez Garcia" w:date="2021-05-28T16:34:00Z"/>
                    <w:rFonts w:ascii="Calibri" w:hAnsi="Calibri" w:cs="Calibri"/>
                    <w:color w:val="FF0000"/>
                    <w:sz w:val="24"/>
                    <w:szCs w:val="24"/>
                    <w:lang w:eastAsia="es-CO"/>
                  </w:rPr>
                </w:rPrChange>
              </w:rPr>
            </w:pPr>
          </w:p>
        </w:tc>
        <w:tc>
          <w:tcPr>
            <w:tcW w:w="1158" w:type="dxa"/>
            <w:vMerge/>
            <w:tcBorders>
              <w:top w:val="nil"/>
              <w:left w:val="single" w:sz="4" w:space="0" w:color="auto"/>
              <w:bottom w:val="single" w:sz="4" w:space="0" w:color="auto"/>
              <w:right w:val="single" w:sz="4" w:space="0" w:color="auto"/>
            </w:tcBorders>
            <w:vAlign w:val="center"/>
            <w:hideMark/>
            <w:tcPrChange w:id="5476" w:author="Diana Gonzalez Garcia" w:date="2021-05-28T16:43:00Z">
              <w:tcPr>
                <w:tcW w:w="985" w:type="pct"/>
                <w:gridSpan w:val="2"/>
                <w:vMerge/>
                <w:tcBorders>
                  <w:top w:val="nil"/>
                  <w:left w:val="single" w:sz="4" w:space="0" w:color="auto"/>
                  <w:bottom w:val="single" w:sz="4" w:space="0" w:color="auto"/>
                  <w:right w:val="single" w:sz="4" w:space="0" w:color="auto"/>
                </w:tcBorders>
                <w:vAlign w:val="center"/>
                <w:hideMark/>
              </w:tcPr>
            </w:tcPrChange>
          </w:tcPr>
          <w:p w14:paraId="7E147AA1" w14:textId="77777777" w:rsidR="004223AB" w:rsidRPr="004223AB" w:rsidRDefault="004223AB" w:rsidP="004223AB">
            <w:pPr>
              <w:spacing w:after="0" w:line="240" w:lineRule="auto"/>
              <w:rPr>
                <w:ins w:id="5477" w:author="Diana Gonzalez Garcia" w:date="2021-05-28T16:34:00Z"/>
                <w:rFonts w:ascii="Calibri" w:hAnsi="Calibri" w:cs="Calibri"/>
                <w:color w:val="000000"/>
                <w:sz w:val="12"/>
                <w:szCs w:val="12"/>
                <w:lang w:eastAsia="es-CO"/>
                <w:rPrChange w:id="5478" w:author="Diana Gonzalez Garcia" w:date="2021-05-28T16:36:00Z">
                  <w:rPr>
                    <w:ins w:id="5479" w:author="Diana Gonzalez Garcia" w:date="2021-05-28T16:34:00Z"/>
                    <w:rFonts w:ascii="Calibri" w:hAnsi="Calibri" w:cs="Calibri"/>
                    <w:color w:val="000000"/>
                    <w:sz w:val="24"/>
                    <w:szCs w:val="24"/>
                    <w:lang w:eastAsia="es-CO"/>
                  </w:rPr>
                </w:rPrChange>
              </w:rPr>
            </w:pPr>
          </w:p>
        </w:tc>
      </w:tr>
      <w:tr w:rsidR="004223AB" w:rsidRPr="004223AB" w14:paraId="77749456" w14:textId="77777777" w:rsidTr="00D203B1">
        <w:tblPrEx>
          <w:tblPrExChange w:id="5480" w:author="Diana Gonzalez Garcia" w:date="2021-05-28T16:43:00Z">
            <w:tblPrEx>
              <w:tblW w:w="5000" w:type="pct"/>
              <w:tblInd w:w="0" w:type="dxa"/>
            </w:tblPrEx>
          </w:tblPrExChange>
        </w:tblPrEx>
        <w:trPr>
          <w:trHeight w:val="20"/>
          <w:ins w:id="5481" w:author="Diana Gonzalez Garcia" w:date="2021-05-28T16:34:00Z"/>
          <w:trPrChange w:id="5482" w:author="Diana Gonzalez Garcia" w:date="2021-05-28T16:43:00Z">
            <w:trPr>
              <w:gridBefore w:val="2"/>
              <w:gridAfter w:val="0"/>
              <w:trHeight w:val="1485"/>
            </w:trPr>
          </w:trPrChange>
        </w:trPr>
        <w:tc>
          <w:tcPr>
            <w:tcW w:w="0" w:type="auto"/>
            <w:vMerge/>
            <w:tcBorders>
              <w:top w:val="nil"/>
              <w:left w:val="single" w:sz="4" w:space="0" w:color="auto"/>
              <w:bottom w:val="single" w:sz="4" w:space="0" w:color="auto"/>
              <w:right w:val="single" w:sz="4" w:space="0" w:color="auto"/>
            </w:tcBorders>
            <w:vAlign w:val="center"/>
            <w:hideMark/>
            <w:tcPrChange w:id="5483" w:author="Diana Gonzalez Garcia" w:date="2021-05-28T16:43:00Z">
              <w:tcPr>
                <w:tcW w:w="318" w:type="pct"/>
                <w:gridSpan w:val="2"/>
                <w:vMerge/>
                <w:tcBorders>
                  <w:top w:val="nil"/>
                  <w:left w:val="single" w:sz="4" w:space="0" w:color="auto"/>
                  <w:bottom w:val="single" w:sz="4" w:space="0" w:color="auto"/>
                  <w:right w:val="single" w:sz="4" w:space="0" w:color="auto"/>
                </w:tcBorders>
                <w:vAlign w:val="center"/>
                <w:hideMark/>
              </w:tcPr>
            </w:tcPrChange>
          </w:tcPr>
          <w:p w14:paraId="1ABAF6F2" w14:textId="77777777" w:rsidR="004223AB" w:rsidRPr="004223AB" w:rsidRDefault="004223AB" w:rsidP="004223AB">
            <w:pPr>
              <w:spacing w:after="0" w:line="240" w:lineRule="auto"/>
              <w:rPr>
                <w:ins w:id="5484" w:author="Diana Gonzalez Garcia" w:date="2021-05-28T16:34:00Z"/>
                <w:rFonts w:ascii="Calibri" w:hAnsi="Calibri" w:cs="Calibri"/>
                <w:color w:val="000000"/>
                <w:sz w:val="12"/>
                <w:szCs w:val="12"/>
                <w:lang w:eastAsia="es-CO"/>
                <w:rPrChange w:id="5485" w:author="Diana Gonzalez Garcia" w:date="2021-05-28T16:36:00Z">
                  <w:rPr>
                    <w:ins w:id="5486"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5487" w:author="Diana Gonzalez Garcia" w:date="2021-05-28T16:43:00Z">
              <w:tcPr>
                <w:tcW w:w="317" w:type="pct"/>
                <w:vMerge/>
                <w:tcBorders>
                  <w:top w:val="nil"/>
                  <w:left w:val="single" w:sz="4" w:space="0" w:color="auto"/>
                  <w:bottom w:val="single" w:sz="4" w:space="0" w:color="auto"/>
                  <w:right w:val="single" w:sz="4" w:space="0" w:color="auto"/>
                </w:tcBorders>
                <w:vAlign w:val="center"/>
                <w:hideMark/>
              </w:tcPr>
            </w:tcPrChange>
          </w:tcPr>
          <w:p w14:paraId="11A06E45" w14:textId="77777777" w:rsidR="004223AB" w:rsidRPr="004223AB" w:rsidRDefault="004223AB" w:rsidP="004223AB">
            <w:pPr>
              <w:spacing w:after="0" w:line="240" w:lineRule="auto"/>
              <w:rPr>
                <w:ins w:id="5488" w:author="Diana Gonzalez Garcia" w:date="2021-05-28T16:34:00Z"/>
                <w:rFonts w:ascii="Calibri" w:hAnsi="Calibri" w:cs="Calibri"/>
                <w:sz w:val="12"/>
                <w:szCs w:val="12"/>
                <w:lang w:eastAsia="es-CO"/>
                <w:rPrChange w:id="5489" w:author="Diana Gonzalez Garcia" w:date="2021-05-28T16:36:00Z">
                  <w:rPr>
                    <w:ins w:id="5490" w:author="Diana Gonzalez Garcia" w:date="2021-05-28T16:34:00Z"/>
                    <w:rFonts w:ascii="Calibri" w:hAnsi="Calibri" w:cs="Calibri"/>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5491" w:author="Diana Gonzalez Garcia" w:date="2021-05-28T16:43:00Z">
              <w:tcPr>
                <w:tcW w:w="330" w:type="pct"/>
                <w:gridSpan w:val="2"/>
                <w:vMerge/>
                <w:tcBorders>
                  <w:top w:val="nil"/>
                  <w:left w:val="single" w:sz="4" w:space="0" w:color="auto"/>
                  <w:bottom w:val="single" w:sz="4" w:space="0" w:color="auto"/>
                  <w:right w:val="single" w:sz="4" w:space="0" w:color="auto"/>
                </w:tcBorders>
                <w:vAlign w:val="center"/>
                <w:hideMark/>
              </w:tcPr>
            </w:tcPrChange>
          </w:tcPr>
          <w:p w14:paraId="52B30410" w14:textId="77777777" w:rsidR="004223AB" w:rsidRPr="004223AB" w:rsidRDefault="004223AB" w:rsidP="004223AB">
            <w:pPr>
              <w:spacing w:after="0" w:line="240" w:lineRule="auto"/>
              <w:rPr>
                <w:ins w:id="5492" w:author="Diana Gonzalez Garcia" w:date="2021-05-28T16:34:00Z"/>
                <w:rFonts w:ascii="Calibri" w:hAnsi="Calibri" w:cs="Calibri"/>
                <w:sz w:val="12"/>
                <w:szCs w:val="12"/>
                <w:lang w:eastAsia="es-CO"/>
                <w:rPrChange w:id="5493" w:author="Diana Gonzalez Garcia" w:date="2021-05-28T16:36:00Z">
                  <w:rPr>
                    <w:ins w:id="5494" w:author="Diana Gonzalez Garcia" w:date="2021-05-28T16:34:00Z"/>
                    <w:rFonts w:ascii="Calibri" w:hAnsi="Calibri" w:cs="Calibri"/>
                    <w:sz w:val="24"/>
                    <w:szCs w:val="24"/>
                    <w:lang w:eastAsia="es-CO"/>
                  </w:rPr>
                </w:rPrChange>
              </w:rPr>
            </w:pPr>
          </w:p>
        </w:tc>
        <w:tc>
          <w:tcPr>
            <w:tcW w:w="0" w:type="auto"/>
            <w:vMerge/>
            <w:tcBorders>
              <w:top w:val="nil"/>
              <w:left w:val="single" w:sz="4" w:space="0" w:color="auto"/>
              <w:bottom w:val="nil"/>
              <w:right w:val="single" w:sz="4" w:space="0" w:color="auto"/>
            </w:tcBorders>
            <w:vAlign w:val="center"/>
            <w:hideMark/>
            <w:tcPrChange w:id="5495" w:author="Diana Gonzalez Garcia" w:date="2021-05-28T16:43:00Z">
              <w:tcPr>
                <w:tcW w:w="352" w:type="pct"/>
                <w:gridSpan w:val="2"/>
                <w:vMerge/>
                <w:tcBorders>
                  <w:top w:val="nil"/>
                  <w:left w:val="single" w:sz="4" w:space="0" w:color="auto"/>
                  <w:bottom w:val="nil"/>
                  <w:right w:val="single" w:sz="4" w:space="0" w:color="auto"/>
                </w:tcBorders>
                <w:vAlign w:val="center"/>
                <w:hideMark/>
              </w:tcPr>
            </w:tcPrChange>
          </w:tcPr>
          <w:p w14:paraId="38AFC017" w14:textId="77777777" w:rsidR="004223AB" w:rsidRPr="004223AB" w:rsidRDefault="004223AB" w:rsidP="004223AB">
            <w:pPr>
              <w:spacing w:after="0" w:line="240" w:lineRule="auto"/>
              <w:rPr>
                <w:ins w:id="5496" w:author="Diana Gonzalez Garcia" w:date="2021-05-28T16:34:00Z"/>
                <w:rFonts w:ascii="Calibri" w:hAnsi="Calibri" w:cs="Calibri"/>
                <w:color w:val="000000"/>
                <w:sz w:val="12"/>
                <w:szCs w:val="12"/>
                <w:lang w:eastAsia="es-CO"/>
                <w:rPrChange w:id="5497" w:author="Diana Gonzalez Garcia" w:date="2021-05-28T16:36:00Z">
                  <w:rPr>
                    <w:ins w:id="5498"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5499" w:author="Diana Gonzalez Garcia" w:date="2021-05-28T16:43:00Z">
              <w:tcPr>
                <w:tcW w:w="291" w:type="pct"/>
                <w:gridSpan w:val="2"/>
                <w:vMerge/>
                <w:tcBorders>
                  <w:top w:val="nil"/>
                  <w:left w:val="single" w:sz="4" w:space="0" w:color="auto"/>
                  <w:bottom w:val="single" w:sz="4" w:space="0" w:color="auto"/>
                  <w:right w:val="single" w:sz="4" w:space="0" w:color="auto"/>
                </w:tcBorders>
                <w:vAlign w:val="center"/>
                <w:hideMark/>
              </w:tcPr>
            </w:tcPrChange>
          </w:tcPr>
          <w:p w14:paraId="496909DF" w14:textId="77777777" w:rsidR="004223AB" w:rsidRPr="004223AB" w:rsidRDefault="004223AB" w:rsidP="004223AB">
            <w:pPr>
              <w:spacing w:after="0" w:line="240" w:lineRule="auto"/>
              <w:rPr>
                <w:ins w:id="5500" w:author="Diana Gonzalez Garcia" w:date="2021-05-28T16:34:00Z"/>
                <w:rFonts w:ascii="Calibri" w:hAnsi="Calibri" w:cs="Calibri"/>
                <w:color w:val="000000"/>
                <w:sz w:val="12"/>
                <w:szCs w:val="12"/>
                <w:lang w:eastAsia="es-CO"/>
                <w:rPrChange w:id="5501" w:author="Diana Gonzalez Garcia" w:date="2021-05-28T16:36:00Z">
                  <w:rPr>
                    <w:ins w:id="5502"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nil"/>
            </w:tcBorders>
            <w:vAlign w:val="center"/>
            <w:hideMark/>
            <w:tcPrChange w:id="5503" w:author="Diana Gonzalez Garcia" w:date="2021-05-28T16:43:00Z">
              <w:tcPr>
                <w:tcW w:w="242" w:type="pct"/>
                <w:gridSpan w:val="2"/>
                <w:vMerge/>
                <w:tcBorders>
                  <w:top w:val="nil"/>
                  <w:left w:val="single" w:sz="4" w:space="0" w:color="auto"/>
                  <w:bottom w:val="single" w:sz="4" w:space="0" w:color="auto"/>
                  <w:right w:val="nil"/>
                </w:tcBorders>
                <w:vAlign w:val="center"/>
                <w:hideMark/>
              </w:tcPr>
            </w:tcPrChange>
          </w:tcPr>
          <w:p w14:paraId="5DAC8FD8" w14:textId="77777777" w:rsidR="004223AB" w:rsidRPr="004223AB" w:rsidRDefault="004223AB" w:rsidP="004223AB">
            <w:pPr>
              <w:spacing w:after="0" w:line="240" w:lineRule="auto"/>
              <w:rPr>
                <w:ins w:id="5504" w:author="Diana Gonzalez Garcia" w:date="2021-05-28T16:34:00Z"/>
                <w:rFonts w:ascii="Calibri" w:hAnsi="Calibri" w:cs="Calibri"/>
                <w:color w:val="000000"/>
                <w:sz w:val="12"/>
                <w:szCs w:val="12"/>
                <w:lang w:eastAsia="es-CO"/>
                <w:rPrChange w:id="5505" w:author="Diana Gonzalez Garcia" w:date="2021-05-28T16:36:00Z">
                  <w:rPr>
                    <w:ins w:id="5506" w:author="Diana Gonzalez Garcia" w:date="2021-05-28T16:34:00Z"/>
                    <w:rFonts w:ascii="Calibri" w:hAnsi="Calibri" w:cs="Calibri"/>
                    <w:color w:val="000000"/>
                    <w:sz w:val="24"/>
                    <w:szCs w:val="24"/>
                    <w:lang w:eastAsia="es-CO"/>
                  </w:rPr>
                </w:rPrChange>
              </w:rPr>
            </w:pPr>
          </w:p>
        </w:tc>
        <w:tc>
          <w:tcPr>
            <w:tcW w:w="0" w:type="auto"/>
            <w:tcBorders>
              <w:top w:val="nil"/>
              <w:left w:val="single" w:sz="4" w:space="0" w:color="auto"/>
              <w:bottom w:val="nil"/>
              <w:right w:val="single" w:sz="4" w:space="0" w:color="auto"/>
            </w:tcBorders>
            <w:shd w:val="clear" w:color="auto" w:fill="auto"/>
            <w:vAlign w:val="center"/>
            <w:hideMark/>
            <w:tcPrChange w:id="5507" w:author="Diana Gonzalez Garcia" w:date="2021-05-28T16:43:00Z">
              <w:tcPr>
                <w:tcW w:w="1418" w:type="pct"/>
                <w:tcBorders>
                  <w:top w:val="nil"/>
                  <w:left w:val="single" w:sz="4" w:space="0" w:color="auto"/>
                  <w:bottom w:val="nil"/>
                  <w:right w:val="single" w:sz="4" w:space="0" w:color="auto"/>
                </w:tcBorders>
                <w:shd w:val="clear" w:color="auto" w:fill="auto"/>
                <w:vAlign w:val="center"/>
                <w:hideMark/>
              </w:tcPr>
            </w:tcPrChange>
          </w:tcPr>
          <w:p w14:paraId="40173785" w14:textId="77777777" w:rsidR="004223AB" w:rsidRPr="004223AB" w:rsidRDefault="004223AB" w:rsidP="004223AB">
            <w:pPr>
              <w:spacing w:after="0" w:line="240" w:lineRule="auto"/>
              <w:jc w:val="both"/>
              <w:rPr>
                <w:ins w:id="5508" w:author="Diana Gonzalez Garcia" w:date="2021-05-28T16:34:00Z"/>
                <w:rFonts w:ascii="Calibri" w:hAnsi="Calibri" w:cs="Calibri"/>
                <w:sz w:val="12"/>
                <w:szCs w:val="12"/>
                <w:lang w:eastAsia="es-CO"/>
                <w:rPrChange w:id="5509" w:author="Diana Gonzalez Garcia" w:date="2021-05-28T16:36:00Z">
                  <w:rPr>
                    <w:ins w:id="5510" w:author="Diana Gonzalez Garcia" w:date="2021-05-28T16:34:00Z"/>
                    <w:rFonts w:ascii="Calibri" w:hAnsi="Calibri" w:cs="Calibri"/>
                    <w:sz w:val="24"/>
                    <w:szCs w:val="24"/>
                    <w:lang w:eastAsia="es-CO"/>
                  </w:rPr>
                </w:rPrChange>
              </w:rPr>
            </w:pPr>
            <w:ins w:id="5511" w:author="Diana Gonzalez Garcia" w:date="2021-05-28T16:34:00Z">
              <w:r w:rsidRPr="004223AB">
                <w:rPr>
                  <w:rFonts w:ascii="Calibri" w:hAnsi="Calibri" w:cs="Calibri"/>
                  <w:sz w:val="12"/>
                  <w:szCs w:val="12"/>
                  <w:lang w:eastAsia="es-CO"/>
                  <w:rPrChange w:id="5512" w:author="Diana Gonzalez Garcia" w:date="2021-05-28T16:36:00Z">
                    <w:rPr>
                      <w:rFonts w:ascii="Calibri" w:hAnsi="Calibri" w:cs="Calibri"/>
                      <w:sz w:val="24"/>
                      <w:szCs w:val="24"/>
                      <w:lang w:eastAsia="es-CO"/>
                    </w:rPr>
                  </w:rPrChange>
                </w:rPr>
                <w:t>En el caso que se lleguen a presentar las combinaciones de usos (según reglas de asignación del método de liquidación), se deberá considerar las variables Estrato del uso predominante y el área total construida del predio para calcular el valor total del predio.</w:t>
              </w:r>
            </w:ins>
          </w:p>
        </w:tc>
        <w:tc>
          <w:tcPr>
            <w:tcW w:w="0" w:type="auto"/>
            <w:vMerge/>
            <w:tcBorders>
              <w:top w:val="nil"/>
              <w:left w:val="nil"/>
              <w:bottom w:val="single" w:sz="4" w:space="0" w:color="auto"/>
              <w:right w:val="single" w:sz="4" w:space="0" w:color="auto"/>
            </w:tcBorders>
            <w:vAlign w:val="center"/>
            <w:hideMark/>
            <w:tcPrChange w:id="5513" w:author="Diana Gonzalez Garcia" w:date="2021-05-28T16:43:00Z">
              <w:tcPr>
                <w:tcW w:w="261" w:type="pct"/>
                <w:gridSpan w:val="2"/>
                <w:vMerge/>
                <w:tcBorders>
                  <w:top w:val="nil"/>
                  <w:left w:val="nil"/>
                  <w:bottom w:val="single" w:sz="4" w:space="0" w:color="auto"/>
                  <w:right w:val="single" w:sz="4" w:space="0" w:color="auto"/>
                </w:tcBorders>
                <w:vAlign w:val="center"/>
                <w:hideMark/>
              </w:tcPr>
            </w:tcPrChange>
          </w:tcPr>
          <w:p w14:paraId="55B9D24A" w14:textId="77777777" w:rsidR="004223AB" w:rsidRPr="004223AB" w:rsidRDefault="004223AB" w:rsidP="004223AB">
            <w:pPr>
              <w:spacing w:after="0" w:line="240" w:lineRule="auto"/>
              <w:rPr>
                <w:ins w:id="5514" w:author="Diana Gonzalez Garcia" w:date="2021-05-28T16:34:00Z"/>
                <w:rFonts w:ascii="Calibri" w:hAnsi="Calibri" w:cs="Calibri"/>
                <w:color w:val="000000"/>
                <w:sz w:val="12"/>
                <w:szCs w:val="12"/>
                <w:lang w:eastAsia="es-CO"/>
                <w:rPrChange w:id="5515" w:author="Diana Gonzalez Garcia" w:date="2021-05-28T16:36:00Z">
                  <w:rPr>
                    <w:ins w:id="5516"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nil"/>
            </w:tcBorders>
            <w:vAlign w:val="center"/>
            <w:hideMark/>
            <w:tcPrChange w:id="5517" w:author="Diana Gonzalez Garcia" w:date="2021-05-28T16:43:00Z">
              <w:tcPr>
                <w:tcW w:w="487" w:type="pct"/>
                <w:gridSpan w:val="2"/>
                <w:vMerge/>
                <w:tcBorders>
                  <w:top w:val="nil"/>
                  <w:left w:val="single" w:sz="4" w:space="0" w:color="auto"/>
                  <w:bottom w:val="single" w:sz="4" w:space="0" w:color="auto"/>
                  <w:right w:val="nil"/>
                </w:tcBorders>
                <w:vAlign w:val="center"/>
                <w:hideMark/>
              </w:tcPr>
            </w:tcPrChange>
          </w:tcPr>
          <w:p w14:paraId="54C54D14" w14:textId="77777777" w:rsidR="004223AB" w:rsidRPr="004223AB" w:rsidRDefault="004223AB" w:rsidP="004223AB">
            <w:pPr>
              <w:spacing w:after="0" w:line="240" w:lineRule="auto"/>
              <w:rPr>
                <w:ins w:id="5518" w:author="Diana Gonzalez Garcia" w:date="2021-05-28T16:34:00Z"/>
                <w:rFonts w:ascii="Calibri" w:hAnsi="Calibri" w:cs="Calibri"/>
                <w:color w:val="FF0000"/>
                <w:sz w:val="12"/>
                <w:szCs w:val="12"/>
                <w:lang w:eastAsia="es-CO"/>
                <w:rPrChange w:id="5519" w:author="Diana Gonzalez Garcia" w:date="2021-05-28T16:36:00Z">
                  <w:rPr>
                    <w:ins w:id="5520" w:author="Diana Gonzalez Garcia" w:date="2021-05-28T16:34:00Z"/>
                    <w:rFonts w:ascii="Calibri" w:hAnsi="Calibri" w:cs="Calibri"/>
                    <w:color w:val="FF0000"/>
                    <w:sz w:val="24"/>
                    <w:szCs w:val="24"/>
                    <w:lang w:eastAsia="es-CO"/>
                  </w:rPr>
                </w:rPrChange>
              </w:rPr>
            </w:pPr>
          </w:p>
        </w:tc>
        <w:tc>
          <w:tcPr>
            <w:tcW w:w="1158" w:type="dxa"/>
            <w:vMerge/>
            <w:tcBorders>
              <w:top w:val="nil"/>
              <w:left w:val="single" w:sz="4" w:space="0" w:color="auto"/>
              <w:bottom w:val="single" w:sz="4" w:space="0" w:color="auto"/>
              <w:right w:val="single" w:sz="4" w:space="0" w:color="auto"/>
            </w:tcBorders>
            <w:vAlign w:val="center"/>
            <w:hideMark/>
            <w:tcPrChange w:id="5521" w:author="Diana Gonzalez Garcia" w:date="2021-05-28T16:43:00Z">
              <w:tcPr>
                <w:tcW w:w="985" w:type="pct"/>
                <w:gridSpan w:val="2"/>
                <w:vMerge/>
                <w:tcBorders>
                  <w:top w:val="nil"/>
                  <w:left w:val="single" w:sz="4" w:space="0" w:color="auto"/>
                  <w:bottom w:val="single" w:sz="4" w:space="0" w:color="auto"/>
                  <w:right w:val="single" w:sz="4" w:space="0" w:color="auto"/>
                </w:tcBorders>
                <w:vAlign w:val="center"/>
                <w:hideMark/>
              </w:tcPr>
            </w:tcPrChange>
          </w:tcPr>
          <w:p w14:paraId="302ADD32" w14:textId="77777777" w:rsidR="004223AB" w:rsidRPr="004223AB" w:rsidRDefault="004223AB" w:rsidP="004223AB">
            <w:pPr>
              <w:spacing w:after="0" w:line="240" w:lineRule="auto"/>
              <w:rPr>
                <w:ins w:id="5522" w:author="Diana Gonzalez Garcia" w:date="2021-05-28T16:34:00Z"/>
                <w:rFonts w:ascii="Calibri" w:hAnsi="Calibri" w:cs="Calibri"/>
                <w:color w:val="000000"/>
                <w:sz w:val="12"/>
                <w:szCs w:val="12"/>
                <w:lang w:eastAsia="es-CO"/>
                <w:rPrChange w:id="5523" w:author="Diana Gonzalez Garcia" w:date="2021-05-28T16:36:00Z">
                  <w:rPr>
                    <w:ins w:id="5524" w:author="Diana Gonzalez Garcia" w:date="2021-05-28T16:34:00Z"/>
                    <w:rFonts w:ascii="Calibri" w:hAnsi="Calibri" w:cs="Calibri"/>
                    <w:color w:val="000000"/>
                    <w:sz w:val="24"/>
                    <w:szCs w:val="24"/>
                    <w:lang w:eastAsia="es-CO"/>
                  </w:rPr>
                </w:rPrChange>
              </w:rPr>
            </w:pPr>
          </w:p>
        </w:tc>
      </w:tr>
      <w:tr w:rsidR="004223AB" w:rsidRPr="004223AB" w14:paraId="44090779" w14:textId="77777777" w:rsidTr="00D203B1">
        <w:tblPrEx>
          <w:tblPrExChange w:id="5525" w:author="Diana Gonzalez Garcia" w:date="2021-05-28T16:43:00Z">
            <w:tblPrEx>
              <w:tblW w:w="5000" w:type="pct"/>
              <w:tblInd w:w="0" w:type="dxa"/>
            </w:tblPrEx>
          </w:tblPrExChange>
        </w:tblPrEx>
        <w:trPr>
          <w:trHeight w:val="20"/>
          <w:ins w:id="5526" w:author="Diana Gonzalez Garcia" w:date="2021-05-28T16:34:00Z"/>
          <w:trPrChange w:id="5527" w:author="Diana Gonzalez Garcia" w:date="2021-05-28T16:43:00Z">
            <w:trPr>
              <w:gridBefore w:val="2"/>
              <w:gridAfter w:val="0"/>
              <w:trHeight w:val="1140"/>
            </w:trPr>
          </w:trPrChange>
        </w:trPr>
        <w:tc>
          <w:tcPr>
            <w:tcW w:w="0" w:type="auto"/>
            <w:vMerge/>
            <w:tcBorders>
              <w:top w:val="nil"/>
              <w:left w:val="single" w:sz="4" w:space="0" w:color="auto"/>
              <w:bottom w:val="single" w:sz="4" w:space="0" w:color="auto"/>
              <w:right w:val="single" w:sz="4" w:space="0" w:color="auto"/>
            </w:tcBorders>
            <w:vAlign w:val="center"/>
            <w:hideMark/>
            <w:tcPrChange w:id="5528" w:author="Diana Gonzalez Garcia" w:date="2021-05-28T16:43:00Z">
              <w:tcPr>
                <w:tcW w:w="318" w:type="pct"/>
                <w:gridSpan w:val="2"/>
                <w:vMerge/>
                <w:tcBorders>
                  <w:top w:val="nil"/>
                  <w:left w:val="single" w:sz="4" w:space="0" w:color="auto"/>
                  <w:bottom w:val="single" w:sz="4" w:space="0" w:color="auto"/>
                  <w:right w:val="single" w:sz="4" w:space="0" w:color="auto"/>
                </w:tcBorders>
                <w:vAlign w:val="center"/>
                <w:hideMark/>
              </w:tcPr>
            </w:tcPrChange>
          </w:tcPr>
          <w:p w14:paraId="4E6BAAE4" w14:textId="77777777" w:rsidR="004223AB" w:rsidRPr="004223AB" w:rsidRDefault="004223AB" w:rsidP="004223AB">
            <w:pPr>
              <w:spacing w:after="0" w:line="240" w:lineRule="auto"/>
              <w:rPr>
                <w:ins w:id="5529" w:author="Diana Gonzalez Garcia" w:date="2021-05-28T16:34:00Z"/>
                <w:rFonts w:ascii="Calibri" w:hAnsi="Calibri" w:cs="Calibri"/>
                <w:color w:val="000000"/>
                <w:sz w:val="12"/>
                <w:szCs w:val="12"/>
                <w:lang w:eastAsia="es-CO"/>
                <w:rPrChange w:id="5530" w:author="Diana Gonzalez Garcia" w:date="2021-05-28T16:36:00Z">
                  <w:rPr>
                    <w:ins w:id="5531"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5532" w:author="Diana Gonzalez Garcia" w:date="2021-05-28T16:43:00Z">
              <w:tcPr>
                <w:tcW w:w="317" w:type="pct"/>
                <w:vMerge/>
                <w:tcBorders>
                  <w:top w:val="nil"/>
                  <w:left w:val="single" w:sz="4" w:space="0" w:color="auto"/>
                  <w:bottom w:val="single" w:sz="4" w:space="0" w:color="auto"/>
                  <w:right w:val="single" w:sz="4" w:space="0" w:color="auto"/>
                </w:tcBorders>
                <w:vAlign w:val="center"/>
                <w:hideMark/>
              </w:tcPr>
            </w:tcPrChange>
          </w:tcPr>
          <w:p w14:paraId="1387CC37" w14:textId="77777777" w:rsidR="004223AB" w:rsidRPr="004223AB" w:rsidRDefault="004223AB" w:rsidP="004223AB">
            <w:pPr>
              <w:spacing w:after="0" w:line="240" w:lineRule="auto"/>
              <w:rPr>
                <w:ins w:id="5533" w:author="Diana Gonzalez Garcia" w:date="2021-05-28T16:34:00Z"/>
                <w:rFonts w:ascii="Calibri" w:hAnsi="Calibri" w:cs="Calibri"/>
                <w:sz w:val="12"/>
                <w:szCs w:val="12"/>
                <w:lang w:eastAsia="es-CO"/>
                <w:rPrChange w:id="5534" w:author="Diana Gonzalez Garcia" w:date="2021-05-28T16:36:00Z">
                  <w:rPr>
                    <w:ins w:id="5535" w:author="Diana Gonzalez Garcia" w:date="2021-05-28T16:34:00Z"/>
                    <w:rFonts w:ascii="Calibri" w:hAnsi="Calibri" w:cs="Calibri"/>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5536" w:author="Diana Gonzalez Garcia" w:date="2021-05-28T16:43:00Z">
              <w:tcPr>
                <w:tcW w:w="330" w:type="pct"/>
                <w:gridSpan w:val="2"/>
                <w:vMerge/>
                <w:tcBorders>
                  <w:top w:val="nil"/>
                  <w:left w:val="single" w:sz="4" w:space="0" w:color="auto"/>
                  <w:bottom w:val="single" w:sz="4" w:space="0" w:color="auto"/>
                  <w:right w:val="single" w:sz="4" w:space="0" w:color="auto"/>
                </w:tcBorders>
                <w:vAlign w:val="center"/>
                <w:hideMark/>
              </w:tcPr>
            </w:tcPrChange>
          </w:tcPr>
          <w:p w14:paraId="5BB21639" w14:textId="77777777" w:rsidR="004223AB" w:rsidRPr="004223AB" w:rsidRDefault="004223AB" w:rsidP="004223AB">
            <w:pPr>
              <w:spacing w:after="0" w:line="240" w:lineRule="auto"/>
              <w:rPr>
                <w:ins w:id="5537" w:author="Diana Gonzalez Garcia" w:date="2021-05-28T16:34:00Z"/>
                <w:rFonts w:ascii="Calibri" w:hAnsi="Calibri" w:cs="Calibri"/>
                <w:sz w:val="12"/>
                <w:szCs w:val="12"/>
                <w:lang w:eastAsia="es-CO"/>
                <w:rPrChange w:id="5538" w:author="Diana Gonzalez Garcia" w:date="2021-05-28T16:36:00Z">
                  <w:rPr>
                    <w:ins w:id="5539" w:author="Diana Gonzalez Garcia" w:date="2021-05-28T16:34:00Z"/>
                    <w:rFonts w:ascii="Calibri" w:hAnsi="Calibri" w:cs="Calibri"/>
                    <w:sz w:val="24"/>
                    <w:szCs w:val="24"/>
                    <w:lang w:eastAsia="es-CO"/>
                  </w:rPr>
                </w:rPrChange>
              </w:rPr>
            </w:pPr>
          </w:p>
        </w:tc>
        <w:tc>
          <w:tcPr>
            <w:tcW w:w="0" w:type="auto"/>
            <w:tcBorders>
              <w:top w:val="nil"/>
              <w:left w:val="nil"/>
              <w:bottom w:val="nil"/>
              <w:right w:val="nil"/>
            </w:tcBorders>
            <w:shd w:val="clear" w:color="auto" w:fill="auto"/>
            <w:vAlign w:val="center"/>
            <w:hideMark/>
            <w:tcPrChange w:id="5540" w:author="Diana Gonzalez Garcia" w:date="2021-05-28T16:43:00Z">
              <w:tcPr>
                <w:tcW w:w="352" w:type="pct"/>
                <w:gridSpan w:val="2"/>
                <w:tcBorders>
                  <w:top w:val="nil"/>
                  <w:left w:val="nil"/>
                  <w:bottom w:val="nil"/>
                  <w:right w:val="nil"/>
                </w:tcBorders>
                <w:shd w:val="clear" w:color="auto" w:fill="auto"/>
                <w:vAlign w:val="center"/>
                <w:hideMark/>
              </w:tcPr>
            </w:tcPrChange>
          </w:tcPr>
          <w:p w14:paraId="5A0B640B" w14:textId="77777777" w:rsidR="004223AB" w:rsidRPr="004223AB" w:rsidRDefault="004223AB" w:rsidP="004223AB">
            <w:pPr>
              <w:spacing w:after="0" w:line="240" w:lineRule="auto"/>
              <w:jc w:val="center"/>
              <w:rPr>
                <w:ins w:id="5541" w:author="Diana Gonzalez Garcia" w:date="2021-05-28T16:34:00Z"/>
                <w:rFonts w:ascii="Calibri" w:hAnsi="Calibri" w:cs="Calibri"/>
                <w:color w:val="000000"/>
                <w:sz w:val="12"/>
                <w:szCs w:val="12"/>
                <w:lang w:eastAsia="es-CO"/>
                <w:rPrChange w:id="5542" w:author="Diana Gonzalez Garcia" w:date="2021-05-28T16:36:00Z">
                  <w:rPr>
                    <w:ins w:id="5543" w:author="Diana Gonzalez Garcia" w:date="2021-05-28T16:34:00Z"/>
                    <w:rFonts w:ascii="Calibri" w:hAnsi="Calibri" w:cs="Calibri"/>
                    <w:color w:val="000000"/>
                    <w:sz w:val="24"/>
                    <w:szCs w:val="24"/>
                    <w:lang w:eastAsia="es-CO"/>
                  </w:rPr>
                </w:rPrChange>
              </w:rPr>
            </w:pPr>
            <w:ins w:id="5544" w:author="Diana Gonzalez Garcia" w:date="2021-05-28T16:34:00Z">
              <w:r w:rsidRPr="004223AB">
                <w:rPr>
                  <w:rFonts w:ascii="Calibri" w:hAnsi="Calibri" w:cs="Calibri"/>
                  <w:color w:val="000000"/>
                  <w:sz w:val="12"/>
                  <w:szCs w:val="12"/>
                  <w:lang w:eastAsia="es-CO"/>
                  <w:rPrChange w:id="5545" w:author="Diana Gonzalez Garcia" w:date="2021-05-28T16:36:00Z">
                    <w:rPr>
                      <w:rFonts w:ascii="Calibri" w:hAnsi="Calibri" w:cs="Calibri"/>
                      <w:color w:val="000000"/>
                      <w:sz w:val="24"/>
                      <w:szCs w:val="24"/>
                      <w:lang w:eastAsia="es-CO"/>
                    </w:rPr>
                  </w:rPrChange>
                </w:rPr>
                <w:t>$</w:t>
              </w:r>
            </w:ins>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Change w:id="5546" w:author="Diana Gonzalez Garcia" w:date="2021-05-28T16:43:00Z">
              <w:tcPr>
                <w:tcW w:w="291" w:type="pct"/>
                <w:gridSpan w:val="2"/>
                <w:vMerge w:val="restart"/>
                <w:tcBorders>
                  <w:top w:val="nil"/>
                  <w:left w:val="single" w:sz="4" w:space="0" w:color="auto"/>
                  <w:bottom w:val="single" w:sz="4" w:space="0" w:color="auto"/>
                  <w:right w:val="single" w:sz="4" w:space="0" w:color="auto"/>
                </w:tcBorders>
                <w:shd w:val="clear" w:color="auto" w:fill="auto"/>
                <w:vAlign w:val="center"/>
                <w:hideMark/>
              </w:tcPr>
            </w:tcPrChange>
          </w:tcPr>
          <w:p w14:paraId="0209E3F3" w14:textId="77777777" w:rsidR="004223AB" w:rsidRPr="004223AB" w:rsidRDefault="004223AB" w:rsidP="004223AB">
            <w:pPr>
              <w:spacing w:after="0" w:line="240" w:lineRule="auto"/>
              <w:jc w:val="center"/>
              <w:rPr>
                <w:ins w:id="5547" w:author="Diana Gonzalez Garcia" w:date="2021-05-28T16:34:00Z"/>
                <w:rFonts w:ascii="Calibri" w:hAnsi="Calibri" w:cs="Calibri"/>
                <w:color w:val="000000"/>
                <w:sz w:val="12"/>
                <w:szCs w:val="12"/>
                <w:lang w:eastAsia="es-CO"/>
                <w:rPrChange w:id="5548" w:author="Diana Gonzalez Garcia" w:date="2021-05-28T16:36:00Z">
                  <w:rPr>
                    <w:ins w:id="5549" w:author="Diana Gonzalez Garcia" w:date="2021-05-28T16:34:00Z"/>
                    <w:rFonts w:ascii="Calibri" w:hAnsi="Calibri" w:cs="Calibri"/>
                    <w:color w:val="000000"/>
                    <w:sz w:val="24"/>
                    <w:szCs w:val="24"/>
                    <w:lang w:eastAsia="es-CO"/>
                  </w:rPr>
                </w:rPrChange>
              </w:rPr>
            </w:pPr>
            <w:ins w:id="5550" w:author="Diana Gonzalez Garcia" w:date="2021-05-28T16:34:00Z">
              <w:r w:rsidRPr="004223AB">
                <w:rPr>
                  <w:rFonts w:ascii="Calibri" w:hAnsi="Calibri" w:cs="Calibri"/>
                  <w:color w:val="000000"/>
                  <w:sz w:val="12"/>
                  <w:szCs w:val="12"/>
                  <w:lang w:eastAsia="es-CO"/>
                  <w:rPrChange w:id="5551" w:author="Diana Gonzalez Garcia" w:date="2021-05-28T16:36:00Z">
                    <w:rPr>
                      <w:rFonts w:ascii="Calibri" w:hAnsi="Calibri" w:cs="Calibri"/>
                      <w:color w:val="000000"/>
                      <w:sz w:val="24"/>
                      <w:szCs w:val="24"/>
                      <w:lang w:eastAsia="es-CO"/>
                    </w:rPr>
                  </w:rPrChange>
                </w:rPr>
                <w:t>Área construida por unidad calificada</w:t>
              </w:r>
            </w:ins>
          </w:p>
        </w:tc>
        <w:tc>
          <w:tcPr>
            <w:tcW w:w="0" w:type="auto"/>
            <w:vMerge w:val="restart"/>
            <w:tcBorders>
              <w:top w:val="nil"/>
              <w:left w:val="single" w:sz="4" w:space="0" w:color="auto"/>
              <w:bottom w:val="single" w:sz="4" w:space="0" w:color="auto"/>
              <w:right w:val="nil"/>
            </w:tcBorders>
            <w:shd w:val="clear" w:color="auto" w:fill="auto"/>
            <w:vAlign w:val="center"/>
            <w:hideMark/>
            <w:tcPrChange w:id="5552" w:author="Diana Gonzalez Garcia" w:date="2021-05-28T16:43:00Z">
              <w:tcPr>
                <w:tcW w:w="242" w:type="pct"/>
                <w:gridSpan w:val="2"/>
                <w:vMerge w:val="restart"/>
                <w:tcBorders>
                  <w:top w:val="nil"/>
                  <w:left w:val="single" w:sz="4" w:space="0" w:color="auto"/>
                  <w:bottom w:val="single" w:sz="4" w:space="0" w:color="auto"/>
                  <w:right w:val="nil"/>
                </w:tcBorders>
                <w:shd w:val="clear" w:color="auto" w:fill="auto"/>
                <w:vAlign w:val="center"/>
                <w:hideMark/>
              </w:tcPr>
            </w:tcPrChange>
          </w:tcPr>
          <w:p w14:paraId="507A8E9C" w14:textId="77777777" w:rsidR="004223AB" w:rsidRPr="004223AB" w:rsidRDefault="004223AB" w:rsidP="004223AB">
            <w:pPr>
              <w:spacing w:after="0" w:line="240" w:lineRule="auto"/>
              <w:jc w:val="center"/>
              <w:rPr>
                <w:ins w:id="5553" w:author="Diana Gonzalez Garcia" w:date="2021-05-28T16:34:00Z"/>
                <w:rFonts w:ascii="Calibri" w:hAnsi="Calibri" w:cs="Calibri"/>
                <w:color w:val="000000"/>
                <w:sz w:val="12"/>
                <w:szCs w:val="12"/>
                <w:lang w:eastAsia="es-CO"/>
                <w:rPrChange w:id="5554" w:author="Diana Gonzalez Garcia" w:date="2021-05-28T16:36:00Z">
                  <w:rPr>
                    <w:ins w:id="5555" w:author="Diana Gonzalez Garcia" w:date="2021-05-28T16:34:00Z"/>
                    <w:rFonts w:ascii="Calibri" w:hAnsi="Calibri" w:cs="Calibri"/>
                    <w:color w:val="000000"/>
                    <w:sz w:val="24"/>
                    <w:szCs w:val="24"/>
                    <w:lang w:eastAsia="es-CO"/>
                  </w:rPr>
                </w:rPrChange>
              </w:rPr>
            </w:pPr>
            <w:proofErr w:type="spellStart"/>
            <w:ins w:id="5556" w:author="Diana Gonzalez Garcia" w:date="2021-05-28T16:34:00Z">
              <w:r w:rsidRPr="004223AB">
                <w:rPr>
                  <w:rFonts w:ascii="Calibri" w:hAnsi="Calibri" w:cs="Calibri"/>
                  <w:color w:val="000000"/>
                  <w:sz w:val="12"/>
                  <w:szCs w:val="12"/>
                  <w:lang w:eastAsia="es-CO"/>
                  <w:rPrChange w:id="5557" w:author="Diana Gonzalez Garcia" w:date="2021-05-28T16:36:00Z">
                    <w:rPr>
                      <w:rFonts w:ascii="Calibri" w:hAnsi="Calibri" w:cs="Calibri"/>
                      <w:color w:val="000000"/>
                      <w:sz w:val="24"/>
                      <w:szCs w:val="24"/>
                      <w:lang w:eastAsia="es-CO"/>
                    </w:rPr>
                  </w:rPrChange>
                </w:rPr>
                <w:t>SIIC</w:t>
              </w:r>
              <w:proofErr w:type="spellEnd"/>
            </w:ins>
          </w:p>
        </w:tc>
        <w:tc>
          <w:tcPr>
            <w:tcW w:w="0" w:type="auto"/>
            <w:tcBorders>
              <w:top w:val="nil"/>
              <w:left w:val="single" w:sz="4" w:space="0" w:color="auto"/>
              <w:bottom w:val="nil"/>
              <w:right w:val="single" w:sz="4" w:space="0" w:color="auto"/>
            </w:tcBorders>
            <w:shd w:val="clear" w:color="auto" w:fill="auto"/>
            <w:vAlign w:val="center"/>
            <w:hideMark/>
            <w:tcPrChange w:id="5558" w:author="Diana Gonzalez Garcia" w:date="2021-05-28T16:43:00Z">
              <w:tcPr>
                <w:tcW w:w="1418" w:type="pct"/>
                <w:tcBorders>
                  <w:top w:val="nil"/>
                  <w:left w:val="single" w:sz="4" w:space="0" w:color="auto"/>
                  <w:bottom w:val="nil"/>
                  <w:right w:val="single" w:sz="4" w:space="0" w:color="auto"/>
                </w:tcBorders>
                <w:shd w:val="clear" w:color="auto" w:fill="auto"/>
                <w:vAlign w:val="center"/>
                <w:hideMark/>
              </w:tcPr>
            </w:tcPrChange>
          </w:tcPr>
          <w:p w14:paraId="08BDCC65" w14:textId="33949320" w:rsidR="004223AB" w:rsidRPr="004223AB" w:rsidRDefault="004223AB" w:rsidP="004223AB">
            <w:pPr>
              <w:spacing w:after="0" w:line="240" w:lineRule="auto"/>
              <w:jc w:val="both"/>
              <w:rPr>
                <w:ins w:id="5559" w:author="Diana Gonzalez Garcia" w:date="2021-05-28T16:34:00Z"/>
                <w:rFonts w:ascii="Calibri" w:hAnsi="Calibri" w:cs="Calibri"/>
                <w:color w:val="000000"/>
                <w:sz w:val="12"/>
                <w:szCs w:val="12"/>
                <w:lang w:eastAsia="es-CO"/>
                <w:rPrChange w:id="5560" w:author="Diana Gonzalez Garcia" w:date="2021-05-28T16:36:00Z">
                  <w:rPr>
                    <w:ins w:id="5561" w:author="Diana Gonzalez Garcia" w:date="2021-05-28T16:34:00Z"/>
                    <w:rFonts w:ascii="Calibri" w:hAnsi="Calibri" w:cs="Calibri"/>
                    <w:color w:val="000000"/>
                    <w:sz w:val="24"/>
                    <w:szCs w:val="24"/>
                    <w:lang w:eastAsia="es-CO"/>
                  </w:rPr>
                </w:rPrChange>
              </w:rPr>
            </w:pPr>
            <w:ins w:id="5562" w:author="Diana Gonzalez Garcia" w:date="2021-05-28T16:34:00Z">
              <w:r w:rsidRPr="004223AB">
                <w:rPr>
                  <w:rFonts w:ascii="Calibri" w:hAnsi="Calibri" w:cs="Calibri"/>
                  <w:color w:val="000000"/>
                  <w:sz w:val="12"/>
                  <w:szCs w:val="12"/>
                  <w:lang w:eastAsia="es-CO"/>
                  <w:rPrChange w:id="5563" w:author="Diana Gonzalez Garcia" w:date="2021-05-28T16:36:00Z">
                    <w:rPr>
                      <w:rFonts w:ascii="Calibri" w:hAnsi="Calibri" w:cs="Calibri"/>
                      <w:color w:val="000000"/>
                      <w:sz w:val="24"/>
                      <w:szCs w:val="24"/>
                      <w:lang w:eastAsia="es-CO"/>
                    </w:rPr>
                  </w:rPrChange>
                </w:rPr>
                <w:t xml:space="preserve">Para predios con edades superiores a 100 </w:t>
              </w:r>
            </w:ins>
            <w:ins w:id="5564" w:author="Diana Gonzalez Garcia" w:date="2021-05-28T16:45:00Z">
              <w:r w:rsidR="00D203B1" w:rsidRPr="004223AB">
                <w:rPr>
                  <w:rFonts w:ascii="Calibri" w:hAnsi="Calibri" w:cs="Calibri"/>
                  <w:color w:val="000000"/>
                  <w:sz w:val="12"/>
                  <w:szCs w:val="12"/>
                  <w:lang w:eastAsia="es-CO"/>
                  <w:rPrChange w:id="5565" w:author="Diana Gonzalez Garcia" w:date="2021-05-28T16:36:00Z">
                    <w:rPr>
                      <w:rFonts w:ascii="Calibri" w:hAnsi="Calibri" w:cs="Calibri"/>
                      <w:color w:val="000000"/>
                      <w:sz w:val="12"/>
                      <w:szCs w:val="12"/>
                      <w:lang w:eastAsia="es-CO"/>
                    </w:rPr>
                  </w:rPrChange>
                </w:rPr>
                <w:t>años, la</w:t>
              </w:r>
            </w:ins>
            <w:ins w:id="5566" w:author="Diana Gonzalez Garcia" w:date="2021-05-28T16:34:00Z">
              <w:r w:rsidRPr="004223AB">
                <w:rPr>
                  <w:rFonts w:ascii="Calibri" w:hAnsi="Calibri" w:cs="Calibri"/>
                  <w:color w:val="000000"/>
                  <w:sz w:val="12"/>
                  <w:szCs w:val="12"/>
                  <w:lang w:eastAsia="es-CO"/>
                  <w:rPrChange w:id="5567" w:author="Diana Gonzalez Garcia" w:date="2021-05-28T16:36:00Z">
                    <w:rPr>
                      <w:rFonts w:ascii="Calibri" w:hAnsi="Calibri" w:cs="Calibri"/>
                      <w:color w:val="000000"/>
                      <w:sz w:val="24"/>
                      <w:szCs w:val="24"/>
                      <w:lang w:eastAsia="es-CO"/>
                    </w:rPr>
                  </w:rPrChange>
                </w:rPr>
                <w:t xml:space="preserve"> variable modelo es avalúo especial.</w:t>
              </w:r>
            </w:ins>
          </w:p>
        </w:tc>
        <w:tc>
          <w:tcPr>
            <w:tcW w:w="0" w:type="auto"/>
            <w:vMerge/>
            <w:tcBorders>
              <w:top w:val="nil"/>
              <w:left w:val="nil"/>
              <w:bottom w:val="single" w:sz="4" w:space="0" w:color="auto"/>
              <w:right w:val="single" w:sz="4" w:space="0" w:color="auto"/>
            </w:tcBorders>
            <w:vAlign w:val="center"/>
            <w:hideMark/>
            <w:tcPrChange w:id="5568" w:author="Diana Gonzalez Garcia" w:date="2021-05-28T16:43:00Z">
              <w:tcPr>
                <w:tcW w:w="261" w:type="pct"/>
                <w:gridSpan w:val="2"/>
                <w:vMerge/>
                <w:tcBorders>
                  <w:top w:val="nil"/>
                  <w:left w:val="nil"/>
                  <w:bottom w:val="single" w:sz="4" w:space="0" w:color="auto"/>
                  <w:right w:val="single" w:sz="4" w:space="0" w:color="auto"/>
                </w:tcBorders>
                <w:vAlign w:val="center"/>
                <w:hideMark/>
              </w:tcPr>
            </w:tcPrChange>
          </w:tcPr>
          <w:p w14:paraId="74570160" w14:textId="77777777" w:rsidR="004223AB" w:rsidRPr="004223AB" w:rsidRDefault="004223AB" w:rsidP="004223AB">
            <w:pPr>
              <w:spacing w:after="0" w:line="240" w:lineRule="auto"/>
              <w:rPr>
                <w:ins w:id="5569" w:author="Diana Gonzalez Garcia" w:date="2021-05-28T16:34:00Z"/>
                <w:rFonts w:ascii="Calibri" w:hAnsi="Calibri" w:cs="Calibri"/>
                <w:color w:val="000000"/>
                <w:sz w:val="12"/>
                <w:szCs w:val="12"/>
                <w:lang w:eastAsia="es-CO"/>
                <w:rPrChange w:id="5570" w:author="Diana Gonzalez Garcia" w:date="2021-05-28T16:36:00Z">
                  <w:rPr>
                    <w:ins w:id="5571"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nil"/>
            </w:tcBorders>
            <w:vAlign w:val="center"/>
            <w:hideMark/>
            <w:tcPrChange w:id="5572" w:author="Diana Gonzalez Garcia" w:date="2021-05-28T16:43:00Z">
              <w:tcPr>
                <w:tcW w:w="487" w:type="pct"/>
                <w:gridSpan w:val="2"/>
                <w:vMerge/>
                <w:tcBorders>
                  <w:top w:val="nil"/>
                  <w:left w:val="single" w:sz="4" w:space="0" w:color="auto"/>
                  <w:bottom w:val="single" w:sz="4" w:space="0" w:color="auto"/>
                  <w:right w:val="nil"/>
                </w:tcBorders>
                <w:vAlign w:val="center"/>
                <w:hideMark/>
              </w:tcPr>
            </w:tcPrChange>
          </w:tcPr>
          <w:p w14:paraId="48DCB30A" w14:textId="77777777" w:rsidR="004223AB" w:rsidRPr="004223AB" w:rsidRDefault="004223AB" w:rsidP="004223AB">
            <w:pPr>
              <w:spacing w:after="0" w:line="240" w:lineRule="auto"/>
              <w:rPr>
                <w:ins w:id="5573" w:author="Diana Gonzalez Garcia" w:date="2021-05-28T16:34:00Z"/>
                <w:rFonts w:ascii="Calibri" w:hAnsi="Calibri" w:cs="Calibri"/>
                <w:color w:val="FF0000"/>
                <w:sz w:val="12"/>
                <w:szCs w:val="12"/>
                <w:lang w:eastAsia="es-CO"/>
                <w:rPrChange w:id="5574" w:author="Diana Gonzalez Garcia" w:date="2021-05-28T16:36:00Z">
                  <w:rPr>
                    <w:ins w:id="5575" w:author="Diana Gonzalez Garcia" w:date="2021-05-28T16:34:00Z"/>
                    <w:rFonts w:ascii="Calibri" w:hAnsi="Calibri" w:cs="Calibri"/>
                    <w:color w:val="FF0000"/>
                    <w:sz w:val="24"/>
                    <w:szCs w:val="24"/>
                    <w:lang w:eastAsia="es-CO"/>
                  </w:rPr>
                </w:rPrChange>
              </w:rPr>
            </w:pPr>
          </w:p>
        </w:tc>
        <w:tc>
          <w:tcPr>
            <w:tcW w:w="1158" w:type="dxa"/>
            <w:vMerge/>
            <w:tcBorders>
              <w:top w:val="nil"/>
              <w:left w:val="single" w:sz="4" w:space="0" w:color="auto"/>
              <w:bottom w:val="single" w:sz="4" w:space="0" w:color="auto"/>
              <w:right w:val="single" w:sz="4" w:space="0" w:color="auto"/>
            </w:tcBorders>
            <w:vAlign w:val="center"/>
            <w:hideMark/>
            <w:tcPrChange w:id="5576" w:author="Diana Gonzalez Garcia" w:date="2021-05-28T16:43:00Z">
              <w:tcPr>
                <w:tcW w:w="985" w:type="pct"/>
                <w:gridSpan w:val="2"/>
                <w:vMerge/>
                <w:tcBorders>
                  <w:top w:val="nil"/>
                  <w:left w:val="single" w:sz="4" w:space="0" w:color="auto"/>
                  <w:bottom w:val="single" w:sz="4" w:space="0" w:color="auto"/>
                  <w:right w:val="single" w:sz="4" w:space="0" w:color="auto"/>
                </w:tcBorders>
                <w:vAlign w:val="center"/>
                <w:hideMark/>
              </w:tcPr>
            </w:tcPrChange>
          </w:tcPr>
          <w:p w14:paraId="55CD6784" w14:textId="77777777" w:rsidR="004223AB" w:rsidRPr="004223AB" w:rsidRDefault="004223AB" w:rsidP="004223AB">
            <w:pPr>
              <w:spacing w:after="0" w:line="240" w:lineRule="auto"/>
              <w:rPr>
                <w:ins w:id="5577" w:author="Diana Gonzalez Garcia" w:date="2021-05-28T16:34:00Z"/>
                <w:rFonts w:ascii="Calibri" w:hAnsi="Calibri" w:cs="Calibri"/>
                <w:color w:val="000000"/>
                <w:sz w:val="12"/>
                <w:szCs w:val="12"/>
                <w:lang w:eastAsia="es-CO"/>
                <w:rPrChange w:id="5578" w:author="Diana Gonzalez Garcia" w:date="2021-05-28T16:36:00Z">
                  <w:rPr>
                    <w:ins w:id="5579" w:author="Diana Gonzalez Garcia" w:date="2021-05-28T16:34:00Z"/>
                    <w:rFonts w:ascii="Calibri" w:hAnsi="Calibri" w:cs="Calibri"/>
                    <w:color w:val="000000"/>
                    <w:sz w:val="24"/>
                    <w:szCs w:val="24"/>
                    <w:lang w:eastAsia="es-CO"/>
                  </w:rPr>
                </w:rPrChange>
              </w:rPr>
            </w:pPr>
          </w:p>
        </w:tc>
      </w:tr>
      <w:tr w:rsidR="004223AB" w:rsidRPr="004223AB" w14:paraId="71909736" w14:textId="77777777" w:rsidTr="00D203B1">
        <w:tblPrEx>
          <w:tblPrExChange w:id="5580" w:author="Diana Gonzalez Garcia" w:date="2021-05-28T16:43:00Z">
            <w:tblPrEx>
              <w:tblW w:w="5000" w:type="pct"/>
              <w:tblInd w:w="0" w:type="dxa"/>
            </w:tblPrEx>
          </w:tblPrExChange>
        </w:tblPrEx>
        <w:trPr>
          <w:trHeight w:val="20"/>
          <w:ins w:id="5581" w:author="Diana Gonzalez Garcia" w:date="2021-05-28T16:34:00Z"/>
          <w:trPrChange w:id="5582" w:author="Diana Gonzalez Garcia" w:date="2021-05-28T16:43:00Z">
            <w:trPr>
              <w:gridBefore w:val="2"/>
              <w:gridAfter w:val="0"/>
              <w:trHeight w:val="750"/>
            </w:trPr>
          </w:trPrChange>
        </w:trPr>
        <w:tc>
          <w:tcPr>
            <w:tcW w:w="0" w:type="auto"/>
            <w:vMerge/>
            <w:tcBorders>
              <w:top w:val="nil"/>
              <w:left w:val="single" w:sz="4" w:space="0" w:color="auto"/>
              <w:bottom w:val="single" w:sz="4" w:space="0" w:color="auto"/>
              <w:right w:val="single" w:sz="4" w:space="0" w:color="auto"/>
            </w:tcBorders>
            <w:vAlign w:val="center"/>
            <w:hideMark/>
            <w:tcPrChange w:id="5583" w:author="Diana Gonzalez Garcia" w:date="2021-05-28T16:43:00Z">
              <w:tcPr>
                <w:tcW w:w="318" w:type="pct"/>
                <w:gridSpan w:val="2"/>
                <w:vMerge/>
                <w:tcBorders>
                  <w:top w:val="nil"/>
                  <w:left w:val="single" w:sz="4" w:space="0" w:color="auto"/>
                  <w:bottom w:val="single" w:sz="4" w:space="0" w:color="auto"/>
                  <w:right w:val="single" w:sz="4" w:space="0" w:color="auto"/>
                </w:tcBorders>
                <w:vAlign w:val="center"/>
                <w:hideMark/>
              </w:tcPr>
            </w:tcPrChange>
          </w:tcPr>
          <w:p w14:paraId="2970829A" w14:textId="77777777" w:rsidR="004223AB" w:rsidRPr="004223AB" w:rsidRDefault="004223AB" w:rsidP="004223AB">
            <w:pPr>
              <w:spacing w:after="0" w:line="240" w:lineRule="auto"/>
              <w:rPr>
                <w:ins w:id="5584" w:author="Diana Gonzalez Garcia" w:date="2021-05-28T16:34:00Z"/>
                <w:rFonts w:ascii="Calibri" w:hAnsi="Calibri" w:cs="Calibri"/>
                <w:color w:val="000000"/>
                <w:sz w:val="12"/>
                <w:szCs w:val="12"/>
                <w:lang w:eastAsia="es-CO"/>
                <w:rPrChange w:id="5585" w:author="Diana Gonzalez Garcia" w:date="2021-05-28T16:36:00Z">
                  <w:rPr>
                    <w:ins w:id="5586"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5587" w:author="Diana Gonzalez Garcia" w:date="2021-05-28T16:43:00Z">
              <w:tcPr>
                <w:tcW w:w="317" w:type="pct"/>
                <w:vMerge/>
                <w:tcBorders>
                  <w:top w:val="nil"/>
                  <w:left w:val="single" w:sz="4" w:space="0" w:color="auto"/>
                  <w:bottom w:val="single" w:sz="4" w:space="0" w:color="auto"/>
                  <w:right w:val="single" w:sz="4" w:space="0" w:color="auto"/>
                </w:tcBorders>
                <w:vAlign w:val="center"/>
                <w:hideMark/>
              </w:tcPr>
            </w:tcPrChange>
          </w:tcPr>
          <w:p w14:paraId="5C4F1906" w14:textId="77777777" w:rsidR="004223AB" w:rsidRPr="004223AB" w:rsidRDefault="004223AB" w:rsidP="004223AB">
            <w:pPr>
              <w:spacing w:after="0" w:line="240" w:lineRule="auto"/>
              <w:rPr>
                <w:ins w:id="5588" w:author="Diana Gonzalez Garcia" w:date="2021-05-28T16:34:00Z"/>
                <w:rFonts w:ascii="Calibri" w:hAnsi="Calibri" w:cs="Calibri"/>
                <w:sz w:val="12"/>
                <w:szCs w:val="12"/>
                <w:lang w:eastAsia="es-CO"/>
                <w:rPrChange w:id="5589" w:author="Diana Gonzalez Garcia" w:date="2021-05-28T16:36:00Z">
                  <w:rPr>
                    <w:ins w:id="5590" w:author="Diana Gonzalez Garcia" w:date="2021-05-28T16:34:00Z"/>
                    <w:rFonts w:ascii="Calibri" w:hAnsi="Calibri" w:cs="Calibri"/>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5591" w:author="Diana Gonzalez Garcia" w:date="2021-05-28T16:43:00Z">
              <w:tcPr>
                <w:tcW w:w="330" w:type="pct"/>
                <w:gridSpan w:val="2"/>
                <w:vMerge/>
                <w:tcBorders>
                  <w:top w:val="nil"/>
                  <w:left w:val="single" w:sz="4" w:space="0" w:color="auto"/>
                  <w:bottom w:val="single" w:sz="4" w:space="0" w:color="auto"/>
                  <w:right w:val="single" w:sz="4" w:space="0" w:color="auto"/>
                </w:tcBorders>
                <w:vAlign w:val="center"/>
                <w:hideMark/>
              </w:tcPr>
            </w:tcPrChange>
          </w:tcPr>
          <w:p w14:paraId="617FD52B" w14:textId="77777777" w:rsidR="004223AB" w:rsidRPr="004223AB" w:rsidRDefault="004223AB" w:rsidP="004223AB">
            <w:pPr>
              <w:spacing w:after="0" w:line="240" w:lineRule="auto"/>
              <w:rPr>
                <w:ins w:id="5592" w:author="Diana Gonzalez Garcia" w:date="2021-05-28T16:34:00Z"/>
                <w:rFonts w:ascii="Calibri" w:hAnsi="Calibri" w:cs="Calibri"/>
                <w:sz w:val="12"/>
                <w:szCs w:val="12"/>
                <w:lang w:eastAsia="es-CO"/>
                <w:rPrChange w:id="5593" w:author="Diana Gonzalez Garcia" w:date="2021-05-28T16:36:00Z">
                  <w:rPr>
                    <w:ins w:id="5594" w:author="Diana Gonzalez Garcia" w:date="2021-05-28T16:34:00Z"/>
                    <w:rFonts w:ascii="Calibri" w:hAnsi="Calibri" w:cs="Calibri"/>
                    <w:sz w:val="24"/>
                    <w:szCs w:val="24"/>
                    <w:lang w:eastAsia="es-CO"/>
                  </w:rPr>
                </w:rPrChange>
              </w:rPr>
            </w:pPr>
          </w:p>
        </w:tc>
        <w:tc>
          <w:tcPr>
            <w:tcW w:w="0" w:type="auto"/>
            <w:tcBorders>
              <w:top w:val="nil"/>
              <w:left w:val="nil"/>
              <w:bottom w:val="nil"/>
              <w:right w:val="nil"/>
            </w:tcBorders>
            <w:shd w:val="clear" w:color="auto" w:fill="auto"/>
            <w:vAlign w:val="center"/>
            <w:hideMark/>
            <w:tcPrChange w:id="5595" w:author="Diana Gonzalez Garcia" w:date="2021-05-28T16:43:00Z">
              <w:tcPr>
                <w:tcW w:w="352" w:type="pct"/>
                <w:gridSpan w:val="2"/>
                <w:tcBorders>
                  <w:top w:val="nil"/>
                  <w:left w:val="nil"/>
                  <w:bottom w:val="nil"/>
                  <w:right w:val="nil"/>
                </w:tcBorders>
                <w:shd w:val="clear" w:color="auto" w:fill="auto"/>
                <w:vAlign w:val="center"/>
                <w:hideMark/>
              </w:tcPr>
            </w:tcPrChange>
          </w:tcPr>
          <w:p w14:paraId="0021B23C" w14:textId="77777777" w:rsidR="004223AB" w:rsidRPr="004223AB" w:rsidRDefault="004223AB" w:rsidP="004223AB">
            <w:pPr>
              <w:spacing w:after="0" w:line="240" w:lineRule="auto"/>
              <w:jc w:val="both"/>
              <w:rPr>
                <w:ins w:id="5596" w:author="Diana Gonzalez Garcia" w:date="2021-05-28T16:34:00Z"/>
                <w:rFonts w:ascii="Calibri" w:hAnsi="Calibri" w:cs="Calibri"/>
                <w:color w:val="000000"/>
                <w:sz w:val="12"/>
                <w:szCs w:val="12"/>
                <w:lang w:eastAsia="es-CO"/>
                <w:rPrChange w:id="5597" w:author="Diana Gonzalez Garcia" w:date="2021-05-28T16:36:00Z">
                  <w:rPr>
                    <w:ins w:id="5598"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5599" w:author="Diana Gonzalez Garcia" w:date="2021-05-28T16:43:00Z">
              <w:tcPr>
                <w:tcW w:w="291" w:type="pct"/>
                <w:gridSpan w:val="2"/>
                <w:vMerge/>
                <w:tcBorders>
                  <w:top w:val="nil"/>
                  <w:left w:val="single" w:sz="4" w:space="0" w:color="auto"/>
                  <w:bottom w:val="single" w:sz="4" w:space="0" w:color="auto"/>
                  <w:right w:val="single" w:sz="4" w:space="0" w:color="auto"/>
                </w:tcBorders>
                <w:vAlign w:val="center"/>
                <w:hideMark/>
              </w:tcPr>
            </w:tcPrChange>
          </w:tcPr>
          <w:p w14:paraId="27BF5295" w14:textId="77777777" w:rsidR="004223AB" w:rsidRPr="004223AB" w:rsidRDefault="004223AB" w:rsidP="004223AB">
            <w:pPr>
              <w:spacing w:after="0" w:line="240" w:lineRule="auto"/>
              <w:rPr>
                <w:ins w:id="5600" w:author="Diana Gonzalez Garcia" w:date="2021-05-28T16:34:00Z"/>
                <w:rFonts w:ascii="Calibri" w:hAnsi="Calibri" w:cs="Calibri"/>
                <w:color w:val="000000"/>
                <w:sz w:val="12"/>
                <w:szCs w:val="12"/>
                <w:lang w:eastAsia="es-CO"/>
                <w:rPrChange w:id="5601" w:author="Diana Gonzalez Garcia" w:date="2021-05-28T16:36:00Z">
                  <w:rPr>
                    <w:ins w:id="5602"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nil"/>
            </w:tcBorders>
            <w:vAlign w:val="center"/>
            <w:hideMark/>
            <w:tcPrChange w:id="5603" w:author="Diana Gonzalez Garcia" w:date="2021-05-28T16:43:00Z">
              <w:tcPr>
                <w:tcW w:w="242" w:type="pct"/>
                <w:gridSpan w:val="2"/>
                <w:vMerge/>
                <w:tcBorders>
                  <w:top w:val="nil"/>
                  <w:left w:val="single" w:sz="4" w:space="0" w:color="auto"/>
                  <w:bottom w:val="single" w:sz="4" w:space="0" w:color="auto"/>
                  <w:right w:val="nil"/>
                </w:tcBorders>
                <w:vAlign w:val="center"/>
                <w:hideMark/>
              </w:tcPr>
            </w:tcPrChange>
          </w:tcPr>
          <w:p w14:paraId="71CFED1A" w14:textId="77777777" w:rsidR="004223AB" w:rsidRPr="004223AB" w:rsidRDefault="004223AB" w:rsidP="004223AB">
            <w:pPr>
              <w:spacing w:after="0" w:line="240" w:lineRule="auto"/>
              <w:rPr>
                <w:ins w:id="5604" w:author="Diana Gonzalez Garcia" w:date="2021-05-28T16:34:00Z"/>
                <w:rFonts w:ascii="Calibri" w:hAnsi="Calibri" w:cs="Calibri"/>
                <w:color w:val="000000"/>
                <w:sz w:val="12"/>
                <w:szCs w:val="12"/>
                <w:lang w:eastAsia="es-CO"/>
                <w:rPrChange w:id="5605" w:author="Diana Gonzalez Garcia" w:date="2021-05-28T16:36:00Z">
                  <w:rPr>
                    <w:ins w:id="5606" w:author="Diana Gonzalez Garcia" w:date="2021-05-28T16:34:00Z"/>
                    <w:rFonts w:ascii="Calibri" w:hAnsi="Calibri" w:cs="Calibri"/>
                    <w:color w:val="000000"/>
                    <w:sz w:val="24"/>
                    <w:szCs w:val="24"/>
                    <w:lang w:eastAsia="es-CO"/>
                  </w:rPr>
                </w:rPrChange>
              </w:rPr>
            </w:pPr>
          </w:p>
        </w:tc>
        <w:tc>
          <w:tcPr>
            <w:tcW w:w="0" w:type="auto"/>
            <w:tcBorders>
              <w:top w:val="nil"/>
              <w:left w:val="single" w:sz="4" w:space="0" w:color="auto"/>
              <w:bottom w:val="nil"/>
              <w:right w:val="single" w:sz="4" w:space="0" w:color="auto"/>
            </w:tcBorders>
            <w:shd w:val="clear" w:color="auto" w:fill="auto"/>
            <w:vAlign w:val="center"/>
            <w:hideMark/>
            <w:tcPrChange w:id="5607" w:author="Diana Gonzalez Garcia" w:date="2021-05-28T16:43:00Z">
              <w:tcPr>
                <w:tcW w:w="1418" w:type="pct"/>
                <w:tcBorders>
                  <w:top w:val="nil"/>
                  <w:left w:val="single" w:sz="4" w:space="0" w:color="auto"/>
                  <w:bottom w:val="nil"/>
                  <w:right w:val="single" w:sz="4" w:space="0" w:color="auto"/>
                </w:tcBorders>
                <w:shd w:val="clear" w:color="auto" w:fill="auto"/>
                <w:vAlign w:val="center"/>
                <w:hideMark/>
              </w:tcPr>
            </w:tcPrChange>
          </w:tcPr>
          <w:p w14:paraId="50C7F7E7" w14:textId="68994C6A" w:rsidR="004223AB" w:rsidRPr="004223AB" w:rsidRDefault="004223AB" w:rsidP="004223AB">
            <w:pPr>
              <w:spacing w:after="0" w:line="240" w:lineRule="auto"/>
              <w:jc w:val="both"/>
              <w:rPr>
                <w:ins w:id="5608" w:author="Diana Gonzalez Garcia" w:date="2021-05-28T16:34:00Z"/>
                <w:rFonts w:ascii="Calibri" w:hAnsi="Calibri" w:cs="Calibri"/>
                <w:color w:val="000000"/>
                <w:sz w:val="12"/>
                <w:szCs w:val="12"/>
                <w:lang w:eastAsia="es-CO"/>
                <w:rPrChange w:id="5609" w:author="Diana Gonzalez Garcia" w:date="2021-05-28T16:36:00Z">
                  <w:rPr>
                    <w:ins w:id="5610" w:author="Diana Gonzalez Garcia" w:date="2021-05-28T16:34:00Z"/>
                    <w:rFonts w:ascii="Calibri" w:hAnsi="Calibri" w:cs="Calibri"/>
                    <w:color w:val="000000"/>
                    <w:sz w:val="24"/>
                    <w:szCs w:val="24"/>
                    <w:lang w:eastAsia="es-CO"/>
                  </w:rPr>
                </w:rPrChange>
              </w:rPr>
            </w:pPr>
            <w:ins w:id="5611" w:author="Diana Gonzalez Garcia" w:date="2021-05-28T16:34:00Z">
              <w:r w:rsidRPr="004223AB">
                <w:rPr>
                  <w:rFonts w:ascii="Calibri" w:hAnsi="Calibri" w:cs="Calibri"/>
                  <w:color w:val="000000"/>
                  <w:sz w:val="12"/>
                  <w:szCs w:val="12"/>
                  <w:lang w:eastAsia="es-CO"/>
                  <w:rPrChange w:id="5612" w:author="Diana Gonzalez Garcia" w:date="2021-05-28T16:36:00Z">
                    <w:rPr>
                      <w:rFonts w:ascii="Calibri" w:hAnsi="Calibri" w:cs="Calibri"/>
                      <w:color w:val="000000"/>
                      <w:sz w:val="24"/>
                      <w:szCs w:val="24"/>
                      <w:lang w:eastAsia="es-CO"/>
                    </w:rPr>
                  </w:rPrChange>
                </w:rPr>
                <w:t xml:space="preserve">Para predios con puntajes superiores a </w:t>
              </w:r>
            </w:ins>
            <w:ins w:id="5613" w:author="Diana Gonzalez Garcia" w:date="2021-05-28T16:45:00Z">
              <w:r w:rsidR="00D203B1" w:rsidRPr="004223AB">
                <w:rPr>
                  <w:rFonts w:ascii="Calibri" w:hAnsi="Calibri" w:cs="Calibri"/>
                  <w:color w:val="000000"/>
                  <w:sz w:val="12"/>
                  <w:szCs w:val="12"/>
                  <w:lang w:eastAsia="es-CO"/>
                  <w:rPrChange w:id="5614" w:author="Diana Gonzalez Garcia" w:date="2021-05-28T16:36:00Z">
                    <w:rPr>
                      <w:rFonts w:ascii="Calibri" w:hAnsi="Calibri" w:cs="Calibri"/>
                      <w:color w:val="000000"/>
                      <w:sz w:val="12"/>
                      <w:szCs w:val="12"/>
                      <w:lang w:eastAsia="es-CO"/>
                    </w:rPr>
                  </w:rPrChange>
                </w:rPr>
                <w:t>100, la</w:t>
              </w:r>
            </w:ins>
            <w:ins w:id="5615" w:author="Diana Gonzalez Garcia" w:date="2021-05-28T16:34:00Z">
              <w:r w:rsidRPr="004223AB">
                <w:rPr>
                  <w:rFonts w:ascii="Calibri" w:hAnsi="Calibri" w:cs="Calibri"/>
                  <w:color w:val="000000"/>
                  <w:sz w:val="12"/>
                  <w:szCs w:val="12"/>
                  <w:lang w:eastAsia="es-CO"/>
                  <w:rPrChange w:id="5616" w:author="Diana Gonzalez Garcia" w:date="2021-05-28T16:36:00Z">
                    <w:rPr>
                      <w:rFonts w:ascii="Calibri" w:hAnsi="Calibri" w:cs="Calibri"/>
                      <w:color w:val="000000"/>
                      <w:sz w:val="24"/>
                      <w:szCs w:val="24"/>
                      <w:lang w:eastAsia="es-CO"/>
                    </w:rPr>
                  </w:rPrChange>
                </w:rPr>
                <w:t xml:space="preserve"> variable modelo es avalúo especial.</w:t>
              </w:r>
            </w:ins>
          </w:p>
        </w:tc>
        <w:tc>
          <w:tcPr>
            <w:tcW w:w="0" w:type="auto"/>
            <w:vMerge/>
            <w:tcBorders>
              <w:top w:val="nil"/>
              <w:left w:val="nil"/>
              <w:bottom w:val="single" w:sz="4" w:space="0" w:color="auto"/>
              <w:right w:val="single" w:sz="4" w:space="0" w:color="auto"/>
            </w:tcBorders>
            <w:vAlign w:val="center"/>
            <w:hideMark/>
            <w:tcPrChange w:id="5617" w:author="Diana Gonzalez Garcia" w:date="2021-05-28T16:43:00Z">
              <w:tcPr>
                <w:tcW w:w="261" w:type="pct"/>
                <w:gridSpan w:val="2"/>
                <w:vMerge/>
                <w:tcBorders>
                  <w:top w:val="nil"/>
                  <w:left w:val="nil"/>
                  <w:bottom w:val="single" w:sz="4" w:space="0" w:color="auto"/>
                  <w:right w:val="single" w:sz="4" w:space="0" w:color="auto"/>
                </w:tcBorders>
                <w:vAlign w:val="center"/>
                <w:hideMark/>
              </w:tcPr>
            </w:tcPrChange>
          </w:tcPr>
          <w:p w14:paraId="227E43B1" w14:textId="77777777" w:rsidR="004223AB" w:rsidRPr="004223AB" w:rsidRDefault="004223AB" w:rsidP="004223AB">
            <w:pPr>
              <w:spacing w:after="0" w:line="240" w:lineRule="auto"/>
              <w:rPr>
                <w:ins w:id="5618" w:author="Diana Gonzalez Garcia" w:date="2021-05-28T16:34:00Z"/>
                <w:rFonts w:ascii="Calibri" w:hAnsi="Calibri" w:cs="Calibri"/>
                <w:color w:val="000000"/>
                <w:sz w:val="12"/>
                <w:szCs w:val="12"/>
                <w:lang w:eastAsia="es-CO"/>
                <w:rPrChange w:id="5619" w:author="Diana Gonzalez Garcia" w:date="2021-05-28T16:36:00Z">
                  <w:rPr>
                    <w:ins w:id="5620"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nil"/>
            </w:tcBorders>
            <w:vAlign w:val="center"/>
            <w:hideMark/>
            <w:tcPrChange w:id="5621" w:author="Diana Gonzalez Garcia" w:date="2021-05-28T16:43:00Z">
              <w:tcPr>
                <w:tcW w:w="487" w:type="pct"/>
                <w:gridSpan w:val="2"/>
                <w:vMerge/>
                <w:tcBorders>
                  <w:top w:val="nil"/>
                  <w:left w:val="single" w:sz="4" w:space="0" w:color="auto"/>
                  <w:bottom w:val="single" w:sz="4" w:space="0" w:color="auto"/>
                  <w:right w:val="nil"/>
                </w:tcBorders>
                <w:vAlign w:val="center"/>
                <w:hideMark/>
              </w:tcPr>
            </w:tcPrChange>
          </w:tcPr>
          <w:p w14:paraId="60F7B0EB" w14:textId="77777777" w:rsidR="004223AB" w:rsidRPr="004223AB" w:rsidRDefault="004223AB" w:rsidP="004223AB">
            <w:pPr>
              <w:spacing w:after="0" w:line="240" w:lineRule="auto"/>
              <w:rPr>
                <w:ins w:id="5622" w:author="Diana Gonzalez Garcia" w:date="2021-05-28T16:34:00Z"/>
                <w:rFonts w:ascii="Calibri" w:hAnsi="Calibri" w:cs="Calibri"/>
                <w:color w:val="FF0000"/>
                <w:sz w:val="12"/>
                <w:szCs w:val="12"/>
                <w:lang w:eastAsia="es-CO"/>
                <w:rPrChange w:id="5623" w:author="Diana Gonzalez Garcia" w:date="2021-05-28T16:36:00Z">
                  <w:rPr>
                    <w:ins w:id="5624" w:author="Diana Gonzalez Garcia" w:date="2021-05-28T16:34:00Z"/>
                    <w:rFonts w:ascii="Calibri" w:hAnsi="Calibri" w:cs="Calibri"/>
                    <w:color w:val="FF0000"/>
                    <w:sz w:val="24"/>
                    <w:szCs w:val="24"/>
                    <w:lang w:eastAsia="es-CO"/>
                  </w:rPr>
                </w:rPrChange>
              </w:rPr>
            </w:pPr>
          </w:p>
        </w:tc>
        <w:tc>
          <w:tcPr>
            <w:tcW w:w="1158" w:type="dxa"/>
            <w:vMerge/>
            <w:tcBorders>
              <w:top w:val="nil"/>
              <w:left w:val="single" w:sz="4" w:space="0" w:color="auto"/>
              <w:bottom w:val="single" w:sz="4" w:space="0" w:color="auto"/>
              <w:right w:val="single" w:sz="4" w:space="0" w:color="auto"/>
            </w:tcBorders>
            <w:vAlign w:val="center"/>
            <w:hideMark/>
            <w:tcPrChange w:id="5625" w:author="Diana Gonzalez Garcia" w:date="2021-05-28T16:43:00Z">
              <w:tcPr>
                <w:tcW w:w="985" w:type="pct"/>
                <w:gridSpan w:val="2"/>
                <w:vMerge/>
                <w:tcBorders>
                  <w:top w:val="nil"/>
                  <w:left w:val="single" w:sz="4" w:space="0" w:color="auto"/>
                  <w:bottom w:val="single" w:sz="4" w:space="0" w:color="auto"/>
                  <w:right w:val="single" w:sz="4" w:space="0" w:color="auto"/>
                </w:tcBorders>
                <w:vAlign w:val="center"/>
                <w:hideMark/>
              </w:tcPr>
            </w:tcPrChange>
          </w:tcPr>
          <w:p w14:paraId="194B1C7D" w14:textId="77777777" w:rsidR="004223AB" w:rsidRPr="004223AB" w:rsidRDefault="004223AB" w:rsidP="004223AB">
            <w:pPr>
              <w:spacing w:after="0" w:line="240" w:lineRule="auto"/>
              <w:rPr>
                <w:ins w:id="5626" w:author="Diana Gonzalez Garcia" w:date="2021-05-28T16:34:00Z"/>
                <w:rFonts w:ascii="Calibri" w:hAnsi="Calibri" w:cs="Calibri"/>
                <w:color w:val="000000"/>
                <w:sz w:val="12"/>
                <w:szCs w:val="12"/>
                <w:lang w:eastAsia="es-CO"/>
                <w:rPrChange w:id="5627" w:author="Diana Gonzalez Garcia" w:date="2021-05-28T16:36:00Z">
                  <w:rPr>
                    <w:ins w:id="5628" w:author="Diana Gonzalez Garcia" w:date="2021-05-28T16:34:00Z"/>
                    <w:rFonts w:ascii="Calibri" w:hAnsi="Calibri" w:cs="Calibri"/>
                    <w:color w:val="000000"/>
                    <w:sz w:val="24"/>
                    <w:szCs w:val="24"/>
                    <w:lang w:eastAsia="es-CO"/>
                  </w:rPr>
                </w:rPrChange>
              </w:rPr>
            </w:pPr>
          </w:p>
        </w:tc>
      </w:tr>
      <w:tr w:rsidR="004223AB" w:rsidRPr="004223AB" w14:paraId="1E33E945" w14:textId="77777777" w:rsidTr="00D203B1">
        <w:tblPrEx>
          <w:tblPrExChange w:id="5629" w:author="Diana Gonzalez Garcia" w:date="2021-05-28T16:43:00Z">
            <w:tblPrEx>
              <w:tblW w:w="5000" w:type="pct"/>
              <w:tblInd w:w="0" w:type="dxa"/>
            </w:tblPrEx>
          </w:tblPrExChange>
        </w:tblPrEx>
        <w:trPr>
          <w:trHeight w:val="20"/>
          <w:ins w:id="5630" w:author="Diana Gonzalez Garcia" w:date="2021-05-28T16:34:00Z"/>
          <w:trPrChange w:id="5631" w:author="Diana Gonzalez Garcia" w:date="2021-05-28T16:43:00Z">
            <w:trPr>
              <w:gridBefore w:val="2"/>
              <w:gridAfter w:val="0"/>
              <w:trHeight w:val="1095"/>
            </w:trPr>
          </w:trPrChange>
        </w:trPr>
        <w:tc>
          <w:tcPr>
            <w:tcW w:w="0" w:type="auto"/>
            <w:vMerge/>
            <w:tcBorders>
              <w:top w:val="nil"/>
              <w:left w:val="single" w:sz="4" w:space="0" w:color="auto"/>
              <w:bottom w:val="single" w:sz="4" w:space="0" w:color="auto"/>
              <w:right w:val="single" w:sz="4" w:space="0" w:color="auto"/>
            </w:tcBorders>
            <w:vAlign w:val="center"/>
            <w:hideMark/>
            <w:tcPrChange w:id="5632" w:author="Diana Gonzalez Garcia" w:date="2021-05-28T16:43:00Z">
              <w:tcPr>
                <w:tcW w:w="318" w:type="pct"/>
                <w:gridSpan w:val="2"/>
                <w:vMerge/>
                <w:tcBorders>
                  <w:top w:val="nil"/>
                  <w:left w:val="single" w:sz="4" w:space="0" w:color="auto"/>
                  <w:bottom w:val="single" w:sz="4" w:space="0" w:color="auto"/>
                  <w:right w:val="single" w:sz="4" w:space="0" w:color="auto"/>
                </w:tcBorders>
                <w:vAlign w:val="center"/>
                <w:hideMark/>
              </w:tcPr>
            </w:tcPrChange>
          </w:tcPr>
          <w:p w14:paraId="5305EE79" w14:textId="77777777" w:rsidR="004223AB" w:rsidRPr="004223AB" w:rsidRDefault="004223AB" w:rsidP="004223AB">
            <w:pPr>
              <w:spacing w:after="0" w:line="240" w:lineRule="auto"/>
              <w:rPr>
                <w:ins w:id="5633" w:author="Diana Gonzalez Garcia" w:date="2021-05-28T16:34:00Z"/>
                <w:rFonts w:ascii="Calibri" w:hAnsi="Calibri" w:cs="Calibri"/>
                <w:color w:val="000000"/>
                <w:sz w:val="12"/>
                <w:szCs w:val="12"/>
                <w:lang w:eastAsia="es-CO"/>
                <w:rPrChange w:id="5634" w:author="Diana Gonzalez Garcia" w:date="2021-05-28T16:36:00Z">
                  <w:rPr>
                    <w:ins w:id="5635"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5636" w:author="Diana Gonzalez Garcia" w:date="2021-05-28T16:43:00Z">
              <w:tcPr>
                <w:tcW w:w="317" w:type="pct"/>
                <w:vMerge/>
                <w:tcBorders>
                  <w:top w:val="nil"/>
                  <w:left w:val="single" w:sz="4" w:space="0" w:color="auto"/>
                  <w:bottom w:val="single" w:sz="4" w:space="0" w:color="auto"/>
                  <w:right w:val="single" w:sz="4" w:space="0" w:color="auto"/>
                </w:tcBorders>
                <w:vAlign w:val="center"/>
                <w:hideMark/>
              </w:tcPr>
            </w:tcPrChange>
          </w:tcPr>
          <w:p w14:paraId="259A7B8A" w14:textId="77777777" w:rsidR="004223AB" w:rsidRPr="004223AB" w:rsidRDefault="004223AB" w:rsidP="004223AB">
            <w:pPr>
              <w:spacing w:after="0" w:line="240" w:lineRule="auto"/>
              <w:rPr>
                <w:ins w:id="5637" w:author="Diana Gonzalez Garcia" w:date="2021-05-28T16:34:00Z"/>
                <w:rFonts w:ascii="Calibri" w:hAnsi="Calibri" w:cs="Calibri"/>
                <w:sz w:val="12"/>
                <w:szCs w:val="12"/>
                <w:lang w:eastAsia="es-CO"/>
                <w:rPrChange w:id="5638" w:author="Diana Gonzalez Garcia" w:date="2021-05-28T16:36:00Z">
                  <w:rPr>
                    <w:ins w:id="5639" w:author="Diana Gonzalez Garcia" w:date="2021-05-28T16:34:00Z"/>
                    <w:rFonts w:ascii="Calibri" w:hAnsi="Calibri" w:cs="Calibri"/>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5640" w:author="Diana Gonzalez Garcia" w:date="2021-05-28T16:43:00Z">
              <w:tcPr>
                <w:tcW w:w="330" w:type="pct"/>
                <w:gridSpan w:val="2"/>
                <w:vMerge/>
                <w:tcBorders>
                  <w:top w:val="nil"/>
                  <w:left w:val="single" w:sz="4" w:space="0" w:color="auto"/>
                  <w:bottom w:val="single" w:sz="4" w:space="0" w:color="auto"/>
                  <w:right w:val="single" w:sz="4" w:space="0" w:color="auto"/>
                </w:tcBorders>
                <w:vAlign w:val="center"/>
                <w:hideMark/>
              </w:tcPr>
            </w:tcPrChange>
          </w:tcPr>
          <w:p w14:paraId="32821FF8" w14:textId="77777777" w:rsidR="004223AB" w:rsidRPr="004223AB" w:rsidRDefault="004223AB" w:rsidP="004223AB">
            <w:pPr>
              <w:spacing w:after="0" w:line="240" w:lineRule="auto"/>
              <w:rPr>
                <w:ins w:id="5641" w:author="Diana Gonzalez Garcia" w:date="2021-05-28T16:34:00Z"/>
                <w:rFonts w:ascii="Calibri" w:hAnsi="Calibri" w:cs="Calibri"/>
                <w:sz w:val="12"/>
                <w:szCs w:val="12"/>
                <w:lang w:eastAsia="es-CO"/>
                <w:rPrChange w:id="5642" w:author="Diana Gonzalez Garcia" w:date="2021-05-28T16:36:00Z">
                  <w:rPr>
                    <w:ins w:id="5643" w:author="Diana Gonzalez Garcia" w:date="2021-05-28T16:34:00Z"/>
                    <w:rFonts w:ascii="Calibri" w:hAnsi="Calibri" w:cs="Calibri"/>
                    <w:sz w:val="24"/>
                    <w:szCs w:val="24"/>
                    <w:lang w:eastAsia="es-CO"/>
                  </w:rPr>
                </w:rPrChange>
              </w:rPr>
            </w:pPr>
          </w:p>
        </w:tc>
        <w:tc>
          <w:tcPr>
            <w:tcW w:w="0" w:type="auto"/>
            <w:tcBorders>
              <w:top w:val="nil"/>
              <w:left w:val="nil"/>
              <w:bottom w:val="single" w:sz="4" w:space="0" w:color="auto"/>
              <w:right w:val="nil"/>
            </w:tcBorders>
            <w:shd w:val="clear" w:color="auto" w:fill="auto"/>
            <w:vAlign w:val="center"/>
            <w:hideMark/>
            <w:tcPrChange w:id="5644" w:author="Diana Gonzalez Garcia" w:date="2021-05-28T16:43:00Z">
              <w:tcPr>
                <w:tcW w:w="352" w:type="pct"/>
                <w:gridSpan w:val="2"/>
                <w:tcBorders>
                  <w:top w:val="nil"/>
                  <w:left w:val="nil"/>
                  <w:bottom w:val="single" w:sz="4" w:space="0" w:color="auto"/>
                  <w:right w:val="nil"/>
                </w:tcBorders>
                <w:shd w:val="clear" w:color="auto" w:fill="auto"/>
                <w:vAlign w:val="center"/>
                <w:hideMark/>
              </w:tcPr>
            </w:tcPrChange>
          </w:tcPr>
          <w:p w14:paraId="451147D5" w14:textId="77777777" w:rsidR="004223AB" w:rsidRPr="004223AB" w:rsidRDefault="004223AB" w:rsidP="004223AB">
            <w:pPr>
              <w:spacing w:after="0" w:line="240" w:lineRule="auto"/>
              <w:rPr>
                <w:ins w:id="5645" w:author="Diana Gonzalez Garcia" w:date="2021-05-28T16:34:00Z"/>
                <w:rFonts w:ascii="Calibri" w:hAnsi="Calibri" w:cs="Calibri"/>
                <w:color w:val="000000"/>
                <w:sz w:val="12"/>
                <w:szCs w:val="12"/>
                <w:lang w:eastAsia="es-CO"/>
                <w:rPrChange w:id="5646" w:author="Diana Gonzalez Garcia" w:date="2021-05-28T16:36:00Z">
                  <w:rPr>
                    <w:ins w:id="5647" w:author="Diana Gonzalez Garcia" w:date="2021-05-28T16:34:00Z"/>
                    <w:rFonts w:ascii="Calibri" w:hAnsi="Calibri" w:cs="Calibri"/>
                    <w:color w:val="000000"/>
                    <w:sz w:val="24"/>
                    <w:szCs w:val="24"/>
                    <w:lang w:eastAsia="es-CO"/>
                  </w:rPr>
                </w:rPrChange>
              </w:rPr>
            </w:pPr>
            <w:ins w:id="5648" w:author="Diana Gonzalez Garcia" w:date="2021-05-28T16:34:00Z">
              <w:r w:rsidRPr="004223AB">
                <w:rPr>
                  <w:rFonts w:ascii="Calibri" w:hAnsi="Calibri" w:cs="Calibri"/>
                  <w:color w:val="000000"/>
                  <w:sz w:val="12"/>
                  <w:szCs w:val="12"/>
                  <w:lang w:eastAsia="es-CO"/>
                  <w:rPrChange w:id="5649" w:author="Diana Gonzalez Garcia" w:date="2021-05-28T16:36:00Z">
                    <w:rPr>
                      <w:rFonts w:ascii="Calibri" w:hAnsi="Calibri" w:cs="Calibri"/>
                      <w:color w:val="000000"/>
                      <w:sz w:val="24"/>
                      <w:szCs w:val="24"/>
                      <w:lang w:eastAsia="es-CO"/>
                    </w:rPr>
                  </w:rPrChange>
                </w:rPr>
                <w:t> </w:t>
              </w:r>
            </w:ins>
          </w:p>
        </w:tc>
        <w:tc>
          <w:tcPr>
            <w:tcW w:w="0" w:type="auto"/>
            <w:vMerge/>
            <w:tcBorders>
              <w:top w:val="nil"/>
              <w:left w:val="single" w:sz="4" w:space="0" w:color="auto"/>
              <w:bottom w:val="single" w:sz="4" w:space="0" w:color="auto"/>
              <w:right w:val="single" w:sz="4" w:space="0" w:color="auto"/>
            </w:tcBorders>
            <w:vAlign w:val="center"/>
            <w:hideMark/>
            <w:tcPrChange w:id="5650" w:author="Diana Gonzalez Garcia" w:date="2021-05-28T16:43:00Z">
              <w:tcPr>
                <w:tcW w:w="291" w:type="pct"/>
                <w:gridSpan w:val="2"/>
                <w:vMerge/>
                <w:tcBorders>
                  <w:top w:val="nil"/>
                  <w:left w:val="single" w:sz="4" w:space="0" w:color="auto"/>
                  <w:bottom w:val="single" w:sz="4" w:space="0" w:color="auto"/>
                  <w:right w:val="single" w:sz="4" w:space="0" w:color="auto"/>
                </w:tcBorders>
                <w:vAlign w:val="center"/>
                <w:hideMark/>
              </w:tcPr>
            </w:tcPrChange>
          </w:tcPr>
          <w:p w14:paraId="42FD8EF2" w14:textId="77777777" w:rsidR="004223AB" w:rsidRPr="004223AB" w:rsidRDefault="004223AB" w:rsidP="004223AB">
            <w:pPr>
              <w:spacing w:after="0" w:line="240" w:lineRule="auto"/>
              <w:rPr>
                <w:ins w:id="5651" w:author="Diana Gonzalez Garcia" w:date="2021-05-28T16:34:00Z"/>
                <w:rFonts w:ascii="Calibri" w:hAnsi="Calibri" w:cs="Calibri"/>
                <w:color w:val="000000"/>
                <w:sz w:val="12"/>
                <w:szCs w:val="12"/>
                <w:lang w:eastAsia="es-CO"/>
                <w:rPrChange w:id="5652" w:author="Diana Gonzalez Garcia" w:date="2021-05-28T16:36:00Z">
                  <w:rPr>
                    <w:ins w:id="5653"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nil"/>
            </w:tcBorders>
            <w:vAlign w:val="center"/>
            <w:hideMark/>
            <w:tcPrChange w:id="5654" w:author="Diana Gonzalez Garcia" w:date="2021-05-28T16:43:00Z">
              <w:tcPr>
                <w:tcW w:w="242" w:type="pct"/>
                <w:gridSpan w:val="2"/>
                <w:vMerge/>
                <w:tcBorders>
                  <w:top w:val="nil"/>
                  <w:left w:val="single" w:sz="4" w:space="0" w:color="auto"/>
                  <w:bottom w:val="single" w:sz="4" w:space="0" w:color="auto"/>
                  <w:right w:val="nil"/>
                </w:tcBorders>
                <w:vAlign w:val="center"/>
                <w:hideMark/>
              </w:tcPr>
            </w:tcPrChange>
          </w:tcPr>
          <w:p w14:paraId="1461A838" w14:textId="77777777" w:rsidR="004223AB" w:rsidRPr="004223AB" w:rsidRDefault="004223AB" w:rsidP="004223AB">
            <w:pPr>
              <w:spacing w:after="0" w:line="240" w:lineRule="auto"/>
              <w:rPr>
                <w:ins w:id="5655" w:author="Diana Gonzalez Garcia" w:date="2021-05-28T16:34:00Z"/>
                <w:rFonts w:ascii="Calibri" w:hAnsi="Calibri" w:cs="Calibri"/>
                <w:color w:val="000000"/>
                <w:sz w:val="12"/>
                <w:szCs w:val="12"/>
                <w:lang w:eastAsia="es-CO"/>
                <w:rPrChange w:id="5656" w:author="Diana Gonzalez Garcia" w:date="2021-05-28T16:36:00Z">
                  <w:rPr>
                    <w:ins w:id="5657" w:author="Diana Gonzalez Garcia" w:date="2021-05-28T16:34:00Z"/>
                    <w:rFonts w:ascii="Calibri" w:hAnsi="Calibri" w:cs="Calibri"/>
                    <w:color w:val="000000"/>
                    <w:sz w:val="24"/>
                    <w:szCs w:val="24"/>
                    <w:lang w:eastAsia="es-CO"/>
                  </w:rPr>
                </w:rPrChange>
              </w:rPr>
            </w:pPr>
          </w:p>
        </w:tc>
        <w:tc>
          <w:tcPr>
            <w:tcW w:w="0" w:type="auto"/>
            <w:tcBorders>
              <w:top w:val="nil"/>
              <w:left w:val="single" w:sz="4" w:space="0" w:color="auto"/>
              <w:bottom w:val="nil"/>
              <w:right w:val="single" w:sz="4" w:space="0" w:color="auto"/>
            </w:tcBorders>
            <w:shd w:val="clear" w:color="000000" w:fill="D6DCE4"/>
            <w:vAlign w:val="center"/>
            <w:hideMark/>
            <w:tcPrChange w:id="5658" w:author="Diana Gonzalez Garcia" w:date="2021-05-28T16:43:00Z">
              <w:tcPr>
                <w:tcW w:w="1418" w:type="pct"/>
                <w:tcBorders>
                  <w:top w:val="nil"/>
                  <w:left w:val="single" w:sz="4" w:space="0" w:color="auto"/>
                  <w:bottom w:val="nil"/>
                  <w:right w:val="single" w:sz="4" w:space="0" w:color="auto"/>
                </w:tcBorders>
                <w:shd w:val="clear" w:color="000000" w:fill="D6DCE4"/>
                <w:vAlign w:val="center"/>
                <w:hideMark/>
              </w:tcPr>
            </w:tcPrChange>
          </w:tcPr>
          <w:p w14:paraId="017F18B5" w14:textId="77777777" w:rsidR="004223AB" w:rsidRPr="004223AB" w:rsidRDefault="004223AB" w:rsidP="004223AB">
            <w:pPr>
              <w:spacing w:after="0" w:line="240" w:lineRule="auto"/>
              <w:jc w:val="both"/>
              <w:rPr>
                <w:ins w:id="5659" w:author="Diana Gonzalez Garcia" w:date="2021-05-28T16:34:00Z"/>
                <w:rFonts w:ascii="Calibri" w:hAnsi="Calibri" w:cs="Calibri"/>
                <w:color w:val="000000"/>
                <w:sz w:val="12"/>
                <w:szCs w:val="12"/>
                <w:lang w:eastAsia="es-CO"/>
                <w:rPrChange w:id="5660" w:author="Diana Gonzalez Garcia" w:date="2021-05-28T16:36:00Z">
                  <w:rPr>
                    <w:ins w:id="5661" w:author="Diana Gonzalez Garcia" w:date="2021-05-28T16:34:00Z"/>
                    <w:rFonts w:ascii="Calibri" w:hAnsi="Calibri" w:cs="Calibri"/>
                    <w:color w:val="000000"/>
                    <w:sz w:val="24"/>
                    <w:szCs w:val="24"/>
                    <w:lang w:eastAsia="es-CO"/>
                  </w:rPr>
                </w:rPrChange>
              </w:rPr>
            </w:pPr>
            <w:ins w:id="5662" w:author="Diana Gonzalez Garcia" w:date="2021-05-28T16:34:00Z">
              <w:r w:rsidRPr="004223AB">
                <w:rPr>
                  <w:rFonts w:ascii="Calibri" w:hAnsi="Calibri" w:cs="Calibri"/>
                  <w:color w:val="000000"/>
                  <w:sz w:val="12"/>
                  <w:szCs w:val="12"/>
                  <w:lang w:eastAsia="es-CO"/>
                  <w:rPrChange w:id="5663" w:author="Diana Gonzalez Garcia" w:date="2021-05-28T16:36:00Z">
                    <w:rPr>
                      <w:rFonts w:ascii="Calibri" w:hAnsi="Calibri" w:cs="Calibri"/>
                      <w:color w:val="000000"/>
                      <w:sz w:val="24"/>
                      <w:szCs w:val="24"/>
                      <w:lang w:eastAsia="es-CO"/>
                    </w:rPr>
                  </w:rPrChange>
                </w:rPr>
                <w:t>Para predios con área total construida superiores a 1.000 m2 la variable modelo es avalúo especial.</w:t>
              </w:r>
            </w:ins>
          </w:p>
        </w:tc>
        <w:tc>
          <w:tcPr>
            <w:tcW w:w="0" w:type="auto"/>
            <w:vMerge/>
            <w:tcBorders>
              <w:top w:val="nil"/>
              <w:left w:val="nil"/>
              <w:bottom w:val="single" w:sz="4" w:space="0" w:color="auto"/>
              <w:right w:val="single" w:sz="4" w:space="0" w:color="auto"/>
            </w:tcBorders>
            <w:vAlign w:val="center"/>
            <w:hideMark/>
            <w:tcPrChange w:id="5664" w:author="Diana Gonzalez Garcia" w:date="2021-05-28T16:43:00Z">
              <w:tcPr>
                <w:tcW w:w="261" w:type="pct"/>
                <w:gridSpan w:val="2"/>
                <w:vMerge/>
                <w:tcBorders>
                  <w:top w:val="nil"/>
                  <w:left w:val="nil"/>
                  <w:bottom w:val="single" w:sz="4" w:space="0" w:color="auto"/>
                  <w:right w:val="single" w:sz="4" w:space="0" w:color="auto"/>
                </w:tcBorders>
                <w:vAlign w:val="center"/>
                <w:hideMark/>
              </w:tcPr>
            </w:tcPrChange>
          </w:tcPr>
          <w:p w14:paraId="03E37940" w14:textId="77777777" w:rsidR="004223AB" w:rsidRPr="004223AB" w:rsidRDefault="004223AB" w:rsidP="004223AB">
            <w:pPr>
              <w:spacing w:after="0" w:line="240" w:lineRule="auto"/>
              <w:rPr>
                <w:ins w:id="5665" w:author="Diana Gonzalez Garcia" w:date="2021-05-28T16:34:00Z"/>
                <w:rFonts w:ascii="Calibri" w:hAnsi="Calibri" w:cs="Calibri"/>
                <w:color w:val="000000"/>
                <w:sz w:val="12"/>
                <w:szCs w:val="12"/>
                <w:lang w:eastAsia="es-CO"/>
                <w:rPrChange w:id="5666" w:author="Diana Gonzalez Garcia" w:date="2021-05-28T16:36:00Z">
                  <w:rPr>
                    <w:ins w:id="5667"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nil"/>
            </w:tcBorders>
            <w:vAlign w:val="center"/>
            <w:hideMark/>
            <w:tcPrChange w:id="5668" w:author="Diana Gonzalez Garcia" w:date="2021-05-28T16:43:00Z">
              <w:tcPr>
                <w:tcW w:w="487" w:type="pct"/>
                <w:gridSpan w:val="2"/>
                <w:vMerge/>
                <w:tcBorders>
                  <w:top w:val="nil"/>
                  <w:left w:val="single" w:sz="4" w:space="0" w:color="auto"/>
                  <w:bottom w:val="single" w:sz="4" w:space="0" w:color="auto"/>
                  <w:right w:val="nil"/>
                </w:tcBorders>
                <w:vAlign w:val="center"/>
                <w:hideMark/>
              </w:tcPr>
            </w:tcPrChange>
          </w:tcPr>
          <w:p w14:paraId="48AF4725" w14:textId="77777777" w:rsidR="004223AB" w:rsidRPr="004223AB" w:rsidRDefault="004223AB" w:rsidP="004223AB">
            <w:pPr>
              <w:spacing w:after="0" w:line="240" w:lineRule="auto"/>
              <w:rPr>
                <w:ins w:id="5669" w:author="Diana Gonzalez Garcia" w:date="2021-05-28T16:34:00Z"/>
                <w:rFonts w:ascii="Calibri" w:hAnsi="Calibri" w:cs="Calibri"/>
                <w:color w:val="FF0000"/>
                <w:sz w:val="12"/>
                <w:szCs w:val="12"/>
                <w:lang w:eastAsia="es-CO"/>
                <w:rPrChange w:id="5670" w:author="Diana Gonzalez Garcia" w:date="2021-05-28T16:36:00Z">
                  <w:rPr>
                    <w:ins w:id="5671" w:author="Diana Gonzalez Garcia" w:date="2021-05-28T16:34:00Z"/>
                    <w:rFonts w:ascii="Calibri" w:hAnsi="Calibri" w:cs="Calibri"/>
                    <w:color w:val="FF0000"/>
                    <w:sz w:val="24"/>
                    <w:szCs w:val="24"/>
                    <w:lang w:eastAsia="es-CO"/>
                  </w:rPr>
                </w:rPrChange>
              </w:rPr>
            </w:pPr>
          </w:p>
        </w:tc>
        <w:tc>
          <w:tcPr>
            <w:tcW w:w="1158" w:type="dxa"/>
            <w:vMerge/>
            <w:tcBorders>
              <w:top w:val="nil"/>
              <w:left w:val="single" w:sz="4" w:space="0" w:color="auto"/>
              <w:bottom w:val="single" w:sz="4" w:space="0" w:color="auto"/>
              <w:right w:val="single" w:sz="4" w:space="0" w:color="auto"/>
            </w:tcBorders>
            <w:vAlign w:val="center"/>
            <w:hideMark/>
            <w:tcPrChange w:id="5672" w:author="Diana Gonzalez Garcia" w:date="2021-05-28T16:43:00Z">
              <w:tcPr>
                <w:tcW w:w="985" w:type="pct"/>
                <w:gridSpan w:val="2"/>
                <w:vMerge/>
                <w:tcBorders>
                  <w:top w:val="nil"/>
                  <w:left w:val="single" w:sz="4" w:space="0" w:color="auto"/>
                  <w:bottom w:val="single" w:sz="4" w:space="0" w:color="auto"/>
                  <w:right w:val="single" w:sz="4" w:space="0" w:color="auto"/>
                </w:tcBorders>
                <w:vAlign w:val="center"/>
                <w:hideMark/>
              </w:tcPr>
            </w:tcPrChange>
          </w:tcPr>
          <w:p w14:paraId="074932F1" w14:textId="77777777" w:rsidR="004223AB" w:rsidRPr="004223AB" w:rsidRDefault="004223AB" w:rsidP="004223AB">
            <w:pPr>
              <w:spacing w:after="0" w:line="240" w:lineRule="auto"/>
              <w:rPr>
                <w:ins w:id="5673" w:author="Diana Gonzalez Garcia" w:date="2021-05-28T16:34:00Z"/>
                <w:rFonts w:ascii="Calibri" w:hAnsi="Calibri" w:cs="Calibri"/>
                <w:color w:val="000000"/>
                <w:sz w:val="12"/>
                <w:szCs w:val="12"/>
                <w:lang w:eastAsia="es-CO"/>
                <w:rPrChange w:id="5674" w:author="Diana Gonzalez Garcia" w:date="2021-05-28T16:36:00Z">
                  <w:rPr>
                    <w:ins w:id="5675" w:author="Diana Gonzalez Garcia" w:date="2021-05-28T16:34:00Z"/>
                    <w:rFonts w:ascii="Calibri" w:hAnsi="Calibri" w:cs="Calibri"/>
                    <w:color w:val="000000"/>
                    <w:sz w:val="24"/>
                    <w:szCs w:val="24"/>
                    <w:lang w:eastAsia="es-CO"/>
                  </w:rPr>
                </w:rPrChange>
              </w:rPr>
            </w:pPr>
          </w:p>
        </w:tc>
      </w:tr>
      <w:tr w:rsidR="004223AB" w:rsidRPr="004223AB" w14:paraId="54ADA82B" w14:textId="77777777" w:rsidTr="00D203B1">
        <w:tblPrEx>
          <w:tblPrExChange w:id="5676" w:author="Diana Gonzalez Garcia" w:date="2021-05-28T16:43:00Z">
            <w:tblPrEx>
              <w:tblW w:w="5000" w:type="pct"/>
              <w:tblInd w:w="0" w:type="dxa"/>
            </w:tblPrEx>
          </w:tblPrExChange>
        </w:tblPrEx>
        <w:trPr>
          <w:trHeight w:val="20"/>
          <w:ins w:id="5677" w:author="Diana Gonzalez Garcia" w:date="2021-05-28T16:34:00Z"/>
          <w:trPrChange w:id="5678" w:author="Diana Gonzalez Garcia" w:date="2021-05-28T16:43:00Z">
            <w:trPr>
              <w:gridBefore w:val="2"/>
              <w:gridAfter w:val="0"/>
              <w:trHeight w:val="930"/>
            </w:trPr>
          </w:trPrChange>
        </w:trPr>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Change w:id="5679" w:author="Diana Gonzalez Garcia" w:date="2021-05-28T16:43:00Z">
              <w:tcPr>
                <w:tcW w:w="318" w:type="pct"/>
                <w:gridSpan w:val="2"/>
                <w:vMerge w:val="restart"/>
                <w:tcBorders>
                  <w:top w:val="nil"/>
                  <w:left w:val="single" w:sz="4" w:space="0" w:color="auto"/>
                  <w:bottom w:val="single" w:sz="4" w:space="0" w:color="auto"/>
                  <w:right w:val="single" w:sz="4" w:space="0" w:color="auto"/>
                </w:tcBorders>
                <w:shd w:val="clear" w:color="auto" w:fill="auto"/>
                <w:noWrap/>
                <w:vAlign w:val="center"/>
                <w:hideMark/>
              </w:tcPr>
            </w:tcPrChange>
          </w:tcPr>
          <w:p w14:paraId="4888CBDD" w14:textId="77777777" w:rsidR="004223AB" w:rsidRPr="004223AB" w:rsidRDefault="004223AB" w:rsidP="004223AB">
            <w:pPr>
              <w:spacing w:after="0" w:line="240" w:lineRule="auto"/>
              <w:jc w:val="center"/>
              <w:rPr>
                <w:ins w:id="5680" w:author="Diana Gonzalez Garcia" w:date="2021-05-28T16:34:00Z"/>
                <w:rFonts w:ascii="Calibri" w:hAnsi="Calibri" w:cs="Calibri"/>
                <w:color w:val="000000"/>
                <w:sz w:val="12"/>
                <w:szCs w:val="12"/>
                <w:lang w:eastAsia="es-CO"/>
                <w:rPrChange w:id="5681" w:author="Diana Gonzalez Garcia" w:date="2021-05-28T16:36:00Z">
                  <w:rPr>
                    <w:ins w:id="5682" w:author="Diana Gonzalez Garcia" w:date="2021-05-28T16:34:00Z"/>
                    <w:rFonts w:ascii="Calibri" w:hAnsi="Calibri" w:cs="Calibri"/>
                    <w:color w:val="000000"/>
                    <w:sz w:val="24"/>
                    <w:szCs w:val="24"/>
                    <w:lang w:eastAsia="es-CO"/>
                  </w:rPr>
                </w:rPrChange>
              </w:rPr>
            </w:pPr>
            <w:ins w:id="5683" w:author="Diana Gonzalez Garcia" w:date="2021-05-28T16:34:00Z">
              <w:r w:rsidRPr="004223AB">
                <w:rPr>
                  <w:rFonts w:ascii="Calibri" w:hAnsi="Calibri" w:cs="Calibri"/>
                  <w:color w:val="000000"/>
                  <w:sz w:val="12"/>
                  <w:szCs w:val="12"/>
                  <w:lang w:eastAsia="es-CO"/>
                  <w:rPrChange w:id="5684" w:author="Diana Gonzalez Garcia" w:date="2021-05-28T16:36:00Z">
                    <w:rPr>
                      <w:rFonts w:ascii="Calibri" w:hAnsi="Calibri" w:cs="Calibri"/>
                      <w:color w:val="000000"/>
                      <w:sz w:val="24"/>
                      <w:szCs w:val="24"/>
                      <w:lang w:eastAsia="es-CO"/>
                    </w:rPr>
                  </w:rPrChange>
                </w:rPr>
                <w:t>T23</w:t>
              </w:r>
            </w:ins>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Change w:id="5685" w:author="Diana Gonzalez Garcia" w:date="2021-05-28T16:43:00Z">
              <w:tcPr>
                <w:tcW w:w="317" w:type="pct"/>
                <w:vMerge w:val="restart"/>
                <w:tcBorders>
                  <w:top w:val="nil"/>
                  <w:left w:val="single" w:sz="4" w:space="0" w:color="auto"/>
                  <w:bottom w:val="single" w:sz="4" w:space="0" w:color="auto"/>
                  <w:right w:val="single" w:sz="4" w:space="0" w:color="auto"/>
                </w:tcBorders>
                <w:shd w:val="clear" w:color="auto" w:fill="auto"/>
                <w:vAlign w:val="center"/>
                <w:hideMark/>
              </w:tcPr>
            </w:tcPrChange>
          </w:tcPr>
          <w:p w14:paraId="4301C848" w14:textId="77777777" w:rsidR="004223AB" w:rsidRPr="004223AB" w:rsidRDefault="004223AB" w:rsidP="004223AB">
            <w:pPr>
              <w:spacing w:after="0" w:line="240" w:lineRule="auto"/>
              <w:jc w:val="center"/>
              <w:rPr>
                <w:ins w:id="5686" w:author="Diana Gonzalez Garcia" w:date="2021-05-28T16:34:00Z"/>
                <w:rFonts w:ascii="Calibri" w:hAnsi="Calibri" w:cs="Calibri"/>
                <w:sz w:val="12"/>
                <w:szCs w:val="12"/>
                <w:lang w:eastAsia="es-CO"/>
                <w:rPrChange w:id="5687" w:author="Diana Gonzalez Garcia" w:date="2021-05-28T16:36:00Z">
                  <w:rPr>
                    <w:ins w:id="5688" w:author="Diana Gonzalez Garcia" w:date="2021-05-28T16:34:00Z"/>
                    <w:rFonts w:ascii="Calibri" w:hAnsi="Calibri" w:cs="Calibri"/>
                    <w:sz w:val="24"/>
                    <w:szCs w:val="24"/>
                    <w:lang w:eastAsia="es-CO"/>
                  </w:rPr>
                </w:rPrChange>
              </w:rPr>
            </w:pPr>
            <w:ins w:id="5689" w:author="Diana Gonzalez Garcia" w:date="2021-05-28T16:34:00Z">
              <w:r w:rsidRPr="004223AB">
                <w:rPr>
                  <w:rFonts w:ascii="Calibri" w:hAnsi="Calibri" w:cs="Calibri"/>
                  <w:sz w:val="12"/>
                  <w:szCs w:val="12"/>
                  <w:lang w:eastAsia="es-CO"/>
                  <w:rPrChange w:id="5690" w:author="Diana Gonzalez Garcia" w:date="2021-05-28T16:36:00Z">
                    <w:rPr>
                      <w:rFonts w:ascii="Calibri" w:hAnsi="Calibri" w:cs="Calibri"/>
                      <w:sz w:val="24"/>
                      <w:szCs w:val="24"/>
                      <w:lang w:eastAsia="es-CO"/>
                    </w:rPr>
                  </w:rPrChange>
                </w:rPr>
                <w:t xml:space="preserve">Depósito - </w:t>
              </w:r>
              <w:proofErr w:type="spellStart"/>
              <w:r w:rsidRPr="004223AB">
                <w:rPr>
                  <w:rFonts w:ascii="Calibri" w:hAnsi="Calibri" w:cs="Calibri"/>
                  <w:sz w:val="12"/>
                  <w:szCs w:val="12"/>
                  <w:lang w:eastAsia="es-CO"/>
                  <w:rPrChange w:id="5691" w:author="Diana Gonzalez Garcia" w:date="2021-05-28T16:36:00Z">
                    <w:rPr>
                      <w:rFonts w:ascii="Calibri" w:hAnsi="Calibri" w:cs="Calibri"/>
                      <w:sz w:val="24"/>
                      <w:szCs w:val="24"/>
                      <w:lang w:eastAsia="es-CO"/>
                    </w:rPr>
                  </w:rPrChange>
                </w:rPr>
                <w:t>Lockers</w:t>
              </w:r>
              <w:proofErr w:type="spellEnd"/>
            </w:ins>
          </w:p>
        </w:tc>
        <w:tc>
          <w:tcPr>
            <w:tcW w:w="0" w:type="auto"/>
            <w:vMerge w:val="restart"/>
            <w:tcBorders>
              <w:top w:val="nil"/>
              <w:left w:val="single" w:sz="4" w:space="0" w:color="auto"/>
              <w:bottom w:val="single" w:sz="4" w:space="0" w:color="auto"/>
              <w:right w:val="single" w:sz="4" w:space="0" w:color="auto"/>
            </w:tcBorders>
            <w:shd w:val="clear" w:color="000000" w:fill="FCE4D6"/>
            <w:vAlign w:val="center"/>
            <w:hideMark/>
            <w:tcPrChange w:id="5692" w:author="Diana Gonzalez Garcia" w:date="2021-05-28T16:43:00Z">
              <w:tcPr>
                <w:tcW w:w="330" w:type="pct"/>
                <w:gridSpan w:val="2"/>
                <w:vMerge w:val="restart"/>
                <w:tcBorders>
                  <w:top w:val="nil"/>
                  <w:left w:val="single" w:sz="4" w:space="0" w:color="auto"/>
                  <w:bottom w:val="single" w:sz="4" w:space="0" w:color="auto"/>
                  <w:right w:val="single" w:sz="4" w:space="0" w:color="auto"/>
                </w:tcBorders>
                <w:shd w:val="clear" w:color="000000" w:fill="FCE4D6"/>
                <w:vAlign w:val="center"/>
                <w:hideMark/>
              </w:tcPr>
            </w:tcPrChange>
          </w:tcPr>
          <w:p w14:paraId="366D5AAF" w14:textId="77777777" w:rsidR="004223AB" w:rsidRPr="004223AB" w:rsidRDefault="004223AB" w:rsidP="004223AB">
            <w:pPr>
              <w:spacing w:after="0" w:line="240" w:lineRule="auto"/>
              <w:jc w:val="center"/>
              <w:rPr>
                <w:ins w:id="5693" w:author="Diana Gonzalez Garcia" w:date="2021-05-28T16:34:00Z"/>
                <w:rFonts w:ascii="Calibri" w:hAnsi="Calibri" w:cs="Calibri"/>
                <w:color w:val="000000"/>
                <w:sz w:val="12"/>
                <w:szCs w:val="12"/>
                <w:lang w:eastAsia="es-CO"/>
                <w:rPrChange w:id="5694" w:author="Diana Gonzalez Garcia" w:date="2021-05-28T16:36:00Z">
                  <w:rPr>
                    <w:ins w:id="5695" w:author="Diana Gonzalez Garcia" w:date="2021-05-28T16:34:00Z"/>
                    <w:rFonts w:ascii="Calibri" w:hAnsi="Calibri" w:cs="Calibri"/>
                    <w:color w:val="000000"/>
                    <w:sz w:val="24"/>
                    <w:szCs w:val="24"/>
                    <w:lang w:eastAsia="es-CO"/>
                  </w:rPr>
                </w:rPrChange>
              </w:rPr>
            </w:pPr>
            <w:ins w:id="5696" w:author="Diana Gonzalez Garcia" w:date="2021-05-28T16:34:00Z">
              <w:r w:rsidRPr="004223AB">
                <w:rPr>
                  <w:rFonts w:ascii="Calibri" w:hAnsi="Calibri" w:cs="Calibri"/>
                  <w:color w:val="000000"/>
                  <w:sz w:val="12"/>
                  <w:szCs w:val="12"/>
                  <w:lang w:eastAsia="es-CO"/>
                  <w:rPrChange w:id="5697" w:author="Diana Gonzalez Garcia" w:date="2021-05-28T16:36:00Z">
                    <w:rPr>
                      <w:rFonts w:ascii="Calibri" w:hAnsi="Calibri" w:cs="Calibri"/>
                      <w:color w:val="000000"/>
                      <w:sz w:val="24"/>
                      <w:szCs w:val="24"/>
                      <w:lang w:eastAsia="es-CO"/>
                    </w:rPr>
                  </w:rPrChange>
                </w:rPr>
                <w:t>051</w:t>
              </w:r>
            </w:ins>
          </w:p>
        </w:tc>
        <w:tc>
          <w:tcPr>
            <w:tcW w:w="0" w:type="auto"/>
            <w:tcBorders>
              <w:top w:val="nil"/>
              <w:left w:val="nil"/>
              <w:bottom w:val="nil"/>
              <w:right w:val="nil"/>
            </w:tcBorders>
            <w:shd w:val="clear" w:color="auto" w:fill="auto"/>
            <w:vAlign w:val="center"/>
            <w:hideMark/>
            <w:tcPrChange w:id="5698" w:author="Diana Gonzalez Garcia" w:date="2021-05-28T16:43:00Z">
              <w:tcPr>
                <w:tcW w:w="352" w:type="pct"/>
                <w:gridSpan w:val="2"/>
                <w:tcBorders>
                  <w:top w:val="nil"/>
                  <w:left w:val="nil"/>
                  <w:bottom w:val="nil"/>
                  <w:right w:val="nil"/>
                </w:tcBorders>
                <w:shd w:val="clear" w:color="auto" w:fill="auto"/>
                <w:vAlign w:val="center"/>
                <w:hideMark/>
              </w:tcPr>
            </w:tcPrChange>
          </w:tcPr>
          <w:p w14:paraId="1C3CADF7" w14:textId="77777777" w:rsidR="004223AB" w:rsidRPr="004223AB" w:rsidRDefault="004223AB" w:rsidP="004223AB">
            <w:pPr>
              <w:spacing w:after="0" w:line="240" w:lineRule="auto"/>
              <w:jc w:val="center"/>
              <w:rPr>
                <w:ins w:id="5699" w:author="Diana Gonzalez Garcia" w:date="2021-05-28T16:34:00Z"/>
                <w:rFonts w:ascii="Calibri" w:hAnsi="Calibri" w:cs="Calibri"/>
                <w:color w:val="000000"/>
                <w:sz w:val="12"/>
                <w:szCs w:val="12"/>
                <w:lang w:eastAsia="es-CO"/>
                <w:rPrChange w:id="5700" w:author="Diana Gonzalez Garcia" w:date="2021-05-28T16:36:00Z">
                  <w:rPr>
                    <w:ins w:id="5701" w:author="Diana Gonzalez Garcia" w:date="2021-05-28T16:34:00Z"/>
                    <w:rFonts w:ascii="Calibri" w:hAnsi="Calibri" w:cs="Calibri"/>
                    <w:color w:val="000000"/>
                    <w:sz w:val="24"/>
                    <w:szCs w:val="24"/>
                    <w:lang w:eastAsia="es-CO"/>
                  </w:rPr>
                </w:rPrChange>
              </w:rPr>
            </w:pPr>
            <w:ins w:id="5702" w:author="Diana Gonzalez Garcia" w:date="2021-05-28T16:34:00Z">
              <w:r w:rsidRPr="004223AB">
                <w:rPr>
                  <w:rFonts w:ascii="Calibri" w:hAnsi="Calibri" w:cs="Calibri"/>
                  <w:color w:val="000000"/>
                  <w:sz w:val="12"/>
                  <w:szCs w:val="12"/>
                  <w:lang w:eastAsia="es-CO"/>
                  <w:rPrChange w:id="5703" w:author="Diana Gonzalez Garcia" w:date="2021-05-28T16:36:00Z">
                    <w:rPr>
                      <w:rFonts w:ascii="Calibri" w:hAnsi="Calibri" w:cs="Calibri"/>
                      <w:color w:val="000000"/>
                      <w:sz w:val="24"/>
                      <w:szCs w:val="24"/>
                      <w:lang w:eastAsia="es-CO"/>
                    </w:rPr>
                  </w:rPrChange>
                </w:rPr>
                <w:t xml:space="preserve">Valor integral  </w:t>
              </w:r>
            </w:ins>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Change w:id="5704" w:author="Diana Gonzalez Garcia" w:date="2021-05-28T16:43:00Z">
              <w:tcPr>
                <w:tcW w:w="291" w:type="pct"/>
                <w:gridSpan w:val="2"/>
                <w:vMerge w:val="restart"/>
                <w:tcBorders>
                  <w:top w:val="nil"/>
                  <w:left w:val="single" w:sz="4" w:space="0" w:color="auto"/>
                  <w:bottom w:val="single" w:sz="4" w:space="0" w:color="auto"/>
                  <w:right w:val="single" w:sz="4" w:space="0" w:color="auto"/>
                </w:tcBorders>
                <w:shd w:val="clear" w:color="auto" w:fill="auto"/>
                <w:vAlign w:val="center"/>
                <w:hideMark/>
              </w:tcPr>
            </w:tcPrChange>
          </w:tcPr>
          <w:p w14:paraId="5EEA8DA8" w14:textId="77777777" w:rsidR="004223AB" w:rsidRPr="004223AB" w:rsidRDefault="004223AB" w:rsidP="004223AB">
            <w:pPr>
              <w:spacing w:after="0" w:line="240" w:lineRule="auto"/>
              <w:jc w:val="center"/>
              <w:rPr>
                <w:ins w:id="5705" w:author="Diana Gonzalez Garcia" w:date="2021-05-28T16:34:00Z"/>
                <w:rFonts w:ascii="Calibri" w:hAnsi="Calibri" w:cs="Calibri"/>
                <w:color w:val="000000"/>
                <w:sz w:val="12"/>
                <w:szCs w:val="12"/>
                <w:lang w:eastAsia="es-CO"/>
                <w:rPrChange w:id="5706" w:author="Diana Gonzalez Garcia" w:date="2021-05-28T16:36:00Z">
                  <w:rPr>
                    <w:ins w:id="5707" w:author="Diana Gonzalez Garcia" w:date="2021-05-28T16:34:00Z"/>
                    <w:rFonts w:ascii="Calibri" w:hAnsi="Calibri" w:cs="Calibri"/>
                    <w:color w:val="000000"/>
                    <w:sz w:val="24"/>
                    <w:szCs w:val="24"/>
                    <w:lang w:eastAsia="es-CO"/>
                  </w:rPr>
                </w:rPrChange>
              </w:rPr>
            </w:pPr>
            <w:ins w:id="5708" w:author="Diana Gonzalez Garcia" w:date="2021-05-28T16:34:00Z">
              <w:r w:rsidRPr="004223AB">
                <w:rPr>
                  <w:rFonts w:ascii="Calibri" w:hAnsi="Calibri" w:cs="Calibri"/>
                  <w:color w:val="000000"/>
                  <w:sz w:val="12"/>
                  <w:szCs w:val="12"/>
                  <w:lang w:eastAsia="es-CO"/>
                  <w:rPrChange w:id="5709" w:author="Diana Gonzalez Garcia" w:date="2021-05-28T16:36:00Z">
                    <w:rPr>
                      <w:rFonts w:ascii="Calibri" w:hAnsi="Calibri" w:cs="Calibri"/>
                      <w:color w:val="000000"/>
                      <w:sz w:val="24"/>
                      <w:szCs w:val="24"/>
                      <w:lang w:eastAsia="es-CO"/>
                    </w:rPr>
                  </w:rPrChange>
                </w:rPr>
                <w:t>Estrato</w:t>
              </w:r>
            </w:ins>
          </w:p>
        </w:tc>
        <w:tc>
          <w:tcPr>
            <w:tcW w:w="0" w:type="auto"/>
            <w:vMerge w:val="restart"/>
            <w:tcBorders>
              <w:top w:val="nil"/>
              <w:left w:val="single" w:sz="4" w:space="0" w:color="auto"/>
              <w:bottom w:val="single" w:sz="4" w:space="0" w:color="auto"/>
              <w:right w:val="nil"/>
            </w:tcBorders>
            <w:shd w:val="clear" w:color="auto" w:fill="auto"/>
            <w:vAlign w:val="center"/>
            <w:hideMark/>
            <w:tcPrChange w:id="5710" w:author="Diana Gonzalez Garcia" w:date="2021-05-28T16:43:00Z">
              <w:tcPr>
                <w:tcW w:w="242" w:type="pct"/>
                <w:gridSpan w:val="2"/>
                <w:vMerge w:val="restart"/>
                <w:tcBorders>
                  <w:top w:val="nil"/>
                  <w:left w:val="single" w:sz="4" w:space="0" w:color="auto"/>
                  <w:bottom w:val="single" w:sz="4" w:space="0" w:color="auto"/>
                  <w:right w:val="nil"/>
                </w:tcBorders>
                <w:shd w:val="clear" w:color="auto" w:fill="auto"/>
                <w:vAlign w:val="center"/>
                <w:hideMark/>
              </w:tcPr>
            </w:tcPrChange>
          </w:tcPr>
          <w:p w14:paraId="67495752" w14:textId="77777777" w:rsidR="004223AB" w:rsidRPr="004223AB" w:rsidRDefault="004223AB" w:rsidP="004223AB">
            <w:pPr>
              <w:spacing w:after="0" w:line="240" w:lineRule="auto"/>
              <w:jc w:val="center"/>
              <w:rPr>
                <w:ins w:id="5711" w:author="Diana Gonzalez Garcia" w:date="2021-05-28T16:34:00Z"/>
                <w:rFonts w:ascii="Calibri" w:hAnsi="Calibri" w:cs="Calibri"/>
                <w:color w:val="000000"/>
                <w:sz w:val="12"/>
                <w:szCs w:val="12"/>
                <w:lang w:eastAsia="es-CO"/>
                <w:rPrChange w:id="5712" w:author="Diana Gonzalez Garcia" w:date="2021-05-28T16:36:00Z">
                  <w:rPr>
                    <w:ins w:id="5713" w:author="Diana Gonzalez Garcia" w:date="2021-05-28T16:34:00Z"/>
                    <w:rFonts w:ascii="Calibri" w:hAnsi="Calibri" w:cs="Calibri"/>
                    <w:color w:val="000000"/>
                    <w:sz w:val="24"/>
                    <w:szCs w:val="24"/>
                    <w:lang w:eastAsia="es-CO"/>
                  </w:rPr>
                </w:rPrChange>
              </w:rPr>
            </w:pPr>
            <w:proofErr w:type="spellStart"/>
            <w:ins w:id="5714" w:author="Diana Gonzalez Garcia" w:date="2021-05-28T16:34:00Z">
              <w:r w:rsidRPr="004223AB">
                <w:rPr>
                  <w:rFonts w:ascii="Calibri" w:hAnsi="Calibri" w:cs="Calibri"/>
                  <w:color w:val="000000"/>
                  <w:sz w:val="12"/>
                  <w:szCs w:val="12"/>
                  <w:lang w:eastAsia="es-CO"/>
                  <w:rPrChange w:id="5715" w:author="Diana Gonzalez Garcia" w:date="2021-05-28T16:36:00Z">
                    <w:rPr>
                      <w:rFonts w:ascii="Calibri" w:hAnsi="Calibri" w:cs="Calibri"/>
                      <w:color w:val="000000"/>
                      <w:sz w:val="24"/>
                      <w:szCs w:val="24"/>
                      <w:lang w:eastAsia="es-CO"/>
                    </w:rPr>
                  </w:rPrChange>
                </w:rPr>
                <w:t>SDP</w:t>
              </w:r>
              <w:proofErr w:type="spellEnd"/>
            </w:ins>
          </w:p>
        </w:tc>
        <w:tc>
          <w:tcPr>
            <w:tcW w:w="0" w:type="auto"/>
            <w:tcBorders>
              <w:top w:val="single" w:sz="4" w:space="0" w:color="auto"/>
              <w:left w:val="single" w:sz="4" w:space="0" w:color="auto"/>
              <w:bottom w:val="nil"/>
              <w:right w:val="single" w:sz="4" w:space="0" w:color="auto"/>
            </w:tcBorders>
            <w:shd w:val="clear" w:color="000000" w:fill="D6DCE4"/>
            <w:noWrap/>
            <w:vAlign w:val="center"/>
            <w:hideMark/>
            <w:tcPrChange w:id="5716" w:author="Diana Gonzalez Garcia" w:date="2021-05-28T16:43:00Z">
              <w:tcPr>
                <w:tcW w:w="1418" w:type="pct"/>
                <w:tcBorders>
                  <w:top w:val="single" w:sz="4" w:space="0" w:color="auto"/>
                  <w:left w:val="single" w:sz="4" w:space="0" w:color="auto"/>
                  <w:bottom w:val="nil"/>
                  <w:right w:val="single" w:sz="4" w:space="0" w:color="auto"/>
                </w:tcBorders>
                <w:shd w:val="clear" w:color="000000" w:fill="D6DCE4"/>
                <w:noWrap/>
                <w:vAlign w:val="center"/>
                <w:hideMark/>
              </w:tcPr>
            </w:tcPrChange>
          </w:tcPr>
          <w:p w14:paraId="03A7D735" w14:textId="4767C1AC" w:rsidR="004223AB" w:rsidRPr="004223AB" w:rsidRDefault="004223AB" w:rsidP="004223AB">
            <w:pPr>
              <w:spacing w:after="0" w:line="240" w:lineRule="auto"/>
              <w:rPr>
                <w:ins w:id="5717" w:author="Diana Gonzalez Garcia" w:date="2021-05-28T16:34:00Z"/>
                <w:rFonts w:ascii="Calibri" w:hAnsi="Calibri" w:cs="Calibri"/>
                <w:color w:val="000000"/>
                <w:sz w:val="12"/>
                <w:szCs w:val="12"/>
                <w:lang w:eastAsia="es-CO"/>
                <w:rPrChange w:id="5718" w:author="Diana Gonzalez Garcia" w:date="2021-05-28T16:36:00Z">
                  <w:rPr>
                    <w:ins w:id="5719" w:author="Diana Gonzalez Garcia" w:date="2021-05-28T16:34:00Z"/>
                    <w:rFonts w:ascii="Calibri" w:hAnsi="Calibri" w:cs="Calibri"/>
                    <w:color w:val="000000"/>
                    <w:sz w:val="24"/>
                    <w:szCs w:val="24"/>
                    <w:lang w:eastAsia="es-CO"/>
                  </w:rPr>
                </w:rPrChange>
              </w:rPr>
            </w:pPr>
            <w:ins w:id="5720" w:author="Diana Gonzalez Garcia" w:date="2021-05-28T16:34:00Z">
              <w:r w:rsidRPr="004223AB">
                <w:rPr>
                  <w:rFonts w:ascii="Calibri" w:hAnsi="Calibri" w:cs="Calibri"/>
                  <w:color w:val="000000"/>
                  <w:sz w:val="12"/>
                  <w:szCs w:val="12"/>
                  <w:lang w:eastAsia="es-CO"/>
                  <w:rPrChange w:id="5721" w:author="Diana Gonzalez Garcia" w:date="2021-05-28T16:36:00Z">
                    <w:rPr>
                      <w:rFonts w:ascii="Calibri" w:hAnsi="Calibri" w:cs="Calibri"/>
                      <w:color w:val="000000"/>
                      <w:sz w:val="24"/>
                      <w:szCs w:val="24"/>
                      <w:lang w:eastAsia="es-CO"/>
                    </w:rPr>
                  </w:rPrChange>
                </w:rPr>
                <w:t>Valor integral ($/m</w:t>
              </w:r>
            </w:ins>
            <w:ins w:id="5722" w:author="Diana Gonzalez Garcia" w:date="2021-05-28T16:46:00Z">
              <w:r w:rsidR="00D203B1" w:rsidRPr="004223AB">
                <w:rPr>
                  <w:rFonts w:ascii="Calibri" w:hAnsi="Calibri" w:cs="Calibri"/>
                  <w:color w:val="000000"/>
                  <w:sz w:val="12"/>
                  <w:szCs w:val="12"/>
                  <w:lang w:eastAsia="es-CO"/>
                  <w:rPrChange w:id="5723" w:author="Diana Gonzalez Garcia" w:date="2021-05-28T16:36:00Z">
                    <w:rPr>
                      <w:rFonts w:ascii="Calibri" w:hAnsi="Calibri" w:cs="Calibri"/>
                      <w:color w:val="000000"/>
                      <w:sz w:val="12"/>
                      <w:szCs w:val="12"/>
                      <w:lang w:eastAsia="es-CO"/>
                    </w:rPr>
                  </w:rPrChange>
                </w:rPr>
                <w:t>2) =</w:t>
              </w:r>
            </w:ins>
            <w:ins w:id="5724" w:author="Diana Gonzalez Garcia" w:date="2021-05-28T16:34:00Z">
              <w:r w:rsidRPr="004223AB">
                <w:rPr>
                  <w:rFonts w:ascii="Calibri" w:hAnsi="Calibri" w:cs="Calibri"/>
                  <w:color w:val="000000"/>
                  <w:sz w:val="12"/>
                  <w:szCs w:val="12"/>
                  <w:lang w:eastAsia="es-CO"/>
                  <w:rPrChange w:id="5725" w:author="Diana Gonzalez Garcia" w:date="2021-05-28T16:36:00Z">
                    <w:rPr>
                      <w:rFonts w:ascii="Calibri" w:hAnsi="Calibri" w:cs="Calibri"/>
                      <w:color w:val="000000"/>
                      <w:sz w:val="24"/>
                      <w:szCs w:val="24"/>
                      <w:lang w:eastAsia="es-CO"/>
                    </w:rPr>
                  </w:rPrChange>
                </w:rPr>
                <w:t>Valor total de avalúo comercial/área total construida</w:t>
              </w:r>
            </w:ins>
          </w:p>
        </w:tc>
        <w:tc>
          <w:tcPr>
            <w:tcW w:w="0" w:type="auto"/>
            <w:vMerge w:val="restart"/>
            <w:tcBorders>
              <w:top w:val="nil"/>
              <w:left w:val="nil"/>
              <w:bottom w:val="single" w:sz="4" w:space="0" w:color="auto"/>
              <w:right w:val="single" w:sz="4" w:space="0" w:color="auto"/>
            </w:tcBorders>
            <w:shd w:val="clear" w:color="auto" w:fill="auto"/>
            <w:noWrap/>
            <w:vAlign w:val="center"/>
            <w:hideMark/>
            <w:tcPrChange w:id="5726" w:author="Diana Gonzalez Garcia" w:date="2021-05-28T16:43:00Z">
              <w:tcPr>
                <w:tcW w:w="261" w:type="pct"/>
                <w:gridSpan w:val="2"/>
                <w:vMerge w:val="restart"/>
                <w:tcBorders>
                  <w:top w:val="nil"/>
                  <w:left w:val="nil"/>
                  <w:bottom w:val="single" w:sz="4" w:space="0" w:color="auto"/>
                  <w:right w:val="single" w:sz="4" w:space="0" w:color="auto"/>
                </w:tcBorders>
                <w:shd w:val="clear" w:color="auto" w:fill="auto"/>
                <w:noWrap/>
                <w:vAlign w:val="center"/>
                <w:hideMark/>
              </w:tcPr>
            </w:tcPrChange>
          </w:tcPr>
          <w:p w14:paraId="58F7CDBD" w14:textId="77777777" w:rsidR="004223AB" w:rsidRPr="004223AB" w:rsidRDefault="004223AB" w:rsidP="004223AB">
            <w:pPr>
              <w:spacing w:after="0" w:line="240" w:lineRule="auto"/>
              <w:jc w:val="center"/>
              <w:rPr>
                <w:ins w:id="5727" w:author="Diana Gonzalez Garcia" w:date="2021-05-28T16:34:00Z"/>
                <w:rFonts w:ascii="Calibri" w:hAnsi="Calibri" w:cs="Calibri"/>
                <w:color w:val="000000"/>
                <w:sz w:val="12"/>
                <w:szCs w:val="12"/>
                <w:lang w:eastAsia="es-CO"/>
                <w:rPrChange w:id="5728" w:author="Diana Gonzalez Garcia" w:date="2021-05-28T16:36:00Z">
                  <w:rPr>
                    <w:ins w:id="5729" w:author="Diana Gonzalez Garcia" w:date="2021-05-28T16:34:00Z"/>
                    <w:rFonts w:ascii="Calibri" w:hAnsi="Calibri" w:cs="Calibri"/>
                    <w:color w:val="000000"/>
                    <w:sz w:val="24"/>
                    <w:szCs w:val="24"/>
                    <w:lang w:eastAsia="es-CO"/>
                  </w:rPr>
                </w:rPrChange>
              </w:rPr>
            </w:pPr>
            <w:ins w:id="5730" w:author="Diana Gonzalez Garcia" w:date="2021-05-28T16:34:00Z">
              <w:r w:rsidRPr="004223AB">
                <w:rPr>
                  <w:rFonts w:ascii="Calibri" w:hAnsi="Calibri" w:cs="Calibri"/>
                  <w:color w:val="000000"/>
                  <w:sz w:val="12"/>
                  <w:szCs w:val="12"/>
                  <w:lang w:eastAsia="es-CO"/>
                  <w:rPrChange w:id="5731" w:author="Diana Gonzalez Garcia" w:date="2021-05-28T16:36:00Z">
                    <w:rPr>
                      <w:rFonts w:ascii="Calibri" w:hAnsi="Calibri" w:cs="Calibri"/>
                      <w:color w:val="000000"/>
                      <w:sz w:val="24"/>
                      <w:szCs w:val="24"/>
                      <w:lang w:eastAsia="es-CO"/>
                    </w:rPr>
                  </w:rPrChange>
                </w:rPr>
                <w:t>T23</w:t>
              </w:r>
            </w:ins>
          </w:p>
        </w:tc>
        <w:tc>
          <w:tcPr>
            <w:tcW w:w="0" w:type="auto"/>
            <w:vMerge w:val="restart"/>
            <w:tcBorders>
              <w:top w:val="nil"/>
              <w:left w:val="single" w:sz="4" w:space="0" w:color="auto"/>
              <w:bottom w:val="single" w:sz="4" w:space="0" w:color="auto"/>
              <w:right w:val="nil"/>
            </w:tcBorders>
            <w:shd w:val="clear" w:color="auto" w:fill="auto"/>
            <w:vAlign w:val="center"/>
            <w:hideMark/>
            <w:tcPrChange w:id="5732" w:author="Diana Gonzalez Garcia" w:date="2021-05-28T16:43:00Z">
              <w:tcPr>
                <w:tcW w:w="487" w:type="pct"/>
                <w:gridSpan w:val="2"/>
                <w:vMerge w:val="restart"/>
                <w:tcBorders>
                  <w:top w:val="nil"/>
                  <w:left w:val="single" w:sz="4" w:space="0" w:color="auto"/>
                  <w:bottom w:val="single" w:sz="4" w:space="0" w:color="auto"/>
                  <w:right w:val="nil"/>
                </w:tcBorders>
                <w:shd w:val="clear" w:color="auto" w:fill="auto"/>
                <w:vAlign w:val="center"/>
                <w:hideMark/>
              </w:tcPr>
            </w:tcPrChange>
          </w:tcPr>
          <w:p w14:paraId="359CC26C" w14:textId="77777777" w:rsidR="004223AB" w:rsidRPr="004223AB" w:rsidRDefault="004223AB" w:rsidP="004223AB">
            <w:pPr>
              <w:spacing w:after="0" w:line="240" w:lineRule="auto"/>
              <w:jc w:val="center"/>
              <w:rPr>
                <w:ins w:id="5733" w:author="Diana Gonzalez Garcia" w:date="2021-05-28T16:34:00Z"/>
                <w:rFonts w:ascii="Calibri" w:hAnsi="Calibri" w:cs="Calibri"/>
                <w:color w:val="FF0000"/>
                <w:sz w:val="12"/>
                <w:szCs w:val="12"/>
                <w:lang w:eastAsia="es-CO"/>
                <w:rPrChange w:id="5734" w:author="Diana Gonzalez Garcia" w:date="2021-05-28T16:36:00Z">
                  <w:rPr>
                    <w:ins w:id="5735" w:author="Diana Gonzalez Garcia" w:date="2021-05-28T16:34:00Z"/>
                    <w:rFonts w:ascii="Calibri" w:hAnsi="Calibri" w:cs="Calibri"/>
                    <w:color w:val="FF0000"/>
                    <w:sz w:val="24"/>
                    <w:szCs w:val="24"/>
                    <w:lang w:eastAsia="es-CO"/>
                  </w:rPr>
                </w:rPrChange>
              </w:rPr>
            </w:pPr>
            <w:ins w:id="5736" w:author="Diana Gonzalez Garcia" w:date="2021-05-28T16:34:00Z">
              <w:r w:rsidRPr="004223AB">
                <w:rPr>
                  <w:rFonts w:ascii="Calibri" w:hAnsi="Calibri" w:cs="Calibri"/>
                  <w:color w:val="FF0000"/>
                  <w:sz w:val="12"/>
                  <w:szCs w:val="12"/>
                  <w:lang w:eastAsia="es-CO"/>
                  <w:rPrChange w:id="5737" w:author="Diana Gonzalez Garcia" w:date="2021-05-28T16:36:00Z">
                    <w:rPr>
                      <w:rFonts w:ascii="Calibri" w:hAnsi="Calibri" w:cs="Calibri"/>
                      <w:color w:val="FF0000"/>
                      <w:sz w:val="24"/>
                      <w:szCs w:val="24"/>
                      <w:lang w:eastAsia="es-CO"/>
                    </w:rPr>
                  </w:rPrChange>
                </w:rPr>
                <w:t> </w:t>
              </w:r>
            </w:ins>
          </w:p>
        </w:tc>
        <w:tc>
          <w:tcPr>
            <w:tcW w:w="1158" w:type="dxa"/>
            <w:vMerge w:val="restart"/>
            <w:tcBorders>
              <w:top w:val="nil"/>
              <w:left w:val="single" w:sz="4" w:space="0" w:color="auto"/>
              <w:bottom w:val="single" w:sz="4" w:space="0" w:color="auto"/>
              <w:right w:val="single" w:sz="4" w:space="0" w:color="auto"/>
            </w:tcBorders>
            <w:shd w:val="clear" w:color="auto" w:fill="auto"/>
            <w:vAlign w:val="center"/>
            <w:hideMark/>
            <w:tcPrChange w:id="5738" w:author="Diana Gonzalez Garcia" w:date="2021-05-28T16:43:00Z">
              <w:tcPr>
                <w:tcW w:w="985" w:type="pct"/>
                <w:gridSpan w:val="2"/>
                <w:vMerge w:val="restart"/>
                <w:tcBorders>
                  <w:top w:val="nil"/>
                  <w:left w:val="single" w:sz="4" w:space="0" w:color="auto"/>
                  <w:bottom w:val="single" w:sz="4" w:space="0" w:color="auto"/>
                  <w:right w:val="single" w:sz="4" w:space="0" w:color="auto"/>
                </w:tcBorders>
                <w:shd w:val="clear" w:color="auto" w:fill="auto"/>
                <w:vAlign w:val="center"/>
                <w:hideMark/>
              </w:tcPr>
            </w:tcPrChange>
          </w:tcPr>
          <w:p w14:paraId="59DB7F40" w14:textId="77777777" w:rsidR="004223AB" w:rsidRPr="004223AB" w:rsidRDefault="004223AB" w:rsidP="004223AB">
            <w:pPr>
              <w:spacing w:after="0" w:line="240" w:lineRule="auto"/>
              <w:rPr>
                <w:ins w:id="5739" w:author="Diana Gonzalez Garcia" w:date="2021-05-28T16:34:00Z"/>
                <w:rFonts w:ascii="Calibri" w:hAnsi="Calibri" w:cs="Calibri"/>
                <w:color w:val="000000"/>
                <w:sz w:val="12"/>
                <w:szCs w:val="12"/>
                <w:lang w:eastAsia="es-CO"/>
                <w:rPrChange w:id="5740" w:author="Diana Gonzalez Garcia" w:date="2021-05-28T16:36:00Z">
                  <w:rPr>
                    <w:ins w:id="5741" w:author="Diana Gonzalez Garcia" w:date="2021-05-28T16:34:00Z"/>
                    <w:rFonts w:ascii="Calibri" w:hAnsi="Calibri" w:cs="Calibri"/>
                    <w:color w:val="000000"/>
                    <w:sz w:val="24"/>
                    <w:szCs w:val="24"/>
                    <w:lang w:eastAsia="es-CO"/>
                  </w:rPr>
                </w:rPrChange>
              </w:rPr>
            </w:pPr>
            <w:ins w:id="5742" w:author="Diana Gonzalez Garcia" w:date="2021-05-28T16:34:00Z">
              <w:r w:rsidRPr="004223AB">
                <w:rPr>
                  <w:rFonts w:ascii="Calibri" w:hAnsi="Calibri" w:cs="Calibri"/>
                  <w:color w:val="000000"/>
                  <w:sz w:val="12"/>
                  <w:szCs w:val="12"/>
                  <w:lang w:eastAsia="es-CO"/>
                  <w:rPrChange w:id="5743" w:author="Diana Gonzalez Garcia" w:date="2021-05-28T16:36:00Z">
                    <w:rPr>
                      <w:rFonts w:ascii="Calibri" w:hAnsi="Calibri" w:cs="Calibri"/>
                      <w:color w:val="000000"/>
                      <w:sz w:val="24"/>
                      <w:szCs w:val="24"/>
                      <w:lang w:eastAsia="es-CO"/>
                    </w:rPr>
                  </w:rPrChange>
                </w:rPr>
                <w:t>No aplica</w:t>
              </w:r>
            </w:ins>
          </w:p>
        </w:tc>
      </w:tr>
      <w:tr w:rsidR="004223AB" w:rsidRPr="004223AB" w14:paraId="1F3FA0B5" w14:textId="77777777" w:rsidTr="00D203B1">
        <w:tblPrEx>
          <w:tblPrExChange w:id="5744" w:author="Diana Gonzalez Garcia" w:date="2021-05-28T16:43:00Z">
            <w:tblPrEx>
              <w:tblW w:w="5000" w:type="pct"/>
              <w:tblInd w:w="0" w:type="dxa"/>
            </w:tblPrEx>
          </w:tblPrExChange>
        </w:tblPrEx>
        <w:trPr>
          <w:trHeight w:val="20"/>
          <w:ins w:id="5745" w:author="Diana Gonzalez Garcia" w:date="2021-05-28T16:34:00Z"/>
          <w:trPrChange w:id="5746" w:author="Diana Gonzalez Garcia" w:date="2021-05-28T16:43:00Z">
            <w:trPr>
              <w:gridBefore w:val="2"/>
              <w:gridAfter w:val="0"/>
              <w:trHeight w:val="930"/>
            </w:trPr>
          </w:trPrChange>
        </w:trPr>
        <w:tc>
          <w:tcPr>
            <w:tcW w:w="0" w:type="auto"/>
            <w:vMerge/>
            <w:tcBorders>
              <w:top w:val="nil"/>
              <w:left w:val="single" w:sz="4" w:space="0" w:color="auto"/>
              <w:bottom w:val="single" w:sz="4" w:space="0" w:color="auto"/>
              <w:right w:val="single" w:sz="4" w:space="0" w:color="auto"/>
            </w:tcBorders>
            <w:vAlign w:val="center"/>
            <w:hideMark/>
            <w:tcPrChange w:id="5747" w:author="Diana Gonzalez Garcia" w:date="2021-05-28T16:43:00Z">
              <w:tcPr>
                <w:tcW w:w="318" w:type="pct"/>
                <w:gridSpan w:val="2"/>
                <w:vMerge/>
                <w:tcBorders>
                  <w:top w:val="nil"/>
                  <w:left w:val="single" w:sz="4" w:space="0" w:color="auto"/>
                  <w:bottom w:val="single" w:sz="4" w:space="0" w:color="auto"/>
                  <w:right w:val="single" w:sz="4" w:space="0" w:color="auto"/>
                </w:tcBorders>
                <w:vAlign w:val="center"/>
                <w:hideMark/>
              </w:tcPr>
            </w:tcPrChange>
          </w:tcPr>
          <w:p w14:paraId="2519655F" w14:textId="77777777" w:rsidR="004223AB" w:rsidRPr="004223AB" w:rsidRDefault="004223AB" w:rsidP="004223AB">
            <w:pPr>
              <w:spacing w:after="0" w:line="240" w:lineRule="auto"/>
              <w:rPr>
                <w:ins w:id="5748" w:author="Diana Gonzalez Garcia" w:date="2021-05-28T16:34:00Z"/>
                <w:rFonts w:ascii="Calibri" w:hAnsi="Calibri" w:cs="Calibri"/>
                <w:color w:val="000000"/>
                <w:sz w:val="12"/>
                <w:szCs w:val="12"/>
                <w:lang w:eastAsia="es-CO"/>
                <w:rPrChange w:id="5749" w:author="Diana Gonzalez Garcia" w:date="2021-05-28T16:36:00Z">
                  <w:rPr>
                    <w:ins w:id="5750"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5751" w:author="Diana Gonzalez Garcia" w:date="2021-05-28T16:43:00Z">
              <w:tcPr>
                <w:tcW w:w="317" w:type="pct"/>
                <w:vMerge/>
                <w:tcBorders>
                  <w:top w:val="nil"/>
                  <w:left w:val="single" w:sz="4" w:space="0" w:color="auto"/>
                  <w:bottom w:val="single" w:sz="4" w:space="0" w:color="auto"/>
                  <w:right w:val="single" w:sz="4" w:space="0" w:color="auto"/>
                </w:tcBorders>
                <w:vAlign w:val="center"/>
                <w:hideMark/>
              </w:tcPr>
            </w:tcPrChange>
          </w:tcPr>
          <w:p w14:paraId="5A52A8A1" w14:textId="77777777" w:rsidR="004223AB" w:rsidRPr="004223AB" w:rsidRDefault="004223AB" w:rsidP="004223AB">
            <w:pPr>
              <w:spacing w:after="0" w:line="240" w:lineRule="auto"/>
              <w:rPr>
                <w:ins w:id="5752" w:author="Diana Gonzalez Garcia" w:date="2021-05-28T16:34:00Z"/>
                <w:rFonts w:ascii="Calibri" w:hAnsi="Calibri" w:cs="Calibri"/>
                <w:sz w:val="12"/>
                <w:szCs w:val="12"/>
                <w:lang w:eastAsia="es-CO"/>
                <w:rPrChange w:id="5753" w:author="Diana Gonzalez Garcia" w:date="2021-05-28T16:36:00Z">
                  <w:rPr>
                    <w:ins w:id="5754" w:author="Diana Gonzalez Garcia" w:date="2021-05-28T16:34:00Z"/>
                    <w:rFonts w:ascii="Calibri" w:hAnsi="Calibri" w:cs="Calibri"/>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5755" w:author="Diana Gonzalez Garcia" w:date="2021-05-28T16:43:00Z">
              <w:tcPr>
                <w:tcW w:w="330" w:type="pct"/>
                <w:gridSpan w:val="2"/>
                <w:vMerge/>
                <w:tcBorders>
                  <w:top w:val="nil"/>
                  <w:left w:val="single" w:sz="4" w:space="0" w:color="auto"/>
                  <w:bottom w:val="single" w:sz="4" w:space="0" w:color="auto"/>
                  <w:right w:val="single" w:sz="4" w:space="0" w:color="auto"/>
                </w:tcBorders>
                <w:vAlign w:val="center"/>
                <w:hideMark/>
              </w:tcPr>
            </w:tcPrChange>
          </w:tcPr>
          <w:p w14:paraId="301C0E64" w14:textId="77777777" w:rsidR="004223AB" w:rsidRPr="004223AB" w:rsidRDefault="004223AB" w:rsidP="004223AB">
            <w:pPr>
              <w:spacing w:after="0" w:line="240" w:lineRule="auto"/>
              <w:rPr>
                <w:ins w:id="5756" w:author="Diana Gonzalez Garcia" w:date="2021-05-28T16:34:00Z"/>
                <w:rFonts w:ascii="Calibri" w:hAnsi="Calibri" w:cs="Calibri"/>
                <w:color w:val="000000"/>
                <w:sz w:val="12"/>
                <w:szCs w:val="12"/>
                <w:lang w:eastAsia="es-CO"/>
                <w:rPrChange w:id="5757" w:author="Diana Gonzalez Garcia" w:date="2021-05-28T16:36:00Z">
                  <w:rPr>
                    <w:ins w:id="5758" w:author="Diana Gonzalez Garcia" w:date="2021-05-28T16:34:00Z"/>
                    <w:rFonts w:ascii="Calibri" w:hAnsi="Calibri" w:cs="Calibri"/>
                    <w:color w:val="000000"/>
                    <w:sz w:val="24"/>
                    <w:szCs w:val="24"/>
                    <w:lang w:eastAsia="es-CO"/>
                  </w:rPr>
                </w:rPrChange>
              </w:rPr>
            </w:pPr>
          </w:p>
        </w:tc>
        <w:tc>
          <w:tcPr>
            <w:tcW w:w="0" w:type="auto"/>
            <w:tcBorders>
              <w:top w:val="nil"/>
              <w:left w:val="nil"/>
              <w:bottom w:val="nil"/>
              <w:right w:val="nil"/>
            </w:tcBorders>
            <w:shd w:val="clear" w:color="auto" w:fill="auto"/>
            <w:vAlign w:val="center"/>
            <w:hideMark/>
            <w:tcPrChange w:id="5759" w:author="Diana Gonzalez Garcia" w:date="2021-05-28T16:43:00Z">
              <w:tcPr>
                <w:tcW w:w="352" w:type="pct"/>
                <w:gridSpan w:val="2"/>
                <w:tcBorders>
                  <w:top w:val="nil"/>
                  <w:left w:val="nil"/>
                  <w:bottom w:val="nil"/>
                  <w:right w:val="nil"/>
                </w:tcBorders>
                <w:shd w:val="clear" w:color="auto" w:fill="auto"/>
                <w:vAlign w:val="center"/>
                <w:hideMark/>
              </w:tcPr>
            </w:tcPrChange>
          </w:tcPr>
          <w:p w14:paraId="3F60ED5E" w14:textId="77777777" w:rsidR="004223AB" w:rsidRPr="004223AB" w:rsidRDefault="004223AB" w:rsidP="004223AB">
            <w:pPr>
              <w:spacing w:after="0" w:line="240" w:lineRule="auto"/>
              <w:jc w:val="center"/>
              <w:rPr>
                <w:ins w:id="5760" w:author="Diana Gonzalez Garcia" w:date="2021-05-28T16:34:00Z"/>
                <w:rFonts w:ascii="Calibri" w:hAnsi="Calibri" w:cs="Calibri"/>
                <w:color w:val="000000"/>
                <w:sz w:val="12"/>
                <w:szCs w:val="12"/>
                <w:lang w:eastAsia="es-CO"/>
                <w:rPrChange w:id="5761" w:author="Diana Gonzalez Garcia" w:date="2021-05-28T16:36:00Z">
                  <w:rPr>
                    <w:ins w:id="5762" w:author="Diana Gonzalez Garcia" w:date="2021-05-28T16:34:00Z"/>
                    <w:rFonts w:ascii="Calibri" w:hAnsi="Calibri" w:cs="Calibri"/>
                    <w:color w:val="000000"/>
                    <w:sz w:val="24"/>
                    <w:szCs w:val="24"/>
                    <w:lang w:eastAsia="es-CO"/>
                  </w:rPr>
                </w:rPrChange>
              </w:rPr>
            </w:pPr>
            <w:ins w:id="5763" w:author="Diana Gonzalez Garcia" w:date="2021-05-28T16:34:00Z">
              <w:r w:rsidRPr="004223AB">
                <w:rPr>
                  <w:rFonts w:ascii="Calibri" w:hAnsi="Calibri" w:cs="Calibri"/>
                  <w:color w:val="000000"/>
                  <w:sz w:val="12"/>
                  <w:szCs w:val="12"/>
                  <w:lang w:eastAsia="es-CO"/>
                  <w:rPrChange w:id="5764" w:author="Diana Gonzalez Garcia" w:date="2021-05-28T16:36:00Z">
                    <w:rPr>
                      <w:rFonts w:ascii="Calibri" w:hAnsi="Calibri" w:cs="Calibri"/>
                      <w:color w:val="000000"/>
                      <w:sz w:val="24"/>
                      <w:szCs w:val="24"/>
                      <w:lang w:eastAsia="es-CO"/>
                    </w:rPr>
                  </w:rPrChange>
                </w:rPr>
                <w:t> </w:t>
              </w:r>
            </w:ins>
          </w:p>
        </w:tc>
        <w:tc>
          <w:tcPr>
            <w:tcW w:w="0" w:type="auto"/>
            <w:vMerge/>
            <w:tcBorders>
              <w:top w:val="nil"/>
              <w:left w:val="single" w:sz="4" w:space="0" w:color="auto"/>
              <w:bottom w:val="single" w:sz="4" w:space="0" w:color="auto"/>
              <w:right w:val="single" w:sz="4" w:space="0" w:color="auto"/>
            </w:tcBorders>
            <w:vAlign w:val="center"/>
            <w:hideMark/>
            <w:tcPrChange w:id="5765" w:author="Diana Gonzalez Garcia" w:date="2021-05-28T16:43:00Z">
              <w:tcPr>
                <w:tcW w:w="291" w:type="pct"/>
                <w:gridSpan w:val="2"/>
                <w:vMerge/>
                <w:tcBorders>
                  <w:top w:val="nil"/>
                  <w:left w:val="single" w:sz="4" w:space="0" w:color="auto"/>
                  <w:bottom w:val="single" w:sz="4" w:space="0" w:color="auto"/>
                  <w:right w:val="single" w:sz="4" w:space="0" w:color="auto"/>
                </w:tcBorders>
                <w:vAlign w:val="center"/>
                <w:hideMark/>
              </w:tcPr>
            </w:tcPrChange>
          </w:tcPr>
          <w:p w14:paraId="047EFD3A" w14:textId="77777777" w:rsidR="004223AB" w:rsidRPr="004223AB" w:rsidRDefault="004223AB" w:rsidP="004223AB">
            <w:pPr>
              <w:spacing w:after="0" w:line="240" w:lineRule="auto"/>
              <w:rPr>
                <w:ins w:id="5766" w:author="Diana Gonzalez Garcia" w:date="2021-05-28T16:34:00Z"/>
                <w:rFonts w:ascii="Calibri" w:hAnsi="Calibri" w:cs="Calibri"/>
                <w:color w:val="000000"/>
                <w:sz w:val="12"/>
                <w:szCs w:val="12"/>
                <w:lang w:eastAsia="es-CO"/>
                <w:rPrChange w:id="5767" w:author="Diana Gonzalez Garcia" w:date="2021-05-28T16:36:00Z">
                  <w:rPr>
                    <w:ins w:id="5768"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nil"/>
            </w:tcBorders>
            <w:vAlign w:val="center"/>
            <w:hideMark/>
            <w:tcPrChange w:id="5769" w:author="Diana Gonzalez Garcia" w:date="2021-05-28T16:43:00Z">
              <w:tcPr>
                <w:tcW w:w="242" w:type="pct"/>
                <w:gridSpan w:val="2"/>
                <w:vMerge/>
                <w:tcBorders>
                  <w:top w:val="nil"/>
                  <w:left w:val="single" w:sz="4" w:space="0" w:color="auto"/>
                  <w:bottom w:val="single" w:sz="4" w:space="0" w:color="auto"/>
                  <w:right w:val="nil"/>
                </w:tcBorders>
                <w:vAlign w:val="center"/>
                <w:hideMark/>
              </w:tcPr>
            </w:tcPrChange>
          </w:tcPr>
          <w:p w14:paraId="16C557E4" w14:textId="77777777" w:rsidR="004223AB" w:rsidRPr="004223AB" w:rsidRDefault="004223AB" w:rsidP="004223AB">
            <w:pPr>
              <w:spacing w:after="0" w:line="240" w:lineRule="auto"/>
              <w:rPr>
                <w:ins w:id="5770" w:author="Diana Gonzalez Garcia" w:date="2021-05-28T16:34:00Z"/>
                <w:rFonts w:ascii="Calibri" w:hAnsi="Calibri" w:cs="Calibri"/>
                <w:color w:val="000000"/>
                <w:sz w:val="12"/>
                <w:szCs w:val="12"/>
                <w:lang w:eastAsia="es-CO"/>
                <w:rPrChange w:id="5771" w:author="Diana Gonzalez Garcia" w:date="2021-05-28T16:36:00Z">
                  <w:rPr>
                    <w:ins w:id="5772" w:author="Diana Gonzalez Garcia" w:date="2021-05-28T16:34:00Z"/>
                    <w:rFonts w:ascii="Calibri" w:hAnsi="Calibri" w:cs="Calibri"/>
                    <w:color w:val="000000"/>
                    <w:sz w:val="24"/>
                    <w:szCs w:val="24"/>
                    <w:lang w:eastAsia="es-CO"/>
                  </w:rPr>
                </w:rPrChange>
              </w:rPr>
            </w:pPr>
          </w:p>
        </w:tc>
        <w:tc>
          <w:tcPr>
            <w:tcW w:w="0" w:type="auto"/>
            <w:tcBorders>
              <w:top w:val="nil"/>
              <w:left w:val="single" w:sz="4" w:space="0" w:color="auto"/>
              <w:bottom w:val="nil"/>
              <w:right w:val="single" w:sz="4" w:space="0" w:color="auto"/>
            </w:tcBorders>
            <w:shd w:val="clear" w:color="auto" w:fill="auto"/>
            <w:vAlign w:val="center"/>
            <w:hideMark/>
            <w:tcPrChange w:id="5773" w:author="Diana Gonzalez Garcia" w:date="2021-05-28T16:43:00Z">
              <w:tcPr>
                <w:tcW w:w="1418" w:type="pct"/>
                <w:tcBorders>
                  <w:top w:val="nil"/>
                  <w:left w:val="single" w:sz="4" w:space="0" w:color="auto"/>
                  <w:bottom w:val="nil"/>
                  <w:right w:val="single" w:sz="4" w:space="0" w:color="auto"/>
                </w:tcBorders>
                <w:shd w:val="clear" w:color="auto" w:fill="auto"/>
                <w:vAlign w:val="center"/>
                <w:hideMark/>
              </w:tcPr>
            </w:tcPrChange>
          </w:tcPr>
          <w:p w14:paraId="2BC973B0" w14:textId="5F6FCCD2" w:rsidR="004223AB" w:rsidRPr="004223AB" w:rsidRDefault="004223AB" w:rsidP="004223AB">
            <w:pPr>
              <w:spacing w:after="0" w:line="240" w:lineRule="auto"/>
              <w:jc w:val="both"/>
              <w:rPr>
                <w:ins w:id="5774" w:author="Diana Gonzalez Garcia" w:date="2021-05-28T16:34:00Z"/>
                <w:rFonts w:ascii="Calibri" w:hAnsi="Calibri" w:cs="Calibri"/>
                <w:color w:val="000000"/>
                <w:sz w:val="12"/>
                <w:szCs w:val="12"/>
                <w:lang w:eastAsia="es-CO"/>
                <w:rPrChange w:id="5775" w:author="Diana Gonzalez Garcia" w:date="2021-05-28T16:36:00Z">
                  <w:rPr>
                    <w:ins w:id="5776" w:author="Diana Gonzalez Garcia" w:date="2021-05-28T16:34:00Z"/>
                    <w:rFonts w:ascii="Calibri" w:hAnsi="Calibri" w:cs="Calibri"/>
                    <w:color w:val="000000"/>
                    <w:sz w:val="24"/>
                    <w:szCs w:val="24"/>
                    <w:lang w:eastAsia="es-CO"/>
                  </w:rPr>
                </w:rPrChange>
              </w:rPr>
            </w:pPr>
            <w:ins w:id="5777" w:author="Diana Gonzalez Garcia" w:date="2021-05-28T16:34:00Z">
              <w:r w:rsidRPr="004223AB">
                <w:rPr>
                  <w:rFonts w:ascii="Calibri" w:hAnsi="Calibri" w:cs="Calibri"/>
                  <w:color w:val="000000"/>
                  <w:sz w:val="12"/>
                  <w:szCs w:val="12"/>
                  <w:lang w:eastAsia="es-CO"/>
                  <w:rPrChange w:id="5778" w:author="Diana Gonzalez Garcia" w:date="2021-05-28T16:36:00Z">
                    <w:rPr>
                      <w:rFonts w:ascii="Calibri" w:hAnsi="Calibri" w:cs="Calibri"/>
                      <w:color w:val="000000"/>
                      <w:sz w:val="24"/>
                      <w:szCs w:val="24"/>
                      <w:lang w:eastAsia="es-CO"/>
                    </w:rPr>
                  </w:rPrChange>
                </w:rPr>
                <w:t xml:space="preserve">Para predios con edades superiores a 100 </w:t>
              </w:r>
            </w:ins>
            <w:ins w:id="5779" w:author="Diana Gonzalez Garcia" w:date="2021-05-28T16:46:00Z">
              <w:r w:rsidR="00D203B1" w:rsidRPr="004223AB">
                <w:rPr>
                  <w:rFonts w:ascii="Calibri" w:hAnsi="Calibri" w:cs="Calibri"/>
                  <w:color w:val="000000"/>
                  <w:sz w:val="12"/>
                  <w:szCs w:val="12"/>
                  <w:lang w:eastAsia="es-CO"/>
                  <w:rPrChange w:id="5780" w:author="Diana Gonzalez Garcia" w:date="2021-05-28T16:36:00Z">
                    <w:rPr>
                      <w:rFonts w:ascii="Calibri" w:hAnsi="Calibri" w:cs="Calibri"/>
                      <w:color w:val="000000"/>
                      <w:sz w:val="12"/>
                      <w:szCs w:val="12"/>
                      <w:lang w:eastAsia="es-CO"/>
                    </w:rPr>
                  </w:rPrChange>
                </w:rPr>
                <w:t>años, la</w:t>
              </w:r>
            </w:ins>
            <w:ins w:id="5781" w:author="Diana Gonzalez Garcia" w:date="2021-05-28T16:34:00Z">
              <w:r w:rsidRPr="004223AB">
                <w:rPr>
                  <w:rFonts w:ascii="Calibri" w:hAnsi="Calibri" w:cs="Calibri"/>
                  <w:color w:val="000000"/>
                  <w:sz w:val="12"/>
                  <w:szCs w:val="12"/>
                  <w:lang w:eastAsia="es-CO"/>
                  <w:rPrChange w:id="5782" w:author="Diana Gonzalez Garcia" w:date="2021-05-28T16:36:00Z">
                    <w:rPr>
                      <w:rFonts w:ascii="Calibri" w:hAnsi="Calibri" w:cs="Calibri"/>
                      <w:color w:val="000000"/>
                      <w:sz w:val="24"/>
                      <w:szCs w:val="24"/>
                      <w:lang w:eastAsia="es-CO"/>
                    </w:rPr>
                  </w:rPrChange>
                </w:rPr>
                <w:t xml:space="preserve"> variable modelo es avalúo especial.</w:t>
              </w:r>
            </w:ins>
          </w:p>
        </w:tc>
        <w:tc>
          <w:tcPr>
            <w:tcW w:w="0" w:type="auto"/>
            <w:vMerge/>
            <w:tcBorders>
              <w:top w:val="nil"/>
              <w:left w:val="nil"/>
              <w:bottom w:val="single" w:sz="4" w:space="0" w:color="auto"/>
              <w:right w:val="single" w:sz="4" w:space="0" w:color="auto"/>
            </w:tcBorders>
            <w:vAlign w:val="center"/>
            <w:hideMark/>
            <w:tcPrChange w:id="5783" w:author="Diana Gonzalez Garcia" w:date="2021-05-28T16:43:00Z">
              <w:tcPr>
                <w:tcW w:w="261" w:type="pct"/>
                <w:gridSpan w:val="2"/>
                <w:vMerge/>
                <w:tcBorders>
                  <w:top w:val="nil"/>
                  <w:left w:val="nil"/>
                  <w:bottom w:val="single" w:sz="4" w:space="0" w:color="auto"/>
                  <w:right w:val="single" w:sz="4" w:space="0" w:color="auto"/>
                </w:tcBorders>
                <w:vAlign w:val="center"/>
                <w:hideMark/>
              </w:tcPr>
            </w:tcPrChange>
          </w:tcPr>
          <w:p w14:paraId="6A67E0B4" w14:textId="77777777" w:rsidR="004223AB" w:rsidRPr="004223AB" w:rsidRDefault="004223AB" w:rsidP="004223AB">
            <w:pPr>
              <w:spacing w:after="0" w:line="240" w:lineRule="auto"/>
              <w:rPr>
                <w:ins w:id="5784" w:author="Diana Gonzalez Garcia" w:date="2021-05-28T16:34:00Z"/>
                <w:rFonts w:ascii="Calibri" w:hAnsi="Calibri" w:cs="Calibri"/>
                <w:color w:val="000000"/>
                <w:sz w:val="12"/>
                <w:szCs w:val="12"/>
                <w:lang w:eastAsia="es-CO"/>
                <w:rPrChange w:id="5785" w:author="Diana Gonzalez Garcia" w:date="2021-05-28T16:36:00Z">
                  <w:rPr>
                    <w:ins w:id="5786"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nil"/>
            </w:tcBorders>
            <w:vAlign w:val="center"/>
            <w:hideMark/>
            <w:tcPrChange w:id="5787" w:author="Diana Gonzalez Garcia" w:date="2021-05-28T16:43:00Z">
              <w:tcPr>
                <w:tcW w:w="487" w:type="pct"/>
                <w:gridSpan w:val="2"/>
                <w:vMerge/>
                <w:tcBorders>
                  <w:top w:val="nil"/>
                  <w:left w:val="single" w:sz="4" w:space="0" w:color="auto"/>
                  <w:bottom w:val="single" w:sz="4" w:space="0" w:color="auto"/>
                  <w:right w:val="nil"/>
                </w:tcBorders>
                <w:vAlign w:val="center"/>
                <w:hideMark/>
              </w:tcPr>
            </w:tcPrChange>
          </w:tcPr>
          <w:p w14:paraId="2E245B51" w14:textId="77777777" w:rsidR="004223AB" w:rsidRPr="004223AB" w:rsidRDefault="004223AB" w:rsidP="004223AB">
            <w:pPr>
              <w:spacing w:after="0" w:line="240" w:lineRule="auto"/>
              <w:rPr>
                <w:ins w:id="5788" w:author="Diana Gonzalez Garcia" w:date="2021-05-28T16:34:00Z"/>
                <w:rFonts w:ascii="Calibri" w:hAnsi="Calibri" w:cs="Calibri"/>
                <w:color w:val="FF0000"/>
                <w:sz w:val="12"/>
                <w:szCs w:val="12"/>
                <w:lang w:eastAsia="es-CO"/>
                <w:rPrChange w:id="5789" w:author="Diana Gonzalez Garcia" w:date="2021-05-28T16:36:00Z">
                  <w:rPr>
                    <w:ins w:id="5790" w:author="Diana Gonzalez Garcia" w:date="2021-05-28T16:34:00Z"/>
                    <w:rFonts w:ascii="Calibri" w:hAnsi="Calibri" w:cs="Calibri"/>
                    <w:color w:val="FF0000"/>
                    <w:sz w:val="24"/>
                    <w:szCs w:val="24"/>
                    <w:lang w:eastAsia="es-CO"/>
                  </w:rPr>
                </w:rPrChange>
              </w:rPr>
            </w:pPr>
          </w:p>
        </w:tc>
        <w:tc>
          <w:tcPr>
            <w:tcW w:w="1158" w:type="dxa"/>
            <w:vMerge/>
            <w:tcBorders>
              <w:top w:val="nil"/>
              <w:left w:val="single" w:sz="4" w:space="0" w:color="auto"/>
              <w:bottom w:val="single" w:sz="4" w:space="0" w:color="auto"/>
              <w:right w:val="single" w:sz="4" w:space="0" w:color="auto"/>
            </w:tcBorders>
            <w:vAlign w:val="center"/>
            <w:hideMark/>
            <w:tcPrChange w:id="5791" w:author="Diana Gonzalez Garcia" w:date="2021-05-28T16:43:00Z">
              <w:tcPr>
                <w:tcW w:w="985" w:type="pct"/>
                <w:gridSpan w:val="2"/>
                <w:vMerge/>
                <w:tcBorders>
                  <w:top w:val="nil"/>
                  <w:left w:val="single" w:sz="4" w:space="0" w:color="auto"/>
                  <w:bottom w:val="single" w:sz="4" w:space="0" w:color="auto"/>
                  <w:right w:val="single" w:sz="4" w:space="0" w:color="auto"/>
                </w:tcBorders>
                <w:vAlign w:val="center"/>
                <w:hideMark/>
              </w:tcPr>
            </w:tcPrChange>
          </w:tcPr>
          <w:p w14:paraId="43D00AEB" w14:textId="77777777" w:rsidR="004223AB" w:rsidRPr="004223AB" w:rsidRDefault="004223AB" w:rsidP="004223AB">
            <w:pPr>
              <w:spacing w:after="0" w:line="240" w:lineRule="auto"/>
              <w:rPr>
                <w:ins w:id="5792" w:author="Diana Gonzalez Garcia" w:date="2021-05-28T16:34:00Z"/>
                <w:rFonts w:ascii="Calibri" w:hAnsi="Calibri" w:cs="Calibri"/>
                <w:color w:val="000000"/>
                <w:sz w:val="12"/>
                <w:szCs w:val="12"/>
                <w:lang w:eastAsia="es-CO"/>
                <w:rPrChange w:id="5793" w:author="Diana Gonzalez Garcia" w:date="2021-05-28T16:36:00Z">
                  <w:rPr>
                    <w:ins w:id="5794" w:author="Diana Gonzalez Garcia" w:date="2021-05-28T16:34:00Z"/>
                    <w:rFonts w:ascii="Calibri" w:hAnsi="Calibri" w:cs="Calibri"/>
                    <w:color w:val="000000"/>
                    <w:sz w:val="24"/>
                    <w:szCs w:val="24"/>
                    <w:lang w:eastAsia="es-CO"/>
                  </w:rPr>
                </w:rPrChange>
              </w:rPr>
            </w:pPr>
          </w:p>
        </w:tc>
      </w:tr>
      <w:tr w:rsidR="004223AB" w:rsidRPr="004223AB" w14:paraId="10F469B3" w14:textId="77777777" w:rsidTr="00D203B1">
        <w:tblPrEx>
          <w:tblPrExChange w:id="5795" w:author="Diana Gonzalez Garcia" w:date="2021-05-28T16:43:00Z">
            <w:tblPrEx>
              <w:tblW w:w="5000" w:type="pct"/>
              <w:tblInd w:w="0" w:type="dxa"/>
            </w:tblPrEx>
          </w:tblPrExChange>
        </w:tblPrEx>
        <w:trPr>
          <w:trHeight w:val="20"/>
          <w:ins w:id="5796" w:author="Diana Gonzalez Garcia" w:date="2021-05-28T16:34:00Z"/>
          <w:trPrChange w:id="5797" w:author="Diana Gonzalez Garcia" w:date="2021-05-28T16:43:00Z">
            <w:trPr>
              <w:gridBefore w:val="2"/>
              <w:gridAfter w:val="0"/>
              <w:trHeight w:val="1020"/>
            </w:trPr>
          </w:trPrChange>
        </w:trPr>
        <w:tc>
          <w:tcPr>
            <w:tcW w:w="0" w:type="auto"/>
            <w:vMerge/>
            <w:tcBorders>
              <w:top w:val="nil"/>
              <w:left w:val="single" w:sz="4" w:space="0" w:color="auto"/>
              <w:bottom w:val="single" w:sz="4" w:space="0" w:color="auto"/>
              <w:right w:val="single" w:sz="4" w:space="0" w:color="auto"/>
            </w:tcBorders>
            <w:vAlign w:val="center"/>
            <w:hideMark/>
            <w:tcPrChange w:id="5798" w:author="Diana Gonzalez Garcia" w:date="2021-05-28T16:43:00Z">
              <w:tcPr>
                <w:tcW w:w="318" w:type="pct"/>
                <w:gridSpan w:val="2"/>
                <w:vMerge/>
                <w:tcBorders>
                  <w:top w:val="nil"/>
                  <w:left w:val="single" w:sz="4" w:space="0" w:color="auto"/>
                  <w:bottom w:val="single" w:sz="4" w:space="0" w:color="auto"/>
                  <w:right w:val="single" w:sz="4" w:space="0" w:color="auto"/>
                </w:tcBorders>
                <w:vAlign w:val="center"/>
                <w:hideMark/>
              </w:tcPr>
            </w:tcPrChange>
          </w:tcPr>
          <w:p w14:paraId="6704F03B" w14:textId="77777777" w:rsidR="004223AB" w:rsidRPr="004223AB" w:rsidRDefault="004223AB" w:rsidP="004223AB">
            <w:pPr>
              <w:spacing w:after="0" w:line="240" w:lineRule="auto"/>
              <w:rPr>
                <w:ins w:id="5799" w:author="Diana Gonzalez Garcia" w:date="2021-05-28T16:34:00Z"/>
                <w:rFonts w:ascii="Calibri" w:hAnsi="Calibri" w:cs="Calibri"/>
                <w:color w:val="000000"/>
                <w:sz w:val="12"/>
                <w:szCs w:val="12"/>
                <w:lang w:eastAsia="es-CO"/>
                <w:rPrChange w:id="5800" w:author="Diana Gonzalez Garcia" w:date="2021-05-28T16:36:00Z">
                  <w:rPr>
                    <w:ins w:id="5801"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5802" w:author="Diana Gonzalez Garcia" w:date="2021-05-28T16:43:00Z">
              <w:tcPr>
                <w:tcW w:w="317" w:type="pct"/>
                <w:vMerge/>
                <w:tcBorders>
                  <w:top w:val="nil"/>
                  <w:left w:val="single" w:sz="4" w:space="0" w:color="auto"/>
                  <w:bottom w:val="single" w:sz="4" w:space="0" w:color="auto"/>
                  <w:right w:val="single" w:sz="4" w:space="0" w:color="auto"/>
                </w:tcBorders>
                <w:vAlign w:val="center"/>
                <w:hideMark/>
              </w:tcPr>
            </w:tcPrChange>
          </w:tcPr>
          <w:p w14:paraId="4380F547" w14:textId="77777777" w:rsidR="004223AB" w:rsidRPr="004223AB" w:rsidRDefault="004223AB" w:rsidP="004223AB">
            <w:pPr>
              <w:spacing w:after="0" w:line="240" w:lineRule="auto"/>
              <w:rPr>
                <w:ins w:id="5803" w:author="Diana Gonzalez Garcia" w:date="2021-05-28T16:34:00Z"/>
                <w:rFonts w:ascii="Calibri" w:hAnsi="Calibri" w:cs="Calibri"/>
                <w:sz w:val="12"/>
                <w:szCs w:val="12"/>
                <w:lang w:eastAsia="es-CO"/>
                <w:rPrChange w:id="5804" w:author="Diana Gonzalez Garcia" w:date="2021-05-28T16:36:00Z">
                  <w:rPr>
                    <w:ins w:id="5805" w:author="Diana Gonzalez Garcia" w:date="2021-05-28T16:34:00Z"/>
                    <w:rFonts w:ascii="Calibri" w:hAnsi="Calibri" w:cs="Calibri"/>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5806" w:author="Diana Gonzalez Garcia" w:date="2021-05-28T16:43:00Z">
              <w:tcPr>
                <w:tcW w:w="330" w:type="pct"/>
                <w:gridSpan w:val="2"/>
                <w:vMerge/>
                <w:tcBorders>
                  <w:top w:val="nil"/>
                  <w:left w:val="single" w:sz="4" w:space="0" w:color="auto"/>
                  <w:bottom w:val="single" w:sz="4" w:space="0" w:color="auto"/>
                  <w:right w:val="single" w:sz="4" w:space="0" w:color="auto"/>
                </w:tcBorders>
                <w:vAlign w:val="center"/>
                <w:hideMark/>
              </w:tcPr>
            </w:tcPrChange>
          </w:tcPr>
          <w:p w14:paraId="454E8992" w14:textId="77777777" w:rsidR="004223AB" w:rsidRPr="004223AB" w:rsidRDefault="004223AB" w:rsidP="004223AB">
            <w:pPr>
              <w:spacing w:after="0" w:line="240" w:lineRule="auto"/>
              <w:rPr>
                <w:ins w:id="5807" w:author="Diana Gonzalez Garcia" w:date="2021-05-28T16:34:00Z"/>
                <w:rFonts w:ascii="Calibri" w:hAnsi="Calibri" w:cs="Calibri"/>
                <w:color w:val="000000"/>
                <w:sz w:val="12"/>
                <w:szCs w:val="12"/>
                <w:lang w:eastAsia="es-CO"/>
                <w:rPrChange w:id="5808" w:author="Diana Gonzalez Garcia" w:date="2021-05-28T16:36:00Z">
                  <w:rPr>
                    <w:ins w:id="5809" w:author="Diana Gonzalez Garcia" w:date="2021-05-28T16:34:00Z"/>
                    <w:rFonts w:ascii="Calibri" w:hAnsi="Calibri" w:cs="Calibri"/>
                    <w:color w:val="000000"/>
                    <w:sz w:val="24"/>
                    <w:szCs w:val="24"/>
                    <w:lang w:eastAsia="es-CO"/>
                  </w:rPr>
                </w:rPrChange>
              </w:rPr>
            </w:pPr>
          </w:p>
        </w:tc>
        <w:tc>
          <w:tcPr>
            <w:tcW w:w="0" w:type="auto"/>
            <w:tcBorders>
              <w:top w:val="nil"/>
              <w:left w:val="nil"/>
              <w:bottom w:val="nil"/>
              <w:right w:val="nil"/>
            </w:tcBorders>
            <w:shd w:val="clear" w:color="auto" w:fill="auto"/>
            <w:vAlign w:val="center"/>
            <w:hideMark/>
            <w:tcPrChange w:id="5810" w:author="Diana Gonzalez Garcia" w:date="2021-05-28T16:43:00Z">
              <w:tcPr>
                <w:tcW w:w="352" w:type="pct"/>
                <w:gridSpan w:val="2"/>
                <w:tcBorders>
                  <w:top w:val="nil"/>
                  <w:left w:val="nil"/>
                  <w:bottom w:val="nil"/>
                  <w:right w:val="nil"/>
                </w:tcBorders>
                <w:shd w:val="clear" w:color="auto" w:fill="auto"/>
                <w:vAlign w:val="center"/>
                <w:hideMark/>
              </w:tcPr>
            </w:tcPrChange>
          </w:tcPr>
          <w:p w14:paraId="71008BA4" w14:textId="77777777" w:rsidR="004223AB" w:rsidRPr="004223AB" w:rsidRDefault="004223AB" w:rsidP="004223AB">
            <w:pPr>
              <w:spacing w:after="0" w:line="240" w:lineRule="auto"/>
              <w:jc w:val="center"/>
              <w:rPr>
                <w:ins w:id="5811" w:author="Diana Gonzalez Garcia" w:date="2021-05-28T16:34:00Z"/>
                <w:rFonts w:ascii="Calibri" w:hAnsi="Calibri" w:cs="Calibri"/>
                <w:color w:val="000000"/>
                <w:sz w:val="12"/>
                <w:szCs w:val="12"/>
                <w:lang w:eastAsia="es-CO"/>
                <w:rPrChange w:id="5812" w:author="Diana Gonzalez Garcia" w:date="2021-05-28T16:36:00Z">
                  <w:rPr>
                    <w:ins w:id="5813" w:author="Diana Gonzalez Garcia" w:date="2021-05-28T16:34:00Z"/>
                    <w:rFonts w:ascii="Calibri" w:hAnsi="Calibri" w:cs="Calibri"/>
                    <w:color w:val="000000"/>
                    <w:sz w:val="24"/>
                    <w:szCs w:val="24"/>
                    <w:lang w:eastAsia="es-CO"/>
                  </w:rPr>
                </w:rPrChange>
              </w:rPr>
            </w:pPr>
            <w:ins w:id="5814" w:author="Diana Gonzalez Garcia" w:date="2021-05-28T16:34:00Z">
              <w:r w:rsidRPr="004223AB">
                <w:rPr>
                  <w:rFonts w:ascii="Calibri" w:hAnsi="Calibri" w:cs="Calibri"/>
                  <w:color w:val="000000"/>
                  <w:sz w:val="12"/>
                  <w:szCs w:val="12"/>
                  <w:lang w:eastAsia="es-CO"/>
                  <w:rPrChange w:id="5815" w:author="Diana Gonzalez Garcia" w:date="2021-05-28T16:36:00Z">
                    <w:rPr>
                      <w:rFonts w:ascii="Calibri" w:hAnsi="Calibri" w:cs="Calibri"/>
                      <w:color w:val="000000"/>
                      <w:sz w:val="24"/>
                      <w:szCs w:val="24"/>
                      <w:lang w:eastAsia="es-CO"/>
                    </w:rPr>
                  </w:rPrChange>
                </w:rPr>
                <w:t>($ / m2)</w:t>
              </w:r>
            </w:ins>
          </w:p>
        </w:tc>
        <w:tc>
          <w:tcPr>
            <w:tcW w:w="0" w:type="auto"/>
            <w:vMerge/>
            <w:tcBorders>
              <w:top w:val="nil"/>
              <w:left w:val="single" w:sz="4" w:space="0" w:color="auto"/>
              <w:bottom w:val="single" w:sz="4" w:space="0" w:color="auto"/>
              <w:right w:val="single" w:sz="4" w:space="0" w:color="auto"/>
            </w:tcBorders>
            <w:vAlign w:val="center"/>
            <w:hideMark/>
            <w:tcPrChange w:id="5816" w:author="Diana Gonzalez Garcia" w:date="2021-05-28T16:43:00Z">
              <w:tcPr>
                <w:tcW w:w="291" w:type="pct"/>
                <w:gridSpan w:val="2"/>
                <w:vMerge/>
                <w:tcBorders>
                  <w:top w:val="nil"/>
                  <w:left w:val="single" w:sz="4" w:space="0" w:color="auto"/>
                  <w:bottom w:val="single" w:sz="4" w:space="0" w:color="auto"/>
                  <w:right w:val="single" w:sz="4" w:space="0" w:color="auto"/>
                </w:tcBorders>
                <w:vAlign w:val="center"/>
                <w:hideMark/>
              </w:tcPr>
            </w:tcPrChange>
          </w:tcPr>
          <w:p w14:paraId="3CF9F81B" w14:textId="77777777" w:rsidR="004223AB" w:rsidRPr="004223AB" w:rsidRDefault="004223AB" w:rsidP="004223AB">
            <w:pPr>
              <w:spacing w:after="0" w:line="240" w:lineRule="auto"/>
              <w:rPr>
                <w:ins w:id="5817" w:author="Diana Gonzalez Garcia" w:date="2021-05-28T16:34:00Z"/>
                <w:rFonts w:ascii="Calibri" w:hAnsi="Calibri" w:cs="Calibri"/>
                <w:color w:val="000000"/>
                <w:sz w:val="12"/>
                <w:szCs w:val="12"/>
                <w:lang w:eastAsia="es-CO"/>
                <w:rPrChange w:id="5818" w:author="Diana Gonzalez Garcia" w:date="2021-05-28T16:36:00Z">
                  <w:rPr>
                    <w:ins w:id="5819"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nil"/>
            </w:tcBorders>
            <w:vAlign w:val="center"/>
            <w:hideMark/>
            <w:tcPrChange w:id="5820" w:author="Diana Gonzalez Garcia" w:date="2021-05-28T16:43:00Z">
              <w:tcPr>
                <w:tcW w:w="242" w:type="pct"/>
                <w:gridSpan w:val="2"/>
                <w:vMerge/>
                <w:tcBorders>
                  <w:top w:val="nil"/>
                  <w:left w:val="single" w:sz="4" w:space="0" w:color="auto"/>
                  <w:bottom w:val="single" w:sz="4" w:space="0" w:color="auto"/>
                  <w:right w:val="nil"/>
                </w:tcBorders>
                <w:vAlign w:val="center"/>
                <w:hideMark/>
              </w:tcPr>
            </w:tcPrChange>
          </w:tcPr>
          <w:p w14:paraId="5CB00271" w14:textId="77777777" w:rsidR="004223AB" w:rsidRPr="004223AB" w:rsidRDefault="004223AB" w:rsidP="004223AB">
            <w:pPr>
              <w:spacing w:after="0" w:line="240" w:lineRule="auto"/>
              <w:rPr>
                <w:ins w:id="5821" w:author="Diana Gonzalez Garcia" w:date="2021-05-28T16:34:00Z"/>
                <w:rFonts w:ascii="Calibri" w:hAnsi="Calibri" w:cs="Calibri"/>
                <w:color w:val="000000"/>
                <w:sz w:val="12"/>
                <w:szCs w:val="12"/>
                <w:lang w:eastAsia="es-CO"/>
                <w:rPrChange w:id="5822" w:author="Diana Gonzalez Garcia" w:date="2021-05-28T16:36:00Z">
                  <w:rPr>
                    <w:ins w:id="5823" w:author="Diana Gonzalez Garcia" w:date="2021-05-28T16:34:00Z"/>
                    <w:rFonts w:ascii="Calibri" w:hAnsi="Calibri" w:cs="Calibri"/>
                    <w:color w:val="000000"/>
                    <w:sz w:val="24"/>
                    <w:szCs w:val="24"/>
                    <w:lang w:eastAsia="es-CO"/>
                  </w:rPr>
                </w:rPrChange>
              </w:rPr>
            </w:pPr>
          </w:p>
        </w:tc>
        <w:tc>
          <w:tcPr>
            <w:tcW w:w="0" w:type="auto"/>
            <w:tcBorders>
              <w:top w:val="nil"/>
              <w:left w:val="single" w:sz="4" w:space="0" w:color="auto"/>
              <w:bottom w:val="nil"/>
              <w:right w:val="single" w:sz="4" w:space="0" w:color="auto"/>
            </w:tcBorders>
            <w:shd w:val="clear" w:color="auto" w:fill="auto"/>
            <w:vAlign w:val="center"/>
            <w:hideMark/>
            <w:tcPrChange w:id="5824" w:author="Diana Gonzalez Garcia" w:date="2021-05-28T16:43:00Z">
              <w:tcPr>
                <w:tcW w:w="1418" w:type="pct"/>
                <w:tcBorders>
                  <w:top w:val="nil"/>
                  <w:left w:val="single" w:sz="4" w:space="0" w:color="auto"/>
                  <w:bottom w:val="nil"/>
                  <w:right w:val="single" w:sz="4" w:space="0" w:color="auto"/>
                </w:tcBorders>
                <w:shd w:val="clear" w:color="auto" w:fill="auto"/>
                <w:vAlign w:val="center"/>
                <w:hideMark/>
              </w:tcPr>
            </w:tcPrChange>
          </w:tcPr>
          <w:p w14:paraId="675A92B3" w14:textId="3B223501" w:rsidR="004223AB" w:rsidRPr="004223AB" w:rsidRDefault="004223AB" w:rsidP="004223AB">
            <w:pPr>
              <w:spacing w:after="0" w:line="240" w:lineRule="auto"/>
              <w:jc w:val="both"/>
              <w:rPr>
                <w:ins w:id="5825" w:author="Diana Gonzalez Garcia" w:date="2021-05-28T16:34:00Z"/>
                <w:rFonts w:ascii="Calibri" w:hAnsi="Calibri" w:cs="Calibri"/>
                <w:color w:val="000000"/>
                <w:sz w:val="12"/>
                <w:szCs w:val="12"/>
                <w:lang w:eastAsia="es-CO"/>
                <w:rPrChange w:id="5826" w:author="Diana Gonzalez Garcia" w:date="2021-05-28T16:36:00Z">
                  <w:rPr>
                    <w:ins w:id="5827" w:author="Diana Gonzalez Garcia" w:date="2021-05-28T16:34:00Z"/>
                    <w:rFonts w:ascii="Calibri" w:hAnsi="Calibri" w:cs="Calibri"/>
                    <w:color w:val="000000"/>
                    <w:sz w:val="24"/>
                    <w:szCs w:val="24"/>
                    <w:lang w:eastAsia="es-CO"/>
                  </w:rPr>
                </w:rPrChange>
              </w:rPr>
            </w:pPr>
            <w:ins w:id="5828" w:author="Diana Gonzalez Garcia" w:date="2021-05-28T16:34:00Z">
              <w:r w:rsidRPr="004223AB">
                <w:rPr>
                  <w:rFonts w:ascii="Calibri" w:hAnsi="Calibri" w:cs="Calibri"/>
                  <w:color w:val="000000"/>
                  <w:sz w:val="12"/>
                  <w:szCs w:val="12"/>
                  <w:lang w:eastAsia="es-CO"/>
                  <w:rPrChange w:id="5829" w:author="Diana Gonzalez Garcia" w:date="2021-05-28T16:36:00Z">
                    <w:rPr>
                      <w:rFonts w:ascii="Calibri" w:hAnsi="Calibri" w:cs="Calibri"/>
                      <w:color w:val="000000"/>
                      <w:sz w:val="24"/>
                      <w:szCs w:val="24"/>
                      <w:lang w:eastAsia="es-CO"/>
                    </w:rPr>
                  </w:rPrChange>
                </w:rPr>
                <w:t xml:space="preserve">Para predios con puntajes superiores a </w:t>
              </w:r>
            </w:ins>
            <w:ins w:id="5830" w:author="Diana Gonzalez Garcia" w:date="2021-05-28T16:46:00Z">
              <w:r w:rsidR="00D203B1" w:rsidRPr="004223AB">
                <w:rPr>
                  <w:rFonts w:ascii="Calibri" w:hAnsi="Calibri" w:cs="Calibri"/>
                  <w:color w:val="000000"/>
                  <w:sz w:val="12"/>
                  <w:szCs w:val="12"/>
                  <w:lang w:eastAsia="es-CO"/>
                  <w:rPrChange w:id="5831" w:author="Diana Gonzalez Garcia" w:date="2021-05-28T16:36:00Z">
                    <w:rPr>
                      <w:rFonts w:ascii="Calibri" w:hAnsi="Calibri" w:cs="Calibri"/>
                      <w:color w:val="000000"/>
                      <w:sz w:val="12"/>
                      <w:szCs w:val="12"/>
                      <w:lang w:eastAsia="es-CO"/>
                    </w:rPr>
                  </w:rPrChange>
                </w:rPr>
                <w:t>100, la</w:t>
              </w:r>
            </w:ins>
            <w:ins w:id="5832" w:author="Diana Gonzalez Garcia" w:date="2021-05-28T16:34:00Z">
              <w:r w:rsidRPr="004223AB">
                <w:rPr>
                  <w:rFonts w:ascii="Calibri" w:hAnsi="Calibri" w:cs="Calibri"/>
                  <w:color w:val="000000"/>
                  <w:sz w:val="12"/>
                  <w:szCs w:val="12"/>
                  <w:lang w:eastAsia="es-CO"/>
                  <w:rPrChange w:id="5833" w:author="Diana Gonzalez Garcia" w:date="2021-05-28T16:36:00Z">
                    <w:rPr>
                      <w:rFonts w:ascii="Calibri" w:hAnsi="Calibri" w:cs="Calibri"/>
                      <w:color w:val="000000"/>
                      <w:sz w:val="24"/>
                      <w:szCs w:val="24"/>
                      <w:lang w:eastAsia="es-CO"/>
                    </w:rPr>
                  </w:rPrChange>
                </w:rPr>
                <w:t xml:space="preserve"> variable modelo es avalúo especial.</w:t>
              </w:r>
            </w:ins>
          </w:p>
        </w:tc>
        <w:tc>
          <w:tcPr>
            <w:tcW w:w="0" w:type="auto"/>
            <w:vMerge/>
            <w:tcBorders>
              <w:top w:val="nil"/>
              <w:left w:val="nil"/>
              <w:bottom w:val="single" w:sz="4" w:space="0" w:color="auto"/>
              <w:right w:val="single" w:sz="4" w:space="0" w:color="auto"/>
            </w:tcBorders>
            <w:vAlign w:val="center"/>
            <w:hideMark/>
            <w:tcPrChange w:id="5834" w:author="Diana Gonzalez Garcia" w:date="2021-05-28T16:43:00Z">
              <w:tcPr>
                <w:tcW w:w="261" w:type="pct"/>
                <w:gridSpan w:val="2"/>
                <w:vMerge/>
                <w:tcBorders>
                  <w:top w:val="nil"/>
                  <w:left w:val="nil"/>
                  <w:bottom w:val="single" w:sz="4" w:space="0" w:color="auto"/>
                  <w:right w:val="single" w:sz="4" w:space="0" w:color="auto"/>
                </w:tcBorders>
                <w:vAlign w:val="center"/>
                <w:hideMark/>
              </w:tcPr>
            </w:tcPrChange>
          </w:tcPr>
          <w:p w14:paraId="18BABB37" w14:textId="77777777" w:rsidR="004223AB" w:rsidRPr="004223AB" w:rsidRDefault="004223AB" w:rsidP="004223AB">
            <w:pPr>
              <w:spacing w:after="0" w:line="240" w:lineRule="auto"/>
              <w:rPr>
                <w:ins w:id="5835" w:author="Diana Gonzalez Garcia" w:date="2021-05-28T16:34:00Z"/>
                <w:rFonts w:ascii="Calibri" w:hAnsi="Calibri" w:cs="Calibri"/>
                <w:color w:val="000000"/>
                <w:sz w:val="12"/>
                <w:szCs w:val="12"/>
                <w:lang w:eastAsia="es-CO"/>
                <w:rPrChange w:id="5836" w:author="Diana Gonzalez Garcia" w:date="2021-05-28T16:36:00Z">
                  <w:rPr>
                    <w:ins w:id="5837"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nil"/>
            </w:tcBorders>
            <w:vAlign w:val="center"/>
            <w:hideMark/>
            <w:tcPrChange w:id="5838" w:author="Diana Gonzalez Garcia" w:date="2021-05-28T16:43:00Z">
              <w:tcPr>
                <w:tcW w:w="487" w:type="pct"/>
                <w:gridSpan w:val="2"/>
                <w:vMerge/>
                <w:tcBorders>
                  <w:top w:val="nil"/>
                  <w:left w:val="single" w:sz="4" w:space="0" w:color="auto"/>
                  <w:bottom w:val="single" w:sz="4" w:space="0" w:color="auto"/>
                  <w:right w:val="nil"/>
                </w:tcBorders>
                <w:vAlign w:val="center"/>
                <w:hideMark/>
              </w:tcPr>
            </w:tcPrChange>
          </w:tcPr>
          <w:p w14:paraId="4EACECD2" w14:textId="77777777" w:rsidR="004223AB" w:rsidRPr="004223AB" w:rsidRDefault="004223AB" w:rsidP="004223AB">
            <w:pPr>
              <w:spacing w:after="0" w:line="240" w:lineRule="auto"/>
              <w:rPr>
                <w:ins w:id="5839" w:author="Diana Gonzalez Garcia" w:date="2021-05-28T16:34:00Z"/>
                <w:rFonts w:ascii="Calibri" w:hAnsi="Calibri" w:cs="Calibri"/>
                <w:color w:val="FF0000"/>
                <w:sz w:val="12"/>
                <w:szCs w:val="12"/>
                <w:lang w:eastAsia="es-CO"/>
                <w:rPrChange w:id="5840" w:author="Diana Gonzalez Garcia" w:date="2021-05-28T16:36:00Z">
                  <w:rPr>
                    <w:ins w:id="5841" w:author="Diana Gonzalez Garcia" w:date="2021-05-28T16:34:00Z"/>
                    <w:rFonts w:ascii="Calibri" w:hAnsi="Calibri" w:cs="Calibri"/>
                    <w:color w:val="FF0000"/>
                    <w:sz w:val="24"/>
                    <w:szCs w:val="24"/>
                    <w:lang w:eastAsia="es-CO"/>
                  </w:rPr>
                </w:rPrChange>
              </w:rPr>
            </w:pPr>
          </w:p>
        </w:tc>
        <w:tc>
          <w:tcPr>
            <w:tcW w:w="1158" w:type="dxa"/>
            <w:vMerge/>
            <w:tcBorders>
              <w:top w:val="nil"/>
              <w:left w:val="single" w:sz="4" w:space="0" w:color="auto"/>
              <w:bottom w:val="single" w:sz="4" w:space="0" w:color="auto"/>
              <w:right w:val="single" w:sz="4" w:space="0" w:color="auto"/>
            </w:tcBorders>
            <w:vAlign w:val="center"/>
            <w:hideMark/>
            <w:tcPrChange w:id="5842" w:author="Diana Gonzalez Garcia" w:date="2021-05-28T16:43:00Z">
              <w:tcPr>
                <w:tcW w:w="985" w:type="pct"/>
                <w:gridSpan w:val="2"/>
                <w:vMerge/>
                <w:tcBorders>
                  <w:top w:val="nil"/>
                  <w:left w:val="single" w:sz="4" w:space="0" w:color="auto"/>
                  <w:bottom w:val="single" w:sz="4" w:space="0" w:color="auto"/>
                  <w:right w:val="single" w:sz="4" w:space="0" w:color="auto"/>
                </w:tcBorders>
                <w:vAlign w:val="center"/>
                <w:hideMark/>
              </w:tcPr>
            </w:tcPrChange>
          </w:tcPr>
          <w:p w14:paraId="5B0604D6" w14:textId="77777777" w:rsidR="004223AB" w:rsidRPr="004223AB" w:rsidRDefault="004223AB" w:rsidP="004223AB">
            <w:pPr>
              <w:spacing w:after="0" w:line="240" w:lineRule="auto"/>
              <w:rPr>
                <w:ins w:id="5843" w:author="Diana Gonzalez Garcia" w:date="2021-05-28T16:34:00Z"/>
                <w:rFonts w:ascii="Calibri" w:hAnsi="Calibri" w:cs="Calibri"/>
                <w:color w:val="000000"/>
                <w:sz w:val="12"/>
                <w:szCs w:val="12"/>
                <w:lang w:eastAsia="es-CO"/>
                <w:rPrChange w:id="5844" w:author="Diana Gonzalez Garcia" w:date="2021-05-28T16:36:00Z">
                  <w:rPr>
                    <w:ins w:id="5845" w:author="Diana Gonzalez Garcia" w:date="2021-05-28T16:34:00Z"/>
                    <w:rFonts w:ascii="Calibri" w:hAnsi="Calibri" w:cs="Calibri"/>
                    <w:color w:val="000000"/>
                    <w:sz w:val="24"/>
                    <w:szCs w:val="24"/>
                    <w:lang w:eastAsia="es-CO"/>
                  </w:rPr>
                </w:rPrChange>
              </w:rPr>
            </w:pPr>
          </w:p>
        </w:tc>
      </w:tr>
      <w:tr w:rsidR="004223AB" w:rsidRPr="004223AB" w14:paraId="5712DCC3" w14:textId="77777777" w:rsidTr="00D203B1">
        <w:tblPrEx>
          <w:tblPrExChange w:id="5846" w:author="Diana Gonzalez Garcia" w:date="2021-05-28T16:43:00Z">
            <w:tblPrEx>
              <w:tblW w:w="5000" w:type="pct"/>
              <w:tblInd w:w="0" w:type="dxa"/>
            </w:tblPrEx>
          </w:tblPrExChange>
        </w:tblPrEx>
        <w:trPr>
          <w:trHeight w:val="20"/>
          <w:ins w:id="5847" w:author="Diana Gonzalez Garcia" w:date="2021-05-28T16:34:00Z"/>
          <w:trPrChange w:id="5848" w:author="Diana Gonzalez Garcia" w:date="2021-05-28T16:43:00Z">
            <w:trPr>
              <w:gridBefore w:val="2"/>
              <w:gridAfter w:val="0"/>
              <w:trHeight w:val="1365"/>
            </w:trPr>
          </w:trPrChange>
        </w:trPr>
        <w:tc>
          <w:tcPr>
            <w:tcW w:w="0" w:type="auto"/>
            <w:vMerge/>
            <w:tcBorders>
              <w:top w:val="nil"/>
              <w:left w:val="single" w:sz="4" w:space="0" w:color="auto"/>
              <w:bottom w:val="single" w:sz="4" w:space="0" w:color="auto"/>
              <w:right w:val="single" w:sz="4" w:space="0" w:color="auto"/>
            </w:tcBorders>
            <w:vAlign w:val="center"/>
            <w:hideMark/>
            <w:tcPrChange w:id="5849" w:author="Diana Gonzalez Garcia" w:date="2021-05-28T16:43:00Z">
              <w:tcPr>
                <w:tcW w:w="318" w:type="pct"/>
                <w:gridSpan w:val="2"/>
                <w:vMerge/>
                <w:tcBorders>
                  <w:top w:val="nil"/>
                  <w:left w:val="single" w:sz="4" w:space="0" w:color="auto"/>
                  <w:bottom w:val="single" w:sz="4" w:space="0" w:color="auto"/>
                  <w:right w:val="single" w:sz="4" w:space="0" w:color="auto"/>
                </w:tcBorders>
                <w:vAlign w:val="center"/>
                <w:hideMark/>
              </w:tcPr>
            </w:tcPrChange>
          </w:tcPr>
          <w:p w14:paraId="0B87B758" w14:textId="77777777" w:rsidR="004223AB" w:rsidRPr="004223AB" w:rsidRDefault="004223AB" w:rsidP="004223AB">
            <w:pPr>
              <w:spacing w:after="0" w:line="240" w:lineRule="auto"/>
              <w:rPr>
                <w:ins w:id="5850" w:author="Diana Gonzalez Garcia" w:date="2021-05-28T16:34:00Z"/>
                <w:rFonts w:ascii="Calibri" w:hAnsi="Calibri" w:cs="Calibri"/>
                <w:color w:val="000000"/>
                <w:sz w:val="12"/>
                <w:szCs w:val="12"/>
                <w:lang w:eastAsia="es-CO"/>
                <w:rPrChange w:id="5851" w:author="Diana Gonzalez Garcia" w:date="2021-05-28T16:36:00Z">
                  <w:rPr>
                    <w:ins w:id="5852"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5853" w:author="Diana Gonzalez Garcia" w:date="2021-05-28T16:43:00Z">
              <w:tcPr>
                <w:tcW w:w="317" w:type="pct"/>
                <w:vMerge/>
                <w:tcBorders>
                  <w:top w:val="nil"/>
                  <w:left w:val="single" w:sz="4" w:space="0" w:color="auto"/>
                  <w:bottom w:val="single" w:sz="4" w:space="0" w:color="auto"/>
                  <w:right w:val="single" w:sz="4" w:space="0" w:color="auto"/>
                </w:tcBorders>
                <w:vAlign w:val="center"/>
                <w:hideMark/>
              </w:tcPr>
            </w:tcPrChange>
          </w:tcPr>
          <w:p w14:paraId="70917119" w14:textId="77777777" w:rsidR="004223AB" w:rsidRPr="004223AB" w:rsidRDefault="004223AB" w:rsidP="004223AB">
            <w:pPr>
              <w:spacing w:after="0" w:line="240" w:lineRule="auto"/>
              <w:rPr>
                <w:ins w:id="5854" w:author="Diana Gonzalez Garcia" w:date="2021-05-28T16:34:00Z"/>
                <w:rFonts w:ascii="Calibri" w:hAnsi="Calibri" w:cs="Calibri"/>
                <w:sz w:val="12"/>
                <w:szCs w:val="12"/>
                <w:lang w:eastAsia="es-CO"/>
                <w:rPrChange w:id="5855" w:author="Diana Gonzalez Garcia" w:date="2021-05-28T16:36:00Z">
                  <w:rPr>
                    <w:ins w:id="5856" w:author="Diana Gonzalez Garcia" w:date="2021-05-28T16:34:00Z"/>
                    <w:rFonts w:ascii="Calibri" w:hAnsi="Calibri" w:cs="Calibri"/>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5857" w:author="Diana Gonzalez Garcia" w:date="2021-05-28T16:43:00Z">
              <w:tcPr>
                <w:tcW w:w="330" w:type="pct"/>
                <w:gridSpan w:val="2"/>
                <w:vMerge/>
                <w:tcBorders>
                  <w:top w:val="nil"/>
                  <w:left w:val="single" w:sz="4" w:space="0" w:color="auto"/>
                  <w:bottom w:val="single" w:sz="4" w:space="0" w:color="auto"/>
                  <w:right w:val="single" w:sz="4" w:space="0" w:color="auto"/>
                </w:tcBorders>
                <w:vAlign w:val="center"/>
                <w:hideMark/>
              </w:tcPr>
            </w:tcPrChange>
          </w:tcPr>
          <w:p w14:paraId="16ACCCE3" w14:textId="77777777" w:rsidR="004223AB" w:rsidRPr="004223AB" w:rsidRDefault="004223AB" w:rsidP="004223AB">
            <w:pPr>
              <w:spacing w:after="0" w:line="240" w:lineRule="auto"/>
              <w:rPr>
                <w:ins w:id="5858" w:author="Diana Gonzalez Garcia" w:date="2021-05-28T16:34:00Z"/>
                <w:rFonts w:ascii="Calibri" w:hAnsi="Calibri" w:cs="Calibri"/>
                <w:color w:val="000000"/>
                <w:sz w:val="12"/>
                <w:szCs w:val="12"/>
                <w:lang w:eastAsia="es-CO"/>
                <w:rPrChange w:id="5859" w:author="Diana Gonzalez Garcia" w:date="2021-05-28T16:36:00Z">
                  <w:rPr>
                    <w:ins w:id="5860" w:author="Diana Gonzalez Garcia" w:date="2021-05-28T16:34:00Z"/>
                    <w:rFonts w:ascii="Calibri" w:hAnsi="Calibri" w:cs="Calibri"/>
                    <w:color w:val="000000"/>
                    <w:sz w:val="24"/>
                    <w:szCs w:val="24"/>
                    <w:lang w:eastAsia="es-CO"/>
                  </w:rPr>
                </w:rPrChange>
              </w:rPr>
            </w:pPr>
          </w:p>
        </w:tc>
        <w:tc>
          <w:tcPr>
            <w:tcW w:w="0" w:type="auto"/>
            <w:tcBorders>
              <w:top w:val="nil"/>
              <w:left w:val="nil"/>
              <w:bottom w:val="nil"/>
              <w:right w:val="nil"/>
            </w:tcBorders>
            <w:shd w:val="clear" w:color="auto" w:fill="auto"/>
            <w:vAlign w:val="center"/>
            <w:hideMark/>
            <w:tcPrChange w:id="5861" w:author="Diana Gonzalez Garcia" w:date="2021-05-28T16:43:00Z">
              <w:tcPr>
                <w:tcW w:w="352" w:type="pct"/>
                <w:gridSpan w:val="2"/>
                <w:tcBorders>
                  <w:top w:val="nil"/>
                  <w:left w:val="nil"/>
                  <w:bottom w:val="nil"/>
                  <w:right w:val="nil"/>
                </w:tcBorders>
                <w:shd w:val="clear" w:color="auto" w:fill="auto"/>
                <w:vAlign w:val="center"/>
                <w:hideMark/>
              </w:tcPr>
            </w:tcPrChange>
          </w:tcPr>
          <w:p w14:paraId="7E3CDD3A" w14:textId="77777777" w:rsidR="004223AB" w:rsidRPr="004223AB" w:rsidRDefault="004223AB" w:rsidP="004223AB">
            <w:pPr>
              <w:spacing w:after="0" w:line="240" w:lineRule="auto"/>
              <w:rPr>
                <w:ins w:id="5862" w:author="Diana Gonzalez Garcia" w:date="2021-05-28T16:34:00Z"/>
                <w:rFonts w:ascii="Calibri" w:hAnsi="Calibri" w:cs="Calibri"/>
                <w:color w:val="000000"/>
                <w:sz w:val="12"/>
                <w:szCs w:val="12"/>
                <w:lang w:eastAsia="es-CO"/>
                <w:rPrChange w:id="5863" w:author="Diana Gonzalez Garcia" w:date="2021-05-28T16:36:00Z">
                  <w:rPr>
                    <w:ins w:id="5864" w:author="Diana Gonzalez Garcia" w:date="2021-05-28T16:34:00Z"/>
                    <w:rFonts w:ascii="Calibri" w:hAnsi="Calibri" w:cs="Calibri"/>
                    <w:color w:val="000000"/>
                    <w:sz w:val="24"/>
                    <w:szCs w:val="24"/>
                    <w:lang w:eastAsia="es-CO"/>
                  </w:rPr>
                </w:rPrChange>
              </w:rPr>
            </w:pPr>
            <w:ins w:id="5865" w:author="Diana Gonzalez Garcia" w:date="2021-05-28T16:34:00Z">
              <w:r w:rsidRPr="004223AB">
                <w:rPr>
                  <w:rFonts w:ascii="Calibri" w:hAnsi="Calibri" w:cs="Calibri"/>
                  <w:color w:val="000000"/>
                  <w:sz w:val="12"/>
                  <w:szCs w:val="12"/>
                  <w:lang w:eastAsia="es-CO"/>
                  <w:rPrChange w:id="5866" w:author="Diana Gonzalez Garcia" w:date="2021-05-28T16:36:00Z">
                    <w:rPr>
                      <w:rFonts w:ascii="Calibri" w:hAnsi="Calibri" w:cs="Calibri"/>
                      <w:color w:val="000000"/>
                      <w:sz w:val="24"/>
                      <w:szCs w:val="24"/>
                      <w:lang w:eastAsia="es-CO"/>
                    </w:rPr>
                  </w:rPrChange>
                </w:rPr>
                <w:t> </w:t>
              </w:r>
            </w:ins>
          </w:p>
        </w:tc>
        <w:tc>
          <w:tcPr>
            <w:tcW w:w="0" w:type="auto"/>
            <w:tcBorders>
              <w:top w:val="nil"/>
              <w:left w:val="single" w:sz="4" w:space="0" w:color="auto"/>
              <w:bottom w:val="single" w:sz="4" w:space="0" w:color="auto"/>
              <w:right w:val="single" w:sz="4" w:space="0" w:color="auto"/>
            </w:tcBorders>
            <w:shd w:val="clear" w:color="auto" w:fill="auto"/>
            <w:vAlign w:val="center"/>
            <w:hideMark/>
            <w:tcPrChange w:id="5867" w:author="Diana Gonzalez Garcia" w:date="2021-05-28T16:43:00Z">
              <w:tcPr>
                <w:tcW w:w="291" w:type="pct"/>
                <w:gridSpan w:val="2"/>
                <w:tcBorders>
                  <w:top w:val="nil"/>
                  <w:left w:val="single" w:sz="4" w:space="0" w:color="auto"/>
                  <w:bottom w:val="single" w:sz="4" w:space="0" w:color="auto"/>
                  <w:right w:val="single" w:sz="4" w:space="0" w:color="auto"/>
                </w:tcBorders>
                <w:shd w:val="clear" w:color="auto" w:fill="auto"/>
                <w:vAlign w:val="center"/>
                <w:hideMark/>
              </w:tcPr>
            </w:tcPrChange>
          </w:tcPr>
          <w:p w14:paraId="00000631" w14:textId="77777777" w:rsidR="004223AB" w:rsidRPr="004223AB" w:rsidRDefault="004223AB" w:rsidP="004223AB">
            <w:pPr>
              <w:spacing w:after="0" w:line="240" w:lineRule="auto"/>
              <w:jc w:val="center"/>
              <w:rPr>
                <w:ins w:id="5868" w:author="Diana Gonzalez Garcia" w:date="2021-05-28T16:34:00Z"/>
                <w:rFonts w:ascii="Calibri" w:hAnsi="Calibri" w:cs="Calibri"/>
                <w:color w:val="000000"/>
                <w:sz w:val="12"/>
                <w:szCs w:val="12"/>
                <w:lang w:eastAsia="es-CO"/>
                <w:rPrChange w:id="5869" w:author="Diana Gonzalez Garcia" w:date="2021-05-28T16:36:00Z">
                  <w:rPr>
                    <w:ins w:id="5870" w:author="Diana Gonzalez Garcia" w:date="2021-05-28T16:34:00Z"/>
                    <w:rFonts w:ascii="Calibri" w:hAnsi="Calibri" w:cs="Calibri"/>
                    <w:color w:val="000000"/>
                    <w:sz w:val="24"/>
                    <w:szCs w:val="24"/>
                    <w:lang w:eastAsia="es-CO"/>
                  </w:rPr>
                </w:rPrChange>
              </w:rPr>
            </w:pPr>
            <w:ins w:id="5871" w:author="Diana Gonzalez Garcia" w:date="2021-05-28T16:34:00Z">
              <w:r w:rsidRPr="004223AB">
                <w:rPr>
                  <w:rFonts w:ascii="Calibri" w:hAnsi="Calibri" w:cs="Calibri"/>
                  <w:color w:val="000000"/>
                  <w:sz w:val="12"/>
                  <w:szCs w:val="12"/>
                  <w:lang w:eastAsia="es-CO"/>
                  <w:rPrChange w:id="5872" w:author="Diana Gonzalez Garcia" w:date="2021-05-28T16:36:00Z">
                    <w:rPr>
                      <w:rFonts w:ascii="Calibri" w:hAnsi="Calibri" w:cs="Calibri"/>
                      <w:color w:val="000000"/>
                      <w:sz w:val="24"/>
                      <w:szCs w:val="24"/>
                      <w:lang w:eastAsia="es-CO"/>
                    </w:rPr>
                  </w:rPrChange>
                </w:rPr>
                <w:t>Área construida por unidad calificada</w:t>
              </w:r>
            </w:ins>
          </w:p>
        </w:tc>
        <w:tc>
          <w:tcPr>
            <w:tcW w:w="0" w:type="auto"/>
            <w:tcBorders>
              <w:top w:val="nil"/>
              <w:left w:val="nil"/>
              <w:bottom w:val="single" w:sz="4" w:space="0" w:color="auto"/>
              <w:right w:val="nil"/>
            </w:tcBorders>
            <w:shd w:val="clear" w:color="auto" w:fill="auto"/>
            <w:vAlign w:val="center"/>
            <w:hideMark/>
            <w:tcPrChange w:id="5873" w:author="Diana Gonzalez Garcia" w:date="2021-05-28T16:43:00Z">
              <w:tcPr>
                <w:tcW w:w="242" w:type="pct"/>
                <w:gridSpan w:val="2"/>
                <w:tcBorders>
                  <w:top w:val="nil"/>
                  <w:left w:val="nil"/>
                  <w:bottom w:val="single" w:sz="4" w:space="0" w:color="auto"/>
                  <w:right w:val="nil"/>
                </w:tcBorders>
                <w:shd w:val="clear" w:color="auto" w:fill="auto"/>
                <w:vAlign w:val="center"/>
                <w:hideMark/>
              </w:tcPr>
            </w:tcPrChange>
          </w:tcPr>
          <w:p w14:paraId="1BFA2CB1" w14:textId="77777777" w:rsidR="004223AB" w:rsidRPr="004223AB" w:rsidRDefault="004223AB" w:rsidP="004223AB">
            <w:pPr>
              <w:spacing w:after="0" w:line="240" w:lineRule="auto"/>
              <w:jc w:val="center"/>
              <w:rPr>
                <w:ins w:id="5874" w:author="Diana Gonzalez Garcia" w:date="2021-05-28T16:34:00Z"/>
                <w:rFonts w:ascii="Calibri" w:hAnsi="Calibri" w:cs="Calibri"/>
                <w:color w:val="000000"/>
                <w:sz w:val="12"/>
                <w:szCs w:val="12"/>
                <w:lang w:eastAsia="es-CO"/>
                <w:rPrChange w:id="5875" w:author="Diana Gonzalez Garcia" w:date="2021-05-28T16:36:00Z">
                  <w:rPr>
                    <w:ins w:id="5876" w:author="Diana Gonzalez Garcia" w:date="2021-05-28T16:34:00Z"/>
                    <w:rFonts w:ascii="Calibri" w:hAnsi="Calibri" w:cs="Calibri"/>
                    <w:color w:val="000000"/>
                    <w:sz w:val="24"/>
                    <w:szCs w:val="24"/>
                    <w:lang w:eastAsia="es-CO"/>
                  </w:rPr>
                </w:rPrChange>
              </w:rPr>
            </w:pPr>
            <w:proofErr w:type="spellStart"/>
            <w:ins w:id="5877" w:author="Diana Gonzalez Garcia" w:date="2021-05-28T16:34:00Z">
              <w:r w:rsidRPr="004223AB">
                <w:rPr>
                  <w:rFonts w:ascii="Calibri" w:hAnsi="Calibri" w:cs="Calibri"/>
                  <w:color w:val="000000"/>
                  <w:sz w:val="12"/>
                  <w:szCs w:val="12"/>
                  <w:lang w:eastAsia="es-CO"/>
                  <w:rPrChange w:id="5878" w:author="Diana Gonzalez Garcia" w:date="2021-05-28T16:36:00Z">
                    <w:rPr>
                      <w:rFonts w:ascii="Calibri" w:hAnsi="Calibri" w:cs="Calibri"/>
                      <w:color w:val="000000"/>
                      <w:sz w:val="24"/>
                      <w:szCs w:val="24"/>
                      <w:lang w:eastAsia="es-CO"/>
                    </w:rPr>
                  </w:rPrChange>
                </w:rPr>
                <w:t>SIIC</w:t>
              </w:r>
              <w:proofErr w:type="spellEnd"/>
            </w:ins>
          </w:p>
        </w:tc>
        <w:tc>
          <w:tcPr>
            <w:tcW w:w="0" w:type="auto"/>
            <w:tcBorders>
              <w:top w:val="nil"/>
              <w:left w:val="single" w:sz="4" w:space="0" w:color="auto"/>
              <w:bottom w:val="single" w:sz="4" w:space="0" w:color="auto"/>
              <w:right w:val="single" w:sz="4" w:space="0" w:color="auto"/>
            </w:tcBorders>
            <w:shd w:val="clear" w:color="000000" w:fill="D6DCE4"/>
            <w:vAlign w:val="center"/>
            <w:hideMark/>
            <w:tcPrChange w:id="5879" w:author="Diana Gonzalez Garcia" w:date="2021-05-28T16:43:00Z">
              <w:tcPr>
                <w:tcW w:w="1418" w:type="pct"/>
                <w:tcBorders>
                  <w:top w:val="nil"/>
                  <w:left w:val="single" w:sz="4" w:space="0" w:color="auto"/>
                  <w:bottom w:val="single" w:sz="4" w:space="0" w:color="auto"/>
                  <w:right w:val="single" w:sz="4" w:space="0" w:color="auto"/>
                </w:tcBorders>
                <w:shd w:val="clear" w:color="000000" w:fill="D6DCE4"/>
                <w:vAlign w:val="center"/>
                <w:hideMark/>
              </w:tcPr>
            </w:tcPrChange>
          </w:tcPr>
          <w:p w14:paraId="67914031" w14:textId="177C718C" w:rsidR="004223AB" w:rsidRPr="004223AB" w:rsidRDefault="004223AB" w:rsidP="004223AB">
            <w:pPr>
              <w:spacing w:after="0" w:line="240" w:lineRule="auto"/>
              <w:jc w:val="both"/>
              <w:rPr>
                <w:ins w:id="5880" w:author="Diana Gonzalez Garcia" w:date="2021-05-28T16:34:00Z"/>
                <w:rFonts w:ascii="Calibri" w:hAnsi="Calibri" w:cs="Calibri"/>
                <w:color w:val="000000"/>
                <w:sz w:val="12"/>
                <w:szCs w:val="12"/>
                <w:lang w:eastAsia="es-CO"/>
                <w:rPrChange w:id="5881" w:author="Diana Gonzalez Garcia" w:date="2021-05-28T16:36:00Z">
                  <w:rPr>
                    <w:ins w:id="5882" w:author="Diana Gonzalez Garcia" w:date="2021-05-28T16:34:00Z"/>
                    <w:rFonts w:ascii="Calibri" w:hAnsi="Calibri" w:cs="Calibri"/>
                    <w:color w:val="000000"/>
                    <w:sz w:val="24"/>
                    <w:szCs w:val="24"/>
                    <w:lang w:eastAsia="es-CO"/>
                  </w:rPr>
                </w:rPrChange>
              </w:rPr>
            </w:pPr>
            <w:ins w:id="5883" w:author="Diana Gonzalez Garcia" w:date="2021-05-28T16:34:00Z">
              <w:r w:rsidRPr="004223AB">
                <w:rPr>
                  <w:rFonts w:ascii="Calibri" w:hAnsi="Calibri" w:cs="Calibri"/>
                  <w:color w:val="000000"/>
                  <w:sz w:val="12"/>
                  <w:szCs w:val="12"/>
                  <w:lang w:eastAsia="es-CO"/>
                  <w:rPrChange w:id="5884" w:author="Diana Gonzalez Garcia" w:date="2021-05-28T16:36:00Z">
                    <w:rPr>
                      <w:rFonts w:ascii="Calibri" w:hAnsi="Calibri" w:cs="Calibri"/>
                      <w:color w:val="000000"/>
                      <w:sz w:val="24"/>
                      <w:szCs w:val="24"/>
                      <w:lang w:eastAsia="es-CO"/>
                    </w:rPr>
                  </w:rPrChange>
                </w:rPr>
                <w:t xml:space="preserve">Para predios con área total </w:t>
              </w:r>
            </w:ins>
            <w:ins w:id="5885" w:author="Diana Gonzalez Garcia" w:date="2021-05-28T16:46:00Z">
              <w:r w:rsidR="00D203B1" w:rsidRPr="004223AB">
                <w:rPr>
                  <w:rFonts w:ascii="Calibri" w:hAnsi="Calibri" w:cs="Calibri"/>
                  <w:color w:val="000000"/>
                  <w:sz w:val="12"/>
                  <w:szCs w:val="12"/>
                  <w:lang w:eastAsia="es-CO"/>
                  <w:rPrChange w:id="5886" w:author="Diana Gonzalez Garcia" w:date="2021-05-28T16:36:00Z">
                    <w:rPr>
                      <w:rFonts w:ascii="Calibri" w:hAnsi="Calibri" w:cs="Calibri"/>
                      <w:color w:val="000000"/>
                      <w:sz w:val="12"/>
                      <w:szCs w:val="12"/>
                      <w:lang w:eastAsia="es-CO"/>
                    </w:rPr>
                  </w:rPrChange>
                </w:rPr>
                <w:t>construida superiores</w:t>
              </w:r>
            </w:ins>
            <w:ins w:id="5887" w:author="Diana Gonzalez Garcia" w:date="2021-05-28T16:34:00Z">
              <w:r w:rsidRPr="004223AB">
                <w:rPr>
                  <w:rFonts w:ascii="Calibri" w:hAnsi="Calibri" w:cs="Calibri"/>
                  <w:color w:val="000000"/>
                  <w:sz w:val="12"/>
                  <w:szCs w:val="12"/>
                  <w:lang w:eastAsia="es-CO"/>
                  <w:rPrChange w:id="5888" w:author="Diana Gonzalez Garcia" w:date="2021-05-28T16:36:00Z">
                    <w:rPr>
                      <w:rFonts w:ascii="Calibri" w:hAnsi="Calibri" w:cs="Calibri"/>
                      <w:color w:val="000000"/>
                      <w:sz w:val="24"/>
                      <w:szCs w:val="24"/>
                      <w:lang w:eastAsia="es-CO"/>
                    </w:rPr>
                  </w:rPrChange>
                </w:rPr>
                <w:t xml:space="preserve"> a 100 m2 la variable modelo es avalúo especial.</w:t>
              </w:r>
            </w:ins>
          </w:p>
        </w:tc>
        <w:tc>
          <w:tcPr>
            <w:tcW w:w="0" w:type="auto"/>
            <w:vMerge/>
            <w:tcBorders>
              <w:top w:val="nil"/>
              <w:left w:val="nil"/>
              <w:bottom w:val="single" w:sz="4" w:space="0" w:color="auto"/>
              <w:right w:val="single" w:sz="4" w:space="0" w:color="auto"/>
            </w:tcBorders>
            <w:vAlign w:val="center"/>
            <w:hideMark/>
            <w:tcPrChange w:id="5889" w:author="Diana Gonzalez Garcia" w:date="2021-05-28T16:43:00Z">
              <w:tcPr>
                <w:tcW w:w="261" w:type="pct"/>
                <w:gridSpan w:val="2"/>
                <w:vMerge/>
                <w:tcBorders>
                  <w:top w:val="nil"/>
                  <w:left w:val="nil"/>
                  <w:bottom w:val="single" w:sz="4" w:space="0" w:color="auto"/>
                  <w:right w:val="single" w:sz="4" w:space="0" w:color="auto"/>
                </w:tcBorders>
                <w:vAlign w:val="center"/>
                <w:hideMark/>
              </w:tcPr>
            </w:tcPrChange>
          </w:tcPr>
          <w:p w14:paraId="4A5880C6" w14:textId="77777777" w:rsidR="004223AB" w:rsidRPr="004223AB" w:rsidRDefault="004223AB" w:rsidP="004223AB">
            <w:pPr>
              <w:spacing w:after="0" w:line="240" w:lineRule="auto"/>
              <w:rPr>
                <w:ins w:id="5890" w:author="Diana Gonzalez Garcia" w:date="2021-05-28T16:34:00Z"/>
                <w:rFonts w:ascii="Calibri" w:hAnsi="Calibri" w:cs="Calibri"/>
                <w:color w:val="000000"/>
                <w:sz w:val="12"/>
                <w:szCs w:val="12"/>
                <w:lang w:eastAsia="es-CO"/>
                <w:rPrChange w:id="5891" w:author="Diana Gonzalez Garcia" w:date="2021-05-28T16:36:00Z">
                  <w:rPr>
                    <w:ins w:id="5892"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nil"/>
            </w:tcBorders>
            <w:vAlign w:val="center"/>
            <w:hideMark/>
            <w:tcPrChange w:id="5893" w:author="Diana Gonzalez Garcia" w:date="2021-05-28T16:43:00Z">
              <w:tcPr>
                <w:tcW w:w="487" w:type="pct"/>
                <w:gridSpan w:val="2"/>
                <w:vMerge/>
                <w:tcBorders>
                  <w:top w:val="nil"/>
                  <w:left w:val="single" w:sz="4" w:space="0" w:color="auto"/>
                  <w:bottom w:val="single" w:sz="4" w:space="0" w:color="auto"/>
                  <w:right w:val="nil"/>
                </w:tcBorders>
                <w:vAlign w:val="center"/>
                <w:hideMark/>
              </w:tcPr>
            </w:tcPrChange>
          </w:tcPr>
          <w:p w14:paraId="40511820" w14:textId="77777777" w:rsidR="004223AB" w:rsidRPr="004223AB" w:rsidRDefault="004223AB" w:rsidP="004223AB">
            <w:pPr>
              <w:spacing w:after="0" w:line="240" w:lineRule="auto"/>
              <w:rPr>
                <w:ins w:id="5894" w:author="Diana Gonzalez Garcia" w:date="2021-05-28T16:34:00Z"/>
                <w:rFonts w:ascii="Calibri" w:hAnsi="Calibri" w:cs="Calibri"/>
                <w:color w:val="FF0000"/>
                <w:sz w:val="12"/>
                <w:szCs w:val="12"/>
                <w:lang w:eastAsia="es-CO"/>
                <w:rPrChange w:id="5895" w:author="Diana Gonzalez Garcia" w:date="2021-05-28T16:36:00Z">
                  <w:rPr>
                    <w:ins w:id="5896" w:author="Diana Gonzalez Garcia" w:date="2021-05-28T16:34:00Z"/>
                    <w:rFonts w:ascii="Calibri" w:hAnsi="Calibri" w:cs="Calibri"/>
                    <w:color w:val="FF0000"/>
                    <w:sz w:val="24"/>
                    <w:szCs w:val="24"/>
                    <w:lang w:eastAsia="es-CO"/>
                  </w:rPr>
                </w:rPrChange>
              </w:rPr>
            </w:pPr>
          </w:p>
        </w:tc>
        <w:tc>
          <w:tcPr>
            <w:tcW w:w="1158" w:type="dxa"/>
            <w:vMerge/>
            <w:tcBorders>
              <w:top w:val="nil"/>
              <w:left w:val="single" w:sz="4" w:space="0" w:color="auto"/>
              <w:bottom w:val="single" w:sz="4" w:space="0" w:color="auto"/>
              <w:right w:val="single" w:sz="4" w:space="0" w:color="auto"/>
            </w:tcBorders>
            <w:vAlign w:val="center"/>
            <w:hideMark/>
            <w:tcPrChange w:id="5897" w:author="Diana Gonzalez Garcia" w:date="2021-05-28T16:43:00Z">
              <w:tcPr>
                <w:tcW w:w="985" w:type="pct"/>
                <w:gridSpan w:val="2"/>
                <w:vMerge/>
                <w:tcBorders>
                  <w:top w:val="nil"/>
                  <w:left w:val="single" w:sz="4" w:space="0" w:color="auto"/>
                  <w:bottom w:val="single" w:sz="4" w:space="0" w:color="auto"/>
                  <w:right w:val="single" w:sz="4" w:space="0" w:color="auto"/>
                </w:tcBorders>
                <w:vAlign w:val="center"/>
                <w:hideMark/>
              </w:tcPr>
            </w:tcPrChange>
          </w:tcPr>
          <w:p w14:paraId="0217688F" w14:textId="77777777" w:rsidR="004223AB" w:rsidRPr="004223AB" w:rsidRDefault="004223AB" w:rsidP="004223AB">
            <w:pPr>
              <w:spacing w:after="0" w:line="240" w:lineRule="auto"/>
              <w:rPr>
                <w:ins w:id="5898" w:author="Diana Gonzalez Garcia" w:date="2021-05-28T16:34:00Z"/>
                <w:rFonts w:ascii="Calibri" w:hAnsi="Calibri" w:cs="Calibri"/>
                <w:color w:val="000000"/>
                <w:sz w:val="12"/>
                <w:szCs w:val="12"/>
                <w:lang w:eastAsia="es-CO"/>
                <w:rPrChange w:id="5899" w:author="Diana Gonzalez Garcia" w:date="2021-05-28T16:36:00Z">
                  <w:rPr>
                    <w:ins w:id="5900" w:author="Diana Gonzalez Garcia" w:date="2021-05-28T16:34:00Z"/>
                    <w:rFonts w:ascii="Calibri" w:hAnsi="Calibri" w:cs="Calibri"/>
                    <w:color w:val="000000"/>
                    <w:sz w:val="24"/>
                    <w:szCs w:val="24"/>
                    <w:lang w:eastAsia="es-CO"/>
                  </w:rPr>
                </w:rPrChange>
              </w:rPr>
            </w:pPr>
          </w:p>
        </w:tc>
      </w:tr>
      <w:tr w:rsidR="004223AB" w:rsidRPr="004223AB" w14:paraId="3C0E1E70" w14:textId="77777777" w:rsidTr="00D203B1">
        <w:tblPrEx>
          <w:tblPrExChange w:id="5901" w:author="Diana Gonzalez Garcia" w:date="2021-05-28T16:43:00Z">
            <w:tblPrEx>
              <w:tblW w:w="5000" w:type="pct"/>
              <w:tblInd w:w="0" w:type="dxa"/>
            </w:tblPrEx>
          </w:tblPrExChange>
        </w:tblPrEx>
        <w:trPr>
          <w:trHeight w:val="20"/>
          <w:ins w:id="5902" w:author="Diana Gonzalez Garcia" w:date="2021-05-28T16:34:00Z"/>
          <w:trPrChange w:id="5903" w:author="Diana Gonzalez Garcia" w:date="2021-05-28T16:43:00Z">
            <w:trPr>
              <w:gridBefore w:val="2"/>
              <w:gridAfter w:val="0"/>
              <w:trHeight w:val="1230"/>
            </w:trPr>
          </w:trPrChange>
        </w:trPr>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Change w:id="5904" w:author="Diana Gonzalez Garcia" w:date="2021-05-28T16:43:00Z">
              <w:tcPr>
                <w:tcW w:w="318" w:type="pct"/>
                <w:gridSpan w:val="2"/>
                <w:vMerge w:val="restart"/>
                <w:tcBorders>
                  <w:top w:val="nil"/>
                  <w:left w:val="single" w:sz="4" w:space="0" w:color="auto"/>
                  <w:bottom w:val="single" w:sz="4" w:space="0" w:color="auto"/>
                  <w:right w:val="single" w:sz="4" w:space="0" w:color="auto"/>
                </w:tcBorders>
                <w:shd w:val="clear" w:color="auto" w:fill="auto"/>
                <w:noWrap/>
                <w:vAlign w:val="center"/>
                <w:hideMark/>
              </w:tcPr>
            </w:tcPrChange>
          </w:tcPr>
          <w:p w14:paraId="09AC0222" w14:textId="77777777" w:rsidR="004223AB" w:rsidRPr="004223AB" w:rsidRDefault="004223AB" w:rsidP="004223AB">
            <w:pPr>
              <w:spacing w:after="0" w:line="240" w:lineRule="auto"/>
              <w:jc w:val="center"/>
              <w:rPr>
                <w:ins w:id="5905" w:author="Diana Gonzalez Garcia" w:date="2021-05-28T16:34:00Z"/>
                <w:rFonts w:ascii="Calibri" w:hAnsi="Calibri" w:cs="Calibri"/>
                <w:color w:val="000000"/>
                <w:sz w:val="12"/>
                <w:szCs w:val="12"/>
                <w:lang w:eastAsia="es-CO"/>
                <w:rPrChange w:id="5906" w:author="Diana Gonzalez Garcia" w:date="2021-05-28T16:36:00Z">
                  <w:rPr>
                    <w:ins w:id="5907" w:author="Diana Gonzalez Garcia" w:date="2021-05-28T16:34:00Z"/>
                    <w:rFonts w:ascii="Calibri" w:hAnsi="Calibri" w:cs="Calibri"/>
                    <w:color w:val="000000"/>
                    <w:sz w:val="24"/>
                    <w:szCs w:val="24"/>
                    <w:lang w:eastAsia="es-CO"/>
                  </w:rPr>
                </w:rPrChange>
              </w:rPr>
            </w:pPr>
            <w:ins w:id="5908" w:author="Diana Gonzalez Garcia" w:date="2021-05-28T16:34:00Z">
              <w:r w:rsidRPr="004223AB">
                <w:rPr>
                  <w:rFonts w:ascii="Calibri" w:hAnsi="Calibri" w:cs="Calibri"/>
                  <w:color w:val="000000"/>
                  <w:sz w:val="12"/>
                  <w:szCs w:val="12"/>
                  <w:lang w:eastAsia="es-CO"/>
                  <w:rPrChange w:id="5909" w:author="Diana Gonzalez Garcia" w:date="2021-05-28T16:36:00Z">
                    <w:rPr>
                      <w:rFonts w:ascii="Calibri" w:hAnsi="Calibri" w:cs="Calibri"/>
                      <w:color w:val="000000"/>
                      <w:sz w:val="24"/>
                      <w:szCs w:val="24"/>
                      <w:lang w:eastAsia="es-CO"/>
                    </w:rPr>
                  </w:rPrChange>
                </w:rPr>
                <w:t>T24</w:t>
              </w:r>
            </w:ins>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Change w:id="5910" w:author="Diana Gonzalez Garcia" w:date="2021-05-28T16:43:00Z">
              <w:tcPr>
                <w:tcW w:w="317" w:type="pct"/>
                <w:vMerge w:val="restart"/>
                <w:tcBorders>
                  <w:top w:val="nil"/>
                  <w:left w:val="single" w:sz="4" w:space="0" w:color="auto"/>
                  <w:bottom w:val="single" w:sz="4" w:space="0" w:color="auto"/>
                  <w:right w:val="single" w:sz="4" w:space="0" w:color="auto"/>
                </w:tcBorders>
                <w:shd w:val="clear" w:color="auto" w:fill="auto"/>
                <w:vAlign w:val="center"/>
                <w:hideMark/>
              </w:tcPr>
            </w:tcPrChange>
          </w:tcPr>
          <w:p w14:paraId="26DA7BF0" w14:textId="77777777" w:rsidR="004223AB" w:rsidRPr="004223AB" w:rsidRDefault="004223AB" w:rsidP="004223AB">
            <w:pPr>
              <w:spacing w:after="0" w:line="240" w:lineRule="auto"/>
              <w:jc w:val="center"/>
              <w:rPr>
                <w:ins w:id="5911" w:author="Diana Gonzalez Garcia" w:date="2021-05-28T16:34:00Z"/>
                <w:rFonts w:ascii="Calibri" w:hAnsi="Calibri" w:cs="Calibri"/>
                <w:sz w:val="12"/>
                <w:szCs w:val="12"/>
                <w:lang w:eastAsia="es-CO"/>
                <w:rPrChange w:id="5912" w:author="Diana Gonzalez Garcia" w:date="2021-05-28T16:36:00Z">
                  <w:rPr>
                    <w:ins w:id="5913" w:author="Diana Gonzalez Garcia" w:date="2021-05-28T16:34:00Z"/>
                    <w:rFonts w:ascii="Calibri" w:hAnsi="Calibri" w:cs="Calibri"/>
                    <w:sz w:val="24"/>
                    <w:szCs w:val="24"/>
                    <w:lang w:eastAsia="es-CO"/>
                  </w:rPr>
                </w:rPrChange>
              </w:rPr>
            </w:pPr>
            <w:ins w:id="5914" w:author="Diana Gonzalez Garcia" w:date="2021-05-28T16:34:00Z">
              <w:r w:rsidRPr="004223AB">
                <w:rPr>
                  <w:rFonts w:ascii="Calibri" w:hAnsi="Calibri" w:cs="Calibri"/>
                  <w:sz w:val="12"/>
                  <w:szCs w:val="12"/>
                  <w:lang w:eastAsia="es-CO"/>
                  <w:rPrChange w:id="5915" w:author="Diana Gonzalez Garcia" w:date="2021-05-28T16:36:00Z">
                    <w:rPr>
                      <w:rFonts w:ascii="Calibri" w:hAnsi="Calibri" w:cs="Calibri"/>
                      <w:sz w:val="24"/>
                      <w:szCs w:val="24"/>
                      <w:lang w:eastAsia="es-CO"/>
                    </w:rPr>
                  </w:rPrChange>
                </w:rPr>
                <w:t>Construcciones en Material de Desecho</w:t>
              </w:r>
            </w:ins>
          </w:p>
        </w:tc>
        <w:tc>
          <w:tcPr>
            <w:tcW w:w="0" w:type="auto"/>
            <w:vMerge w:val="restart"/>
            <w:tcBorders>
              <w:top w:val="nil"/>
              <w:left w:val="single" w:sz="4" w:space="0" w:color="auto"/>
              <w:bottom w:val="single" w:sz="4" w:space="0" w:color="auto"/>
              <w:right w:val="nil"/>
            </w:tcBorders>
            <w:shd w:val="clear" w:color="000000" w:fill="D6DCE4"/>
            <w:vAlign w:val="center"/>
            <w:hideMark/>
            <w:tcPrChange w:id="5916" w:author="Diana Gonzalez Garcia" w:date="2021-05-28T16:43:00Z">
              <w:tcPr>
                <w:tcW w:w="330" w:type="pct"/>
                <w:gridSpan w:val="2"/>
                <w:vMerge w:val="restart"/>
                <w:tcBorders>
                  <w:top w:val="nil"/>
                  <w:left w:val="single" w:sz="4" w:space="0" w:color="auto"/>
                  <w:bottom w:val="single" w:sz="4" w:space="0" w:color="auto"/>
                  <w:right w:val="nil"/>
                </w:tcBorders>
                <w:shd w:val="clear" w:color="000000" w:fill="D6DCE4"/>
                <w:vAlign w:val="center"/>
                <w:hideMark/>
              </w:tcPr>
            </w:tcPrChange>
          </w:tcPr>
          <w:p w14:paraId="26D178C3" w14:textId="77777777" w:rsidR="004223AB" w:rsidRPr="004223AB" w:rsidRDefault="004223AB" w:rsidP="004223AB">
            <w:pPr>
              <w:spacing w:after="0" w:line="240" w:lineRule="auto"/>
              <w:jc w:val="center"/>
              <w:rPr>
                <w:ins w:id="5917" w:author="Diana Gonzalez Garcia" w:date="2021-05-28T16:34:00Z"/>
                <w:rFonts w:ascii="Calibri" w:hAnsi="Calibri" w:cs="Calibri"/>
                <w:color w:val="000000"/>
                <w:sz w:val="12"/>
                <w:szCs w:val="12"/>
                <w:lang w:eastAsia="es-CO"/>
                <w:rPrChange w:id="5918" w:author="Diana Gonzalez Garcia" w:date="2021-05-28T16:36:00Z">
                  <w:rPr>
                    <w:ins w:id="5919" w:author="Diana Gonzalez Garcia" w:date="2021-05-28T16:34:00Z"/>
                    <w:rFonts w:ascii="Calibri" w:hAnsi="Calibri" w:cs="Calibri"/>
                    <w:color w:val="000000"/>
                    <w:sz w:val="24"/>
                    <w:szCs w:val="24"/>
                    <w:lang w:eastAsia="es-CO"/>
                  </w:rPr>
                </w:rPrChange>
              </w:rPr>
            </w:pPr>
            <w:ins w:id="5920" w:author="Diana Gonzalez Garcia" w:date="2021-05-28T16:34:00Z">
              <w:r w:rsidRPr="004223AB">
                <w:rPr>
                  <w:rFonts w:ascii="Calibri" w:hAnsi="Calibri" w:cs="Calibri"/>
                  <w:color w:val="000000"/>
                  <w:sz w:val="12"/>
                  <w:szCs w:val="12"/>
                  <w:lang w:eastAsia="es-CO"/>
                  <w:rPrChange w:id="5921" w:author="Diana Gonzalez Garcia" w:date="2021-05-28T16:36:00Z">
                    <w:rPr>
                      <w:rFonts w:ascii="Calibri" w:hAnsi="Calibri" w:cs="Calibri"/>
                      <w:color w:val="000000"/>
                      <w:sz w:val="24"/>
                      <w:szCs w:val="24"/>
                      <w:lang w:eastAsia="es-CO"/>
                    </w:rPr>
                  </w:rPrChange>
                </w:rPr>
                <w:t>001-002-009</w:t>
              </w:r>
            </w:ins>
          </w:p>
        </w:tc>
        <w:tc>
          <w:tcPr>
            <w:tcW w:w="0" w:type="auto"/>
            <w:tcBorders>
              <w:top w:val="single" w:sz="4" w:space="0" w:color="auto"/>
              <w:left w:val="single" w:sz="4" w:space="0" w:color="auto"/>
              <w:bottom w:val="nil"/>
              <w:right w:val="single" w:sz="4" w:space="0" w:color="auto"/>
            </w:tcBorders>
            <w:shd w:val="clear" w:color="auto" w:fill="auto"/>
            <w:vAlign w:val="center"/>
            <w:hideMark/>
            <w:tcPrChange w:id="5922" w:author="Diana Gonzalez Garcia" w:date="2021-05-28T16:43:00Z">
              <w:tcPr>
                <w:tcW w:w="352" w:type="pct"/>
                <w:gridSpan w:val="2"/>
                <w:tcBorders>
                  <w:top w:val="single" w:sz="4" w:space="0" w:color="auto"/>
                  <w:left w:val="single" w:sz="4" w:space="0" w:color="auto"/>
                  <w:bottom w:val="nil"/>
                  <w:right w:val="single" w:sz="4" w:space="0" w:color="auto"/>
                </w:tcBorders>
                <w:shd w:val="clear" w:color="auto" w:fill="auto"/>
                <w:vAlign w:val="center"/>
                <w:hideMark/>
              </w:tcPr>
            </w:tcPrChange>
          </w:tcPr>
          <w:p w14:paraId="4D128AC2" w14:textId="77777777" w:rsidR="004223AB" w:rsidRPr="004223AB" w:rsidRDefault="004223AB" w:rsidP="004223AB">
            <w:pPr>
              <w:spacing w:after="0" w:line="240" w:lineRule="auto"/>
              <w:jc w:val="center"/>
              <w:rPr>
                <w:ins w:id="5923" w:author="Diana Gonzalez Garcia" w:date="2021-05-28T16:34:00Z"/>
                <w:rFonts w:ascii="Calibri" w:hAnsi="Calibri" w:cs="Calibri"/>
                <w:color w:val="000000"/>
                <w:sz w:val="12"/>
                <w:szCs w:val="12"/>
                <w:lang w:eastAsia="es-CO"/>
                <w:rPrChange w:id="5924" w:author="Diana Gonzalez Garcia" w:date="2021-05-28T16:36:00Z">
                  <w:rPr>
                    <w:ins w:id="5925" w:author="Diana Gonzalez Garcia" w:date="2021-05-28T16:34:00Z"/>
                    <w:rFonts w:ascii="Calibri" w:hAnsi="Calibri" w:cs="Calibri"/>
                    <w:color w:val="000000"/>
                    <w:sz w:val="24"/>
                    <w:szCs w:val="24"/>
                    <w:lang w:eastAsia="es-CO"/>
                  </w:rPr>
                </w:rPrChange>
              </w:rPr>
            </w:pPr>
            <w:ins w:id="5926" w:author="Diana Gonzalez Garcia" w:date="2021-05-28T16:34:00Z">
              <w:r w:rsidRPr="004223AB">
                <w:rPr>
                  <w:rFonts w:ascii="Calibri" w:hAnsi="Calibri" w:cs="Calibri"/>
                  <w:color w:val="000000"/>
                  <w:sz w:val="12"/>
                  <w:szCs w:val="12"/>
                  <w:lang w:eastAsia="es-CO"/>
                  <w:rPrChange w:id="5927" w:author="Diana Gonzalez Garcia" w:date="2021-05-28T16:36:00Z">
                    <w:rPr>
                      <w:rFonts w:ascii="Calibri" w:hAnsi="Calibri" w:cs="Calibri"/>
                      <w:color w:val="000000"/>
                      <w:sz w:val="24"/>
                      <w:szCs w:val="24"/>
                      <w:lang w:eastAsia="es-CO"/>
                    </w:rPr>
                  </w:rPrChange>
                </w:rPr>
                <w:t>Valor unitario construcción</w:t>
              </w:r>
            </w:ins>
          </w:p>
        </w:tc>
        <w:tc>
          <w:tcPr>
            <w:tcW w:w="0" w:type="auto"/>
            <w:vMerge w:val="restart"/>
            <w:tcBorders>
              <w:top w:val="nil"/>
              <w:left w:val="nil"/>
              <w:bottom w:val="single" w:sz="4" w:space="0" w:color="auto"/>
              <w:right w:val="single" w:sz="4" w:space="0" w:color="auto"/>
            </w:tcBorders>
            <w:shd w:val="clear" w:color="auto" w:fill="auto"/>
            <w:vAlign w:val="center"/>
            <w:hideMark/>
            <w:tcPrChange w:id="5928" w:author="Diana Gonzalez Garcia" w:date="2021-05-28T16:43:00Z">
              <w:tcPr>
                <w:tcW w:w="291" w:type="pct"/>
                <w:gridSpan w:val="2"/>
                <w:vMerge w:val="restart"/>
                <w:tcBorders>
                  <w:top w:val="nil"/>
                  <w:left w:val="nil"/>
                  <w:bottom w:val="single" w:sz="4" w:space="0" w:color="auto"/>
                  <w:right w:val="single" w:sz="4" w:space="0" w:color="auto"/>
                </w:tcBorders>
                <w:shd w:val="clear" w:color="auto" w:fill="auto"/>
                <w:vAlign w:val="center"/>
                <w:hideMark/>
              </w:tcPr>
            </w:tcPrChange>
          </w:tcPr>
          <w:p w14:paraId="5B621DF9" w14:textId="77777777" w:rsidR="004223AB" w:rsidRPr="004223AB" w:rsidRDefault="004223AB" w:rsidP="004223AB">
            <w:pPr>
              <w:spacing w:after="0" w:line="240" w:lineRule="auto"/>
              <w:jc w:val="center"/>
              <w:rPr>
                <w:ins w:id="5929" w:author="Diana Gonzalez Garcia" w:date="2021-05-28T16:34:00Z"/>
                <w:rFonts w:ascii="Calibri" w:hAnsi="Calibri" w:cs="Calibri"/>
                <w:color w:val="000000"/>
                <w:sz w:val="12"/>
                <w:szCs w:val="12"/>
                <w:lang w:eastAsia="es-CO"/>
                <w:rPrChange w:id="5930" w:author="Diana Gonzalez Garcia" w:date="2021-05-28T16:36:00Z">
                  <w:rPr>
                    <w:ins w:id="5931" w:author="Diana Gonzalez Garcia" w:date="2021-05-28T16:34:00Z"/>
                    <w:rFonts w:ascii="Calibri" w:hAnsi="Calibri" w:cs="Calibri"/>
                    <w:color w:val="000000"/>
                    <w:sz w:val="24"/>
                    <w:szCs w:val="24"/>
                    <w:lang w:eastAsia="es-CO"/>
                  </w:rPr>
                </w:rPrChange>
              </w:rPr>
            </w:pPr>
            <w:ins w:id="5932" w:author="Diana Gonzalez Garcia" w:date="2021-05-28T16:34:00Z">
              <w:r w:rsidRPr="004223AB">
                <w:rPr>
                  <w:rFonts w:ascii="Calibri" w:hAnsi="Calibri" w:cs="Calibri"/>
                  <w:color w:val="000000"/>
                  <w:sz w:val="12"/>
                  <w:szCs w:val="12"/>
                  <w:lang w:eastAsia="es-CO"/>
                  <w:rPrChange w:id="5933" w:author="Diana Gonzalez Garcia" w:date="2021-05-28T16:36:00Z">
                    <w:rPr>
                      <w:rFonts w:ascii="Calibri" w:hAnsi="Calibri" w:cs="Calibri"/>
                      <w:color w:val="000000"/>
                      <w:sz w:val="24"/>
                      <w:szCs w:val="24"/>
                      <w:lang w:eastAsia="es-CO"/>
                    </w:rPr>
                  </w:rPrChange>
                </w:rPr>
                <w:t>Puntaje</w:t>
              </w:r>
            </w:ins>
          </w:p>
        </w:tc>
        <w:tc>
          <w:tcPr>
            <w:tcW w:w="0" w:type="auto"/>
            <w:vMerge w:val="restart"/>
            <w:tcBorders>
              <w:top w:val="nil"/>
              <w:left w:val="single" w:sz="4" w:space="0" w:color="auto"/>
              <w:bottom w:val="single" w:sz="4" w:space="0" w:color="auto"/>
              <w:right w:val="nil"/>
            </w:tcBorders>
            <w:shd w:val="clear" w:color="auto" w:fill="auto"/>
            <w:vAlign w:val="center"/>
            <w:hideMark/>
            <w:tcPrChange w:id="5934" w:author="Diana Gonzalez Garcia" w:date="2021-05-28T16:43:00Z">
              <w:tcPr>
                <w:tcW w:w="242" w:type="pct"/>
                <w:gridSpan w:val="2"/>
                <w:vMerge w:val="restart"/>
                <w:tcBorders>
                  <w:top w:val="nil"/>
                  <w:left w:val="single" w:sz="4" w:space="0" w:color="auto"/>
                  <w:bottom w:val="single" w:sz="4" w:space="0" w:color="auto"/>
                  <w:right w:val="nil"/>
                </w:tcBorders>
                <w:shd w:val="clear" w:color="auto" w:fill="auto"/>
                <w:vAlign w:val="center"/>
                <w:hideMark/>
              </w:tcPr>
            </w:tcPrChange>
          </w:tcPr>
          <w:p w14:paraId="5E24D011" w14:textId="77777777" w:rsidR="004223AB" w:rsidRPr="004223AB" w:rsidRDefault="004223AB" w:rsidP="004223AB">
            <w:pPr>
              <w:spacing w:after="0" w:line="240" w:lineRule="auto"/>
              <w:jc w:val="center"/>
              <w:rPr>
                <w:ins w:id="5935" w:author="Diana Gonzalez Garcia" w:date="2021-05-28T16:34:00Z"/>
                <w:rFonts w:ascii="Calibri" w:hAnsi="Calibri" w:cs="Calibri"/>
                <w:color w:val="000000"/>
                <w:sz w:val="12"/>
                <w:szCs w:val="12"/>
                <w:lang w:eastAsia="es-CO"/>
                <w:rPrChange w:id="5936" w:author="Diana Gonzalez Garcia" w:date="2021-05-28T16:36:00Z">
                  <w:rPr>
                    <w:ins w:id="5937" w:author="Diana Gonzalez Garcia" w:date="2021-05-28T16:34:00Z"/>
                    <w:rFonts w:ascii="Calibri" w:hAnsi="Calibri" w:cs="Calibri"/>
                    <w:color w:val="000000"/>
                    <w:sz w:val="24"/>
                    <w:szCs w:val="24"/>
                    <w:lang w:eastAsia="es-CO"/>
                  </w:rPr>
                </w:rPrChange>
              </w:rPr>
            </w:pPr>
            <w:proofErr w:type="spellStart"/>
            <w:ins w:id="5938" w:author="Diana Gonzalez Garcia" w:date="2021-05-28T16:34:00Z">
              <w:r w:rsidRPr="004223AB">
                <w:rPr>
                  <w:rFonts w:ascii="Calibri" w:hAnsi="Calibri" w:cs="Calibri"/>
                  <w:color w:val="000000"/>
                  <w:sz w:val="12"/>
                  <w:szCs w:val="12"/>
                  <w:lang w:eastAsia="es-CO"/>
                  <w:rPrChange w:id="5939" w:author="Diana Gonzalez Garcia" w:date="2021-05-28T16:36:00Z">
                    <w:rPr>
                      <w:rFonts w:ascii="Calibri" w:hAnsi="Calibri" w:cs="Calibri"/>
                      <w:color w:val="000000"/>
                      <w:sz w:val="24"/>
                      <w:szCs w:val="24"/>
                      <w:lang w:eastAsia="es-CO"/>
                    </w:rPr>
                  </w:rPrChange>
                </w:rPr>
                <w:t>SIIC</w:t>
              </w:r>
              <w:proofErr w:type="spellEnd"/>
            </w:ins>
          </w:p>
        </w:tc>
        <w:tc>
          <w:tcPr>
            <w:tcW w:w="0" w:type="auto"/>
            <w:tcBorders>
              <w:top w:val="nil"/>
              <w:left w:val="single" w:sz="4" w:space="0" w:color="auto"/>
              <w:bottom w:val="nil"/>
              <w:right w:val="single" w:sz="4" w:space="0" w:color="auto"/>
            </w:tcBorders>
            <w:shd w:val="clear" w:color="auto" w:fill="auto"/>
            <w:vAlign w:val="center"/>
            <w:hideMark/>
            <w:tcPrChange w:id="5940" w:author="Diana Gonzalez Garcia" w:date="2021-05-28T16:43:00Z">
              <w:tcPr>
                <w:tcW w:w="1418" w:type="pct"/>
                <w:tcBorders>
                  <w:top w:val="nil"/>
                  <w:left w:val="single" w:sz="4" w:space="0" w:color="auto"/>
                  <w:bottom w:val="nil"/>
                  <w:right w:val="single" w:sz="4" w:space="0" w:color="auto"/>
                </w:tcBorders>
                <w:shd w:val="clear" w:color="auto" w:fill="auto"/>
                <w:vAlign w:val="center"/>
                <w:hideMark/>
              </w:tcPr>
            </w:tcPrChange>
          </w:tcPr>
          <w:p w14:paraId="454F0A9F" w14:textId="6F0EB658" w:rsidR="004223AB" w:rsidRPr="004223AB" w:rsidRDefault="004223AB" w:rsidP="004223AB">
            <w:pPr>
              <w:spacing w:after="0" w:line="240" w:lineRule="auto"/>
              <w:jc w:val="both"/>
              <w:rPr>
                <w:ins w:id="5941" w:author="Diana Gonzalez Garcia" w:date="2021-05-28T16:34:00Z"/>
                <w:rFonts w:ascii="Calibri" w:hAnsi="Calibri" w:cs="Calibri"/>
                <w:color w:val="000000"/>
                <w:sz w:val="12"/>
                <w:szCs w:val="12"/>
                <w:lang w:eastAsia="es-CO"/>
                <w:rPrChange w:id="5942" w:author="Diana Gonzalez Garcia" w:date="2021-05-28T16:36:00Z">
                  <w:rPr>
                    <w:ins w:id="5943" w:author="Diana Gonzalez Garcia" w:date="2021-05-28T16:34:00Z"/>
                    <w:rFonts w:ascii="Calibri" w:hAnsi="Calibri" w:cs="Calibri"/>
                    <w:color w:val="000000"/>
                    <w:sz w:val="24"/>
                    <w:szCs w:val="24"/>
                    <w:lang w:eastAsia="es-CO"/>
                  </w:rPr>
                </w:rPrChange>
              </w:rPr>
            </w:pPr>
            <w:ins w:id="5944" w:author="Diana Gonzalez Garcia" w:date="2021-05-28T16:34:00Z">
              <w:r w:rsidRPr="004223AB">
                <w:rPr>
                  <w:rFonts w:ascii="Calibri" w:hAnsi="Calibri" w:cs="Calibri"/>
                  <w:color w:val="000000"/>
                  <w:sz w:val="12"/>
                  <w:szCs w:val="12"/>
                  <w:lang w:eastAsia="es-CO"/>
                  <w:rPrChange w:id="5945" w:author="Diana Gonzalez Garcia" w:date="2021-05-28T16:36:00Z">
                    <w:rPr>
                      <w:rFonts w:ascii="Calibri" w:hAnsi="Calibri" w:cs="Calibri"/>
                      <w:color w:val="000000"/>
                      <w:sz w:val="24"/>
                      <w:szCs w:val="24"/>
                      <w:lang w:eastAsia="es-CO"/>
                    </w:rPr>
                  </w:rPrChange>
                </w:rPr>
                <w:t xml:space="preserve">Se deberá aplicar esta tabla para los usos mencionados, si en la variable de la ficha de calificación las variables ESTRUCTURA ARMAZÓN es igual a "111" </w:t>
              </w:r>
            </w:ins>
            <w:ins w:id="5946" w:author="Diana Gonzalez Garcia" w:date="2021-05-28T16:46:00Z">
              <w:r w:rsidR="00D203B1" w:rsidRPr="004223AB">
                <w:rPr>
                  <w:rFonts w:ascii="Calibri" w:hAnsi="Calibri" w:cs="Calibri"/>
                  <w:color w:val="000000"/>
                  <w:sz w:val="12"/>
                  <w:szCs w:val="12"/>
                  <w:lang w:eastAsia="es-CO"/>
                  <w:rPrChange w:id="5947" w:author="Diana Gonzalez Garcia" w:date="2021-05-28T16:36:00Z">
                    <w:rPr>
                      <w:rFonts w:ascii="Calibri" w:hAnsi="Calibri" w:cs="Calibri"/>
                      <w:color w:val="000000"/>
                      <w:sz w:val="12"/>
                      <w:szCs w:val="12"/>
                      <w:lang w:eastAsia="es-CO"/>
                    </w:rPr>
                  </w:rPrChange>
                </w:rPr>
                <w:t>y ESTRUCTURA</w:t>
              </w:r>
            </w:ins>
            <w:ins w:id="5948" w:author="Diana Gonzalez Garcia" w:date="2021-05-28T16:34:00Z">
              <w:r w:rsidRPr="004223AB">
                <w:rPr>
                  <w:rFonts w:ascii="Calibri" w:hAnsi="Calibri" w:cs="Calibri"/>
                  <w:color w:val="000000"/>
                  <w:sz w:val="12"/>
                  <w:szCs w:val="12"/>
                  <w:lang w:eastAsia="es-CO"/>
                  <w:rPrChange w:id="5949" w:author="Diana Gonzalez Garcia" w:date="2021-05-28T16:36:00Z">
                    <w:rPr>
                      <w:rFonts w:ascii="Calibri" w:hAnsi="Calibri" w:cs="Calibri"/>
                      <w:color w:val="000000"/>
                      <w:sz w:val="24"/>
                      <w:szCs w:val="24"/>
                      <w:lang w:eastAsia="es-CO"/>
                    </w:rPr>
                  </w:rPrChange>
                </w:rPr>
                <w:t xml:space="preserve"> MUROS es igual a "121".</w:t>
              </w:r>
            </w:ins>
          </w:p>
        </w:tc>
        <w:tc>
          <w:tcPr>
            <w:tcW w:w="0" w:type="auto"/>
            <w:vMerge w:val="restart"/>
            <w:tcBorders>
              <w:top w:val="nil"/>
              <w:left w:val="nil"/>
              <w:bottom w:val="single" w:sz="4" w:space="0" w:color="auto"/>
              <w:right w:val="single" w:sz="4" w:space="0" w:color="auto"/>
            </w:tcBorders>
            <w:shd w:val="clear" w:color="auto" w:fill="auto"/>
            <w:noWrap/>
            <w:vAlign w:val="center"/>
            <w:hideMark/>
            <w:tcPrChange w:id="5950" w:author="Diana Gonzalez Garcia" w:date="2021-05-28T16:43:00Z">
              <w:tcPr>
                <w:tcW w:w="261" w:type="pct"/>
                <w:gridSpan w:val="2"/>
                <w:vMerge w:val="restart"/>
                <w:tcBorders>
                  <w:top w:val="nil"/>
                  <w:left w:val="nil"/>
                  <w:bottom w:val="single" w:sz="4" w:space="0" w:color="auto"/>
                  <w:right w:val="single" w:sz="4" w:space="0" w:color="auto"/>
                </w:tcBorders>
                <w:shd w:val="clear" w:color="auto" w:fill="auto"/>
                <w:noWrap/>
                <w:vAlign w:val="center"/>
                <w:hideMark/>
              </w:tcPr>
            </w:tcPrChange>
          </w:tcPr>
          <w:p w14:paraId="04574590" w14:textId="77777777" w:rsidR="004223AB" w:rsidRPr="004223AB" w:rsidRDefault="004223AB" w:rsidP="004223AB">
            <w:pPr>
              <w:spacing w:after="0" w:line="240" w:lineRule="auto"/>
              <w:jc w:val="center"/>
              <w:rPr>
                <w:ins w:id="5951" w:author="Diana Gonzalez Garcia" w:date="2021-05-28T16:34:00Z"/>
                <w:rFonts w:ascii="Calibri" w:hAnsi="Calibri" w:cs="Calibri"/>
                <w:color w:val="000000"/>
                <w:sz w:val="12"/>
                <w:szCs w:val="12"/>
                <w:lang w:eastAsia="es-CO"/>
                <w:rPrChange w:id="5952" w:author="Diana Gonzalez Garcia" w:date="2021-05-28T16:36:00Z">
                  <w:rPr>
                    <w:ins w:id="5953" w:author="Diana Gonzalez Garcia" w:date="2021-05-28T16:34:00Z"/>
                    <w:rFonts w:ascii="Calibri" w:hAnsi="Calibri" w:cs="Calibri"/>
                    <w:color w:val="000000"/>
                    <w:sz w:val="24"/>
                    <w:szCs w:val="24"/>
                    <w:lang w:eastAsia="es-CO"/>
                  </w:rPr>
                </w:rPrChange>
              </w:rPr>
            </w:pPr>
            <w:ins w:id="5954" w:author="Diana Gonzalez Garcia" w:date="2021-05-28T16:34:00Z">
              <w:r w:rsidRPr="004223AB">
                <w:rPr>
                  <w:rFonts w:ascii="Calibri" w:hAnsi="Calibri" w:cs="Calibri"/>
                  <w:color w:val="000000"/>
                  <w:sz w:val="12"/>
                  <w:szCs w:val="12"/>
                  <w:lang w:eastAsia="es-CO"/>
                  <w:rPrChange w:id="5955" w:author="Diana Gonzalez Garcia" w:date="2021-05-28T16:36:00Z">
                    <w:rPr>
                      <w:rFonts w:ascii="Calibri" w:hAnsi="Calibri" w:cs="Calibri"/>
                      <w:color w:val="000000"/>
                      <w:sz w:val="24"/>
                      <w:szCs w:val="24"/>
                      <w:lang w:eastAsia="es-CO"/>
                    </w:rPr>
                  </w:rPrChange>
                </w:rPr>
                <w:t>T24</w:t>
              </w:r>
            </w:ins>
          </w:p>
        </w:tc>
        <w:tc>
          <w:tcPr>
            <w:tcW w:w="0" w:type="auto"/>
            <w:vMerge w:val="restart"/>
            <w:tcBorders>
              <w:top w:val="nil"/>
              <w:left w:val="single" w:sz="4" w:space="0" w:color="auto"/>
              <w:bottom w:val="single" w:sz="4" w:space="0" w:color="auto"/>
              <w:right w:val="nil"/>
            </w:tcBorders>
            <w:shd w:val="clear" w:color="auto" w:fill="auto"/>
            <w:vAlign w:val="center"/>
            <w:hideMark/>
            <w:tcPrChange w:id="5956" w:author="Diana Gonzalez Garcia" w:date="2021-05-28T16:43:00Z">
              <w:tcPr>
                <w:tcW w:w="487" w:type="pct"/>
                <w:gridSpan w:val="2"/>
                <w:vMerge w:val="restart"/>
                <w:tcBorders>
                  <w:top w:val="nil"/>
                  <w:left w:val="single" w:sz="4" w:space="0" w:color="auto"/>
                  <w:bottom w:val="single" w:sz="4" w:space="0" w:color="auto"/>
                  <w:right w:val="nil"/>
                </w:tcBorders>
                <w:shd w:val="clear" w:color="auto" w:fill="auto"/>
                <w:vAlign w:val="center"/>
                <w:hideMark/>
              </w:tcPr>
            </w:tcPrChange>
          </w:tcPr>
          <w:p w14:paraId="231469F3" w14:textId="77777777" w:rsidR="004223AB" w:rsidRPr="004223AB" w:rsidRDefault="004223AB" w:rsidP="004223AB">
            <w:pPr>
              <w:spacing w:after="0" w:line="240" w:lineRule="auto"/>
              <w:jc w:val="center"/>
              <w:rPr>
                <w:ins w:id="5957" w:author="Diana Gonzalez Garcia" w:date="2021-05-28T16:34:00Z"/>
                <w:rFonts w:ascii="Calibri" w:hAnsi="Calibri" w:cs="Calibri"/>
                <w:color w:val="FF0000"/>
                <w:sz w:val="12"/>
                <w:szCs w:val="12"/>
                <w:lang w:eastAsia="es-CO"/>
                <w:rPrChange w:id="5958" w:author="Diana Gonzalez Garcia" w:date="2021-05-28T16:36:00Z">
                  <w:rPr>
                    <w:ins w:id="5959" w:author="Diana Gonzalez Garcia" w:date="2021-05-28T16:34:00Z"/>
                    <w:rFonts w:ascii="Calibri" w:hAnsi="Calibri" w:cs="Calibri"/>
                    <w:color w:val="FF0000"/>
                    <w:sz w:val="24"/>
                    <w:szCs w:val="24"/>
                    <w:lang w:eastAsia="es-CO"/>
                  </w:rPr>
                </w:rPrChange>
              </w:rPr>
            </w:pPr>
            <w:ins w:id="5960" w:author="Diana Gonzalez Garcia" w:date="2021-05-28T16:34:00Z">
              <w:r w:rsidRPr="004223AB">
                <w:rPr>
                  <w:rFonts w:ascii="Calibri" w:hAnsi="Calibri" w:cs="Calibri"/>
                  <w:color w:val="FF0000"/>
                  <w:sz w:val="12"/>
                  <w:szCs w:val="12"/>
                  <w:lang w:eastAsia="es-CO"/>
                  <w:rPrChange w:id="5961" w:author="Diana Gonzalez Garcia" w:date="2021-05-28T16:36:00Z">
                    <w:rPr>
                      <w:rFonts w:ascii="Calibri" w:hAnsi="Calibri" w:cs="Calibri"/>
                      <w:color w:val="FF0000"/>
                      <w:sz w:val="24"/>
                      <w:szCs w:val="24"/>
                      <w:lang w:eastAsia="es-CO"/>
                    </w:rPr>
                  </w:rPrChange>
                </w:rPr>
                <w:t> </w:t>
              </w:r>
            </w:ins>
          </w:p>
        </w:tc>
        <w:tc>
          <w:tcPr>
            <w:tcW w:w="1158" w:type="dxa"/>
            <w:vMerge w:val="restart"/>
            <w:tcBorders>
              <w:top w:val="nil"/>
              <w:left w:val="single" w:sz="4" w:space="0" w:color="auto"/>
              <w:bottom w:val="single" w:sz="4" w:space="0" w:color="auto"/>
              <w:right w:val="single" w:sz="4" w:space="0" w:color="auto"/>
            </w:tcBorders>
            <w:shd w:val="clear" w:color="auto" w:fill="auto"/>
            <w:vAlign w:val="center"/>
            <w:hideMark/>
            <w:tcPrChange w:id="5962" w:author="Diana Gonzalez Garcia" w:date="2021-05-28T16:43:00Z">
              <w:tcPr>
                <w:tcW w:w="985" w:type="pct"/>
                <w:gridSpan w:val="2"/>
                <w:vMerge w:val="restart"/>
                <w:tcBorders>
                  <w:top w:val="nil"/>
                  <w:left w:val="single" w:sz="4" w:space="0" w:color="auto"/>
                  <w:bottom w:val="single" w:sz="4" w:space="0" w:color="auto"/>
                  <w:right w:val="single" w:sz="4" w:space="0" w:color="auto"/>
                </w:tcBorders>
                <w:shd w:val="clear" w:color="auto" w:fill="auto"/>
                <w:vAlign w:val="center"/>
                <w:hideMark/>
              </w:tcPr>
            </w:tcPrChange>
          </w:tcPr>
          <w:p w14:paraId="61315170" w14:textId="77777777" w:rsidR="004223AB" w:rsidRPr="004223AB" w:rsidRDefault="004223AB" w:rsidP="004223AB">
            <w:pPr>
              <w:spacing w:after="0" w:line="240" w:lineRule="auto"/>
              <w:rPr>
                <w:ins w:id="5963" w:author="Diana Gonzalez Garcia" w:date="2021-05-28T16:34:00Z"/>
                <w:rFonts w:ascii="Calibri" w:hAnsi="Calibri" w:cs="Calibri"/>
                <w:color w:val="000000"/>
                <w:sz w:val="12"/>
                <w:szCs w:val="12"/>
                <w:lang w:eastAsia="es-CO"/>
                <w:rPrChange w:id="5964" w:author="Diana Gonzalez Garcia" w:date="2021-05-28T16:36:00Z">
                  <w:rPr>
                    <w:ins w:id="5965" w:author="Diana Gonzalez Garcia" w:date="2021-05-28T16:34:00Z"/>
                    <w:rFonts w:ascii="Calibri" w:hAnsi="Calibri" w:cs="Calibri"/>
                    <w:color w:val="000000"/>
                    <w:sz w:val="24"/>
                    <w:szCs w:val="24"/>
                    <w:lang w:eastAsia="es-CO"/>
                  </w:rPr>
                </w:rPrChange>
              </w:rPr>
            </w:pPr>
            <w:ins w:id="5966" w:author="Diana Gonzalez Garcia" w:date="2021-05-28T16:34:00Z">
              <w:r w:rsidRPr="004223AB">
                <w:rPr>
                  <w:rFonts w:ascii="Calibri" w:hAnsi="Calibri" w:cs="Calibri"/>
                  <w:color w:val="000000"/>
                  <w:sz w:val="12"/>
                  <w:szCs w:val="12"/>
                  <w:lang w:eastAsia="es-CO"/>
                  <w:rPrChange w:id="5967" w:author="Diana Gonzalez Garcia" w:date="2021-05-28T16:36:00Z">
                    <w:rPr>
                      <w:rFonts w:ascii="Calibri" w:hAnsi="Calibri" w:cs="Calibri"/>
                      <w:color w:val="000000"/>
                      <w:sz w:val="24"/>
                      <w:szCs w:val="24"/>
                      <w:lang w:eastAsia="es-CO"/>
                    </w:rPr>
                  </w:rPrChange>
                </w:rPr>
                <w:t>No aplica</w:t>
              </w:r>
            </w:ins>
          </w:p>
        </w:tc>
      </w:tr>
      <w:tr w:rsidR="004223AB" w:rsidRPr="004223AB" w14:paraId="1DCB9D00" w14:textId="77777777" w:rsidTr="00D203B1">
        <w:tblPrEx>
          <w:tblPrExChange w:id="5968" w:author="Diana Gonzalez Garcia" w:date="2021-05-28T16:43:00Z">
            <w:tblPrEx>
              <w:tblW w:w="5000" w:type="pct"/>
              <w:tblInd w:w="0" w:type="dxa"/>
            </w:tblPrEx>
          </w:tblPrExChange>
        </w:tblPrEx>
        <w:trPr>
          <w:trHeight w:val="20"/>
          <w:ins w:id="5969" w:author="Diana Gonzalez Garcia" w:date="2021-05-28T16:34:00Z"/>
          <w:trPrChange w:id="5970" w:author="Diana Gonzalez Garcia" w:date="2021-05-28T16:43:00Z">
            <w:trPr>
              <w:gridBefore w:val="2"/>
              <w:gridAfter w:val="0"/>
              <w:trHeight w:val="870"/>
            </w:trPr>
          </w:trPrChange>
        </w:trPr>
        <w:tc>
          <w:tcPr>
            <w:tcW w:w="0" w:type="auto"/>
            <w:vMerge/>
            <w:tcBorders>
              <w:top w:val="nil"/>
              <w:left w:val="single" w:sz="4" w:space="0" w:color="auto"/>
              <w:bottom w:val="single" w:sz="4" w:space="0" w:color="auto"/>
              <w:right w:val="single" w:sz="4" w:space="0" w:color="auto"/>
            </w:tcBorders>
            <w:vAlign w:val="center"/>
            <w:hideMark/>
            <w:tcPrChange w:id="5971" w:author="Diana Gonzalez Garcia" w:date="2021-05-28T16:43:00Z">
              <w:tcPr>
                <w:tcW w:w="318" w:type="pct"/>
                <w:gridSpan w:val="2"/>
                <w:vMerge/>
                <w:tcBorders>
                  <w:top w:val="nil"/>
                  <w:left w:val="single" w:sz="4" w:space="0" w:color="auto"/>
                  <w:bottom w:val="single" w:sz="4" w:space="0" w:color="auto"/>
                  <w:right w:val="single" w:sz="4" w:space="0" w:color="auto"/>
                </w:tcBorders>
                <w:vAlign w:val="center"/>
                <w:hideMark/>
              </w:tcPr>
            </w:tcPrChange>
          </w:tcPr>
          <w:p w14:paraId="04B285FC" w14:textId="77777777" w:rsidR="004223AB" w:rsidRPr="004223AB" w:rsidRDefault="004223AB" w:rsidP="004223AB">
            <w:pPr>
              <w:spacing w:after="0" w:line="240" w:lineRule="auto"/>
              <w:rPr>
                <w:ins w:id="5972" w:author="Diana Gonzalez Garcia" w:date="2021-05-28T16:34:00Z"/>
                <w:rFonts w:ascii="Calibri" w:hAnsi="Calibri" w:cs="Calibri"/>
                <w:color w:val="000000"/>
                <w:sz w:val="12"/>
                <w:szCs w:val="12"/>
                <w:lang w:eastAsia="es-CO"/>
                <w:rPrChange w:id="5973" w:author="Diana Gonzalez Garcia" w:date="2021-05-28T16:36:00Z">
                  <w:rPr>
                    <w:ins w:id="5974"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5975" w:author="Diana Gonzalez Garcia" w:date="2021-05-28T16:43:00Z">
              <w:tcPr>
                <w:tcW w:w="317" w:type="pct"/>
                <w:vMerge/>
                <w:tcBorders>
                  <w:top w:val="nil"/>
                  <w:left w:val="single" w:sz="4" w:space="0" w:color="auto"/>
                  <w:bottom w:val="single" w:sz="4" w:space="0" w:color="auto"/>
                  <w:right w:val="single" w:sz="4" w:space="0" w:color="auto"/>
                </w:tcBorders>
                <w:vAlign w:val="center"/>
                <w:hideMark/>
              </w:tcPr>
            </w:tcPrChange>
          </w:tcPr>
          <w:p w14:paraId="4FCAB91C" w14:textId="77777777" w:rsidR="004223AB" w:rsidRPr="004223AB" w:rsidRDefault="004223AB" w:rsidP="004223AB">
            <w:pPr>
              <w:spacing w:after="0" w:line="240" w:lineRule="auto"/>
              <w:rPr>
                <w:ins w:id="5976" w:author="Diana Gonzalez Garcia" w:date="2021-05-28T16:34:00Z"/>
                <w:rFonts w:ascii="Calibri" w:hAnsi="Calibri" w:cs="Calibri"/>
                <w:sz w:val="12"/>
                <w:szCs w:val="12"/>
                <w:lang w:eastAsia="es-CO"/>
                <w:rPrChange w:id="5977" w:author="Diana Gonzalez Garcia" w:date="2021-05-28T16:36:00Z">
                  <w:rPr>
                    <w:ins w:id="5978" w:author="Diana Gonzalez Garcia" w:date="2021-05-28T16:34:00Z"/>
                    <w:rFonts w:ascii="Calibri" w:hAnsi="Calibri" w:cs="Calibri"/>
                    <w:sz w:val="24"/>
                    <w:szCs w:val="24"/>
                    <w:lang w:eastAsia="es-CO"/>
                  </w:rPr>
                </w:rPrChange>
              </w:rPr>
            </w:pPr>
          </w:p>
        </w:tc>
        <w:tc>
          <w:tcPr>
            <w:tcW w:w="0" w:type="auto"/>
            <w:vMerge/>
            <w:tcBorders>
              <w:top w:val="nil"/>
              <w:left w:val="single" w:sz="4" w:space="0" w:color="auto"/>
              <w:bottom w:val="single" w:sz="4" w:space="0" w:color="auto"/>
              <w:right w:val="nil"/>
            </w:tcBorders>
            <w:vAlign w:val="center"/>
            <w:hideMark/>
            <w:tcPrChange w:id="5979" w:author="Diana Gonzalez Garcia" w:date="2021-05-28T16:43:00Z">
              <w:tcPr>
                <w:tcW w:w="330" w:type="pct"/>
                <w:gridSpan w:val="2"/>
                <w:vMerge/>
                <w:tcBorders>
                  <w:top w:val="nil"/>
                  <w:left w:val="single" w:sz="4" w:space="0" w:color="auto"/>
                  <w:bottom w:val="single" w:sz="4" w:space="0" w:color="auto"/>
                  <w:right w:val="nil"/>
                </w:tcBorders>
                <w:vAlign w:val="center"/>
                <w:hideMark/>
              </w:tcPr>
            </w:tcPrChange>
          </w:tcPr>
          <w:p w14:paraId="2F2C5997" w14:textId="77777777" w:rsidR="004223AB" w:rsidRPr="004223AB" w:rsidRDefault="004223AB" w:rsidP="004223AB">
            <w:pPr>
              <w:spacing w:after="0" w:line="240" w:lineRule="auto"/>
              <w:rPr>
                <w:ins w:id="5980" w:author="Diana Gonzalez Garcia" w:date="2021-05-28T16:34:00Z"/>
                <w:rFonts w:ascii="Calibri" w:hAnsi="Calibri" w:cs="Calibri"/>
                <w:color w:val="000000"/>
                <w:sz w:val="12"/>
                <w:szCs w:val="12"/>
                <w:lang w:eastAsia="es-CO"/>
                <w:rPrChange w:id="5981" w:author="Diana Gonzalez Garcia" w:date="2021-05-28T16:36:00Z">
                  <w:rPr>
                    <w:ins w:id="5982" w:author="Diana Gonzalez Garcia" w:date="2021-05-28T16:34:00Z"/>
                    <w:rFonts w:ascii="Calibri" w:hAnsi="Calibri" w:cs="Calibri"/>
                    <w:color w:val="000000"/>
                    <w:sz w:val="24"/>
                    <w:szCs w:val="24"/>
                    <w:lang w:eastAsia="es-CO"/>
                  </w:rPr>
                </w:rPrChange>
              </w:rPr>
            </w:pPr>
          </w:p>
        </w:tc>
        <w:tc>
          <w:tcPr>
            <w:tcW w:w="0" w:type="auto"/>
            <w:tcBorders>
              <w:top w:val="nil"/>
              <w:left w:val="single" w:sz="4" w:space="0" w:color="auto"/>
              <w:bottom w:val="nil"/>
              <w:right w:val="single" w:sz="4" w:space="0" w:color="auto"/>
            </w:tcBorders>
            <w:shd w:val="clear" w:color="auto" w:fill="auto"/>
            <w:vAlign w:val="center"/>
            <w:hideMark/>
            <w:tcPrChange w:id="5983" w:author="Diana Gonzalez Garcia" w:date="2021-05-28T16:43:00Z">
              <w:tcPr>
                <w:tcW w:w="352" w:type="pct"/>
                <w:gridSpan w:val="2"/>
                <w:tcBorders>
                  <w:top w:val="nil"/>
                  <w:left w:val="single" w:sz="4" w:space="0" w:color="auto"/>
                  <w:bottom w:val="nil"/>
                  <w:right w:val="single" w:sz="4" w:space="0" w:color="auto"/>
                </w:tcBorders>
                <w:shd w:val="clear" w:color="auto" w:fill="auto"/>
                <w:vAlign w:val="center"/>
                <w:hideMark/>
              </w:tcPr>
            </w:tcPrChange>
          </w:tcPr>
          <w:p w14:paraId="5375B758" w14:textId="77777777" w:rsidR="004223AB" w:rsidRPr="004223AB" w:rsidRDefault="004223AB" w:rsidP="004223AB">
            <w:pPr>
              <w:spacing w:after="0" w:line="240" w:lineRule="auto"/>
              <w:jc w:val="center"/>
              <w:rPr>
                <w:ins w:id="5984" w:author="Diana Gonzalez Garcia" w:date="2021-05-28T16:34:00Z"/>
                <w:rFonts w:ascii="Calibri" w:hAnsi="Calibri" w:cs="Calibri"/>
                <w:color w:val="000000"/>
                <w:sz w:val="12"/>
                <w:szCs w:val="12"/>
                <w:lang w:eastAsia="es-CO"/>
                <w:rPrChange w:id="5985" w:author="Diana Gonzalez Garcia" w:date="2021-05-28T16:36:00Z">
                  <w:rPr>
                    <w:ins w:id="5986" w:author="Diana Gonzalez Garcia" w:date="2021-05-28T16:34:00Z"/>
                    <w:rFonts w:ascii="Calibri" w:hAnsi="Calibri" w:cs="Calibri"/>
                    <w:color w:val="000000"/>
                    <w:sz w:val="24"/>
                    <w:szCs w:val="24"/>
                    <w:lang w:eastAsia="es-CO"/>
                  </w:rPr>
                </w:rPrChange>
              </w:rPr>
            </w:pPr>
            <w:ins w:id="5987" w:author="Diana Gonzalez Garcia" w:date="2021-05-28T16:34:00Z">
              <w:r w:rsidRPr="004223AB">
                <w:rPr>
                  <w:rFonts w:ascii="Calibri" w:hAnsi="Calibri" w:cs="Calibri"/>
                  <w:color w:val="000000"/>
                  <w:sz w:val="12"/>
                  <w:szCs w:val="12"/>
                  <w:lang w:eastAsia="es-CO"/>
                  <w:rPrChange w:id="5988" w:author="Diana Gonzalez Garcia" w:date="2021-05-28T16:36:00Z">
                    <w:rPr>
                      <w:rFonts w:ascii="Calibri" w:hAnsi="Calibri" w:cs="Calibri"/>
                      <w:color w:val="000000"/>
                      <w:sz w:val="24"/>
                      <w:szCs w:val="24"/>
                      <w:lang w:eastAsia="es-CO"/>
                    </w:rPr>
                  </w:rPrChange>
                </w:rPr>
                <w:t>($ / m2)</w:t>
              </w:r>
            </w:ins>
          </w:p>
        </w:tc>
        <w:tc>
          <w:tcPr>
            <w:tcW w:w="0" w:type="auto"/>
            <w:vMerge/>
            <w:tcBorders>
              <w:top w:val="nil"/>
              <w:left w:val="nil"/>
              <w:bottom w:val="single" w:sz="4" w:space="0" w:color="auto"/>
              <w:right w:val="single" w:sz="4" w:space="0" w:color="auto"/>
            </w:tcBorders>
            <w:vAlign w:val="center"/>
            <w:hideMark/>
            <w:tcPrChange w:id="5989" w:author="Diana Gonzalez Garcia" w:date="2021-05-28T16:43:00Z">
              <w:tcPr>
                <w:tcW w:w="291" w:type="pct"/>
                <w:gridSpan w:val="2"/>
                <w:vMerge/>
                <w:tcBorders>
                  <w:top w:val="nil"/>
                  <w:left w:val="nil"/>
                  <w:bottom w:val="single" w:sz="4" w:space="0" w:color="auto"/>
                  <w:right w:val="single" w:sz="4" w:space="0" w:color="auto"/>
                </w:tcBorders>
                <w:vAlign w:val="center"/>
                <w:hideMark/>
              </w:tcPr>
            </w:tcPrChange>
          </w:tcPr>
          <w:p w14:paraId="66077B5D" w14:textId="77777777" w:rsidR="004223AB" w:rsidRPr="004223AB" w:rsidRDefault="004223AB" w:rsidP="004223AB">
            <w:pPr>
              <w:spacing w:after="0" w:line="240" w:lineRule="auto"/>
              <w:rPr>
                <w:ins w:id="5990" w:author="Diana Gonzalez Garcia" w:date="2021-05-28T16:34:00Z"/>
                <w:rFonts w:ascii="Calibri" w:hAnsi="Calibri" w:cs="Calibri"/>
                <w:color w:val="000000"/>
                <w:sz w:val="12"/>
                <w:szCs w:val="12"/>
                <w:lang w:eastAsia="es-CO"/>
                <w:rPrChange w:id="5991" w:author="Diana Gonzalez Garcia" w:date="2021-05-28T16:36:00Z">
                  <w:rPr>
                    <w:ins w:id="5992"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nil"/>
            </w:tcBorders>
            <w:vAlign w:val="center"/>
            <w:hideMark/>
            <w:tcPrChange w:id="5993" w:author="Diana Gonzalez Garcia" w:date="2021-05-28T16:43:00Z">
              <w:tcPr>
                <w:tcW w:w="242" w:type="pct"/>
                <w:gridSpan w:val="2"/>
                <w:vMerge/>
                <w:tcBorders>
                  <w:top w:val="nil"/>
                  <w:left w:val="single" w:sz="4" w:space="0" w:color="auto"/>
                  <w:bottom w:val="single" w:sz="4" w:space="0" w:color="auto"/>
                  <w:right w:val="nil"/>
                </w:tcBorders>
                <w:vAlign w:val="center"/>
                <w:hideMark/>
              </w:tcPr>
            </w:tcPrChange>
          </w:tcPr>
          <w:p w14:paraId="48149B2A" w14:textId="77777777" w:rsidR="004223AB" w:rsidRPr="004223AB" w:rsidRDefault="004223AB" w:rsidP="004223AB">
            <w:pPr>
              <w:spacing w:after="0" w:line="240" w:lineRule="auto"/>
              <w:rPr>
                <w:ins w:id="5994" w:author="Diana Gonzalez Garcia" w:date="2021-05-28T16:34:00Z"/>
                <w:rFonts w:ascii="Calibri" w:hAnsi="Calibri" w:cs="Calibri"/>
                <w:color w:val="000000"/>
                <w:sz w:val="12"/>
                <w:szCs w:val="12"/>
                <w:lang w:eastAsia="es-CO"/>
                <w:rPrChange w:id="5995" w:author="Diana Gonzalez Garcia" w:date="2021-05-28T16:36:00Z">
                  <w:rPr>
                    <w:ins w:id="5996" w:author="Diana Gonzalez Garcia" w:date="2021-05-28T16:34:00Z"/>
                    <w:rFonts w:ascii="Calibri" w:hAnsi="Calibri" w:cs="Calibri"/>
                    <w:color w:val="000000"/>
                    <w:sz w:val="24"/>
                    <w:szCs w:val="24"/>
                    <w:lang w:eastAsia="es-CO"/>
                  </w:rPr>
                </w:rPrChange>
              </w:rPr>
            </w:pPr>
          </w:p>
        </w:tc>
        <w:tc>
          <w:tcPr>
            <w:tcW w:w="0" w:type="auto"/>
            <w:tcBorders>
              <w:top w:val="nil"/>
              <w:left w:val="single" w:sz="4" w:space="0" w:color="auto"/>
              <w:bottom w:val="nil"/>
              <w:right w:val="single" w:sz="4" w:space="0" w:color="auto"/>
            </w:tcBorders>
            <w:shd w:val="clear" w:color="auto" w:fill="auto"/>
            <w:vAlign w:val="center"/>
            <w:hideMark/>
            <w:tcPrChange w:id="5997" w:author="Diana Gonzalez Garcia" w:date="2021-05-28T16:43:00Z">
              <w:tcPr>
                <w:tcW w:w="1418" w:type="pct"/>
                <w:tcBorders>
                  <w:top w:val="nil"/>
                  <w:left w:val="single" w:sz="4" w:space="0" w:color="auto"/>
                  <w:bottom w:val="nil"/>
                  <w:right w:val="single" w:sz="4" w:space="0" w:color="auto"/>
                </w:tcBorders>
                <w:shd w:val="clear" w:color="auto" w:fill="auto"/>
                <w:vAlign w:val="center"/>
                <w:hideMark/>
              </w:tcPr>
            </w:tcPrChange>
          </w:tcPr>
          <w:p w14:paraId="5991882D" w14:textId="172E8E31" w:rsidR="004223AB" w:rsidRPr="004223AB" w:rsidRDefault="004223AB" w:rsidP="004223AB">
            <w:pPr>
              <w:spacing w:after="0" w:line="240" w:lineRule="auto"/>
              <w:jc w:val="both"/>
              <w:rPr>
                <w:ins w:id="5998" w:author="Diana Gonzalez Garcia" w:date="2021-05-28T16:34:00Z"/>
                <w:rFonts w:ascii="Calibri" w:hAnsi="Calibri" w:cs="Calibri"/>
                <w:color w:val="000000"/>
                <w:sz w:val="12"/>
                <w:szCs w:val="12"/>
                <w:lang w:eastAsia="es-CO"/>
                <w:rPrChange w:id="5999" w:author="Diana Gonzalez Garcia" w:date="2021-05-28T16:36:00Z">
                  <w:rPr>
                    <w:ins w:id="6000" w:author="Diana Gonzalez Garcia" w:date="2021-05-28T16:34:00Z"/>
                    <w:rFonts w:ascii="Calibri" w:hAnsi="Calibri" w:cs="Calibri"/>
                    <w:color w:val="000000"/>
                    <w:sz w:val="24"/>
                    <w:szCs w:val="24"/>
                    <w:lang w:eastAsia="es-CO"/>
                  </w:rPr>
                </w:rPrChange>
              </w:rPr>
            </w:pPr>
            <w:ins w:id="6001" w:author="Diana Gonzalez Garcia" w:date="2021-05-28T16:34:00Z">
              <w:r w:rsidRPr="004223AB">
                <w:rPr>
                  <w:rFonts w:ascii="Calibri" w:hAnsi="Calibri" w:cs="Calibri"/>
                  <w:color w:val="000000"/>
                  <w:sz w:val="12"/>
                  <w:szCs w:val="12"/>
                  <w:lang w:eastAsia="es-CO"/>
                  <w:rPrChange w:id="6002" w:author="Diana Gonzalez Garcia" w:date="2021-05-28T16:36:00Z">
                    <w:rPr>
                      <w:rFonts w:ascii="Calibri" w:hAnsi="Calibri" w:cs="Calibri"/>
                      <w:color w:val="000000"/>
                      <w:sz w:val="24"/>
                      <w:szCs w:val="24"/>
                      <w:lang w:eastAsia="es-CO"/>
                    </w:rPr>
                  </w:rPrChange>
                </w:rPr>
                <w:t xml:space="preserve">Para predios con edades superiores a 100 </w:t>
              </w:r>
            </w:ins>
            <w:ins w:id="6003" w:author="Diana Gonzalez Garcia" w:date="2021-05-28T16:46:00Z">
              <w:r w:rsidR="00D203B1" w:rsidRPr="004223AB">
                <w:rPr>
                  <w:rFonts w:ascii="Calibri" w:hAnsi="Calibri" w:cs="Calibri"/>
                  <w:color w:val="000000"/>
                  <w:sz w:val="12"/>
                  <w:szCs w:val="12"/>
                  <w:lang w:eastAsia="es-CO"/>
                  <w:rPrChange w:id="6004" w:author="Diana Gonzalez Garcia" w:date="2021-05-28T16:36:00Z">
                    <w:rPr>
                      <w:rFonts w:ascii="Calibri" w:hAnsi="Calibri" w:cs="Calibri"/>
                      <w:color w:val="000000"/>
                      <w:sz w:val="12"/>
                      <w:szCs w:val="12"/>
                      <w:lang w:eastAsia="es-CO"/>
                    </w:rPr>
                  </w:rPrChange>
                </w:rPr>
                <w:t>años, la</w:t>
              </w:r>
            </w:ins>
            <w:ins w:id="6005" w:author="Diana Gonzalez Garcia" w:date="2021-05-28T16:34:00Z">
              <w:r w:rsidRPr="004223AB">
                <w:rPr>
                  <w:rFonts w:ascii="Calibri" w:hAnsi="Calibri" w:cs="Calibri"/>
                  <w:color w:val="000000"/>
                  <w:sz w:val="12"/>
                  <w:szCs w:val="12"/>
                  <w:lang w:eastAsia="es-CO"/>
                  <w:rPrChange w:id="6006" w:author="Diana Gonzalez Garcia" w:date="2021-05-28T16:36:00Z">
                    <w:rPr>
                      <w:rFonts w:ascii="Calibri" w:hAnsi="Calibri" w:cs="Calibri"/>
                      <w:color w:val="000000"/>
                      <w:sz w:val="24"/>
                      <w:szCs w:val="24"/>
                      <w:lang w:eastAsia="es-CO"/>
                    </w:rPr>
                  </w:rPrChange>
                </w:rPr>
                <w:t xml:space="preserve"> variable modelo es avalúo especial.</w:t>
              </w:r>
            </w:ins>
          </w:p>
        </w:tc>
        <w:tc>
          <w:tcPr>
            <w:tcW w:w="0" w:type="auto"/>
            <w:vMerge/>
            <w:tcBorders>
              <w:top w:val="nil"/>
              <w:left w:val="nil"/>
              <w:bottom w:val="single" w:sz="4" w:space="0" w:color="auto"/>
              <w:right w:val="single" w:sz="4" w:space="0" w:color="auto"/>
            </w:tcBorders>
            <w:vAlign w:val="center"/>
            <w:hideMark/>
            <w:tcPrChange w:id="6007" w:author="Diana Gonzalez Garcia" w:date="2021-05-28T16:43:00Z">
              <w:tcPr>
                <w:tcW w:w="261" w:type="pct"/>
                <w:gridSpan w:val="2"/>
                <w:vMerge/>
                <w:tcBorders>
                  <w:top w:val="nil"/>
                  <w:left w:val="nil"/>
                  <w:bottom w:val="single" w:sz="4" w:space="0" w:color="auto"/>
                  <w:right w:val="single" w:sz="4" w:space="0" w:color="auto"/>
                </w:tcBorders>
                <w:vAlign w:val="center"/>
                <w:hideMark/>
              </w:tcPr>
            </w:tcPrChange>
          </w:tcPr>
          <w:p w14:paraId="3F221218" w14:textId="77777777" w:rsidR="004223AB" w:rsidRPr="004223AB" w:rsidRDefault="004223AB" w:rsidP="004223AB">
            <w:pPr>
              <w:spacing w:after="0" w:line="240" w:lineRule="auto"/>
              <w:rPr>
                <w:ins w:id="6008" w:author="Diana Gonzalez Garcia" w:date="2021-05-28T16:34:00Z"/>
                <w:rFonts w:ascii="Calibri" w:hAnsi="Calibri" w:cs="Calibri"/>
                <w:color w:val="000000"/>
                <w:sz w:val="12"/>
                <w:szCs w:val="12"/>
                <w:lang w:eastAsia="es-CO"/>
                <w:rPrChange w:id="6009" w:author="Diana Gonzalez Garcia" w:date="2021-05-28T16:36:00Z">
                  <w:rPr>
                    <w:ins w:id="6010"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nil"/>
            </w:tcBorders>
            <w:vAlign w:val="center"/>
            <w:hideMark/>
            <w:tcPrChange w:id="6011" w:author="Diana Gonzalez Garcia" w:date="2021-05-28T16:43:00Z">
              <w:tcPr>
                <w:tcW w:w="487" w:type="pct"/>
                <w:gridSpan w:val="2"/>
                <w:vMerge/>
                <w:tcBorders>
                  <w:top w:val="nil"/>
                  <w:left w:val="single" w:sz="4" w:space="0" w:color="auto"/>
                  <w:bottom w:val="single" w:sz="4" w:space="0" w:color="auto"/>
                  <w:right w:val="nil"/>
                </w:tcBorders>
                <w:vAlign w:val="center"/>
                <w:hideMark/>
              </w:tcPr>
            </w:tcPrChange>
          </w:tcPr>
          <w:p w14:paraId="191D0434" w14:textId="77777777" w:rsidR="004223AB" w:rsidRPr="004223AB" w:rsidRDefault="004223AB" w:rsidP="004223AB">
            <w:pPr>
              <w:spacing w:after="0" w:line="240" w:lineRule="auto"/>
              <w:rPr>
                <w:ins w:id="6012" w:author="Diana Gonzalez Garcia" w:date="2021-05-28T16:34:00Z"/>
                <w:rFonts w:ascii="Calibri" w:hAnsi="Calibri" w:cs="Calibri"/>
                <w:color w:val="FF0000"/>
                <w:sz w:val="12"/>
                <w:szCs w:val="12"/>
                <w:lang w:eastAsia="es-CO"/>
                <w:rPrChange w:id="6013" w:author="Diana Gonzalez Garcia" w:date="2021-05-28T16:36:00Z">
                  <w:rPr>
                    <w:ins w:id="6014" w:author="Diana Gonzalez Garcia" w:date="2021-05-28T16:34:00Z"/>
                    <w:rFonts w:ascii="Calibri" w:hAnsi="Calibri" w:cs="Calibri"/>
                    <w:color w:val="FF0000"/>
                    <w:sz w:val="24"/>
                    <w:szCs w:val="24"/>
                    <w:lang w:eastAsia="es-CO"/>
                  </w:rPr>
                </w:rPrChange>
              </w:rPr>
            </w:pPr>
          </w:p>
        </w:tc>
        <w:tc>
          <w:tcPr>
            <w:tcW w:w="1158" w:type="dxa"/>
            <w:vMerge/>
            <w:tcBorders>
              <w:top w:val="nil"/>
              <w:left w:val="single" w:sz="4" w:space="0" w:color="auto"/>
              <w:bottom w:val="single" w:sz="4" w:space="0" w:color="auto"/>
              <w:right w:val="single" w:sz="4" w:space="0" w:color="auto"/>
            </w:tcBorders>
            <w:vAlign w:val="center"/>
            <w:hideMark/>
            <w:tcPrChange w:id="6015" w:author="Diana Gonzalez Garcia" w:date="2021-05-28T16:43:00Z">
              <w:tcPr>
                <w:tcW w:w="985" w:type="pct"/>
                <w:gridSpan w:val="2"/>
                <w:vMerge/>
                <w:tcBorders>
                  <w:top w:val="nil"/>
                  <w:left w:val="single" w:sz="4" w:space="0" w:color="auto"/>
                  <w:bottom w:val="single" w:sz="4" w:space="0" w:color="auto"/>
                  <w:right w:val="single" w:sz="4" w:space="0" w:color="auto"/>
                </w:tcBorders>
                <w:vAlign w:val="center"/>
                <w:hideMark/>
              </w:tcPr>
            </w:tcPrChange>
          </w:tcPr>
          <w:p w14:paraId="0936FE6F" w14:textId="77777777" w:rsidR="004223AB" w:rsidRPr="004223AB" w:rsidRDefault="004223AB" w:rsidP="004223AB">
            <w:pPr>
              <w:spacing w:after="0" w:line="240" w:lineRule="auto"/>
              <w:rPr>
                <w:ins w:id="6016" w:author="Diana Gonzalez Garcia" w:date="2021-05-28T16:34:00Z"/>
                <w:rFonts w:ascii="Calibri" w:hAnsi="Calibri" w:cs="Calibri"/>
                <w:color w:val="000000"/>
                <w:sz w:val="12"/>
                <w:szCs w:val="12"/>
                <w:lang w:eastAsia="es-CO"/>
                <w:rPrChange w:id="6017" w:author="Diana Gonzalez Garcia" w:date="2021-05-28T16:36:00Z">
                  <w:rPr>
                    <w:ins w:id="6018" w:author="Diana Gonzalez Garcia" w:date="2021-05-28T16:34:00Z"/>
                    <w:rFonts w:ascii="Calibri" w:hAnsi="Calibri" w:cs="Calibri"/>
                    <w:color w:val="000000"/>
                    <w:sz w:val="24"/>
                    <w:szCs w:val="24"/>
                    <w:lang w:eastAsia="es-CO"/>
                  </w:rPr>
                </w:rPrChange>
              </w:rPr>
            </w:pPr>
          </w:p>
        </w:tc>
      </w:tr>
      <w:tr w:rsidR="004223AB" w:rsidRPr="004223AB" w14:paraId="386C867D" w14:textId="77777777" w:rsidTr="00D203B1">
        <w:tblPrEx>
          <w:tblPrExChange w:id="6019" w:author="Diana Gonzalez Garcia" w:date="2021-05-28T16:43:00Z">
            <w:tblPrEx>
              <w:tblW w:w="5000" w:type="pct"/>
              <w:tblInd w:w="0" w:type="dxa"/>
            </w:tblPrEx>
          </w:tblPrExChange>
        </w:tblPrEx>
        <w:trPr>
          <w:trHeight w:val="20"/>
          <w:ins w:id="6020" w:author="Diana Gonzalez Garcia" w:date="2021-05-28T16:34:00Z"/>
          <w:trPrChange w:id="6021" w:author="Diana Gonzalez Garcia" w:date="2021-05-28T16:43:00Z">
            <w:trPr>
              <w:gridBefore w:val="2"/>
              <w:gridAfter w:val="0"/>
              <w:trHeight w:val="915"/>
            </w:trPr>
          </w:trPrChange>
        </w:trPr>
        <w:tc>
          <w:tcPr>
            <w:tcW w:w="0" w:type="auto"/>
            <w:vMerge/>
            <w:tcBorders>
              <w:top w:val="nil"/>
              <w:left w:val="single" w:sz="4" w:space="0" w:color="auto"/>
              <w:bottom w:val="single" w:sz="4" w:space="0" w:color="auto"/>
              <w:right w:val="single" w:sz="4" w:space="0" w:color="auto"/>
            </w:tcBorders>
            <w:vAlign w:val="center"/>
            <w:hideMark/>
            <w:tcPrChange w:id="6022" w:author="Diana Gonzalez Garcia" w:date="2021-05-28T16:43:00Z">
              <w:tcPr>
                <w:tcW w:w="318" w:type="pct"/>
                <w:gridSpan w:val="2"/>
                <w:vMerge/>
                <w:tcBorders>
                  <w:top w:val="nil"/>
                  <w:left w:val="single" w:sz="4" w:space="0" w:color="auto"/>
                  <w:bottom w:val="single" w:sz="4" w:space="0" w:color="auto"/>
                  <w:right w:val="single" w:sz="4" w:space="0" w:color="auto"/>
                </w:tcBorders>
                <w:vAlign w:val="center"/>
                <w:hideMark/>
              </w:tcPr>
            </w:tcPrChange>
          </w:tcPr>
          <w:p w14:paraId="2752D714" w14:textId="77777777" w:rsidR="004223AB" w:rsidRPr="004223AB" w:rsidRDefault="004223AB" w:rsidP="004223AB">
            <w:pPr>
              <w:spacing w:after="0" w:line="240" w:lineRule="auto"/>
              <w:rPr>
                <w:ins w:id="6023" w:author="Diana Gonzalez Garcia" w:date="2021-05-28T16:34:00Z"/>
                <w:rFonts w:ascii="Calibri" w:hAnsi="Calibri" w:cs="Calibri"/>
                <w:color w:val="000000"/>
                <w:sz w:val="12"/>
                <w:szCs w:val="12"/>
                <w:lang w:eastAsia="es-CO"/>
                <w:rPrChange w:id="6024" w:author="Diana Gonzalez Garcia" w:date="2021-05-28T16:36:00Z">
                  <w:rPr>
                    <w:ins w:id="6025"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6026" w:author="Diana Gonzalez Garcia" w:date="2021-05-28T16:43:00Z">
              <w:tcPr>
                <w:tcW w:w="317" w:type="pct"/>
                <w:vMerge/>
                <w:tcBorders>
                  <w:top w:val="nil"/>
                  <w:left w:val="single" w:sz="4" w:space="0" w:color="auto"/>
                  <w:bottom w:val="single" w:sz="4" w:space="0" w:color="auto"/>
                  <w:right w:val="single" w:sz="4" w:space="0" w:color="auto"/>
                </w:tcBorders>
                <w:vAlign w:val="center"/>
                <w:hideMark/>
              </w:tcPr>
            </w:tcPrChange>
          </w:tcPr>
          <w:p w14:paraId="3011D815" w14:textId="77777777" w:rsidR="004223AB" w:rsidRPr="004223AB" w:rsidRDefault="004223AB" w:rsidP="004223AB">
            <w:pPr>
              <w:spacing w:after="0" w:line="240" w:lineRule="auto"/>
              <w:rPr>
                <w:ins w:id="6027" w:author="Diana Gonzalez Garcia" w:date="2021-05-28T16:34:00Z"/>
                <w:rFonts w:ascii="Calibri" w:hAnsi="Calibri" w:cs="Calibri"/>
                <w:sz w:val="12"/>
                <w:szCs w:val="12"/>
                <w:lang w:eastAsia="es-CO"/>
                <w:rPrChange w:id="6028" w:author="Diana Gonzalez Garcia" w:date="2021-05-28T16:36:00Z">
                  <w:rPr>
                    <w:ins w:id="6029" w:author="Diana Gonzalez Garcia" w:date="2021-05-28T16:34:00Z"/>
                    <w:rFonts w:ascii="Calibri" w:hAnsi="Calibri" w:cs="Calibri"/>
                    <w:sz w:val="24"/>
                    <w:szCs w:val="24"/>
                    <w:lang w:eastAsia="es-CO"/>
                  </w:rPr>
                </w:rPrChange>
              </w:rPr>
            </w:pPr>
          </w:p>
        </w:tc>
        <w:tc>
          <w:tcPr>
            <w:tcW w:w="0" w:type="auto"/>
            <w:vMerge/>
            <w:tcBorders>
              <w:top w:val="nil"/>
              <w:left w:val="single" w:sz="4" w:space="0" w:color="auto"/>
              <w:bottom w:val="single" w:sz="4" w:space="0" w:color="auto"/>
              <w:right w:val="nil"/>
            </w:tcBorders>
            <w:vAlign w:val="center"/>
            <w:hideMark/>
            <w:tcPrChange w:id="6030" w:author="Diana Gonzalez Garcia" w:date="2021-05-28T16:43:00Z">
              <w:tcPr>
                <w:tcW w:w="330" w:type="pct"/>
                <w:gridSpan w:val="2"/>
                <w:vMerge/>
                <w:tcBorders>
                  <w:top w:val="nil"/>
                  <w:left w:val="single" w:sz="4" w:space="0" w:color="auto"/>
                  <w:bottom w:val="single" w:sz="4" w:space="0" w:color="auto"/>
                  <w:right w:val="nil"/>
                </w:tcBorders>
                <w:vAlign w:val="center"/>
                <w:hideMark/>
              </w:tcPr>
            </w:tcPrChange>
          </w:tcPr>
          <w:p w14:paraId="379B71D9" w14:textId="77777777" w:rsidR="004223AB" w:rsidRPr="004223AB" w:rsidRDefault="004223AB" w:rsidP="004223AB">
            <w:pPr>
              <w:spacing w:after="0" w:line="240" w:lineRule="auto"/>
              <w:rPr>
                <w:ins w:id="6031" w:author="Diana Gonzalez Garcia" w:date="2021-05-28T16:34:00Z"/>
                <w:rFonts w:ascii="Calibri" w:hAnsi="Calibri" w:cs="Calibri"/>
                <w:color w:val="000000"/>
                <w:sz w:val="12"/>
                <w:szCs w:val="12"/>
                <w:lang w:eastAsia="es-CO"/>
                <w:rPrChange w:id="6032" w:author="Diana Gonzalez Garcia" w:date="2021-05-28T16:36:00Z">
                  <w:rPr>
                    <w:ins w:id="6033" w:author="Diana Gonzalez Garcia" w:date="2021-05-28T16:34:00Z"/>
                    <w:rFonts w:ascii="Calibri" w:hAnsi="Calibri" w:cs="Calibri"/>
                    <w:color w:val="000000"/>
                    <w:sz w:val="24"/>
                    <w:szCs w:val="24"/>
                    <w:lang w:eastAsia="es-CO"/>
                  </w:rPr>
                </w:rPrChange>
              </w:rPr>
            </w:pPr>
          </w:p>
        </w:tc>
        <w:tc>
          <w:tcPr>
            <w:tcW w:w="0" w:type="auto"/>
            <w:tcBorders>
              <w:top w:val="nil"/>
              <w:left w:val="single" w:sz="4" w:space="0" w:color="auto"/>
              <w:bottom w:val="single" w:sz="4" w:space="0" w:color="auto"/>
              <w:right w:val="single" w:sz="4" w:space="0" w:color="auto"/>
            </w:tcBorders>
            <w:shd w:val="clear" w:color="auto" w:fill="auto"/>
            <w:vAlign w:val="center"/>
            <w:hideMark/>
            <w:tcPrChange w:id="6034" w:author="Diana Gonzalez Garcia" w:date="2021-05-28T16:43:00Z">
              <w:tcPr>
                <w:tcW w:w="352" w:type="pct"/>
                <w:gridSpan w:val="2"/>
                <w:tcBorders>
                  <w:top w:val="nil"/>
                  <w:left w:val="single" w:sz="4" w:space="0" w:color="auto"/>
                  <w:bottom w:val="single" w:sz="4" w:space="0" w:color="auto"/>
                  <w:right w:val="single" w:sz="4" w:space="0" w:color="auto"/>
                </w:tcBorders>
                <w:shd w:val="clear" w:color="auto" w:fill="auto"/>
                <w:vAlign w:val="center"/>
                <w:hideMark/>
              </w:tcPr>
            </w:tcPrChange>
          </w:tcPr>
          <w:p w14:paraId="616B71F7" w14:textId="77777777" w:rsidR="004223AB" w:rsidRPr="004223AB" w:rsidRDefault="004223AB" w:rsidP="004223AB">
            <w:pPr>
              <w:spacing w:after="0" w:line="240" w:lineRule="auto"/>
              <w:rPr>
                <w:ins w:id="6035" w:author="Diana Gonzalez Garcia" w:date="2021-05-28T16:34:00Z"/>
                <w:rFonts w:ascii="Calibri" w:hAnsi="Calibri" w:cs="Calibri"/>
                <w:color w:val="000000"/>
                <w:sz w:val="12"/>
                <w:szCs w:val="12"/>
                <w:lang w:eastAsia="es-CO"/>
                <w:rPrChange w:id="6036" w:author="Diana Gonzalez Garcia" w:date="2021-05-28T16:36:00Z">
                  <w:rPr>
                    <w:ins w:id="6037" w:author="Diana Gonzalez Garcia" w:date="2021-05-28T16:34:00Z"/>
                    <w:rFonts w:ascii="Calibri" w:hAnsi="Calibri" w:cs="Calibri"/>
                    <w:color w:val="000000"/>
                    <w:sz w:val="24"/>
                    <w:szCs w:val="24"/>
                    <w:lang w:eastAsia="es-CO"/>
                  </w:rPr>
                </w:rPrChange>
              </w:rPr>
            </w:pPr>
            <w:ins w:id="6038" w:author="Diana Gonzalez Garcia" w:date="2021-05-28T16:34:00Z">
              <w:r w:rsidRPr="004223AB">
                <w:rPr>
                  <w:rFonts w:ascii="Calibri" w:hAnsi="Calibri" w:cs="Calibri"/>
                  <w:color w:val="000000"/>
                  <w:sz w:val="12"/>
                  <w:szCs w:val="12"/>
                  <w:lang w:eastAsia="es-CO"/>
                  <w:rPrChange w:id="6039" w:author="Diana Gonzalez Garcia" w:date="2021-05-28T16:36:00Z">
                    <w:rPr>
                      <w:rFonts w:ascii="Calibri" w:hAnsi="Calibri" w:cs="Calibri"/>
                      <w:color w:val="000000"/>
                      <w:sz w:val="24"/>
                      <w:szCs w:val="24"/>
                      <w:lang w:eastAsia="es-CO"/>
                    </w:rPr>
                  </w:rPrChange>
                </w:rPr>
                <w:t> </w:t>
              </w:r>
            </w:ins>
          </w:p>
        </w:tc>
        <w:tc>
          <w:tcPr>
            <w:tcW w:w="0" w:type="auto"/>
            <w:vMerge/>
            <w:tcBorders>
              <w:top w:val="nil"/>
              <w:left w:val="nil"/>
              <w:bottom w:val="single" w:sz="4" w:space="0" w:color="auto"/>
              <w:right w:val="single" w:sz="4" w:space="0" w:color="auto"/>
            </w:tcBorders>
            <w:vAlign w:val="center"/>
            <w:hideMark/>
            <w:tcPrChange w:id="6040" w:author="Diana Gonzalez Garcia" w:date="2021-05-28T16:43:00Z">
              <w:tcPr>
                <w:tcW w:w="291" w:type="pct"/>
                <w:gridSpan w:val="2"/>
                <w:vMerge/>
                <w:tcBorders>
                  <w:top w:val="nil"/>
                  <w:left w:val="nil"/>
                  <w:bottom w:val="single" w:sz="4" w:space="0" w:color="auto"/>
                  <w:right w:val="single" w:sz="4" w:space="0" w:color="auto"/>
                </w:tcBorders>
                <w:vAlign w:val="center"/>
                <w:hideMark/>
              </w:tcPr>
            </w:tcPrChange>
          </w:tcPr>
          <w:p w14:paraId="71FFEC4A" w14:textId="77777777" w:rsidR="004223AB" w:rsidRPr="004223AB" w:rsidRDefault="004223AB" w:rsidP="004223AB">
            <w:pPr>
              <w:spacing w:after="0" w:line="240" w:lineRule="auto"/>
              <w:rPr>
                <w:ins w:id="6041" w:author="Diana Gonzalez Garcia" w:date="2021-05-28T16:34:00Z"/>
                <w:rFonts w:ascii="Calibri" w:hAnsi="Calibri" w:cs="Calibri"/>
                <w:color w:val="000000"/>
                <w:sz w:val="12"/>
                <w:szCs w:val="12"/>
                <w:lang w:eastAsia="es-CO"/>
                <w:rPrChange w:id="6042" w:author="Diana Gonzalez Garcia" w:date="2021-05-28T16:36:00Z">
                  <w:rPr>
                    <w:ins w:id="6043"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nil"/>
            </w:tcBorders>
            <w:vAlign w:val="center"/>
            <w:hideMark/>
            <w:tcPrChange w:id="6044" w:author="Diana Gonzalez Garcia" w:date="2021-05-28T16:43:00Z">
              <w:tcPr>
                <w:tcW w:w="242" w:type="pct"/>
                <w:gridSpan w:val="2"/>
                <w:vMerge/>
                <w:tcBorders>
                  <w:top w:val="nil"/>
                  <w:left w:val="single" w:sz="4" w:space="0" w:color="auto"/>
                  <w:bottom w:val="single" w:sz="4" w:space="0" w:color="auto"/>
                  <w:right w:val="nil"/>
                </w:tcBorders>
                <w:vAlign w:val="center"/>
                <w:hideMark/>
              </w:tcPr>
            </w:tcPrChange>
          </w:tcPr>
          <w:p w14:paraId="0218D1BE" w14:textId="77777777" w:rsidR="004223AB" w:rsidRPr="004223AB" w:rsidRDefault="004223AB" w:rsidP="004223AB">
            <w:pPr>
              <w:spacing w:after="0" w:line="240" w:lineRule="auto"/>
              <w:rPr>
                <w:ins w:id="6045" w:author="Diana Gonzalez Garcia" w:date="2021-05-28T16:34:00Z"/>
                <w:rFonts w:ascii="Calibri" w:hAnsi="Calibri" w:cs="Calibri"/>
                <w:color w:val="000000"/>
                <w:sz w:val="12"/>
                <w:szCs w:val="12"/>
                <w:lang w:eastAsia="es-CO"/>
                <w:rPrChange w:id="6046" w:author="Diana Gonzalez Garcia" w:date="2021-05-28T16:36:00Z">
                  <w:rPr>
                    <w:ins w:id="6047" w:author="Diana Gonzalez Garcia" w:date="2021-05-28T16:34:00Z"/>
                    <w:rFonts w:ascii="Calibri" w:hAnsi="Calibri" w:cs="Calibri"/>
                    <w:color w:val="000000"/>
                    <w:sz w:val="24"/>
                    <w:szCs w:val="24"/>
                    <w:lang w:eastAsia="es-CO"/>
                  </w:rPr>
                </w:rPrChange>
              </w:rPr>
            </w:pPr>
          </w:p>
        </w:tc>
        <w:tc>
          <w:tcPr>
            <w:tcW w:w="0" w:type="auto"/>
            <w:tcBorders>
              <w:top w:val="nil"/>
              <w:left w:val="single" w:sz="4" w:space="0" w:color="auto"/>
              <w:bottom w:val="nil"/>
              <w:right w:val="single" w:sz="4" w:space="0" w:color="auto"/>
            </w:tcBorders>
            <w:shd w:val="clear" w:color="auto" w:fill="auto"/>
            <w:vAlign w:val="center"/>
            <w:hideMark/>
            <w:tcPrChange w:id="6048" w:author="Diana Gonzalez Garcia" w:date="2021-05-28T16:43:00Z">
              <w:tcPr>
                <w:tcW w:w="1418" w:type="pct"/>
                <w:tcBorders>
                  <w:top w:val="nil"/>
                  <w:left w:val="single" w:sz="4" w:space="0" w:color="auto"/>
                  <w:bottom w:val="nil"/>
                  <w:right w:val="single" w:sz="4" w:space="0" w:color="auto"/>
                </w:tcBorders>
                <w:shd w:val="clear" w:color="auto" w:fill="auto"/>
                <w:vAlign w:val="center"/>
                <w:hideMark/>
              </w:tcPr>
            </w:tcPrChange>
          </w:tcPr>
          <w:p w14:paraId="0D330712" w14:textId="2B1873FB" w:rsidR="004223AB" w:rsidRPr="004223AB" w:rsidRDefault="004223AB" w:rsidP="004223AB">
            <w:pPr>
              <w:spacing w:after="0" w:line="240" w:lineRule="auto"/>
              <w:jc w:val="both"/>
              <w:rPr>
                <w:ins w:id="6049" w:author="Diana Gonzalez Garcia" w:date="2021-05-28T16:34:00Z"/>
                <w:rFonts w:ascii="Calibri" w:hAnsi="Calibri" w:cs="Calibri"/>
                <w:color w:val="000000"/>
                <w:sz w:val="12"/>
                <w:szCs w:val="12"/>
                <w:lang w:eastAsia="es-CO"/>
                <w:rPrChange w:id="6050" w:author="Diana Gonzalez Garcia" w:date="2021-05-28T16:36:00Z">
                  <w:rPr>
                    <w:ins w:id="6051" w:author="Diana Gonzalez Garcia" w:date="2021-05-28T16:34:00Z"/>
                    <w:rFonts w:ascii="Calibri" w:hAnsi="Calibri" w:cs="Calibri"/>
                    <w:color w:val="000000"/>
                    <w:sz w:val="24"/>
                    <w:szCs w:val="24"/>
                    <w:lang w:eastAsia="es-CO"/>
                  </w:rPr>
                </w:rPrChange>
              </w:rPr>
            </w:pPr>
            <w:ins w:id="6052" w:author="Diana Gonzalez Garcia" w:date="2021-05-28T16:34:00Z">
              <w:r w:rsidRPr="004223AB">
                <w:rPr>
                  <w:rFonts w:ascii="Calibri" w:hAnsi="Calibri" w:cs="Calibri"/>
                  <w:color w:val="000000"/>
                  <w:sz w:val="12"/>
                  <w:szCs w:val="12"/>
                  <w:lang w:eastAsia="es-CO"/>
                  <w:rPrChange w:id="6053" w:author="Diana Gonzalez Garcia" w:date="2021-05-28T16:36:00Z">
                    <w:rPr>
                      <w:rFonts w:ascii="Calibri" w:hAnsi="Calibri" w:cs="Calibri"/>
                      <w:color w:val="000000"/>
                      <w:sz w:val="24"/>
                      <w:szCs w:val="24"/>
                      <w:lang w:eastAsia="es-CO"/>
                    </w:rPr>
                  </w:rPrChange>
                </w:rPr>
                <w:t xml:space="preserve">Para predios con puntajes superiores a </w:t>
              </w:r>
            </w:ins>
            <w:ins w:id="6054" w:author="Diana Gonzalez Garcia" w:date="2021-05-28T16:46:00Z">
              <w:r w:rsidR="00D203B1" w:rsidRPr="004223AB">
                <w:rPr>
                  <w:rFonts w:ascii="Calibri" w:hAnsi="Calibri" w:cs="Calibri"/>
                  <w:color w:val="000000"/>
                  <w:sz w:val="12"/>
                  <w:szCs w:val="12"/>
                  <w:lang w:eastAsia="es-CO"/>
                  <w:rPrChange w:id="6055" w:author="Diana Gonzalez Garcia" w:date="2021-05-28T16:36:00Z">
                    <w:rPr>
                      <w:rFonts w:ascii="Calibri" w:hAnsi="Calibri" w:cs="Calibri"/>
                      <w:color w:val="000000"/>
                      <w:sz w:val="12"/>
                      <w:szCs w:val="12"/>
                      <w:lang w:eastAsia="es-CO"/>
                    </w:rPr>
                  </w:rPrChange>
                </w:rPr>
                <w:t>100, la</w:t>
              </w:r>
            </w:ins>
            <w:ins w:id="6056" w:author="Diana Gonzalez Garcia" w:date="2021-05-28T16:34:00Z">
              <w:r w:rsidRPr="004223AB">
                <w:rPr>
                  <w:rFonts w:ascii="Calibri" w:hAnsi="Calibri" w:cs="Calibri"/>
                  <w:color w:val="000000"/>
                  <w:sz w:val="12"/>
                  <w:szCs w:val="12"/>
                  <w:lang w:eastAsia="es-CO"/>
                  <w:rPrChange w:id="6057" w:author="Diana Gonzalez Garcia" w:date="2021-05-28T16:36:00Z">
                    <w:rPr>
                      <w:rFonts w:ascii="Calibri" w:hAnsi="Calibri" w:cs="Calibri"/>
                      <w:color w:val="000000"/>
                      <w:sz w:val="24"/>
                      <w:szCs w:val="24"/>
                      <w:lang w:eastAsia="es-CO"/>
                    </w:rPr>
                  </w:rPrChange>
                </w:rPr>
                <w:t xml:space="preserve"> variable modelo es avalúo especial.</w:t>
              </w:r>
            </w:ins>
          </w:p>
        </w:tc>
        <w:tc>
          <w:tcPr>
            <w:tcW w:w="0" w:type="auto"/>
            <w:vMerge/>
            <w:tcBorders>
              <w:top w:val="nil"/>
              <w:left w:val="nil"/>
              <w:bottom w:val="single" w:sz="4" w:space="0" w:color="auto"/>
              <w:right w:val="single" w:sz="4" w:space="0" w:color="auto"/>
            </w:tcBorders>
            <w:vAlign w:val="center"/>
            <w:hideMark/>
            <w:tcPrChange w:id="6058" w:author="Diana Gonzalez Garcia" w:date="2021-05-28T16:43:00Z">
              <w:tcPr>
                <w:tcW w:w="261" w:type="pct"/>
                <w:gridSpan w:val="2"/>
                <w:vMerge/>
                <w:tcBorders>
                  <w:top w:val="nil"/>
                  <w:left w:val="nil"/>
                  <w:bottom w:val="single" w:sz="4" w:space="0" w:color="auto"/>
                  <w:right w:val="single" w:sz="4" w:space="0" w:color="auto"/>
                </w:tcBorders>
                <w:vAlign w:val="center"/>
                <w:hideMark/>
              </w:tcPr>
            </w:tcPrChange>
          </w:tcPr>
          <w:p w14:paraId="79A2F4FC" w14:textId="77777777" w:rsidR="004223AB" w:rsidRPr="004223AB" w:rsidRDefault="004223AB" w:rsidP="004223AB">
            <w:pPr>
              <w:spacing w:after="0" w:line="240" w:lineRule="auto"/>
              <w:rPr>
                <w:ins w:id="6059" w:author="Diana Gonzalez Garcia" w:date="2021-05-28T16:34:00Z"/>
                <w:rFonts w:ascii="Calibri" w:hAnsi="Calibri" w:cs="Calibri"/>
                <w:color w:val="000000"/>
                <w:sz w:val="12"/>
                <w:szCs w:val="12"/>
                <w:lang w:eastAsia="es-CO"/>
                <w:rPrChange w:id="6060" w:author="Diana Gonzalez Garcia" w:date="2021-05-28T16:36:00Z">
                  <w:rPr>
                    <w:ins w:id="6061"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nil"/>
            </w:tcBorders>
            <w:vAlign w:val="center"/>
            <w:hideMark/>
            <w:tcPrChange w:id="6062" w:author="Diana Gonzalez Garcia" w:date="2021-05-28T16:43:00Z">
              <w:tcPr>
                <w:tcW w:w="487" w:type="pct"/>
                <w:gridSpan w:val="2"/>
                <w:vMerge/>
                <w:tcBorders>
                  <w:top w:val="nil"/>
                  <w:left w:val="single" w:sz="4" w:space="0" w:color="auto"/>
                  <w:bottom w:val="single" w:sz="4" w:space="0" w:color="auto"/>
                  <w:right w:val="nil"/>
                </w:tcBorders>
                <w:vAlign w:val="center"/>
                <w:hideMark/>
              </w:tcPr>
            </w:tcPrChange>
          </w:tcPr>
          <w:p w14:paraId="7B9D6843" w14:textId="77777777" w:rsidR="004223AB" w:rsidRPr="004223AB" w:rsidRDefault="004223AB" w:rsidP="004223AB">
            <w:pPr>
              <w:spacing w:after="0" w:line="240" w:lineRule="auto"/>
              <w:rPr>
                <w:ins w:id="6063" w:author="Diana Gonzalez Garcia" w:date="2021-05-28T16:34:00Z"/>
                <w:rFonts w:ascii="Calibri" w:hAnsi="Calibri" w:cs="Calibri"/>
                <w:color w:val="FF0000"/>
                <w:sz w:val="12"/>
                <w:szCs w:val="12"/>
                <w:lang w:eastAsia="es-CO"/>
                <w:rPrChange w:id="6064" w:author="Diana Gonzalez Garcia" w:date="2021-05-28T16:36:00Z">
                  <w:rPr>
                    <w:ins w:id="6065" w:author="Diana Gonzalez Garcia" w:date="2021-05-28T16:34:00Z"/>
                    <w:rFonts w:ascii="Calibri" w:hAnsi="Calibri" w:cs="Calibri"/>
                    <w:color w:val="FF0000"/>
                    <w:sz w:val="24"/>
                    <w:szCs w:val="24"/>
                    <w:lang w:eastAsia="es-CO"/>
                  </w:rPr>
                </w:rPrChange>
              </w:rPr>
            </w:pPr>
          </w:p>
        </w:tc>
        <w:tc>
          <w:tcPr>
            <w:tcW w:w="1158" w:type="dxa"/>
            <w:vMerge/>
            <w:tcBorders>
              <w:top w:val="nil"/>
              <w:left w:val="single" w:sz="4" w:space="0" w:color="auto"/>
              <w:bottom w:val="single" w:sz="4" w:space="0" w:color="auto"/>
              <w:right w:val="single" w:sz="4" w:space="0" w:color="auto"/>
            </w:tcBorders>
            <w:vAlign w:val="center"/>
            <w:hideMark/>
            <w:tcPrChange w:id="6066" w:author="Diana Gonzalez Garcia" w:date="2021-05-28T16:43:00Z">
              <w:tcPr>
                <w:tcW w:w="985" w:type="pct"/>
                <w:gridSpan w:val="2"/>
                <w:vMerge/>
                <w:tcBorders>
                  <w:top w:val="nil"/>
                  <w:left w:val="single" w:sz="4" w:space="0" w:color="auto"/>
                  <w:bottom w:val="single" w:sz="4" w:space="0" w:color="auto"/>
                  <w:right w:val="single" w:sz="4" w:space="0" w:color="auto"/>
                </w:tcBorders>
                <w:vAlign w:val="center"/>
                <w:hideMark/>
              </w:tcPr>
            </w:tcPrChange>
          </w:tcPr>
          <w:p w14:paraId="60B5C5A7" w14:textId="77777777" w:rsidR="004223AB" w:rsidRPr="004223AB" w:rsidRDefault="004223AB" w:rsidP="004223AB">
            <w:pPr>
              <w:spacing w:after="0" w:line="240" w:lineRule="auto"/>
              <w:rPr>
                <w:ins w:id="6067" w:author="Diana Gonzalez Garcia" w:date="2021-05-28T16:34:00Z"/>
                <w:rFonts w:ascii="Calibri" w:hAnsi="Calibri" w:cs="Calibri"/>
                <w:color w:val="000000"/>
                <w:sz w:val="12"/>
                <w:szCs w:val="12"/>
                <w:lang w:eastAsia="es-CO"/>
                <w:rPrChange w:id="6068" w:author="Diana Gonzalez Garcia" w:date="2021-05-28T16:36:00Z">
                  <w:rPr>
                    <w:ins w:id="6069" w:author="Diana Gonzalez Garcia" w:date="2021-05-28T16:34:00Z"/>
                    <w:rFonts w:ascii="Calibri" w:hAnsi="Calibri" w:cs="Calibri"/>
                    <w:color w:val="000000"/>
                    <w:sz w:val="24"/>
                    <w:szCs w:val="24"/>
                    <w:lang w:eastAsia="es-CO"/>
                  </w:rPr>
                </w:rPrChange>
              </w:rPr>
            </w:pPr>
          </w:p>
        </w:tc>
      </w:tr>
      <w:tr w:rsidR="004223AB" w:rsidRPr="004223AB" w14:paraId="3736B1FA" w14:textId="77777777" w:rsidTr="00D203B1">
        <w:tblPrEx>
          <w:tblPrExChange w:id="6070" w:author="Diana Gonzalez Garcia" w:date="2021-05-28T16:43:00Z">
            <w:tblPrEx>
              <w:tblW w:w="5000" w:type="pct"/>
              <w:tblInd w:w="0" w:type="dxa"/>
            </w:tblPrEx>
          </w:tblPrExChange>
        </w:tblPrEx>
        <w:trPr>
          <w:trHeight w:val="20"/>
          <w:ins w:id="6071" w:author="Diana Gonzalez Garcia" w:date="2021-05-28T16:34:00Z"/>
          <w:trPrChange w:id="6072" w:author="Diana Gonzalez Garcia" w:date="2021-05-28T16:43:00Z">
            <w:trPr>
              <w:gridBefore w:val="2"/>
              <w:gridAfter w:val="0"/>
              <w:trHeight w:val="1230"/>
            </w:trPr>
          </w:trPrChange>
        </w:trPr>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Change w:id="6073" w:author="Diana Gonzalez Garcia" w:date="2021-05-28T16:43:00Z">
              <w:tcPr>
                <w:tcW w:w="318" w:type="pct"/>
                <w:gridSpan w:val="2"/>
                <w:vMerge w:val="restart"/>
                <w:tcBorders>
                  <w:top w:val="nil"/>
                  <w:left w:val="single" w:sz="4" w:space="0" w:color="auto"/>
                  <w:bottom w:val="single" w:sz="4" w:space="0" w:color="auto"/>
                  <w:right w:val="single" w:sz="4" w:space="0" w:color="auto"/>
                </w:tcBorders>
                <w:shd w:val="clear" w:color="auto" w:fill="auto"/>
                <w:noWrap/>
                <w:vAlign w:val="center"/>
                <w:hideMark/>
              </w:tcPr>
            </w:tcPrChange>
          </w:tcPr>
          <w:p w14:paraId="367035B0" w14:textId="77777777" w:rsidR="004223AB" w:rsidRPr="004223AB" w:rsidRDefault="004223AB" w:rsidP="004223AB">
            <w:pPr>
              <w:spacing w:after="0" w:line="240" w:lineRule="auto"/>
              <w:jc w:val="center"/>
              <w:rPr>
                <w:ins w:id="6074" w:author="Diana Gonzalez Garcia" w:date="2021-05-28T16:34:00Z"/>
                <w:rFonts w:ascii="Calibri" w:hAnsi="Calibri" w:cs="Calibri"/>
                <w:color w:val="000000"/>
                <w:sz w:val="12"/>
                <w:szCs w:val="12"/>
                <w:lang w:eastAsia="es-CO"/>
                <w:rPrChange w:id="6075" w:author="Diana Gonzalez Garcia" w:date="2021-05-28T16:36:00Z">
                  <w:rPr>
                    <w:ins w:id="6076" w:author="Diana Gonzalez Garcia" w:date="2021-05-28T16:34:00Z"/>
                    <w:rFonts w:ascii="Calibri" w:hAnsi="Calibri" w:cs="Calibri"/>
                    <w:color w:val="000000"/>
                    <w:sz w:val="24"/>
                    <w:szCs w:val="24"/>
                    <w:lang w:eastAsia="es-CO"/>
                  </w:rPr>
                </w:rPrChange>
              </w:rPr>
            </w:pPr>
            <w:ins w:id="6077" w:author="Diana Gonzalez Garcia" w:date="2021-05-28T16:34:00Z">
              <w:r w:rsidRPr="004223AB">
                <w:rPr>
                  <w:rFonts w:ascii="Calibri" w:hAnsi="Calibri" w:cs="Calibri"/>
                  <w:color w:val="000000"/>
                  <w:sz w:val="12"/>
                  <w:szCs w:val="12"/>
                  <w:lang w:eastAsia="es-CO"/>
                  <w:rPrChange w:id="6078" w:author="Diana Gonzalez Garcia" w:date="2021-05-28T16:36:00Z">
                    <w:rPr>
                      <w:rFonts w:ascii="Calibri" w:hAnsi="Calibri" w:cs="Calibri"/>
                      <w:color w:val="000000"/>
                      <w:sz w:val="24"/>
                      <w:szCs w:val="24"/>
                      <w:lang w:eastAsia="es-CO"/>
                    </w:rPr>
                  </w:rPrChange>
                </w:rPr>
                <w:t>T25</w:t>
              </w:r>
            </w:ins>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Change w:id="6079" w:author="Diana Gonzalez Garcia" w:date="2021-05-28T16:43:00Z">
              <w:tcPr>
                <w:tcW w:w="317" w:type="pct"/>
                <w:vMerge w:val="restart"/>
                <w:tcBorders>
                  <w:top w:val="nil"/>
                  <w:left w:val="single" w:sz="4" w:space="0" w:color="auto"/>
                  <w:bottom w:val="single" w:sz="4" w:space="0" w:color="auto"/>
                  <w:right w:val="single" w:sz="4" w:space="0" w:color="auto"/>
                </w:tcBorders>
                <w:shd w:val="clear" w:color="auto" w:fill="auto"/>
                <w:vAlign w:val="center"/>
                <w:hideMark/>
              </w:tcPr>
            </w:tcPrChange>
          </w:tcPr>
          <w:p w14:paraId="09C87755" w14:textId="77777777" w:rsidR="004223AB" w:rsidRPr="004223AB" w:rsidRDefault="004223AB" w:rsidP="004223AB">
            <w:pPr>
              <w:spacing w:after="0" w:line="240" w:lineRule="auto"/>
              <w:jc w:val="center"/>
              <w:rPr>
                <w:ins w:id="6080" w:author="Diana Gonzalez Garcia" w:date="2021-05-28T16:34:00Z"/>
                <w:rFonts w:ascii="Calibri" w:hAnsi="Calibri" w:cs="Calibri"/>
                <w:sz w:val="12"/>
                <w:szCs w:val="12"/>
                <w:lang w:eastAsia="es-CO"/>
                <w:rPrChange w:id="6081" w:author="Diana Gonzalez Garcia" w:date="2021-05-28T16:36:00Z">
                  <w:rPr>
                    <w:ins w:id="6082" w:author="Diana Gonzalez Garcia" w:date="2021-05-28T16:34:00Z"/>
                    <w:rFonts w:ascii="Calibri" w:hAnsi="Calibri" w:cs="Calibri"/>
                    <w:sz w:val="24"/>
                    <w:szCs w:val="24"/>
                    <w:lang w:eastAsia="es-CO"/>
                  </w:rPr>
                </w:rPrChange>
              </w:rPr>
            </w:pPr>
            <w:ins w:id="6083" w:author="Diana Gonzalez Garcia" w:date="2021-05-28T16:34:00Z">
              <w:r w:rsidRPr="004223AB">
                <w:rPr>
                  <w:rFonts w:ascii="Calibri" w:hAnsi="Calibri" w:cs="Calibri"/>
                  <w:sz w:val="12"/>
                  <w:szCs w:val="12"/>
                  <w:lang w:eastAsia="es-CO"/>
                  <w:rPrChange w:id="6084" w:author="Diana Gonzalez Garcia" w:date="2021-05-28T16:36:00Z">
                    <w:rPr>
                      <w:rFonts w:ascii="Calibri" w:hAnsi="Calibri" w:cs="Calibri"/>
                      <w:sz w:val="24"/>
                      <w:szCs w:val="24"/>
                      <w:lang w:eastAsia="es-CO"/>
                    </w:rPr>
                  </w:rPrChange>
                </w:rPr>
                <w:t>Construcciones en Prefabricado</w:t>
              </w:r>
            </w:ins>
          </w:p>
        </w:tc>
        <w:tc>
          <w:tcPr>
            <w:tcW w:w="0" w:type="auto"/>
            <w:vMerge w:val="restart"/>
            <w:tcBorders>
              <w:top w:val="nil"/>
              <w:left w:val="single" w:sz="4" w:space="0" w:color="auto"/>
              <w:bottom w:val="single" w:sz="4" w:space="0" w:color="auto"/>
              <w:right w:val="nil"/>
            </w:tcBorders>
            <w:shd w:val="clear" w:color="000000" w:fill="D6DCE4"/>
            <w:vAlign w:val="center"/>
            <w:hideMark/>
            <w:tcPrChange w:id="6085" w:author="Diana Gonzalez Garcia" w:date="2021-05-28T16:43:00Z">
              <w:tcPr>
                <w:tcW w:w="330" w:type="pct"/>
                <w:gridSpan w:val="2"/>
                <w:vMerge w:val="restart"/>
                <w:tcBorders>
                  <w:top w:val="nil"/>
                  <w:left w:val="single" w:sz="4" w:space="0" w:color="auto"/>
                  <w:bottom w:val="single" w:sz="4" w:space="0" w:color="auto"/>
                  <w:right w:val="nil"/>
                </w:tcBorders>
                <w:shd w:val="clear" w:color="000000" w:fill="D6DCE4"/>
                <w:vAlign w:val="center"/>
                <w:hideMark/>
              </w:tcPr>
            </w:tcPrChange>
          </w:tcPr>
          <w:p w14:paraId="6A96BBE9" w14:textId="77777777" w:rsidR="004223AB" w:rsidRPr="004223AB" w:rsidRDefault="004223AB" w:rsidP="004223AB">
            <w:pPr>
              <w:spacing w:after="0" w:line="240" w:lineRule="auto"/>
              <w:jc w:val="center"/>
              <w:rPr>
                <w:ins w:id="6086" w:author="Diana Gonzalez Garcia" w:date="2021-05-28T16:34:00Z"/>
                <w:rFonts w:ascii="Calibri" w:hAnsi="Calibri" w:cs="Calibri"/>
                <w:sz w:val="12"/>
                <w:szCs w:val="12"/>
                <w:lang w:eastAsia="es-CO"/>
                <w:rPrChange w:id="6087" w:author="Diana Gonzalez Garcia" w:date="2021-05-28T16:36:00Z">
                  <w:rPr>
                    <w:ins w:id="6088" w:author="Diana Gonzalez Garcia" w:date="2021-05-28T16:34:00Z"/>
                    <w:rFonts w:ascii="Calibri" w:hAnsi="Calibri" w:cs="Calibri"/>
                    <w:sz w:val="24"/>
                    <w:szCs w:val="24"/>
                    <w:lang w:eastAsia="es-CO"/>
                  </w:rPr>
                </w:rPrChange>
              </w:rPr>
            </w:pPr>
            <w:ins w:id="6089" w:author="Diana Gonzalez Garcia" w:date="2021-05-28T16:34:00Z">
              <w:r w:rsidRPr="004223AB">
                <w:rPr>
                  <w:rFonts w:ascii="Calibri" w:hAnsi="Calibri" w:cs="Calibri"/>
                  <w:sz w:val="12"/>
                  <w:szCs w:val="12"/>
                  <w:lang w:eastAsia="es-CO"/>
                  <w:rPrChange w:id="6090" w:author="Diana Gonzalez Garcia" w:date="2021-05-28T16:36:00Z">
                    <w:rPr>
                      <w:rFonts w:ascii="Calibri" w:hAnsi="Calibri" w:cs="Calibri"/>
                      <w:sz w:val="24"/>
                      <w:szCs w:val="24"/>
                      <w:lang w:eastAsia="es-CO"/>
                    </w:rPr>
                  </w:rPrChange>
                </w:rPr>
                <w:t>001-002-009</w:t>
              </w:r>
            </w:ins>
          </w:p>
        </w:tc>
        <w:tc>
          <w:tcPr>
            <w:tcW w:w="0" w:type="auto"/>
            <w:tcBorders>
              <w:top w:val="nil"/>
              <w:left w:val="single" w:sz="4" w:space="0" w:color="auto"/>
              <w:bottom w:val="nil"/>
              <w:right w:val="single" w:sz="4" w:space="0" w:color="auto"/>
            </w:tcBorders>
            <w:shd w:val="clear" w:color="auto" w:fill="auto"/>
            <w:vAlign w:val="center"/>
            <w:hideMark/>
            <w:tcPrChange w:id="6091" w:author="Diana Gonzalez Garcia" w:date="2021-05-28T16:43:00Z">
              <w:tcPr>
                <w:tcW w:w="352" w:type="pct"/>
                <w:gridSpan w:val="2"/>
                <w:tcBorders>
                  <w:top w:val="nil"/>
                  <w:left w:val="single" w:sz="4" w:space="0" w:color="auto"/>
                  <w:bottom w:val="nil"/>
                  <w:right w:val="single" w:sz="4" w:space="0" w:color="auto"/>
                </w:tcBorders>
                <w:shd w:val="clear" w:color="auto" w:fill="auto"/>
                <w:vAlign w:val="center"/>
                <w:hideMark/>
              </w:tcPr>
            </w:tcPrChange>
          </w:tcPr>
          <w:p w14:paraId="33B3D727" w14:textId="77777777" w:rsidR="004223AB" w:rsidRPr="004223AB" w:rsidRDefault="004223AB" w:rsidP="004223AB">
            <w:pPr>
              <w:spacing w:after="0" w:line="240" w:lineRule="auto"/>
              <w:jc w:val="center"/>
              <w:rPr>
                <w:ins w:id="6092" w:author="Diana Gonzalez Garcia" w:date="2021-05-28T16:34:00Z"/>
                <w:rFonts w:ascii="Calibri" w:hAnsi="Calibri" w:cs="Calibri"/>
                <w:color w:val="000000"/>
                <w:sz w:val="12"/>
                <w:szCs w:val="12"/>
                <w:lang w:eastAsia="es-CO"/>
                <w:rPrChange w:id="6093" w:author="Diana Gonzalez Garcia" w:date="2021-05-28T16:36:00Z">
                  <w:rPr>
                    <w:ins w:id="6094" w:author="Diana Gonzalez Garcia" w:date="2021-05-28T16:34:00Z"/>
                    <w:rFonts w:ascii="Calibri" w:hAnsi="Calibri" w:cs="Calibri"/>
                    <w:color w:val="000000"/>
                    <w:sz w:val="24"/>
                    <w:szCs w:val="24"/>
                    <w:lang w:eastAsia="es-CO"/>
                  </w:rPr>
                </w:rPrChange>
              </w:rPr>
            </w:pPr>
            <w:ins w:id="6095" w:author="Diana Gonzalez Garcia" w:date="2021-05-28T16:34:00Z">
              <w:r w:rsidRPr="004223AB">
                <w:rPr>
                  <w:rFonts w:ascii="Calibri" w:hAnsi="Calibri" w:cs="Calibri"/>
                  <w:color w:val="000000"/>
                  <w:sz w:val="12"/>
                  <w:szCs w:val="12"/>
                  <w:lang w:eastAsia="es-CO"/>
                  <w:rPrChange w:id="6096" w:author="Diana Gonzalez Garcia" w:date="2021-05-28T16:36:00Z">
                    <w:rPr>
                      <w:rFonts w:ascii="Calibri" w:hAnsi="Calibri" w:cs="Calibri"/>
                      <w:color w:val="000000"/>
                      <w:sz w:val="24"/>
                      <w:szCs w:val="24"/>
                      <w:lang w:eastAsia="es-CO"/>
                    </w:rPr>
                  </w:rPrChange>
                </w:rPr>
                <w:t>Valor unitario construcción</w:t>
              </w:r>
            </w:ins>
          </w:p>
        </w:tc>
        <w:tc>
          <w:tcPr>
            <w:tcW w:w="0" w:type="auto"/>
            <w:vMerge w:val="restart"/>
            <w:tcBorders>
              <w:top w:val="nil"/>
              <w:left w:val="nil"/>
              <w:bottom w:val="single" w:sz="4" w:space="0" w:color="auto"/>
              <w:right w:val="single" w:sz="4" w:space="0" w:color="auto"/>
            </w:tcBorders>
            <w:shd w:val="clear" w:color="auto" w:fill="auto"/>
            <w:vAlign w:val="center"/>
            <w:hideMark/>
            <w:tcPrChange w:id="6097" w:author="Diana Gonzalez Garcia" w:date="2021-05-28T16:43:00Z">
              <w:tcPr>
                <w:tcW w:w="291" w:type="pct"/>
                <w:gridSpan w:val="2"/>
                <w:vMerge w:val="restart"/>
                <w:tcBorders>
                  <w:top w:val="nil"/>
                  <w:left w:val="nil"/>
                  <w:bottom w:val="single" w:sz="4" w:space="0" w:color="auto"/>
                  <w:right w:val="single" w:sz="4" w:space="0" w:color="auto"/>
                </w:tcBorders>
                <w:shd w:val="clear" w:color="auto" w:fill="auto"/>
                <w:vAlign w:val="center"/>
                <w:hideMark/>
              </w:tcPr>
            </w:tcPrChange>
          </w:tcPr>
          <w:p w14:paraId="1551B02A" w14:textId="77777777" w:rsidR="004223AB" w:rsidRPr="004223AB" w:rsidRDefault="004223AB" w:rsidP="004223AB">
            <w:pPr>
              <w:spacing w:after="0" w:line="240" w:lineRule="auto"/>
              <w:jc w:val="center"/>
              <w:rPr>
                <w:ins w:id="6098" w:author="Diana Gonzalez Garcia" w:date="2021-05-28T16:34:00Z"/>
                <w:rFonts w:ascii="Calibri" w:hAnsi="Calibri" w:cs="Calibri"/>
                <w:color w:val="000000"/>
                <w:sz w:val="12"/>
                <w:szCs w:val="12"/>
                <w:lang w:eastAsia="es-CO"/>
                <w:rPrChange w:id="6099" w:author="Diana Gonzalez Garcia" w:date="2021-05-28T16:36:00Z">
                  <w:rPr>
                    <w:ins w:id="6100" w:author="Diana Gonzalez Garcia" w:date="2021-05-28T16:34:00Z"/>
                    <w:rFonts w:ascii="Calibri" w:hAnsi="Calibri" w:cs="Calibri"/>
                    <w:color w:val="000000"/>
                    <w:sz w:val="24"/>
                    <w:szCs w:val="24"/>
                    <w:lang w:eastAsia="es-CO"/>
                  </w:rPr>
                </w:rPrChange>
              </w:rPr>
            </w:pPr>
            <w:ins w:id="6101" w:author="Diana Gonzalez Garcia" w:date="2021-05-28T16:34:00Z">
              <w:r w:rsidRPr="004223AB">
                <w:rPr>
                  <w:rFonts w:ascii="Calibri" w:hAnsi="Calibri" w:cs="Calibri"/>
                  <w:color w:val="000000"/>
                  <w:sz w:val="12"/>
                  <w:szCs w:val="12"/>
                  <w:lang w:eastAsia="es-CO"/>
                  <w:rPrChange w:id="6102" w:author="Diana Gonzalez Garcia" w:date="2021-05-28T16:36:00Z">
                    <w:rPr>
                      <w:rFonts w:ascii="Calibri" w:hAnsi="Calibri" w:cs="Calibri"/>
                      <w:color w:val="000000"/>
                      <w:sz w:val="24"/>
                      <w:szCs w:val="24"/>
                      <w:lang w:eastAsia="es-CO"/>
                    </w:rPr>
                  </w:rPrChange>
                </w:rPr>
                <w:t>Puntaje</w:t>
              </w:r>
            </w:ins>
          </w:p>
        </w:tc>
        <w:tc>
          <w:tcPr>
            <w:tcW w:w="0" w:type="auto"/>
            <w:vMerge w:val="restart"/>
            <w:tcBorders>
              <w:top w:val="nil"/>
              <w:left w:val="single" w:sz="4" w:space="0" w:color="auto"/>
              <w:bottom w:val="single" w:sz="4" w:space="0" w:color="auto"/>
              <w:right w:val="nil"/>
            </w:tcBorders>
            <w:shd w:val="clear" w:color="auto" w:fill="auto"/>
            <w:vAlign w:val="center"/>
            <w:hideMark/>
            <w:tcPrChange w:id="6103" w:author="Diana Gonzalez Garcia" w:date="2021-05-28T16:43:00Z">
              <w:tcPr>
                <w:tcW w:w="242" w:type="pct"/>
                <w:gridSpan w:val="2"/>
                <w:vMerge w:val="restart"/>
                <w:tcBorders>
                  <w:top w:val="nil"/>
                  <w:left w:val="single" w:sz="4" w:space="0" w:color="auto"/>
                  <w:bottom w:val="single" w:sz="4" w:space="0" w:color="auto"/>
                  <w:right w:val="nil"/>
                </w:tcBorders>
                <w:shd w:val="clear" w:color="auto" w:fill="auto"/>
                <w:vAlign w:val="center"/>
                <w:hideMark/>
              </w:tcPr>
            </w:tcPrChange>
          </w:tcPr>
          <w:p w14:paraId="79DFE930" w14:textId="77777777" w:rsidR="004223AB" w:rsidRPr="004223AB" w:rsidRDefault="004223AB" w:rsidP="004223AB">
            <w:pPr>
              <w:spacing w:after="0" w:line="240" w:lineRule="auto"/>
              <w:jc w:val="center"/>
              <w:rPr>
                <w:ins w:id="6104" w:author="Diana Gonzalez Garcia" w:date="2021-05-28T16:34:00Z"/>
                <w:rFonts w:ascii="Calibri" w:hAnsi="Calibri" w:cs="Calibri"/>
                <w:color w:val="000000"/>
                <w:sz w:val="12"/>
                <w:szCs w:val="12"/>
                <w:lang w:eastAsia="es-CO"/>
                <w:rPrChange w:id="6105" w:author="Diana Gonzalez Garcia" w:date="2021-05-28T16:36:00Z">
                  <w:rPr>
                    <w:ins w:id="6106" w:author="Diana Gonzalez Garcia" w:date="2021-05-28T16:34:00Z"/>
                    <w:rFonts w:ascii="Calibri" w:hAnsi="Calibri" w:cs="Calibri"/>
                    <w:color w:val="000000"/>
                    <w:sz w:val="24"/>
                    <w:szCs w:val="24"/>
                    <w:lang w:eastAsia="es-CO"/>
                  </w:rPr>
                </w:rPrChange>
              </w:rPr>
            </w:pPr>
            <w:proofErr w:type="spellStart"/>
            <w:ins w:id="6107" w:author="Diana Gonzalez Garcia" w:date="2021-05-28T16:34:00Z">
              <w:r w:rsidRPr="004223AB">
                <w:rPr>
                  <w:rFonts w:ascii="Calibri" w:hAnsi="Calibri" w:cs="Calibri"/>
                  <w:color w:val="000000"/>
                  <w:sz w:val="12"/>
                  <w:szCs w:val="12"/>
                  <w:lang w:eastAsia="es-CO"/>
                  <w:rPrChange w:id="6108" w:author="Diana Gonzalez Garcia" w:date="2021-05-28T16:36:00Z">
                    <w:rPr>
                      <w:rFonts w:ascii="Calibri" w:hAnsi="Calibri" w:cs="Calibri"/>
                      <w:color w:val="000000"/>
                      <w:sz w:val="24"/>
                      <w:szCs w:val="24"/>
                      <w:lang w:eastAsia="es-CO"/>
                    </w:rPr>
                  </w:rPrChange>
                </w:rPr>
                <w:t>SIIC</w:t>
              </w:r>
              <w:proofErr w:type="spellEnd"/>
            </w:ins>
          </w:p>
        </w:tc>
        <w:tc>
          <w:tcPr>
            <w:tcW w:w="0" w:type="auto"/>
            <w:tcBorders>
              <w:top w:val="single" w:sz="4" w:space="0" w:color="auto"/>
              <w:left w:val="single" w:sz="4" w:space="0" w:color="auto"/>
              <w:bottom w:val="nil"/>
              <w:right w:val="single" w:sz="4" w:space="0" w:color="auto"/>
            </w:tcBorders>
            <w:shd w:val="clear" w:color="auto" w:fill="auto"/>
            <w:vAlign w:val="center"/>
            <w:hideMark/>
            <w:tcPrChange w:id="6109" w:author="Diana Gonzalez Garcia" w:date="2021-05-28T16:43:00Z">
              <w:tcPr>
                <w:tcW w:w="1418" w:type="pct"/>
                <w:tcBorders>
                  <w:top w:val="single" w:sz="4" w:space="0" w:color="auto"/>
                  <w:left w:val="single" w:sz="4" w:space="0" w:color="auto"/>
                  <w:bottom w:val="nil"/>
                  <w:right w:val="single" w:sz="4" w:space="0" w:color="auto"/>
                </w:tcBorders>
                <w:shd w:val="clear" w:color="auto" w:fill="auto"/>
                <w:vAlign w:val="center"/>
                <w:hideMark/>
              </w:tcPr>
            </w:tcPrChange>
          </w:tcPr>
          <w:p w14:paraId="1E01BD8B" w14:textId="27AAFA6F" w:rsidR="004223AB" w:rsidRPr="004223AB" w:rsidRDefault="004223AB" w:rsidP="004223AB">
            <w:pPr>
              <w:spacing w:after="0" w:line="240" w:lineRule="auto"/>
              <w:jc w:val="both"/>
              <w:rPr>
                <w:ins w:id="6110" w:author="Diana Gonzalez Garcia" w:date="2021-05-28T16:34:00Z"/>
                <w:rFonts w:ascii="Calibri" w:hAnsi="Calibri" w:cs="Calibri"/>
                <w:color w:val="000000"/>
                <w:sz w:val="12"/>
                <w:szCs w:val="12"/>
                <w:lang w:eastAsia="es-CO"/>
                <w:rPrChange w:id="6111" w:author="Diana Gonzalez Garcia" w:date="2021-05-28T16:36:00Z">
                  <w:rPr>
                    <w:ins w:id="6112" w:author="Diana Gonzalez Garcia" w:date="2021-05-28T16:34:00Z"/>
                    <w:rFonts w:ascii="Calibri" w:hAnsi="Calibri" w:cs="Calibri"/>
                    <w:color w:val="000000"/>
                    <w:sz w:val="24"/>
                    <w:szCs w:val="24"/>
                    <w:lang w:eastAsia="es-CO"/>
                  </w:rPr>
                </w:rPrChange>
              </w:rPr>
            </w:pPr>
            <w:ins w:id="6113" w:author="Diana Gonzalez Garcia" w:date="2021-05-28T16:34:00Z">
              <w:r w:rsidRPr="004223AB">
                <w:rPr>
                  <w:rFonts w:ascii="Calibri" w:hAnsi="Calibri" w:cs="Calibri"/>
                  <w:color w:val="000000"/>
                  <w:sz w:val="12"/>
                  <w:szCs w:val="12"/>
                  <w:lang w:eastAsia="es-CO"/>
                  <w:rPrChange w:id="6114" w:author="Diana Gonzalez Garcia" w:date="2021-05-28T16:36:00Z">
                    <w:rPr>
                      <w:rFonts w:ascii="Calibri" w:hAnsi="Calibri" w:cs="Calibri"/>
                      <w:color w:val="000000"/>
                      <w:sz w:val="24"/>
                      <w:szCs w:val="24"/>
                      <w:lang w:eastAsia="es-CO"/>
                    </w:rPr>
                  </w:rPrChange>
                </w:rPr>
                <w:t xml:space="preserve">Se deberá aplicar esta tabla para los usos mencionados, si en la variable de la dicha de calificación las variables ESTRUCTURA ARMAZÓN es igual a "112" </w:t>
              </w:r>
            </w:ins>
            <w:ins w:id="6115" w:author="Diana Gonzalez Garcia" w:date="2021-05-28T16:46:00Z">
              <w:r w:rsidR="00D203B1" w:rsidRPr="004223AB">
                <w:rPr>
                  <w:rFonts w:ascii="Calibri" w:hAnsi="Calibri" w:cs="Calibri"/>
                  <w:color w:val="000000"/>
                  <w:sz w:val="12"/>
                  <w:szCs w:val="12"/>
                  <w:lang w:eastAsia="es-CO"/>
                  <w:rPrChange w:id="6116" w:author="Diana Gonzalez Garcia" w:date="2021-05-28T16:36:00Z">
                    <w:rPr>
                      <w:rFonts w:ascii="Calibri" w:hAnsi="Calibri" w:cs="Calibri"/>
                      <w:color w:val="000000"/>
                      <w:sz w:val="12"/>
                      <w:szCs w:val="12"/>
                      <w:lang w:eastAsia="es-CO"/>
                    </w:rPr>
                  </w:rPrChange>
                </w:rPr>
                <w:t>y ESTRUCTURA</w:t>
              </w:r>
            </w:ins>
            <w:ins w:id="6117" w:author="Diana Gonzalez Garcia" w:date="2021-05-28T16:34:00Z">
              <w:r w:rsidRPr="004223AB">
                <w:rPr>
                  <w:rFonts w:ascii="Calibri" w:hAnsi="Calibri" w:cs="Calibri"/>
                  <w:color w:val="000000"/>
                  <w:sz w:val="12"/>
                  <w:szCs w:val="12"/>
                  <w:lang w:eastAsia="es-CO"/>
                  <w:rPrChange w:id="6118" w:author="Diana Gonzalez Garcia" w:date="2021-05-28T16:36:00Z">
                    <w:rPr>
                      <w:rFonts w:ascii="Calibri" w:hAnsi="Calibri" w:cs="Calibri"/>
                      <w:color w:val="000000"/>
                      <w:sz w:val="24"/>
                      <w:szCs w:val="24"/>
                      <w:lang w:eastAsia="es-CO"/>
                    </w:rPr>
                  </w:rPrChange>
                </w:rPr>
                <w:t xml:space="preserve"> MUROS es igual a "124".</w:t>
              </w:r>
            </w:ins>
          </w:p>
        </w:tc>
        <w:tc>
          <w:tcPr>
            <w:tcW w:w="0" w:type="auto"/>
            <w:vMerge w:val="restart"/>
            <w:tcBorders>
              <w:top w:val="nil"/>
              <w:left w:val="nil"/>
              <w:bottom w:val="single" w:sz="4" w:space="0" w:color="auto"/>
              <w:right w:val="single" w:sz="4" w:space="0" w:color="auto"/>
            </w:tcBorders>
            <w:shd w:val="clear" w:color="auto" w:fill="auto"/>
            <w:noWrap/>
            <w:vAlign w:val="center"/>
            <w:hideMark/>
            <w:tcPrChange w:id="6119" w:author="Diana Gonzalez Garcia" w:date="2021-05-28T16:43:00Z">
              <w:tcPr>
                <w:tcW w:w="261" w:type="pct"/>
                <w:gridSpan w:val="2"/>
                <w:vMerge w:val="restart"/>
                <w:tcBorders>
                  <w:top w:val="nil"/>
                  <w:left w:val="nil"/>
                  <w:bottom w:val="single" w:sz="4" w:space="0" w:color="auto"/>
                  <w:right w:val="single" w:sz="4" w:space="0" w:color="auto"/>
                </w:tcBorders>
                <w:shd w:val="clear" w:color="auto" w:fill="auto"/>
                <w:noWrap/>
                <w:vAlign w:val="center"/>
                <w:hideMark/>
              </w:tcPr>
            </w:tcPrChange>
          </w:tcPr>
          <w:p w14:paraId="43D12E93" w14:textId="77777777" w:rsidR="004223AB" w:rsidRPr="004223AB" w:rsidRDefault="004223AB" w:rsidP="004223AB">
            <w:pPr>
              <w:spacing w:after="0" w:line="240" w:lineRule="auto"/>
              <w:jc w:val="center"/>
              <w:rPr>
                <w:ins w:id="6120" w:author="Diana Gonzalez Garcia" w:date="2021-05-28T16:34:00Z"/>
                <w:rFonts w:ascii="Calibri" w:hAnsi="Calibri" w:cs="Calibri"/>
                <w:color w:val="000000"/>
                <w:sz w:val="12"/>
                <w:szCs w:val="12"/>
                <w:lang w:eastAsia="es-CO"/>
                <w:rPrChange w:id="6121" w:author="Diana Gonzalez Garcia" w:date="2021-05-28T16:36:00Z">
                  <w:rPr>
                    <w:ins w:id="6122" w:author="Diana Gonzalez Garcia" w:date="2021-05-28T16:34:00Z"/>
                    <w:rFonts w:ascii="Calibri" w:hAnsi="Calibri" w:cs="Calibri"/>
                    <w:color w:val="000000"/>
                    <w:sz w:val="24"/>
                    <w:szCs w:val="24"/>
                    <w:lang w:eastAsia="es-CO"/>
                  </w:rPr>
                </w:rPrChange>
              </w:rPr>
            </w:pPr>
            <w:ins w:id="6123" w:author="Diana Gonzalez Garcia" w:date="2021-05-28T16:34:00Z">
              <w:r w:rsidRPr="004223AB">
                <w:rPr>
                  <w:rFonts w:ascii="Calibri" w:hAnsi="Calibri" w:cs="Calibri"/>
                  <w:color w:val="000000"/>
                  <w:sz w:val="12"/>
                  <w:szCs w:val="12"/>
                  <w:lang w:eastAsia="es-CO"/>
                  <w:rPrChange w:id="6124" w:author="Diana Gonzalez Garcia" w:date="2021-05-28T16:36:00Z">
                    <w:rPr>
                      <w:rFonts w:ascii="Calibri" w:hAnsi="Calibri" w:cs="Calibri"/>
                      <w:color w:val="000000"/>
                      <w:sz w:val="24"/>
                      <w:szCs w:val="24"/>
                      <w:lang w:eastAsia="es-CO"/>
                    </w:rPr>
                  </w:rPrChange>
                </w:rPr>
                <w:t>T25</w:t>
              </w:r>
            </w:ins>
          </w:p>
        </w:tc>
        <w:tc>
          <w:tcPr>
            <w:tcW w:w="0" w:type="auto"/>
            <w:vMerge w:val="restart"/>
            <w:tcBorders>
              <w:top w:val="nil"/>
              <w:left w:val="single" w:sz="4" w:space="0" w:color="auto"/>
              <w:bottom w:val="single" w:sz="4" w:space="0" w:color="auto"/>
              <w:right w:val="nil"/>
            </w:tcBorders>
            <w:shd w:val="clear" w:color="auto" w:fill="auto"/>
            <w:vAlign w:val="center"/>
            <w:hideMark/>
            <w:tcPrChange w:id="6125" w:author="Diana Gonzalez Garcia" w:date="2021-05-28T16:43:00Z">
              <w:tcPr>
                <w:tcW w:w="487" w:type="pct"/>
                <w:gridSpan w:val="2"/>
                <w:vMerge w:val="restart"/>
                <w:tcBorders>
                  <w:top w:val="nil"/>
                  <w:left w:val="single" w:sz="4" w:space="0" w:color="auto"/>
                  <w:bottom w:val="single" w:sz="4" w:space="0" w:color="auto"/>
                  <w:right w:val="nil"/>
                </w:tcBorders>
                <w:shd w:val="clear" w:color="auto" w:fill="auto"/>
                <w:vAlign w:val="center"/>
                <w:hideMark/>
              </w:tcPr>
            </w:tcPrChange>
          </w:tcPr>
          <w:p w14:paraId="4AF49644" w14:textId="77777777" w:rsidR="004223AB" w:rsidRPr="004223AB" w:rsidRDefault="004223AB" w:rsidP="004223AB">
            <w:pPr>
              <w:spacing w:after="0" w:line="240" w:lineRule="auto"/>
              <w:jc w:val="center"/>
              <w:rPr>
                <w:ins w:id="6126" w:author="Diana Gonzalez Garcia" w:date="2021-05-28T16:34:00Z"/>
                <w:rFonts w:ascii="Calibri" w:hAnsi="Calibri" w:cs="Calibri"/>
                <w:color w:val="FF0000"/>
                <w:sz w:val="12"/>
                <w:szCs w:val="12"/>
                <w:lang w:eastAsia="es-CO"/>
                <w:rPrChange w:id="6127" w:author="Diana Gonzalez Garcia" w:date="2021-05-28T16:36:00Z">
                  <w:rPr>
                    <w:ins w:id="6128" w:author="Diana Gonzalez Garcia" w:date="2021-05-28T16:34:00Z"/>
                    <w:rFonts w:ascii="Calibri" w:hAnsi="Calibri" w:cs="Calibri"/>
                    <w:color w:val="FF0000"/>
                    <w:sz w:val="24"/>
                    <w:szCs w:val="24"/>
                    <w:lang w:eastAsia="es-CO"/>
                  </w:rPr>
                </w:rPrChange>
              </w:rPr>
            </w:pPr>
            <w:ins w:id="6129" w:author="Diana Gonzalez Garcia" w:date="2021-05-28T16:34:00Z">
              <w:r w:rsidRPr="004223AB">
                <w:rPr>
                  <w:rFonts w:ascii="Calibri" w:hAnsi="Calibri" w:cs="Calibri"/>
                  <w:color w:val="FF0000"/>
                  <w:sz w:val="12"/>
                  <w:szCs w:val="12"/>
                  <w:lang w:eastAsia="es-CO"/>
                  <w:rPrChange w:id="6130" w:author="Diana Gonzalez Garcia" w:date="2021-05-28T16:36:00Z">
                    <w:rPr>
                      <w:rFonts w:ascii="Calibri" w:hAnsi="Calibri" w:cs="Calibri"/>
                      <w:color w:val="FF0000"/>
                      <w:sz w:val="24"/>
                      <w:szCs w:val="24"/>
                      <w:lang w:eastAsia="es-CO"/>
                    </w:rPr>
                  </w:rPrChange>
                </w:rPr>
                <w:t> </w:t>
              </w:r>
            </w:ins>
          </w:p>
        </w:tc>
        <w:tc>
          <w:tcPr>
            <w:tcW w:w="1158" w:type="dxa"/>
            <w:vMerge w:val="restart"/>
            <w:tcBorders>
              <w:top w:val="nil"/>
              <w:left w:val="single" w:sz="4" w:space="0" w:color="auto"/>
              <w:bottom w:val="single" w:sz="4" w:space="0" w:color="auto"/>
              <w:right w:val="single" w:sz="4" w:space="0" w:color="auto"/>
            </w:tcBorders>
            <w:shd w:val="clear" w:color="auto" w:fill="auto"/>
            <w:vAlign w:val="center"/>
            <w:hideMark/>
            <w:tcPrChange w:id="6131" w:author="Diana Gonzalez Garcia" w:date="2021-05-28T16:43:00Z">
              <w:tcPr>
                <w:tcW w:w="985" w:type="pct"/>
                <w:gridSpan w:val="2"/>
                <w:vMerge w:val="restart"/>
                <w:tcBorders>
                  <w:top w:val="nil"/>
                  <w:left w:val="single" w:sz="4" w:space="0" w:color="auto"/>
                  <w:bottom w:val="single" w:sz="4" w:space="0" w:color="auto"/>
                  <w:right w:val="single" w:sz="4" w:space="0" w:color="auto"/>
                </w:tcBorders>
                <w:shd w:val="clear" w:color="auto" w:fill="auto"/>
                <w:vAlign w:val="center"/>
                <w:hideMark/>
              </w:tcPr>
            </w:tcPrChange>
          </w:tcPr>
          <w:p w14:paraId="243598E1" w14:textId="77777777" w:rsidR="004223AB" w:rsidRPr="004223AB" w:rsidRDefault="004223AB" w:rsidP="004223AB">
            <w:pPr>
              <w:spacing w:after="0" w:line="240" w:lineRule="auto"/>
              <w:rPr>
                <w:ins w:id="6132" w:author="Diana Gonzalez Garcia" w:date="2021-05-28T16:34:00Z"/>
                <w:rFonts w:ascii="Calibri" w:hAnsi="Calibri" w:cs="Calibri"/>
                <w:color w:val="000000"/>
                <w:sz w:val="12"/>
                <w:szCs w:val="12"/>
                <w:lang w:eastAsia="es-CO"/>
                <w:rPrChange w:id="6133" w:author="Diana Gonzalez Garcia" w:date="2021-05-28T16:36:00Z">
                  <w:rPr>
                    <w:ins w:id="6134" w:author="Diana Gonzalez Garcia" w:date="2021-05-28T16:34:00Z"/>
                    <w:rFonts w:ascii="Calibri" w:hAnsi="Calibri" w:cs="Calibri"/>
                    <w:color w:val="000000"/>
                    <w:sz w:val="24"/>
                    <w:szCs w:val="24"/>
                    <w:lang w:eastAsia="es-CO"/>
                  </w:rPr>
                </w:rPrChange>
              </w:rPr>
            </w:pPr>
            <w:ins w:id="6135" w:author="Diana Gonzalez Garcia" w:date="2021-05-28T16:34:00Z">
              <w:r w:rsidRPr="004223AB">
                <w:rPr>
                  <w:rFonts w:ascii="Calibri" w:hAnsi="Calibri" w:cs="Calibri"/>
                  <w:color w:val="000000"/>
                  <w:sz w:val="12"/>
                  <w:szCs w:val="12"/>
                  <w:lang w:eastAsia="es-CO"/>
                  <w:rPrChange w:id="6136" w:author="Diana Gonzalez Garcia" w:date="2021-05-28T16:36:00Z">
                    <w:rPr>
                      <w:rFonts w:ascii="Calibri" w:hAnsi="Calibri" w:cs="Calibri"/>
                      <w:color w:val="000000"/>
                      <w:sz w:val="24"/>
                      <w:szCs w:val="24"/>
                      <w:lang w:eastAsia="es-CO"/>
                    </w:rPr>
                  </w:rPrChange>
                </w:rPr>
                <w:t>No aplica</w:t>
              </w:r>
            </w:ins>
          </w:p>
        </w:tc>
      </w:tr>
      <w:tr w:rsidR="004223AB" w:rsidRPr="004223AB" w14:paraId="31B58F9A" w14:textId="77777777" w:rsidTr="00D203B1">
        <w:tblPrEx>
          <w:tblPrExChange w:id="6137" w:author="Diana Gonzalez Garcia" w:date="2021-05-28T16:43:00Z">
            <w:tblPrEx>
              <w:tblW w:w="5000" w:type="pct"/>
              <w:tblInd w:w="0" w:type="dxa"/>
            </w:tblPrEx>
          </w:tblPrExChange>
        </w:tblPrEx>
        <w:trPr>
          <w:trHeight w:val="20"/>
          <w:ins w:id="6138" w:author="Diana Gonzalez Garcia" w:date="2021-05-28T16:34:00Z"/>
          <w:trPrChange w:id="6139" w:author="Diana Gonzalez Garcia" w:date="2021-05-28T16:43:00Z">
            <w:trPr>
              <w:gridBefore w:val="2"/>
              <w:gridAfter w:val="0"/>
              <w:trHeight w:val="735"/>
            </w:trPr>
          </w:trPrChange>
        </w:trPr>
        <w:tc>
          <w:tcPr>
            <w:tcW w:w="0" w:type="auto"/>
            <w:vMerge/>
            <w:tcBorders>
              <w:top w:val="nil"/>
              <w:left w:val="single" w:sz="4" w:space="0" w:color="auto"/>
              <w:bottom w:val="single" w:sz="4" w:space="0" w:color="auto"/>
              <w:right w:val="single" w:sz="4" w:space="0" w:color="auto"/>
            </w:tcBorders>
            <w:vAlign w:val="center"/>
            <w:hideMark/>
            <w:tcPrChange w:id="6140" w:author="Diana Gonzalez Garcia" w:date="2021-05-28T16:43:00Z">
              <w:tcPr>
                <w:tcW w:w="318" w:type="pct"/>
                <w:gridSpan w:val="2"/>
                <w:vMerge/>
                <w:tcBorders>
                  <w:top w:val="nil"/>
                  <w:left w:val="single" w:sz="4" w:space="0" w:color="auto"/>
                  <w:bottom w:val="single" w:sz="4" w:space="0" w:color="auto"/>
                  <w:right w:val="single" w:sz="4" w:space="0" w:color="auto"/>
                </w:tcBorders>
                <w:vAlign w:val="center"/>
                <w:hideMark/>
              </w:tcPr>
            </w:tcPrChange>
          </w:tcPr>
          <w:p w14:paraId="48568D2D" w14:textId="77777777" w:rsidR="004223AB" w:rsidRPr="004223AB" w:rsidRDefault="004223AB" w:rsidP="004223AB">
            <w:pPr>
              <w:spacing w:after="0" w:line="240" w:lineRule="auto"/>
              <w:rPr>
                <w:ins w:id="6141" w:author="Diana Gonzalez Garcia" w:date="2021-05-28T16:34:00Z"/>
                <w:rFonts w:ascii="Calibri" w:hAnsi="Calibri" w:cs="Calibri"/>
                <w:color w:val="000000"/>
                <w:sz w:val="12"/>
                <w:szCs w:val="12"/>
                <w:lang w:eastAsia="es-CO"/>
                <w:rPrChange w:id="6142" w:author="Diana Gonzalez Garcia" w:date="2021-05-28T16:36:00Z">
                  <w:rPr>
                    <w:ins w:id="6143"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6144" w:author="Diana Gonzalez Garcia" w:date="2021-05-28T16:43:00Z">
              <w:tcPr>
                <w:tcW w:w="317" w:type="pct"/>
                <w:vMerge/>
                <w:tcBorders>
                  <w:top w:val="nil"/>
                  <w:left w:val="single" w:sz="4" w:space="0" w:color="auto"/>
                  <w:bottom w:val="single" w:sz="4" w:space="0" w:color="auto"/>
                  <w:right w:val="single" w:sz="4" w:space="0" w:color="auto"/>
                </w:tcBorders>
                <w:vAlign w:val="center"/>
                <w:hideMark/>
              </w:tcPr>
            </w:tcPrChange>
          </w:tcPr>
          <w:p w14:paraId="3B72CA85" w14:textId="77777777" w:rsidR="004223AB" w:rsidRPr="004223AB" w:rsidRDefault="004223AB" w:rsidP="004223AB">
            <w:pPr>
              <w:spacing w:after="0" w:line="240" w:lineRule="auto"/>
              <w:rPr>
                <w:ins w:id="6145" w:author="Diana Gonzalez Garcia" w:date="2021-05-28T16:34:00Z"/>
                <w:rFonts w:ascii="Calibri" w:hAnsi="Calibri" w:cs="Calibri"/>
                <w:sz w:val="12"/>
                <w:szCs w:val="12"/>
                <w:lang w:eastAsia="es-CO"/>
                <w:rPrChange w:id="6146" w:author="Diana Gonzalez Garcia" w:date="2021-05-28T16:36:00Z">
                  <w:rPr>
                    <w:ins w:id="6147" w:author="Diana Gonzalez Garcia" w:date="2021-05-28T16:34:00Z"/>
                    <w:rFonts w:ascii="Calibri" w:hAnsi="Calibri" w:cs="Calibri"/>
                    <w:sz w:val="24"/>
                    <w:szCs w:val="24"/>
                    <w:lang w:eastAsia="es-CO"/>
                  </w:rPr>
                </w:rPrChange>
              </w:rPr>
            </w:pPr>
          </w:p>
        </w:tc>
        <w:tc>
          <w:tcPr>
            <w:tcW w:w="0" w:type="auto"/>
            <w:vMerge/>
            <w:tcBorders>
              <w:top w:val="nil"/>
              <w:left w:val="single" w:sz="4" w:space="0" w:color="auto"/>
              <w:bottom w:val="single" w:sz="4" w:space="0" w:color="auto"/>
              <w:right w:val="nil"/>
            </w:tcBorders>
            <w:vAlign w:val="center"/>
            <w:hideMark/>
            <w:tcPrChange w:id="6148" w:author="Diana Gonzalez Garcia" w:date="2021-05-28T16:43:00Z">
              <w:tcPr>
                <w:tcW w:w="330" w:type="pct"/>
                <w:gridSpan w:val="2"/>
                <w:vMerge/>
                <w:tcBorders>
                  <w:top w:val="nil"/>
                  <w:left w:val="single" w:sz="4" w:space="0" w:color="auto"/>
                  <w:bottom w:val="single" w:sz="4" w:space="0" w:color="auto"/>
                  <w:right w:val="nil"/>
                </w:tcBorders>
                <w:vAlign w:val="center"/>
                <w:hideMark/>
              </w:tcPr>
            </w:tcPrChange>
          </w:tcPr>
          <w:p w14:paraId="3DD01B9F" w14:textId="77777777" w:rsidR="004223AB" w:rsidRPr="004223AB" w:rsidRDefault="004223AB" w:rsidP="004223AB">
            <w:pPr>
              <w:spacing w:after="0" w:line="240" w:lineRule="auto"/>
              <w:rPr>
                <w:ins w:id="6149" w:author="Diana Gonzalez Garcia" w:date="2021-05-28T16:34:00Z"/>
                <w:rFonts w:ascii="Calibri" w:hAnsi="Calibri" w:cs="Calibri"/>
                <w:sz w:val="12"/>
                <w:szCs w:val="12"/>
                <w:lang w:eastAsia="es-CO"/>
                <w:rPrChange w:id="6150" w:author="Diana Gonzalez Garcia" w:date="2021-05-28T16:36:00Z">
                  <w:rPr>
                    <w:ins w:id="6151" w:author="Diana Gonzalez Garcia" w:date="2021-05-28T16:34:00Z"/>
                    <w:rFonts w:ascii="Calibri" w:hAnsi="Calibri" w:cs="Calibri"/>
                    <w:sz w:val="24"/>
                    <w:szCs w:val="24"/>
                    <w:lang w:eastAsia="es-CO"/>
                  </w:rPr>
                </w:rPrChange>
              </w:rPr>
            </w:pPr>
          </w:p>
        </w:tc>
        <w:tc>
          <w:tcPr>
            <w:tcW w:w="0" w:type="auto"/>
            <w:tcBorders>
              <w:top w:val="nil"/>
              <w:left w:val="single" w:sz="4" w:space="0" w:color="auto"/>
              <w:bottom w:val="nil"/>
              <w:right w:val="single" w:sz="4" w:space="0" w:color="auto"/>
            </w:tcBorders>
            <w:shd w:val="clear" w:color="auto" w:fill="auto"/>
            <w:vAlign w:val="center"/>
            <w:hideMark/>
            <w:tcPrChange w:id="6152" w:author="Diana Gonzalez Garcia" w:date="2021-05-28T16:43:00Z">
              <w:tcPr>
                <w:tcW w:w="352" w:type="pct"/>
                <w:gridSpan w:val="2"/>
                <w:tcBorders>
                  <w:top w:val="nil"/>
                  <w:left w:val="single" w:sz="4" w:space="0" w:color="auto"/>
                  <w:bottom w:val="nil"/>
                  <w:right w:val="single" w:sz="4" w:space="0" w:color="auto"/>
                </w:tcBorders>
                <w:shd w:val="clear" w:color="auto" w:fill="auto"/>
                <w:vAlign w:val="center"/>
                <w:hideMark/>
              </w:tcPr>
            </w:tcPrChange>
          </w:tcPr>
          <w:p w14:paraId="73C06B4A" w14:textId="77777777" w:rsidR="004223AB" w:rsidRPr="004223AB" w:rsidRDefault="004223AB" w:rsidP="004223AB">
            <w:pPr>
              <w:spacing w:after="0" w:line="240" w:lineRule="auto"/>
              <w:jc w:val="center"/>
              <w:rPr>
                <w:ins w:id="6153" w:author="Diana Gonzalez Garcia" w:date="2021-05-28T16:34:00Z"/>
                <w:rFonts w:ascii="Calibri" w:hAnsi="Calibri" w:cs="Calibri"/>
                <w:color w:val="000000"/>
                <w:sz w:val="12"/>
                <w:szCs w:val="12"/>
                <w:lang w:eastAsia="es-CO"/>
                <w:rPrChange w:id="6154" w:author="Diana Gonzalez Garcia" w:date="2021-05-28T16:36:00Z">
                  <w:rPr>
                    <w:ins w:id="6155" w:author="Diana Gonzalez Garcia" w:date="2021-05-28T16:34:00Z"/>
                    <w:rFonts w:ascii="Calibri" w:hAnsi="Calibri" w:cs="Calibri"/>
                    <w:color w:val="000000"/>
                    <w:sz w:val="24"/>
                    <w:szCs w:val="24"/>
                    <w:lang w:eastAsia="es-CO"/>
                  </w:rPr>
                </w:rPrChange>
              </w:rPr>
            </w:pPr>
            <w:ins w:id="6156" w:author="Diana Gonzalez Garcia" w:date="2021-05-28T16:34:00Z">
              <w:r w:rsidRPr="004223AB">
                <w:rPr>
                  <w:rFonts w:ascii="Calibri" w:hAnsi="Calibri" w:cs="Calibri"/>
                  <w:color w:val="000000"/>
                  <w:sz w:val="12"/>
                  <w:szCs w:val="12"/>
                  <w:lang w:eastAsia="es-CO"/>
                  <w:rPrChange w:id="6157" w:author="Diana Gonzalez Garcia" w:date="2021-05-28T16:36:00Z">
                    <w:rPr>
                      <w:rFonts w:ascii="Calibri" w:hAnsi="Calibri" w:cs="Calibri"/>
                      <w:color w:val="000000"/>
                      <w:sz w:val="24"/>
                      <w:szCs w:val="24"/>
                      <w:lang w:eastAsia="es-CO"/>
                    </w:rPr>
                  </w:rPrChange>
                </w:rPr>
                <w:t>($ / m2)</w:t>
              </w:r>
            </w:ins>
          </w:p>
        </w:tc>
        <w:tc>
          <w:tcPr>
            <w:tcW w:w="0" w:type="auto"/>
            <w:vMerge/>
            <w:tcBorders>
              <w:top w:val="nil"/>
              <w:left w:val="nil"/>
              <w:bottom w:val="single" w:sz="4" w:space="0" w:color="auto"/>
              <w:right w:val="single" w:sz="4" w:space="0" w:color="auto"/>
            </w:tcBorders>
            <w:vAlign w:val="center"/>
            <w:hideMark/>
            <w:tcPrChange w:id="6158" w:author="Diana Gonzalez Garcia" w:date="2021-05-28T16:43:00Z">
              <w:tcPr>
                <w:tcW w:w="291" w:type="pct"/>
                <w:gridSpan w:val="2"/>
                <w:vMerge/>
                <w:tcBorders>
                  <w:top w:val="nil"/>
                  <w:left w:val="nil"/>
                  <w:bottom w:val="single" w:sz="4" w:space="0" w:color="auto"/>
                  <w:right w:val="single" w:sz="4" w:space="0" w:color="auto"/>
                </w:tcBorders>
                <w:vAlign w:val="center"/>
                <w:hideMark/>
              </w:tcPr>
            </w:tcPrChange>
          </w:tcPr>
          <w:p w14:paraId="37E0EF7E" w14:textId="77777777" w:rsidR="004223AB" w:rsidRPr="004223AB" w:rsidRDefault="004223AB" w:rsidP="004223AB">
            <w:pPr>
              <w:spacing w:after="0" w:line="240" w:lineRule="auto"/>
              <w:rPr>
                <w:ins w:id="6159" w:author="Diana Gonzalez Garcia" w:date="2021-05-28T16:34:00Z"/>
                <w:rFonts w:ascii="Calibri" w:hAnsi="Calibri" w:cs="Calibri"/>
                <w:color w:val="000000"/>
                <w:sz w:val="12"/>
                <w:szCs w:val="12"/>
                <w:lang w:eastAsia="es-CO"/>
                <w:rPrChange w:id="6160" w:author="Diana Gonzalez Garcia" w:date="2021-05-28T16:36:00Z">
                  <w:rPr>
                    <w:ins w:id="6161"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nil"/>
            </w:tcBorders>
            <w:vAlign w:val="center"/>
            <w:hideMark/>
            <w:tcPrChange w:id="6162" w:author="Diana Gonzalez Garcia" w:date="2021-05-28T16:43:00Z">
              <w:tcPr>
                <w:tcW w:w="242" w:type="pct"/>
                <w:gridSpan w:val="2"/>
                <w:vMerge/>
                <w:tcBorders>
                  <w:top w:val="nil"/>
                  <w:left w:val="single" w:sz="4" w:space="0" w:color="auto"/>
                  <w:bottom w:val="single" w:sz="4" w:space="0" w:color="auto"/>
                  <w:right w:val="nil"/>
                </w:tcBorders>
                <w:vAlign w:val="center"/>
                <w:hideMark/>
              </w:tcPr>
            </w:tcPrChange>
          </w:tcPr>
          <w:p w14:paraId="4B50871F" w14:textId="77777777" w:rsidR="004223AB" w:rsidRPr="004223AB" w:rsidRDefault="004223AB" w:rsidP="004223AB">
            <w:pPr>
              <w:spacing w:after="0" w:line="240" w:lineRule="auto"/>
              <w:rPr>
                <w:ins w:id="6163" w:author="Diana Gonzalez Garcia" w:date="2021-05-28T16:34:00Z"/>
                <w:rFonts w:ascii="Calibri" w:hAnsi="Calibri" w:cs="Calibri"/>
                <w:color w:val="000000"/>
                <w:sz w:val="12"/>
                <w:szCs w:val="12"/>
                <w:lang w:eastAsia="es-CO"/>
                <w:rPrChange w:id="6164" w:author="Diana Gonzalez Garcia" w:date="2021-05-28T16:36:00Z">
                  <w:rPr>
                    <w:ins w:id="6165" w:author="Diana Gonzalez Garcia" w:date="2021-05-28T16:34:00Z"/>
                    <w:rFonts w:ascii="Calibri" w:hAnsi="Calibri" w:cs="Calibri"/>
                    <w:color w:val="000000"/>
                    <w:sz w:val="24"/>
                    <w:szCs w:val="24"/>
                    <w:lang w:eastAsia="es-CO"/>
                  </w:rPr>
                </w:rPrChange>
              </w:rPr>
            </w:pPr>
          </w:p>
        </w:tc>
        <w:tc>
          <w:tcPr>
            <w:tcW w:w="0" w:type="auto"/>
            <w:tcBorders>
              <w:top w:val="nil"/>
              <w:left w:val="single" w:sz="4" w:space="0" w:color="auto"/>
              <w:bottom w:val="nil"/>
              <w:right w:val="single" w:sz="4" w:space="0" w:color="auto"/>
            </w:tcBorders>
            <w:shd w:val="clear" w:color="auto" w:fill="auto"/>
            <w:vAlign w:val="center"/>
            <w:hideMark/>
            <w:tcPrChange w:id="6166" w:author="Diana Gonzalez Garcia" w:date="2021-05-28T16:43:00Z">
              <w:tcPr>
                <w:tcW w:w="1418" w:type="pct"/>
                <w:tcBorders>
                  <w:top w:val="nil"/>
                  <w:left w:val="single" w:sz="4" w:space="0" w:color="auto"/>
                  <w:bottom w:val="nil"/>
                  <w:right w:val="single" w:sz="4" w:space="0" w:color="auto"/>
                </w:tcBorders>
                <w:shd w:val="clear" w:color="auto" w:fill="auto"/>
                <w:vAlign w:val="center"/>
                <w:hideMark/>
              </w:tcPr>
            </w:tcPrChange>
          </w:tcPr>
          <w:p w14:paraId="6B5C7BA3" w14:textId="3971E4E8" w:rsidR="004223AB" w:rsidRPr="004223AB" w:rsidRDefault="004223AB" w:rsidP="004223AB">
            <w:pPr>
              <w:spacing w:after="0" w:line="240" w:lineRule="auto"/>
              <w:jc w:val="both"/>
              <w:rPr>
                <w:ins w:id="6167" w:author="Diana Gonzalez Garcia" w:date="2021-05-28T16:34:00Z"/>
                <w:rFonts w:ascii="Calibri" w:hAnsi="Calibri" w:cs="Calibri"/>
                <w:color w:val="000000"/>
                <w:sz w:val="12"/>
                <w:szCs w:val="12"/>
                <w:lang w:eastAsia="es-CO"/>
                <w:rPrChange w:id="6168" w:author="Diana Gonzalez Garcia" w:date="2021-05-28T16:36:00Z">
                  <w:rPr>
                    <w:ins w:id="6169" w:author="Diana Gonzalez Garcia" w:date="2021-05-28T16:34:00Z"/>
                    <w:rFonts w:ascii="Calibri" w:hAnsi="Calibri" w:cs="Calibri"/>
                    <w:color w:val="000000"/>
                    <w:sz w:val="24"/>
                    <w:szCs w:val="24"/>
                    <w:lang w:eastAsia="es-CO"/>
                  </w:rPr>
                </w:rPrChange>
              </w:rPr>
            </w:pPr>
            <w:ins w:id="6170" w:author="Diana Gonzalez Garcia" w:date="2021-05-28T16:34:00Z">
              <w:r w:rsidRPr="004223AB">
                <w:rPr>
                  <w:rFonts w:ascii="Calibri" w:hAnsi="Calibri" w:cs="Calibri"/>
                  <w:color w:val="000000"/>
                  <w:sz w:val="12"/>
                  <w:szCs w:val="12"/>
                  <w:lang w:eastAsia="es-CO"/>
                  <w:rPrChange w:id="6171" w:author="Diana Gonzalez Garcia" w:date="2021-05-28T16:36:00Z">
                    <w:rPr>
                      <w:rFonts w:ascii="Calibri" w:hAnsi="Calibri" w:cs="Calibri"/>
                      <w:color w:val="000000"/>
                      <w:sz w:val="24"/>
                      <w:szCs w:val="24"/>
                      <w:lang w:eastAsia="es-CO"/>
                    </w:rPr>
                  </w:rPrChange>
                </w:rPr>
                <w:t xml:space="preserve">Para predios con edades superiores a 100 </w:t>
              </w:r>
            </w:ins>
            <w:ins w:id="6172" w:author="Diana Gonzalez Garcia" w:date="2021-05-28T16:46:00Z">
              <w:r w:rsidR="00D203B1" w:rsidRPr="004223AB">
                <w:rPr>
                  <w:rFonts w:ascii="Calibri" w:hAnsi="Calibri" w:cs="Calibri"/>
                  <w:color w:val="000000"/>
                  <w:sz w:val="12"/>
                  <w:szCs w:val="12"/>
                  <w:lang w:eastAsia="es-CO"/>
                  <w:rPrChange w:id="6173" w:author="Diana Gonzalez Garcia" w:date="2021-05-28T16:36:00Z">
                    <w:rPr>
                      <w:rFonts w:ascii="Calibri" w:hAnsi="Calibri" w:cs="Calibri"/>
                      <w:color w:val="000000"/>
                      <w:sz w:val="12"/>
                      <w:szCs w:val="12"/>
                      <w:lang w:eastAsia="es-CO"/>
                    </w:rPr>
                  </w:rPrChange>
                </w:rPr>
                <w:t>años, la</w:t>
              </w:r>
            </w:ins>
            <w:ins w:id="6174" w:author="Diana Gonzalez Garcia" w:date="2021-05-28T16:34:00Z">
              <w:r w:rsidRPr="004223AB">
                <w:rPr>
                  <w:rFonts w:ascii="Calibri" w:hAnsi="Calibri" w:cs="Calibri"/>
                  <w:color w:val="000000"/>
                  <w:sz w:val="12"/>
                  <w:szCs w:val="12"/>
                  <w:lang w:eastAsia="es-CO"/>
                  <w:rPrChange w:id="6175" w:author="Diana Gonzalez Garcia" w:date="2021-05-28T16:36:00Z">
                    <w:rPr>
                      <w:rFonts w:ascii="Calibri" w:hAnsi="Calibri" w:cs="Calibri"/>
                      <w:color w:val="000000"/>
                      <w:sz w:val="24"/>
                      <w:szCs w:val="24"/>
                      <w:lang w:eastAsia="es-CO"/>
                    </w:rPr>
                  </w:rPrChange>
                </w:rPr>
                <w:t xml:space="preserve"> variable modelo es avalúo especial.</w:t>
              </w:r>
            </w:ins>
          </w:p>
        </w:tc>
        <w:tc>
          <w:tcPr>
            <w:tcW w:w="0" w:type="auto"/>
            <w:vMerge/>
            <w:tcBorders>
              <w:top w:val="nil"/>
              <w:left w:val="nil"/>
              <w:bottom w:val="single" w:sz="4" w:space="0" w:color="auto"/>
              <w:right w:val="single" w:sz="4" w:space="0" w:color="auto"/>
            </w:tcBorders>
            <w:vAlign w:val="center"/>
            <w:hideMark/>
            <w:tcPrChange w:id="6176" w:author="Diana Gonzalez Garcia" w:date="2021-05-28T16:43:00Z">
              <w:tcPr>
                <w:tcW w:w="261" w:type="pct"/>
                <w:gridSpan w:val="2"/>
                <w:vMerge/>
                <w:tcBorders>
                  <w:top w:val="nil"/>
                  <w:left w:val="nil"/>
                  <w:bottom w:val="single" w:sz="4" w:space="0" w:color="auto"/>
                  <w:right w:val="single" w:sz="4" w:space="0" w:color="auto"/>
                </w:tcBorders>
                <w:vAlign w:val="center"/>
                <w:hideMark/>
              </w:tcPr>
            </w:tcPrChange>
          </w:tcPr>
          <w:p w14:paraId="56001213" w14:textId="77777777" w:rsidR="004223AB" w:rsidRPr="004223AB" w:rsidRDefault="004223AB" w:rsidP="004223AB">
            <w:pPr>
              <w:spacing w:after="0" w:line="240" w:lineRule="auto"/>
              <w:rPr>
                <w:ins w:id="6177" w:author="Diana Gonzalez Garcia" w:date="2021-05-28T16:34:00Z"/>
                <w:rFonts w:ascii="Calibri" w:hAnsi="Calibri" w:cs="Calibri"/>
                <w:color w:val="000000"/>
                <w:sz w:val="12"/>
                <w:szCs w:val="12"/>
                <w:lang w:eastAsia="es-CO"/>
                <w:rPrChange w:id="6178" w:author="Diana Gonzalez Garcia" w:date="2021-05-28T16:36:00Z">
                  <w:rPr>
                    <w:ins w:id="6179"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nil"/>
            </w:tcBorders>
            <w:vAlign w:val="center"/>
            <w:hideMark/>
            <w:tcPrChange w:id="6180" w:author="Diana Gonzalez Garcia" w:date="2021-05-28T16:43:00Z">
              <w:tcPr>
                <w:tcW w:w="487" w:type="pct"/>
                <w:gridSpan w:val="2"/>
                <w:vMerge/>
                <w:tcBorders>
                  <w:top w:val="nil"/>
                  <w:left w:val="single" w:sz="4" w:space="0" w:color="auto"/>
                  <w:bottom w:val="single" w:sz="4" w:space="0" w:color="auto"/>
                  <w:right w:val="nil"/>
                </w:tcBorders>
                <w:vAlign w:val="center"/>
                <w:hideMark/>
              </w:tcPr>
            </w:tcPrChange>
          </w:tcPr>
          <w:p w14:paraId="5BC25877" w14:textId="77777777" w:rsidR="004223AB" w:rsidRPr="004223AB" w:rsidRDefault="004223AB" w:rsidP="004223AB">
            <w:pPr>
              <w:spacing w:after="0" w:line="240" w:lineRule="auto"/>
              <w:rPr>
                <w:ins w:id="6181" w:author="Diana Gonzalez Garcia" w:date="2021-05-28T16:34:00Z"/>
                <w:rFonts w:ascii="Calibri" w:hAnsi="Calibri" w:cs="Calibri"/>
                <w:color w:val="FF0000"/>
                <w:sz w:val="12"/>
                <w:szCs w:val="12"/>
                <w:lang w:eastAsia="es-CO"/>
                <w:rPrChange w:id="6182" w:author="Diana Gonzalez Garcia" w:date="2021-05-28T16:36:00Z">
                  <w:rPr>
                    <w:ins w:id="6183" w:author="Diana Gonzalez Garcia" w:date="2021-05-28T16:34:00Z"/>
                    <w:rFonts w:ascii="Calibri" w:hAnsi="Calibri" w:cs="Calibri"/>
                    <w:color w:val="FF0000"/>
                    <w:sz w:val="24"/>
                    <w:szCs w:val="24"/>
                    <w:lang w:eastAsia="es-CO"/>
                  </w:rPr>
                </w:rPrChange>
              </w:rPr>
            </w:pPr>
          </w:p>
        </w:tc>
        <w:tc>
          <w:tcPr>
            <w:tcW w:w="1158" w:type="dxa"/>
            <w:vMerge/>
            <w:tcBorders>
              <w:top w:val="nil"/>
              <w:left w:val="single" w:sz="4" w:space="0" w:color="auto"/>
              <w:bottom w:val="single" w:sz="4" w:space="0" w:color="auto"/>
              <w:right w:val="single" w:sz="4" w:space="0" w:color="auto"/>
            </w:tcBorders>
            <w:vAlign w:val="center"/>
            <w:hideMark/>
            <w:tcPrChange w:id="6184" w:author="Diana Gonzalez Garcia" w:date="2021-05-28T16:43:00Z">
              <w:tcPr>
                <w:tcW w:w="985" w:type="pct"/>
                <w:gridSpan w:val="2"/>
                <w:vMerge/>
                <w:tcBorders>
                  <w:top w:val="nil"/>
                  <w:left w:val="single" w:sz="4" w:space="0" w:color="auto"/>
                  <w:bottom w:val="single" w:sz="4" w:space="0" w:color="auto"/>
                  <w:right w:val="single" w:sz="4" w:space="0" w:color="auto"/>
                </w:tcBorders>
                <w:vAlign w:val="center"/>
                <w:hideMark/>
              </w:tcPr>
            </w:tcPrChange>
          </w:tcPr>
          <w:p w14:paraId="49C8A6D8" w14:textId="77777777" w:rsidR="004223AB" w:rsidRPr="004223AB" w:rsidRDefault="004223AB" w:rsidP="004223AB">
            <w:pPr>
              <w:spacing w:after="0" w:line="240" w:lineRule="auto"/>
              <w:rPr>
                <w:ins w:id="6185" w:author="Diana Gonzalez Garcia" w:date="2021-05-28T16:34:00Z"/>
                <w:rFonts w:ascii="Calibri" w:hAnsi="Calibri" w:cs="Calibri"/>
                <w:color w:val="000000"/>
                <w:sz w:val="12"/>
                <w:szCs w:val="12"/>
                <w:lang w:eastAsia="es-CO"/>
                <w:rPrChange w:id="6186" w:author="Diana Gonzalez Garcia" w:date="2021-05-28T16:36:00Z">
                  <w:rPr>
                    <w:ins w:id="6187" w:author="Diana Gonzalez Garcia" w:date="2021-05-28T16:34:00Z"/>
                    <w:rFonts w:ascii="Calibri" w:hAnsi="Calibri" w:cs="Calibri"/>
                    <w:color w:val="000000"/>
                    <w:sz w:val="24"/>
                    <w:szCs w:val="24"/>
                    <w:lang w:eastAsia="es-CO"/>
                  </w:rPr>
                </w:rPrChange>
              </w:rPr>
            </w:pPr>
          </w:p>
        </w:tc>
      </w:tr>
      <w:tr w:rsidR="004223AB" w:rsidRPr="004223AB" w14:paraId="278A8D1D" w14:textId="77777777" w:rsidTr="00D203B1">
        <w:tblPrEx>
          <w:tblPrExChange w:id="6188" w:author="Diana Gonzalez Garcia" w:date="2021-05-28T16:43:00Z">
            <w:tblPrEx>
              <w:tblW w:w="5000" w:type="pct"/>
              <w:tblInd w:w="0" w:type="dxa"/>
            </w:tblPrEx>
          </w:tblPrExChange>
        </w:tblPrEx>
        <w:trPr>
          <w:trHeight w:val="20"/>
          <w:ins w:id="6189" w:author="Diana Gonzalez Garcia" w:date="2021-05-28T16:34:00Z"/>
          <w:trPrChange w:id="6190" w:author="Diana Gonzalez Garcia" w:date="2021-05-28T16:43:00Z">
            <w:trPr>
              <w:gridBefore w:val="2"/>
              <w:gridAfter w:val="0"/>
              <w:trHeight w:val="930"/>
            </w:trPr>
          </w:trPrChange>
        </w:trPr>
        <w:tc>
          <w:tcPr>
            <w:tcW w:w="0" w:type="auto"/>
            <w:vMerge/>
            <w:tcBorders>
              <w:top w:val="nil"/>
              <w:left w:val="single" w:sz="4" w:space="0" w:color="auto"/>
              <w:bottom w:val="single" w:sz="4" w:space="0" w:color="auto"/>
              <w:right w:val="single" w:sz="4" w:space="0" w:color="auto"/>
            </w:tcBorders>
            <w:vAlign w:val="center"/>
            <w:hideMark/>
            <w:tcPrChange w:id="6191" w:author="Diana Gonzalez Garcia" w:date="2021-05-28T16:43:00Z">
              <w:tcPr>
                <w:tcW w:w="318" w:type="pct"/>
                <w:gridSpan w:val="2"/>
                <w:vMerge/>
                <w:tcBorders>
                  <w:top w:val="nil"/>
                  <w:left w:val="single" w:sz="4" w:space="0" w:color="auto"/>
                  <w:bottom w:val="single" w:sz="4" w:space="0" w:color="auto"/>
                  <w:right w:val="single" w:sz="4" w:space="0" w:color="auto"/>
                </w:tcBorders>
                <w:vAlign w:val="center"/>
                <w:hideMark/>
              </w:tcPr>
            </w:tcPrChange>
          </w:tcPr>
          <w:p w14:paraId="1D52C656" w14:textId="77777777" w:rsidR="004223AB" w:rsidRPr="004223AB" w:rsidRDefault="004223AB" w:rsidP="004223AB">
            <w:pPr>
              <w:spacing w:after="0" w:line="240" w:lineRule="auto"/>
              <w:rPr>
                <w:ins w:id="6192" w:author="Diana Gonzalez Garcia" w:date="2021-05-28T16:34:00Z"/>
                <w:rFonts w:ascii="Calibri" w:hAnsi="Calibri" w:cs="Calibri"/>
                <w:color w:val="000000"/>
                <w:sz w:val="12"/>
                <w:szCs w:val="12"/>
                <w:lang w:eastAsia="es-CO"/>
                <w:rPrChange w:id="6193" w:author="Diana Gonzalez Garcia" w:date="2021-05-28T16:36:00Z">
                  <w:rPr>
                    <w:ins w:id="6194"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6195" w:author="Diana Gonzalez Garcia" w:date="2021-05-28T16:43:00Z">
              <w:tcPr>
                <w:tcW w:w="317" w:type="pct"/>
                <w:vMerge/>
                <w:tcBorders>
                  <w:top w:val="nil"/>
                  <w:left w:val="single" w:sz="4" w:space="0" w:color="auto"/>
                  <w:bottom w:val="single" w:sz="4" w:space="0" w:color="auto"/>
                  <w:right w:val="single" w:sz="4" w:space="0" w:color="auto"/>
                </w:tcBorders>
                <w:vAlign w:val="center"/>
                <w:hideMark/>
              </w:tcPr>
            </w:tcPrChange>
          </w:tcPr>
          <w:p w14:paraId="0B8F9E59" w14:textId="77777777" w:rsidR="004223AB" w:rsidRPr="004223AB" w:rsidRDefault="004223AB" w:rsidP="004223AB">
            <w:pPr>
              <w:spacing w:after="0" w:line="240" w:lineRule="auto"/>
              <w:rPr>
                <w:ins w:id="6196" w:author="Diana Gonzalez Garcia" w:date="2021-05-28T16:34:00Z"/>
                <w:rFonts w:ascii="Calibri" w:hAnsi="Calibri" w:cs="Calibri"/>
                <w:sz w:val="12"/>
                <w:szCs w:val="12"/>
                <w:lang w:eastAsia="es-CO"/>
                <w:rPrChange w:id="6197" w:author="Diana Gonzalez Garcia" w:date="2021-05-28T16:36:00Z">
                  <w:rPr>
                    <w:ins w:id="6198" w:author="Diana Gonzalez Garcia" w:date="2021-05-28T16:34:00Z"/>
                    <w:rFonts w:ascii="Calibri" w:hAnsi="Calibri" w:cs="Calibri"/>
                    <w:sz w:val="24"/>
                    <w:szCs w:val="24"/>
                    <w:lang w:eastAsia="es-CO"/>
                  </w:rPr>
                </w:rPrChange>
              </w:rPr>
            </w:pPr>
          </w:p>
        </w:tc>
        <w:tc>
          <w:tcPr>
            <w:tcW w:w="0" w:type="auto"/>
            <w:vMerge/>
            <w:tcBorders>
              <w:top w:val="nil"/>
              <w:left w:val="single" w:sz="4" w:space="0" w:color="auto"/>
              <w:bottom w:val="single" w:sz="4" w:space="0" w:color="auto"/>
              <w:right w:val="nil"/>
            </w:tcBorders>
            <w:vAlign w:val="center"/>
            <w:hideMark/>
            <w:tcPrChange w:id="6199" w:author="Diana Gonzalez Garcia" w:date="2021-05-28T16:43:00Z">
              <w:tcPr>
                <w:tcW w:w="330" w:type="pct"/>
                <w:gridSpan w:val="2"/>
                <w:vMerge/>
                <w:tcBorders>
                  <w:top w:val="nil"/>
                  <w:left w:val="single" w:sz="4" w:space="0" w:color="auto"/>
                  <w:bottom w:val="single" w:sz="4" w:space="0" w:color="auto"/>
                  <w:right w:val="nil"/>
                </w:tcBorders>
                <w:vAlign w:val="center"/>
                <w:hideMark/>
              </w:tcPr>
            </w:tcPrChange>
          </w:tcPr>
          <w:p w14:paraId="1FBA6C4A" w14:textId="77777777" w:rsidR="004223AB" w:rsidRPr="004223AB" w:rsidRDefault="004223AB" w:rsidP="004223AB">
            <w:pPr>
              <w:spacing w:after="0" w:line="240" w:lineRule="auto"/>
              <w:rPr>
                <w:ins w:id="6200" w:author="Diana Gonzalez Garcia" w:date="2021-05-28T16:34:00Z"/>
                <w:rFonts w:ascii="Calibri" w:hAnsi="Calibri" w:cs="Calibri"/>
                <w:sz w:val="12"/>
                <w:szCs w:val="12"/>
                <w:lang w:eastAsia="es-CO"/>
                <w:rPrChange w:id="6201" w:author="Diana Gonzalez Garcia" w:date="2021-05-28T16:36:00Z">
                  <w:rPr>
                    <w:ins w:id="6202" w:author="Diana Gonzalez Garcia" w:date="2021-05-28T16:34:00Z"/>
                    <w:rFonts w:ascii="Calibri" w:hAnsi="Calibri" w:cs="Calibri"/>
                    <w:sz w:val="24"/>
                    <w:szCs w:val="24"/>
                    <w:lang w:eastAsia="es-CO"/>
                  </w:rPr>
                </w:rPrChange>
              </w:rPr>
            </w:pPr>
          </w:p>
        </w:tc>
        <w:tc>
          <w:tcPr>
            <w:tcW w:w="0" w:type="auto"/>
            <w:tcBorders>
              <w:top w:val="nil"/>
              <w:left w:val="single" w:sz="4" w:space="0" w:color="auto"/>
              <w:bottom w:val="single" w:sz="4" w:space="0" w:color="auto"/>
              <w:right w:val="single" w:sz="4" w:space="0" w:color="auto"/>
            </w:tcBorders>
            <w:shd w:val="clear" w:color="auto" w:fill="auto"/>
            <w:vAlign w:val="center"/>
            <w:hideMark/>
            <w:tcPrChange w:id="6203" w:author="Diana Gonzalez Garcia" w:date="2021-05-28T16:43:00Z">
              <w:tcPr>
                <w:tcW w:w="352" w:type="pct"/>
                <w:gridSpan w:val="2"/>
                <w:tcBorders>
                  <w:top w:val="nil"/>
                  <w:left w:val="single" w:sz="4" w:space="0" w:color="auto"/>
                  <w:bottom w:val="single" w:sz="4" w:space="0" w:color="auto"/>
                  <w:right w:val="single" w:sz="4" w:space="0" w:color="auto"/>
                </w:tcBorders>
                <w:shd w:val="clear" w:color="auto" w:fill="auto"/>
                <w:vAlign w:val="center"/>
                <w:hideMark/>
              </w:tcPr>
            </w:tcPrChange>
          </w:tcPr>
          <w:p w14:paraId="4DD90FF3" w14:textId="77777777" w:rsidR="004223AB" w:rsidRPr="004223AB" w:rsidRDefault="004223AB" w:rsidP="004223AB">
            <w:pPr>
              <w:spacing w:after="0" w:line="240" w:lineRule="auto"/>
              <w:rPr>
                <w:ins w:id="6204" w:author="Diana Gonzalez Garcia" w:date="2021-05-28T16:34:00Z"/>
                <w:rFonts w:ascii="Calibri" w:hAnsi="Calibri" w:cs="Calibri"/>
                <w:color w:val="000000"/>
                <w:sz w:val="12"/>
                <w:szCs w:val="12"/>
                <w:lang w:eastAsia="es-CO"/>
                <w:rPrChange w:id="6205" w:author="Diana Gonzalez Garcia" w:date="2021-05-28T16:36:00Z">
                  <w:rPr>
                    <w:ins w:id="6206" w:author="Diana Gonzalez Garcia" w:date="2021-05-28T16:34:00Z"/>
                    <w:rFonts w:ascii="Calibri" w:hAnsi="Calibri" w:cs="Calibri"/>
                    <w:color w:val="000000"/>
                    <w:sz w:val="24"/>
                    <w:szCs w:val="24"/>
                    <w:lang w:eastAsia="es-CO"/>
                  </w:rPr>
                </w:rPrChange>
              </w:rPr>
            </w:pPr>
            <w:ins w:id="6207" w:author="Diana Gonzalez Garcia" w:date="2021-05-28T16:34:00Z">
              <w:r w:rsidRPr="004223AB">
                <w:rPr>
                  <w:rFonts w:ascii="Calibri" w:hAnsi="Calibri" w:cs="Calibri"/>
                  <w:color w:val="000000"/>
                  <w:sz w:val="12"/>
                  <w:szCs w:val="12"/>
                  <w:lang w:eastAsia="es-CO"/>
                  <w:rPrChange w:id="6208" w:author="Diana Gonzalez Garcia" w:date="2021-05-28T16:36:00Z">
                    <w:rPr>
                      <w:rFonts w:ascii="Calibri" w:hAnsi="Calibri" w:cs="Calibri"/>
                      <w:color w:val="000000"/>
                      <w:sz w:val="24"/>
                      <w:szCs w:val="24"/>
                      <w:lang w:eastAsia="es-CO"/>
                    </w:rPr>
                  </w:rPrChange>
                </w:rPr>
                <w:t> </w:t>
              </w:r>
            </w:ins>
          </w:p>
        </w:tc>
        <w:tc>
          <w:tcPr>
            <w:tcW w:w="0" w:type="auto"/>
            <w:tcBorders>
              <w:top w:val="nil"/>
              <w:left w:val="nil"/>
              <w:bottom w:val="single" w:sz="4" w:space="0" w:color="auto"/>
              <w:right w:val="single" w:sz="4" w:space="0" w:color="auto"/>
            </w:tcBorders>
            <w:shd w:val="clear" w:color="auto" w:fill="auto"/>
            <w:vAlign w:val="center"/>
            <w:hideMark/>
            <w:tcPrChange w:id="6209" w:author="Diana Gonzalez Garcia" w:date="2021-05-28T16:43:00Z">
              <w:tcPr>
                <w:tcW w:w="291" w:type="pct"/>
                <w:gridSpan w:val="2"/>
                <w:tcBorders>
                  <w:top w:val="nil"/>
                  <w:left w:val="nil"/>
                  <w:bottom w:val="single" w:sz="4" w:space="0" w:color="auto"/>
                  <w:right w:val="single" w:sz="4" w:space="0" w:color="auto"/>
                </w:tcBorders>
                <w:shd w:val="clear" w:color="auto" w:fill="auto"/>
                <w:vAlign w:val="center"/>
                <w:hideMark/>
              </w:tcPr>
            </w:tcPrChange>
          </w:tcPr>
          <w:p w14:paraId="1B45B88B" w14:textId="77777777" w:rsidR="004223AB" w:rsidRPr="004223AB" w:rsidRDefault="004223AB" w:rsidP="004223AB">
            <w:pPr>
              <w:spacing w:after="0" w:line="240" w:lineRule="auto"/>
              <w:jc w:val="center"/>
              <w:rPr>
                <w:ins w:id="6210" w:author="Diana Gonzalez Garcia" w:date="2021-05-28T16:34:00Z"/>
                <w:rFonts w:ascii="Calibri" w:hAnsi="Calibri" w:cs="Calibri"/>
                <w:color w:val="000000"/>
                <w:sz w:val="12"/>
                <w:szCs w:val="12"/>
                <w:lang w:eastAsia="es-CO"/>
                <w:rPrChange w:id="6211" w:author="Diana Gonzalez Garcia" w:date="2021-05-28T16:36:00Z">
                  <w:rPr>
                    <w:ins w:id="6212" w:author="Diana Gonzalez Garcia" w:date="2021-05-28T16:34:00Z"/>
                    <w:rFonts w:ascii="Calibri" w:hAnsi="Calibri" w:cs="Calibri"/>
                    <w:color w:val="000000"/>
                    <w:sz w:val="24"/>
                    <w:szCs w:val="24"/>
                    <w:lang w:eastAsia="es-CO"/>
                  </w:rPr>
                </w:rPrChange>
              </w:rPr>
            </w:pPr>
            <w:ins w:id="6213" w:author="Diana Gonzalez Garcia" w:date="2021-05-28T16:34:00Z">
              <w:r w:rsidRPr="004223AB">
                <w:rPr>
                  <w:rFonts w:ascii="Calibri" w:hAnsi="Calibri" w:cs="Calibri"/>
                  <w:color w:val="000000"/>
                  <w:sz w:val="12"/>
                  <w:szCs w:val="12"/>
                  <w:lang w:eastAsia="es-CO"/>
                  <w:rPrChange w:id="6214" w:author="Diana Gonzalez Garcia" w:date="2021-05-28T16:36:00Z">
                    <w:rPr>
                      <w:rFonts w:ascii="Calibri" w:hAnsi="Calibri" w:cs="Calibri"/>
                      <w:color w:val="000000"/>
                      <w:sz w:val="24"/>
                      <w:szCs w:val="24"/>
                      <w:lang w:eastAsia="es-CO"/>
                    </w:rPr>
                  </w:rPrChange>
                </w:rPr>
                <w:t>Edad</w:t>
              </w:r>
            </w:ins>
          </w:p>
        </w:tc>
        <w:tc>
          <w:tcPr>
            <w:tcW w:w="0" w:type="auto"/>
            <w:vMerge/>
            <w:tcBorders>
              <w:top w:val="nil"/>
              <w:left w:val="single" w:sz="4" w:space="0" w:color="auto"/>
              <w:bottom w:val="single" w:sz="4" w:space="0" w:color="auto"/>
              <w:right w:val="nil"/>
            </w:tcBorders>
            <w:vAlign w:val="center"/>
            <w:hideMark/>
            <w:tcPrChange w:id="6215" w:author="Diana Gonzalez Garcia" w:date="2021-05-28T16:43:00Z">
              <w:tcPr>
                <w:tcW w:w="242" w:type="pct"/>
                <w:gridSpan w:val="2"/>
                <w:vMerge/>
                <w:tcBorders>
                  <w:top w:val="nil"/>
                  <w:left w:val="single" w:sz="4" w:space="0" w:color="auto"/>
                  <w:bottom w:val="single" w:sz="4" w:space="0" w:color="auto"/>
                  <w:right w:val="nil"/>
                </w:tcBorders>
                <w:vAlign w:val="center"/>
                <w:hideMark/>
              </w:tcPr>
            </w:tcPrChange>
          </w:tcPr>
          <w:p w14:paraId="5CC5691D" w14:textId="77777777" w:rsidR="004223AB" w:rsidRPr="004223AB" w:rsidRDefault="004223AB" w:rsidP="004223AB">
            <w:pPr>
              <w:spacing w:after="0" w:line="240" w:lineRule="auto"/>
              <w:rPr>
                <w:ins w:id="6216" w:author="Diana Gonzalez Garcia" w:date="2021-05-28T16:34:00Z"/>
                <w:rFonts w:ascii="Calibri" w:hAnsi="Calibri" w:cs="Calibri"/>
                <w:color w:val="000000"/>
                <w:sz w:val="12"/>
                <w:szCs w:val="12"/>
                <w:lang w:eastAsia="es-CO"/>
                <w:rPrChange w:id="6217" w:author="Diana Gonzalez Garcia" w:date="2021-05-28T16:36:00Z">
                  <w:rPr>
                    <w:ins w:id="6218" w:author="Diana Gonzalez Garcia" w:date="2021-05-28T16:34:00Z"/>
                    <w:rFonts w:ascii="Calibri" w:hAnsi="Calibri" w:cs="Calibri"/>
                    <w:color w:val="000000"/>
                    <w:sz w:val="24"/>
                    <w:szCs w:val="24"/>
                    <w:lang w:eastAsia="es-CO"/>
                  </w:rPr>
                </w:rPrChange>
              </w:rPr>
            </w:pPr>
          </w:p>
        </w:tc>
        <w:tc>
          <w:tcPr>
            <w:tcW w:w="0" w:type="auto"/>
            <w:tcBorders>
              <w:top w:val="nil"/>
              <w:left w:val="single" w:sz="4" w:space="0" w:color="auto"/>
              <w:bottom w:val="nil"/>
              <w:right w:val="single" w:sz="4" w:space="0" w:color="auto"/>
            </w:tcBorders>
            <w:shd w:val="clear" w:color="auto" w:fill="auto"/>
            <w:vAlign w:val="center"/>
            <w:hideMark/>
            <w:tcPrChange w:id="6219" w:author="Diana Gonzalez Garcia" w:date="2021-05-28T16:43:00Z">
              <w:tcPr>
                <w:tcW w:w="1418" w:type="pct"/>
                <w:tcBorders>
                  <w:top w:val="nil"/>
                  <w:left w:val="single" w:sz="4" w:space="0" w:color="auto"/>
                  <w:bottom w:val="nil"/>
                  <w:right w:val="single" w:sz="4" w:space="0" w:color="auto"/>
                </w:tcBorders>
                <w:shd w:val="clear" w:color="auto" w:fill="auto"/>
                <w:vAlign w:val="center"/>
                <w:hideMark/>
              </w:tcPr>
            </w:tcPrChange>
          </w:tcPr>
          <w:p w14:paraId="1C5E555B" w14:textId="581C063C" w:rsidR="004223AB" w:rsidRPr="004223AB" w:rsidRDefault="004223AB" w:rsidP="004223AB">
            <w:pPr>
              <w:spacing w:after="0" w:line="240" w:lineRule="auto"/>
              <w:jc w:val="both"/>
              <w:rPr>
                <w:ins w:id="6220" w:author="Diana Gonzalez Garcia" w:date="2021-05-28T16:34:00Z"/>
                <w:rFonts w:ascii="Calibri" w:hAnsi="Calibri" w:cs="Calibri"/>
                <w:color w:val="000000"/>
                <w:sz w:val="12"/>
                <w:szCs w:val="12"/>
                <w:lang w:eastAsia="es-CO"/>
                <w:rPrChange w:id="6221" w:author="Diana Gonzalez Garcia" w:date="2021-05-28T16:36:00Z">
                  <w:rPr>
                    <w:ins w:id="6222" w:author="Diana Gonzalez Garcia" w:date="2021-05-28T16:34:00Z"/>
                    <w:rFonts w:ascii="Calibri" w:hAnsi="Calibri" w:cs="Calibri"/>
                    <w:color w:val="000000"/>
                    <w:sz w:val="24"/>
                    <w:szCs w:val="24"/>
                    <w:lang w:eastAsia="es-CO"/>
                  </w:rPr>
                </w:rPrChange>
              </w:rPr>
            </w:pPr>
            <w:ins w:id="6223" w:author="Diana Gonzalez Garcia" w:date="2021-05-28T16:34:00Z">
              <w:r w:rsidRPr="004223AB">
                <w:rPr>
                  <w:rFonts w:ascii="Calibri" w:hAnsi="Calibri" w:cs="Calibri"/>
                  <w:color w:val="000000"/>
                  <w:sz w:val="12"/>
                  <w:szCs w:val="12"/>
                  <w:lang w:eastAsia="es-CO"/>
                  <w:rPrChange w:id="6224" w:author="Diana Gonzalez Garcia" w:date="2021-05-28T16:36:00Z">
                    <w:rPr>
                      <w:rFonts w:ascii="Calibri" w:hAnsi="Calibri" w:cs="Calibri"/>
                      <w:color w:val="000000"/>
                      <w:sz w:val="24"/>
                      <w:szCs w:val="24"/>
                      <w:lang w:eastAsia="es-CO"/>
                    </w:rPr>
                  </w:rPrChange>
                </w:rPr>
                <w:t xml:space="preserve">Para predios con puntajes superiores a </w:t>
              </w:r>
            </w:ins>
            <w:ins w:id="6225" w:author="Diana Gonzalez Garcia" w:date="2021-05-28T16:46:00Z">
              <w:r w:rsidR="00D203B1" w:rsidRPr="004223AB">
                <w:rPr>
                  <w:rFonts w:ascii="Calibri" w:hAnsi="Calibri" w:cs="Calibri"/>
                  <w:color w:val="000000"/>
                  <w:sz w:val="12"/>
                  <w:szCs w:val="12"/>
                  <w:lang w:eastAsia="es-CO"/>
                  <w:rPrChange w:id="6226" w:author="Diana Gonzalez Garcia" w:date="2021-05-28T16:36:00Z">
                    <w:rPr>
                      <w:rFonts w:ascii="Calibri" w:hAnsi="Calibri" w:cs="Calibri"/>
                      <w:color w:val="000000"/>
                      <w:sz w:val="12"/>
                      <w:szCs w:val="12"/>
                      <w:lang w:eastAsia="es-CO"/>
                    </w:rPr>
                  </w:rPrChange>
                </w:rPr>
                <w:t>100, la</w:t>
              </w:r>
            </w:ins>
            <w:ins w:id="6227" w:author="Diana Gonzalez Garcia" w:date="2021-05-28T16:34:00Z">
              <w:r w:rsidRPr="004223AB">
                <w:rPr>
                  <w:rFonts w:ascii="Calibri" w:hAnsi="Calibri" w:cs="Calibri"/>
                  <w:color w:val="000000"/>
                  <w:sz w:val="12"/>
                  <w:szCs w:val="12"/>
                  <w:lang w:eastAsia="es-CO"/>
                  <w:rPrChange w:id="6228" w:author="Diana Gonzalez Garcia" w:date="2021-05-28T16:36:00Z">
                    <w:rPr>
                      <w:rFonts w:ascii="Calibri" w:hAnsi="Calibri" w:cs="Calibri"/>
                      <w:color w:val="000000"/>
                      <w:sz w:val="24"/>
                      <w:szCs w:val="24"/>
                      <w:lang w:eastAsia="es-CO"/>
                    </w:rPr>
                  </w:rPrChange>
                </w:rPr>
                <w:t xml:space="preserve"> variable modelo es avalúo especial.</w:t>
              </w:r>
            </w:ins>
          </w:p>
        </w:tc>
        <w:tc>
          <w:tcPr>
            <w:tcW w:w="0" w:type="auto"/>
            <w:vMerge/>
            <w:tcBorders>
              <w:top w:val="nil"/>
              <w:left w:val="nil"/>
              <w:bottom w:val="single" w:sz="4" w:space="0" w:color="auto"/>
              <w:right w:val="single" w:sz="4" w:space="0" w:color="auto"/>
            </w:tcBorders>
            <w:vAlign w:val="center"/>
            <w:hideMark/>
            <w:tcPrChange w:id="6229" w:author="Diana Gonzalez Garcia" w:date="2021-05-28T16:43:00Z">
              <w:tcPr>
                <w:tcW w:w="261" w:type="pct"/>
                <w:gridSpan w:val="2"/>
                <w:vMerge/>
                <w:tcBorders>
                  <w:top w:val="nil"/>
                  <w:left w:val="nil"/>
                  <w:bottom w:val="single" w:sz="4" w:space="0" w:color="auto"/>
                  <w:right w:val="single" w:sz="4" w:space="0" w:color="auto"/>
                </w:tcBorders>
                <w:vAlign w:val="center"/>
                <w:hideMark/>
              </w:tcPr>
            </w:tcPrChange>
          </w:tcPr>
          <w:p w14:paraId="69FD3309" w14:textId="77777777" w:rsidR="004223AB" w:rsidRPr="004223AB" w:rsidRDefault="004223AB" w:rsidP="004223AB">
            <w:pPr>
              <w:spacing w:after="0" w:line="240" w:lineRule="auto"/>
              <w:rPr>
                <w:ins w:id="6230" w:author="Diana Gonzalez Garcia" w:date="2021-05-28T16:34:00Z"/>
                <w:rFonts w:ascii="Calibri" w:hAnsi="Calibri" w:cs="Calibri"/>
                <w:color w:val="000000"/>
                <w:sz w:val="12"/>
                <w:szCs w:val="12"/>
                <w:lang w:eastAsia="es-CO"/>
                <w:rPrChange w:id="6231" w:author="Diana Gonzalez Garcia" w:date="2021-05-28T16:36:00Z">
                  <w:rPr>
                    <w:ins w:id="6232"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nil"/>
            </w:tcBorders>
            <w:vAlign w:val="center"/>
            <w:hideMark/>
            <w:tcPrChange w:id="6233" w:author="Diana Gonzalez Garcia" w:date="2021-05-28T16:43:00Z">
              <w:tcPr>
                <w:tcW w:w="487" w:type="pct"/>
                <w:gridSpan w:val="2"/>
                <w:vMerge/>
                <w:tcBorders>
                  <w:top w:val="nil"/>
                  <w:left w:val="single" w:sz="4" w:space="0" w:color="auto"/>
                  <w:bottom w:val="single" w:sz="4" w:space="0" w:color="auto"/>
                  <w:right w:val="nil"/>
                </w:tcBorders>
                <w:vAlign w:val="center"/>
                <w:hideMark/>
              </w:tcPr>
            </w:tcPrChange>
          </w:tcPr>
          <w:p w14:paraId="319BDC34" w14:textId="77777777" w:rsidR="004223AB" w:rsidRPr="004223AB" w:rsidRDefault="004223AB" w:rsidP="004223AB">
            <w:pPr>
              <w:spacing w:after="0" w:line="240" w:lineRule="auto"/>
              <w:rPr>
                <w:ins w:id="6234" w:author="Diana Gonzalez Garcia" w:date="2021-05-28T16:34:00Z"/>
                <w:rFonts w:ascii="Calibri" w:hAnsi="Calibri" w:cs="Calibri"/>
                <w:color w:val="FF0000"/>
                <w:sz w:val="12"/>
                <w:szCs w:val="12"/>
                <w:lang w:eastAsia="es-CO"/>
                <w:rPrChange w:id="6235" w:author="Diana Gonzalez Garcia" w:date="2021-05-28T16:36:00Z">
                  <w:rPr>
                    <w:ins w:id="6236" w:author="Diana Gonzalez Garcia" w:date="2021-05-28T16:34:00Z"/>
                    <w:rFonts w:ascii="Calibri" w:hAnsi="Calibri" w:cs="Calibri"/>
                    <w:color w:val="FF0000"/>
                    <w:sz w:val="24"/>
                    <w:szCs w:val="24"/>
                    <w:lang w:eastAsia="es-CO"/>
                  </w:rPr>
                </w:rPrChange>
              </w:rPr>
            </w:pPr>
          </w:p>
        </w:tc>
        <w:tc>
          <w:tcPr>
            <w:tcW w:w="1158" w:type="dxa"/>
            <w:vMerge/>
            <w:tcBorders>
              <w:top w:val="nil"/>
              <w:left w:val="single" w:sz="4" w:space="0" w:color="auto"/>
              <w:bottom w:val="single" w:sz="4" w:space="0" w:color="auto"/>
              <w:right w:val="single" w:sz="4" w:space="0" w:color="auto"/>
            </w:tcBorders>
            <w:vAlign w:val="center"/>
            <w:hideMark/>
            <w:tcPrChange w:id="6237" w:author="Diana Gonzalez Garcia" w:date="2021-05-28T16:43:00Z">
              <w:tcPr>
                <w:tcW w:w="985" w:type="pct"/>
                <w:gridSpan w:val="2"/>
                <w:vMerge/>
                <w:tcBorders>
                  <w:top w:val="nil"/>
                  <w:left w:val="single" w:sz="4" w:space="0" w:color="auto"/>
                  <w:bottom w:val="single" w:sz="4" w:space="0" w:color="auto"/>
                  <w:right w:val="single" w:sz="4" w:space="0" w:color="auto"/>
                </w:tcBorders>
                <w:vAlign w:val="center"/>
                <w:hideMark/>
              </w:tcPr>
            </w:tcPrChange>
          </w:tcPr>
          <w:p w14:paraId="435B7B00" w14:textId="77777777" w:rsidR="004223AB" w:rsidRPr="004223AB" w:rsidRDefault="004223AB" w:rsidP="004223AB">
            <w:pPr>
              <w:spacing w:after="0" w:line="240" w:lineRule="auto"/>
              <w:rPr>
                <w:ins w:id="6238" w:author="Diana Gonzalez Garcia" w:date="2021-05-28T16:34:00Z"/>
                <w:rFonts w:ascii="Calibri" w:hAnsi="Calibri" w:cs="Calibri"/>
                <w:color w:val="000000"/>
                <w:sz w:val="12"/>
                <w:szCs w:val="12"/>
                <w:lang w:eastAsia="es-CO"/>
                <w:rPrChange w:id="6239" w:author="Diana Gonzalez Garcia" w:date="2021-05-28T16:36:00Z">
                  <w:rPr>
                    <w:ins w:id="6240" w:author="Diana Gonzalez Garcia" w:date="2021-05-28T16:34:00Z"/>
                    <w:rFonts w:ascii="Calibri" w:hAnsi="Calibri" w:cs="Calibri"/>
                    <w:color w:val="000000"/>
                    <w:sz w:val="24"/>
                    <w:szCs w:val="24"/>
                    <w:lang w:eastAsia="es-CO"/>
                  </w:rPr>
                </w:rPrChange>
              </w:rPr>
            </w:pPr>
          </w:p>
        </w:tc>
      </w:tr>
      <w:tr w:rsidR="004223AB" w:rsidRPr="004223AB" w14:paraId="7873A918" w14:textId="77777777" w:rsidTr="00D203B1">
        <w:tblPrEx>
          <w:tblPrExChange w:id="6241" w:author="Diana Gonzalez Garcia" w:date="2021-05-28T16:43:00Z">
            <w:tblPrEx>
              <w:tblW w:w="5000" w:type="pct"/>
              <w:tblInd w:w="0" w:type="dxa"/>
            </w:tblPrEx>
          </w:tblPrExChange>
        </w:tblPrEx>
        <w:trPr>
          <w:trHeight w:val="20"/>
          <w:ins w:id="6242" w:author="Diana Gonzalez Garcia" w:date="2021-05-28T16:34:00Z"/>
          <w:trPrChange w:id="6243" w:author="Diana Gonzalez Garcia" w:date="2021-05-28T16:43:00Z">
            <w:trPr>
              <w:gridBefore w:val="2"/>
              <w:gridAfter w:val="0"/>
              <w:trHeight w:val="1080"/>
            </w:trPr>
          </w:trPrChange>
        </w:trPr>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Change w:id="6244" w:author="Diana Gonzalez Garcia" w:date="2021-05-28T16:43:00Z">
              <w:tcPr>
                <w:tcW w:w="318" w:type="pct"/>
                <w:gridSpan w:val="2"/>
                <w:vMerge w:val="restart"/>
                <w:tcBorders>
                  <w:top w:val="nil"/>
                  <w:left w:val="single" w:sz="4" w:space="0" w:color="auto"/>
                  <w:bottom w:val="single" w:sz="4" w:space="0" w:color="auto"/>
                  <w:right w:val="single" w:sz="4" w:space="0" w:color="auto"/>
                </w:tcBorders>
                <w:shd w:val="clear" w:color="auto" w:fill="auto"/>
                <w:noWrap/>
                <w:vAlign w:val="center"/>
                <w:hideMark/>
              </w:tcPr>
            </w:tcPrChange>
          </w:tcPr>
          <w:p w14:paraId="09544A69" w14:textId="77777777" w:rsidR="004223AB" w:rsidRPr="004223AB" w:rsidRDefault="004223AB" w:rsidP="004223AB">
            <w:pPr>
              <w:spacing w:after="0" w:line="240" w:lineRule="auto"/>
              <w:jc w:val="center"/>
              <w:rPr>
                <w:ins w:id="6245" w:author="Diana Gonzalez Garcia" w:date="2021-05-28T16:34:00Z"/>
                <w:rFonts w:ascii="Calibri" w:hAnsi="Calibri" w:cs="Calibri"/>
                <w:color w:val="000000"/>
                <w:sz w:val="12"/>
                <w:szCs w:val="12"/>
                <w:lang w:eastAsia="es-CO"/>
                <w:rPrChange w:id="6246" w:author="Diana Gonzalez Garcia" w:date="2021-05-28T16:36:00Z">
                  <w:rPr>
                    <w:ins w:id="6247" w:author="Diana Gonzalez Garcia" w:date="2021-05-28T16:34:00Z"/>
                    <w:rFonts w:ascii="Calibri" w:hAnsi="Calibri" w:cs="Calibri"/>
                    <w:color w:val="000000"/>
                    <w:sz w:val="24"/>
                    <w:szCs w:val="24"/>
                    <w:lang w:eastAsia="es-CO"/>
                  </w:rPr>
                </w:rPrChange>
              </w:rPr>
            </w:pPr>
            <w:ins w:id="6248" w:author="Diana Gonzalez Garcia" w:date="2021-05-28T16:34:00Z">
              <w:r w:rsidRPr="004223AB">
                <w:rPr>
                  <w:rFonts w:ascii="Calibri" w:hAnsi="Calibri" w:cs="Calibri"/>
                  <w:color w:val="000000"/>
                  <w:sz w:val="12"/>
                  <w:szCs w:val="12"/>
                  <w:lang w:eastAsia="es-CO"/>
                  <w:rPrChange w:id="6249" w:author="Diana Gonzalez Garcia" w:date="2021-05-28T16:36:00Z">
                    <w:rPr>
                      <w:rFonts w:ascii="Calibri" w:hAnsi="Calibri" w:cs="Calibri"/>
                      <w:color w:val="000000"/>
                      <w:sz w:val="24"/>
                      <w:szCs w:val="24"/>
                      <w:lang w:eastAsia="es-CO"/>
                    </w:rPr>
                  </w:rPrChange>
                </w:rPr>
                <w:t>T26</w:t>
              </w:r>
            </w:ins>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Change w:id="6250" w:author="Diana Gonzalez Garcia" w:date="2021-05-28T16:43:00Z">
              <w:tcPr>
                <w:tcW w:w="317" w:type="pct"/>
                <w:vMerge w:val="restart"/>
                <w:tcBorders>
                  <w:top w:val="nil"/>
                  <w:left w:val="single" w:sz="4" w:space="0" w:color="auto"/>
                  <w:bottom w:val="single" w:sz="4" w:space="0" w:color="auto"/>
                  <w:right w:val="single" w:sz="4" w:space="0" w:color="auto"/>
                </w:tcBorders>
                <w:shd w:val="clear" w:color="auto" w:fill="auto"/>
                <w:vAlign w:val="center"/>
                <w:hideMark/>
              </w:tcPr>
            </w:tcPrChange>
          </w:tcPr>
          <w:p w14:paraId="01B74C74" w14:textId="77777777" w:rsidR="004223AB" w:rsidRPr="004223AB" w:rsidRDefault="004223AB" w:rsidP="004223AB">
            <w:pPr>
              <w:spacing w:after="0" w:line="240" w:lineRule="auto"/>
              <w:jc w:val="center"/>
              <w:rPr>
                <w:ins w:id="6251" w:author="Diana Gonzalez Garcia" w:date="2021-05-28T16:34:00Z"/>
                <w:rFonts w:ascii="Calibri" w:hAnsi="Calibri" w:cs="Calibri"/>
                <w:sz w:val="12"/>
                <w:szCs w:val="12"/>
                <w:lang w:eastAsia="es-CO"/>
                <w:rPrChange w:id="6252" w:author="Diana Gonzalez Garcia" w:date="2021-05-28T16:36:00Z">
                  <w:rPr>
                    <w:ins w:id="6253" w:author="Diana Gonzalez Garcia" w:date="2021-05-28T16:34:00Z"/>
                    <w:rFonts w:ascii="Calibri" w:hAnsi="Calibri" w:cs="Calibri"/>
                    <w:sz w:val="24"/>
                    <w:szCs w:val="24"/>
                    <w:lang w:eastAsia="es-CO"/>
                  </w:rPr>
                </w:rPrChange>
              </w:rPr>
            </w:pPr>
            <w:ins w:id="6254" w:author="Diana Gonzalez Garcia" w:date="2021-05-28T16:34:00Z">
              <w:r w:rsidRPr="004223AB">
                <w:rPr>
                  <w:rFonts w:ascii="Calibri" w:hAnsi="Calibri" w:cs="Calibri"/>
                  <w:sz w:val="12"/>
                  <w:szCs w:val="12"/>
                  <w:lang w:eastAsia="es-CO"/>
                  <w:rPrChange w:id="6255" w:author="Diana Gonzalez Garcia" w:date="2021-05-28T16:36:00Z">
                    <w:rPr>
                      <w:rFonts w:ascii="Calibri" w:hAnsi="Calibri" w:cs="Calibri"/>
                      <w:sz w:val="24"/>
                      <w:szCs w:val="24"/>
                      <w:lang w:eastAsia="es-CO"/>
                    </w:rPr>
                  </w:rPrChange>
                </w:rPr>
                <w:t>Colegios y Universidades de 4 o más pisos</w:t>
              </w:r>
            </w:ins>
          </w:p>
        </w:tc>
        <w:tc>
          <w:tcPr>
            <w:tcW w:w="0" w:type="auto"/>
            <w:vMerge w:val="restart"/>
            <w:tcBorders>
              <w:top w:val="nil"/>
              <w:left w:val="single" w:sz="4" w:space="0" w:color="auto"/>
              <w:bottom w:val="single" w:sz="4" w:space="0" w:color="auto"/>
              <w:right w:val="single" w:sz="4" w:space="0" w:color="auto"/>
            </w:tcBorders>
            <w:shd w:val="clear" w:color="000000" w:fill="FCE4D6"/>
            <w:vAlign w:val="center"/>
            <w:hideMark/>
            <w:tcPrChange w:id="6256" w:author="Diana Gonzalez Garcia" w:date="2021-05-28T16:43:00Z">
              <w:tcPr>
                <w:tcW w:w="330" w:type="pct"/>
                <w:gridSpan w:val="2"/>
                <w:vMerge w:val="restart"/>
                <w:tcBorders>
                  <w:top w:val="nil"/>
                  <w:left w:val="single" w:sz="4" w:space="0" w:color="auto"/>
                  <w:bottom w:val="single" w:sz="4" w:space="0" w:color="auto"/>
                  <w:right w:val="single" w:sz="4" w:space="0" w:color="auto"/>
                </w:tcBorders>
                <w:shd w:val="clear" w:color="000000" w:fill="FCE4D6"/>
                <w:vAlign w:val="center"/>
                <w:hideMark/>
              </w:tcPr>
            </w:tcPrChange>
          </w:tcPr>
          <w:p w14:paraId="6FFCBB5B" w14:textId="77777777" w:rsidR="004223AB" w:rsidRPr="004223AB" w:rsidRDefault="004223AB" w:rsidP="004223AB">
            <w:pPr>
              <w:spacing w:after="0" w:line="240" w:lineRule="auto"/>
              <w:jc w:val="center"/>
              <w:rPr>
                <w:ins w:id="6257" w:author="Diana Gonzalez Garcia" w:date="2021-05-28T16:34:00Z"/>
                <w:rFonts w:ascii="Calibri" w:hAnsi="Calibri" w:cs="Calibri"/>
                <w:sz w:val="12"/>
                <w:szCs w:val="12"/>
                <w:lang w:eastAsia="es-CO"/>
                <w:rPrChange w:id="6258" w:author="Diana Gonzalez Garcia" w:date="2021-05-28T16:36:00Z">
                  <w:rPr>
                    <w:ins w:id="6259" w:author="Diana Gonzalez Garcia" w:date="2021-05-28T16:34:00Z"/>
                    <w:rFonts w:ascii="Calibri" w:hAnsi="Calibri" w:cs="Calibri"/>
                    <w:sz w:val="24"/>
                    <w:szCs w:val="24"/>
                    <w:lang w:eastAsia="es-CO"/>
                  </w:rPr>
                </w:rPrChange>
              </w:rPr>
            </w:pPr>
            <w:ins w:id="6260" w:author="Diana Gonzalez Garcia" w:date="2021-05-28T16:34:00Z">
              <w:r w:rsidRPr="004223AB">
                <w:rPr>
                  <w:rFonts w:ascii="Calibri" w:hAnsi="Calibri" w:cs="Calibri"/>
                  <w:sz w:val="12"/>
                  <w:szCs w:val="12"/>
                  <w:lang w:eastAsia="es-CO"/>
                  <w:rPrChange w:id="6261" w:author="Diana Gonzalez Garcia" w:date="2021-05-28T16:36:00Z">
                    <w:rPr>
                      <w:rFonts w:ascii="Calibri" w:hAnsi="Calibri" w:cs="Calibri"/>
                      <w:sz w:val="24"/>
                      <w:szCs w:val="24"/>
                      <w:lang w:eastAsia="es-CO"/>
                    </w:rPr>
                  </w:rPrChange>
                </w:rPr>
                <w:t>016</w:t>
              </w:r>
            </w:ins>
          </w:p>
        </w:tc>
        <w:tc>
          <w:tcPr>
            <w:tcW w:w="0" w:type="auto"/>
            <w:tcBorders>
              <w:top w:val="nil"/>
              <w:left w:val="nil"/>
              <w:bottom w:val="nil"/>
              <w:right w:val="single" w:sz="4" w:space="0" w:color="auto"/>
            </w:tcBorders>
            <w:shd w:val="clear" w:color="auto" w:fill="auto"/>
            <w:vAlign w:val="center"/>
            <w:hideMark/>
            <w:tcPrChange w:id="6262" w:author="Diana Gonzalez Garcia" w:date="2021-05-28T16:43:00Z">
              <w:tcPr>
                <w:tcW w:w="352" w:type="pct"/>
                <w:gridSpan w:val="2"/>
                <w:tcBorders>
                  <w:top w:val="nil"/>
                  <w:left w:val="nil"/>
                  <w:bottom w:val="nil"/>
                  <w:right w:val="single" w:sz="4" w:space="0" w:color="auto"/>
                </w:tcBorders>
                <w:shd w:val="clear" w:color="auto" w:fill="auto"/>
                <w:vAlign w:val="center"/>
                <w:hideMark/>
              </w:tcPr>
            </w:tcPrChange>
          </w:tcPr>
          <w:p w14:paraId="4DAC7B42" w14:textId="77777777" w:rsidR="004223AB" w:rsidRPr="004223AB" w:rsidRDefault="004223AB" w:rsidP="004223AB">
            <w:pPr>
              <w:spacing w:after="0" w:line="240" w:lineRule="auto"/>
              <w:jc w:val="center"/>
              <w:rPr>
                <w:ins w:id="6263" w:author="Diana Gonzalez Garcia" w:date="2021-05-28T16:34:00Z"/>
                <w:rFonts w:ascii="Calibri" w:hAnsi="Calibri" w:cs="Calibri"/>
                <w:color w:val="000000"/>
                <w:sz w:val="12"/>
                <w:szCs w:val="12"/>
                <w:lang w:eastAsia="es-CO"/>
                <w:rPrChange w:id="6264" w:author="Diana Gonzalez Garcia" w:date="2021-05-28T16:36:00Z">
                  <w:rPr>
                    <w:ins w:id="6265" w:author="Diana Gonzalez Garcia" w:date="2021-05-28T16:34:00Z"/>
                    <w:rFonts w:ascii="Calibri" w:hAnsi="Calibri" w:cs="Calibri"/>
                    <w:color w:val="000000"/>
                    <w:sz w:val="24"/>
                    <w:szCs w:val="24"/>
                    <w:lang w:eastAsia="es-CO"/>
                  </w:rPr>
                </w:rPrChange>
              </w:rPr>
            </w:pPr>
            <w:ins w:id="6266" w:author="Diana Gonzalez Garcia" w:date="2021-05-28T16:34:00Z">
              <w:r w:rsidRPr="004223AB">
                <w:rPr>
                  <w:rFonts w:ascii="Calibri" w:hAnsi="Calibri" w:cs="Calibri"/>
                  <w:color w:val="000000"/>
                  <w:sz w:val="12"/>
                  <w:szCs w:val="12"/>
                  <w:lang w:eastAsia="es-CO"/>
                  <w:rPrChange w:id="6267" w:author="Diana Gonzalez Garcia" w:date="2021-05-28T16:36:00Z">
                    <w:rPr>
                      <w:rFonts w:ascii="Calibri" w:hAnsi="Calibri" w:cs="Calibri"/>
                      <w:color w:val="000000"/>
                      <w:sz w:val="24"/>
                      <w:szCs w:val="24"/>
                      <w:lang w:eastAsia="es-CO"/>
                    </w:rPr>
                  </w:rPrChange>
                </w:rPr>
                <w:t>Valor unitario construcción</w:t>
              </w:r>
            </w:ins>
          </w:p>
        </w:tc>
        <w:tc>
          <w:tcPr>
            <w:tcW w:w="0" w:type="auto"/>
            <w:tcBorders>
              <w:top w:val="nil"/>
              <w:left w:val="nil"/>
              <w:bottom w:val="single" w:sz="4" w:space="0" w:color="auto"/>
              <w:right w:val="single" w:sz="4" w:space="0" w:color="auto"/>
            </w:tcBorders>
            <w:shd w:val="clear" w:color="auto" w:fill="auto"/>
            <w:vAlign w:val="center"/>
            <w:hideMark/>
            <w:tcPrChange w:id="6268" w:author="Diana Gonzalez Garcia" w:date="2021-05-28T16:43:00Z">
              <w:tcPr>
                <w:tcW w:w="291" w:type="pct"/>
                <w:gridSpan w:val="2"/>
                <w:tcBorders>
                  <w:top w:val="nil"/>
                  <w:left w:val="nil"/>
                  <w:bottom w:val="single" w:sz="4" w:space="0" w:color="auto"/>
                  <w:right w:val="single" w:sz="4" w:space="0" w:color="auto"/>
                </w:tcBorders>
                <w:shd w:val="clear" w:color="auto" w:fill="auto"/>
                <w:vAlign w:val="center"/>
                <w:hideMark/>
              </w:tcPr>
            </w:tcPrChange>
          </w:tcPr>
          <w:p w14:paraId="6D0184CA" w14:textId="77777777" w:rsidR="004223AB" w:rsidRPr="004223AB" w:rsidRDefault="004223AB" w:rsidP="004223AB">
            <w:pPr>
              <w:spacing w:after="0" w:line="240" w:lineRule="auto"/>
              <w:jc w:val="center"/>
              <w:rPr>
                <w:ins w:id="6269" w:author="Diana Gonzalez Garcia" w:date="2021-05-28T16:34:00Z"/>
                <w:rFonts w:ascii="Calibri" w:hAnsi="Calibri" w:cs="Calibri"/>
                <w:color w:val="000000"/>
                <w:sz w:val="12"/>
                <w:szCs w:val="12"/>
                <w:lang w:eastAsia="es-CO"/>
                <w:rPrChange w:id="6270" w:author="Diana Gonzalez Garcia" w:date="2021-05-28T16:36:00Z">
                  <w:rPr>
                    <w:ins w:id="6271" w:author="Diana Gonzalez Garcia" w:date="2021-05-28T16:34:00Z"/>
                    <w:rFonts w:ascii="Calibri" w:hAnsi="Calibri" w:cs="Calibri"/>
                    <w:color w:val="000000"/>
                    <w:sz w:val="24"/>
                    <w:szCs w:val="24"/>
                    <w:lang w:eastAsia="es-CO"/>
                  </w:rPr>
                </w:rPrChange>
              </w:rPr>
            </w:pPr>
            <w:ins w:id="6272" w:author="Diana Gonzalez Garcia" w:date="2021-05-28T16:34:00Z">
              <w:r w:rsidRPr="004223AB">
                <w:rPr>
                  <w:rFonts w:ascii="Calibri" w:hAnsi="Calibri" w:cs="Calibri"/>
                  <w:color w:val="000000"/>
                  <w:sz w:val="12"/>
                  <w:szCs w:val="12"/>
                  <w:lang w:eastAsia="es-CO"/>
                  <w:rPrChange w:id="6273" w:author="Diana Gonzalez Garcia" w:date="2021-05-28T16:36:00Z">
                    <w:rPr>
                      <w:rFonts w:ascii="Calibri" w:hAnsi="Calibri" w:cs="Calibri"/>
                      <w:color w:val="000000"/>
                      <w:sz w:val="24"/>
                      <w:szCs w:val="24"/>
                      <w:lang w:eastAsia="es-CO"/>
                    </w:rPr>
                  </w:rPrChange>
                </w:rPr>
                <w:t>Puntaje</w:t>
              </w:r>
            </w:ins>
          </w:p>
        </w:tc>
        <w:tc>
          <w:tcPr>
            <w:tcW w:w="0" w:type="auto"/>
            <w:tcBorders>
              <w:top w:val="nil"/>
              <w:left w:val="nil"/>
              <w:bottom w:val="single" w:sz="4" w:space="0" w:color="auto"/>
              <w:right w:val="nil"/>
            </w:tcBorders>
            <w:shd w:val="clear" w:color="auto" w:fill="auto"/>
            <w:vAlign w:val="center"/>
            <w:hideMark/>
            <w:tcPrChange w:id="6274" w:author="Diana Gonzalez Garcia" w:date="2021-05-28T16:43:00Z">
              <w:tcPr>
                <w:tcW w:w="242" w:type="pct"/>
                <w:gridSpan w:val="2"/>
                <w:tcBorders>
                  <w:top w:val="nil"/>
                  <w:left w:val="nil"/>
                  <w:bottom w:val="single" w:sz="4" w:space="0" w:color="auto"/>
                  <w:right w:val="nil"/>
                </w:tcBorders>
                <w:shd w:val="clear" w:color="auto" w:fill="auto"/>
                <w:vAlign w:val="center"/>
                <w:hideMark/>
              </w:tcPr>
            </w:tcPrChange>
          </w:tcPr>
          <w:p w14:paraId="6E503636" w14:textId="77777777" w:rsidR="004223AB" w:rsidRPr="004223AB" w:rsidRDefault="004223AB" w:rsidP="004223AB">
            <w:pPr>
              <w:spacing w:after="0" w:line="240" w:lineRule="auto"/>
              <w:jc w:val="center"/>
              <w:rPr>
                <w:ins w:id="6275" w:author="Diana Gonzalez Garcia" w:date="2021-05-28T16:34:00Z"/>
                <w:rFonts w:ascii="Calibri" w:hAnsi="Calibri" w:cs="Calibri"/>
                <w:color w:val="000000"/>
                <w:sz w:val="12"/>
                <w:szCs w:val="12"/>
                <w:lang w:eastAsia="es-CO"/>
                <w:rPrChange w:id="6276" w:author="Diana Gonzalez Garcia" w:date="2021-05-28T16:36:00Z">
                  <w:rPr>
                    <w:ins w:id="6277" w:author="Diana Gonzalez Garcia" w:date="2021-05-28T16:34:00Z"/>
                    <w:rFonts w:ascii="Calibri" w:hAnsi="Calibri" w:cs="Calibri"/>
                    <w:color w:val="000000"/>
                    <w:sz w:val="24"/>
                    <w:szCs w:val="24"/>
                    <w:lang w:eastAsia="es-CO"/>
                  </w:rPr>
                </w:rPrChange>
              </w:rPr>
            </w:pPr>
            <w:proofErr w:type="spellStart"/>
            <w:ins w:id="6278" w:author="Diana Gonzalez Garcia" w:date="2021-05-28T16:34:00Z">
              <w:r w:rsidRPr="004223AB">
                <w:rPr>
                  <w:rFonts w:ascii="Calibri" w:hAnsi="Calibri" w:cs="Calibri"/>
                  <w:color w:val="000000"/>
                  <w:sz w:val="12"/>
                  <w:szCs w:val="12"/>
                  <w:lang w:eastAsia="es-CO"/>
                  <w:rPrChange w:id="6279" w:author="Diana Gonzalez Garcia" w:date="2021-05-28T16:36:00Z">
                    <w:rPr>
                      <w:rFonts w:ascii="Calibri" w:hAnsi="Calibri" w:cs="Calibri"/>
                      <w:color w:val="000000"/>
                      <w:sz w:val="24"/>
                      <w:szCs w:val="24"/>
                      <w:lang w:eastAsia="es-CO"/>
                    </w:rPr>
                  </w:rPrChange>
                </w:rPr>
                <w:t>SIIC</w:t>
              </w:r>
              <w:proofErr w:type="spellEnd"/>
            </w:ins>
          </w:p>
        </w:tc>
        <w:tc>
          <w:tcPr>
            <w:tcW w:w="0" w:type="auto"/>
            <w:tcBorders>
              <w:top w:val="single" w:sz="4" w:space="0" w:color="auto"/>
              <w:left w:val="single" w:sz="4" w:space="0" w:color="auto"/>
              <w:bottom w:val="nil"/>
              <w:right w:val="single" w:sz="4" w:space="0" w:color="auto"/>
            </w:tcBorders>
            <w:shd w:val="clear" w:color="auto" w:fill="auto"/>
            <w:vAlign w:val="center"/>
            <w:hideMark/>
            <w:tcPrChange w:id="6280" w:author="Diana Gonzalez Garcia" w:date="2021-05-28T16:43:00Z">
              <w:tcPr>
                <w:tcW w:w="1418" w:type="pct"/>
                <w:tcBorders>
                  <w:top w:val="single" w:sz="4" w:space="0" w:color="auto"/>
                  <w:left w:val="single" w:sz="4" w:space="0" w:color="auto"/>
                  <w:bottom w:val="nil"/>
                  <w:right w:val="single" w:sz="4" w:space="0" w:color="auto"/>
                </w:tcBorders>
                <w:shd w:val="clear" w:color="auto" w:fill="auto"/>
                <w:vAlign w:val="center"/>
                <w:hideMark/>
              </w:tcPr>
            </w:tcPrChange>
          </w:tcPr>
          <w:p w14:paraId="163CA723" w14:textId="0AAED5E5" w:rsidR="004223AB" w:rsidRPr="004223AB" w:rsidRDefault="004223AB" w:rsidP="004223AB">
            <w:pPr>
              <w:spacing w:after="0" w:line="240" w:lineRule="auto"/>
              <w:jc w:val="both"/>
              <w:rPr>
                <w:ins w:id="6281" w:author="Diana Gonzalez Garcia" w:date="2021-05-28T16:34:00Z"/>
                <w:rFonts w:ascii="Calibri" w:hAnsi="Calibri" w:cs="Calibri"/>
                <w:color w:val="000000"/>
                <w:sz w:val="12"/>
                <w:szCs w:val="12"/>
                <w:lang w:eastAsia="es-CO"/>
                <w:rPrChange w:id="6282" w:author="Diana Gonzalez Garcia" w:date="2021-05-28T16:36:00Z">
                  <w:rPr>
                    <w:ins w:id="6283" w:author="Diana Gonzalez Garcia" w:date="2021-05-28T16:34:00Z"/>
                    <w:rFonts w:ascii="Calibri" w:hAnsi="Calibri" w:cs="Calibri"/>
                    <w:color w:val="000000"/>
                    <w:sz w:val="24"/>
                    <w:szCs w:val="24"/>
                    <w:lang w:eastAsia="es-CO"/>
                  </w:rPr>
                </w:rPrChange>
              </w:rPr>
            </w:pPr>
            <w:ins w:id="6284" w:author="Diana Gonzalez Garcia" w:date="2021-05-28T16:34:00Z">
              <w:r w:rsidRPr="004223AB">
                <w:rPr>
                  <w:rFonts w:ascii="Calibri" w:hAnsi="Calibri" w:cs="Calibri"/>
                  <w:color w:val="000000"/>
                  <w:sz w:val="12"/>
                  <w:szCs w:val="12"/>
                  <w:lang w:eastAsia="es-CO"/>
                  <w:rPrChange w:id="6285" w:author="Diana Gonzalez Garcia" w:date="2021-05-28T16:36:00Z">
                    <w:rPr>
                      <w:rFonts w:ascii="Calibri" w:hAnsi="Calibri" w:cs="Calibri"/>
                      <w:color w:val="000000"/>
                      <w:sz w:val="24"/>
                      <w:szCs w:val="24"/>
                      <w:lang w:eastAsia="es-CO"/>
                    </w:rPr>
                  </w:rPrChange>
                </w:rPr>
                <w:t xml:space="preserve">Para predios con edades superiores a 100 </w:t>
              </w:r>
            </w:ins>
            <w:ins w:id="6286" w:author="Diana Gonzalez Garcia" w:date="2021-05-28T16:46:00Z">
              <w:r w:rsidR="00D203B1" w:rsidRPr="004223AB">
                <w:rPr>
                  <w:rFonts w:ascii="Calibri" w:hAnsi="Calibri" w:cs="Calibri"/>
                  <w:color w:val="000000"/>
                  <w:sz w:val="12"/>
                  <w:szCs w:val="12"/>
                  <w:lang w:eastAsia="es-CO"/>
                  <w:rPrChange w:id="6287" w:author="Diana Gonzalez Garcia" w:date="2021-05-28T16:36:00Z">
                    <w:rPr>
                      <w:rFonts w:ascii="Calibri" w:hAnsi="Calibri" w:cs="Calibri"/>
                      <w:color w:val="000000"/>
                      <w:sz w:val="12"/>
                      <w:szCs w:val="12"/>
                      <w:lang w:eastAsia="es-CO"/>
                    </w:rPr>
                  </w:rPrChange>
                </w:rPr>
                <w:t>años, la</w:t>
              </w:r>
            </w:ins>
            <w:ins w:id="6288" w:author="Diana Gonzalez Garcia" w:date="2021-05-28T16:34:00Z">
              <w:r w:rsidRPr="004223AB">
                <w:rPr>
                  <w:rFonts w:ascii="Calibri" w:hAnsi="Calibri" w:cs="Calibri"/>
                  <w:color w:val="000000"/>
                  <w:sz w:val="12"/>
                  <w:szCs w:val="12"/>
                  <w:lang w:eastAsia="es-CO"/>
                  <w:rPrChange w:id="6289" w:author="Diana Gonzalez Garcia" w:date="2021-05-28T16:36:00Z">
                    <w:rPr>
                      <w:rFonts w:ascii="Calibri" w:hAnsi="Calibri" w:cs="Calibri"/>
                      <w:color w:val="000000"/>
                      <w:sz w:val="24"/>
                      <w:szCs w:val="24"/>
                      <w:lang w:eastAsia="es-CO"/>
                    </w:rPr>
                  </w:rPrChange>
                </w:rPr>
                <w:t xml:space="preserve"> variable modelo es avalúo especial.</w:t>
              </w:r>
            </w:ins>
          </w:p>
        </w:tc>
        <w:tc>
          <w:tcPr>
            <w:tcW w:w="0" w:type="auto"/>
            <w:vMerge w:val="restart"/>
            <w:tcBorders>
              <w:top w:val="nil"/>
              <w:left w:val="nil"/>
              <w:bottom w:val="single" w:sz="4" w:space="0" w:color="auto"/>
              <w:right w:val="single" w:sz="4" w:space="0" w:color="auto"/>
            </w:tcBorders>
            <w:shd w:val="clear" w:color="auto" w:fill="auto"/>
            <w:noWrap/>
            <w:vAlign w:val="center"/>
            <w:hideMark/>
            <w:tcPrChange w:id="6290" w:author="Diana Gonzalez Garcia" w:date="2021-05-28T16:43:00Z">
              <w:tcPr>
                <w:tcW w:w="261" w:type="pct"/>
                <w:gridSpan w:val="2"/>
                <w:vMerge w:val="restart"/>
                <w:tcBorders>
                  <w:top w:val="nil"/>
                  <w:left w:val="nil"/>
                  <w:bottom w:val="single" w:sz="4" w:space="0" w:color="auto"/>
                  <w:right w:val="single" w:sz="4" w:space="0" w:color="auto"/>
                </w:tcBorders>
                <w:shd w:val="clear" w:color="auto" w:fill="auto"/>
                <w:noWrap/>
                <w:vAlign w:val="center"/>
                <w:hideMark/>
              </w:tcPr>
            </w:tcPrChange>
          </w:tcPr>
          <w:p w14:paraId="2FE4A463" w14:textId="77777777" w:rsidR="004223AB" w:rsidRPr="004223AB" w:rsidRDefault="004223AB" w:rsidP="004223AB">
            <w:pPr>
              <w:spacing w:after="0" w:line="240" w:lineRule="auto"/>
              <w:jc w:val="center"/>
              <w:rPr>
                <w:ins w:id="6291" w:author="Diana Gonzalez Garcia" w:date="2021-05-28T16:34:00Z"/>
                <w:rFonts w:ascii="Calibri" w:hAnsi="Calibri" w:cs="Calibri"/>
                <w:color w:val="000000"/>
                <w:sz w:val="12"/>
                <w:szCs w:val="12"/>
                <w:lang w:eastAsia="es-CO"/>
                <w:rPrChange w:id="6292" w:author="Diana Gonzalez Garcia" w:date="2021-05-28T16:36:00Z">
                  <w:rPr>
                    <w:ins w:id="6293" w:author="Diana Gonzalez Garcia" w:date="2021-05-28T16:34:00Z"/>
                    <w:rFonts w:ascii="Calibri" w:hAnsi="Calibri" w:cs="Calibri"/>
                    <w:color w:val="000000"/>
                    <w:sz w:val="24"/>
                    <w:szCs w:val="24"/>
                    <w:lang w:eastAsia="es-CO"/>
                  </w:rPr>
                </w:rPrChange>
              </w:rPr>
            </w:pPr>
            <w:ins w:id="6294" w:author="Diana Gonzalez Garcia" w:date="2021-05-28T16:34:00Z">
              <w:r w:rsidRPr="004223AB">
                <w:rPr>
                  <w:rFonts w:ascii="Calibri" w:hAnsi="Calibri" w:cs="Calibri"/>
                  <w:color w:val="000000"/>
                  <w:sz w:val="12"/>
                  <w:szCs w:val="12"/>
                  <w:lang w:eastAsia="es-CO"/>
                  <w:rPrChange w:id="6295" w:author="Diana Gonzalez Garcia" w:date="2021-05-28T16:36:00Z">
                    <w:rPr>
                      <w:rFonts w:ascii="Calibri" w:hAnsi="Calibri" w:cs="Calibri"/>
                      <w:color w:val="000000"/>
                      <w:sz w:val="24"/>
                      <w:szCs w:val="24"/>
                      <w:lang w:eastAsia="es-CO"/>
                    </w:rPr>
                  </w:rPrChange>
                </w:rPr>
                <w:t>T26</w:t>
              </w:r>
            </w:ins>
          </w:p>
        </w:tc>
        <w:tc>
          <w:tcPr>
            <w:tcW w:w="0" w:type="auto"/>
            <w:vMerge w:val="restart"/>
            <w:tcBorders>
              <w:top w:val="nil"/>
              <w:left w:val="single" w:sz="4" w:space="0" w:color="auto"/>
              <w:bottom w:val="single" w:sz="4" w:space="0" w:color="auto"/>
              <w:right w:val="nil"/>
            </w:tcBorders>
            <w:shd w:val="clear" w:color="auto" w:fill="auto"/>
            <w:vAlign w:val="center"/>
            <w:hideMark/>
            <w:tcPrChange w:id="6296" w:author="Diana Gonzalez Garcia" w:date="2021-05-28T16:43:00Z">
              <w:tcPr>
                <w:tcW w:w="487" w:type="pct"/>
                <w:gridSpan w:val="2"/>
                <w:vMerge w:val="restart"/>
                <w:tcBorders>
                  <w:top w:val="nil"/>
                  <w:left w:val="single" w:sz="4" w:space="0" w:color="auto"/>
                  <w:bottom w:val="single" w:sz="4" w:space="0" w:color="auto"/>
                  <w:right w:val="nil"/>
                </w:tcBorders>
                <w:shd w:val="clear" w:color="auto" w:fill="auto"/>
                <w:vAlign w:val="center"/>
                <w:hideMark/>
              </w:tcPr>
            </w:tcPrChange>
          </w:tcPr>
          <w:p w14:paraId="7183260E" w14:textId="77777777" w:rsidR="004223AB" w:rsidRPr="004223AB" w:rsidRDefault="004223AB" w:rsidP="004223AB">
            <w:pPr>
              <w:spacing w:after="0" w:line="240" w:lineRule="auto"/>
              <w:jc w:val="center"/>
              <w:rPr>
                <w:ins w:id="6297" w:author="Diana Gonzalez Garcia" w:date="2021-05-28T16:34:00Z"/>
                <w:rFonts w:ascii="Calibri" w:hAnsi="Calibri" w:cs="Calibri"/>
                <w:color w:val="FF0000"/>
                <w:sz w:val="12"/>
                <w:szCs w:val="12"/>
                <w:lang w:eastAsia="es-CO"/>
                <w:rPrChange w:id="6298" w:author="Diana Gonzalez Garcia" w:date="2021-05-28T16:36:00Z">
                  <w:rPr>
                    <w:ins w:id="6299" w:author="Diana Gonzalez Garcia" w:date="2021-05-28T16:34:00Z"/>
                    <w:rFonts w:ascii="Calibri" w:hAnsi="Calibri" w:cs="Calibri"/>
                    <w:color w:val="FF0000"/>
                    <w:sz w:val="24"/>
                    <w:szCs w:val="24"/>
                    <w:lang w:eastAsia="es-CO"/>
                  </w:rPr>
                </w:rPrChange>
              </w:rPr>
            </w:pPr>
            <w:ins w:id="6300" w:author="Diana Gonzalez Garcia" w:date="2021-05-28T16:34:00Z">
              <w:r w:rsidRPr="004223AB">
                <w:rPr>
                  <w:rFonts w:ascii="Calibri" w:hAnsi="Calibri" w:cs="Calibri"/>
                  <w:color w:val="FF0000"/>
                  <w:sz w:val="12"/>
                  <w:szCs w:val="12"/>
                  <w:lang w:eastAsia="es-CO"/>
                  <w:rPrChange w:id="6301" w:author="Diana Gonzalez Garcia" w:date="2021-05-28T16:36:00Z">
                    <w:rPr>
                      <w:rFonts w:ascii="Calibri" w:hAnsi="Calibri" w:cs="Calibri"/>
                      <w:color w:val="FF0000"/>
                      <w:sz w:val="24"/>
                      <w:szCs w:val="24"/>
                      <w:lang w:eastAsia="es-CO"/>
                    </w:rPr>
                  </w:rPrChange>
                </w:rPr>
                <w:t> </w:t>
              </w:r>
            </w:ins>
          </w:p>
        </w:tc>
        <w:tc>
          <w:tcPr>
            <w:tcW w:w="1158" w:type="dxa"/>
            <w:vMerge w:val="restart"/>
            <w:tcBorders>
              <w:top w:val="nil"/>
              <w:left w:val="single" w:sz="4" w:space="0" w:color="auto"/>
              <w:bottom w:val="single" w:sz="4" w:space="0" w:color="auto"/>
              <w:right w:val="single" w:sz="4" w:space="0" w:color="auto"/>
            </w:tcBorders>
            <w:shd w:val="clear" w:color="auto" w:fill="auto"/>
            <w:vAlign w:val="center"/>
            <w:hideMark/>
            <w:tcPrChange w:id="6302" w:author="Diana Gonzalez Garcia" w:date="2021-05-28T16:43:00Z">
              <w:tcPr>
                <w:tcW w:w="985" w:type="pct"/>
                <w:gridSpan w:val="2"/>
                <w:vMerge w:val="restart"/>
                <w:tcBorders>
                  <w:top w:val="nil"/>
                  <w:left w:val="single" w:sz="4" w:space="0" w:color="auto"/>
                  <w:bottom w:val="single" w:sz="4" w:space="0" w:color="auto"/>
                  <w:right w:val="single" w:sz="4" w:space="0" w:color="auto"/>
                </w:tcBorders>
                <w:shd w:val="clear" w:color="auto" w:fill="auto"/>
                <w:vAlign w:val="center"/>
                <w:hideMark/>
              </w:tcPr>
            </w:tcPrChange>
          </w:tcPr>
          <w:p w14:paraId="4F57DAD9" w14:textId="77777777" w:rsidR="004223AB" w:rsidRPr="004223AB" w:rsidRDefault="004223AB" w:rsidP="004223AB">
            <w:pPr>
              <w:spacing w:after="0" w:line="240" w:lineRule="auto"/>
              <w:rPr>
                <w:ins w:id="6303" w:author="Diana Gonzalez Garcia" w:date="2021-05-28T16:34:00Z"/>
                <w:rFonts w:ascii="Calibri" w:hAnsi="Calibri" w:cs="Calibri"/>
                <w:color w:val="000000"/>
                <w:sz w:val="12"/>
                <w:szCs w:val="12"/>
                <w:lang w:eastAsia="es-CO"/>
                <w:rPrChange w:id="6304" w:author="Diana Gonzalez Garcia" w:date="2021-05-28T16:36:00Z">
                  <w:rPr>
                    <w:ins w:id="6305" w:author="Diana Gonzalez Garcia" w:date="2021-05-28T16:34:00Z"/>
                    <w:rFonts w:ascii="Calibri" w:hAnsi="Calibri" w:cs="Calibri"/>
                    <w:color w:val="000000"/>
                    <w:sz w:val="24"/>
                    <w:szCs w:val="24"/>
                    <w:lang w:eastAsia="es-CO"/>
                  </w:rPr>
                </w:rPrChange>
              </w:rPr>
            </w:pPr>
            <w:ins w:id="6306" w:author="Diana Gonzalez Garcia" w:date="2021-05-28T16:34:00Z">
              <w:r w:rsidRPr="004223AB">
                <w:rPr>
                  <w:rFonts w:ascii="Calibri" w:hAnsi="Calibri" w:cs="Calibri"/>
                  <w:color w:val="000000"/>
                  <w:sz w:val="12"/>
                  <w:szCs w:val="12"/>
                  <w:lang w:eastAsia="es-CO"/>
                  <w:rPrChange w:id="6307" w:author="Diana Gonzalez Garcia" w:date="2021-05-28T16:36:00Z">
                    <w:rPr>
                      <w:rFonts w:ascii="Calibri" w:hAnsi="Calibri" w:cs="Calibri"/>
                      <w:color w:val="000000"/>
                      <w:sz w:val="24"/>
                      <w:szCs w:val="24"/>
                      <w:lang w:eastAsia="es-CO"/>
                    </w:rPr>
                  </w:rPrChange>
                </w:rPr>
                <w:t>No aplica</w:t>
              </w:r>
            </w:ins>
          </w:p>
        </w:tc>
      </w:tr>
      <w:tr w:rsidR="004223AB" w:rsidRPr="004223AB" w14:paraId="04DB01EB" w14:textId="77777777" w:rsidTr="00D203B1">
        <w:tblPrEx>
          <w:tblPrExChange w:id="6308" w:author="Diana Gonzalez Garcia" w:date="2021-05-28T16:43:00Z">
            <w:tblPrEx>
              <w:tblW w:w="5000" w:type="pct"/>
              <w:tblInd w:w="0" w:type="dxa"/>
            </w:tblPrEx>
          </w:tblPrExChange>
        </w:tblPrEx>
        <w:trPr>
          <w:trHeight w:val="20"/>
          <w:ins w:id="6309" w:author="Diana Gonzalez Garcia" w:date="2021-05-28T16:34:00Z"/>
          <w:trPrChange w:id="6310" w:author="Diana Gonzalez Garcia" w:date="2021-05-28T16:43:00Z">
            <w:trPr>
              <w:gridBefore w:val="2"/>
              <w:gridAfter w:val="0"/>
              <w:trHeight w:val="930"/>
            </w:trPr>
          </w:trPrChange>
        </w:trPr>
        <w:tc>
          <w:tcPr>
            <w:tcW w:w="0" w:type="auto"/>
            <w:vMerge/>
            <w:tcBorders>
              <w:top w:val="nil"/>
              <w:left w:val="single" w:sz="4" w:space="0" w:color="auto"/>
              <w:bottom w:val="single" w:sz="4" w:space="0" w:color="auto"/>
              <w:right w:val="single" w:sz="4" w:space="0" w:color="auto"/>
            </w:tcBorders>
            <w:vAlign w:val="center"/>
            <w:hideMark/>
            <w:tcPrChange w:id="6311" w:author="Diana Gonzalez Garcia" w:date="2021-05-28T16:43:00Z">
              <w:tcPr>
                <w:tcW w:w="318" w:type="pct"/>
                <w:gridSpan w:val="2"/>
                <w:vMerge/>
                <w:tcBorders>
                  <w:top w:val="nil"/>
                  <w:left w:val="single" w:sz="4" w:space="0" w:color="auto"/>
                  <w:bottom w:val="single" w:sz="4" w:space="0" w:color="auto"/>
                  <w:right w:val="single" w:sz="4" w:space="0" w:color="auto"/>
                </w:tcBorders>
                <w:vAlign w:val="center"/>
                <w:hideMark/>
              </w:tcPr>
            </w:tcPrChange>
          </w:tcPr>
          <w:p w14:paraId="082AFE00" w14:textId="77777777" w:rsidR="004223AB" w:rsidRPr="004223AB" w:rsidRDefault="004223AB" w:rsidP="004223AB">
            <w:pPr>
              <w:spacing w:after="0" w:line="240" w:lineRule="auto"/>
              <w:rPr>
                <w:ins w:id="6312" w:author="Diana Gonzalez Garcia" w:date="2021-05-28T16:34:00Z"/>
                <w:rFonts w:ascii="Calibri" w:hAnsi="Calibri" w:cs="Calibri"/>
                <w:color w:val="000000"/>
                <w:sz w:val="12"/>
                <w:szCs w:val="12"/>
                <w:lang w:eastAsia="es-CO"/>
                <w:rPrChange w:id="6313" w:author="Diana Gonzalez Garcia" w:date="2021-05-28T16:36:00Z">
                  <w:rPr>
                    <w:ins w:id="6314"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6315" w:author="Diana Gonzalez Garcia" w:date="2021-05-28T16:43:00Z">
              <w:tcPr>
                <w:tcW w:w="317" w:type="pct"/>
                <w:vMerge/>
                <w:tcBorders>
                  <w:top w:val="nil"/>
                  <w:left w:val="single" w:sz="4" w:space="0" w:color="auto"/>
                  <w:bottom w:val="single" w:sz="4" w:space="0" w:color="auto"/>
                  <w:right w:val="single" w:sz="4" w:space="0" w:color="auto"/>
                </w:tcBorders>
                <w:vAlign w:val="center"/>
                <w:hideMark/>
              </w:tcPr>
            </w:tcPrChange>
          </w:tcPr>
          <w:p w14:paraId="745EF846" w14:textId="77777777" w:rsidR="004223AB" w:rsidRPr="004223AB" w:rsidRDefault="004223AB" w:rsidP="004223AB">
            <w:pPr>
              <w:spacing w:after="0" w:line="240" w:lineRule="auto"/>
              <w:rPr>
                <w:ins w:id="6316" w:author="Diana Gonzalez Garcia" w:date="2021-05-28T16:34:00Z"/>
                <w:rFonts w:ascii="Calibri" w:hAnsi="Calibri" w:cs="Calibri"/>
                <w:sz w:val="12"/>
                <w:szCs w:val="12"/>
                <w:lang w:eastAsia="es-CO"/>
                <w:rPrChange w:id="6317" w:author="Diana Gonzalez Garcia" w:date="2021-05-28T16:36:00Z">
                  <w:rPr>
                    <w:ins w:id="6318" w:author="Diana Gonzalez Garcia" w:date="2021-05-28T16:34:00Z"/>
                    <w:rFonts w:ascii="Calibri" w:hAnsi="Calibri" w:cs="Calibri"/>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6319" w:author="Diana Gonzalez Garcia" w:date="2021-05-28T16:43:00Z">
              <w:tcPr>
                <w:tcW w:w="330" w:type="pct"/>
                <w:gridSpan w:val="2"/>
                <w:vMerge/>
                <w:tcBorders>
                  <w:top w:val="nil"/>
                  <w:left w:val="single" w:sz="4" w:space="0" w:color="auto"/>
                  <w:bottom w:val="single" w:sz="4" w:space="0" w:color="auto"/>
                  <w:right w:val="single" w:sz="4" w:space="0" w:color="auto"/>
                </w:tcBorders>
                <w:vAlign w:val="center"/>
                <w:hideMark/>
              </w:tcPr>
            </w:tcPrChange>
          </w:tcPr>
          <w:p w14:paraId="7A67910F" w14:textId="77777777" w:rsidR="004223AB" w:rsidRPr="004223AB" w:rsidRDefault="004223AB" w:rsidP="004223AB">
            <w:pPr>
              <w:spacing w:after="0" w:line="240" w:lineRule="auto"/>
              <w:rPr>
                <w:ins w:id="6320" w:author="Diana Gonzalez Garcia" w:date="2021-05-28T16:34:00Z"/>
                <w:rFonts w:ascii="Calibri" w:hAnsi="Calibri" w:cs="Calibri"/>
                <w:sz w:val="12"/>
                <w:szCs w:val="12"/>
                <w:lang w:eastAsia="es-CO"/>
                <w:rPrChange w:id="6321" w:author="Diana Gonzalez Garcia" w:date="2021-05-28T16:36:00Z">
                  <w:rPr>
                    <w:ins w:id="6322" w:author="Diana Gonzalez Garcia" w:date="2021-05-28T16:34:00Z"/>
                    <w:rFonts w:ascii="Calibri" w:hAnsi="Calibri" w:cs="Calibri"/>
                    <w:sz w:val="24"/>
                    <w:szCs w:val="24"/>
                    <w:lang w:eastAsia="es-CO"/>
                  </w:rPr>
                </w:rPrChange>
              </w:rPr>
            </w:pPr>
          </w:p>
        </w:tc>
        <w:tc>
          <w:tcPr>
            <w:tcW w:w="0" w:type="auto"/>
            <w:tcBorders>
              <w:top w:val="nil"/>
              <w:left w:val="nil"/>
              <w:bottom w:val="nil"/>
              <w:right w:val="single" w:sz="4" w:space="0" w:color="auto"/>
            </w:tcBorders>
            <w:shd w:val="clear" w:color="auto" w:fill="auto"/>
            <w:vAlign w:val="center"/>
            <w:hideMark/>
            <w:tcPrChange w:id="6323" w:author="Diana Gonzalez Garcia" w:date="2021-05-28T16:43:00Z">
              <w:tcPr>
                <w:tcW w:w="352" w:type="pct"/>
                <w:gridSpan w:val="2"/>
                <w:tcBorders>
                  <w:top w:val="nil"/>
                  <w:left w:val="nil"/>
                  <w:bottom w:val="nil"/>
                  <w:right w:val="single" w:sz="4" w:space="0" w:color="auto"/>
                </w:tcBorders>
                <w:shd w:val="clear" w:color="auto" w:fill="auto"/>
                <w:vAlign w:val="center"/>
                <w:hideMark/>
              </w:tcPr>
            </w:tcPrChange>
          </w:tcPr>
          <w:p w14:paraId="7234E18F" w14:textId="77777777" w:rsidR="004223AB" w:rsidRPr="004223AB" w:rsidRDefault="004223AB" w:rsidP="004223AB">
            <w:pPr>
              <w:spacing w:after="0" w:line="240" w:lineRule="auto"/>
              <w:jc w:val="center"/>
              <w:rPr>
                <w:ins w:id="6324" w:author="Diana Gonzalez Garcia" w:date="2021-05-28T16:34:00Z"/>
                <w:rFonts w:ascii="Calibri" w:hAnsi="Calibri" w:cs="Calibri"/>
                <w:color w:val="000000"/>
                <w:sz w:val="12"/>
                <w:szCs w:val="12"/>
                <w:lang w:eastAsia="es-CO"/>
                <w:rPrChange w:id="6325" w:author="Diana Gonzalez Garcia" w:date="2021-05-28T16:36:00Z">
                  <w:rPr>
                    <w:ins w:id="6326" w:author="Diana Gonzalez Garcia" w:date="2021-05-28T16:34:00Z"/>
                    <w:rFonts w:ascii="Calibri" w:hAnsi="Calibri" w:cs="Calibri"/>
                    <w:color w:val="000000"/>
                    <w:sz w:val="24"/>
                    <w:szCs w:val="24"/>
                    <w:lang w:eastAsia="es-CO"/>
                  </w:rPr>
                </w:rPrChange>
              </w:rPr>
            </w:pPr>
            <w:ins w:id="6327" w:author="Diana Gonzalez Garcia" w:date="2021-05-28T16:34:00Z">
              <w:r w:rsidRPr="004223AB">
                <w:rPr>
                  <w:rFonts w:ascii="Calibri" w:hAnsi="Calibri" w:cs="Calibri"/>
                  <w:color w:val="000000"/>
                  <w:sz w:val="12"/>
                  <w:szCs w:val="12"/>
                  <w:lang w:eastAsia="es-CO"/>
                  <w:rPrChange w:id="6328" w:author="Diana Gonzalez Garcia" w:date="2021-05-28T16:36:00Z">
                    <w:rPr>
                      <w:rFonts w:ascii="Calibri" w:hAnsi="Calibri" w:cs="Calibri"/>
                      <w:color w:val="000000"/>
                      <w:sz w:val="24"/>
                      <w:szCs w:val="24"/>
                      <w:lang w:eastAsia="es-CO"/>
                    </w:rPr>
                  </w:rPrChange>
                </w:rPr>
                <w:t>($ / m2)</w:t>
              </w:r>
            </w:ins>
          </w:p>
        </w:tc>
        <w:tc>
          <w:tcPr>
            <w:tcW w:w="0" w:type="auto"/>
            <w:tcBorders>
              <w:top w:val="nil"/>
              <w:left w:val="nil"/>
              <w:bottom w:val="single" w:sz="4" w:space="0" w:color="auto"/>
              <w:right w:val="single" w:sz="4" w:space="0" w:color="auto"/>
            </w:tcBorders>
            <w:shd w:val="clear" w:color="auto" w:fill="auto"/>
            <w:vAlign w:val="center"/>
            <w:hideMark/>
            <w:tcPrChange w:id="6329" w:author="Diana Gonzalez Garcia" w:date="2021-05-28T16:43:00Z">
              <w:tcPr>
                <w:tcW w:w="291" w:type="pct"/>
                <w:gridSpan w:val="2"/>
                <w:tcBorders>
                  <w:top w:val="nil"/>
                  <w:left w:val="nil"/>
                  <w:bottom w:val="single" w:sz="4" w:space="0" w:color="auto"/>
                  <w:right w:val="single" w:sz="4" w:space="0" w:color="auto"/>
                </w:tcBorders>
                <w:shd w:val="clear" w:color="auto" w:fill="auto"/>
                <w:vAlign w:val="center"/>
                <w:hideMark/>
              </w:tcPr>
            </w:tcPrChange>
          </w:tcPr>
          <w:p w14:paraId="71BE278D" w14:textId="77777777" w:rsidR="004223AB" w:rsidRPr="004223AB" w:rsidRDefault="004223AB" w:rsidP="004223AB">
            <w:pPr>
              <w:spacing w:after="0" w:line="240" w:lineRule="auto"/>
              <w:jc w:val="center"/>
              <w:rPr>
                <w:ins w:id="6330" w:author="Diana Gonzalez Garcia" w:date="2021-05-28T16:34:00Z"/>
                <w:rFonts w:ascii="Calibri" w:hAnsi="Calibri" w:cs="Calibri"/>
                <w:color w:val="000000"/>
                <w:sz w:val="12"/>
                <w:szCs w:val="12"/>
                <w:lang w:eastAsia="es-CO"/>
                <w:rPrChange w:id="6331" w:author="Diana Gonzalez Garcia" w:date="2021-05-28T16:36:00Z">
                  <w:rPr>
                    <w:ins w:id="6332" w:author="Diana Gonzalez Garcia" w:date="2021-05-28T16:34:00Z"/>
                    <w:rFonts w:ascii="Calibri" w:hAnsi="Calibri" w:cs="Calibri"/>
                    <w:color w:val="000000"/>
                    <w:sz w:val="24"/>
                    <w:szCs w:val="24"/>
                    <w:lang w:eastAsia="es-CO"/>
                  </w:rPr>
                </w:rPrChange>
              </w:rPr>
            </w:pPr>
            <w:ins w:id="6333" w:author="Diana Gonzalez Garcia" w:date="2021-05-28T16:34:00Z">
              <w:r w:rsidRPr="004223AB">
                <w:rPr>
                  <w:rFonts w:ascii="Calibri" w:hAnsi="Calibri" w:cs="Calibri"/>
                  <w:color w:val="000000"/>
                  <w:sz w:val="12"/>
                  <w:szCs w:val="12"/>
                  <w:lang w:eastAsia="es-CO"/>
                  <w:rPrChange w:id="6334" w:author="Diana Gonzalez Garcia" w:date="2021-05-28T16:36:00Z">
                    <w:rPr>
                      <w:rFonts w:ascii="Calibri" w:hAnsi="Calibri" w:cs="Calibri"/>
                      <w:color w:val="000000"/>
                      <w:sz w:val="24"/>
                      <w:szCs w:val="24"/>
                      <w:lang w:eastAsia="es-CO"/>
                    </w:rPr>
                  </w:rPrChange>
                </w:rPr>
                <w:t>Edad</w:t>
              </w:r>
            </w:ins>
          </w:p>
        </w:tc>
        <w:tc>
          <w:tcPr>
            <w:tcW w:w="0" w:type="auto"/>
            <w:tcBorders>
              <w:top w:val="nil"/>
              <w:left w:val="nil"/>
              <w:bottom w:val="single" w:sz="4" w:space="0" w:color="auto"/>
              <w:right w:val="nil"/>
            </w:tcBorders>
            <w:shd w:val="clear" w:color="auto" w:fill="auto"/>
            <w:vAlign w:val="center"/>
            <w:hideMark/>
            <w:tcPrChange w:id="6335" w:author="Diana Gonzalez Garcia" w:date="2021-05-28T16:43:00Z">
              <w:tcPr>
                <w:tcW w:w="242" w:type="pct"/>
                <w:gridSpan w:val="2"/>
                <w:tcBorders>
                  <w:top w:val="nil"/>
                  <w:left w:val="nil"/>
                  <w:bottom w:val="single" w:sz="4" w:space="0" w:color="auto"/>
                  <w:right w:val="nil"/>
                </w:tcBorders>
                <w:shd w:val="clear" w:color="auto" w:fill="auto"/>
                <w:vAlign w:val="center"/>
                <w:hideMark/>
              </w:tcPr>
            </w:tcPrChange>
          </w:tcPr>
          <w:p w14:paraId="27004F20" w14:textId="77777777" w:rsidR="004223AB" w:rsidRPr="004223AB" w:rsidRDefault="004223AB" w:rsidP="004223AB">
            <w:pPr>
              <w:spacing w:after="0" w:line="240" w:lineRule="auto"/>
              <w:jc w:val="center"/>
              <w:rPr>
                <w:ins w:id="6336" w:author="Diana Gonzalez Garcia" w:date="2021-05-28T16:34:00Z"/>
                <w:rFonts w:ascii="Calibri" w:hAnsi="Calibri" w:cs="Calibri"/>
                <w:color w:val="000000"/>
                <w:sz w:val="12"/>
                <w:szCs w:val="12"/>
                <w:lang w:eastAsia="es-CO"/>
                <w:rPrChange w:id="6337" w:author="Diana Gonzalez Garcia" w:date="2021-05-28T16:36:00Z">
                  <w:rPr>
                    <w:ins w:id="6338" w:author="Diana Gonzalez Garcia" w:date="2021-05-28T16:34:00Z"/>
                    <w:rFonts w:ascii="Calibri" w:hAnsi="Calibri" w:cs="Calibri"/>
                    <w:color w:val="000000"/>
                    <w:sz w:val="24"/>
                    <w:szCs w:val="24"/>
                    <w:lang w:eastAsia="es-CO"/>
                  </w:rPr>
                </w:rPrChange>
              </w:rPr>
            </w:pPr>
            <w:proofErr w:type="spellStart"/>
            <w:ins w:id="6339" w:author="Diana Gonzalez Garcia" w:date="2021-05-28T16:34:00Z">
              <w:r w:rsidRPr="004223AB">
                <w:rPr>
                  <w:rFonts w:ascii="Calibri" w:hAnsi="Calibri" w:cs="Calibri"/>
                  <w:color w:val="000000"/>
                  <w:sz w:val="12"/>
                  <w:szCs w:val="12"/>
                  <w:lang w:eastAsia="es-CO"/>
                  <w:rPrChange w:id="6340" w:author="Diana Gonzalez Garcia" w:date="2021-05-28T16:36:00Z">
                    <w:rPr>
                      <w:rFonts w:ascii="Calibri" w:hAnsi="Calibri" w:cs="Calibri"/>
                      <w:color w:val="000000"/>
                      <w:sz w:val="24"/>
                      <w:szCs w:val="24"/>
                      <w:lang w:eastAsia="es-CO"/>
                    </w:rPr>
                  </w:rPrChange>
                </w:rPr>
                <w:t>SIIC</w:t>
              </w:r>
              <w:proofErr w:type="spellEnd"/>
            </w:ins>
          </w:p>
        </w:tc>
        <w:tc>
          <w:tcPr>
            <w:tcW w:w="0" w:type="auto"/>
            <w:tcBorders>
              <w:top w:val="nil"/>
              <w:left w:val="single" w:sz="4" w:space="0" w:color="auto"/>
              <w:bottom w:val="nil"/>
              <w:right w:val="single" w:sz="4" w:space="0" w:color="auto"/>
            </w:tcBorders>
            <w:shd w:val="clear" w:color="auto" w:fill="auto"/>
            <w:vAlign w:val="center"/>
            <w:hideMark/>
            <w:tcPrChange w:id="6341" w:author="Diana Gonzalez Garcia" w:date="2021-05-28T16:43:00Z">
              <w:tcPr>
                <w:tcW w:w="1418" w:type="pct"/>
                <w:tcBorders>
                  <w:top w:val="nil"/>
                  <w:left w:val="single" w:sz="4" w:space="0" w:color="auto"/>
                  <w:bottom w:val="nil"/>
                  <w:right w:val="single" w:sz="4" w:space="0" w:color="auto"/>
                </w:tcBorders>
                <w:shd w:val="clear" w:color="auto" w:fill="auto"/>
                <w:vAlign w:val="center"/>
                <w:hideMark/>
              </w:tcPr>
            </w:tcPrChange>
          </w:tcPr>
          <w:p w14:paraId="51E83EB0" w14:textId="59A0A88A" w:rsidR="004223AB" w:rsidRPr="004223AB" w:rsidRDefault="004223AB" w:rsidP="004223AB">
            <w:pPr>
              <w:spacing w:after="0" w:line="240" w:lineRule="auto"/>
              <w:jc w:val="both"/>
              <w:rPr>
                <w:ins w:id="6342" w:author="Diana Gonzalez Garcia" w:date="2021-05-28T16:34:00Z"/>
                <w:rFonts w:ascii="Calibri" w:hAnsi="Calibri" w:cs="Calibri"/>
                <w:color w:val="000000"/>
                <w:sz w:val="12"/>
                <w:szCs w:val="12"/>
                <w:lang w:eastAsia="es-CO"/>
                <w:rPrChange w:id="6343" w:author="Diana Gonzalez Garcia" w:date="2021-05-28T16:36:00Z">
                  <w:rPr>
                    <w:ins w:id="6344" w:author="Diana Gonzalez Garcia" w:date="2021-05-28T16:34:00Z"/>
                    <w:rFonts w:ascii="Calibri" w:hAnsi="Calibri" w:cs="Calibri"/>
                    <w:color w:val="000000"/>
                    <w:sz w:val="24"/>
                    <w:szCs w:val="24"/>
                    <w:lang w:eastAsia="es-CO"/>
                  </w:rPr>
                </w:rPrChange>
              </w:rPr>
            </w:pPr>
            <w:ins w:id="6345" w:author="Diana Gonzalez Garcia" w:date="2021-05-28T16:34:00Z">
              <w:r w:rsidRPr="004223AB">
                <w:rPr>
                  <w:rFonts w:ascii="Calibri" w:hAnsi="Calibri" w:cs="Calibri"/>
                  <w:color w:val="000000"/>
                  <w:sz w:val="12"/>
                  <w:szCs w:val="12"/>
                  <w:lang w:eastAsia="es-CO"/>
                  <w:rPrChange w:id="6346" w:author="Diana Gonzalez Garcia" w:date="2021-05-28T16:36:00Z">
                    <w:rPr>
                      <w:rFonts w:ascii="Calibri" w:hAnsi="Calibri" w:cs="Calibri"/>
                      <w:color w:val="000000"/>
                      <w:sz w:val="24"/>
                      <w:szCs w:val="24"/>
                      <w:lang w:eastAsia="es-CO"/>
                    </w:rPr>
                  </w:rPrChange>
                </w:rPr>
                <w:t xml:space="preserve">Para predios con puntajes superiores a </w:t>
              </w:r>
            </w:ins>
            <w:ins w:id="6347" w:author="Diana Gonzalez Garcia" w:date="2021-05-28T16:46:00Z">
              <w:r w:rsidR="00D203B1" w:rsidRPr="004223AB">
                <w:rPr>
                  <w:rFonts w:ascii="Calibri" w:hAnsi="Calibri" w:cs="Calibri"/>
                  <w:color w:val="000000"/>
                  <w:sz w:val="12"/>
                  <w:szCs w:val="12"/>
                  <w:lang w:eastAsia="es-CO"/>
                  <w:rPrChange w:id="6348" w:author="Diana Gonzalez Garcia" w:date="2021-05-28T16:36:00Z">
                    <w:rPr>
                      <w:rFonts w:ascii="Calibri" w:hAnsi="Calibri" w:cs="Calibri"/>
                      <w:color w:val="000000"/>
                      <w:sz w:val="12"/>
                      <w:szCs w:val="12"/>
                      <w:lang w:eastAsia="es-CO"/>
                    </w:rPr>
                  </w:rPrChange>
                </w:rPr>
                <w:t>100, la</w:t>
              </w:r>
            </w:ins>
            <w:ins w:id="6349" w:author="Diana Gonzalez Garcia" w:date="2021-05-28T16:34:00Z">
              <w:r w:rsidRPr="004223AB">
                <w:rPr>
                  <w:rFonts w:ascii="Calibri" w:hAnsi="Calibri" w:cs="Calibri"/>
                  <w:color w:val="000000"/>
                  <w:sz w:val="12"/>
                  <w:szCs w:val="12"/>
                  <w:lang w:eastAsia="es-CO"/>
                  <w:rPrChange w:id="6350" w:author="Diana Gonzalez Garcia" w:date="2021-05-28T16:36:00Z">
                    <w:rPr>
                      <w:rFonts w:ascii="Calibri" w:hAnsi="Calibri" w:cs="Calibri"/>
                      <w:color w:val="000000"/>
                      <w:sz w:val="24"/>
                      <w:szCs w:val="24"/>
                      <w:lang w:eastAsia="es-CO"/>
                    </w:rPr>
                  </w:rPrChange>
                </w:rPr>
                <w:t xml:space="preserve"> variable modelo es avalúo especial.</w:t>
              </w:r>
            </w:ins>
          </w:p>
        </w:tc>
        <w:tc>
          <w:tcPr>
            <w:tcW w:w="0" w:type="auto"/>
            <w:vMerge/>
            <w:tcBorders>
              <w:top w:val="nil"/>
              <w:left w:val="nil"/>
              <w:bottom w:val="single" w:sz="4" w:space="0" w:color="auto"/>
              <w:right w:val="single" w:sz="4" w:space="0" w:color="auto"/>
            </w:tcBorders>
            <w:vAlign w:val="center"/>
            <w:hideMark/>
            <w:tcPrChange w:id="6351" w:author="Diana Gonzalez Garcia" w:date="2021-05-28T16:43:00Z">
              <w:tcPr>
                <w:tcW w:w="261" w:type="pct"/>
                <w:gridSpan w:val="2"/>
                <w:vMerge/>
                <w:tcBorders>
                  <w:top w:val="nil"/>
                  <w:left w:val="nil"/>
                  <w:bottom w:val="single" w:sz="4" w:space="0" w:color="auto"/>
                  <w:right w:val="single" w:sz="4" w:space="0" w:color="auto"/>
                </w:tcBorders>
                <w:vAlign w:val="center"/>
                <w:hideMark/>
              </w:tcPr>
            </w:tcPrChange>
          </w:tcPr>
          <w:p w14:paraId="55B9CB64" w14:textId="77777777" w:rsidR="004223AB" w:rsidRPr="004223AB" w:rsidRDefault="004223AB" w:rsidP="004223AB">
            <w:pPr>
              <w:spacing w:after="0" w:line="240" w:lineRule="auto"/>
              <w:rPr>
                <w:ins w:id="6352" w:author="Diana Gonzalez Garcia" w:date="2021-05-28T16:34:00Z"/>
                <w:rFonts w:ascii="Calibri" w:hAnsi="Calibri" w:cs="Calibri"/>
                <w:color w:val="000000"/>
                <w:sz w:val="12"/>
                <w:szCs w:val="12"/>
                <w:lang w:eastAsia="es-CO"/>
                <w:rPrChange w:id="6353" w:author="Diana Gonzalez Garcia" w:date="2021-05-28T16:36:00Z">
                  <w:rPr>
                    <w:ins w:id="6354"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nil"/>
            </w:tcBorders>
            <w:vAlign w:val="center"/>
            <w:hideMark/>
            <w:tcPrChange w:id="6355" w:author="Diana Gonzalez Garcia" w:date="2021-05-28T16:43:00Z">
              <w:tcPr>
                <w:tcW w:w="487" w:type="pct"/>
                <w:gridSpan w:val="2"/>
                <w:vMerge/>
                <w:tcBorders>
                  <w:top w:val="nil"/>
                  <w:left w:val="single" w:sz="4" w:space="0" w:color="auto"/>
                  <w:bottom w:val="single" w:sz="4" w:space="0" w:color="auto"/>
                  <w:right w:val="nil"/>
                </w:tcBorders>
                <w:vAlign w:val="center"/>
                <w:hideMark/>
              </w:tcPr>
            </w:tcPrChange>
          </w:tcPr>
          <w:p w14:paraId="53BC92EB" w14:textId="77777777" w:rsidR="004223AB" w:rsidRPr="004223AB" w:rsidRDefault="004223AB" w:rsidP="004223AB">
            <w:pPr>
              <w:spacing w:after="0" w:line="240" w:lineRule="auto"/>
              <w:rPr>
                <w:ins w:id="6356" w:author="Diana Gonzalez Garcia" w:date="2021-05-28T16:34:00Z"/>
                <w:rFonts w:ascii="Calibri" w:hAnsi="Calibri" w:cs="Calibri"/>
                <w:color w:val="FF0000"/>
                <w:sz w:val="12"/>
                <w:szCs w:val="12"/>
                <w:lang w:eastAsia="es-CO"/>
                <w:rPrChange w:id="6357" w:author="Diana Gonzalez Garcia" w:date="2021-05-28T16:36:00Z">
                  <w:rPr>
                    <w:ins w:id="6358" w:author="Diana Gonzalez Garcia" w:date="2021-05-28T16:34:00Z"/>
                    <w:rFonts w:ascii="Calibri" w:hAnsi="Calibri" w:cs="Calibri"/>
                    <w:color w:val="FF0000"/>
                    <w:sz w:val="24"/>
                    <w:szCs w:val="24"/>
                    <w:lang w:eastAsia="es-CO"/>
                  </w:rPr>
                </w:rPrChange>
              </w:rPr>
            </w:pPr>
          </w:p>
        </w:tc>
        <w:tc>
          <w:tcPr>
            <w:tcW w:w="1158" w:type="dxa"/>
            <w:vMerge/>
            <w:tcBorders>
              <w:top w:val="nil"/>
              <w:left w:val="single" w:sz="4" w:space="0" w:color="auto"/>
              <w:bottom w:val="single" w:sz="4" w:space="0" w:color="auto"/>
              <w:right w:val="single" w:sz="4" w:space="0" w:color="auto"/>
            </w:tcBorders>
            <w:vAlign w:val="center"/>
            <w:hideMark/>
            <w:tcPrChange w:id="6359" w:author="Diana Gonzalez Garcia" w:date="2021-05-28T16:43:00Z">
              <w:tcPr>
                <w:tcW w:w="985" w:type="pct"/>
                <w:gridSpan w:val="2"/>
                <w:vMerge/>
                <w:tcBorders>
                  <w:top w:val="nil"/>
                  <w:left w:val="single" w:sz="4" w:space="0" w:color="auto"/>
                  <w:bottom w:val="single" w:sz="4" w:space="0" w:color="auto"/>
                  <w:right w:val="single" w:sz="4" w:space="0" w:color="auto"/>
                </w:tcBorders>
                <w:vAlign w:val="center"/>
                <w:hideMark/>
              </w:tcPr>
            </w:tcPrChange>
          </w:tcPr>
          <w:p w14:paraId="045D282D" w14:textId="77777777" w:rsidR="004223AB" w:rsidRPr="004223AB" w:rsidRDefault="004223AB" w:rsidP="004223AB">
            <w:pPr>
              <w:spacing w:after="0" w:line="240" w:lineRule="auto"/>
              <w:rPr>
                <w:ins w:id="6360" w:author="Diana Gonzalez Garcia" w:date="2021-05-28T16:34:00Z"/>
                <w:rFonts w:ascii="Calibri" w:hAnsi="Calibri" w:cs="Calibri"/>
                <w:color w:val="000000"/>
                <w:sz w:val="12"/>
                <w:szCs w:val="12"/>
                <w:lang w:eastAsia="es-CO"/>
                <w:rPrChange w:id="6361" w:author="Diana Gonzalez Garcia" w:date="2021-05-28T16:36:00Z">
                  <w:rPr>
                    <w:ins w:id="6362" w:author="Diana Gonzalez Garcia" w:date="2021-05-28T16:34:00Z"/>
                    <w:rFonts w:ascii="Calibri" w:hAnsi="Calibri" w:cs="Calibri"/>
                    <w:color w:val="000000"/>
                    <w:sz w:val="24"/>
                    <w:szCs w:val="24"/>
                    <w:lang w:eastAsia="es-CO"/>
                  </w:rPr>
                </w:rPrChange>
              </w:rPr>
            </w:pPr>
          </w:p>
        </w:tc>
      </w:tr>
      <w:tr w:rsidR="004223AB" w:rsidRPr="004223AB" w14:paraId="384375DB" w14:textId="77777777" w:rsidTr="00D203B1">
        <w:tblPrEx>
          <w:tblPrExChange w:id="6363" w:author="Diana Gonzalez Garcia" w:date="2021-05-28T16:43:00Z">
            <w:tblPrEx>
              <w:tblW w:w="5000" w:type="pct"/>
              <w:tblInd w:w="0" w:type="dxa"/>
            </w:tblPrEx>
          </w:tblPrExChange>
        </w:tblPrEx>
        <w:trPr>
          <w:trHeight w:val="20"/>
          <w:ins w:id="6364" w:author="Diana Gonzalez Garcia" w:date="2021-05-28T16:34:00Z"/>
          <w:trPrChange w:id="6365" w:author="Diana Gonzalez Garcia" w:date="2021-05-28T16:43:00Z">
            <w:trPr>
              <w:gridBefore w:val="2"/>
              <w:gridAfter w:val="0"/>
              <w:trHeight w:val="1500"/>
            </w:trPr>
          </w:trPrChange>
        </w:trPr>
        <w:tc>
          <w:tcPr>
            <w:tcW w:w="0" w:type="auto"/>
            <w:vMerge/>
            <w:tcBorders>
              <w:top w:val="nil"/>
              <w:left w:val="single" w:sz="4" w:space="0" w:color="auto"/>
              <w:bottom w:val="single" w:sz="4" w:space="0" w:color="auto"/>
              <w:right w:val="single" w:sz="4" w:space="0" w:color="auto"/>
            </w:tcBorders>
            <w:vAlign w:val="center"/>
            <w:hideMark/>
            <w:tcPrChange w:id="6366" w:author="Diana Gonzalez Garcia" w:date="2021-05-28T16:43:00Z">
              <w:tcPr>
                <w:tcW w:w="318" w:type="pct"/>
                <w:gridSpan w:val="2"/>
                <w:vMerge/>
                <w:tcBorders>
                  <w:top w:val="nil"/>
                  <w:left w:val="single" w:sz="4" w:space="0" w:color="auto"/>
                  <w:bottom w:val="single" w:sz="4" w:space="0" w:color="auto"/>
                  <w:right w:val="single" w:sz="4" w:space="0" w:color="auto"/>
                </w:tcBorders>
                <w:vAlign w:val="center"/>
                <w:hideMark/>
              </w:tcPr>
            </w:tcPrChange>
          </w:tcPr>
          <w:p w14:paraId="60E5575B" w14:textId="77777777" w:rsidR="004223AB" w:rsidRPr="004223AB" w:rsidRDefault="004223AB" w:rsidP="004223AB">
            <w:pPr>
              <w:spacing w:after="0" w:line="240" w:lineRule="auto"/>
              <w:rPr>
                <w:ins w:id="6367" w:author="Diana Gonzalez Garcia" w:date="2021-05-28T16:34:00Z"/>
                <w:rFonts w:ascii="Calibri" w:hAnsi="Calibri" w:cs="Calibri"/>
                <w:color w:val="000000"/>
                <w:sz w:val="12"/>
                <w:szCs w:val="12"/>
                <w:lang w:eastAsia="es-CO"/>
                <w:rPrChange w:id="6368" w:author="Diana Gonzalez Garcia" w:date="2021-05-28T16:36:00Z">
                  <w:rPr>
                    <w:ins w:id="6369"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6370" w:author="Diana Gonzalez Garcia" w:date="2021-05-28T16:43:00Z">
              <w:tcPr>
                <w:tcW w:w="317" w:type="pct"/>
                <w:vMerge/>
                <w:tcBorders>
                  <w:top w:val="nil"/>
                  <w:left w:val="single" w:sz="4" w:space="0" w:color="auto"/>
                  <w:bottom w:val="single" w:sz="4" w:space="0" w:color="auto"/>
                  <w:right w:val="single" w:sz="4" w:space="0" w:color="auto"/>
                </w:tcBorders>
                <w:vAlign w:val="center"/>
                <w:hideMark/>
              </w:tcPr>
            </w:tcPrChange>
          </w:tcPr>
          <w:p w14:paraId="595526BB" w14:textId="77777777" w:rsidR="004223AB" w:rsidRPr="004223AB" w:rsidRDefault="004223AB" w:rsidP="004223AB">
            <w:pPr>
              <w:spacing w:after="0" w:line="240" w:lineRule="auto"/>
              <w:rPr>
                <w:ins w:id="6371" w:author="Diana Gonzalez Garcia" w:date="2021-05-28T16:34:00Z"/>
                <w:rFonts w:ascii="Calibri" w:hAnsi="Calibri" w:cs="Calibri"/>
                <w:sz w:val="12"/>
                <w:szCs w:val="12"/>
                <w:lang w:eastAsia="es-CO"/>
                <w:rPrChange w:id="6372" w:author="Diana Gonzalez Garcia" w:date="2021-05-28T16:36:00Z">
                  <w:rPr>
                    <w:ins w:id="6373" w:author="Diana Gonzalez Garcia" w:date="2021-05-28T16:34:00Z"/>
                    <w:rFonts w:ascii="Calibri" w:hAnsi="Calibri" w:cs="Calibri"/>
                    <w:sz w:val="24"/>
                    <w:szCs w:val="24"/>
                    <w:lang w:eastAsia="es-CO"/>
                  </w:rPr>
                </w:rPrChange>
              </w:rPr>
            </w:pPr>
          </w:p>
        </w:tc>
        <w:tc>
          <w:tcPr>
            <w:tcW w:w="0" w:type="auto"/>
            <w:vMerge/>
            <w:tcBorders>
              <w:top w:val="nil"/>
              <w:left w:val="single" w:sz="4" w:space="0" w:color="auto"/>
              <w:bottom w:val="single" w:sz="4" w:space="0" w:color="auto"/>
              <w:right w:val="single" w:sz="4" w:space="0" w:color="auto"/>
            </w:tcBorders>
            <w:vAlign w:val="center"/>
            <w:hideMark/>
            <w:tcPrChange w:id="6374" w:author="Diana Gonzalez Garcia" w:date="2021-05-28T16:43:00Z">
              <w:tcPr>
                <w:tcW w:w="330" w:type="pct"/>
                <w:gridSpan w:val="2"/>
                <w:vMerge/>
                <w:tcBorders>
                  <w:top w:val="nil"/>
                  <w:left w:val="single" w:sz="4" w:space="0" w:color="auto"/>
                  <w:bottom w:val="single" w:sz="4" w:space="0" w:color="auto"/>
                  <w:right w:val="single" w:sz="4" w:space="0" w:color="auto"/>
                </w:tcBorders>
                <w:vAlign w:val="center"/>
                <w:hideMark/>
              </w:tcPr>
            </w:tcPrChange>
          </w:tcPr>
          <w:p w14:paraId="32BBCA9F" w14:textId="77777777" w:rsidR="004223AB" w:rsidRPr="004223AB" w:rsidRDefault="004223AB" w:rsidP="004223AB">
            <w:pPr>
              <w:spacing w:after="0" w:line="240" w:lineRule="auto"/>
              <w:rPr>
                <w:ins w:id="6375" w:author="Diana Gonzalez Garcia" w:date="2021-05-28T16:34:00Z"/>
                <w:rFonts w:ascii="Calibri" w:hAnsi="Calibri" w:cs="Calibri"/>
                <w:sz w:val="12"/>
                <w:szCs w:val="12"/>
                <w:lang w:eastAsia="es-CO"/>
                <w:rPrChange w:id="6376" w:author="Diana Gonzalez Garcia" w:date="2021-05-28T16:36:00Z">
                  <w:rPr>
                    <w:ins w:id="6377" w:author="Diana Gonzalez Garcia" w:date="2021-05-28T16:34:00Z"/>
                    <w:rFonts w:ascii="Calibri" w:hAnsi="Calibri" w:cs="Calibri"/>
                    <w:sz w:val="24"/>
                    <w:szCs w:val="24"/>
                    <w:lang w:eastAsia="es-CO"/>
                  </w:rPr>
                </w:rPrChange>
              </w:rPr>
            </w:pPr>
          </w:p>
        </w:tc>
        <w:tc>
          <w:tcPr>
            <w:tcW w:w="0" w:type="auto"/>
            <w:tcBorders>
              <w:top w:val="nil"/>
              <w:left w:val="nil"/>
              <w:bottom w:val="single" w:sz="4" w:space="0" w:color="auto"/>
              <w:right w:val="single" w:sz="4" w:space="0" w:color="auto"/>
            </w:tcBorders>
            <w:shd w:val="clear" w:color="auto" w:fill="auto"/>
            <w:vAlign w:val="center"/>
            <w:hideMark/>
            <w:tcPrChange w:id="6378" w:author="Diana Gonzalez Garcia" w:date="2021-05-28T16:43:00Z">
              <w:tcPr>
                <w:tcW w:w="352" w:type="pct"/>
                <w:gridSpan w:val="2"/>
                <w:tcBorders>
                  <w:top w:val="nil"/>
                  <w:left w:val="nil"/>
                  <w:bottom w:val="single" w:sz="4" w:space="0" w:color="auto"/>
                  <w:right w:val="single" w:sz="4" w:space="0" w:color="auto"/>
                </w:tcBorders>
                <w:shd w:val="clear" w:color="auto" w:fill="auto"/>
                <w:vAlign w:val="center"/>
                <w:hideMark/>
              </w:tcPr>
            </w:tcPrChange>
          </w:tcPr>
          <w:p w14:paraId="695904CF" w14:textId="77777777" w:rsidR="004223AB" w:rsidRPr="004223AB" w:rsidRDefault="004223AB" w:rsidP="004223AB">
            <w:pPr>
              <w:spacing w:after="0" w:line="240" w:lineRule="auto"/>
              <w:rPr>
                <w:ins w:id="6379" w:author="Diana Gonzalez Garcia" w:date="2021-05-28T16:34:00Z"/>
                <w:rFonts w:ascii="Calibri" w:hAnsi="Calibri" w:cs="Calibri"/>
                <w:color w:val="000000"/>
                <w:sz w:val="12"/>
                <w:szCs w:val="12"/>
                <w:lang w:eastAsia="es-CO"/>
                <w:rPrChange w:id="6380" w:author="Diana Gonzalez Garcia" w:date="2021-05-28T16:36:00Z">
                  <w:rPr>
                    <w:ins w:id="6381" w:author="Diana Gonzalez Garcia" w:date="2021-05-28T16:34:00Z"/>
                    <w:rFonts w:ascii="Calibri" w:hAnsi="Calibri" w:cs="Calibri"/>
                    <w:color w:val="000000"/>
                    <w:sz w:val="24"/>
                    <w:szCs w:val="24"/>
                    <w:lang w:eastAsia="es-CO"/>
                  </w:rPr>
                </w:rPrChange>
              </w:rPr>
            </w:pPr>
            <w:ins w:id="6382" w:author="Diana Gonzalez Garcia" w:date="2021-05-28T16:34:00Z">
              <w:r w:rsidRPr="004223AB">
                <w:rPr>
                  <w:rFonts w:ascii="Calibri" w:hAnsi="Calibri" w:cs="Calibri"/>
                  <w:color w:val="000000"/>
                  <w:sz w:val="12"/>
                  <w:szCs w:val="12"/>
                  <w:lang w:eastAsia="es-CO"/>
                  <w:rPrChange w:id="6383" w:author="Diana Gonzalez Garcia" w:date="2021-05-28T16:36:00Z">
                    <w:rPr>
                      <w:rFonts w:ascii="Calibri" w:hAnsi="Calibri" w:cs="Calibri"/>
                      <w:color w:val="000000"/>
                      <w:sz w:val="24"/>
                      <w:szCs w:val="24"/>
                      <w:lang w:eastAsia="es-CO"/>
                    </w:rPr>
                  </w:rPrChange>
                </w:rPr>
                <w:t> </w:t>
              </w:r>
            </w:ins>
          </w:p>
        </w:tc>
        <w:tc>
          <w:tcPr>
            <w:tcW w:w="0" w:type="auto"/>
            <w:tcBorders>
              <w:top w:val="nil"/>
              <w:left w:val="nil"/>
              <w:bottom w:val="single" w:sz="4" w:space="0" w:color="auto"/>
              <w:right w:val="single" w:sz="4" w:space="0" w:color="auto"/>
            </w:tcBorders>
            <w:shd w:val="clear" w:color="auto" w:fill="auto"/>
            <w:vAlign w:val="center"/>
            <w:hideMark/>
            <w:tcPrChange w:id="6384" w:author="Diana Gonzalez Garcia" w:date="2021-05-28T16:43:00Z">
              <w:tcPr>
                <w:tcW w:w="291" w:type="pct"/>
                <w:gridSpan w:val="2"/>
                <w:tcBorders>
                  <w:top w:val="nil"/>
                  <w:left w:val="nil"/>
                  <w:bottom w:val="single" w:sz="4" w:space="0" w:color="auto"/>
                  <w:right w:val="single" w:sz="4" w:space="0" w:color="auto"/>
                </w:tcBorders>
                <w:shd w:val="clear" w:color="auto" w:fill="auto"/>
                <w:vAlign w:val="center"/>
                <w:hideMark/>
              </w:tcPr>
            </w:tcPrChange>
          </w:tcPr>
          <w:p w14:paraId="171A6B3E" w14:textId="77777777" w:rsidR="004223AB" w:rsidRPr="004223AB" w:rsidRDefault="004223AB" w:rsidP="004223AB">
            <w:pPr>
              <w:spacing w:after="0" w:line="240" w:lineRule="auto"/>
              <w:jc w:val="center"/>
              <w:rPr>
                <w:ins w:id="6385" w:author="Diana Gonzalez Garcia" w:date="2021-05-28T16:34:00Z"/>
                <w:rFonts w:ascii="Calibri" w:hAnsi="Calibri" w:cs="Calibri"/>
                <w:color w:val="000000"/>
                <w:sz w:val="12"/>
                <w:szCs w:val="12"/>
                <w:lang w:eastAsia="es-CO"/>
                <w:rPrChange w:id="6386" w:author="Diana Gonzalez Garcia" w:date="2021-05-28T16:36:00Z">
                  <w:rPr>
                    <w:ins w:id="6387" w:author="Diana Gonzalez Garcia" w:date="2021-05-28T16:34:00Z"/>
                    <w:rFonts w:ascii="Calibri" w:hAnsi="Calibri" w:cs="Calibri"/>
                    <w:color w:val="000000"/>
                    <w:sz w:val="24"/>
                    <w:szCs w:val="24"/>
                    <w:lang w:eastAsia="es-CO"/>
                  </w:rPr>
                </w:rPrChange>
              </w:rPr>
            </w:pPr>
            <w:ins w:id="6388" w:author="Diana Gonzalez Garcia" w:date="2021-05-28T16:34:00Z">
              <w:r w:rsidRPr="004223AB">
                <w:rPr>
                  <w:rFonts w:ascii="Calibri" w:hAnsi="Calibri" w:cs="Calibri"/>
                  <w:color w:val="000000"/>
                  <w:sz w:val="12"/>
                  <w:szCs w:val="12"/>
                  <w:lang w:eastAsia="es-CO"/>
                  <w:rPrChange w:id="6389" w:author="Diana Gonzalez Garcia" w:date="2021-05-28T16:36:00Z">
                    <w:rPr>
                      <w:rFonts w:ascii="Calibri" w:hAnsi="Calibri" w:cs="Calibri"/>
                      <w:color w:val="000000"/>
                      <w:sz w:val="24"/>
                      <w:szCs w:val="24"/>
                      <w:lang w:eastAsia="es-CO"/>
                    </w:rPr>
                  </w:rPrChange>
                </w:rPr>
                <w:t>Área construida por unidad calificada</w:t>
              </w:r>
            </w:ins>
          </w:p>
        </w:tc>
        <w:tc>
          <w:tcPr>
            <w:tcW w:w="0" w:type="auto"/>
            <w:tcBorders>
              <w:top w:val="nil"/>
              <w:left w:val="nil"/>
              <w:bottom w:val="single" w:sz="4" w:space="0" w:color="auto"/>
              <w:right w:val="nil"/>
            </w:tcBorders>
            <w:shd w:val="clear" w:color="auto" w:fill="auto"/>
            <w:vAlign w:val="center"/>
            <w:hideMark/>
            <w:tcPrChange w:id="6390" w:author="Diana Gonzalez Garcia" w:date="2021-05-28T16:43:00Z">
              <w:tcPr>
                <w:tcW w:w="242" w:type="pct"/>
                <w:gridSpan w:val="2"/>
                <w:tcBorders>
                  <w:top w:val="nil"/>
                  <w:left w:val="nil"/>
                  <w:bottom w:val="single" w:sz="4" w:space="0" w:color="auto"/>
                  <w:right w:val="nil"/>
                </w:tcBorders>
                <w:shd w:val="clear" w:color="auto" w:fill="auto"/>
                <w:vAlign w:val="center"/>
                <w:hideMark/>
              </w:tcPr>
            </w:tcPrChange>
          </w:tcPr>
          <w:p w14:paraId="6B90EE88" w14:textId="77777777" w:rsidR="004223AB" w:rsidRPr="004223AB" w:rsidRDefault="004223AB" w:rsidP="004223AB">
            <w:pPr>
              <w:spacing w:after="0" w:line="240" w:lineRule="auto"/>
              <w:jc w:val="center"/>
              <w:rPr>
                <w:ins w:id="6391" w:author="Diana Gonzalez Garcia" w:date="2021-05-28T16:34:00Z"/>
                <w:rFonts w:ascii="Calibri" w:hAnsi="Calibri" w:cs="Calibri"/>
                <w:color w:val="000000"/>
                <w:sz w:val="12"/>
                <w:szCs w:val="12"/>
                <w:lang w:eastAsia="es-CO"/>
                <w:rPrChange w:id="6392" w:author="Diana Gonzalez Garcia" w:date="2021-05-28T16:36:00Z">
                  <w:rPr>
                    <w:ins w:id="6393" w:author="Diana Gonzalez Garcia" w:date="2021-05-28T16:34:00Z"/>
                    <w:rFonts w:ascii="Calibri" w:hAnsi="Calibri" w:cs="Calibri"/>
                    <w:color w:val="000000"/>
                    <w:sz w:val="24"/>
                    <w:szCs w:val="24"/>
                    <w:lang w:eastAsia="es-CO"/>
                  </w:rPr>
                </w:rPrChange>
              </w:rPr>
            </w:pPr>
            <w:proofErr w:type="spellStart"/>
            <w:ins w:id="6394" w:author="Diana Gonzalez Garcia" w:date="2021-05-28T16:34:00Z">
              <w:r w:rsidRPr="004223AB">
                <w:rPr>
                  <w:rFonts w:ascii="Calibri" w:hAnsi="Calibri" w:cs="Calibri"/>
                  <w:color w:val="000000"/>
                  <w:sz w:val="12"/>
                  <w:szCs w:val="12"/>
                  <w:lang w:eastAsia="es-CO"/>
                  <w:rPrChange w:id="6395" w:author="Diana Gonzalez Garcia" w:date="2021-05-28T16:36:00Z">
                    <w:rPr>
                      <w:rFonts w:ascii="Calibri" w:hAnsi="Calibri" w:cs="Calibri"/>
                      <w:color w:val="000000"/>
                      <w:sz w:val="24"/>
                      <w:szCs w:val="24"/>
                      <w:lang w:eastAsia="es-CO"/>
                    </w:rPr>
                  </w:rPrChange>
                </w:rPr>
                <w:t>SIIC</w:t>
              </w:r>
              <w:proofErr w:type="spellEnd"/>
            </w:ins>
          </w:p>
        </w:tc>
        <w:tc>
          <w:tcPr>
            <w:tcW w:w="0" w:type="auto"/>
            <w:tcBorders>
              <w:top w:val="nil"/>
              <w:left w:val="single" w:sz="4" w:space="0" w:color="auto"/>
              <w:bottom w:val="single" w:sz="4" w:space="0" w:color="auto"/>
              <w:right w:val="single" w:sz="4" w:space="0" w:color="auto"/>
            </w:tcBorders>
            <w:shd w:val="clear" w:color="000000" w:fill="D6DCE4"/>
            <w:vAlign w:val="center"/>
            <w:hideMark/>
            <w:tcPrChange w:id="6396" w:author="Diana Gonzalez Garcia" w:date="2021-05-28T16:43:00Z">
              <w:tcPr>
                <w:tcW w:w="1418" w:type="pct"/>
                <w:tcBorders>
                  <w:top w:val="nil"/>
                  <w:left w:val="single" w:sz="4" w:space="0" w:color="auto"/>
                  <w:bottom w:val="single" w:sz="4" w:space="0" w:color="auto"/>
                  <w:right w:val="single" w:sz="4" w:space="0" w:color="auto"/>
                </w:tcBorders>
                <w:shd w:val="clear" w:color="000000" w:fill="D6DCE4"/>
                <w:vAlign w:val="center"/>
                <w:hideMark/>
              </w:tcPr>
            </w:tcPrChange>
          </w:tcPr>
          <w:p w14:paraId="321BBC69" w14:textId="77777777" w:rsidR="004223AB" w:rsidRPr="004223AB" w:rsidRDefault="004223AB" w:rsidP="004223AB">
            <w:pPr>
              <w:spacing w:after="0" w:line="240" w:lineRule="auto"/>
              <w:jc w:val="both"/>
              <w:rPr>
                <w:ins w:id="6397" w:author="Diana Gonzalez Garcia" w:date="2021-05-28T16:34:00Z"/>
                <w:rFonts w:ascii="Calibri" w:hAnsi="Calibri" w:cs="Calibri"/>
                <w:color w:val="000000"/>
                <w:sz w:val="12"/>
                <w:szCs w:val="12"/>
                <w:lang w:eastAsia="es-CO"/>
                <w:rPrChange w:id="6398" w:author="Diana Gonzalez Garcia" w:date="2021-05-28T16:36:00Z">
                  <w:rPr>
                    <w:ins w:id="6399" w:author="Diana Gonzalez Garcia" w:date="2021-05-28T16:34:00Z"/>
                    <w:rFonts w:ascii="Calibri" w:hAnsi="Calibri" w:cs="Calibri"/>
                    <w:color w:val="000000"/>
                    <w:sz w:val="24"/>
                    <w:szCs w:val="24"/>
                    <w:lang w:eastAsia="es-CO"/>
                  </w:rPr>
                </w:rPrChange>
              </w:rPr>
            </w:pPr>
            <w:ins w:id="6400" w:author="Diana Gonzalez Garcia" w:date="2021-05-28T16:34:00Z">
              <w:r w:rsidRPr="004223AB">
                <w:rPr>
                  <w:rFonts w:ascii="Calibri" w:hAnsi="Calibri" w:cs="Calibri"/>
                  <w:color w:val="000000"/>
                  <w:sz w:val="12"/>
                  <w:szCs w:val="12"/>
                  <w:lang w:eastAsia="es-CO"/>
                  <w:rPrChange w:id="6401" w:author="Diana Gonzalez Garcia" w:date="2021-05-28T16:36:00Z">
                    <w:rPr>
                      <w:rFonts w:ascii="Calibri" w:hAnsi="Calibri" w:cs="Calibri"/>
                      <w:color w:val="000000"/>
                      <w:sz w:val="24"/>
                      <w:szCs w:val="24"/>
                      <w:lang w:eastAsia="es-CO"/>
                    </w:rPr>
                  </w:rPrChange>
                </w:rPr>
                <w:t>Para predios con área construida por unidad calificada superior a 10.000 m2 la variable modelo es avalúo especial.</w:t>
              </w:r>
            </w:ins>
          </w:p>
        </w:tc>
        <w:tc>
          <w:tcPr>
            <w:tcW w:w="0" w:type="auto"/>
            <w:vMerge/>
            <w:tcBorders>
              <w:top w:val="nil"/>
              <w:left w:val="nil"/>
              <w:bottom w:val="single" w:sz="4" w:space="0" w:color="auto"/>
              <w:right w:val="single" w:sz="4" w:space="0" w:color="auto"/>
            </w:tcBorders>
            <w:vAlign w:val="center"/>
            <w:hideMark/>
            <w:tcPrChange w:id="6402" w:author="Diana Gonzalez Garcia" w:date="2021-05-28T16:43:00Z">
              <w:tcPr>
                <w:tcW w:w="261" w:type="pct"/>
                <w:gridSpan w:val="2"/>
                <w:vMerge/>
                <w:tcBorders>
                  <w:top w:val="nil"/>
                  <w:left w:val="nil"/>
                  <w:bottom w:val="single" w:sz="4" w:space="0" w:color="auto"/>
                  <w:right w:val="single" w:sz="4" w:space="0" w:color="auto"/>
                </w:tcBorders>
                <w:vAlign w:val="center"/>
                <w:hideMark/>
              </w:tcPr>
            </w:tcPrChange>
          </w:tcPr>
          <w:p w14:paraId="6D17DC49" w14:textId="77777777" w:rsidR="004223AB" w:rsidRPr="004223AB" w:rsidRDefault="004223AB" w:rsidP="004223AB">
            <w:pPr>
              <w:spacing w:after="0" w:line="240" w:lineRule="auto"/>
              <w:rPr>
                <w:ins w:id="6403" w:author="Diana Gonzalez Garcia" w:date="2021-05-28T16:34:00Z"/>
                <w:rFonts w:ascii="Calibri" w:hAnsi="Calibri" w:cs="Calibri"/>
                <w:color w:val="000000"/>
                <w:sz w:val="12"/>
                <w:szCs w:val="12"/>
                <w:lang w:eastAsia="es-CO"/>
                <w:rPrChange w:id="6404" w:author="Diana Gonzalez Garcia" w:date="2021-05-28T16:36:00Z">
                  <w:rPr>
                    <w:ins w:id="6405" w:author="Diana Gonzalez Garcia" w:date="2021-05-28T16:34:00Z"/>
                    <w:rFonts w:ascii="Calibri" w:hAnsi="Calibri" w:cs="Calibri"/>
                    <w:color w:val="000000"/>
                    <w:sz w:val="24"/>
                    <w:szCs w:val="24"/>
                    <w:lang w:eastAsia="es-CO"/>
                  </w:rPr>
                </w:rPrChange>
              </w:rPr>
            </w:pPr>
          </w:p>
        </w:tc>
        <w:tc>
          <w:tcPr>
            <w:tcW w:w="0" w:type="auto"/>
            <w:vMerge/>
            <w:tcBorders>
              <w:top w:val="nil"/>
              <w:left w:val="single" w:sz="4" w:space="0" w:color="auto"/>
              <w:bottom w:val="single" w:sz="4" w:space="0" w:color="auto"/>
              <w:right w:val="nil"/>
            </w:tcBorders>
            <w:vAlign w:val="center"/>
            <w:hideMark/>
            <w:tcPrChange w:id="6406" w:author="Diana Gonzalez Garcia" w:date="2021-05-28T16:43:00Z">
              <w:tcPr>
                <w:tcW w:w="487" w:type="pct"/>
                <w:gridSpan w:val="2"/>
                <w:vMerge/>
                <w:tcBorders>
                  <w:top w:val="nil"/>
                  <w:left w:val="single" w:sz="4" w:space="0" w:color="auto"/>
                  <w:bottom w:val="single" w:sz="4" w:space="0" w:color="auto"/>
                  <w:right w:val="nil"/>
                </w:tcBorders>
                <w:vAlign w:val="center"/>
                <w:hideMark/>
              </w:tcPr>
            </w:tcPrChange>
          </w:tcPr>
          <w:p w14:paraId="476ADC0C" w14:textId="77777777" w:rsidR="004223AB" w:rsidRPr="004223AB" w:rsidRDefault="004223AB" w:rsidP="004223AB">
            <w:pPr>
              <w:spacing w:after="0" w:line="240" w:lineRule="auto"/>
              <w:rPr>
                <w:ins w:id="6407" w:author="Diana Gonzalez Garcia" w:date="2021-05-28T16:34:00Z"/>
                <w:rFonts w:ascii="Calibri" w:hAnsi="Calibri" w:cs="Calibri"/>
                <w:color w:val="FF0000"/>
                <w:sz w:val="12"/>
                <w:szCs w:val="12"/>
                <w:lang w:eastAsia="es-CO"/>
                <w:rPrChange w:id="6408" w:author="Diana Gonzalez Garcia" w:date="2021-05-28T16:36:00Z">
                  <w:rPr>
                    <w:ins w:id="6409" w:author="Diana Gonzalez Garcia" w:date="2021-05-28T16:34:00Z"/>
                    <w:rFonts w:ascii="Calibri" w:hAnsi="Calibri" w:cs="Calibri"/>
                    <w:color w:val="FF0000"/>
                    <w:sz w:val="24"/>
                    <w:szCs w:val="24"/>
                    <w:lang w:eastAsia="es-CO"/>
                  </w:rPr>
                </w:rPrChange>
              </w:rPr>
            </w:pPr>
          </w:p>
        </w:tc>
        <w:tc>
          <w:tcPr>
            <w:tcW w:w="1158" w:type="dxa"/>
            <w:vMerge/>
            <w:tcBorders>
              <w:top w:val="nil"/>
              <w:left w:val="single" w:sz="4" w:space="0" w:color="auto"/>
              <w:bottom w:val="single" w:sz="4" w:space="0" w:color="auto"/>
              <w:right w:val="single" w:sz="4" w:space="0" w:color="auto"/>
            </w:tcBorders>
            <w:vAlign w:val="center"/>
            <w:hideMark/>
            <w:tcPrChange w:id="6410" w:author="Diana Gonzalez Garcia" w:date="2021-05-28T16:43:00Z">
              <w:tcPr>
                <w:tcW w:w="985" w:type="pct"/>
                <w:gridSpan w:val="2"/>
                <w:vMerge/>
                <w:tcBorders>
                  <w:top w:val="nil"/>
                  <w:left w:val="single" w:sz="4" w:space="0" w:color="auto"/>
                  <w:bottom w:val="single" w:sz="4" w:space="0" w:color="auto"/>
                  <w:right w:val="single" w:sz="4" w:space="0" w:color="auto"/>
                </w:tcBorders>
                <w:vAlign w:val="center"/>
                <w:hideMark/>
              </w:tcPr>
            </w:tcPrChange>
          </w:tcPr>
          <w:p w14:paraId="69889831" w14:textId="77777777" w:rsidR="004223AB" w:rsidRPr="004223AB" w:rsidRDefault="004223AB" w:rsidP="004223AB">
            <w:pPr>
              <w:spacing w:after="0" w:line="240" w:lineRule="auto"/>
              <w:rPr>
                <w:ins w:id="6411" w:author="Diana Gonzalez Garcia" w:date="2021-05-28T16:34:00Z"/>
                <w:rFonts w:ascii="Calibri" w:hAnsi="Calibri" w:cs="Calibri"/>
                <w:color w:val="000000"/>
                <w:sz w:val="12"/>
                <w:szCs w:val="12"/>
                <w:lang w:eastAsia="es-CO"/>
                <w:rPrChange w:id="6412" w:author="Diana Gonzalez Garcia" w:date="2021-05-28T16:36:00Z">
                  <w:rPr>
                    <w:ins w:id="6413" w:author="Diana Gonzalez Garcia" w:date="2021-05-28T16:34:00Z"/>
                    <w:rFonts w:ascii="Calibri" w:hAnsi="Calibri" w:cs="Calibri"/>
                    <w:color w:val="000000"/>
                    <w:sz w:val="24"/>
                    <w:szCs w:val="24"/>
                    <w:lang w:eastAsia="es-CO"/>
                  </w:rPr>
                </w:rPrChange>
              </w:rPr>
            </w:pPr>
          </w:p>
        </w:tc>
      </w:tr>
    </w:tbl>
    <w:p w14:paraId="275C8E65" w14:textId="036E9705" w:rsidR="008C3375" w:rsidDel="00D203B1" w:rsidRDefault="008C3375" w:rsidP="00B1017C">
      <w:pPr>
        <w:tabs>
          <w:tab w:val="left" w:pos="8931"/>
        </w:tabs>
        <w:ind w:right="49"/>
        <w:rPr>
          <w:del w:id="6414" w:author="Diana Gonzalez Garcia" w:date="2021-05-28T16:47:00Z"/>
          <w:b/>
          <w:sz w:val="24"/>
          <w:szCs w:val="24"/>
        </w:rPr>
      </w:pPr>
    </w:p>
    <w:tbl>
      <w:tblPr>
        <w:tblW w:w="5000" w:type="pct"/>
        <w:tblCellMar>
          <w:left w:w="70" w:type="dxa"/>
          <w:right w:w="70" w:type="dxa"/>
        </w:tblCellMar>
        <w:tblLook w:val="04A0" w:firstRow="1" w:lastRow="0" w:firstColumn="1" w:lastColumn="0" w:noHBand="0" w:noVBand="1"/>
      </w:tblPr>
      <w:tblGrid>
        <w:gridCol w:w="929"/>
        <w:gridCol w:w="1257"/>
        <w:gridCol w:w="1348"/>
        <w:gridCol w:w="964"/>
        <w:gridCol w:w="2210"/>
        <w:gridCol w:w="879"/>
        <w:gridCol w:w="1241"/>
        <w:tblGridChange w:id="6415">
          <w:tblGrid>
            <w:gridCol w:w="5"/>
            <w:gridCol w:w="924"/>
            <w:gridCol w:w="5"/>
            <w:gridCol w:w="1252"/>
            <w:gridCol w:w="5"/>
            <w:gridCol w:w="1343"/>
            <w:gridCol w:w="5"/>
            <w:gridCol w:w="959"/>
            <w:gridCol w:w="5"/>
            <w:gridCol w:w="2205"/>
            <w:gridCol w:w="5"/>
            <w:gridCol w:w="874"/>
            <w:gridCol w:w="5"/>
            <w:gridCol w:w="1236"/>
            <w:gridCol w:w="5"/>
          </w:tblGrid>
        </w:tblGridChange>
      </w:tblGrid>
      <w:tr w:rsidR="001C5E65" w:rsidRPr="001C5E65" w:rsidDel="00DE3725" w14:paraId="216A68DE" w14:textId="316ADFED" w:rsidTr="001C5E65">
        <w:trPr>
          <w:trHeight w:val="840"/>
          <w:tblHeader/>
          <w:del w:id="6416" w:author="Diana Gonzalez Garcia" w:date="2021-05-10T07:11:00Z"/>
        </w:trPr>
        <w:tc>
          <w:tcPr>
            <w:tcW w:w="403" w:type="pct"/>
            <w:tcBorders>
              <w:top w:val="single" w:sz="4" w:space="0" w:color="auto"/>
              <w:left w:val="single" w:sz="4" w:space="0" w:color="auto"/>
              <w:bottom w:val="single" w:sz="4" w:space="0" w:color="auto"/>
              <w:right w:val="single" w:sz="4" w:space="0" w:color="auto"/>
            </w:tcBorders>
            <w:shd w:val="clear" w:color="000000" w:fill="D0CECE"/>
            <w:noWrap/>
            <w:vAlign w:val="center"/>
            <w:hideMark/>
          </w:tcPr>
          <w:p w14:paraId="3AEB26CA" w14:textId="2D573DC0" w:rsidR="001C5E65" w:rsidRPr="001C5E65" w:rsidDel="00DE3725" w:rsidRDefault="001C5E65" w:rsidP="001C5E65">
            <w:pPr>
              <w:spacing w:after="0" w:line="240" w:lineRule="auto"/>
              <w:jc w:val="center"/>
              <w:rPr>
                <w:del w:id="6417" w:author="Diana Gonzalez Garcia" w:date="2021-05-10T07:11:00Z"/>
                <w:rFonts w:ascii="Calibri" w:hAnsi="Calibri" w:cs="Calibri"/>
                <w:b/>
                <w:bCs/>
                <w:color w:val="000000"/>
                <w:sz w:val="18"/>
                <w:szCs w:val="18"/>
                <w:lang w:eastAsia="es-CO"/>
              </w:rPr>
            </w:pPr>
            <w:del w:id="6418" w:author="Diana Gonzalez Garcia" w:date="2021-05-10T07:11:00Z">
              <w:r w:rsidRPr="001C5E65" w:rsidDel="00DE3725">
                <w:rPr>
                  <w:rFonts w:ascii="Calibri" w:hAnsi="Calibri" w:cs="Calibri"/>
                  <w:b/>
                  <w:bCs/>
                  <w:color w:val="000000"/>
                  <w:sz w:val="18"/>
                  <w:szCs w:val="18"/>
                  <w:lang w:eastAsia="es-CO"/>
                </w:rPr>
                <w:delText>No. TABLA</w:delText>
              </w:r>
            </w:del>
          </w:p>
        </w:tc>
        <w:tc>
          <w:tcPr>
            <w:tcW w:w="403" w:type="pct"/>
            <w:tcBorders>
              <w:top w:val="single" w:sz="4" w:space="0" w:color="auto"/>
              <w:left w:val="nil"/>
              <w:bottom w:val="single" w:sz="4" w:space="0" w:color="auto"/>
              <w:right w:val="single" w:sz="4" w:space="0" w:color="auto"/>
            </w:tcBorders>
            <w:shd w:val="clear" w:color="000000" w:fill="D0CECE"/>
            <w:vAlign w:val="center"/>
            <w:hideMark/>
          </w:tcPr>
          <w:p w14:paraId="6A3BE0A2" w14:textId="28BDB90D" w:rsidR="001C5E65" w:rsidRPr="001C5E65" w:rsidDel="00DE3725" w:rsidRDefault="001C5E65" w:rsidP="001C5E65">
            <w:pPr>
              <w:spacing w:after="0" w:line="240" w:lineRule="auto"/>
              <w:jc w:val="center"/>
              <w:rPr>
                <w:del w:id="6419" w:author="Diana Gonzalez Garcia" w:date="2021-05-10T07:11:00Z"/>
                <w:rFonts w:ascii="Calibri" w:hAnsi="Calibri" w:cs="Calibri"/>
                <w:b/>
                <w:bCs/>
                <w:color w:val="000000"/>
                <w:sz w:val="18"/>
                <w:szCs w:val="18"/>
                <w:lang w:eastAsia="es-CO"/>
              </w:rPr>
            </w:pPr>
            <w:del w:id="6420" w:author="Diana Gonzalez Garcia" w:date="2021-05-10T07:11:00Z">
              <w:r w:rsidRPr="001C5E65" w:rsidDel="00DE3725">
                <w:rPr>
                  <w:rFonts w:ascii="Calibri" w:hAnsi="Calibri" w:cs="Calibri"/>
                  <w:b/>
                  <w:bCs/>
                  <w:color w:val="000000"/>
                  <w:sz w:val="18"/>
                  <w:szCs w:val="18"/>
                  <w:lang w:eastAsia="es-CO"/>
                </w:rPr>
                <w:delText>NOMBRE</w:delText>
              </w:r>
            </w:del>
          </w:p>
        </w:tc>
        <w:tc>
          <w:tcPr>
            <w:tcW w:w="447" w:type="pct"/>
            <w:tcBorders>
              <w:top w:val="single" w:sz="4" w:space="0" w:color="auto"/>
              <w:left w:val="nil"/>
              <w:bottom w:val="single" w:sz="4" w:space="0" w:color="auto"/>
              <w:right w:val="single" w:sz="4" w:space="0" w:color="auto"/>
            </w:tcBorders>
            <w:shd w:val="clear" w:color="000000" w:fill="D0CECE"/>
            <w:vAlign w:val="center"/>
            <w:hideMark/>
          </w:tcPr>
          <w:p w14:paraId="16258B1C" w14:textId="338A2EB3" w:rsidR="001C5E65" w:rsidRPr="001C5E65" w:rsidDel="00DE3725" w:rsidRDefault="001C5E65" w:rsidP="001C5E65">
            <w:pPr>
              <w:spacing w:after="0" w:line="240" w:lineRule="auto"/>
              <w:jc w:val="center"/>
              <w:rPr>
                <w:del w:id="6421" w:author="Diana Gonzalez Garcia" w:date="2021-05-10T07:11:00Z"/>
                <w:rFonts w:ascii="Calibri" w:hAnsi="Calibri" w:cs="Calibri"/>
                <w:b/>
                <w:bCs/>
                <w:color w:val="000000"/>
                <w:sz w:val="18"/>
                <w:szCs w:val="18"/>
                <w:lang w:eastAsia="es-CO"/>
              </w:rPr>
            </w:pPr>
            <w:del w:id="6422" w:author="Diana Gonzalez Garcia" w:date="2021-05-10T07:11:00Z">
              <w:r w:rsidRPr="001C5E65" w:rsidDel="00DE3725">
                <w:rPr>
                  <w:rFonts w:ascii="Calibri" w:hAnsi="Calibri" w:cs="Calibri"/>
                  <w:b/>
                  <w:bCs/>
                  <w:color w:val="000000"/>
                  <w:sz w:val="18"/>
                  <w:szCs w:val="18"/>
                  <w:lang w:eastAsia="es-CO"/>
                </w:rPr>
                <w:delText>TIPO VALOR DE CONSTRUCCIÓN</w:delText>
              </w:r>
            </w:del>
          </w:p>
        </w:tc>
        <w:tc>
          <w:tcPr>
            <w:tcW w:w="369" w:type="pct"/>
            <w:tcBorders>
              <w:top w:val="single" w:sz="4" w:space="0" w:color="auto"/>
              <w:left w:val="nil"/>
              <w:bottom w:val="single" w:sz="4" w:space="0" w:color="auto"/>
              <w:right w:val="single" w:sz="4" w:space="0" w:color="auto"/>
            </w:tcBorders>
            <w:shd w:val="clear" w:color="000000" w:fill="D0CECE"/>
            <w:vAlign w:val="center"/>
            <w:hideMark/>
          </w:tcPr>
          <w:p w14:paraId="395665FF" w14:textId="2588DEE1" w:rsidR="001C5E65" w:rsidRPr="001C5E65" w:rsidDel="00DE3725" w:rsidRDefault="001C5E65" w:rsidP="001C5E65">
            <w:pPr>
              <w:spacing w:after="0" w:line="240" w:lineRule="auto"/>
              <w:jc w:val="center"/>
              <w:rPr>
                <w:del w:id="6423" w:author="Diana Gonzalez Garcia" w:date="2021-05-10T07:11:00Z"/>
                <w:rFonts w:ascii="Calibri" w:hAnsi="Calibri" w:cs="Calibri"/>
                <w:b/>
                <w:bCs/>
                <w:color w:val="000000"/>
                <w:sz w:val="18"/>
                <w:szCs w:val="18"/>
                <w:lang w:eastAsia="es-CO"/>
              </w:rPr>
            </w:pPr>
            <w:del w:id="6424" w:author="Diana Gonzalez Garcia" w:date="2021-05-10T07:11:00Z">
              <w:r w:rsidRPr="001C5E65" w:rsidDel="00DE3725">
                <w:rPr>
                  <w:rFonts w:ascii="Calibri" w:hAnsi="Calibri" w:cs="Calibri"/>
                  <w:b/>
                  <w:bCs/>
                  <w:color w:val="000000"/>
                  <w:sz w:val="18"/>
                  <w:szCs w:val="18"/>
                  <w:lang w:eastAsia="es-CO"/>
                </w:rPr>
                <w:delText>VARIABLES</w:delText>
              </w:r>
            </w:del>
          </w:p>
        </w:tc>
        <w:tc>
          <w:tcPr>
            <w:tcW w:w="1798" w:type="pct"/>
            <w:tcBorders>
              <w:top w:val="single" w:sz="4" w:space="0" w:color="auto"/>
              <w:left w:val="nil"/>
              <w:bottom w:val="nil"/>
              <w:right w:val="single" w:sz="4" w:space="0" w:color="auto"/>
            </w:tcBorders>
            <w:shd w:val="clear" w:color="000000" w:fill="D0CECE"/>
            <w:vAlign w:val="center"/>
            <w:hideMark/>
          </w:tcPr>
          <w:p w14:paraId="4293C3A6" w14:textId="3F8B7B1A" w:rsidR="001C5E65" w:rsidRPr="001C5E65" w:rsidDel="00DE3725" w:rsidRDefault="001C5E65" w:rsidP="001C5E65">
            <w:pPr>
              <w:spacing w:after="0" w:line="240" w:lineRule="auto"/>
              <w:jc w:val="center"/>
              <w:rPr>
                <w:del w:id="6425" w:author="Diana Gonzalez Garcia" w:date="2021-05-10T07:11:00Z"/>
                <w:rFonts w:ascii="Calibri" w:hAnsi="Calibri" w:cs="Calibri"/>
                <w:b/>
                <w:bCs/>
                <w:color w:val="000000"/>
                <w:sz w:val="18"/>
                <w:szCs w:val="18"/>
                <w:lang w:eastAsia="es-CO"/>
              </w:rPr>
            </w:pPr>
            <w:del w:id="6426" w:author="Diana Gonzalez Garcia" w:date="2021-05-10T07:11:00Z">
              <w:r w:rsidRPr="001C5E65" w:rsidDel="00DE3725">
                <w:rPr>
                  <w:rFonts w:ascii="Calibri" w:hAnsi="Calibri" w:cs="Calibri"/>
                  <w:b/>
                  <w:bCs/>
                  <w:color w:val="000000"/>
                  <w:sz w:val="18"/>
                  <w:szCs w:val="18"/>
                  <w:lang w:eastAsia="es-CO"/>
                </w:rPr>
                <w:delText>CONDICIONES DE LIQUIDACIÓN</w:delText>
              </w:r>
            </w:del>
          </w:p>
        </w:tc>
        <w:tc>
          <w:tcPr>
            <w:tcW w:w="330" w:type="pct"/>
            <w:tcBorders>
              <w:top w:val="single" w:sz="4" w:space="0" w:color="auto"/>
              <w:left w:val="nil"/>
              <w:bottom w:val="single" w:sz="4" w:space="0" w:color="auto"/>
              <w:right w:val="single" w:sz="4" w:space="0" w:color="auto"/>
            </w:tcBorders>
            <w:shd w:val="clear" w:color="000000" w:fill="D0CECE"/>
            <w:vAlign w:val="center"/>
            <w:hideMark/>
          </w:tcPr>
          <w:p w14:paraId="39C5933E" w14:textId="0FD6D853" w:rsidR="001C5E65" w:rsidRPr="001C5E65" w:rsidDel="00DE3725" w:rsidRDefault="001C5E65" w:rsidP="001C5E65">
            <w:pPr>
              <w:spacing w:after="0" w:line="240" w:lineRule="auto"/>
              <w:jc w:val="center"/>
              <w:rPr>
                <w:del w:id="6427" w:author="Diana Gonzalez Garcia" w:date="2021-05-10T07:11:00Z"/>
                <w:rFonts w:ascii="Calibri" w:hAnsi="Calibri" w:cs="Calibri"/>
                <w:b/>
                <w:bCs/>
                <w:color w:val="000000"/>
                <w:sz w:val="18"/>
                <w:szCs w:val="18"/>
                <w:lang w:eastAsia="es-CO"/>
              </w:rPr>
            </w:pPr>
            <w:del w:id="6428" w:author="Diana Gonzalez Garcia" w:date="2021-05-10T07:11:00Z">
              <w:r w:rsidRPr="001C5E65" w:rsidDel="00DE3725">
                <w:rPr>
                  <w:rFonts w:ascii="Calibri" w:hAnsi="Calibri" w:cs="Calibri"/>
                  <w:b/>
                  <w:bCs/>
                  <w:color w:val="000000"/>
                  <w:sz w:val="18"/>
                  <w:szCs w:val="18"/>
                  <w:lang w:eastAsia="es-CO"/>
                </w:rPr>
                <w:delText>VARIABLE MODELO</w:delText>
              </w:r>
            </w:del>
          </w:p>
        </w:tc>
        <w:tc>
          <w:tcPr>
            <w:tcW w:w="1249" w:type="pct"/>
            <w:tcBorders>
              <w:top w:val="single" w:sz="4" w:space="0" w:color="auto"/>
              <w:left w:val="nil"/>
              <w:bottom w:val="single" w:sz="4" w:space="0" w:color="auto"/>
              <w:right w:val="single" w:sz="4" w:space="0" w:color="auto"/>
            </w:tcBorders>
            <w:shd w:val="clear" w:color="000000" w:fill="D0CECE"/>
            <w:vAlign w:val="center"/>
            <w:hideMark/>
          </w:tcPr>
          <w:p w14:paraId="6BAE867D" w14:textId="642D1AD2" w:rsidR="001C5E65" w:rsidRPr="001C5E65" w:rsidDel="00DE3725" w:rsidRDefault="001C5E65" w:rsidP="001C5E65">
            <w:pPr>
              <w:spacing w:after="0" w:line="240" w:lineRule="auto"/>
              <w:rPr>
                <w:del w:id="6429" w:author="Diana Gonzalez Garcia" w:date="2021-05-10T07:11:00Z"/>
                <w:rFonts w:ascii="Calibri" w:hAnsi="Calibri" w:cs="Calibri"/>
                <w:b/>
                <w:bCs/>
                <w:color w:val="000000"/>
                <w:sz w:val="18"/>
                <w:szCs w:val="18"/>
                <w:lang w:eastAsia="es-CO"/>
              </w:rPr>
            </w:pPr>
            <w:del w:id="6430" w:author="Diana Gonzalez Garcia" w:date="2021-05-10T07:11:00Z">
              <w:r w:rsidRPr="001C5E65" w:rsidDel="00DE3725">
                <w:rPr>
                  <w:rFonts w:ascii="Calibri" w:hAnsi="Calibri" w:cs="Calibri"/>
                  <w:b/>
                  <w:bCs/>
                  <w:color w:val="000000"/>
                  <w:sz w:val="18"/>
                  <w:szCs w:val="18"/>
                  <w:lang w:eastAsia="es-CO"/>
                </w:rPr>
                <w:delText>TIPOLOGÍA MANZANA o ZONA HOMOGÉNEA FÍSICA</w:delText>
              </w:r>
            </w:del>
          </w:p>
        </w:tc>
      </w:tr>
      <w:tr w:rsidR="001C5E65" w:rsidRPr="001C5E65" w:rsidDel="00DE3725" w14:paraId="4D175B1B" w14:textId="5FF1BE8E" w:rsidTr="001C5E65">
        <w:trPr>
          <w:trHeight w:val="3540"/>
          <w:del w:id="6431" w:author="Diana Gonzalez Garcia" w:date="2021-05-10T07:11:00Z"/>
        </w:trPr>
        <w:tc>
          <w:tcPr>
            <w:tcW w:w="403"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0A45BF14" w14:textId="3F1F5D38" w:rsidR="001C5E65" w:rsidRPr="001C5E65" w:rsidDel="00DE3725" w:rsidRDefault="001C5E65" w:rsidP="001C5E65">
            <w:pPr>
              <w:spacing w:after="0" w:line="240" w:lineRule="auto"/>
              <w:jc w:val="center"/>
              <w:rPr>
                <w:del w:id="6432" w:author="Diana Gonzalez Garcia" w:date="2021-05-10T07:11:00Z"/>
                <w:rFonts w:ascii="Calibri" w:hAnsi="Calibri" w:cs="Calibri"/>
                <w:color w:val="000000"/>
                <w:sz w:val="18"/>
                <w:szCs w:val="18"/>
                <w:lang w:eastAsia="es-CO"/>
              </w:rPr>
            </w:pPr>
            <w:del w:id="6433" w:author="Diana Gonzalez Garcia" w:date="2021-05-10T07:11:00Z">
              <w:r w:rsidRPr="001C5E65" w:rsidDel="00DE3725">
                <w:rPr>
                  <w:rFonts w:ascii="Calibri" w:hAnsi="Calibri" w:cs="Calibri"/>
                  <w:color w:val="000000"/>
                  <w:sz w:val="18"/>
                  <w:szCs w:val="18"/>
                  <w:lang w:eastAsia="es-CO"/>
                </w:rPr>
                <w:delText>T01</w:delText>
              </w:r>
            </w:del>
          </w:p>
        </w:tc>
        <w:tc>
          <w:tcPr>
            <w:tcW w:w="403" w:type="pct"/>
            <w:vMerge w:val="restart"/>
            <w:tcBorders>
              <w:top w:val="nil"/>
              <w:left w:val="single" w:sz="4" w:space="0" w:color="auto"/>
              <w:bottom w:val="single" w:sz="4" w:space="0" w:color="auto"/>
              <w:right w:val="single" w:sz="4" w:space="0" w:color="auto"/>
            </w:tcBorders>
            <w:shd w:val="clear" w:color="auto" w:fill="auto"/>
            <w:vAlign w:val="center"/>
            <w:hideMark/>
          </w:tcPr>
          <w:p w14:paraId="30C01F1C" w14:textId="351FD28A" w:rsidR="001C5E65" w:rsidRPr="001C5E65" w:rsidDel="00DE3725" w:rsidRDefault="001C5E65" w:rsidP="001C5E65">
            <w:pPr>
              <w:spacing w:after="0" w:line="240" w:lineRule="auto"/>
              <w:jc w:val="center"/>
              <w:rPr>
                <w:del w:id="6434" w:author="Diana Gonzalez Garcia" w:date="2021-05-10T07:11:00Z"/>
                <w:rFonts w:ascii="Calibri" w:hAnsi="Calibri" w:cs="Calibri"/>
                <w:color w:val="000000"/>
                <w:sz w:val="18"/>
                <w:szCs w:val="18"/>
                <w:lang w:eastAsia="es-CO"/>
              </w:rPr>
            </w:pPr>
            <w:del w:id="6435" w:author="Diana Gonzalez Garcia" w:date="2021-05-10T07:11:00Z">
              <w:r w:rsidRPr="001C5E65" w:rsidDel="00DE3725">
                <w:rPr>
                  <w:rFonts w:ascii="Calibri" w:hAnsi="Calibri" w:cs="Calibri"/>
                  <w:color w:val="000000"/>
                  <w:sz w:val="18"/>
                  <w:szCs w:val="18"/>
                  <w:lang w:eastAsia="es-CO"/>
                </w:rPr>
                <w:delText>Residencial</w:delText>
              </w:r>
            </w:del>
          </w:p>
        </w:tc>
        <w:tc>
          <w:tcPr>
            <w:tcW w:w="447" w:type="pct"/>
            <w:tcBorders>
              <w:top w:val="nil"/>
              <w:left w:val="nil"/>
              <w:bottom w:val="nil"/>
              <w:right w:val="single" w:sz="4" w:space="0" w:color="auto"/>
            </w:tcBorders>
            <w:shd w:val="clear" w:color="auto" w:fill="auto"/>
            <w:noWrap/>
            <w:vAlign w:val="bottom"/>
            <w:hideMark/>
          </w:tcPr>
          <w:p w14:paraId="55763B87" w14:textId="4ED278C5" w:rsidR="001C5E65" w:rsidRPr="001C5E65" w:rsidDel="00DE3725" w:rsidRDefault="001C5E65" w:rsidP="001C5E65">
            <w:pPr>
              <w:spacing w:after="0" w:line="240" w:lineRule="auto"/>
              <w:rPr>
                <w:del w:id="6436" w:author="Diana Gonzalez Garcia" w:date="2021-05-10T07:11:00Z"/>
                <w:rFonts w:ascii="Calibri" w:hAnsi="Calibri" w:cs="Calibri"/>
                <w:color w:val="000000"/>
                <w:sz w:val="18"/>
                <w:szCs w:val="18"/>
                <w:lang w:eastAsia="es-CO"/>
              </w:rPr>
            </w:pPr>
            <w:del w:id="6437" w:author="Diana Gonzalez Garcia" w:date="2021-05-10T07:11:00Z">
              <w:r w:rsidRPr="001C5E65" w:rsidDel="00DE3725">
                <w:rPr>
                  <w:rFonts w:ascii="Calibri" w:hAnsi="Calibri" w:cs="Calibri"/>
                  <w:color w:val="000000"/>
                  <w:sz w:val="18"/>
                  <w:szCs w:val="18"/>
                  <w:lang w:eastAsia="es-CO"/>
                </w:rPr>
                <w:delText> </w:delText>
              </w:r>
            </w:del>
          </w:p>
        </w:tc>
        <w:tc>
          <w:tcPr>
            <w:tcW w:w="369" w:type="pct"/>
            <w:tcBorders>
              <w:top w:val="nil"/>
              <w:left w:val="nil"/>
              <w:bottom w:val="nil"/>
              <w:right w:val="single" w:sz="4" w:space="0" w:color="auto"/>
            </w:tcBorders>
            <w:shd w:val="clear" w:color="auto" w:fill="auto"/>
            <w:noWrap/>
            <w:vAlign w:val="bottom"/>
            <w:hideMark/>
          </w:tcPr>
          <w:p w14:paraId="33D69963" w14:textId="14C5FC2D" w:rsidR="001C5E65" w:rsidRPr="001C5E65" w:rsidDel="00DE3725" w:rsidRDefault="001C5E65" w:rsidP="001C5E65">
            <w:pPr>
              <w:spacing w:after="0" w:line="240" w:lineRule="auto"/>
              <w:rPr>
                <w:del w:id="6438" w:author="Diana Gonzalez Garcia" w:date="2021-05-10T07:11:00Z"/>
                <w:rFonts w:ascii="Calibri" w:hAnsi="Calibri" w:cs="Calibri"/>
                <w:color w:val="000000"/>
                <w:sz w:val="18"/>
                <w:szCs w:val="18"/>
                <w:lang w:eastAsia="es-CO"/>
              </w:rPr>
            </w:pPr>
            <w:del w:id="6439" w:author="Diana Gonzalez Garcia" w:date="2021-05-10T07:11:00Z">
              <w:r w:rsidRPr="001C5E65" w:rsidDel="00DE3725">
                <w:rPr>
                  <w:rFonts w:ascii="Calibri" w:hAnsi="Calibri" w:cs="Calibri"/>
                  <w:color w:val="000000"/>
                  <w:sz w:val="18"/>
                  <w:szCs w:val="18"/>
                  <w:lang w:eastAsia="es-CO"/>
                </w:rPr>
                <w:delText> </w:delText>
              </w:r>
            </w:del>
          </w:p>
        </w:tc>
        <w:tc>
          <w:tcPr>
            <w:tcW w:w="1798" w:type="pct"/>
            <w:tcBorders>
              <w:top w:val="single" w:sz="4" w:space="0" w:color="auto"/>
              <w:left w:val="single" w:sz="4" w:space="0" w:color="auto"/>
              <w:bottom w:val="nil"/>
              <w:right w:val="single" w:sz="4" w:space="0" w:color="auto"/>
            </w:tcBorders>
            <w:shd w:val="clear" w:color="auto" w:fill="auto"/>
            <w:vAlign w:val="center"/>
            <w:hideMark/>
          </w:tcPr>
          <w:p w14:paraId="4AC741A8" w14:textId="527168C4" w:rsidR="001C5E65" w:rsidRPr="001C5E65" w:rsidDel="00DE3725" w:rsidRDefault="001C5E65">
            <w:pPr>
              <w:spacing w:after="0" w:line="240" w:lineRule="auto"/>
              <w:jc w:val="both"/>
              <w:rPr>
                <w:del w:id="6440" w:author="Diana Gonzalez Garcia" w:date="2021-05-10T07:11:00Z"/>
                <w:rFonts w:ascii="Calibri" w:hAnsi="Calibri" w:cs="Calibri"/>
                <w:color w:val="000000"/>
                <w:sz w:val="18"/>
                <w:szCs w:val="18"/>
                <w:lang w:eastAsia="es-CO"/>
              </w:rPr>
            </w:pPr>
            <w:del w:id="6441" w:author="Diana Gonzalez Garcia" w:date="2021-05-10T07:11:00Z">
              <w:r w:rsidRPr="001C5E65" w:rsidDel="00DE3725">
                <w:rPr>
                  <w:rFonts w:ascii="Calibri" w:hAnsi="Calibri" w:cs="Calibri"/>
                  <w:color w:val="000000"/>
                  <w:sz w:val="18"/>
                  <w:szCs w:val="18"/>
                  <w:lang w:eastAsia="es-CO"/>
                </w:rPr>
                <w:delText>Para la aplicación de las tablas residenciales se debe tener en cuenta que la posición doce (12) de la ZHF, que corresponde a la ACTIVIDAD ECONÓMICA DEL INMUEBLE, sea uno (1), es decir, actividad RESIDENCIAL. Si la posición doce (12) de la ZHF NO es uno (1) pero el uso asociado es 001, 002 ,  009, 012 ( Si el área construida total menor o igual a 350 m2 y de 5 pisos o menos), 020 (Si la variable CLASE DE CONSTRUCCIÓN es igual a "R")  la asignación de la tabla residencial debe tomar el código de tipología de manzana.</w:delText>
              </w:r>
            </w:del>
          </w:p>
        </w:tc>
        <w:tc>
          <w:tcPr>
            <w:tcW w:w="330" w:type="pct"/>
            <w:tcBorders>
              <w:top w:val="nil"/>
              <w:left w:val="nil"/>
              <w:bottom w:val="single" w:sz="4" w:space="0" w:color="auto"/>
              <w:right w:val="single" w:sz="4" w:space="0" w:color="auto"/>
            </w:tcBorders>
            <w:shd w:val="clear" w:color="auto" w:fill="auto"/>
            <w:vAlign w:val="center"/>
            <w:hideMark/>
          </w:tcPr>
          <w:p w14:paraId="592EA9F0" w14:textId="4B600CA6" w:rsidR="001C5E65" w:rsidRPr="001C5E65" w:rsidDel="00DE3725" w:rsidRDefault="001C5E65" w:rsidP="001C5E65">
            <w:pPr>
              <w:spacing w:after="0" w:line="240" w:lineRule="auto"/>
              <w:jc w:val="center"/>
              <w:rPr>
                <w:del w:id="6442" w:author="Diana Gonzalez Garcia" w:date="2021-05-10T07:11:00Z"/>
                <w:rFonts w:ascii="Calibri" w:hAnsi="Calibri" w:cs="Calibri"/>
                <w:color w:val="000000"/>
                <w:sz w:val="18"/>
                <w:szCs w:val="18"/>
                <w:lang w:eastAsia="es-CO"/>
              </w:rPr>
            </w:pPr>
            <w:del w:id="6443" w:author="Diana Gonzalez Garcia" w:date="2021-05-10T07:11:00Z">
              <w:r w:rsidRPr="001C5E65" w:rsidDel="00DE3725">
                <w:rPr>
                  <w:rFonts w:ascii="Calibri" w:hAnsi="Calibri" w:cs="Calibri"/>
                  <w:color w:val="000000"/>
                  <w:sz w:val="18"/>
                  <w:szCs w:val="18"/>
                  <w:lang w:eastAsia="es-CO"/>
                </w:rPr>
                <w:delText>T01_1</w:delText>
              </w:r>
            </w:del>
          </w:p>
        </w:tc>
        <w:tc>
          <w:tcPr>
            <w:tcW w:w="1249" w:type="pct"/>
            <w:tcBorders>
              <w:top w:val="nil"/>
              <w:left w:val="single" w:sz="4" w:space="0" w:color="auto"/>
              <w:bottom w:val="single" w:sz="4" w:space="0" w:color="auto"/>
              <w:right w:val="single" w:sz="4" w:space="0" w:color="auto"/>
            </w:tcBorders>
            <w:shd w:val="clear" w:color="auto" w:fill="auto"/>
            <w:vAlign w:val="center"/>
            <w:hideMark/>
          </w:tcPr>
          <w:p w14:paraId="6E3A4935" w14:textId="1E8B4564" w:rsidR="001C5E65" w:rsidRPr="001C5E65" w:rsidDel="00DE3725" w:rsidRDefault="001C5E65" w:rsidP="001C5E65">
            <w:pPr>
              <w:spacing w:after="0" w:line="240" w:lineRule="auto"/>
              <w:rPr>
                <w:del w:id="6444" w:author="Diana Gonzalez Garcia" w:date="2021-05-10T07:11:00Z"/>
                <w:rFonts w:ascii="Calibri" w:hAnsi="Calibri" w:cs="Calibri"/>
                <w:color w:val="000000"/>
                <w:sz w:val="18"/>
                <w:szCs w:val="18"/>
                <w:lang w:eastAsia="es-CO"/>
              </w:rPr>
            </w:pPr>
            <w:del w:id="6445" w:author="Diana Gonzalez Garcia" w:date="2021-05-10T07:11:00Z">
              <w:r w:rsidRPr="001C5E65" w:rsidDel="00DE3725">
                <w:rPr>
                  <w:rFonts w:ascii="Calibri" w:hAnsi="Calibri" w:cs="Calibri"/>
                  <w:color w:val="000000"/>
                  <w:sz w:val="18"/>
                  <w:szCs w:val="18"/>
                  <w:lang w:eastAsia="es-CO"/>
                </w:rPr>
                <w:delText>Último dígito de codificación de zona homogénea física terminado en 1 o atributo de manzana 1.</w:delText>
              </w:r>
            </w:del>
          </w:p>
        </w:tc>
      </w:tr>
      <w:tr w:rsidR="001C5E65" w:rsidRPr="001C5E65" w:rsidDel="00DE3725" w14:paraId="6917C8A5" w14:textId="0587BFC3" w:rsidTr="001C5E65">
        <w:trPr>
          <w:trHeight w:val="1110"/>
          <w:del w:id="6446" w:author="Diana Gonzalez Garcia" w:date="2021-05-10T07:11:00Z"/>
        </w:trPr>
        <w:tc>
          <w:tcPr>
            <w:tcW w:w="403" w:type="pct"/>
            <w:vMerge/>
            <w:tcBorders>
              <w:top w:val="nil"/>
              <w:left w:val="single" w:sz="4" w:space="0" w:color="auto"/>
              <w:bottom w:val="single" w:sz="4" w:space="0" w:color="auto"/>
              <w:right w:val="single" w:sz="4" w:space="0" w:color="auto"/>
            </w:tcBorders>
            <w:vAlign w:val="center"/>
            <w:hideMark/>
          </w:tcPr>
          <w:p w14:paraId="140F0788" w14:textId="58283463" w:rsidR="001C5E65" w:rsidRPr="001C5E65" w:rsidDel="00DE3725" w:rsidRDefault="001C5E65" w:rsidP="001C5E65">
            <w:pPr>
              <w:spacing w:after="0" w:line="240" w:lineRule="auto"/>
              <w:rPr>
                <w:del w:id="6447" w:author="Diana Gonzalez Garcia" w:date="2021-05-10T07:11:00Z"/>
                <w:rFonts w:ascii="Calibri" w:hAnsi="Calibri" w:cs="Calibri"/>
                <w:color w:val="000000"/>
                <w:sz w:val="18"/>
                <w:szCs w:val="18"/>
                <w:lang w:eastAsia="es-CO"/>
              </w:rPr>
            </w:pPr>
          </w:p>
        </w:tc>
        <w:tc>
          <w:tcPr>
            <w:tcW w:w="403" w:type="pct"/>
            <w:vMerge/>
            <w:tcBorders>
              <w:top w:val="nil"/>
              <w:left w:val="single" w:sz="4" w:space="0" w:color="auto"/>
              <w:bottom w:val="single" w:sz="4" w:space="0" w:color="auto"/>
              <w:right w:val="single" w:sz="4" w:space="0" w:color="auto"/>
            </w:tcBorders>
            <w:vAlign w:val="center"/>
            <w:hideMark/>
          </w:tcPr>
          <w:p w14:paraId="1FA0B564" w14:textId="196E9BE6" w:rsidR="001C5E65" w:rsidRPr="001C5E65" w:rsidDel="00DE3725" w:rsidRDefault="001C5E65" w:rsidP="001C5E65">
            <w:pPr>
              <w:spacing w:after="0" w:line="240" w:lineRule="auto"/>
              <w:rPr>
                <w:del w:id="6448" w:author="Diana Gonzalez Garcia" w:date="2021-05-10T07:11:00Z"/>
                <w:rFonts w:ascii="Calibri" w:hAnsi="Calibri" w:cs="Calibri"/>
                <w:color w:val="000000"/>
                <w:sz w:val="18"/>
                <w:szCs w:val="18"/>
                <w:lang w:eastAsia="es-CO"/>
              </w:rPr>
            </w:pPr>
          </w:p>
        </w:tc>
        <w:tc>
          <w:tcPr>
            <w:tcW w:w="447" w:type="pct"/>
            <w:tcBorders>
              <w:top w:val="nil"/>
              <w:left w:val="nil"/>
              <w:bottom w:val="nil"/>
              <w:right w:val="single" w:sz="4" w:space="0" w:color="auto"/>
            </w:tcBorders>
            <w:shd w:val="clear" w:color="auto" w:fill="auto"/>
            <w:vAlign w:val="center"/>
            <w:hideMark/>
          </w:tcPr>
          <w:p w14:paraId="735B6DA7" w14:textId="432C5BCF" w:rsidR="001C5E65" w:rsidRPr="001C5E65" w:rsidDel="00DE3725" w:rsidRDefault="001C5E65" w:rsidP="001C5E65">
            <w:pPr>
              <w:spacing w:after="0" w:line="240" w:lineRule="auto"/>
              <w:jc w:val="center"/>
              <w:rPr>
                <w:del w:id="6449" w:author="Diana Gonzalez Garcia" w:date="2021-05-10T07:11:00Z"/>
                <w:rFonts w:ascii="Calibri" w:hAnsi="Calibri" w:cs="Calibri"/>
                <w:color w:val="000000"/>
                <w:sz w:val="18"/>
                <w:szCs w:val="18"/>
                <w:lang w:eastAsia="es-CO"/>
              </w:rPr>
            </w:pPr>
            <w:del w:id="6450" w:author="Diana Gonzalez Garcia" w:date="2021-05-10T07:11:00Z">
              <w:r w:rsidRPr="001C5E65" w:rsidDel="00DE3725">
                <w:rPr>
                  <w:rFonts w:ascii="Calibri" w:hAnsi="Calibri" w:cs="Calibri"/>
                  <w:color w:val="000000"/>
                  <w:sz w:val="18"/>
                  <w:szCs w:val="18"/>
                  <w:lang w:eastAsia="es-CO"/>
                </w:rPr>
                <w:delText>Valor unitario construcción</w:delText>
              </w:r>
            </w:del>
          </w:p>
        </w:tc>
        <w:tc>
          <w:tcPr>
            <w:tcW w:w="369" w:type="pct"/>
            <w:tcBorders>
              <w:top w:val="nil"/>
              <w:left w:val="nil"/>
              <w:bottom w:val="nil"/>
              <w:right w:val="single" w:sz="4" w:space="0" w:color="auto"/>
            </w:tcBorders>
            <w:shd w:val="clear" w:color="auto" w:fill="auto"/>
            <w:vAlign w:val="center"/>
            <w:hideMark/>
          </w:tcPr>
          <w:p w14:paraId="158AA5F1" w14:textId="5DADB7BA" w:rsidR="001C5E65" w:rsidRPr="001C5E65" w:rsidDel="00DE3725" w:rsidRDefault="001C5E65" w:rsidP="001C5E65">
            <w:pPr>
              <w:spacing w:after="0" w:line="240" w:lineRule="auto"/>
              <w:jc w:val="center"/>
              <w:rPr>
                <w:del w:id="6451" w:author="Diana Gonzalez Garcia" w:date="2021-05-10T07:11:00Z"/>
                <w:rFonts w:ascii="Calibri" w:hAnsi="Calibri" w:cs="Calibri"/>
                <w:color w:val="000000"/>
                <w:sz w:val="18"/>
                <w:szCs w:val="18"/>
                <w:lang w:eastAsia="es-CO"/>
              </w:rPr>
            </w:pPr>
            <w:del w:id="6452" w:author="Diana Gonzalez Garcia" w:date="2021-05-10T07:11:00Z">
              <w:r w:rsidRPr="001C5E65" w:rsidDel="00DE3725">
                <w:rPr>
                  <w:rFonts w:ascii="Calibri" w:hAnsi="Calibri" w:cs="Calibri"/>
                  <w:color w:val="000000"/>
                  <w:sz w:val="18"/>
                  <w:szCs w:val="18"/>
                  <w:lang w:eastAsia="es-CO"/>
                </w:rPr>
                <w:delText>Puntaje</w:delText>
              </w:r>
            </w:del>
          </w:p>
        </w:tc>
        <w:tc>
          <w:tcPr>
            <w:tcW w:w="1798" w:type="pct"/>
            <w:tcBorders>
              <w:top w:val="nil"/>
              <w:left w:val="single" w:sz="4" w:space="0" w:color="auto"/>
              <w:bottom w:val="nil"/>
              <w:right w:val="single" w:sz="4" w:space="0" w:color="auto"/>
            </w:tcBorders>
            <w:shd w:val="clear" w:color="auto" w:fill="auto"/>
            <w:vAlign w:val="center"/>
            <w:hideMark/>
          </w:tcPr>
          <w:p w14:paraId="030CD536" w14:textId="5E7DE80B" w:rsidR="001C5E65" w:rsidRPr="001C5E65" w:rsidDel="00DE3725" w:rsidRDefault="001C5E65" w:rsidP="001C5E65">
            <w:pPr>
              <w:spacing w:after="0" w:line="240" w:lineRule="auto"/>
              <w:jc w:val="both"/>
              <w:rPr>
                <w:del w:id="6453" w:author="Diana Gonzalez Garcia" w:date="2021-05-10T07:11:00Z"/>
                <w:rFonts w:ascii="Calibri" w:hAnsi="Calibri" w:cs="Calibri"/>
                <w:color w:val="000000"/>
                <w:sz w:val="18"/>
                <w:szCs w:val="18"/>
                <w:lang w:eastAsia="es-CO"/>
              </w:rPr>
            </w:pPr>
            <w:del w:id="6454" w:author="Diana Gonzalez Garcia" w:date="2021-05-10T07:11:00Z">
              <w:r w:rsidRPr="001C5E65" w:rsidDel="00DE3725">
                <w:rPr>
                  <w:rFonts w:ascii="Calibri" w:hAnsi="Calibri" w:cs="Calibri"/>
                  <w:color w:val="000000"/>
                  <w:sz w:val="18"/>
                  <w:szCs w:val="18"/>
                  <w:lang w:eastAsia="es-CO"/>
                </w:rPr>
                <w:delText> </w:delText>
              </w:r>
            </w:del>
          </w:p>
        </w:tc>
        <w:tc>
          <w:tcPr>
            <w:tcW w:w="330" w:type="pct"/>
            <w:tcBorders>
              <w:top w:val="nil"/>
              <w:left w:val="nil"/>
              <w:bottom w:val="single" w:sz="4" w:space="0" w:color="auto"/>
              <w:right w:val="single" w:sz="4" w:space="0" w:color="auto"/>
            </w:tcBorders>
            <w:shd w:val="clear" w:color="auto" w:fill="auto"/>
            <w:vAlign w:val="center"/>
            <w:hideMark/>
          </w:tcPr>
          <w:p w14:paraId="1E5C371C" w14:textId="551D5B04" w:rsidR="001C5E65" w:rsidRPr="001C5E65" w:rsidDel="00DE3725" w:rsidRDefault="001C5E65" w:rsidP="001C5E65">
            <w:pPr>
              <w:spacing w:after="0" w:line="240" w:lineRule="auto"/>
              <w:jc w:val="center"/>
              <w:rPr>
                <w:del w:id="6455" w:author="Diana Gonzalez Garcia" w:date="2021-05-10T07:11:00Z"/>
                <w:rFonts w:ascii="Calibri" w:hAnsi="Calibri" w:cs="Calibri"/>
                <w:color w:val="000000"/>
                <w:sz w:val="18"/>
                <w:szCs w:val="18"/>
                <w:lang w:eastAsia="es-CO"/>
              </w:rPr>
            </w:pPr>
            <w:del w:id="6456" w:author="Diana Gonzalez Garcia" w:date="2021-05-10T07:11:00Z">
              <w:r w:rsidRPr="001C5E65" w:rsidDel="00DE3725">
                <w:rPr>
                  <w:rFonts w:ascii="Calibri" w:hAnsi="Calibri" w:cs="Calibri"/>
                  <w:color w:val="000000"/>
                  <w:sz w:val="18"/>
                  <w:szCs w:val="18"/>
                  <w:lang w:eastAsia="es-CO"/>
                </w:rPr>
                <w:delText>T01_2</w:delText>
              </w:r>
            </w:del>
          </w:p>
        </w:tc>
        <w:tc>
          <w:tcPr>
            <w:tcW w:w="1249" w:type="pct"/>
            <w:tcBorders>
              <w:top w:val="nil"/>
              <w:left w:val="single" w:sz="4" w:space="0" w:color="auto"/>
              <w:bottom w:val="single" w:sz="4" w:space="0" w:color="auto"/>
              <w:right w:val="single" w:sz="4" w:space="0" w:color="auto"/>
            </w:tcBorders>
            <w:shd w:val="clear" w:color="auto" w:fill="auto"/>
            <w:vAlign w:val="center"/>
            <w:hideMark/>
          </w:tcPr>
          <w:p w14:paraId="52BAF362" w14:textId="52905132" w:rsidR="001C5E65" w:rsidRPr="001C5E65" w:rsidDel="00DE3725" w:rsidRDefault="001C5E65" w:rsidP="001C5E65">
            <w:pPr>
              <w:spacing w:after="0" w:line="240" w:lineRule="auto"/>
              <w:rPr>
                <w:del w:id="6457" w:author="Diana Gonzalez Garcia" w:date="2021-05-10T07:11:00Z"/>
                <w:rFonts w:ascii="Calibri" w:hAnsi="Calibri" w:cs="Calibri"/>
                <w:color w:val="000000"/>
                <w:sz w:val="18"/>
                <w:szCs w:val="18"/>
                <w:lang w:eastAsia="es-CO"/>
              </w:rPr>
            </w:pPr>
            <w:del w:id="6458" w:author="Diana Gonzalez Garcia" w:date="2021-05-10T07:11:00Z">
              <w:r w:rsidRPr="001C5E65" w:rsidDel="00DE3725">
                <w:rPr>
                  <w:rFonts w:ascii="Calibri" w:hAnsi="Calibri" w:cs="Calibri"/>
                  <w:color w:val="000000"/>
                  <w:sz w:val="18"/>
                  <w:szCs w:val="18"/>
                  <w:lang w:eastAsia="es-CO"/>
                </w:rPr>
                <w:delText>Último dígito de codificación de zona homogénea física terminado en 2 o atributo de manzana 2.</w:delText>
              </w:r>
            </w:del>
          </w:p>
        </w:tc>
      </w:tr>
      <w:tr w:rsidR="001C5E65" w:rsidRPr="001C5E65" w:rsidDel="00DE3725" w14:paraId="5E6FD884" w14:textId="3235B7BE" w:rsidTr="001C5E65">
        <w:trPr>
          <w:trHeight w:val="1110"/>
          <w:del w:id="6459" w:author="Diana Gonzalez Garcia" w:date="2021-05-10T07:11:00Z"/>
        </w:trPr>
        <w:tc>
          <w:tcPr>
            <w:tcW w:w="403" w:type="pct"/>
            <w:vMerge/>
            <w:tcBorders>
              <w:top w:val="nil"/>
              <w:left w:val="single" w:sz="4" w:space="0" w:color="auto"/>
              <w:bottom w:val="single" w:sz="4" w:space="0" w:color="auto"/>
              <w:right w:val="single" w:sz="4" w:space="0" w:color="auto"/>
            </w:tcBorders>
            <w:vAlign w:val="center"/>
            <w:hideMark/>
          </w:tcPr>
          <w:p w14:paraId="50795E2C" w14:textId="43D45217" w:rsidR="001C5E65" w:rsidRPr="001C5E65" w:rsidDel="00DE3725" w:rsidRDefault="001C5E65" w:rsidP="001C5E65">
            <w:pPr>
              <w:spacing w:after="0" w:line="240" w:lineRule="auto"/>
              <w:rPr>
                <w:del w:id="6460" w:author="Diana Gonzalez Garcia" w:date="2021-05-10T07:11:00Z"/>
                <w:rFonts w:ascii="Calibri" w:hAnsi="Calibri" w:cs="Calibri"/>
                <w:color w:val="000000"/>
                <w:sz w:val="18"/>
                <w:szCs w:val="18"/>
                <w:lang w:eastAsia="es-CO"/>
              </w:rPr>
            </w:pPr>
          </w:p>
        </w:tc>
        <w:tc>
          <w:tcPr>
            <w:tcW w:w="403" w:type="pct"/>
            <w:vMerge/>
            <w:tcBorders>
              <w:top w:val="nil"/>
              <w:left w:val="single" w:sz="4" w:space="0" w:color="auto"/>
              <w:bottom w:val="single" w:sz="4" w:space="0" w:color="auto"/>
              <w:right w:val="single" w:sz="4" w:space="0" w:color="auto"/>
            </w:tcBorders>
            <w:vAlign w:val="center"/>
            <w:hideMark/>
          </w:tcPr>
          <w:p w14:paraId="5B1E9DF7" w14:textId="435E0350" w:rsidR="001C5E65" w:rsidRPr="001C5E65" w:rsidDel="00DE3725" w:rsidRDefault="001C5E65" w:rsidP="001C5E65">
            <w:pPr>
              <w:spacing w:after="0" w:line="240" w:lineRule="auto"/>
              <w:rPr>
                <w:del w:id="6461" w:author="Diana Gonzalez Garcia" w:date="2021-05-10T07:11:00Z"/>
                <w:rFonts w:ascii="Calibri" w:hAnsi="Calibri" w:cs="Calibri"/>
                <w:color w:val="000000"/>
                <w:sz w:val="18"/>
                <w:szCs w:val="18"/>
                <w:lang w:eastAsia="es-CO"/>
              </w:rPr>
            </w:pPr>
          </w:p>
        </w:tc>
        <w:tc>
          <w:tcPr>
            <w:tcW w:w="447" w:type="pct"/>
            <w:tcBorders>
              <w:top w:val="nil"/>
              <w:left w:val="nil"/>
              <w:bottom w:val="nil"/>
              <w:right w:val="single" w:sz="4" w:space="0" w:color="auto"/>
            </w:tcBorders>
            <w:shd w:val="clear" w:color="auto" w:fill="auto"/>
            <w:noWrap/>
            <w:vAlign w:val="bottom"/>
            <w:hideMark/>
          </w:tcPr>
          <w:p w14:paraId="409F00B8" w14:textId="2D14A7B0" w:rsidR="001C5E65" w:rsidRPr="001C5E65" w:rsidDel="00DE3725" w:rsidRDefault="001C5E65" w:rsidP="001C5E65">
            <w:pPr>
              <w:spacing w:after="0" w:line="240" w:lineRule="auto"/>
              <w:rPr>
                <w:del w:id="6462" w:author="Diana Gonzalez Garcia" w:date="2021-05-10T07:11:00Z"/>
                <w:rFonts w:ascii="Calibri" w:hAnsi="Calibri" w:cs="Calibri"/>
                <w:color w:val="000000"/>
                <w:sz w:val="18"/>
                <w:szCs w:val="18"/>
                <w:lang w:eastAsia="es-CO"/>
              </w:rPr>
            </w:pPr>
            <w:del w:id="6463" w:author="Diana Gonzalez Garcia" w:date="2021-05-10T07:11:00Z">
              <w:r w:rsidRPr="001C5E65" w:rsidDel="00DE3725">
                <w:rPr>
                  <w:rFonts w:ascii="Calibri" w:hAnsi="Calibri" w:cs="Calibri"/>
                  <w:color w:val="000000"/>
                  <w:sz w:val="18"/>
                  <w:szCs w:val="18"/>
                  <w:lang w:eastAsia="es-CO"/>
                </w:rPr>
                <w:delText> </w:delText>
              </w:r>
            </w:del>
          </w:p>
        </w:tc>
        <w:tc>
          <w:tcPr>
            <w:tcW w:w="369" w:type="pct"/>
            <w:tcBorders>
              <w:top w:val="nil"/>
              <w:left w:val="nil"/>
              <w:bottom w:val="nil"/>
              <w:right w:val="nil"/>
            </w:tcBorders>
            <w:shd w:val="clear" w:color="auto" w:fill="auto"/>
            <w:noWrap/>
            <w:vAlign w:val="bottom"/>
            <w:hideMark/>
          </w:tcPr>
          <w:p w14:paraId="2EEB7394" w14:textId="0C71C77C" w:rsidR="001C5E65" w:rsidRPr="001C5E65" w:rsidDel="00DE3725" w:rsidRDefault="001C5E65" w:rsidP="001C5E65">
            <w:pPr>
              <w:spacing w:after="0" w:line="240" w:lineRule="auto"/>
              <w:rPr>
                <w:del w:id="6464" w:author="Diana Gonzalez Garcia" w:date="2021-05-10T07:11:00Z"/>
                <w:rFonts w:ascii="Calibri" w:hAnsi="Calibri" w:cs="Calibri"/>
                <w:color w:val="000000"/>
                <w:sz w:val="18"/>
                <w:szCs w:val="18"/>
                <w:lang w:eastAsia="es-CO"/>
              </w:rPr>
            </w:pPr>
          </w:p>
        </w:tc>
        <w:tc>
          <w:tcPr>
            <w:tcW w:w="1798" w:type="pct"/>
            <w:tcBorders>
              <w:top w:val="nil"/>
              <w:left w:val="single" w:sz="4" w:space="0" w:color="auto"/>
              <w:bottom w:val="nil"/>
              <w:right w:val="single" w:sz="4" w:space="0" w:color="auto"/>
            </w:tcBorders>
            <w:shd w:val="clear" w:color="auto" w:fill="auto"/>
            <w:vAlign w:val="center"/>
            <w:hideMark/>
          </w:tcPr>
          <w:p w14:paraId="1F35F8C4" w14:textId="6998AC34" w:rsidR="001C5E65" w:rsidDel="00DE3725" w:rsidRDefault="001C5E65" w:rsidP="001C5E65">
            <w:pPr>
              <w:spacing w:after="0" w:line="240" w:lineRule="auto"/>
              <w:jc w:val="both"/>
              <w:rPr>
                <w:ins w:id="6465" w:author="Elba Nayibe Nuñez Arciniegas" w:date="2021-05-09T22:31:00Z"/>
                <w:del w:id="6466" w:author="Diana Gonzalez Garcia" w:date="2021-05-10T07:11:00Z"/>
                <w:rFonts w:ascii="Calibri" w:hAnsi="Calibri" w:cs="Calibri"/>
                <w:color w:val="000000"/>
                <w:sz w:val="18"/>
                <w:szCs w:val="18"/>
                <w:lang w:eastAsia="es-CO"/>
              </w:rPr>
            </w:pPr>
            <w:del w:id="6467" w:author="Diana Gonzalez Garcia" w:date="2021-05-10T07:11:00Z">
              <w:r w:rsidRPr="001C5E65" w:rsidDel="00DE3725">
                <w:rPr>
                  <w:rFonts w:ascii="Calibri" w:hAnsi="Calibri" w:cs="Calibri"/>
                  <w:color w:val="000000"/>
                  <w:sz w:val="18"/>
                  <w:szCs w:val="18"/>
                  <w:lang w:eastAsia="es-CO"/>
                </w:rPr>
                <w:delText>Si área de terreno es mayor de cero (0) y menor a 49 m2 y el último dígito de la codificación de la ZHF es 2, entonces aplíquese la tabla T01 de tipo residencial asociado 3.</w:delText>
              </w:r>
            </w:del>
          </w:p>
          <w:p w14:paraId="19BDBB5A" w14:textId="211334E3" w:rsidR="00FA5CDC" w:rsidRPr="001C5E65" w:rsidDel="00DE3725" w:rsidRDefault="00FA5CDC" w:rsidP="001C5E65">
            <w:pPr>
              <w:spacing w:after="0" w:line="240" w:lineRule="auto"/>
              <w:jc w:val="both"/>
              <w:rPr>
                <w:del w:id="6468" w:author="Diana Gonzalez Garcia" w:date="2021-05-10T07:11:00Z"/>
                <w:rFonts w:ascii="Calibri" w:hAnsi="Calibri" w:cs="Calibri"/>
                <w:color w:val="000000"/>
                <w:sz w:val="18"/>
                <w:szCs w:val="18"/>
                <w:lang w:eastAsia="es-CO"/>
              </w:rPr>
            </w:pPr>
          </w:p>
        </w:tc>
        <w:tc>
          <w:tcPr>
            <w:tcW w:w="330" w:type="pct"/>
            <w:tcBorders>
              <w:top w:val="nil"/>
              <w:left w:val="nil"/>
              <w:bottom w:val="single" w:sz="4" w:space="0" w:color="auto"/>
              <w:right w:val="single" w:sz="4" w:space="0" w:color="auto"/>
            </w:tcBorders>
            <w:shd w:val="clear" w:color="auto" w:fill="auto"/>
            <w:vAlign w:val="center"/>
            <w:hideMark/>
          </w:tcPr>
          <w:p w14:paraId="1EC92338" w14:textId="5F859349" w:rsidR="001C5E65" w:rsidRPr="001C5E65" w:rsidDel="00DE3725" w:rsidRDefault="001C5E65" w:rsidP="001C5E65">
            <w:pPr>
              <w:spacing w:after="0" w:line="240" w:lineRule="auto"/>
              <w:jc w:val="center"/>
              <w:rPr>
                <w:del w:id="6469" w:author="Diana Gonzalez Garcia" w:date="2021-05-10T07:11:00Z"/>
                <w:rFonts w:ascii="Calibri" w:hAnsi="Calibri" w:cs="Calibri"/>
                <w:color w:val="000000"/>
                <w:sz w:val="18"/>
                <w:szCs w:val="18"/>
                <w:lang w:eastAsia="es-CO"/>
              </w:rPr>
            </w:pPr>
            <w:del w:id="6470" w:author="Diana Gonzalez Garcia" w:date="2021-05-10T07:11:00Z">
              <w:r w:rsidRPr="001C5E65" w:rsidDel="00DE3725">
                <w:rPr>
                  <w:rFonts w:ascii="Calibri" w:hAnsi="Calibri" w:cs="Calibri"/>
                  <w:color w:val="000000"/>
                  <w:sz w:val="18"/>
                  <w:szCs w:val="18"/>
                  <w:lang w:eastAsia="es-CO"/>
                </w:rPr>
                <w:delText>T01_3</w:delText>
              </w:r>
            </w:del>
          </w:p>
        </w:tc>
        <w:tc>
          <w:tcPr>
            <w:tcW w:w="1249" w:type="pct"/>
            <w:tcBorders>
              <w:top w:val="nil"/>
              <w:left w:val="single" w:sz="4" w:space="0" w:color="auto"/>
              <w:bottom w:val="single" w:sz="4" w:space="0" w:color="auto"/>
              <w:right w:val="single" w:sz="4" w:space="0" w:color="auto"/>
            </w:tcBorders>
            <w:shd w:val="clear" w:color="auto" w:fill="auto"/>
            <w:vAlign w:val="center"/>
            <w:hideMark/>
          </w:tcPr>
          <w:p w14:paraId="2558E5AD" w14:textId="4705525E" w:rsidR="001C5E65" w:rsidRPr="001C5E65" w:rsidDel="00DE3725" w:rsidRDefault="001C5E65" w:rsidP="001C5E65">
            <w:pPr>
              <w:spacing w:after="0" w:line="240" w:lineRule="auto"/>
              <w:rPr>
                <w:del w:id="6471" w:author="Diana Gonzalez Garcia" w:date="2021-05-10T07:11:00Z"/>
                <w:rFonts w:ascii="Calibri" w:hAnsi="Calibri" w:cs="Calibri"/>
                <w:color w:val="000000"/>
                <w:sz w:val="18"/>
                <w:szCs w:val="18"/>
                <w:lang w:eastAsia="es-CO"/>
              </w:rPr>
            </w:pPr>
            <w:del w:id="6472" w:author="Diana Gonzalez Garcia" w:date="2021-05-10T07:11:00Z">
              <w:r w:rsidRPr="001C5E65" w:rsidDel="00DE3725">
                <w:rPr>
                  <w:rFonts w:ascii="Calibri" w:hAnsi="Calibri" w:cs="Calibri"/>
                  <w:color w:val="000000"/>
                  <w:sz w:val="18"/>
                  <w:szCs w:val="18"/>
                  <w:lang w:eastAsia="es-CO"/>
                </w:rPr>
                <w:delText>Último dígito de codificación de zona homogénea física terminado en 3 o atributo de manzana 3.</w:delText>
              </w:r>
            </w:del>
          </w:p>
        </w:tc>
      </w:tr>
      <w:tr w:rsidR="001C5E65" w:rsidRPr="001C5E65" w:rsidDel="00DE3725" w14:paraId="20AC9E38" w14:textId="510C2812" w:rsidTr="001C5E65">
        <w:trPr>
          <w:trHeight w:val="1110"/>
          <w:del w:id="6473" w:author="Diana Gonzalez Garcia" w:date="2021-05-10T07:11:00Z"/>
        </w:trPr>
        <w:tc>
          <w:tcPr>
            <w:tcW w:w="403" w:type="pct"/>
            <w:vMerge/>
            <w:tcBorders>
              <w:top w:val="nil"/>
              <w:left w:val="single" w:sz="4" w:space="0" w:color="auto"/>
              <w:bottom w:val="single" w:sz="4" w:space="0" w:color="auto"/>
              <w:right w:val="single" w:sz="4" w:space="0" w:color="auto"/>
            </w:tcBorders>
            <w:vAlign w:val="center"/>
            <w:hideMark/>
          </w:tcPr>
          <w:p w14:paraId="03D2226A" w14:textId="51D6B476" w:rsidR="001C5E65" w:rsidRPr="001C5E65" w:rsidDel="00DE3725" w:rsidRDefault="001C5E65" w:rsidP="001C5E65">
            <w:pPr>
              <w:spacing w:after="0" w:line="240" w:lineRule="auto"/>
              <w:rPr>
                <w:del w:id="6474" w:author="Diana Gonzalez Garcia" w:date="2021-05-10T07:11:00Z"/>
                <w:rFonts w:ascii="Calibri" w:hAnsi="Calibri" w:cs="Calibri"/>
                <w:color w:val="000000"/>
                <w:sz w:val="18"/>
                <w:szCs w:val="18"/>
                <w:lang w:eastAsia="es-CO"/>
              </w:rPr>
            </w:pPr>
          </w:p>
        </w:tc>
        <w:tc>
          <w:tcPr>
            <w:tcW w:w="403" w:type="pct"/>
            <w:vMerge/>
            <w:tcBorders>
              <w:top w:val="nil"/>
              <w:left w:val="single" w:sz="4" w:space="0" w:color="auto"/>
              <w:bottom w:val="single" w:sz="4" w:space="0" w:color="auto"/>
              <w:right w:val="single" w:sz="4" w:space="0" w:color="auto"/>
            </w:tcBorders>
            <w:vAlign w:val="center"/>
            <w:hideMark/>
          </w:tcPr>
          <w:p w14:paraId="2F7EE38C" w14:textId="34D5F4CD" w:rsidR="001C5E65" w:rsidRPr="001C5E65" w:rsidDel="00DE3725" w:rsidRDefault="001C5E65" w:rsidP="001C5E65">
            <w:pPr>
              <w:spacing w:after="0" w:line="240" w:lineRule="auto"/>
              <w:rPr>
                <w:del w:id="6475" w:author="Diana Gonzalez Garcia" w:date="2021-05-10T07:11:00Z"/>
                <w:rFonts w:ascii="Calibri" w:hAnsi="Calibri" w:cs="Calibri"/>
                <w:color w:val="000000"/>
                <w:sz w:val="18"/>
                <w:szCs w:val="18"/>
                <w:lang w:eastAsia="es-CO"/>
              </w:rPr>
            </w:pPr>
          </w:p>
        </w:tc>
        <w:tc>
          <w:tcPr>
            <w:tcW w:w="447" w:type="pct"/>
            <w:tcBorders>
              <w:top w:val="nil"/>
              <w:left w:val="nil"/>
              <w:bottom w:val="nil"/>
              <w:right w:val="single" w:sz="4" w:space="0" w:color="auto"/>
            </w:tcBorders>
            <w:shd w:val="clear" w:color="auto" w:fill="auto"/>
            <w:noWrap/>
            <w:vAlign w:val="bottom"/>
            <w:hideMark/>
          </w:tcPr>
          <w:p w14:paraId="31EC3DB0" w14:textId="6B4CB42D" w:rsidR="001C5E65" w:rsidRPr="001C5E65" w:rsidDel="00DE3725" w:rsidRDefault="001C5E65" w:rsidP="001C5E65">
            <w:pPr>
              <w:spacing w:after="0" w:line="240" w:lineRule="auto"/>
              <w:rPr>
                <w:del w:id="6476" w:author="Diana Gonzalez Garcia" w:date="2021-05-10T07:11:00Z"/>
                <w:rFonts w:ascii="Calibri" w:hAnsi="Calibri" w:cs="Calibri"/>
                <w:color w:val="000000"/>
                <w:sz w:val="18"/>
                <w:szCs w:val="18"/>
                <w:lang w:eastAsia="es-CO"/>
              </w:rPr>
            </w:pPr>
            <w:del w:id="6477" w:author="Diana Gonzalez Garcia" w:date="2021-05-10T07:11:00Z">
              <w:r w:rsidRPr="001C5E65" w:rsidDel="00DE3725">
                <w:rPr>
                  <w:rFonts w:ascii="Calibri" w:hAnsi="Calibri" w:cs="Calibri"/>
                  <w:color w:val="000000"/>
                  <w:sz w:val="18"/>
                  <w:szCs w:val="18"/>
                  <w:lang w:eastAsia="es-CO"/>
                </w:rPr>
                <w:delText> </w:delText>
              </w:r>
            </w:del>
          </w:p>
        </w:tc>
        <w:tc>
          <w:tcPr>
            <w:tcW w:w="369" w:type="pct"/>
            <w:tcBorders>
              <w:top w:val="nil"/>
              <w:left w:val="nil"/>
              <w:bottom w:val="nil"/>
              <w:right w:val="single" w:sz="4" w:space="0" w:color="auto"/>
            </w:tcBorders>
            <w:shd w:val="clear" w:color="auto" w:fill="auto"/>
            <w:vAlign w:val="center"/>
            <w:hideMark/>
          </w:tcPr>
          <w:p w14:paraId="4F075BE2" w14:textId="0A323D53" w:rsidR="001C5E65" w:rsidRPr="001C5E65" w:rsidDel="00DE3725" w:rsidRDefault="001C5E65" w:rsidP="001C5E65">
            <w:pPr>
              <w:spacing w:after="0" w:line="240" w:lineRule="auto"/>
              <w:jc w:val="center"/>
              <w:rPr>
                <w:del w:id="6478" w:author="Diana Gonzalez Garcia" w:date="2021-05-10T07:11:00Z"/>
                <w:rFonts w:ascii="Calibri" w:hAnsi="Calibri" w:cs="Calibri"/>
                <w:color w:val="000000"/>
                <w:sz w:val="18"/>
                <w:szCs w:val="18"/>
                <w:lang w:eastAsia="es-CO"/>
              </w:rPr>
            </w:pPr>
            <w:del w:id="6479" w:author="Diana Gonzalez Garcia" w:date="2021-05-10T07:11:00Z">
              <w:r w:rsidRPr="001C5E65" w:rsidDel="00DE3725">
                <w:rPr>
                  <w:rFonts w:ascii="Calibri" w:hAnsi="Calibri" w:cs="Calibri"/>
                  <w:color w:val="000000"/>
                  <w:sz w:val="18"/>
                  <w:szCs w:val="18"/>
                  <w:lang w:eastAsia="es-CO"/>
                </w:rPr>
                <w:delText>y</w:delText>
              </w:r>
            </w:del>
          </w:p>
        </w:tc>
        <w:tc>
          <w:tcPr>
            <w:tcW w:w="1798" w:type="pct"/>
            <w:tcBorders>
              <w:top w:val="nil"/>
              <w:left w:val="single" w:sz="4" w:space="0" w:color="auto"/>
              <w:bottom w:val="nil"/>
              <w:right w:val="single" w:sz="4" w:space="0" w:color="auto"/>
            </w:tcBorders>
            <w:shd w:val="clear" w:color="auto" w:fill="auto"/>
            <w:vAlign w:val="center"/>
            <w:hideMark/>
          </w:tcPr>
          <w:p w14:paraId="685CC9DC" w14:textId="47D72679" w:rsidR="001C5E65" w:rsidRPr="001C5E65" w:rsidDel="00DE3725" w:rsidRDefault="001C5E65" w:rsidP="001C5E65">
            <w:pPr>
              <w:spacing w:after="0" w:line="240" w:lineRule="auto"/>
              <w:jc w:val="both"/>
              <w:rPr>
                <w:del w:id="6480" w:author="Diana Gonzalez Garcia" w:date="2021-05-10T07:11:00Z"/>
                <w:rFonts w:ascii="Calibri" w:hAnsi="Calibri" w:cs="Calibri"/>
                <w:color w:val="000000"/>
                <w:sz w:val="18"/>
                <w:szCs w:val="18"/>
                <w:lang w:eastAsia="es-CO"/>
              </w:rPr>
            </w:pPr>
            <w:del w:id="6481" w:author="Diana Gonzalez Garcia" w:date="2021-05-10T07:11:00Z">
              <w:r w:rsidRPr="001C5E65" w:rsidDel="00DE3725">
                <w:rPr>
                  <w:rFonts w:ascii="Calibri" w:hAnsi="Calibri" w:cs="Calibri"/>
                  <w:color w:val="000000"/>
                  <w:sz w:val="18"/>
                  <w:szCs w:val="18"/>
                  <w:lang w:eastAsia="es-CO"/>
                </w:rPr>
                <w:delText> </w:delText>
              </w:r>
            </w:del>
          </w:p>
        </w:tc>
        <w:tc>
          <w:tcPr>
            <w:tcW w:w="330" w:type="pct"/>
            <w:tcBorders>
              <w:top w:val="nil"/>
              <w:left w:val="nil"/>
              <w:bottom w:val="single" w:sz="4" w:space="0" w:color="auto"/>
              <w:right w:val="single" w:sz="4" w:space="0" w:color="auto"/>
            </w:tcBorders>
            <w:shd w:val="clear" w:color="auto" w:fill="auto"/>
            <w:vAlign w:val="center"/>
            <w:hideMark/>
          </w:tcPr>
          <w:p w14:paraId="4AB8F82E" w14:textId="28B79CA0" w:rsidR="001C5E65" w:rsidRPr="001C5E65" w:rsidDel="00DE3725" w:rsidRDefault="001C5E65" w:rsidP="001C5E65">
            <w:pPr>
              <w:spacing w:after="0" w:line="240" w:lineRule="auto"/>
              <w:jc w:val="center"/>
              <w:rPr>
                <w:del w:id="6482" w:author="Diana Gonzalez Garcia" w:date="2021-05-10T07:11:00Z"/>
                <w:rFonts w:ascii="Calibri" w:hAnsi="Calibri" w:cs="Calibri"/>
                <w:color w:val="000000"/>
                <w:sz w:val="18"/>
                <w:szCs w:val="18"/>
                <w:lang w:eastAsia="es-CO"/>
              </w:rPr>
            </w:pPr>
            <w:del w:id="6483" w:author="Diana Gonzalez Garcia" w:date="2021-05-10T07:11:00Z">
              <w:r w:rsidRPr="001C5E65" w:rsidDel="00DE3725">
                <w:rPr>
                  <w:rFonts w:ascii="Calibri" w:hAnsi="Calibri" w:cs="Calibri"/>
                  <w:color w:val="000000"/>
                  <w:sz w:val="18"/>
                  <w:szCs w:val="18"/>
                  <w:lang w:eastAsia="es-CO"/>
                </w:rPr>
                <w:delText>T01_4</w:delText>
              </w:r>
            </w:del>
          </w:p>
        </w:tc>
        <w:tc>
          <w:tcPr>
            <w:tcW w:w="1249" w:type="pct"/>
            <w:tcBorders>
              <w:top w:val="nil"/>
              <w:left w:val="single" w:sz="4" w:space="0" w:color="auto"/>
              <w:bottom w:val="single" w:sz="4" w:space="0" w:color="auto"/>
              <w:right w:val="single" w:sz="4" w:space="0" w:color="auto"/>
            </w:tcBorders>
            <w:shd w:val="clear" w:color="auto" w:fill="auto"/>
            <w:vAlign w:val="center"/>
            <w:hideMark/>
          </w:tcPr>
          <w:p w14:paraId="3515CED5" w14:textId="009436EF" w:rsidR="001C5E65" w:rsidRPr="001C5E65" w:rsidDel="00DE3725" w:rsidRDefault="001C5E65" w:rsidP="001C5E65">
            <w:pPr>
              <w:spacing w:after="0" w:line="240" w:lineRule="auto"/>
              <w:rPr>
                <w:del w:id="6484" w:author="Diana Gonzalez Garcia" w:date="2021-05-10T07:11:00Z"/>
                <w:rFonts w:ascii="Calibri" w:hAnsi="Calibri" w:cs="Calibri"/>
                <w:color w:val="000000"/>
                <w:sz w:val="18"/>
                <w:szCs w:val="18"/>
                <w:lang w:eastAsia="es-CO"/>
              </w:rPr>
            </w:pPr>
            <w:del w:id="6485" w:author="Diana Gonzalez Garcia" w:date="2021-05-10T07:11:00Z">
              <w:r w:rsidRPr="001C5E65" w:rsidDel="00DE3725">
                <w:rPr>
                  <w:rFonts w:ascii="Calibri" w:hAnsi="Calibri" w:cs="Calibri"/>
                  <w:color w:val="000000"/>
                  <w:sz w:val="18"/>
                  <w:szCs w:val="18"/>
                  <w:lang w:eastAsia="es-CO"/>
                </w:rPr>
                <w:delText>Último dígito de codificación de zona homogénea física terminado en 4 o atributo de manzana 4.</w:delText>
              </w:r>
            </w:del>
          </w:p>
        </w:tc>
      </w:tr>
      <w:tr w:rsidR="001C5E65" w:rsidRPr="001C5E65" w:rsidDel="00DE3725" w14:paraId="2A8B8A8F" w14:textId="3EED66BF" w:rsidTr="001C5E65">
        <w:trPr>
          <w:trHeight w:val="2520"/>
          <w:del w:id="6486" w:author="Diana Gonzalez Garcia" w:date="2021-05-10T07:11:00Z"/>
        </w:trPr>
        <w:tc>
          <w:tcPr>
            <w:tcW w:w="403" w:type="pct"/>
            <w:vMerge/>
            <w:tcBorders>
              <w:top w:val="nil"/>
              <w:left w:val="single" w:sz="4" w:space="0" w:color="auto"/>
              <w:bottom w:val="single" w:sz="4" w:space="0" w:color="auto"/>
              <w:right w:val="single" w:sz="4" w:space="0" w:color="auto"/>
            </w:tcBorders>
            <w:vAlign w:val="center"/>
            <w:hideMark/>
          </w:tcPr>
          <w:p w14:paraId="193E7FD8" w14:textId="5A6A0BB0" w:rsidR="001C5E65" w:rsidRPr="001C5E65" w:rsidDel="00DE3725" w:rsidRDefault="001C5E65" w:rsidP="001C5E65">
            <w:pPr>
              <w:spacing w:after="0" w:line="240" w:lineRule="auto"/>
              <w:rPr>
                <w:del w:id="6487" w:author="Diana Gonzalez Garcia" w:date="2021-05-10T07:11:00Z"/>
                <w:rFonts w:ascii="Calibri" w:hAnsi="Calibri" w:cs="Calibri"/>
                <w:color w:val="000000"/>
                <w:sz w:val="18"/>
                <w:szCs w:val="18"/>
                <w:lang w:eastAsia="es-CO"/>
              </w:rPr>
            </w:pPr>
          </w:p>
        </w:tc>
        <w:tc>
          <w:tcPr>
            <w:tcW w:w="403" w:type="pct"/>
            <w:vMerge/>
            <w:tcBorders>
              <w:top w:val="nil"/>
              <w:left w:val="single" w:sz="4" w:space="0" w:color="auto"/>
              <w:bottom w:val="single" w:sz="4" w:space="0" w:color="auto"/>
              <w:right w:val="single" w:sz="4" w:space="0" w:color="auto"/>
            </w:tcBorders>
            <w:vAlign w:val="center"/>
            <w:hideMark/>
          </w:tcPr>
          <w:p w14:paraId="0DBB4F79" w14:textId="314F3961" w:rsidR="001C5E65" w:rsidRPr="001C5E65" w:rsidDel="00DE3725" w:rsidRDefault="001C5E65" w:rsidP="001C5E65">
            <w:pPr>
              <w:spacing w:after="0" w:line="240" w:lineRule="auto"/>
              <w:rPr>
                <w:del w:id="6488" w:author="Diana Gonzalez Garcia" w:date="2021-05-10T07:11:00Z"/>
                <w:rFonts w:ascii="Calibri" w:hAnsi="Calibri" w:cs="Calibri"/>
                <w:color w:val="000000"/>
                <w:sz w:val="18"/>
                <w:szCs w:val="18"/>
                <w:lang w:eastAsia="es-CO"/>
              </w:rPr>
            </w:pPr>
          </w:p>
        </w:tc>
        <w:tc>
          <w:tcPr>
            <w:tcW w:w="447" w:type="pct"/>
            <w:tcBorders>
              <w:top w:val="nil"/>
              <w:left w:val="nil"/>
              <w:bottom w:val="nil"/>
              <w:right w:val="single" w:sz="4" w:space="0" w:color="auto"/>
            </w:tcBorders>
            <w:shd w:val="clear" w:color="auto" w:fill="auto"/>
            <w:vAlign w:val="center"/>
            <w:hideMark/>
          </w:tcPr>
          <w:p w14:paraId="65E48BCD" w14:textId="3B9F5B3F" w:rsidR="001C5E65" w:rsidRPr="001C5E65" w:rsidDel="00DE3725" w:rsidRDefault="001C5E65" w:rsidP="001C5E65">
            <w:pPr>
              <w:spacing w:after="0" w:line="240" w:lineRule="auto"/>
              <w:jc w:val="center"/>
              <w:rPr>
                <w:del w:id="6489" w:author="Diana Gonzalez Garcia" w:date="2021-05-10T07:11:00Z"/>
                <w:rFonts w:ascii="Calibri" w:hAnsi="Calibri" w:cs="Calibri"/>
                <w:color w:val="000000"/>
                <w:sz w:val="18"/>
                <w:szCs w:val="18"/>
                <w:lang w:eastAsia="es-CO"/>
              </w:rPr>
            </w:pPr>
            <w:del w:id="6490" w:author="Diana Gonzalez Garcia" w:date="2021-05-10T07:11:00Z">
              <w:r w:rsidRPr="001C5E65" w:rsidDel="00DE3725">
                <w:rPr>
                  <w:rFonts w:ascii="Calibri" w:hAnsi="Calibri" w:cs="Calibri"/>
                  <w:color w:val="000000"/>
                  <w:sz w:val="18"/>
                  <w:szCs w:val="18"/>
                  <w:lang w:eastAsia="es-CO"/>
                </w:rPr>
                <w:delText>($ / m2)</w:delText>
              </w:r>
            </w:del>
          </w:p>
        </w:tc>
        <w:tc>
          <w:tcPr>
            <w:tcW w:w="369" w:type="pct"/>
            <w:tcBorders>
              <w:top w:val="nil"/>
              <w:left w:val="nil"/>
              <w:bottom w:val="nil"/>
              <w:right w:val="single" w:sz="4" w:space="0" w:color="auto"/>
            </w:tcBorders>
            <w:shd w:val="clear" w:color="auto" w:fill="auto"/>
            <w:vAlign w:val="center"/>
            <w:hideMark/>
          </w:tcPr>
          <w:p w14:paraId="0BD4362E" w14:textId="1B40751E" w:rsidR="001C5E65" w:rsidRPr="001C5E65" w:rsidDel="00DE3725" w:rsidRDefault="001C5E65" w:rsidP="001C5E65">
            <w:pPr>
              <w:spacing w:after="0" w:line="240" w:lineRule="auto"/>
              <w:jc w:val="center"/>
              <w:rPr>
                <w:del w:id="6491" w:author="Diana Gonzalez Garcia" w:date="2021-05-10T07:11:00Z"/>
                <w:rFonts w:ascii="Calibri" w:hAnsi="Calibri" w:cs="Calibri"/>
                <w:color w:val="000000"/>
                <w:sz w:val="18"/>
                <w:szCs w:val="18"/>
                <w:lang w:eastAsia="es-CO"/>
              </w:rPr>
            </w:pPr>
            <w:del w:id="6492" w:author="Diana Gonzalez Garcia" w:date="2021-05-10T07:11:00Z">
              <w:r w:rsidRPr="001C5E65" w:rsidDel="00DE3725">
                <w:rPr>
                  <w:rFonts w:ascii="Calibri" w:hAnsi="Calibri" w:cs="Calibri"/>
                  <w:color w:val="000000"/>
                  <w:sz w:val="18"/>
                  <w:szCs w:val="18"/>
                  <w:lang w:eastAsia="es-CO"/>
                </w:rPr>
                <w:delText>Edad</w:delText>
              </w:r>
            </w:del>
          </w:p>
        </w:tc>
        <w:tc>
          <w:tcPr>
            <w:tcW w:w="1798" w:type="pct"/>
            <w:tcBorders>
              <w:top w:val="nil"/>
              <w:left w:val="single" w:sz="4" w:space="0" w:color="auto"/>
              <w:bottom w:val="nil"/>
              <w:right w:val="single" w:sz="4" w:space="0" w:color="auto"/>
            </w:tcBorders>
            <w:shd w:val="clear" w:color="auto" w:fill="auto"/>
            <w:vAlign w:val="center"/>
            <w:hideMark/>
          </w:tcPr>
          <w:p w14:paraId="672F3C1B" w14:textId="61391001" w:rsidR="001C5E65" w:rsidRPr="001C5E65" w:rsidDel="00DE3725" w:rsidRDefault="001C5E65" w:rsidP="001C5E65">
            <w:pPr>
              <w:spacing w:after="0" w:line="240" w:lineRule="auto"/>
              <w:jc w:val="both"/>
              <w:rPr>
                <w:del w:id="6493" w:author="Diana Gonzalez Garcia" w:date="2021-05-10T07:11:00Z"/>
                <w:rFonts w:ascii="Calibri" w:hAnsi="Calibri" w:cs="Calibri"/>
                <w:color w:val="00B050"/>
                <w:sz w:val="18"/>
                <w:szCs w:val="18"/>
                <w:lang w:eastAsia="es-CO"/>
              </w:rPr>
            </w:pPr>
            <w:del w:id="6494" w:author="Diana Gonzalez Garcia" w:date="2021-05-10T07:11:00Z">
              <w:r w:rsidRPr="001C5E65" w:rsidDel="00DE3725">
                <w:rPr>
                  <w:rFonts w:ascii="Calibri" w:hAnsi="Calibri" w:cs="Calibri"/>
                  <w:color w:val="00B050"/>
                  <w:sz w:val="18"/>
                  <w:szCs w:val="18"/>
                  <w:lang w:eastAsia="es-CO"/>
                </w:rPr>
                <w:delText>En el caso que se lleguen a presentar las combinaciones de usos (según reglas de asignación del método de liquidación), se deberá considerar las variables (Puntaje, Edad, Tipo Residencial asociado) de cada uso para calcular el valor unitario de construcción. Luego dicho valor se asignará a cada unidad construida.</w:delText>
              </w:r>
            </w:del>
          </w:p>
        </w:tc>
        <w:tc>
          <w:tcPr>
            <w:tcW w:w="330" w:type="pct"/>
            <w:tcBorders>
              <w:top w:val="nil"/>
              <w:left w:val="nil"/>
              <w:bottom w:val="single" w:sz="4" w:space="0" w:color="auto"/>
              <w:right w:val="single" w:sz="4" w:space="0" w:color="auto"/>
            </w:tcBorders>
            <w:shd w:val="clear" w:color="auto" w:fill="auto"/>
            <w:vAlign w:val="center"/>
            <w:hideMark/>
          </w:tcPr>
          <w:p w14:paraId="1A21B6E5" w14:textId="45CF7104" w:rsidR="001C5E65" w:rsidRPr="001C5E65" w:rsidDel="00DE3725" w:rsidRDefault="001C5E65" w:rsidP="001C5E65">
            <w:pPr>
              <w:spacing w:after="0" w:line="240" w:lineRule="auto"/>
              <w:jc w:val="center"/>
              <w:rPr>
                <w:del w:id="6495" w:author="Diana Gonzalez Garcia" w:date="2021-05-10T07:11:00Z"/>
                <w:rFonts w:ascii="Calibri" w:hAnsi="Calibri" w:cs="Calibri"/>
                <w:color w:val="000000"/>
                <w:sz w:val="18"/>
                <w:szCs w:val="18"/>
                <w:lang w:eastAsia="es-CO"/>
              </w:rPr>
            </w:pPr>
            <w:del w:id="6496" w:author="Diana Gonzalez Garcia" w:date="2021-05-10T07:11:00Z">
              <w:r w:rsidRPr="001C5E65" w:rsidDel="00DE3725">
                <w:rPr>
                  <w:rFonts w:ascii="Calibri" w:hAnsi="Calibri" w:cs="Calibri"/>
                  <w:color w:val="000000"/>
                  <w:sz w:val="18"/>
                  <w:szCs w:val="18"/>
                  <w:lang w:eastAsia="es-CO"/>
                </w:rPr>
                <w:delText>T01_5</w:delText>
              </w:r>
            </w:del>
          </w:p>
        </w:tc>
        <w:tc>
          <w:tcPr>
            <w:tcW w:w="1249" w:type="pct"/>
            <w:tcBorders>
              <w:top w:val="nil"/>
              <w:left w:val="single" w:sz="4" w:space="0" w:color="auto"/>
              <w:bottom w:val="single" w:sz="4" w:space="0" w:color="auto"/>
              <w:right w:val="single" w:sz="4" w:space="0" w:color="auto"/>
            </w:tcBorders>
            <w:shd w:val="clear" w:color="auto" w:fill="auto"/>
            <w:vAlign w:val="center"/>
            <w:hideMark/>
          </w:tcPr>
          <w:p w14:paraId="1A7235ED" w14:textId="33F7A7CE" w:rsidR="001C5E65" w:rsidRPr="001C5E65" w:rsidDel="00DE3725" w:rsidRDefault="001C5E65" w:rsidP="001C5E65">
            <w:pPr>
              <w:spacing w:after="0" w:line="240" w:lineRule="auto"/>
              <w:rPr>
                <w:del w:id="6497" w:author="Diana Gonzalez Garcia" w:date="2021-05-10T07:11:00Z"/>
                <w:rFonts w:ascii="Calibri" w:hAnsi="Calibri" w:cs="Calibri"/>
                <w:color w:val="000000"/>
                <w:sz w:val="18"/>
                <w:szCs w:val="18"/>
                <w:lang w:eastAsia="es-CO"/>
              </w:rPr>
            </w:pPr>
            <w:del w:id="6498" w:author="Diana Gonzalez Garcia" w:date="2021-05-10T07:11:00Z">
              <w:r w:rsidRPr="001C5E65" w:rsidDel="00DE3725">
                <w:rPr>
                  <w:rFonts w:ascii="Calibri" w:hAnsi="Calibri" w:cs="Calibri"/>
                  <w:color w:val="000000"/>
                  <w:sz w:val="18"/>
                  <w:szCs w:val="18"/>
                  <w:lang w:eastAsia="es-CO"/>
                </w:rPr>
                <w:delText>Último dígito de codificación de zona homogénea física terminado en 5 o atributo de manzana 5.</w:delText>
              </w:r>
            </w:del>
          </w:p>
        </w:tc>
      </w:tr>
      <w:tr w:rsidR="001C5E65" w:rsidRPr="001C5E65" w:rsidDel="00DE3725" w14:paraId="6FFC608D" w14:textId="44F9FF73" w:rsidTr="001C5E65">
        <w:trPr>
          <w:trHeight w:val="1110"/>
          <w:del w:id="6499" w:author="Diana Gonzalez Garcia" w:date="2021-05-10T07:11:00Z"/>
        </w:trPr>
        <w:tc>
          <w:tcPr>
            <w:tcW w:w="403" w:type="pct"/>
            <w:vMerge/>
            <w:tcBorders>
              <w:top w:val="nil"/>
              <w:left w:val="single" w:sz="4" w:space="0" w:color="auto"/>
              <w:bottom w:val="single" w:sz="4" w:space="0" w:color="auto"/>
              <w:right w:val="single" w:sz="4" w:space="0" w:color="auto"/>
            </w:tcBorders>
            <w:vAlign w:val="center"/>
            <w:hideMark/>
          </w:tcPr>
          <w:p w14:paraId="464F5209" w14:textId="348B9038" w:rsidR="001C5E65" w:rsidRPr="001C5E65" w:rsidDel="00DE3725" w:rsidRDefault="001C5E65" w:rsidP="001C5E65">
            <w:pPr>
              <w:spacing w:after="0" w:line="240" w:lineRule="auto"/>
              <w:rPr>
                <w:del w:id="6500" w:author="Diana Gonzalez Garcia" w:date="2021-05-10T07:11:00Z"/>
                <w:rFonts w:ascii="Calibri" w:hAnsi="Calibri" w:cs="Calibri"/>
                <w:color w:val="000000"/>
                <w:sz w:val="18"/>
                <w:szCs w:val="18"/>
                <w:lang w:eastAsia="es-CO"/>
              </w:rPr>
            </w:pPr>
          </w:p>
        </w:tc>
        <w:tc>
          <w:tcPr>
            <w:tcW w:w="403" w:type="pct"/>
            <w:vMerge/>
            <w:tcBorders>
              <w:top w:val="nil"/>
              <w:left w:val="single" w:sz="4" w:space="0" w:color="auto"/>
              <w:bottom w:val="single" w:sz="4" w:space="0" w:color="auto"/>
              <w:right w:val="single" w:sz="4" w:space="0" w:color="auto"/>
            </w:tcBorders>
            <w:vAlign w:val="center"/>
            <w:hideMark/>
          </w:tcPr>
          <w:p w14:paraId="6C0B050C" w14:textId="69287E39" w:rsidR="001C5E65" w:rsidRPr="001C5E65" w:rsidDel="00DE3725" w:rsidRDefault="001C5E65" w:rsidP="001C5E65">
            <w:pPr>
              <w:spacing w:after="0" w:line="240" w:lineRule="auto"/>
              <w:rPr>
                <w:del w:id="6501" w:author="Diana Gonzalez Garcia" w:date="2021-05-10T07:11:00Z"/>
                <w:rFonts w:ascii="Calibri" w:hAnsi="Calibri" w:cs="Calibri"/>
                <w:color w:val="000000"/>
                <w:sz w:val="18"/>
                <w:szCs w:val="18"/>
                <w:lang w:eastAsia="es-CO"/>
              </w:rPr>
            </w:pPr>
          </w:p>
        </w:tc>
        <w:tc>
          <w:tcPr>
            <w:tcW w:w="447" w:type="pct"/>
            <w:tcBorders>
              <w:top w:val="nil"/>
              <w:left w:val="nil"/>
              <w:bottom w:val="nil"/>
              <w:right w:val="single" w:sz="4" w:space="0" w:color="auto"/>
            </w:tcBorders>
            <w:shd w:val="clear" w:color="auto" w:fill="auto"/>
            <w:vAlign w:val="center"/>
            <w:hideMark/>
          </w:tcPr>
          <w:p w14:paraId="7DCD9F22" w14:textId="171FC811" w:rsidR="001C5E65" w:rsidRPr="001C5E65" w:rsidDel="00DE3725" w:rsidRDefault="001C5E65" w:rsidP="001C5E65">
            <w:pPr>
              <w:spacing w:after="0" w:line="240" w:lineRule="auto"/>
              <w:rPr>
                <w:del w:id="6502" w:author="Diana Gonzalez Garcia" w:date="2021-05-10T07:11:00Z"/>
                <w:rFonts w:ascii="Calibri" w:hAnsi="Calibri" w:cs="Calibri"/>
                <w:color w:val="000000"/>
                <w:sz w:val="18"/>
                <w:szCs w:val="18"/>
                <w:lang w:eastAsia="es-CO"/>
              </w:rPr>
            </w:pPr>
            <w:del w:id="6503" w:author="Diana Gonzalez Garcia" w:date="2021-05-10T07:11:00Z">
              <w:r w:rsidRPr="001C5E65" w:rsidDel="00DE3725">
                <w:rPr>
                  <w:rFonts w:ascii="Calibri" w:hAnsi="Calibri" w:cs="Calibri"/>
                  <w:color w:val="000000"/>
                  <w:sz w:val="18"/>
                  <w:szCs w:val="18"/>
                  <w:lang w:eastAsia="es-CO"/>
                </w:rPr>
                <w:delText> </w:delText>
              </w:r>
            </w:del>
          </w:p>
        </w:tc>
        <w:tc>
          <w:tcPr>
            <w:tcW w:w="369" w:type="pct"/>
            <w:tcBorders>
              <w:top w:val="nil"/>
              <w:left w:val="nil"/>
              <w:bottom w:val="nil"/>
              <w:right w:val="single" w:sz="4" w:space="0" w:color="auto"/>
            </w:tcBorders>
            <w:shd w:val="clear" w:color="auto" w:fill="auto"/>
            <w:vAlign w:val="center"/>
            <w:hideMark/>
          </w:tcPr>
          <w:p w14:paraId="545ECC45" w14:textId="0D321A7A" w:rsidR="001C5E65" w:rsidRPr="001C5E65" w:rsidDel="00DE3725" w:rsidRDefault="001C5E65" w:rsidP="001C5E65">
            <w:pPr>
              <w:spacing w:after="0" w:line="240" w:lineRule="auto"/>
              <w:jc w:val="center"/>
              <w:rPr>
                <w:del w:id="6504" w:author="Diana Gonzalez Garcia" w:date="2021-05-10T07:11:00Z"/>
                <w:rFonts w:ascii="Calibri" w:hAnsi="Calibri" w:cs="Calibri"/>
                <w:color w:val="000000"/>
                <w:sz w:val="18"/>
                <w:szCs w:val="18"/>
                <w:lang w:eastAsia="es-CO"/>
              </w:rPr>
            </w:pPr>
            <w:del w:id="6505" w:author="Diana Gonzalez Garcia" w:date="2021-05-10T07:11:00Z">
              <w:r w:rsidRPr="001C5E65" w:rsidDel="00DE3725">
                <w:rPr>
                  <w:rFonts w:ascii="Calibri" w:hAnsi="Calibri" w:cs="Calibri"/>
                  <w:color w:val="000000"/>
                  <w:sz w:val="18"/>
                  <w:szCs w:val="18"/>
                  <w:lang w:eastAsia="es-CO"/>
                </w:rPr>
                <w:delText> </w:delText>
              </w:r>
            </w:del>
          </w:p>
        </w:tc>
        <w:tc>
          <w:tcPr>
            <w:tcW w:w="1798" w:type="pct"/>
            <w:tcBorders>
              <w:top w:val="nil"/>
              <w:left w:val="single" w:sz="4" w:space="0" w:color="auto"/>
              <w:bottom w:val="nil"/>
              <w:right w:val="single" w:sz="4" w:space="0" w:color="auto"/>
            </w:tcBorders>
            <w:shd w:val="clear" w:color="auto" w:fill="auto"/>
            <w:vAlign w:val="center"/>
            <w:hideMark/>
          </w:tcPr>
          <w:p w14:paraId="53CF42B7" w14:textId="4E7639EF" w:rsidR="001C5E65" w:rsidRPr="001C5E65" w:rsidDel="00DE3725" w:rsidRDefault="001C5E65" w:rsidP="001C5E65">
            <w:pPr>
              <w:spacing w:after="0" w:line="240" w:lineRule="auto"/>
              <w:jc w:val="both"/>
              <w:rPr>
                <w:del w:id="6506" w:author="Diana Gonzalez Garcia" w:date="2021-05-10T07:11:00Z"/>
                <w:rFonts w:ascii="Calibri" w:hAnsi="Calibri" w:cs="Calibri"/>
                <w:color w:val="000000"/>
                <w:sz w:val="18"/>
                <w:szCs w:val="18"/>
                <w:lang w:eastAsia="es-CO"/>
              </w:rPr>
            </w:pPr>
            <w:del w:id="6507" w:author="Diana Gonzalez Garcia" w:date="2021-05-10T07:11:00Z">
              <w:r w:rsidRPr="001C5E65" w:rsidDel="00DE3725">
                <w:rPr>
                  <w:rFonts w:ascii="Calibri" w:hAnsi="Calibri" w:cs="Calibri"/>
                  <w:color w:val="000000"/>
                  <w:sz w:val="18"/>
                  <w:szCs w:val="18"/>
                  <w:lang w:eastAsia="es-CO"/>
                </w:rPr>
                <w:delText> </w:delText>
              </w:r>
            </w:del>
          </w:p>
        </w:tc>
        <w:tc>
          <w:tcPr>
            <w:tcW w:w="330" w:type="pct"/>
            <w:tcBorders>
              <w:top w:val="nil"/>
              <w:left w:val="nil"/>
              <w:bottom w:val="single" w:sz="4" w:space="0" w:color="auto"/>
              <w:right w:val="single" w:sz="4" w:space="0" w:color="auto"/>
            </w:tcBorders>
            <w:shd w:val="clear" w:color="auto" w:fill="auto"/>
            <w:vAlign w:val="center"/>
            <w:hideMark/>
          </w:tcPr>
          <w:p w14:paraId="513F438A" w14:textId="228FA50C" w:rsidR="001C5E65" w:rsidRPr="001C5E65" w:rsidDel="00DE3725" w:rsidRDefault="001C5E65" w:rsidP="001C5E65">
            <w:pPr>
              <w:spacing w:after="0" w:line="240" w:lineRule="auto"/>
              <w:jc w:val="center"/>
              <w:rPr>
                <w:del w:id="6508" w:author="Diana Gonzalez Garcia" w:date="2021-05-10T07:11:00Z"/>
                <w:rFonts w:ascii="Calibri" w:hAnsi="Calibri" w:cs="Calibri"/>
                <w:color w:val="000000"/>
                <w:sz w:val="18"/>
                <w:szCs w:val="18"/>
                <w:lang w:eastAsia="es-CO"/>
              </w:rPr>
            </w:pPr>
            <w:del w:id="6509" w:author="Diana Gonzalez Garcia" w:date="2021-05-10T07:11:00Z">
              <w:r w:rsidRPr="001C5E65" w:rsidDel="00DE3725">
                <w:rPr>
                  <w:rFonts w:ascii="Calibri" w:hAnsi="Calibri" w:cs="Calibri"/>
                  <w:color w:val="000000"/>
                  <w:sz w:val="18"/>
                  <w:szCs w:val="18"/>
                  <w:lang w:eastAsia="es-CO"/>
                </w:rPr>
                <w:delText>T01_6</w:delText>
              </w:r>
            </w:del>
          </w:p>
        </w:tc>
        <w:tc>
          <w:tcPr>
            <w:tcW w:w="1249" w:type="pct"/>
            <w:tcBorders>
              <w:top w:val="nil"/>
              <w:left w:val="single" w:sz="4" w:space="0" w:color="auto"/>
              <w:bottom w:val="single" w:sz="4" w:space="0" w:color="auto"/>
              <w:right w:val="single" w:sz="4" w:space="0" w:color="auto"/>
            </w:tcBorders>
            <w:shd w:val="clear" w:color="auto" w:fill="auto"/>
            <w:vAlign w:val="center"/>
            <w:hideMark/>
          </w:tcPr>
          <w:p w14:paraId="030EF5E7" w14:textId="7E560490" w:rsidR="001C5E65" w:rsidRPr="001C5E65" w:rsidDel="00DE3725" w:rsidRDefault="001C5E65" w:rsidP="001C5E65">
            <w:pPr>
              <w:spacing w:after="0" w:line="240" w:lineRule="auto"/>
              <w:rPr>
                <w:del w:id="6510" w:author="Diana Gonzalez Garcia" w:date="2021-05-10T07:11:00Z"/>
                <w:rFonts w:ascii="Calibri" w:hAnsi="Calibri" w:cs="Calibri"/>
                <w:color w:val="000000"/>
                <w:sz w:val="18"/>
                <w:szCs w:val="18"/>
                <w:lang w:eastAsia="es-CO"/>
              </w:rPr>
            </w:pPr>
            <w:del w:id="6511" w:author="Diana Gonzalez Garcia" w:date="2021-05-10T07:11:00Z">
              <w:r w:rsidRPr="001C5E65" w:rsidDel="00DE3725">
                <w:rPr>
                  <w:rFonts w:ascii="Calibri" w:hAnsi="Calibri" w:cs="Calibri"/>
                  <w:color w:val="000000"/>
                  <w:sz w:val="18"/>
                  <w:szCs w:val="18"/>
                  <w:lang w:eastAsia="es-CO"/>
                </w:rPr>
                <w:delText>Último dígito de codificación de zona homogénea física terminado en 6 o atributo de manzana 6.</w:delText>
              </w:r>
            </w:del>
          </w:p>
        </w:tc>
      </w:tr>
      <w:tr w:rsidR="001C5E65" w:rsidRPr="001C5E65" w:rsidDel="00DE3725" w14:paraId="37D4E527" w14:textId="1CF93D9A" w:rsidTr="001C5E65">
        <w:trPr>
          <w:trHeight w:val="1110"/>
          <w:del w:id="6512" w:author="Diana Gonzalez Garcia" w:date="2021-05-10T07:11:00Z"/>
        </w:trPr>
        <w:tc>
          <w:tcPr>
            <w:tcW w:w="403" w:type="pct"/>
            <w:vMerge/>
            <w:tcBorders>
              <w:top w:val="nil"/>
              <w:left w:val="single" w:sz="4" w:space="0" w:color="auto"/>
              <w:bottom w:val="single" w:sz="4" w:space="0" w:color="auto"/>
              <w:right w:val="single" w:sz="4" w:space="0" w:color="auto"/>
            </w:tcBorders>
            <w:vAlign w:val="center"/>
            <w:hideMark/>
          </w:tcPr>
          <w:p w14:paraId="401105EC" w14:textId="45C9B16C" w:rsidR="001C5E65" w:rsidRPr="001C5E65" w:rsidDel="00DE3725" w:rsidRDefault="001C5E65" w:rsidP="001C5E65">
            <w:pPr>
              <w:spacing w:after="0" w:line="240" w:lineRule="auto"/>
              <w:rPr>
                <w:del w:id="6513" w:author="Diana Gonzalez Garcia" w:date="2021-05-10T07:11:00Z"/>
                <w:rFonts w:ascii="Calibri" w:hAnsi="Calibri" w:cs="Calibri"/>
                <w:color w:val="000000"/>
                <w:sz w:val="18"/>
                <w:szCs w:val="18"/>
                <w:lang w:eastAsia="es-CO"/>
              </w:rPr>
            </w:pPr>
          </w:p>
        </w:tc>
        <w:tc>
          <w:tcPr>
            <w:tcW w:w="403" w:type="pct"/>
            <w:vMerge/>
            <w:tcBorders>
              <w:top w:val="nil"/>
              <w:left w:val="single" w:sz="4" w:space="0" w:color="auto"/>
              <w:bottom w:val="single" w:sz="4" w:space="0" w:color="auto"/>
              <w:right w:val="single" w:sz="4" w:space="0" w:color="auto"/>
            </w:tcBorders>
            <w:vAlign w:val="center"/>
            <w:hideMark/>
          </w:tcPr>
          <w:p w14:paraId="681D1383" w14:textId="65A8637C" w:rsidR="001C5E65" w:rsidRPr="001C5E65" w:rsidDel="00DE3725" w:rsidRDefault="001C5E65" w:rsidP="001C5E65">
            <w:pPr>
              <w:spacing w:after="0" w:line="240" w:lineRule="auto"/>
              <w:rPr>
                <w:del w:id="6514" w:author="Diana Gonzalez Garcia" w:date="2021-05-10T07:11:00Z"/>
                <w:rFonts w:ascii="Calibri" w:hAnsi="Calibri" w:cs="Calibri"/>
                <w:color w:val="000000"/>
                <w:sz w:val="18"/>
                <w:szCs w:val="18"/>
                <w:lang w:eastAsia="es-CO"/>
              </w:rPr>
            </w:pPr>
          </w:p>
        </w:tc>
        <w:tc>
          <w:tcPr>
            <w:tcW w:w="447" w:type="pct"/>
            <w:tcBorders>
              <w:top w:val="nil"/>
              <w:left w:val="nil"/>
              <w:bottom w:val="nil"/>
              <w:right w:val="single" w:sz="4" w:space="0" w:color="auto"/>
            </w:tcBorders>
            <w:shd w:val="clear" w:color="auto" w:fill="auto"/>
            <w:vAlign w:val="center"/>
            <w:hideMark/>
          </w:tcPr>
          <w:p w14:paraId="3E826E31" w14:textId="20F53339" w:rsidR="001C5E65" w:rsidRPr="001C5E65" w:rsidDel="00DE3725" w:rsidRDefault="001C5E65" w:rsidP="001C5E65">
            <w:pPr>
              <w:spacing w:after="0" w:line="240" w:lineRule="auto"/>
              <w:rPr>
                <w:del w:id="6515" w:author="Diana Gonzalez Garcia" w:date="2021-05-10T07:11:00Z"/>
                <w:rFonts w:ascii="Calibri" w:hAnsi="Calibri" w:cs="Calibri"/>
                <w:color w:val="000000"/>
                <w:sz w:val="18"/>
                <w:szCs w:val="18"/>
                <w:lang w:eastAsia="es-CO"/>
              </w:rPr>
            </w:pPr>
            <w:del w:id="6516" w:author="Diana Gonzalez Garcia" w:date="2021-05-10T07:11:00Z">
              <w:r w:rsidRPr="001C5E65" w:rsidDel="00DE3725">
                <w:rPr>
                  <w:rFonts w:ascii="Calibri" w:hAnsi="Calibri" w:cs="Calibri"/>
                  <w:color w:val="000000"/>
                  <w:sz w:val="18"/>
                  <w:szCs w:val="18"/>
                  <w:lang w:eastAsia="es-CO"/>
                </w:rPr>
                <w:delText> </w:delText>
              </w:r>
            </w:del>
          </w:p>
        </w:tc>
        <w:tc>
          <w:tcPr>
            <w:tcW w:w="369" w:type="pct"/>
            <w:tcBorders>
              <w:top w:val="nil"/>
              <w:left w:val="nil"/>
              <w:bottom w:val="nil"/>
              <w:right w:val="single" w:sz="4" w:space="0" w:color="auto"/>
            </w:tcBorders>
            <w:shd w:val="clear" w:color="auto" w:fill="auto"/>
            <w:vAlign w:val="center"/>
            <w:hideMark/>
          </w:tcPr>
          <w:p w14:paraId="2CCA3355" w14:textId="0FBAD043" w:rsidR="001C5E65" w:rsidRPr="001C5E65" w:rsidDel="00DE3725" w:rsidRDefault="001C5E65" w:rsidP="001C5E65">
            <w:pPr>
              <w:spacing w:after="0" w:line="240" w:lineRule="auto"/>
              <w:jc w:val="center"/>
              <w:rPr>
                <w:del w:id="6517" w:author="Diana Gonzalez Garcia" w:date="2021-05-10T07:11:00Z"/>
                <w:rFonts w:ascii="Calibri" w:hAnsi="Calibri" w:cs="Calibri"/>
                <w:color w:val="000000"/>
                <w:sz w:val="18"/>
                <w:szCs w:val="18"/>
                <w:lang w:eastAsia="es-CO"/>
              </w:rPr>
            </w:pPr>
            <w:del w:id="6518" w:author="Diana Gonzalez Garcia" w:date="2021-05-10T07:11:00Z">
              <w:r w:rsidRPr="001C5E65" w:rsidDel="00DE3725">
                <w:rPr>
                  <w:rFonts w:ascii="Calibri" w:hAnsi="Calibri" w:cs="Calibri"/>
                  <w:color w:val="000000"/>
                  <w:sz w:val="18"/>
                  <w:szCs w:val="18"/>
                  <w:lang w:eastAsia="es-CO"/>
                </w:rPr>
                <w:delText> </w:delText>
              </w:r>
            </w:del>
          </w:p>
        </w:tc>
        <w:tc>
          <w:tcPr>
            <w:tcW w:w="1798" w:type="pct"/>
            <w:tcBorders>
              <w:top w:val="nil"/>
              <w:left w:val="single" w:sz="4" w:space="0" w:color="auto"/>
              <w:bottom w:val="nil"/>
              <w:right w:val="single" w:sz="4" w:space="0" w:color="auto"/>
            </w:tcBorders>
            <w:shd w:val="clear" w:color="auto" w:fill="auto"/>
            <w:vAlign w:val="center"/>
            <w:hideMark/>
          </w:tcPr>
          <w:p w14:paraId="641FFC13" w14:textId="2EB13C97" w:rsidR="001C5E65" w:rsidRPr="001C5E65" w:rsidDel="00DE3725" w:rsidRDefault="001C5E65">
            <w:pPr>
              <w:spacing w:after="0" w:line="240" w:lineRule="auto"/>
              <w:jc w:val="both"/>
              <w:rPr>
                <w:del w:id="6519" w:author="Diana Gonzalez Garcia" w:date="2021-05-10T07:11:00Z"/>
                <w:rFonts w:ascii="Calibri" w:hAnsi="Calibri" w:cs="Calibri"/>
                <w:color w:val="000000"/>
                <w:sz w:val="18"/>
                <w:szCs w:val="18"/>
                <w:lang w:eastAsia="es-CO"/>
              </w:rPr>
            </w:pPr>
            <w:del w:id="6520" w:author="Diana Gonzalez Garcia" w:date="2021-05-10T07:11:00Z">
              <w:r w:rsidRPr="001C5E65" w:rsidDel="00DE3725">
                <w:rPr>
                  <w:rFonts w:ascii="Calibri" w:hAnsi="Calibri" w:cs="Calibri"/>
                  <w:color w:val="000000"/>
                  <w:sz w:val="18"/>
                  <w:szCs w:val="18"/>
                  <w:lang w:eastAsia="es-CO"/>
                </w:rPr>
                <w:delText>Para predios con edades superiores a 100 años,  la variable modelo es avalúo especial.</w:delText>
              </w:r>
            </w:del>
          </w:p>
        </w:tc>
        <w:tc>
          <w:tcPr>
            <w:tcW w:w="330" w:type="pct"/>
            <w:tcBorders>
              <w:top w:val="nil"/>
              <w:left w:val="nil"/>
              <w:bottom w:val="single" w:sz="4" w:space="0" w:color="auto"/>
              <w:right w:val="single" w:sz="4" w:space="0" w:color="auto"/>
            </w:tcBorders>
            <w:shd w:val="clear" w:color="auto" w:fill="auto"/>
            <w:vAlign w:val="center"/>
            <w:hideMark/>
          </w:tcPr>
          <w:p w14:paraId="3A164795" w14:textId="025E638C" w:rsidR="001C5E65" w:rsidRPr="001C5E65" w:rsidDel="00DE3725" w:rsidRDefault="001C5E65" w:rsidP="001C5E65">
            <w:pPr>
              <w:spacing w:after="0" w:line="240" w:lineRule="auto"/>
              <w:jc w:val="center"/>
              <w:rPr>
                <w:del w:id="6521" w:author="Diana Gonzalez Garcia" w:date="2021-05-10T07:11:00Z"/>
                <w:rFonts w:ascii="Calibri" w:hAnsi="Calibri" w:cs="Calibri"/>
                <w:color w:val="000000"/>
                <w:sz w:val="18"/>
                <w:szCs w:val="18"/>
                <w:lang w:eastAsia="es-CO"/>
              </w:rPr>
            </w:pPr>
            <w:del w:id="6522" w:author="Diana Gonzalez Garcia" w:date="2021-05-10T07:11:00Z">
              <w:r w:rsidRPr="001C5E65" w:rsidDel="00DE3725">
                <w:rPr>
                  <w:rFonts w:ascii="Calibri" w:hAnsi="Calibri" w:cs="Calibri"/>
                  <w:color w:val="000000"/>
                  <w:sz w:val="18"/>
                  <w:szCs w:val="18"/>
                  <w:lang w:eastAsia="es-CO"/>
                </w:rPr>
                <w:delText>T01_7</w:delText>
              </w:r>
            </w:del>
          </w:p>
        </w:tc>
        <w:tc>
          <w:tcPr>
            <w:tcW w:w="1249" w:type="pct"/>
            <w:tcBorders>
              <w:top w:val="nil"/>
              <w:left w:val="single" w:sz="4" w:space="0" w:color="auto"/>
              <w:bottom w:val="single" w:sz="4" w:space="0" w:color="auto"/>
              <w:right w:val="single" w:sz="4" w:space="0" w:color="auto"/>
            </w:tcBorders>
            <w:shd w:val="clear" w:color="auto" w:fill="auto"/>
            <w:vAlign w:val="center"/>
            <w:hideMark/>
          </w:tcPr>
          <w:p w14:paraId="03C50170" w14:textId="5AC6F030" w:rsidR="001C5E65" w:rsidRPr="001C5E65" w:rsidDel="00DE3725" w:rsidRDefault="001C5E65" w:rsidP="001C5E65">
            <w:pPr>
              <w:spacing w:after="0" w:line="240" w:lineRule="auto"/>
              <w:rPr>
                <w:del w:id="6523" w:author="Diana Gonzalez Garcia" w:date="2021-05-10T07:11:00Z"/>
                <w:rFonts w:ascii="Calibri" w:hAnsi="Calibri" w:cs="Calibri"/>
                <w:color w:val="000000"/>
                <w:sz w:val="18"/>
                <w:szCs w:val="18"/>
                <w:lang w:eastAsia="es-CO"/>
              </w:rPr>
            </w:pPr>
            <w:del w:id="6524" w:author="Diana Gonzalez Garcia" w:date="2021-05-10T07:11:00Z">
              <w:r w:rsidRPr="001C5E65" w:rsidDel="00DE3725">
                <w:rPr>
                  <w:rFonts w:ascii="Calibri" w:hAnsi="Calibri" w:cs="Calibri"/>
                  <w:color w:val="000000"/>
                  <w:sz w:val="18"/>
                  <w:szCs w:val="18"/>
                  <w:lang w:eastAsia="es-CO"/>
                </w:rPr>
                <w:delText>Último dígito de codificación de zona homogénea física terminado en 7 o atributo de manzana 7.</w:delText>
              </w:r>
            </w:del>
          </w:p>
        </w:tc>
      </w:tr>
      <w:tr w:rsidR="001C5E65" w:rsidRPr="001C5E65" w:rsidDel="00DE3725" w14:paraId="3A32AA66" w14:textId="492CBB8C" w:rsidTr="001C5E65">
        <w:trPr>
          <w:trHeight w:val="1110"/>
          <w:del w:id="6525" w:author="Diana Gonzalez Garcia" w:date="2021-05-10T07:11:00Z"/>
        </w:trPr>
        <w:tc>
          <w:tcPr>
            <w:tcW w:w="403" w:type="pct"/>
            <w:vMerge/>
            <w:tcBorders>
              <w:top w:val="nil"/>
              <w:left w:val="single" w:sz="4" w:space="0" w:color="auto"/>
              <w:bottom w:val="single" w:sz="4" w:space="0" w:color="auto"/>
              <w:right w:val="single" w:sz="4" w:space="0" w:color="auto"/>
            </w:tcBorders>
            <w:vAlign w:val="center"/>
            <w:hideMark/>
          </w:tcPr>
          <w:p w14:paraId="7D67DD3C" w14:textId="20BD0075" w:rsidR="001C5E65" w:rsidRPr="001C5E65" w:rsidDel="00DE3725" w:rsidRDefault="001C5E65" w:rsidP="001C5E65">
            <w:pPr>
              <w:spacing w:after="0" w:line="240" w:lineRule="auto"/>
              <w:rPr>
                <w:del w:id="6526" w:author="Diana Gonzalez Garcia" w:date="2021-05-10T07:11:00Z"/>
                <w:rFonts w:ascii="Calibri" w:hAnsi="Calibri" w:cs="Calibri"/>
                <w:color w:val="000000"/>
                <w:sz w:val="18"/>
                <w:szCs w:val="18"/>
                <w:lang w:eastAsia="es-CO"/>
              </w:rPr>
            </w:pPr>
          </w:p>
        </w:tc>
        <w:tc>
          <w:tcPr>
            <w:tcW w:w="403" w:type="pct"/>
            <w:vMerge/>
            <w:tcBorders>
              <w:top w:val="nil"/>
              <w:left w:val="single" w:sz="4" w:space="0" w:color="auto"/>
              <w:bottom w:val="single" w:sz="4" w:space="0" w:color="auto"/>
              <w:right w:val="single" w:sz="4" w:space="0" w:color="auto"/>
            </w:tcBorders>
            <w:vAlign w:val="center"/>
            <w:hideMark/>
          </w:tcPr>
          <w:p w14:paraId="149F3F5C" w14:textId="0DC7553C" w:rsidR="001C5E65" w:rsidRPr="001C5E65" w:rsidDel="00DE3725" w:rsidRDefault="001C5E65" w:rsidP="001C5E65">
            <w:pPr>
              <w:spacing w:after="0" w:line="240" w:lineRule="auto"/>
              <w:rPr>
                <w:del w:id="6527" w:author="Diana Gonzalez Garcia" w:date="2021-05-10T07:11:00Z"/>
                <w:rFonts w:ascii="Calibri" w:hAnsi="Calibri" w:cs="Calibri"/>
                <w:color w:val="000000"/>
                <w:sz w:val="18"/>
                <w:szCs w:val="18"/>
                <w:lang w:eastAsia="es-CO"/>
              </w:rPr>
            </w:pPr>
          </w:p>
        </w:tc>
        <w:tc>
          <w:tcPr>
            <w:tcW w:w="447" w:type="pct"/>
            <w:tcBorders>
              <w:top w:val="nil"/>
              <w:left w:val="nil"/>
              <w:bottom w:val="single" w:sz="4" w:space="0" w:color="auto"/>
              <w:right w:val="single" w:sz="4" w:space="0" w:color="auto"/>
            </w:tcBorders>
            <w:shd w:val="clear" w:color="auto" w:fill="auto"/>
            <w:vAlign w:val="center"/>
            <w:hideMark/>
          </w:tcPr>
          <w:p w14:paraId="3C4E69F0" w14:textId="1081591B" w:rsidR="001C5E65" w:rsidRPr="001C5E65" w:rsidDel="00DE3725" w:rsidRDefault="001C5E65" w:rsidP="001C5E65">
            <w:pPr>
              <w:spacing w:after="0" w:line="240" w:lineRule="auto"/>
              <w:rPr>
                <w:del w:id="6528" w:author="Diana Gonzalez Garcia" w:date="2021-05-10T07:11:00Z"/>
                <w:rFonts w:ascii="Calibri" w:hAnsi="Calibri" w:cs="Calibri"/>
                <w:color w:val="000000"/>
                <w:sz w:val="18"/>
                <w:szCs w:val="18"/>
                <w:lang w:eastAsia="es-CO"/>
              </w:rPr>
            </w:pPr>
            <w:del w:id="6529" w:author="Diana Gonzalez Garcia" w:date="2021-05-10T07:11:00Z">
              <w:r w:rsidRPr="001C5E65" w:rsidDel="00DE3725">
                <w:rPr>
                  <w:rFonts w:ascii="Calibri" w:hAnsi="Calibri" w:cs="Calibri"/>
                  <w:color w:val="000000"/>
                  <w:sz w:val="18"/>
                  <w:szCs w:val="18"/>
                  <w:lang w:eastAsia="es-CO"/>
                </w:rPr>
                <w:delText> </w:delText>
              </w:r>
            </w:del>
          </w:p>
        </w:tc>
        <w:tc>
          <w:tcPr>
            <w:tcW w:w="369" w:type="pct"/>
            <w:tcBorders>
              <w:top w:val="nil"/>
              <w:left w:val="nil"/>
              <w:bottom w:val="single" w:sz="4" w:space="0" w:color="auto"/>
              <w:right w:val="single" w:sz="4" w:space="0" w:color="auto"/>
            </w:tcBorders>
            <w:shd w:val="clear" w:color="auto" w:fill="auto"/>
            <w:vAlign w:val="center"/>
            <w:hideMark/>
          </w:tcPr>
          <w:p w14:paraId="2742FAE6" w14:textId="47B9C6F8" w:rsidR="001C5E65" w:rsidRPr="001C5E65" w:rsidDel="00DE3725" w:rsidRDefault="001C5E65" w:rsidP="001C5E65">
            <w:pPr>
              <w:spacing w:after="0" w:line="240" w:lineRule="auto"/>
              <w:jc w:val="center"/>
              <w:rPr>
                <w:del w:id="6530" w:author="Diana Gonzalez Garcia" w:date="2021-05-10T07:11:00Z"/>
                <w:rFonts w:ascii="Calibri" w:hAnsi="Calibri" w:cs="Calibri"/>
                <w:color w:val="000000"/>
                <w:sz w:val="18"/>
                <w:szCs w:val="18"/>
                <w:lang w:eastAsia="es-CO"/>
              </w:rPr>
            </w:pPr>
            <w:del w:id="6531" w:author="Diana Gonzalez Garcia" w:date="2021-05-10T07:11:00Z">
              <w:r w:rsidRPr="001C5E65" w:rsidDel="00DE3725">
                <w:rPr>
                  <w:rFonts w:ascii="Calibri" w:hAnsi="Calibri" w:cs="Calibri"/>
                  <w:color w:val="000000"/>
                  <w:sz w:val="18"/>
                  <w:szCs w:val="18"/>
                  <w:lang w:eastAsia="es-CO"/>
                </w:rPr>
                <w:delText> </w:delText>
              </w:r>
            </w:del>
          </w:p>
        </w:tc>
        <w:tc>
          <w:tcPr>
            <w:tcW w:w="1798" w:type="pct"/>
            <w:tcBorders>
              <w:top w:val="nil"/>
              <w:left w:val="single" w:sz="4" w:space="0" w:color="auto"/>
              <w:bottom w:val="single" w:sz="4" w:space="0" w:color="auto"/>
              <w:right w:val="single" w:sz="4" w:space="0" w:color="auto"/>
            </w:tcBorders>
            <w:shd w:val="clear" w:color="auto" w:fill="auto"/>
            <w:vAlign w:val="center"/>
            <w:hideMark/>
          </w:tcPr>
          <w:p w14:paraId="4FA013CF" w14:textId="18BBC7D0" w:rsidR="001C5E65" w:rsidRPr="001C5E65" w:rsidDel="00DE3725" w:rsidRDefault="001C5E65" w:rsidP="001C5E65">
            <w:pPr>
              <w:spacing w:after="0" w:line="240" w:lineRule="auto"/>
              <w:jc w:val="both"/>
              <w:rPr>
                <w:del w:id="6532" w:author="Diana Gonzalez Garcia" w:date="2021-05-10T07:11:00Z"/>
                <w:rFonts w:ascii="Calibri" w:hAnsi="Calibri" w:cs="Calibri"/>
                <w:color w:val="000000"/>
                <w:sz w:val="18"/>
                <w:szCs w:val="18"/>
                <w:lang w:eastAsia="es-CO"/>
              </w:rPr>
            </w:pPr>
            <w:del w:id="6533" w:author="Diana Gonzalez Garcia" w:date="2021-05-10T07:11:00Z">
              <w:r w:rsidRPr="001C5E65" w:rsidDel="00DE3725">
                <w:rPr>
                  <w:rFonts w:ascii="Calibri" w:hAnsi="Calibri" w:cs="Calibri"/>
                  <w:color w:val="000000"/>
                  <w:sz w:val="18"/>
                  <w:szCs w:val="18"/>
                  <w:lang w:eastAsia="es-CO"/>
                </w:rPr>
                <w:delText>Para predios con puntajes superiores a 100, la variable modelo es avalúo especial.</w:delText>
              </w:r>
            </w:del>
          </w:p>
        </w:tc>
        <w:tc>
          <w:tcPr>
            <w:tcW w:w="330" w:type="pct"/>
            <w:tcBorders>
              <w:top w:val="nil"/>
              <w:left w:val="nil"/>
              <w:bottom w:val="single" w:sz="4" w:space="0" w:color="auto"/>
              <w:right w:val="single" w:sz="4" w:space="0" w:color="auto"/>
            </w:tcBorders>
            <w:shd w:val="clear" w:color="auto" w:fill="auto"/>
            <w:vAlign w:val="center"/>
            <w:hideMark/>
          </w:tcPr>
          <w:p w14:paraId="4B24C643" w14:textId="0480C727" w:rsidR="001C5E65" w:rsidRPr="001C5E65" w:rsidDel="00DE3725" w:rsidRDefault="001C5E65" w:rsidP="001C5E65">
            <w:pPr>
              <w:spacing w:after="0" w:line="240" w:lineRule="auto"/>
              <w:jc w:val="center"/>
              <w:rPr>
                <w:del w:id="6534" w:author="Diana Gonzalez Garcia" w:date="2021-05-10T07:11:00Z"/>
                <w:rFonts w:ascii="Calibri" w:hAnsi="Calibri" w:cs="Calibri"/>
                <w:color w:val="000000"/>
                <w:sz w:val="18"/>
                <w:szCs w:val="18"/>
                <w:lang w:eastAsia="es-CO"/>
              </w:rPr>
            </w:pPr>
            <w:del w:id="6535" w:author="Diana Gonzalez Garcia" w:date="2021-05-10T07:11:00Z">
              <w:r w:rsidRPr="001C5E65" w:rsidDel="00DE3725">
                <w:rPr>
                  <w:rFonts w:ascii="Calibri" w:hAnsi="Calibri" w:cs="Calibri"/>
                  <w:color w:val="000000"/>
                  <w:sz w:val="18"/>
                  <w:szCs w:val="18"/>
                  <w:lang w:eastAsia="es-CO"/>
                </w:rPr>
                <w:delText>T01_8</w:delText>
              </w:r>
            </w:del>
          </w:p>
        </w:tc>
        <w:tc>
          <w:tcPr>
            <w:tcW w:w="1249" w:type="pct"/>
            <w:tcBorders>
              <w:top w:val="nil"/>
              <w:left w:val="single" w:sz="4" w:space="0" w:color="auto"/>
              <w:bottom w:val="single" w:sz="4" w:space="0" w:color="auto"/>
              <w:right w:val="single" w:sz="4" w:space="0" w:color="auto"/>
            </w:tcBorders>
            <w:shd w:val="clear" w:color="auto" w:fill="auto"/>
            <w:vAlign w:val="center"/>
            <w:hideMark/>
          </w:tcPr>
          <w:p w14:paraId="5CD6DEEA" w14:textId="45EA50DB" w:rsidR="001C5E65" w:rsidRPr="001C5E65" w:rsidDel="00DE3725" w:rsidRDefault="001C5E65" w:rsidP="001C5E65">
            <w:pPr>
              <w:spacing w:after="0" w:line="240" w:lineRule="auto"/>
              <w:rPr>
                <w:del w:id="6536" w:author="Diana Gonzalez Garcia" w:date="2021-05-10T07:11:00Z"/>
                <w:rFonts w:ascii="Calibri" w:hAnsi="Calibri" w:cs="Calibri"/>
                <w:color w:val="000000"/>
                <w:sz w:val="18"/>
                <w:szCs w:val="18"/>
                <w:lang w:eastAsia="es-CO"/>
              </w:rPr>
            </w:pPr>
            <w:del w:id="6537" w:author="Diana Gonzalez Garcia" w:date="2021-05-10T07:11:00Z">
              <w:r w:rsidRPr="001C5E65" w:rsidDel="00DE3725">
                <w:rPr>
                  <w:rFonts w:ascii="Calibri" w:hAnsi="Calibri" w:cs="Calibri"/>
                  <w:color w:val="000000"/>
                  <w:sz w:val="18"/>
                  <w:szCs w:val="18"/>
                  <w:lang w:eastAsia="es-CO"/>
                </w:rPr>
                <w:delText>Último dígito de codificación de zona homogénea física terminado en 8 o atributo de manzana 8.</w:delText>
              </w:r>
            </w:del>
          </w:p>
        </w:tc>
      </w:tr>
      <w:tr w:rsidR="001C5E65" w:rsidRPr="001C5E65" w:rsidDel="00DE3725" w14:paraId="642A5CFC" w14:textId="3EF4E481" w:rsidTr="001C5E65">
        <w:trPr>
          <w:gridBefore w:val="1"/>
          <w:wBefore w:w="403" w:type="pct"/>
          <w:trHeight w:val="2100"/>
          <w:del w:id="6538" w:author="Diana Gonzalez Garcia" w:date="2021-05-10T07:11:00Z"/>
        </w:trPr>
        <w:tc>
          <w:tcPr>
            <w:tcW w:w="403" w:type="pct"/>
            <w:vMerge w:val="restart"/>
            <w:tcBorders>
              <w:top w:val="nil"/>
              <w:left w:val="single" w:sz="4" w:space="0" w:color="auto"/>
              <w:bottom w:val="single" w:sz="4" w:space="0" w:color="auto"/>
              <w:right w:val="single" w:sz="4" w:space="0" w:color="auto"/>
            </w:tcBorders>
            <w:shd w:val="clear" w:color="auto" w:fill="auto"/>
            <w:vAlign w:val="center"/>
            <w:hideMark/>
          </w:tcPr>
          <w:p w14:paraId="44BFDA67" w14:textId="7BF4D1BD" w:rsidR="001C5E65" w:rsidRPr="001C5E65" w:rsidDel="00DE3725" w:rsidRDefault="001C5E65" w:rsidP="001C5E65">
            <w:pPr>
              <w:spacing w:after="0" w:line="240" w:lineRule="auto"/>
              <w:jc w:val="center"/>
              <w:rPr>
                <w:del w:id="6539" w:author="Diana Gonzalez Garcia" w:date="2021-05-10T07:11:00Z"/>
                <w:rFonts w:ascii="Calibri" w:hAnsi="Calibri" w:cs="Calibri"/>
                <w:color w:val="000000"/>
                <w:sz w:val="18"/>
                <w:szCs w:val="18"/>
                <w:lang w:eastAsia="es-CO"/>
              </w:rPr>
            </w:pPr>
            <w:del w:id="6540" w:author="Diana Gonzalez Garcia" w:date="2021-05-10T07:11:00Z">
              <w:r w:rsidRPr="001C5E65" w:rsidDel="00DE3725">
                <w:rPr>
                  <w:rFonts w:ascii="Calibri" w:hAnsi="Calibri" w:cs="Calibri"/>
                  <w:color w:val="000000"/>
                  <w:sz w:val="18"/>
                  <w:szCs w:val="18"/>
                  <w:lang w:eastAsia="es-CO"/>
                </w:rPr>
                <w:delText>Adecuación Comercial</w:delText>
              </w:r>
            </w:del>
          </w:p>
        </w:tc>
        <w:tc>
          <w:tcPr>
            <w:tcW w:w="447" w:type="pct"/>
            <w:tcBorders>
              <w:top w:val="nil"/>
              <w:left w:val="nil"/>
              <w:bottom w:val="nil"/>
              <w:right w:val="single" w:sz="4" w:space="0" w:color="auto"/>
            </w:tcBorders>
            <w:shd w:val="clear" w:color="auto" w:fill="auto"/>
            <w:vAlign w:val="center"/>
            <w:hideMark/>
          </w:tcPr>
          <w:p w14:paraId="0F2A88F9" w14:textId="4B8AA010" w:rsidR="001C5E65" w:rsidRPr="001C5E65" w:rsidDel="00DE3725" w:rsidRDefault="001C5E65" w:rsidP="001C5E65">
            <w:pPr>
              <w:spacing w:after="0" w:line="240" w:lineRule="auto"/>
              <w:jc w:val="center"/>
              <w:rPr>
                <w:del w:id="6541" w:author="Diana Gonzalez Garcia" w:date="2021-05-10T07:11:00Z"/>
                <w:rFonts w:ascii="Calibri" w:hAnsi="Calibri" w:cs="Calibri"/>
                <w:color w:val="000000"/>
                <w:sz w:val="18"/>
                <w:szCs w:val="18"/>
                <w:lang w:eastAsia="es-CO"/>
              </w:rPr>
            </w:pPr>
            <w:del w:id="6542" w:author="Diana Gonzalez Garcia" w:date="2021-05-10T07:11:00Z">
              <w:r w:rsidRPr="001C5E65" w:rsidDel="00DE3725">
                <w:rPr>
                  <w:rFonts w:ascii="Calibri" w:hAnsi="Calibri" w:cs="Calibri"/>
                  <w:color w:val="000000"/>
                  <w:sz w:val="18"/>
                  <w:szCs w:val="18"/>
                  <w:lang w:eastAsia="es-CO"/>
                </w:rPr>
                <w:delText>Valor unitario construcción</w:delText>
              </w:r>
            </w:del>
          </w:p>
        </w:tc>
        <w:tc>
          <w:tcPr>
            <w:tcW w:w="369" w:type="pct"/>
            <w:tcBorders>
              <w:top w:val="nil"/>
              <w:left w:val="nil"/>
              <w:bottom w:val="nil"/>
              <w:right w:val="single" w:sz="4" w:space="0" w:color="auto"/>
            </w:tcBorders>
            <w:shd w:val="clear" w:color="auto" w:fill="auto"/>
            <w:vAlign w:val="center"/>
            <w:hideMark/>
          </w:tcPr>
          <w:p w14:paraId="6DD56CFB" w14:textId="3C6E6AEA" w:rsidR="001C5E65" w:rsidRPr="001C5E65" w:rsidDel="00DE3725" w:rsidRDefault="001C5E65" w:rsidP="001C5E65">
            <w:pPr>
              <w:spacing w:after="0" w:line="240" w:lineRule="auto"/>
              <w:jc w:val="center"/>
              <w:rPr>
                <w:del w:id="6543" w:author="Diana Gonzalez Garcia" w:date="2021-05-10T07:11:00Z"/>
                <w:rFonts w:ascii="Calibri" w:hAnsi="Calibri" w:cs="Calibri"/>
                <w:color w:val="000000"/>
                <w:sz w:val="18"/>
                <w:szCs w:val="18"/>
                <w:lang w:eastAsia="es-CO"/>
              </w:rPr>
            </w:pPr>
            <w:del w:id="6544" w:author="Diana Gonzalez Garcia" w:date="2021-05-10T07:11:00Z">
              <w:r w:rsidRPr="001C5E65" w:rsidDel="00DE3725">
                <w:rPr>
                  <w:rFonts w:ascii="Calibri" w:hAnsi="Calibri" w:cs="Calibri"/>
                  <w:color w:val="000000"/>
                  <w:sz w:val="18"/>
                  <w:szCs w:val="18"/>
                  <w:lang w:eastAsia="es-CO"/>
                </w:rPr>
                <w:delText>Puntaje</w:delText>
              </w:r>
            </w:del>
          </w:p>
        </w:tc>
        <w:tc>
          <w:tcPr>
            <w:tcW w:w="1798" w:type="pct"/>
            <w:tcBorders>
              <w:top w:val="nil"/>
              <w:left w:val="single" w:sz="4" w:space="0" w:color="auto"/>
              <w:bottom w:val="nil"/>
              <w:right w:val="single" w:sz="4" w:space="0" w:color="auto"/>
            </w:tcBorders>
            <w:shd w:val="clear" w:color="auto" w:fill="auto"/>
            <w:vAlign w:val="center"/>
            <w:hideMark/>
          </w:tcPr>
          <w:p w14:paraId="2FC2BFB0" w14:textId="11646EFA" w:rsidR="001C5E65" w:rsidRPr="001C5E65" w:rsidDel="00DE3725" w:rsidRDefault="001C5E65" w:rsidP="001C5E65">
            <w:pPr>
              <w:spacing w:after="0" w:line="240" w:lineRule="auto"/>
              <w:jc w:val="both"/>
              <w:rPr>
                <w:del w:id="6545" w:author="Diana Gonzalez Garcia" w:date="2021-05-10T07:11:00Z"/>
                <w:rFonts w:ascii="Calibri" w:hAnsi="Calibri" w:cs="Calibri"/>
                <w:color w:val="00B050"/>
                <w:sz w:val="18"/>
                <w:szCs w:val="18"/>
                <w:lang w:eastAsia="es-CO"/>
              </w:rPr>
            </w:pPr>
            <w:del w:id="6546" w:author="Diana Gonzalez Garcia" w:date="2021-05-10T07:11:00Z">
              <w:r w:rsidRPr="001C5E65" w:rsidDel="00DE3725">
                <w:rPr>
                  <w:rFonts w:ascii="Calibri" w:hAnsi="Calibri" w:cs="Calibri"/>
                  <w:color w:val="00B050"/>
                  <w:sz w:val="18"/>
                  <w:szCs w:val="18"/>
                  <w:lang w:eastAsia="es-CO"/>
                </w:rPr>
                <w:delText>En el caso que se lleguen a presentar las combinaciones de usos (según reglas de asignación del método de liquidación), se deberá considerar las variables (Puntaje, Edad, Tipo Residencial asociado) de cada uso para calcular el valor unitario de construcción. Luego dicho valor se asignará a cada unidad construida.</w:delText>
              </w:r>
            </w:del>
          </w:p>
        </w:tc>
        <w:tc>
          <w:tcPr>
            <w:tcW w:w="330" w:type="pct"/>
            <w:tcBorders>
              <w:top w:val="nil"/>
              <w:left w:val="nil"/>
              <w:bottom w:val="single" w:sz="4" w:space="0" w:color="auto"/>
              <w:right w:val="single" w:sz="4" w:space="0" w:color="auto"/>
            </w:tcBorders>
            <w:shd w:val="clear" w:color="auto" w:fill="auto"/>
            <w:vAlign w:val="center"/>
            <w:hideMark/>
          </w:tcPr>
          <w:p w14:paraId="5D4088FE" w14:textId="511BCD0F" w:rsidR="001C5E65" w:rsidRPr="001C5E65" w:rsidDel="00DE3725" w:rsidRDefault="001C5E65" w:rsidP="001C5E65">
            <w:pPr>
              <w:spacing w:after="0" w:line="240" w:lineRule="auto"/>
              <w:jc w:val="center"/>
              <w:rPr>
                <w:del w:id="6547" w:author="Diana Gonzalez Garcia" w:date="2021-05-10T07:11:00Z"/>
                <w:rFonts w:ascii="Calibri" w:hAnsi="Calibri" w:cs="Calibri"/>
                <w:color w:val="000000"/>
                <w:sz w:val="18"/>
                <w:szCs w:val="18"/>
                <w:lang w:eastAsia="es-CO"/>
              </w:rPr>
            </w:pPr>
            <w:del w:id="6548" w:author="Diana Gonzalez Garcia" w:date="2021-05-10T07:11:00Z">
              <w:r w:rsidRPr="001C5E65" w:rsidDel="00DE3725">
                <w:rPr>
                  <w:rFonts w:ascii="Calibri" w:hAnsi="Calibri" w:cs="Calibri"/>
                  <w:color w:val="000000"/>
                  <w:sz w:val="18"/>
                  <w:szCs w:val="18"/>
                  <w:lang w:eastAsia="es-CO"/>
                </w:rPr>
                <w:delText>T02_1</w:delText>
              </w:r>
            </w:del>
          </w:p>
        </w:tc>
        <w:tc>
          <w:tcPr>
            <w:tcW w:w="1249" w:type="pct"/>
            <w:tcBorders>
              <w:top w:val="nil"/>
              <w:left w:val="single" w:sz="4" w:space="0" w:color="auto"/>
              <w:bottom w:val="single" w:sz="4" w:space="0" w:color="auto"/>
              <w:right w:val="single" w:sz="4" w:space="0" w:color="auto"/>
            </w:tcBorders>
            <w:shd w:val="clear" w:color="auto" w:fill="auto"/>
            <w:vAlign w:val="center"/>
            <w:hideMark/>
          </w:tcPr>
          <w:p w14:paraId="0FD4721C" w14:textId="58CCAC25" w:rsidR="001C5E65" w:rsidRPr="001C5E65" w:rsidDel="00DE3725" w:rsidRDefault="001C5E65" w:rsidP="001C5E65">
            <w:pPr>
              <w:spacing w:after="0" w:line="240" w:lineRule="auto"/>
              <w:rPr>
                <w:del w:id="6549" w:author="Diana Gonzalez Garcia" w:date="2021-05-10T07:11:00Z"/>
                <w:rFonts w:ascii="Calibri" w:hAnsi="Calibri" w:cs="Calibri"/>
                <w:color w:val="000000"/>
                <w:sz w:val="18"/>
                <w:szCs w:val="18"/>
                <w:lang w:eastAsia="es-CO"/>
              </w:rPr>
            </w:pPr>
            <w:del w:id="6550" w:author="Diana Gonzalez Garcia" w:date="2021-05-10T07:11:00Z">
              <w:r w:rsidRPr="001C5E65" w:rsidDel="00DE3725">
                <w:rPr>
                  <w:rFonts w:ascii="Calibri" w:hAnsi="Calibri" w:cs="Calibri"/>
                  <w:color w:val="000000"/>
                  <w:sz w:val="18"/>
                  <w:szCs w:val="18"/>
                  <w:lang w:eastAsia="es-CO"/>
                </w:rPr>
                <w:delText>Atributo de manzana 1,2,3</w:delText>
              </w:r>
            </w:del>
          </w:p>
        </w:tc>
      </w:tr>
      <w:tr w:rsidR="001C5E65" w:rsidRPr="001C5E65" w:rsidDel="00DE3725" w14:paraId="5B28B3D6" w14:textId="79231B29" w:rsidTr="001C5E65">
        <w:trPr>
          <w:trHeight w:val="930"/>
          <w:del w:id="6551" w:author="Diana Gonzalez Garcia" w:date="2021-05-10T07:11:00Z"/>
        </w:trPr>
        <w:tc>
          <w:tcPr>
            <w:tcW w:w="403" w:type="pct"/>
            <w:vMerge w:val="restart"/>
            <w:tcBorders>
              <w:top w:val="nil"/>
              <w:left w:val="single" w:sz="4" w:space="0" w:color="auto"/>
              <w:bottom w:val="single" w:sz="4" w:space="0" w:color="auto"/>
              <w:right w:val="single" w:sz="4" w:space="0" w:color="auto"/>
            </w:tcBorders>
            <w:vAlign w:val="center"/>
            <w:hideMark/>
          </w:tcPr>
          <w:p w14:paraId="483E0DF5" w14:textId="53EEF344" w:rsidR="001C5E65" w:rsidRPr="001C5E65" w:rsidDel="00DE3725" w:rsidRDefault="001C5E65" w:rsidP="001C5E65">
            <w:pPr>
              <w:spacing w:after="0" w:line="240" w:lineRule="auto"/>
              <w:rPr>
                <w:del w:id="6552" w:author="Diana Gonzalez Garcia" w:date="2021-05-10T07:11:00Z"/>
                <w:rFonts w:ascii="Calibri" w:hAnsi="Calibri" w:cs="Calibri"/>
                <w:color w:val="000000"/>
                <w:sz w:val="18"/>
                <w:szCs w:val="18"/>
                <w:lang w:eastAsia="es-CO"/>
              </w:rPr>
            </w:pPr>
          </w:p>
        </w:tc>
        <w:tc>
          <w:tcPr>
            <w:tcW w:w="403" w:type="pct"/>
            <w:vMerge/>
            <w:tcBorders>
              <w:top w:val="nil"/>
              <w:left w:val="single" w:sz="4" w:space="0" w:color="auto"/>
              <w:bottom w:val="single" w:sz="4" w:space="0" w:color="auto"/>
              <w:right w:val="single" w:sz="4" w:space="0" w:color="auto"/>
            </w:tcBorders>
            <w:vAlign w:val="center"/>
            <w:hideMark/>
          </w:tcPr>
          <w:p w14:paraId="0FAA44C0" w14:textId="10F75FB5" w:rsidR="001C5E65" w:rsidRPr="001C5E65" w:rsidDel="00DE3725" w:rsidRDefault="001C5E65" w:rsidP="001C5E65">
            <w:pPr>
              <w:spacing w:after="0" w:line="240" w:lineRule="auto"/>
              <w:rPr>
                <w:del w:id="6553" w:author="Diana Gonzalez Garcia" w:date="2021-05-10T07:11:00Z"/>
                <w:rFonts w:ascii="Calibri" w:hAnsi="Calibri" w:cs="Calibri"/>
                <w:color w:val="000000"/>
                <w:sz w:val="18"/>
                <w:szCs w:val="18"/>
                <w:lang w:eastAsia="es-CO"/>
              </w:rPr>
            </w:pPr>
          </w:p>
        </w:tc>
        <w:tc>
          <w:tcPr>
            <w:tcW w:w="447" w:type="pct"/>
            <w:tcBorders>
              <w:top w:val="nil"/>
              <w:left w:val="nil"/>
              <w:bottom w:val="nil"/>
              <w:right w:val="nil"/>
            </w:tcBorders>
            <w:shd w:val="clear" w:color="auto" w:fill="auto"/>
            <w:noWrap/>
            <w:vAlign w:val="bottom"/>
            <w:hideMark/>
          </w:tcPr>
          <w:p w14:paraId="121C3DF0" w14:textId="7D1F5AB9" w:rsidR="001C5E65" w:rsidRPr="001C5E65" w:rsidDel="00DE3725" w:rsidRDefault="001C5E65" w:rsidP="001C5E65">
            <w:pPr>
              <w:spacing w:after="0" w:line="240" w:lineRule="auto"/>
              <w:rPr>
                <w:del w:id="6554" w:author="Diana Gonzalez Garcia" w:date="2021-05-10T07:11:00Z"/>
                <w:rFonts w:ascii="Calibri" w:hAnsi="Calibri" w:cs="Calibri"/>
                <w:color w:val="000000"/>
                <w:sz w:val="18"/>
                <w:szCs w:val="18"/>
                <w:lang w:eastAsia="es-CO"/>
              </w:rPr>
            </w:pPr>
          </w:p>
        </w:tc>
        <w:tc>
          <w:tcPr>
            <w:tcW w:w="369" w:type="pct"/>
            <w:tcBorders>
              <w:top w:val="nil"/>
              <w:left w:val="single" w:sz="4" w:space="0" w:color="auto"/>
              <w:bottom w:val="nil"/>
              <w:right w:val="single" w:sz="4" w:space="0" w:color="auto"/>
            </w:tcBorders>
            <w:shd w:val="clear" w:color="auto" w:fill="auto"/>
            <w:vAlign w:val="center"/>
            <w:hideMark/>
          </w:tcPr>
          <w:p w14:paraId="6080DEE7" w14:textId="0B9EA1CB" w:rsidR="001C5E65" w:rsidRPr="001C5E65" w:rsidDel="00DE3725" w:rsidRDefault="001C5E65" w:rsidP="001C5E65">
            <w:pPr>
              <w:spacing w:after="0" w:line="240" w:lineRule="auto"/>
              <w:jc w:val="center"/>
              <w:rPr>
                <w:del w:id="6555" w:author="Diana Gonzalez Garcia" w:date="2021-05-10T07:11:00Z"/>
                <w:rFonts w:ascii="Calibri" w:hAnsi="Calibri" w:cs="Calibri"/>
                <w:color w:val="000000"/>
                <w:sz w:val="18"/>
                <w:szCs w:val="18"/>
                <w:lang w:eastAsia="es-CO"/>
              </w:rPr>
            </w:pPr>
            <w:del w:id="6556" w:author="Diana Gonzalez Garcia" w:date="2021-05-10T07:11:00Z">
              <w:r w:rsidRPr="001C5E65" w:rsidDel="00DE3725">
                <w:rPr>
                  <w:rFonts w:ascii="Calibri" w:hAnsi="Calibri" w:cs="Calibri"/>
                  <w:color w:val="000000"/>
                  <w:sz w:val="18"/>
                  <w:szCs w:val="18"/>
                  <w:lang w:eastAsia="es-CO"/>
                </w:rPr>
                <w:delText>y</w:delText>
              </w:r>
            </w:del>
          </w:p>
        </w:tc>
        <w:tc>
          <w:tcPr>
            <w:tcW w:w="1798" w:type="pct"/>
            <w:tcBorders>
              <w:top w:val="nil"/>
              <w:left w:val="single" w:sz="4" w:space="0" w:color="auto"/>
              <w:bottom w:val="nil"/>
              <w:right w:val="single" w:sz="4" w:space="0" w:color="auto"/>
            </w:tcBorders>
            <w:shd w:val="clear" w:color="auto" w:fill="auto"/>
            <w:vAlign w:val="center"/>
            <w:hideMark/>
          </w:tcPr>
          <w:p w14:paraId="4AF41F08" w14:textId="10B81C04" w:rsidR="001C5E65" w:rsidRPr="001C5E65" w:rsidDel="00DE3725" w:rsidRDefault="001C5E65">
            <w:pPr>
              <w:spacing w:after="0" w:line="240" w:lineRule="auto"/>
              <w:jc w:val="both"/>
              <w:rPr>
                <w:del w:id="6557" w:author="Diana Gonzalez Garcia" w:date="2021-05-10T07:11:00Z"/>
                <w:rFonts w:ascii="Calibri" w:hAnsi="Calibri" w:cs="Calibri"/>
                <w:color w:val="000000"/>
                <w:sz w:val="18"/>
                <w:szCs w:val="18"/>
                <w:lang w:eastAsia="es-CO"/>
              </w:rPr>
            </w:pPr>
            <w:del w:id="6558" w:author="Diana Gonzalez Garcia" w:date="2021-05-10T07:11:00Z">
              <w:r w:rsidRPr="001C5E65" w:rsidDel="00DE3725">
                <w:rPr>
                  <w:rFonts w:ascii="Calibri" w:hAnsi="Calibri" w:cs="Calibri"/>
                  <w:color w:val="000000"/>
                  <w:sz w:val="18"/>
                  <w:szCs w:val="18"/>
                  <w:lang w:eastAsia="es-CO"/>
                </w:rPr>
                <w:delText>Para predios con edades superiores a 100 años,  la variable modelo es avalúo especial.</w:delText>
              </w:r>
            </w:del>
          </w:p>
        </w:tc>
        <w:tc>
          <w:tcPr>
            <w:tcW w:w="330" w:type="pct"/>
            <w:tcBorders>
              <w:top w:val="nil"/>
              <w:left w:val="nil"/>
              <w:bottom w:val="single" w:sz="4" w:space="0" w:color="auto"/>
              <w:right w:val="single" w:sz="4" w:space="0" w:color="auto"/>
            </w:tcBorders>
            <w:shd w:val="clear" w:color="auto" w:fill="auto"/>
            <w:vAlign w:val="center"/>
            <w:hideMark/>
          </w:tcPr>
          <w:p w14:paraId="12574AF4" w14:textId="5AF423B5" w:rsidR="001C5E65" w:rsidRPr="001C5E65" w:rsidDel="00DE3725" w:rsidRDefault="001C5E65" w:rsidP="001C5E65">
            <w:pPr>
              <w:spacing w:after="0" w:line="240" w:lineRule="auto"/>
              <w:jc w:val="center"/>
              <w:rPr>
                <w:del w:id="6559" w:author="Diana Gonzalez Garcia" w:date="2021-05-10T07:11:00Z"/>
                <w:rFonts w:ascii="Calibri" w:hAnsi="Calibri" w:cs="Calibri"/>
                <w:color w:val="000000"/>
                <w:sz w:val="18"/>
                <w:szCs w:val="18"/>
                <w:lang w:eastAsia="es-CO"/>
              </w:rPr>
            </w:pPr>
            <w:del w:id="6560" w:author="Diana Gonzalez Garcia" w:date="2021-05-10T07:11:00Z">
              <w:r w:rsidRPr="001C5E65" w:rsidDel="00DE3725">
                <w:rPr>
                  <w:rFonts w:ascii="Calibri" w:hAnsi="Calibri" w:cs="Calibri"/>
                  <w:color w:val="000000"/>
                  <w:sz w:val="18"/>
                  <w:szCs w:val="18"/>
                  <w:lang w:eastAsia="es-CO"/>
                </w:rPr>
                <w:delText>T02_2</w:delText>
              </w:r>
            </w:del>
          </w:p>
        </w:tc>
        <w:tc>
          <w:tcPr>
            <w:tcW w:w="1249" w:type="pct"/>
            <w:tcBorders>
              <w:top w:val="nil"/>
              <w:left w:val="single" w:sz="4" w:space="0" w:color="auto"/>
              <w:bottom w:val="single" w:sz="4" w:space="0" w:color="auto"/>
              <w:right w:val="single" w:sz="4" w:space="0" w:color="auto"/>
            </w:tcBorders>
            <w:shd w:val="clear" w:color="auto" w:fill="auto"/>
            <w:vAlign w:val="center"/>
            <w:hideMark/>
          </w:tcPr>
          <w:p w14:paraId="39E32C56" w14:textId="2E226901" w:rsidR="001C5E65" w:rsidRPr="001C5E65" w:rsidDel="00DE3725" w:rsidRDefault="001C5E65" w:rsidP="001C5E65">
            <w:pPr>
              <w:spacing w:after="0" w:line="240" w:lineRule="auto"/>
              <w:rPr>
                <w:del w:id="6561" w:author="Diana Gonzalez Garcia" w:date="2021-05-10T07:11:00Z"/>
                <w:rFonts w:ascii="Calibri" w:hAnsi="Calibri" w:cs="Calibri"/>
                <w:color w:val="000000"/>
                <w:sz w:val="18"/>
                <w:szCs w:val="18"/>
                <w:lang w:eastAsia="es-CO"/>
              </w:rPr>
            </w:pPr>
            <w:del w:id="6562" w:author="Diana Gonzalez Garcia" w:date="2021-05-10T07:11:00Z">
              <w:r w:rsidRPr="001C5E65" w:rsidDel="00DE3725">
                <w:rPr>
                  <w:rFonts w:ascii="Calibri" w:hAnsi="Calibri" w:cs="Calibri"/>
                  <w:color w:val="000000"/>
                  <w:sz w:val="18"/>
                  <w:szCs w:val="18"/>
                  <w:lang w:eastAsia="es-CO"/>
                </w:rPr>
                <w:delText>Atributo de manzana 4,5,8</w:delText>
              </w:r>
            </w:del>
          </w:p>
        </w:tc>
      </w:tr>
      <w:tr w:rsidR="001C5E65" w:rsidRPr="001C5E65" w:rsidDel="00DE3725" w14:paraId="58B9ECA7" w14:textId="672C212B" w:rsidTr="001C5E65">
        <w:trPr>
          <w:trHeight w:val="930"/>
          <w:del w:id="6563" w:author="Diana Gonzalez Garcia" w:date="2021-05-10T07:11:00Z"/>
        </w:trPr>
        <w:tc>
          <w:tcPr>
            <w:tcW w:w="403" w:type="pct"/>
            <w:vMerge/>
            <w:tcBorders>
              <w:top w:val="nil"/>
              <w:left w:val="single" w:sz="4" w:space="0" w:color="auto"/>
              <w:bottom w:val="single" w:sz="4" w:space="0" w:color="auto"/>
              <w:right w:val="single" w:sz="4" w:space="0" w:color="auto"/>
            </w:tcBorders>
            <w:vAlign w:val="center"/>
            <w:hideMark/>
          </w:tcPr>
          <w:p w14:paraId="4387F55B" w14:textId="52D5DEE4" w:rsidR="001C5E65" w:rsidRPr="001C5E65" w:rsidDel="00DE3725" w:rsidRDefault="001C5E65" w:rsidP="001C5E65">
            <w:pPr>
              <w:spacing w:after="0" w:line="240" w:lineRule="auto"/>
              <w:rPr>
                <w:del w:id="6564" w:author="Diana Gonzalez Garcia" w:date="2021-05-10T07:11:00Z"/>
                <w:rFonts w:ascii="Calibri" w:hAnsi="Calibri" w:cs="Calibri"/>
                <w:color w:val="000000"/>
                <w:sz w:val="18"/>
                <w:szCs w:val="18"/>
                <w:lang w:eastAsia="es-CO"/>
              </w:rPr>
            </w:pPr>
          </w:p>
        </w:tc>
        <w:tc>
          <w:tcPr>
            <w:tcW w:w="403" w:type="pct"/>
            <w:vMerge/>
            <w:tcBorders>
              <w:top w:val="nil"/>
              <w:left w:val="single" w:sz="4" w:space="0" w:color="auto"/>
              <w:bottom w:val="single" w:sz="4" w:space="0" w:color="auto"/>
              <w:right w:val="single" w:sz="4" w:space="0" w:color="auto"/>
            </w:tcBorders>
            <w:vAlign w:val="center"/>
            <w:hideMark/>
          </w:tcPr>
          <w:p w14:paraId="51DC6B04" w14:textId="71D4B95A" w:rsidR="001C5E65" w:rsidRPr="001C5E65" w:rsidDel="00DE3725" w:rsidRDefault="001C5E65" w:rsidP="001C5E65">
            <w:pPr>
              <w:spacing w:after="0" w:line="240" w:lineRule="auto"/>
              <w:rPr>
                <w:del w:id="6565" w:author="Diana Gonzalez Garcia" w:date="2021-05-10T07:11:00Z"/>
                <w:rFonts w:ascii="Calibri" w:hAnsi="Calibri" w:cs="Calibri"/>
                <w:color w:val="000000"/>
                <w:sz w:val="18"/>
                <w:szCs w:val="18"/>
                <w:lang w:eastAsia="es-CO"/>
              </w:rPr>
            </w:pPr>
          </w:p>
        </w:tc>
        <w:tc>
          <w:tcPr>
            <w:tcW w:w="447" w:type="pct"/>
            <w:tcBorders>
              <w:top w:val="nil"/>
              <w:left w:val="nil"/>
              <w:bottom w:val="nil"/>
              <w:right w:val="single" w:sz="4" w:space="0" w:color="auto"/>
            </w:tcBorders>
            <w:shd w:val="clear" w:color="auto" w:fill="auto"/>
            <w:vAlign w:val="center"/>
            <w:hideMark/>
          </w:tcPr>
          <w:p w14:paraId="100252D2" w14:textId="6A0E506C" w:rsidR="001C5E65" w:rsidRPr="001C5E65" w:rsidDel="00DE3725" w:rsidRDefault="001C5E65" w:rsidP="001C5E65">
            <w:pPr>
              <w:spacing w:after="0" w:line="240" w:lineRule="auto"/>
              <w:jc w:val="center"/>
              <w:rPr>
                <w:del w:id="6566" w:author="Diana Gonzalez Garcia" w:date="2021-05-10T07:11:00Z"/>
                <w:rFonts w:ascii="Calibri" w:hAnsi="Calibri" w:cs="Calibri"/>
                <w:color w:val="000000"/>
                <w:sz w:val="18"/>
                <w:szCs w:val="18"/>
                <w:lang w:eastAsia="es-CO"/>
              </w:rPr>
            </w:pPr>
            <w:del w:id="6567" w:author="Diana Gonzalez Garcia" w:date="2021-05-10T07:11:00Z">
              <w:r w:rsidRPr="001C5E65" w:rsidDel="00DE3725">
                <w:rPr>
                  <w:rFonts w:ascii="Calibri" w:hAnsi="Calibri" w:cs="Calibri"/>
                  <w:color w:val="000000"/>
                  <w:sz w:val="18"/>
                  <w:szCs w:val="18"/>
                  <w:lang w:eastAsia="es-CO"/>
                </w:rPr>
                <w:delText>($ / m2)</w:delText>
              </w:r>
            </w:del>
          </w:p>
        </w:tc>
        <w:tc>
          <w:tcPr>
            <w:tcW w:w="369" w:type="pct"/>
            <w:tcBorders>
              <w:top w:val="nil"/>
              <w:left w:val="nil"/>
              <w:bottom w:val="nil"/>
              <w:right w:val="single" w:sz="4" w:space="0" w:color="auto"/>
            </w:tcBorders>
            <w:shd w:val="clear" w:color="auto" w:fill="auto"/>
            <w:vAlign w:val="center"/>
            <w:hideMark/>
          </w:tcPr>
          <w:p w14:paraId="442FF803" w14:textId="4CB16361" w:rsidR="001C5E65" w:rsidRPr="001C5E65" w:rsidDel="00DE3725" w:rsidRDefault="001C5E65" w:rsidP="001C5E65">
            <w:pPr>
              <w:spacing w:after="0" w:line="240" w:lineRule="auto"/>
              <w:jc w:val="center"/>
              <w:rPr>
                <w:del w:id="6568" w:author="Diana Gonzalez Garcia" w:date="2021-05-10T07:11:00Z"/>
                <w:rFonts w:ascii="Calibri" w:hAnsi="Calibri" w:cs="Calibri"/>
                <w:color w:val="000000"/>
                <w:sz w:val="18"/>
                <w:szCs w:val="18"/>
                <w:lang w:eastAsia="es-CO"/>
              </w:rPr>
            </w:pPr>
            <w:del w:id="6569" w:author="Diana Gonzalez Garcia" w:date="2021-05-10T07:11:00Z">
              <w:r w:rsidRPr="001C5E65" w:rsidDel="00DE3725">
                <w:rPr>
                  <w:rFonts w:ascii="Calibri" w:hAnsi="Calibri" w:cs="Calibri"/>
                  <w:color w:val="000000"/>
                  <w:sz w:val="18"/>
                  <w:szCs w:val="18"/>
                  <w:lang w:eastAsia="es-CO"/>
                </w:rPr>
                <w:delText> </w:delText>
              </w:r>
            </w:del>
          </w:p>
        </w:tc>
        <w:tc>
          <w:tcPr>
            <w:tcW w:w="1798" w:type="pct"/>
            <w:tcBorders>
              <w:top w:val="nil"/>
              <w:left w:val="single" w:sz="4" w:space="0" w:color="auto"/>
              <w:bottom w:val="nil"/>
              <w:right w:val="single" w:sz="4" w:space="0" w:color="auto"/>
            </w:tcBorders>
            <w:shd w:val="clear" w:color="auto" w:fill="auto"/>
            <w:vAlign w:val="center"/>
            <w:hideMark/>
          </w:tcPr>
          <w:p w14:paraId="7F4A6DFE" w14:textId="1259DD2D" w:rsidR="001C5E65" w:rsidRPr="001C5E65" w:rsidDel="00DE3725" w:rsidRDefault="001C5E65" w:rsidP="001C5E65">
            <w:pPr>
              <w:spacing w:after="0" w:line="240" w:lineRule="auto"/>
              <w:jc w:val="both"/>
              <w:rPr>
                <w:del w:id="6570" w:author="Diana Gonzalez Garcia" w:date="2021-05-10T07:11:00Z"/>
                <w:rFonts w:ascii="Calibri" w:hAnsi="Calibri" w:cs="Calibri"/>
                <w:color w:val="000000"/>
                <w:sz w:val="18"/>
                <w:szCs w:val="18"/>
                <w:lang w:eastAsia="es-CO"/>
              </w:rPr>
            </w:pPr>
            <w:del w:id="6571" w:author="Diana Gonzalez Garcia" w:date="2021-05-10T07:11:00Z">
              <w:r w:rsidRPr="001C5E65" w:rsidDel="00DE3725">
                <w:rPr>
                  <w:rFonts w:ascii="Calibri" w:hAnsi="Calibri" w:cs="Calibri"/>
                  <w:color w:val="000000"/>
                  <w:sz w:val="18"/>
                  <w:szCs w:val="18"/>
                  <w:lang w:eastAsia="es-CO"/>
                </w:rPr>
                <w:delText> </w:delText>
              </w:r>
            </w:del>
          </w:p>
        </w:tc>
        <w:tc>
          <w:tcPr>
            <w:tcW w:w="330" w:type="pct"/>
            <w:tcBorders>
              <w:top w:val="nil"/>
              <w:left w:val="nil"/>
              <w:bottom w:val="single" w:sz="4" w:space="0" w:color="auto"/>
              <w:right w:val="single" w:sz="4" w:space="0" w:color="auto"/>
            </w:tcBorders>
            <w:shd w:val="clear" w:color="auto" w:fill="auto"/>
            <w:vAlign w:val="center"/>
            <w:hideMark/>
          </w:tcPr>
          <w:p w14:paraId="656AA07B" w14:textId="7B4C1932" w:rsidR="001C5E65" w:rsidRPr="001C5E65" w:rsidDel="00DE3725" w:rsidRDefault="001C5E65" w:rsidP="001C5E65">
            <w:pPr>
              <w:spacing w:after="0" w:line="240" w:lineRule="auto"/>
              <w:jc w:val="center"/>
              <w:rPr>
                <w:del w:id="6572" w:author="Diana Gonzalez Garcia" w:date="2021-05-10T07:11:00Z"/>
                <w:rFonts w:ascii="Calibri" w:hAnsi="Calibri" w:cs="Calibri"/>
                <w:color w:val="000000"/>
                <w:sz w:val="18"/>
                <w:szCs w:val="18"/>
                <w:lang w:eastAsia="es-CO"/>
              </w:rPr>
            </w:pPr>
            <w:del w:id="6573" w:author="Diana Gonzalez Garcia" w:date="2021-05-10T07:11:00Z">
              <w:r w:rsidRPr="001C5E65" w:rsidDel="00DE3725">
                <w:rPr>
                  <w:rFonts w:ascii="Calibri" w:hAnsi="Calibri" w:cs="Calibri"/>
                  <w:color w:val="000000"/>
                  <w:sz w:val="18"/>
                  <w:szCs w:val="18"/>
                  <w:lang w:eastAsia="es-CO"/>
                </w:rPr>
                <w:delText>T02_3</w:delText>
              </w:r>
            </w:del>
          </w:p>
        </w:tc>
        <w:tc>
          <w:tcPr>
            <w:tcW w:w="1249" w:type="pct"/>
            <w:tcBorders>
              <w:top w:val="nil"/>
              <w:left w:val="single" w:sz="4" w:space="0" w:color="auto"/>
              <w:bottom w:val="single" w:sz="4" w:space="0" w:color="auto"/>
              <w:right w:val="single" w:sz="4" w:space="0" w:color="auto"/>
            </w:tcBorders>
            <w:shd w:val="clear" w:color="auto" w:fill="auto"/>
            <w:vAlign w:val="center"/>
            <w:hideMark/>
          </w:tcPr>
          <w:p w14:paraId="469B8E96" w14:textId="1F785A47" w:rsidR="001C5E65" w:rsidRPr="001C5E65" w:rsidDel="00DE3725" w:rsidRDefault="001C5E65" w:rsidP="001C5E65">
            <w:pPr>
              <w:spacing w:after="0" w:line="240" w:lineRule="auto"/>
              <w:rPr>
                <w:del w:id="6574" w:author="Diana Gonzalez Garcia" w:date="2021-05-10T07:11:00Z"/>
                <w:rFonts w:ascii="Calibri" w:hAnsi="Calibri" w:cs="Calibri"/>
                <w:color w:val="000000"/>
                <w:sz w:val="18"/>
                <w:szCs w:val="18"/>
                <w:lang w:eastAsia="es-CO"/>
              </w:rPr>
            </w:pPr>
            <w:del w:id="6575" w:author="Diana Gonzalez Garcia" w:date="2021-05-10T07:11:00Z">
              <w:r w:rsidRPr="001C5E65" w:rsidDel="00DE3725">
                <w:rPr>
                  <w:rFonts w:ascii="Calibri" w:hAnsi="Calibri" w:cs="Calibri"/>
                  <w:color w:val="000000"/>
                  <w:sz w:val="18"/>
                  <w:szCs w:val="18"/>
                  <w:lang w:eastAsia="es-CO"/>
                </w:rPr>
                <w:delText>Atributo de manzana 6</w:delText>
              </w:r>
            </w:del>
          </w:p>
        </w:tc>
      </w:tr>
      <w:tr w:rsidR="001C5E65" w:rsidRPr="001C5E65" w:rsidDel="00DE3725" w14:paraId="4E7BAF9D" w14:textId="12497ACB" w:rsidTr="001C5E65">
        <w:trPr>
          <w:trHeight w:val="960"/>
          <w:del w:id="6576" w:author="Diana Gonzalez Garcia" w:date="2021-05-10T07:11:00Z"/>
        </w:trPr>
        <w:tc>
          <w:tcPr>
            <w:tcW w:w="403" w:type="pct"/>
            <w:vMerge/>
            <w:tcBorders>
              <w:top w:val="nil"/>
              <w:left w:val="single" w:sz="4" w:space="0" w:color="auto"/>
              <w:bottom w:val="single" w:sz="4" w:space="0" w:color="auto"/>
              <w:right w:val="single" w:sz="4" w:space="0" w:color="auto"/>
            </w:tcBorders>
            <w:vAlign w:val="center"/>
            <w:hideMark/>
          </w:tcPr>
          <w:p w14:paraId="6FB8AC8A" w14:textId="2301647C" w:rsidR="001C5E65" w:rsidRPr="001C5E65" w:rsidDel="00DE3725" w:rsidRDefault="001C5E65" w:rsidP="001C5E65">
            <w:pPr>
              <w:spacing w:after="0" w:line="240" w:lineRule="auto"/>
              <w:rPr>
                <w:del w:id="6577" w:author="Diana Gonzalez Garcia" w:date="2021-05-10T07:11:00Z"/>
                <w:rFonts w:ascii="Calibri" w:hAnsi="Calibri" w:cs="Calibri"/>
                <w:color w:val="000000"/>
                <w:sz w:val="18"/>
                <w:szCs w:val="18"/>
                <w:lang w:eastAsia="es-CO"/>
              </w:rPr>
            </w:pPr>
          </w:p>
        </w:tc>
        <w:tc>
          <w:tcPr>
            <w:tcW w:w="403" w:type="pct"/>
            <w:vMerge/>
            <w:tcBorders>
              <w:top w:val="nil"/>
              <w:left w:val="single" w:sz="4" w:space="0" w:color="auto"/>
              <w:bottom w:val="single" w:sz="4" w:space="0" w:color="auto"/>
              <w:right w:val="single" w:sz="4" w:space="0" w:color="auto"/>
            </w:tcBorders>
            <w:vAlign w:val="center"/>
            <w:hideMark/>
          </w:tcPr>
          <w:p w14:paraId="1AC01D3A" w14:textId="0778B82D" w:rsidR="001C5E65" w:rsidRPr="001C5E65" w:rsidDel="00DE3725" w:rsidRDefault="001C5E65" w:rsidP="001C5E65">
            <w:pPr>
              <w:spacing w:after="0" w:line="240" w:lineRule="auto"/>
              <w:rPr>
                <w:del w:id="6578" w:author="Diana Gonzalez Garcia" w:date="2021-05-10T07:11:00Z"/>
                <w:rFonts w:ascii="Calibri" w:hAnsi="Calibri" w:cs="Calibri"/>
                <w:color w:val="000000"/>
                <w:sz w:val="18"/>
                <w:szCs w:val="18"/>
                <w:lang w:eastAsia="es-CO"/>
              </w:rPr>
            </w:pPr>
          </w:p>
        </w:tc>
        <w:tc>
          <w:tcPr>
            <w:tcW w:w="447" w:type="pct"/>
            <w:tcBorders>
              <w:top w:val="nil"/>
              <w:left w:val="nil"/>
              <w:bottom w:val="single" w:sz="4" w:space="0" w:color="auto"/>
              <w:right w:val="single" w:sz="4" w:space="0" w:color="auto"/>
            </w:tcBorders>
            <w:shd w:val="clear" w:color="auto" w:fill="auto"/>
            <w:vAlign w:val="center"/>
            <w:hideMark/>
          </w:tcPr>
          <w:p w14:paraId="572DED8C" w14:textId="188F01BE" w:rsidR="001C5E65" w:rsidRPr="001C5E65" w:rsidDel="00DE3725" w:rsidRDefault="001C5E65" w:rsidP="001C5E65">
            <w:pPr>
              <w:spacing w:after="0" w:line="240" w:lineRule="auto"/>
              <w:rPr>
                <w:del w:id="6579" w:author="Diana Gonzalez Garcia" w:date="2021-05-10T07:11:00Z"/>
                <w:rFonts w:ascii="Calibri" w:hAnsi="Calibri" w:cs="Calibri"/>
                <w:color w:val="000000"/>
                <w:sz w:val="18"/>
                <w:szCs w:val="18"/>
                <w:lang w:eastAsia="es-CO"/>
              </w:rPr>
            </w:pPr>
            <w:del w:id="6580" w:author="Diana Gonzalez Garcia" w:date="2021-05-10T07:11:00Z">
              <w:r w:rsidRPr="001C5E65" w:rsidDel="00DE3725">
                <w:rPr>
                  <w:rFonts w:ascii="Calibri" w:hAnsi="Calibri" w:cs="Calibri"/>
                  <w:color w:val="000000"/>
                  <w:sz w:val="18"/>
                  <w:szCs w:val="18"/>
                  <w:lang w:eastAsia="es-CO"/>
                </w:rPr>
                <w:delText> </w:delText>
              </w:r>
            </w:del>
          </w:p>
        </w:tc>
        <w:tc>
          <w:tcPr>
            <w:tcW w:w="369" w:type="pct"/>
            <w:tcBorders>
              <w:top w:val="nil"/>
              <w:left w:val="nil"/>
              <w:bottom w:val="nil"/>
              <w:right w:val="single" w:sz="4" w:space="0" w:color="auto"/>
            </w:tcBorders>
            <w:shd w:val="clear" w:color="auto" w:fill="auto"/>
            <w:vAlign w:val="center"/>
            <w:hideMark/>
          </w:tcPr>
          <w:p w14:paraId="17FEE589" w14:textId="325C7142" w:rsidR="001C5E65" w:rsidRPr="001C5E65" w:rsidDel="00DE3725" w:rsidRDefault="001C5E65" w:rsidP="001C5E65">
            <w:pPr>
              <w:spacing w:after="0" w:line="240" w:lineRule="auto"/>
              <w:jc w:val="center"/>
              <w:rPr>
                <w:del w:id="6581" w:author="Diana Gonzalez Garcia" w:date="2021-05-10T07:11:00Z"/>
                <w:rFonts w:ascii="Calibri" w:hAnsi="Calibri" w:cs="Calibri"/>
                <w:color w:val="000000"/>
                <w:sz w:val="18"/>
                <w:szCs w:val="18"/>
                <w:lang w:eastAsia="es-CO"/>
              </w:rPr>
            </w:pPr>
            <w:del w:id="6582" w:author="Diana Gonzalez Garcia" w:date="2021-05-10T07:11:00Z">
              <w:r w:rsidRPr="001C5E65" w:rsidDel="00DE3725">
                <w:rPr>
                  <w:rFonts w:ascii="Calibri" w:hAnsi="Calibri" w:cs="Calibri"/>
                  <w:color w:val="000000"/>
                  <w:sz w:val="18"/>
                  <w:szCs w:val="18"/>
                  <w:lang w:eastAsia="es-CO"/>
                </w:rPr>
                <w:delText>Edad</w:delText>
              </w:r>
            </w:del>
          </w:p>
        </w:tc>
        <w:tc>
          <w:tcPr>
            <w:tcW w:w="1798" w:type="pct"/>
            <w:tcBorders>
              <w:top w:val="nil"/>
              <w:left w:val="single" w:sz="4" w:space="0" w:color="auto"/>
              <w:bottom w:val="nil"/>
              <w:right w:val="single" w:sz="4" w:space="0" w:color="auto"/>
            </w:tcBorders>
            <w:shd w:val="clear" w:color="auto" w:fill="auto"/>
            <w:vAlign w:val="center"/>
            <w:hideMark/>
          </w:tcPr>
          <w:p w14:paraId="28B86BCC" w14:textId="684E2A53" w:rsidR="001C5E65" w:rsidRPr="001C5E65" w:rsidDel="00DE3725" w:rsidRDefault="001C5E65" w:rsidP="001C5E65">
            <w:pPr>
              <w:spacing w:after="0" w:line="240" w:lineRule="auto"/>
              <w:jc w:val="both"/>
              <w:rPr>
                <w:del w:id="6583" w:author="Diana Gonzalez Garcia" w:date="2021-05-10T07:11:00Z"/>
                <w:rFonts w:ascii="Calibri" w:hAnsi="Calibri" w:cs="Calibri"/>
                <w:color w:val="000000"/>
                <w:sz w:val="18"/>
                <w:szCs w:val="18"/>
                <w:lang w:eastAsia="es-CO"/>
              </w:rPr>
            </w:pPr>
            <w:del w:id="6584" w:author="Diana Gonzalez Garcia" w:date="2021-05-10T07:11:00Z">
              <w:r w:rsidRPr="001C5E65" w:rsidDel="00DE3725">
                <w:rPr>
                  <w:rFonts w:ascii="Calibri" w:hAnsi="Calibri" w:cs="Calibri"/>
                  <w:color w:val="000000"/>
                  <w:sz w:val="18"/>
                  <w:szCs w:val="18"/>
                  <w:lang w:eastAsia="es-CO"/>
                </w:rPr>
                <w:delText>Para predios con puntajes superiores a 100 puntos, la variable modelo es avalúo especial.</w:delText>
              </w:r>
            </w:del>
          </w:p>
        </w:tc>
        <w:tc>
          <w:tcPr>
            <w:tcW w:w="330" w:type="pct"/>
            <w:tcBorders>
              <w:top w:val="nil"/>
              <w:left w:val="nil"/>
              <w:bottom w:val="single" w:sz="4" w:space="0" w:color="auto"/>
              <w:right w:val="single" w:sz="4" w:space="0" w:color="auto"/>
            </w:tcBorders>
            <w:shd w:val="clear" w:color="auto" w:fill="auto"/>
            <w:vAlign w:val="center"/>
            <w:hideMark/>
          </w:tcPr>
          <w:p w14:paraId="460C3F56" w14:textId="27738019" w:rsidR="001C5E65" w:rsidRPr="001C5E65" w:rsidDel="00DE3725" w:rsidRDefault="001C5E65" w:rsidP="001C5E65">
            <w:pPr>
              <w:spacing w:after="0" w:line="240" w:lineRule="auto"/>
              <w:jc w:val="center"/>
              <w:rPr>
                <w:del w:id="6585" w:author="Diana Gonzalez Garcia" w:date="2021-05-10T07:11:00Z"/>
                <w:rFonts w:ascii="Calibri" w:hAnsi="Calibri" w:cs="Calibri"/>
                <w:color w:val="000000"/>
                <w:sz w:val="18"/>
                <w:szCs w:val="18"/>
                <w:lang w:eastAsia="es-CO"/>
              </w:rPr>
            </w:pPr>
            <w:del w:id="6586" w:author="Diana Gonzalez Garcia" w:date="2021-05-10T07:11:00Z">
              <w:r w:rsidRPr="001C5E65" w:rsidDel="00DE3725">
                <w:rPr>
                  <w:rFonts w:ascii="Calibri" w:hAnsi="Calibri" w:cs="Calibri"/>
                  <w:color w:val="000000"/>
                  <w:sz w:val="18"/>
                  <w:szCs w:val="18"/>
                  <w:lang w:eastAsia="es-CO"/>
                </w:rPr>
                <w:delText>T02_4</w:delText>
              </w:r>
            </w:del>
          </w:p>
        </w:tc>
        <w:tc>
          <w:tcPr>
            <w:tcW w:w="1249" w:type="pct"/>
            <w:tcBorders>
              <w:top w:val="nil"/>
              <w:left w:val="single" w:sz="4" w:space="0" w:color="auto"/>
              <w:bottom w:val="single" w:sz="4" w:space="0" w:color="auto"/>
              <w:right w:val="single" w:sz="4" w:space="0" w:color="auto"/>
            </w:tcBorders>
            <w:shd w:val="clear" w:color="auto" w:fill="auto"/>
            <w:vAlign w:val="center"/>
            <w:hideMark/>
          </w:tcPr>
          <w:p w14:paraId="5EE691FE" w14:textId="2441FB11" w:rsidR="001C5E65" w:rsidRPr="001C5E65" w:rsidDel="00DE3725" w:rsidRDefault="001C5E65" w:rsidP="001C5E65">
            <w:pPr>
              <w:spacing w:after="0" w:line="240" w:lineRule="auto"/>
              <w:rPr>
                <w:del w:id="6587" w:author="Diana Gonzalez Garcia" w:date="2021-05-10T07:11:00Z"/>
                <w:rFonts w:ascii="Calibri" w:hAnsi="Calibri" w:cs="Calibri"/>
                <w:color w:val="000000"/>
                <w:sz w:val="18"/>
                <w:szCs w:val="18"/>
                <w:lang w:eastAsia="es-CO"/>
              </w:rPr>
            </w:pPr>
            <w:del w:id="6588" w:author="Diana Gonzalez Garcia" w:date="2021-05-10T07:11:00Z">
              <w:r w:rsidRPr="001C5E65" w:rsidDel="00DE3725">
                <w:rPr>
                  <w:rFonts w:ascii="Calibri" w:hAnsi="Calibri" w:cs="Calibri"/>
                  <w:color w:val="000000"/>
                  <w:sz w:val="18"/>
                  <w:szCs w:val="18"/>
                  <w:lang w:eastAsia="es-CO"/>
                </w:rPr>
                <w:delText>Atributo de manzana 7</w:delText>
              </w:r>
            </w:del>
          </w:p>
        </w:tc>
      </w:tr>
      <w:tr w:rsidR="001C5E65" w:rsidRPr="001C5E65" w:rsidDel="00DE3725" w14:paraId="023B67A5" w14:textId="0B215CD9" w:rsidTr="001C5E65">
        <w:trPr>
          <w:gridBefore w:val="1"/>
          <w:wBefore w:w="403" w:type="pct"/>
          <w:trHeight w:val="930"/>
          <w:del w:id="6589" w:author="Diana Gonzalez Garcia" w:date="2021-05-10T07:11:00Z"/>
        </w:trPr>
        <w:tc>
          <w:tcPr>
            <w:tcW w:w="403" w:type="pct"/>
            <w:vMerge w:val="restart"/>
            <w:tcBorders>
              <w:top w:val="nil"/>
              <w:left w:val="single" w:sz="4" w:space="0" w:color="auto"/>
              <w:bottom w:val="single" w:sz="4" w:space="0" w:color="auto"/>
              <w:right w:val="single" w:sz="4" w:space="0" w:color="auto"/>
            </w:tcBorders>
            <w:shd w:val="clear" w:color="auto" w:fill="auto"/>
            <w:vAlign w:val="center"/>
            <w:hideMark/>
          </w:tcPr>
          <w:p w14:paraId="7A0CFAEA" w14:textId="0255BB49" w:rsidR="001C5E65" w:rsidRPr="001C5E65" w:rsidDel="00DE3725" w:rsidRDefault="001C5E65" w:rsidP="001C5E65">
            <w:pPr>
              <w:spacing w:after="0" w:line="240" w:lineRule="auto"/>
              <w:jc w:val="center"/>
              <w:rPr>
                <w:del w:id="6590" w:author="Diana Gonzalez Garcia" w:date="2021-05-10T07:11:00Z"/>
                <w:rFonts w:ascii="Calibri" w:hAnsi="Calibri" w:cs="Calibri"/>
                <w:sz w:val="18"/>
                <w:szCs w:val="18"/>
                <w:lang w:eastAsia="es-CO"/>
              </w:rPr>
            </w:pPr>
            <w:del w:id="6591" w:author="Diana Gonzalez Garcia" w:date="2021-05-10T07:11:00Z">
              <w:r w:rsidRPr="001C5E65" w:rsidDel="00DE3725">
                <w:rPr>
                  <w:rFonts w:ascii="Calibri" w:hAnsi="Calibri" w:cs="Calibri"/>
                  <w:sz w:val="18"/>
                  <w:szCs w:val="18"/>
                  <w:lang w:eastAsia="es-CO"/>
                </w:rPr>
                <w:delText>Oficinas</w:delText>
              </w:r>
            </w:del>
          </w:p>
        </w:tc>
        <w:tc>
          <w:tcPr>
            <w:tcW w:w="447" w:type="pct"/>
            <w:tcBorders>
              <w:top w:val="nil"/>
              <w:left w:val="single" w:sz="4" w:space="0" w:color="auto"/>
              <w:bottom w:val="nil"/>
              <w:right w:val="single" w:sz="4" w:space="0" w:color="auto"/>
            </w:tcBorders>
            <w:shd w:val="clear" w:color="auto" w:fill="auto"/>
            <w:noWrap/>
            <w:vAlign w:val="bottom"/>
            <w:hideMark/>
          </w:tcPr>
          <w:p w14:paraId="5F02DDE3" w14:textId="1BF51FD2" w:rsidR="001C5E65" w:rsidRPr="001C5E65" w:rsidDel="00DE3725" w:rsidRDefault="001C5E65" w:rsidP="001C5E65">
            <w:pPr>
              <w:spacing w:after="0" w:line="240" w:lineRule="auto"/>
              <w:rPr>
                <w:del w:id="6592" w:author="Diana Gonzalez Garcia" w:date="2021-05-10T07:11:00Z"/>
                <w:rFonts w:ascii="Calibri" w:hAnsi="Calibri" w:cs="Calibri"/>
                <w:color w:val="000000"/>
                <w:sz w:val="18"/>
                <w:szCs w:val="18"/>
                <w:lang w:eastAsia="es-CO"/>
              </w:rPr>
            </w:pPr>
            <w:del w:id="6593" w:author="Diana Gonzalez Garcia" w:date="2021-05-10T07:11:00Z">
              <w:r w:rsidRPr="001C5E65" w:rsidDel="00DE3725">
                <w:rPr>
                  <w:rFonts w:ascii="Calibri" w:hAnsi="Calibri" w:cs="Calibri"/>
                  <w:color w:val="000000"/>
                  <w:sz w:val="18"/>
                  <w:szCs w:val="18"/>
                  <w:lang w:eastAsia="es-CO"/>
                </w:rPr>
                <w:delText> </w:delText>
              </w:r>
            </w:del>
          </w:p>
        </w:tc>
        <w:tc>
          <w:tcPr>
            <w:tcW w:w="369" w:type="pct"/>
            <w:tcBorders>
              <w:top w:val="single" w:sz="4" w:space="0" w:color="auto"/>
              <w:left w:val="nil"/>
              <w:bottom w:val="nil"/>
              <w:right w:val="single" w:sz="4" w:space="0" w:color="auto"/>
            </w:tcBorders>
            <w:shd w:val="clear" w:color="auto" w:fill="auto"/>
            <w:noWrap/>
            <w:vAlign w:val="bottom"/>
            <w:hideMark/>
          </w:tcPr>
          <w:p w14:paraId="0C07497A" w14:textId="163D97E0" w:rsidR="001C5E65" w:rsidRPr="001C5E65" w:rsidDel="00DE3725" w:rsidRDefault="001C5E65" w:rsidP="001C5E65">
            <w:pPr>
              <w:spacing w:after="0" w:line="240" w:lineRule="auto"/>
              <w:rPr>
                <w:del w:id="6594" w:author="Diana Gonzalez Garcia" w:date="2021-05-10T07:11:00Z"/>
                <w:rFonts w:ascii="Calibri" w:hAnsi="Calibri" w:cs="Calibri"/>
                <w:color w:val="000000"/>
                <w:sz w:val="18"/>
                <w:szCs w:val="18"/>
                <w:lang w:eastAsia="es-CO"/>
              </w:rPr>
            </w:pPr>
            <w:del w:id="6595" w:author="Diana Gonzalez Garcia" w:date="2021-05-10T07:11:00Z">
              <w:r w:rsidRPr="001C5E65" w:rsidDel="00DE3725">
                <w:rPr>
                  <w:rFonts w:ascii="Calibri" w:hAnsi="Calibri" w:cs="Calibri"/>
                  <w:color w:val="000000"/>
                  <w:sz w:val="18"/>
                  <w:szCs w:val="18"/>
                  <w:lang w:eastAsia="es-CO"/>
                </w:rPr>
                <w:delText> </w:delText>
              </w:r>
            </w:del>
          </w:p>
        </w:tc>
        <w:tc>
          <w:tcPr>
            <w:tcW w:w="1798" w:type="pct"/>
            <w:tcBorders>
              <w:top w:val="single" w:sz="4" w:space="0" w:color="auto"/>
              <w:left w:val="single" w:sz="4" w:space="0" w:color="auto"/>
              <w:bottom w:val="nil"/>
              <w:right w:val="single" w:sz="4" w:space="0" w:color="auto"/>
            </w:tcBorders>
            <w:shd w:val="clear" w:color="auto" w:fill="auto"/>
            <w:vAlign w:val="center"/>
            <w:hideMark/>
          </w:tcPr>
          <w:p w14:paraId="0E9A720A" w14:textId="4612C1AE" w:rsidR="001C5E65" w:rsidRPr="001C5E65" w:rsidDel="00DE3725" w:rsidRDefault="001C5E65">
            <w:pPr>
              <w:spacing w:after="0" w:line="240" w:lineRule="auto"/>
              <w:jc w:val="both"/>
              <w:rPr>
                <w:del w:id="6596" w:author="Diana Gonzalez Garcia" w:date="2021-05-10T07:11:00Z"/>
                <w:rFonts w:ascii="Calibri" w:hAnsi="Calibri" w:cs="Calibri"/>
                <w:sz w:val="18"/>
                <w:szCs w:val="18"/>
                <w:lang w:eastAsia="es-CO"/>
              </w:rPr>
            </w:pPr>
            <w:del w:id="6597" w:author="Diana Gonzalez Garcia" w:date="2021-05-10T07:11:00Z">
              <w:r w:rsidRPr="001C5E65" w:rsidDel="00DE3725">
                <w:rPr>
                  <w:rFonts w:ascii="Calibri" w:hAnsi="Calibri" w:cs="Calibri"/>
                  <w:sz w:val="18"/>
                  <w:szCs w:val="18"/>
                  <w:lang w:eastAsia="es-CO"/>
                </w:rPr>
                <w:delText>Si la variables CLASE DE CONSTRUCCIÓN es igual a "R", entonces aplíquese la T01 - Residencial para su liquidación.</w:delText>
              </w:r>
            </w:del>
          </w:p>
        </w:tc>
        <w:tc>
          <w:tcPr>
            <w:tcW w:w="330" w:type="pct"/>
            <w:tcBorders>
              <w:top w:val="nil"/>
              <w:left w:val="nil"/>
              <w:bottom w:val="single" w:sz="4" w:space="0" w:color="auto"/>
              <w:right w:val="single" w:sz="4" w:space="0" w:color="auto"/>
            </w:tcBorders>
            <w:shd w:val="clear" w:color="auto" w:fill="auto"/>
            <w:vAlign w:val="center"/>
            <w:hideMark/>
          </w:tcPr>
          <w:p w14:paraId="56159D42" w14:textId="1BC28475" w:rsidR="001C5E65" w:rsidRPr="001C5E65" w:rsidDel="00DE3725" w:rsidRDefault="001C5E65" w:rsidP="001C5E65">
            <w:pPr>
              <w:spacing w:after="0" w:line="240" w:lineRule="auto"/>
              <w:jc w:val="center"/>
              <w:rPr>
                <w:del w:id="6598" w:author="Diana Gonzalez Garcia" w:date="2021-05-10T07:11:00Z"/>
                <w:rFonts w:ascii="Calibri" w:hAnsi="Calibri" w:cs="Calibri"/>
                <w:color w:val="000000"/>
                <w:sz w:val="18"/>
                <w:szCs w:val="18"/>
                <w:lang w:eastAsia="es-CO"/>
              </w:rPr>
            </w:pPr>
            <w:del w:id="6599" w:author="Diana Gonzalez Garcia" w:date="2021-05-10T07:11:00Z">
              <w:r w:rsidRPr="001C5E65" w:rsidDel="00DE3725">
                <w:rPr>
                  <w:rFonts w:ascii="Calibri" w:hAnsi="Calibri" w:cs="Calibri"/>
                  <w:color w:val="000000"/>
                  <w:sz w:val="18"/>
                  <w:szCs w:val="18"/>
                  <w:lang w:eastAsia="es-CO"/>
                </w:rPr>
                <w:delText>T05_1</w:delText>
              </w:r>
            </w:del>
          </w:p>
        </w:tc>
        <w:tc>
          <w:tcPr>
            <w:tcW w:w="1249" w:type="pct"/>
            <w:tcBorders>
              <w:top w:val="nil"/>
              <w:left w:val="single" w:sz="4" w:space="0" w:color="auto"/>
              <w:bottom w:val="single" w:sz="4" w:space="0" w:color="auto"/>
              <w:right w:val="single" w:sz="4" w:space="0" w:color="auto"/>
            </w:tcBorders>
            <w:shd w:val="clear" w:color="auto" w:fill="auto"/>
            <w:vAlign w:val="center"/>
            <w:hideMark/>
          </w:tcPr>
          <w:p w14:paraId="163ECC97" w14:textId="574848E5" w:rsidR="001C5E65" w:rsidRPr="001C5E65" w:rsidDel="00DE3725" w:rsidRDefault="001C5E65" w:rsidP="001C5E65">
            <w:pPr>
              <w:spacing w:after="0" w:line="240" w:lineRule="auto"/>
              <w:rPr>
                <w:del w:id="6600" w:author="Diana Gonzalez Garcia" w:date="2021-05-10T07:11:00Z"/>
                <w:rFonts w:ascii="Calibri" w:hAnsi="Calibri" w:cs="Calibri"/>
                <w:color w:val="000000"/>
                <w:sz w:val="18"/>
                <w:szCs w:val="18"/>
                <w:lang w:eastAsia="es-CO"/>
              </w:rPr>
            </w:pPr>
            <w:del w:id="6601" w:author="Diana Gonzalez Garcia" w:date="2021-05-10T07:11:00Z">
              <w:r w:rsidRPr="001C5E65" w:rsidDel="00DE3725">
                <w:rPr>
                  <w:rFonts w:ascii="Calibri" w:hAnsi="Calibri" w:cs="Calibri"/>
                  <w:color w:val="000000"/>
                  <w:sz w:val="18"/>
                  <w:szCs w:val="18"/>
                  <w:lang w:eastAsia="es-CO"/>
                </w:rPr>
                <w:delText>Atributo de manzana 1,2,3</w:delText>
              </w:r>
            </w:del>
          </w:p>
        </w:tc>
      </w:tr>
      <w:tr w:rsidR="001C5E65" w:rsidRPr="001C5E65" w:rsidDel="00DE3725" w14:paraId="23EEF4DA" w14:textId="2280F3E2" w:rsidTr="001C5E65">
        <w:trPr>
          <w:trHeight w:val="735"/>
          <w:del w:id="6602" w:author="Diana Gonzalez Garcia" w:date="2021-05-10T07:11:00Z"/>
        </w:trPr>
        <w:tc>
          <w:tcPr>
            <w:tcW w:w="403" w:type="pct"/>
            <w:vMerge w:val="restart"/>
            <w:tcBorders>
              <w:top w:val="nil"/>
              <w:left w:val="single" w:sz="4" w:space="0" w:color="auto"/>
              <w:bottom w:val="single" w:sz="4" w:space="0" w:color="auto"/>
              <w:right w:val="single" w:sz="4" w:space="0" w:color="auto"/>
            </w:tcBorders>
            <w:vAlign w:val="center"/>
            <w:hideMark/>
          </w:tcPr>
          <w:p w14:paraId="3C03CD8E" w14:textId="19F3BAA4" w:rsidR="001C5E65" w:rsidRPr="001C5E65" w:rsidDel="00DE3725" w:rsidRDefault="001C5E65" w:rsidP="001C5E65">
            <w:pPr>
              <w:spacing w:after="0" w:line="240" w:lineRule="auto"/>
              <w:rPr>
                <w:del w:id="6603" w:author="Diana Gonzalez Garcia" w:date="2021-05-10T07:11:00Z"/>
                <w:rFonts w:ascii="Calibri" w:hAnsi="Calibri" w:cs="Calibri"/>
                <w:color w:val="000000"/>
                <w:sz w:val="18"/>
                <w:szCs w:val="18"/>
                <w:lang w:eastAsia="es-CO"/>
              </w:rPr>
            </w:pPr>
          </w:p>
        </w:tc>
        <w:tc>
          <w:tcPr>
            <w:tcW w:w="403" w:type="pct"/>
            <w:vMerge/>
            <w:tcBorders>
              <w:top w:val="nil"/>
              <w:left w:val="single" w:sz="4" w:space="0" w:color="auto"/>
              <w:bottom w:val="single" w:sz="4" w:space="0" w:color="auto"/>
              <w:right w:val="single" w:sz="4" w:space="0" w:color="auto"/>
            </w:tcBorders>
            <w:vAlign w:val="center"/>
            <w:hideMark/>
          </w:tcPr>
          <w:p w14:paraId="78F1854B" w14:textId="364BD5D5" w:rsidR="001C5E65" w:rsidRPr="001C5E65" w:rsidDel="00DE3725" w:rsidRDefault="001C5E65" w:rsidP="001C5E65">
            <w:pPr>
              <w:spacing w:after="0" w:line="240" w:lineRule="auto"/>
              <w:rPr>
                <w:del w:id="6604" w:author="Diana Gonzalez Garcia" w:date="2021-05-10T07:11:00Z"/>
                <w:rFonts w:ascii="Calibri" w:hAnsi="Calibri" w:cs="Calibri"/>
                <w:sz w:val="18"/>
                <w:szCs w:val="18"/>
                <w:lang w:eastAsia="es-CO"/>
              </w:rPr>
            </w:pPr>
          </w:p>
        </w:tc>
        <w:tc>
          <w:tcPr>
            <w:tcW w:w="447" w:type="pct"/>
            <w:tcBorders>
              <w:top w:val="nil"/>
              <w:left w:val="single" w:sz="4" w:space="0" w:color="auto"/>
              <w:bottom w:val="nil"/>
              <w:right w:val="single" w:sz="4" w:space="0" w:color="auto"/>
            </w:tcBorders>
            <w:shd w:val="clear" w:color="auto" w:fill="auto"/>
            <w:vAlign w:val="center"/>
            <w:hideMark/>
          </w:tcPr>
          <w:p w14:paraId="649394BE" w14:textId="283F8592" w:rsidR="001C5E65" w:rsidRPr="001C5E65" w:rsidDel="00DE3725" w:rsidRDefault="001C5E65" w:rsidP="001C5E65">
            <w:pPr>
              <w:spacing w:after="0" w:line="240" w:lineRule="auto"/>
              <w:jc w:val="center"/>
              <w:rPr>
                <w:del w:id="6605" w:author="Diana Gonzalez Garcia" w:date="2021-05-10T07:11:00Z"/>
                <w:rFonts w:ascii="Calibri" w:hAnsi="Calibri" w:cs="Calibri"/>
                <w:color w:val="000000"/>
                <w:sz w:val="18"/>
                <w:szCs w:val="18"/>
                <w:lang w:eastAsia="es-CO"/>
              </w:rPr>
            </w:pPr>
            <w:del w:id="6606" w:author="Diana Gonzalez Garcia" w:date="2021-05-10T07:11:00Z">
              <w:r w:rsidRPr="001C5E65" w:rsidDel="00DE3725">
                <w:rPr>
                  <w:rFonts w:ascii="Calibri" w:hAnsi="Calibri" w:cs="Calibri"/>
                  <w:color w:val="000000"/>
                  <w:sz w:val="18"/>
                  <w:szCs w:val="18"/>
                  <w:lang w:eastAsia="es-CO"/>
                </w:rPr>
                <w:delText>Valor unitario construcción</w:delText>
              </w:r>
            </w:del>
          </w:p>
        </w:tc>
        <w:tc>
          <w:tcPr>
            <w:tcW w:w="369" w:type="pct"/>
            <w:tcBorders>
              <w:top w:val="nil"/>
              <w:left w:val="nil"/>
              <w:bottom w:val="nil"/>
              <w:right w:val="single" w:sz="4" w:space="0" w:color="auto"/>
            </w:tcBorders>
            <w:shd w:val="clear" w:color="auto" w:fill="auto"/>
            <w:vAlign w:val="center"/>
            <w:hideMark/>
          </w:tcPr>
          <w:p w14:paraId="0CBE18AA" w14:textId="5450F843" w:rsidR="001C5E65" w:rsidRPr="001C5E65" w:rsidDel="00DE3725" w:rsidRDefault="001C5E65" w:rsidP="001C5E65">
            <w:pPr>
              <w:spacing w:after="0" w:line="240" w:lineRule="auto"/>
              <w:jc w:val="center"/>
              <w:rPr>
                <w:del w:id="6607" w:author="Diana Gonzalez Garcia" w:date="2021-05-10T07:11:00Z"/>
                <w:rFonts w:ascii="Calibri" w:hAnsi="Calibri" w:cs="Calibri"/>
                <w:color w:val="000000"/>
                <w:sz w:val="18"/>
                <w:szCs w:val="18"/>
                <w:lang w:eastAsia="es-CO"/>
              </w:rPr>
            </w:pPr>
            <w:del w:id="6608" w:author="Diana Gonzalez Garcia" w:date="2021-05-10T07:11:00Z">
              <w:r w:rsidRPr="001C5E65" w:rsidDel="00DE3725">
                <w:rPr>
                  <w:rFonts w:ascii="Calibri" w:hAnsi="Calibri" w:cs="Calibri"/>
                  <w:color w:val="000000"/>
                  <w:sz w:val="18"/>
                  <w:szCs w:val="18"/>
                  <w:lang w:eastAsia="es-CO"/>
                </w:rPr>
                <w:delText>Puntaje</w:delText>
              </w:r>
            </w:del>
          </w:p>
        </w:tc>
        <w:tc>
          <w:tcPr>
            <w:tcW w:w="1798" w:type="pct"/>
            <w:tcBorders>
              <w:top w:val="nil"/>
              <w:left w:val="single" w:sz="4" w:space="0" w:color="auto"/>
              <w:bottom w:val="nil"/>
              <w:right w:val="single" w:sz="4" w:space="0" w:color="auto"/>
            </w:tcBorders>
            <w:shd w:val="clear" w:color="auto" w:fill="auto"/>
            <w:vAlign w:val="center"/>
            <w:hideMark/>
          </w:tcPr>
          <w:p w14:paraId="73C4EADA" w14:textId="596053F8" w:rsidR="001C5E65" w:rsidRPr="001C5E65" w:rsidDel="00DE3725" w:rsidRDefault="001C5E65" w:rsidP="001C5E65">
            <w:pPr>
              <w:spacing w:after="0" w:line="240" w:lineRule="auto"/>
              <w:jc w:val="both"/>
              <w:rPr>
                <w:del w:id="6609" w:author="Diana Gonzalez Garcia" w:date="2021-05-10T07:11:00Z"/>
                <w:rFonts w:ascii="Calibri" w:hAnsi="Calibri" w:cs="Calibri"/>
                <w:color w:val="000000"/>
                <w:sz w:val="18"/>
                <w:szCs w:val="18"/>
                <w:lang w:eastAsia="es-CO"/>
              </w:rPr>
            </w:pPr>
            <w:del w:id="6610" w:author="Diana Gonzalez Garcia" w:date="2021-05-10T07:11:00Z">
              <w:r w:rsidRPr="001C5E65" w:rsidDel="00DE3725">
                <w:rPr>
                  <w:rFonts w:ascii="Calibri" w:hAnsi="Calibri" w:cs="Calibri"/>
                  <w:color w:val="000000"/>
                  <w:sz w:val="18"/>
                  <w:szCs w:val="18"/>
                  <w:lang w:eastAsia="es-CO"/>
                </w:rPr>
                <w:delText> </w:delText>
              </w:r>
            </w:del>
          </w:p>
        </w:tc>
        <w:tc>
          <w:tcPr>
            <w:tcW w:w="330" w:type="pct"/>
            <w:tcBorders>
              <w:top w:val="nil"/>
              <w:left w:val="nil"/>
              <w:bottom w:val="single" w:sz="4" w:space="0" w:color="auto"/>
              <w:right w:val="single" w:sz="4" w:space="0" w:color="auto"/>
            </w:tcBorders>
            <w:shd w:val="clear" w:color="auto" w:fill="auto"/>
            <w:vAlign w:val="center"/>
            <w:hideMark/>
          </w:tcPr>
          <w:p w14:paraId="647296C4" w14:textId="23257CED" w:rsidR="001C5E65" w:rsidRPr="001C5E65" w:rsidDel="00DE3725" w:rsidRDefault="001C5E65" w:rsidP="001C5E65">
            <w:pPr>
              <w:spacing w:after="0" w:line="240" w:lineRule="auto"/>
              <w:jc w:val="center"/>
              <w:rPr>
                <w:del w:id="6611" w:author="Diana Gonzalez Garcia" w:date="2021-05-10T07:11:00Z"/>
                <w:rFonts w:ascii="Calibri" w:hAnsi="Calibri" w:cs="Calibri"/>
                <w:color w:val="000000"/>
                <w:sz w:val="18"/>
                <w:szCs w:val="18"/>
                <w:lang w:eastAsia="es-CO"/>
              </w:rPr>
            </w:pPr>
            <w:del w:id="6612" w:author="Diana Gonzalez Garcia" w:date="2021-05-10T07:11:00Z">
              <w:r w:rsidRPr="001C5E65" w:rsidDel="00DE3725">
                <w:rPr>
                  <w:rFonts w:ascii="Calibri" w:hAnsi="Calibri" w:cs="Calibri"/>
                  <w:color w:val="000000"/>
                  <w:sz w:val="18"/>
                  <w:szCs w:val="18"/>
                  <w:lang w:eastAsia="es-CO"/>
                </w:rPr>
                <w:delText>T05_2</w:delText>
              </w:r>
            </w:del>
          </w:p>
        </w:tc>
        <w:tc>
          <w:tcPr>
            <w:tcW w:w="1249" w:type="pct"/>
            <w:tcBorders>
              <w:top w:val="nil"/>
              <w:left w:val="single" w:sz="4" w:space="0" w:color="auto"/>
              <w:bottom w:val="single" w:sz="4" w:space="0" w:color="auto"/>
              <w:right w:val="single" w:sz="4" w:space="0" w:color="auto"/>
            </w:tcBorders>
            <w:shd w:val="clear" w:color="auto" w:fill="auto"/>
            <w:vAlign w:val="center"/>
            <w:hideMark/>
          </w:tcPr>
          <w:p w14:paraId="1B0EDADC" w14:textId="6D77A850" w:rsidR="001C5E65" w:rsidRPr="001C5E65" w:rsidDel="00DE3725" w:rsidRDefault="001C5E65" w:rsidP="001C5E65">
            <w:pPr>
              <w:spacing w:after="0" w:line="240" w:lineRule="auto"/>
              <w:rPr>
                <w:del w:id="6613" w:author="Diana Gonzalez Garcia" w:date="2021-05-10T07:11:00Z"/>
                <w:rFonts w:ascii="Calibri" w:hAnsi="Calibri" w:cs="Calibri"/>
                <w:color w:val="000000"/>
                <w:sz w:val="18"/>
                <w:szCs w:val="18"/>
                <w:lang w:eastAsia="es-CO"/>
              </w:rPr>
            </w:pPr>
            <w:del w:id="6614" w:author="Diana Gonzalez Garcia" w:date="2021-05-10T07:11:00Z">
              <w:r w:rsidRPr="001C5E65" w:rsidDel="00DE3725">
                <w:rPr>
                  <w:rFonts w:ascii="Calibri" w:hAnsi="Calibri" w:cs="Calibri"/>
                  <w:color w:val="000000"/>
                  <w:sz w:val="18"/>
                  <w:szCs w:val="18"/>
                  <w:lang w:eastAsia="es-CO"/>
                </w:rPr>
                <w:delText>Atributo de manzana 4,5,8</w:delText>
              </w:r>
            </w:del>
          </w:p>
        </w:tc>
      </w:tr>
      <w:tr w:rsidR="001C5E65" w:rsidRPr="001C5E65" w:rsidDel="00DE3725" w14:paraId="2E22C809" w14:textId="3BE95CBF" w:rsidTr="001C5E65">
        <w:trPr>
          <w:trHeight w:val="1575"/>
          <w:del w:id="6615" w:author="Diana Gonzalez Garcia" w:date="2021-05-10T07:11:00Z"/>
        </w:trPr>
        <w:tc>
          <w:tcPr>
            <w:tcW w:w="403" w:type="pct"/>
            <w:vMerge/>
            <w:tcBorders>
              <w:top w:val="nil"/>
              <w:left w:val="single" w:sz="4" w:space="0" w:color="auto"/>
              <w:bottom w:val="single" w:sz="4" w:space="0" w:color="auto"/>
              <w:right w:val="single" w:sz="4" w:space="0" w:color="auto"/>
            </w:tcBorders>
            <w:vAlign w:val="center"/>
            <w:hideMark/>
          </w:tcPr>
          <w:p w14:paraId="21341B40" w14:textId="4818F174" w:rsidR="001C5E65" w:rsidRPr="001C5E65" w:rsidDel="00DE3725" w:rsidRDefault="001C5E65" w:rsidP="001C5E65">
            <w:pPr>
              <w:spacing w:after="0" w:line="240" w:lineRule="auto"/>
              <w:rPr>
                <w:del w:id="6616" w:author="Diana Gonzalez Garcia" w:date="2021-05-10T07:11:00Z"/>
                <w:rFonts w:ascii="Calibri" w:hAnsi="Calibri" w:cs="Calibri"/>
                <w:color w:val="000000"/>
                <w:sz w:val="18"/>
                <w:szCs w:val="18"/>
                <w:lang w:eastAsia="es-CO"/>
              </w:rPr>
            </w:pPr>
          </w:p>
        </w:tc>
        <w:tc>
          <w:tcPr>
            <w:tcW w:w="403" w:type="pct"/>
            <w:vMerge/>
            <w:tcBorders>
              <w:top w:val="nil"/>
              <w:left w:val="single" w:sz="4" w:space="0" w:color="auto"/>
              <w:bottom w:val="single" w:sz="4" w:space="0" w:color="auto"/>
              <w:right w:val="single" w:sz="4" w:space="0" w:color="auto"/>
            </w:tcBorders>
            <w:vAlign w:val="center"/>
            <w:hideMark/>
          </w:tcPr>
          <w:p w14:paraId="670627BC" w14:textId="7FF3CC7F" w:rsidR="001C5E65" w:rsidRPr="001C5E65" w:rsidDel="00DE3725" w:rsidRDefault="001C5E65" w:rsidP="001C5E65">
            <w:pPr>
              <w:spacing w:after="0" w:line="240" w:lineRule="auto"/>
              <w:rPr>
                <w:del w:id="6617" w:author="Diana Gonzalez Garcia" w:date="2021-05-10T07:11:00Z"/>
                <w:rFonts w:ascii="Calibri" w:hAnsi="Calibri" w:cs="Calibri"/>
                <w:sz w:val="18"/>
                <w:szCs w:val="18"/>
                <w:lang w:eastAsia="es-CO"/>
              </w:rPr>
            </w:pPr>
          </w:p>
        </w:tc>
        <w:tc>
          <w:tcPr>
            <w:tcW w:w="447" w:type="pct"/>
            <w:tcBorders>
              <w:top w:val="nil"/>
              <w:left w:val="single" w:sz="4" w:space="0" w:color="auto"/>
              <w:bottom w:val="nil"/>
              <w:right w:val="single" w:sz="4" w:space="0" w:color="auto"/>
            </w:tcBorders>
            <w:shd w:val="clear" w:color="auto" w:fill="auto"/>
            <w:noWrap/>
            <w:vAlign w:val="bottom"/>
            <w:hideMark/>
          </w:tcPr>
          <w:p w14:paraId="722F4E0E" w14:textId="60D119E2" w:rsidR="001C5E65" w:rsidRPr="001C5E65" w:rsidDel="00DE3725" w:rsidRDefault="001C5E65" w:rsidP="001C5E65">
            <w:pPr>
              <w:spacing w:after="0" w:line="240" w:lineRule="auto"/>
              <w:rPr>
                <w:del w:id="6618" w:author="Diana Gonzalez Garcia" w:date="2021-05-10T07:11:00Z"/>
                <w:rFonts w:ascii="Calibri" w:hAnsi="Calibri" w:cs="Calibri"/>
                <w:color w:val="000000"/>
                <w:sz w:val="18"/>
                <w:szCs w:val="18"/>
                <w:lang w:eastAsia="es-CO"/>
              </w:rPr>
            </w:pPr>
            <w:del w:id="6619" w:author="Diana Gonzalez Garcia" w:date="2021-05-10T07:11:00Z">
              <w:r w:rsidRPr="001C5E65" w:rsidDel="00DE3725">
                <w:rPr>
                  <w:rFonts w:ascii="Calibri" w:hAnsi="Calibri" w:cs="Calibri"/>
                  <w:color w:val="000000"/>
                  <w:sz w:val="18"/>
                  <w:szCs w:val="18"/>
                  <w:lang w:eastAsia="es-CO"/>
                </w:rPr>
                <w:delText> </w:delText>
              </w:r>
            </w:del>
          </w:p>
        </w:tc>
        <w:tc>
          <w:tcPr>
            <w:tcW w:w="369" w:type="pct"/>
            <w:tcBorders>
              <w:top w:val="nil"/>
              <w:left w:val="nil"/>
              <w:bottom w:val="nil"/>
              <w:right w:val="single" w:sz="4" w:space="0" w:color="auto"/>
            </w:tcBorders>
            <w:shd w:val="clear" w:color="auto" w:fill="auto"/>
            <w:vAlign w:val="center"/>
            <w:hideMark/>
          </w:tcPr>
          <w:p w14:paraId="1BD26B78" w14:textId="76E654D9" w:rsidR="001C5E65" w:rsidRPr="001C5E65" w:rsidDel="00DE3725" w:rsidRDefault="001C5E65" w:rsidP="001C5E65">
            <w:pPr>
              <w:spacing w:after="0" w:line="240" w:lineRule="auto"/>
              <w:jc w:val="center"/>
              <w:rPr>
                <w:del w:id="6620" w:author="Diana Gonzalez Garcia" w:date="2021-05-10T07:11:00Z"/>
                <w:rFonts w:ascii="Calibri" w:hAnsi="Calibri" w:cs="Calibri"/>
                <w:color w:val="000000"/>
                <w:sz w:val="18"/>
                <w:szCs w:val="18"/>
                <w:lang w:eastAsia="es-CO"/>
              </w:rPr>
            </w:pPr>
            <w:del w:id="6621" w:author="Diana Gonzalez Garcia" w:date="2021-05-10T07:11:00Z">
              <w:r w:rsidRPr="001C5E65" w:rsidDel="00DE3725">
                <w:rPr>
                  <w:rFonts w:ascii="Calibri" w:hAnsi="Calibri" w:cs="Calibri"/>
                  <w:color w:val="000000"/>
                  <w:sz w:val="18"/>
                  <w:szCs w:val="18"/>
                  <w:lang w:eastAsia="es-CO"/>
                </w:rPr>
                <w:delText>y</w:delText>
              </w:r>
            </w:del>
          </w:p>
        </w:tc>
        <w:tc>
          <w:tcPr>
            <w:tcW w:w="1798" w:type="pct"/>
            <w:tcBorders>
              <w:top w:val="nil"/>
              <w:left w:val="single" w:sz="4" w:space="0" w:color="auto"/>
              <w:bottom w:val="nil"/>
              <w:right w:val="single" w:sz="4" w:space="0" w:color="auto"/>
            </w:tcBorders>
            <w:shd w:val="clear" w:color="auto" w:fill="auto"/>
            <w:vAlign w:val="center"/>
            <w:hideMark/>
          </w:tcPr>
          <w:p w14:paraId="7271A226" w14:textId="2CE59696" w:rsidR="001C5E65" w:rsidRPr="001C5E65" w:rsidDel="00DE3725" w:rsidRDefault="001C5E65" w:rsidP="001C5E65">
            <w:pPr>
              <w:spacing w:after="0" w:line="240" w:lineRule="auto"/>
              <w:jc w:val="both"/>
              <w:rPr>
                <w:del w:id="6622" w:author="Diana Gonzalez Garcia" w:date="2021-05-10T07:11:00Z"/>
                <w:rFonts w:ascii="Calibri" w:hAnsi="Calibri" w:cs="Calibri"/>
                <w:color w:val="00B050"/>
                <w:sz w:val="18"/>
                <w:szCs w:val="18"/>
                <w:lang w:eastAsia="es-CO"/>
              </w:rPr>
            </w:pPr>
            <w:del w:id="6623" w:author="Diana Gonzalez Garcia" w:date="2021-05-10T07:11:00Z">
              <w:r w:rsidRPr="001C5E65" w:rsidDel="00DE3725">
                <w:rPr>
                  <w:rFonts w:ascii="Calibri" w:hAnsi="Calibri" w:cs="Calibri"/>
                  <w:color w:val="00B050"/>
                  <w:sz w:val="18"/>
                  <w:szCs w:val="18"/>
                  <w:lang w:eastAsia="es-CO"/>
                </w:rPr>
                <w:delText>En el caso que se lleguen a presentar las combinaciones de usos (según reglas de asignación del método de liquidación), se deberá considerar las variables (Puntaje, Edad, Tipo Residencial asociado) de cada uso para calcular el valor unitario de construcción. Luego dicho valor se asignará a cada unidad construida.</w:delText>
              </w:r>
            </w:del>
          </w:p>
        </w:tc>
        <w:tc>
          <w:tcPr>
            <w:tcW w:w="330" w:type="pct"/>
            <w:tcBorders>
              <w:top w:val="nil"/>
              <w:left w:val="nil"/>
              <w:bottom w:val="single" w:sz="4" w:space="0" w:color="auto"/>
              <w:right w:val="single" w:sz="4" w:space="0" w:color="auto"/>
            </w:tcBorders>
            <w:shd w:val="clear" w:color="auto" w:fill="auto"/>
            <w:vAlign w:val="center"/>
            <w:hideMark/>
          </w:tcPr>
          <w:p w14:paraId="0C66778E" w14:textId="5CC736D0" w:rsidR="001C5E65" w:rsidRPr="001C5E65" w:rsidDel="00DE3725" w:rsidRDefault="001C5E65" w:rsidP="001C5E65">
            <w:pPr>
              <w:spacing w:after="0" w:line="240" w:lineRule="auto"/>
              <w:jc w:val="center"/>
              <w:rPr>
                <w:del w:id="6624" w:author="Diana Gonzalez Garcia" w:date="2021-05-10T07:11:00Z"/>
                <w:rFonts w:ascii="Calibri" w:hAnsi="Calibri" w:cs="Calibri"/>
                <w:color w:val="000000"/>
                <w:sz w:val="18"/>
                <w:szCs w:val="18"/>
                <w:lang w:eastAsia="es-CO"/>
              </w:rPr>
            </w:pPr>
            <w:del w:id="6625" w:author="Diana Gonzalez Garcia" w:date="2021-05-10T07:11:00Z">
              <w:r w:rsidRPr="001C5E65" w:rsidDel="00DE3725">
                <w:rPr>
                  <w:rFonts w:ascii="Calibri" w:hAnsi="Calibri" w:cs="Calibri"/>
                  <w:color w:val="000000"/>
                  <w:sz w:val="18"/>
                  <w:szCs w:val="18"/>
                  <w:lang w:eastAsia="es-CO"/>
                </w:rPr>
                <w:delText>T05_3</w:delText>
              </w:r>
            </w:del>
          </w:p>
        </w:tc>
        <w:tc>
          <w:tcPr>
            <w:tcW w:w="1249" w:type="pct"/>
            <w:tcBorders>
              <w:top w:val="nil"/>
              <w:left w:val="single" w:sz="4" w:space="0" w:color="auto"/>
              <w:bottom w:val="single" w:sz="4" w:space="0" w:color="auto"/>
              <w:right w:val="single" w:sz="4" w:space="0" w:color="auto"/>
            </w:tcBorders>
            <w:shd w:val="clear" w:color="auto" w:fill="auto"/>
            <w:vAlign w:val="center"/>
            <w:hideMark/>
          </w:tcPr>
          <w:p w14:paraId="52053DDA" w14:textId="38D76FD0" w:rsidR="001C5E65" w:rsidRPr="001C5E65" w:rsidDel="00DE3725" w:rsidRDefault="001C5E65" w:rsidP="001C5E65">
            <w:pPr>
              <w:spacing w:after="0" w:line="240" w:lineRule="auto"/>
              <w:rPr>
                <w:del w:id="6626" w:author="Diana Gonzalez Garcia" w:date="2021-05-10T07:11:00Z"/>
                <w:rFonts w:ascii="Calibri" w:hAnsi="Calibri" w:cs="Calibri"/>
                <w:color w:val="000000"/>
                <w:sz w:val="18"/>
                <w:szCs w:val="18"/>
                <w:lang w:eastAsia="es-CO"/>
              </w:rPr>
            </w:pPr>
            <w:del w:id="6627" w:author="Diana Gonzalez Garcia" w:date="2021-05-10T07:11:00Z">
              <w:r w:rsidRPr="001C5E65" w:rsidDel="00DE3725">
                <w:rPr>
                  <w:rFonts w:ascii="Calibri" w:hAnsi="Calibri" w:cs="Calibri"/>
                  <w:color w:val="000000"/>
                  <w:sz w:val="18"/>
                  <w:szCs w:val="18"/>
                  <w:lang w:eastAsia="es-CO"/>
                </w:rPr>
                <w:delText>Atributo de manzana 6</w:delText>
              </w:r>
            </w:del>
          </w:p>
        </w:tc>
      </w:tr>
      <w:tr w:rsidR="001C5E65" w:rsidRPr="001C5E65" w:rsidDel="00DE3725" w14:paraId="52BE4BEE" w14:textId="10601C69" w:rsidTr="001C5E65">
        <w:trPr>
          <w:trHeight w:val="975"/>
          <w:del w:id="6628" w:author="Diana Gonzalez Garcia" w:date="2021-05-10T07:11:00Z"/>
        </w:trPr>
        <w:tc>
          <w:tcPr>
            <w:tcW w:w="403" w:type="pct"/>
            <w:vMerge/>
            <w:tcBorders>
              <w:top w:val="nil"/>
              <w:left w:val="single" w:sz="4" w:space="0" w:color="auto"/>
              <w:bottom w:val="single" w:sz="4" w:space="0" w:color="auto"/>
              <w:right w:val="single" w:sz="4" w:space="0" w:color="auto"/>
            </w:tcBorders>
            <w:vAlign w:val="center"/>
            <w:hideMark/>
          </w:tcPr>
          <w:p w14:paraId="0760D412" w14:textId="0297F198" w:rsidR="001C5E65" w:rsidRPr="001C5E65" w:rsidDel="00DE3725" w:rsidRDefault="001C5E65" w:rsidP="001C5E65">
            <w:pPr>
              <w:spacing w:after="0" w:line="240" w:lineRule="auto"/>
              <w:rPr>
                <w:del w:id="6629" w:author="Diana Gonzalez Garcia" w:date="2021-05-10T07:11:00Z"/>
                <w:rFonts w:ascii="Calibri" w:hAnsi="Calibri" w:cs="Calibri"/>
                <w:color w:val="000000"/>
                <w:sz w:val="18"/>
                <w:szCs w:val="18"/>
                <w:lang w:eastAsia="es-CO"/>
              </w:rPr>
            </w:pPr>
          </w:p>
        </w:tc>
        <w:tc>
          <w:tcPr>
            <w:tcW w:w="403" w:type="pct"/>
            <w:vMerge/>
            <w:tcBorders>
              <w:top w:val="nil"/>
              <w:left w:val="single" w:sz="4" w:space="0" w:color="auto"/>
              <w:bottom w:val="single" w:sz="4" w:space="0" w:color="auto"/>
              <w:right w:val="single" w:sz="4" w:space="0" w:color="auto"/>
            </w:tcBorders>
            <w:vAlign w:val="center"/>
            <w:hideMark/>
          </w:tcPr>
          <w:p w14:paraId="28B45F01" w14:textId="1A1BFE68" w:rsidR="001C5E65" w:rsidRPr="001C5E65" w:rsidDel="00DE3725" w:rsidRDefault="001C5E65" w:rsidP="001C5E65">
            <w:pPr>
              <w:spacing w:after="0" w:line="240" w:lineRule="auto"/>
              <w:rPr>
                <w:del w:id="6630" w:author="Diana Gonzalez Garcia" w:date="2021-05-10T07:11:00Z"/>
                <w:rFonts w:ascii="Calibri" w:hAnsi="Calibri" w:cs="Calibri"/>
                <w:sz w:val="18"/>
                <w:szCs w:val="18"/>
                <w:lang w:eastAsia="es-CO"/>
              </w:rPr>
            </w:pPr>
          </w:p>
        </w:tc>
        <w:tc>
          <w:tcPr>
            <w:tcW w:w="447" w:type="pct"/>
            <w:tcBorders>
              <w:top w:val="nil"/>
              <w:left w:val="single" w:sz="4" w:space="0" w:color="auto"/>
              <w:bottom w:val="nil"/>
              <w:right w:val="single" w:sz="4" w:space="0" w:color="auto"/>
            </w:tcBorders>
            <w:shd w:val="clear" w:color="auto" w:fill="auto"/>
            <w:vAlign w:val="center"/>
            <w:hideMark/>
          </w:tcPr>
          <w:p w14:paraId="2AAD6023" w14:textId="5537CE31" w:rsidR="001C5E65" w:rsidRPr="001C5E65" w:rsidDel="00DE3725" w:rsidRDefault="001C5E65" w:rsidP="001C5E65">
            <w:pPr>
              <w:spacing w:after="0" w:line="240" w:lineRule="auto"/>
              <w:jc w:val="center"/>
              <w:rPr>
                <w:del w:id="6631" w:author="Diana Gonzalez Garcia" w:date="2021-05-10T07:11:00Z"/>
                <w:rFonts w:ascii="Calibri" w:hAnsi="Calibri" w:cs="Calibri"/>
                <w:color w:val="000000"/>
                <w:sz w:val="18"/>
                <w:szCs w:val="18"/>
                <w:lang w:eastAsia="es-CO"/>
              </w:rPr>
            </w:pPr>
            <w:del w:id="6632" w:author="Diana Gonzalez Garcia" w:date="2021-05-10T07:11:00Z">
              <w:r w:rsidRPr="001C5E65" w:rsidDel="00DE3725">
                <w:rPr>
                  <w:rFonts w:ascii="Calibri" w:hAnsi="Calibri" w:cs="Calibri"/>
                  <w:color w:val="000000"/>
                  <w:sz w:val="18"/>
                  <w:szCs w:val="18"/>
                  <w:lang w:eastAsia="es-CO"/>
                </w:rPr>
                <w:delText>($ / m2)</w:delText>
              </w:r>
            </w:del>
          </w:p>
        </w:tc>
        <w:tc>
          <w:tcPr>
            <w:tcW w:w="369" w:type="pct"/>
            <w:tcBorders>
              <w:top w:val="nil"/>
              <w:left w:val="nil"/>
              <w:bottom w:val="nil"/>
              <w:right w:val="single" w:sz="4" w:space="0" w:color="auto"/>
            </w:tcBorders>
            <w:shd w:val="clear" w:color="auto" w:fill="auto"/>
            <w:vAlign w:val="center"/>
            <w:hideMark/>
          </w:tcPr>
          <w:p w14:paraId="584DF016" w14:textId="4017DFB2" w:rsidR="001C5E65" w:rsidRPr="001C5E65" w:rsidDel="00DE3725" w:rsidRDefault="001C5E65" w:rsidP="001C5E65">
            <w:pPr>
              <w:spacing w:after="0" w:line="240" w:lineRule="auto"/>
              <w:jc w:val="center"/>
              <w:rPr>
                <w:del w:id="6633" w:author="Diana Gonzalez Garcia" w:date="2021-05-10T07:11:00Z"/>
                <w:rFonts w:ascii="Calibri" w:hAnsi="Calibri" w:cs="Calibri"/>
                <w:color w:val="000000"/>
                <w:sz w:val="18"/>
                <w:szCs w:val="18"/>
                <w:lang w:eastAsia="es-CO"/>
              </w:rPr>
            </w:pPr>
            <w:del w:id="6634" w:author="Diana Gonzalez Garcia" w:date="2021-05-10T07:11:00Z">
              <w:r w:rsidRPr="001C5E65" w:rsidDel="00DE3725">
                <w:rPr>
                  <w:rFonts w:ascii="Calibri" w:hAnsi="Calibri" w:cs="Calibri"/>
                  <w:color w:val="000000"/>
                  <w:sz w:val="18"/>
                  <w:szCs w:val="18"/>
                  <w:lang w:eastAsia="es-CO"/>
                </w:rPr>
                <w:delText>Edad</w:delText>
              </w:r>
            </w:del>
          </w:p>
        </w:tc>
        <w:tc>
          <w:tcPr>
            <w:tcW w:w="1798" w:type="pct"/>
            <w:tcBorders>
              <w:top w:val="nil"/>
              <w:left w:val="single" w:sz="4" w:space="0" w:color="auto"/>
              <w:bottom w:val="nil"/>
              <w:right w:val="single" w:sz="4" w:space="0" w:color="auto"/>
            </w:tcBorders>
            <w:shd w:val="clear" w:color="auto" w:fill="auto"/>
            <w:vAlign w:val="center"/>
            <w:hideMark/>
          </w:tcPr>
          <w:p w14:paraId="41005FDF" w14:textId="07EEEBDC" w:rsidR="001C5E65" w:rsidRPr="001C5E65" w:rsidDel="00DE3725" w:rsidRDefault="001C5E65">
            <w:pPr>
              <w:spacing w:after="0" w:line="240" w:lineRule="auto"/>
              <w:jc w:val="both"/>
              <w:rPr>
                <w:del w:id="6635" w:author="Diana Gonzalez Garcia" w:date="2021-05-10T07:11:00Z"/>
                <w:rFonts w:ascii="Calibri" w:hAnsi="Calibri" w:cs="Calibri"/>
                <w:color w:val="000000"/>
                <w:sz w:val="18"/>
                <w:szCs w:val="18"/>
                <w:lang w:eastAsia="es-CO"/>
              </w:rPr>
            </w:pPr>
            <w:del w:id="6636" w:author="Diana Gonzalez Garcia" w:date="2021-05-10T07:11:00Z">
              <w:r w:rsidRPr="001C5E65" w:rsidDel="00DE3725">
                <w:rPr>
                  <w:rFonts w:ascii="Calibri" w:hAnsi="Calibri" w:cs="Calibri"/>
                  <w:color w:val="000000"/>
                  <w:sz w:val="18"/>
                  <w:szCs w:val="18"/>
                  <w:lang w:eastAsia="es-CO"/>
                </w:rPr>
                <w:delText>Para predios con edades superiores a 100 años,  la variable modelo es avalúo especial.</w:delText>
              </w:r>
            </w:del>
          </w:p>
        </w:tc>
        <w:tc>
          <w:tcPr>
            <w:tcW w:w="330" w:type="pct"/>
            <w:tcBorders>
              <w:top w:val="nil"/>
              <w:left w:val="nil"/>
              <w:bottom w:val="nil"/>
              <w:right w:val="single" w:sz="4" w:space="0" w:color="auto"/>
            </w:tcBorders>
            <w:shd w:val="clear" w:color="auto" w:fill="auto"/>
            <w:vAlign w:val="center"/>
            <w:hideMark/>
          </w:tcPr>
          <w:p w14:paraId="466ACCB9" w14:textId="37AE9FC2" w:rsidR="001C5E65" w:rsidRPr="001C5E65" w:rsidDel="00DE3725" w:rsidRDefault="001C5E65" w:rsidP="001C5E65">
            <w:pPr>
              <w:spacing w:after="0" w:line="240" w:lineRule="auto"/>
              <w:jc w:val="center"/>
              <w:rPr>
                <w:del w:id="6637" w:author="Diana Gonzalez Garcia" w:date="2021-05-10T07:11:00Z"/>
                <w:rFonts w:ascii="Calibri" w:hAnsi="Calibri" w:cs="Calibri"/>
                <w:color w:val="000000"/>
                <w:sz w:val="18"/>
                <w:szCs w:val="18"/>
                <w:lang w:eastAsia="es-CO"/>
              </w:rPr>
            </w:pPr>
            <w:del w:id="6638" w:author="Diana Gonzalez Garcia" w:date="2021-05-10T07:11:00Z">
              <w:r w:rsidRPr="001C5E65" w:rsidDel="00DE3725">
                <w:rPr>
                  <w:rFonts w:ascii="Calibri" w:hAnsi="Calibri" w:cs="Calibri"/>
                  <w:color w:val="000000"/>
                  <w:sz w:val="18"/>
                  <w:szCs w:val="18"/>
                  <w:lang w:eastAsia="es-CO"/>
                </w:rPr>
                <w:delText>T05_4</w:delText>
              </w:r>
            </w:del>
          </w:p>
        </w:tc>
        <w:tc>
          <w:tcPr>
            <w:tcW w:w="1249" w:type="pct"/>
            <w:tcBorders>
              <w:top w:val="nil"/>
              <w:left w:val="single" w:sz="4" w:space="0" w:color="auto"/>
              <w:bottom w:val="nil"/>
              <w:right w:val="single" w:sz="4" w:space="0" w:color="auto"/>
            </w:tcBorders>
            <w:shd w:val="clear" w:color="auto" w:fill="auto"/>
            <w:vAlign w:val="center"/>
            <w:hideMark/>
          </w:tcPr>
          <w:p w14:paraId="0A3C9F77" w14:textId="76720CC0" w:rsidR="001C5E65" w:rsidRPr="001C5E65" w:rsidDel="00DE3725" w:rsidRDefault="001C5E65" w:rsidP="001C5E65">
            <w:pPr>
              <w:spacing w:after="0" w:line="240" w:lineRule="auto"/>
              <w:rPr>
                <w:del w:id="6639" w:author="Diana Gonzalez Garcia" w:date="2021-05-10T07:11:00Z"/>
                <w:rFonts w:ascii="Calibri" w:hAnsi="Calibri" w:cs="Calibri"/>
                <w:color w:val="000000"/>
                <w:sz w:val="18"/>
                <w:szCs w:val="18"/>
                <w:lang w:eastAsia="es-CO"/>
              </w:rPr>
            </w:pPr>
            <w:del w:id="6640" w:author="Diana Gonzalez Garcia" w:date="2021-05-10T07:11:00Z">
              <w:r w:rsidRPr="001C5E65" w:rsidDel="00DE3725">
                <w:rPr>
                  <w:rFonts w:ascii="Calibri" w:hAnsi="Calibri" w:cs="Calibri"/>
                  <w:color w:val="000000"/>
                  <w:sz w:val="18"/>
                  <w:szCs w:val="18"/>
                  <w:lang w:eastAsia="es-CO"/>
                </w:rPr>
                <w:delText>Atributo de manzana 7</w:delText>
              </w:r>
            </w:del>
          </w:p>
        </w:tc>
      </w:tr>
      <w:tr w:rsidR="001C5E65" w:rsidRPr="001C5E65" w:rsidDel="00DE3725" w14:paraId="0D9CCAA7" w14:textId="29F2A229" w:rsidTr="001C5E65">
        <w:trPr>
          <w:trHeight w:val="1110"/>
          <w:del w:id="6641" w:author="Diana Gonzalez Garcia" w:date="2021-05-10T07:11:00Z"/>
        </w:trPr>
        <w:tc>
          <w:tcPr>
            <w:tcW w:w="403" w:type="pct"/>
            <w:vMerge/>
            <w:tcBorders>
              <w:top w:val="nil"/>
              <w:left w:val="single" w:sz="4" w:space="0" w:color="auto"/>
              <w:bottom w:val="single" w:sz="4" w:space="0" w:color="auto"/>
              <w:right w:val="single" w:sz="4" w:space="0" w:color="auto"/>
            </w:tcBorders>
            <w:vAlign w:val="center"/>
            <w:hideMark/>
          </w:tcPr>
          <w:p w14:paraId="6973D009" w14:textId="522EA8F5" w:rsidR="001C5E65" w:rsidRPr="001C5E65" w:rsidDel="00DE3725" w:rsidRDefault="001C5E65" w:rsidP="001C5E65">
            <w:pPr>
              <w:spacing w:after="0" w:line="240" w:lineRule="auto"/>
              <w:rPr>
                <w:del w:id="6642" w:author="Diana Gonzalez Garcia" w:date="2021-05-10T07:11:00Z"/>
                <w:rFonts w:ascii="Calibri" w:hAnsi="Calibri" w:cs="Calibri"/>
                <w:color w:val="000000"/>
                <w:sz w:val="18"/>
                <w:szCs w:val="18"/>
                <w:lang w:eastAsia="es-CO"/>
              </w:rPr>
            </w:pPr>
          </w:p>
        </w:tc>
        <w:tc>
          <w:tcPr>
            <w:tcW w:w="403" w:type="pct"/>
            <w:vMerge/>
            <w:tcBorders>
              <w:top w:val="nil"/>
              <w:left w:val="single" w:sz="4" w:space="0" w:color="auto"/>
              <w:bottom w:val="single" w:sz="4" w:space="0" w:color="auto"/>
              <w:right w:val="single" w:sz="4" w:space="0" w:color="auto"/>
            </w:tcBorders>
            <w:vAlign w:val="center"/>
            <w:hideMark/>
          </w:tcPr>
          <w:p w14:paraId="1B00DCA9" w14:textId="63149D69" w:rsidR="001C5E65" w:rsidRPr="001C5E65" w:rsidDel="00DE3725" w:rsidRDefault="001C5E65" w:rsidP="001C5E65">
            <w:pPr>
              <w:spacing w:after="0" w:line="240" w:lineRule="auto"/>
              <w:rPr>
                <w:del w:id="6643" w:author="Diana Gonzalez Garcia" w:date="2021-05-10T07:11:00Z"/>
                <w:rFonts w:ascii="Calibri" w:hAnsi="Calibri" w:cs="Calibri"/>
                <w:sz w:val="18"/>
                <w:szCs w:val="18"/>
                <w:lang w:eastAsia="es-CO"/>
              </w:rPr>
            </w:pPr>
          </w:p>
        </w:tc>
        <w:tc>
          <w:tcPr>
            <w:tcW w:w="447" w:type="pct"/>
            <w:tcBorders>
              <w:top w:val="nil"/>
              <w:left w:val="single" w:sz="4" w:space="0" w:color="auto"/>
              <w:bottom w:val="single" w:sz="4" w:space="0" w:color="auto"/>
              <w:right w:val="single" w:sz="4" w:space="0" w:color="auto"/>
            </w:tcBorders>
            <w:shd w:val="clear" w:color="auto" w:fill="auto"/>
            <w:vAlign w:val="center"/>
            <w:hideMark/>
          </w:tcPr>
          <w:p w14:paraId="0B1E0EBF" w14:textId="5DC741CC" w:rsidR="001C5E65" w:rsidRPr="001C5E65" w:rsidDel="00DE3725" w:rsidRDefault="001C5E65" w:rsidP="001C5E65">
            <w:pPr>
              <w:spacing w:after="0" w:line="240" w:lineRule="auto"/>
              <w:rPr>
                <w:del w:id="6644" w:author="Diana Gonzalez Garcia" w:date="2021-05-10T07:11:00Z"/>
                <w:rFonts w:ascii="Calibri" w:hAnsi="Calibri" w:cs="Calibri"/>
                <w:color w:val="000000"/>
                <w:sz w:val="18"/>
                <w:szCs w:val="18"/>
                <w:lang w:eastAsia="es-CO"/>
              </w:rPr>
            </w:pPr>
            <w:del w:id="6645" w:author="Diana Gonzalez Garcia" w:date="2021-05-10T07:11:00Z">
              <w:r w:rsidRPr="001C5E65" w:rsidDel="00DE3725">
                <w:rPr>
                  <w:rFonts w:ascii="Calibri" w:hAnsi="Calibri" w:cs="Calibri"/>
                  <w:color w:val="000000"/>
                  <w:sz w:val="18"/>
                  <w:szCs w:val="18"/>
                  <w:lang w:eastAsia="es-CO"/>
                </w:rPr>
                <w:delText> </w:delText>
              </w:r>
            </w:del>
          </w:p>
        </w:tc>
        <w:tc>
          <w:tcPr>
            <w:tcW w:w="369" w:type="pct"/>
            <w:tcBorders>
              <w:top w:val="nil"/>
              <w:left w:val="nil"/>
              <w:bottom w:val="single" w:sz="4" w:space="0" w:color="auto"/>
              <w:right w:val="single" w:sz="4" w:space="0" w:color="auto"/>
            </w:tcBorders>
            <w:shd w:val="clear" w:color="auto" w:fill="auto"/>
            <w:vAlign w:val="center"/>
            <w:hideMark/>
          </w:tcPr>
          <w:p w14:paraId="1B287694" w14:textId="28F7508D" w:rsidR="001C5E65" w:rsidRPr="001C5E65" w:rsidDel="00DE3725" w:rsidRDefault="001C5E65" w:rsidP="001C5E65">
            <w:pPr>
              <w:spacing w:after="0" w:line="240" w:lineRule="auto"/>
              <w:rPr>
                <w:del w:id="6646" w:author="Diana Gonzalez Garcia" w:date="2021-05-10T07:11:00Z"/>
                <w:rFonts w:ascii="Calibri" w:hAnsi="Calibri" w:cs="Calibri"/>
                <w:color w:val="000000"/>
                <w:sz w:val="18"/>
                <w:szCs w:val="18"/>
                <w:lang w:eastAsia="es-CO"/>
              </w:rPr>
            </w:pPr>
            <w:del w:id="6647" w:author="Diana Gonzalez Garcia" w:date="2021-05-10T07:11:00Z">
              <w:r w:rsidRPr="001C5E65" w:rsidDel="00DE3725">
                <w:rPr>
                  <w:rFonts w:ascii="Calibri" w:hAnsi="Calibri" w:cs="Calibri"/>
                  <w:color w:val="000000"/>
                  <w:sz w:val="18"/>
                  <w:szCs w:val="18"/>
                  <w:lang w:eastAsia="es-CO"/>
                </w:rPr>
                <w:delText> </w:delText>
              </w:r>
            </w:del>
          </w:p>
        </w:tc>
        <w:tc>
          <w:tcPr>
            <w:tcW w:w="1798" w:type="pct"/>
            <w:tcBorders>
              <w:top w:val="nil"/>
              <w:left w:val="single" w:sz="4" w:space="0" w:color="auto"/>
              <w:bottom w:val="single" w:sz="4" w:space="0" w:color="auto"/>
              <w:right w:val="single" w:sz="4" w:space="0" w:color="auto"/>
            </w:tcBorders>
            <w:shd w:val="clear" w:color="auto" w:fill="auto"/>
            <w:vAlign w:val="center"/>
            <w:hideMark/>
          </w:tcPr>
          <w:p w14:paraId="7A59C04A" w14:textId="3C87936F" w:rsidR="001C5E65" w:rsidRPr="001C5E65" w:rsidDel="00DE3725" w:rsidRDefault="001C5E65" w:rsidP="001C5E65">
            <w:pPr>
              <w:spacing w:after="0" w:line="240" w:lineRule="auto"/>
              <w:rPr>
                <w:del w:id="6648" w:author="Diana Gonzalez Garcia" w:date="2021-05-10T07:11:00Z"/>
                <w:rFonts w:ascii="Calibri" w:hAnsi="Calibri" w:cs="Calibri"/>
                <w:color w:val="000000"/>
                <w:sz w:val="18"/>
                <w:szCs w:val="18"/>
                <w:lang w:eastAsia="es-CO"/>
              </w:rPr>
            </w:pPr>
            <w:del w:id="6649" w:author="Diana Gonzalez Garcia" w:date="2021-05-10T07:11:00Z">
              <w:r w:rsidRPr="001C5E65" w:rsidDel="00DE3725">
                <w:rPr>
                  <w:rFonts w:ascii="Calibri" w:hAnsi="Calibri" w:cs="Calibri"/>
                  <w:color w:val="000000"/>
                  <w:sz w:val="18"/>
                  <w:szCs w:val="18"/>
                  <w:lang w:eastAsia="es-CO"/>
                </w:rPr>
                <w:delText>Para predios con puntajes superiores a 100, la variable modelo es avalúo especial.</w:delText>
              </w:r>
            </w:del>
          </w:p>
        </w:tc>
        <w:tc>
          <w:tcPr>
            <w:tcW w:w="330" w:type="pct"/>
            <w:tcBorders>
              <w:top w:val="nil"/>
              <w:left w:val="nil"/>
              <w:bottom w:val="single" w:sz="4" w:space="0" w:color="auto"/>
              <w:right w:val="single" w:sz="4" w:space="0" w:color="auto"/>
            </w:tcBorders>
            <w:shd w:val="clear" w:color="auto" w:fill="auto"/>
            <w:vAlign w:val="center"/>
            <w:hideMark/>
          </w:tcPr>
          <w:p w14:paraId="6032BD62" w14:textId="2097CF04" w:rsidR="001C5E65" w:rsidRPr="001C5E65" w:rsidDel="00DE3725" w:rsidRDefault="001C5E65" w:rsidP="001C5E65">
            <w:pPr>
              <w:spacing w:after="0" w:line="240" w:lineRule="auto"/>
              <w:rPr>
                <w:del w:id="6650" w:author="Diana Gonzalez Garcia" w:date="2021-05-10T07:11:00Z"/>
                <w:rFonts w:ascii="Calibri" w:hAnsi="Calibri" w:cs="Calibri"/>
                <w:color w:val="000000"/>
                <w:sz w:val="18"/>
                <w:szCs w:val="18"/>
                <w:lang w:eastAsia="es-CO"/>
              </w:rPr>
            </w:pPr>
            <w:del w:id="6651" w:author="Diana Gonzalez Garcia" w:date="2021-05-10T07:11:00Z">
              <w:r w:rsidRPr="001C5E65" w:rsidDel="00DE3725">
                <w:rPr>
                  <w:rFonts w:ascii="Calibri" w:hAnsi="Calibri" w:cs="Calibri"/>
                  <w:color w:val="000000"/>
                  <w:sz w:val="18"/>
                  <w:szCs w:val="18"/>
                  <w:lang w:eastAsia="es-CO"/>
                </w:rPr>
                <w:delText> </w:delText>
              </w:r>
            </w:del>
          </w:p>
        </w:tc>
        <w:tc>
          <w:tcPr>
            <w:tcW w:w="1249" w:type="pct"/>
            <w:tcBorders>
              <w:top w:val="nil"/>
              <w:left w:val="single" w:sz="4" w:space="0" w:color="auto"/>
              <w:bottom w:val="single" w:sz="4" w:space="0" w:color="auto"/>
              <w:right w:val="single" w:sz="4" w:space="0" w:color="auto"/>
            </w:tcBorders>
            <w:shd w:val="clear" w:color="auto" w:fill="auto"/>
            <w:vAlign w:val="center"/>
            <w:hideMark/>
          </w:tcPr>
          <w:p w14:paraId="15984507" w14:textId="09876321" w:rsidR="001C5E65" w:rsidRPr="001C5E65" w:rsidDel="00DE3725" w:rsidRDefault="001C5E65" w:rsidP="001C5E65">
            <w:pPr>
              <w:spacing w:after="0" w:line="240" w:lineRule="auto"/>
              <w:rPr>
                <w:del w:id="6652" w:author="Diana Gonzalez Garcia" w:date="2021-05-10T07:11:00Z"/>
                <w:rFonts w:ascii="Calibri" w:hAnsi="Calibri" w:cs="Calibri"/>
                <w:color w:val="000000"/>
                <w:sz w:val="18"/>
                <w:szCs w:val="18"/>
                <w:lang w:eastAsia="es-CO"/>
              </w:rPr>
            </w:pPr>
            <w:del w:id="6653" w:author="Diana Gonzalez Garcia" w:date="2021-05-10T07:11:00Z">
              <w:r w:rsidRPr="001C5E65" w:rsidDel="00DE3725">
                <w:rPr>
                  <w:rFonts w:ascii="Calibri" w:hAnsi="Calibri" w:cs="Calibri"/>
                  <w:color w:val="000000"/>
                  <w:sz w:val="18"/>
                  <w:szCs w:val="18"/>
                  <w:lang w:eastAsia="es-CO"/>
                </w:rPr>
                <w:delText> </w:delText>
              </w:r>
            </w:del>
          </w:p>
        </w:tc>
      </w:tr>
      <w:tr w:rsidR="001C5E65" w:rsidRPr="001C5E65" w:rsidDel="00DE3725" w14:paraId="3F99735A" w14:textId="6357222E" w:rsidTr="001C5E65">
        <w:trPr>
          <w:gridBefore w:val="1"/>
          <w:wBefore w:w="403" w:type="pct"/>
          <w:trHeight w:val="1575"/>
          <w:del w:id="6654" w:author="Diana Gonzalez Garcia" w:date="2021-05-10T07:11:00Z"/>
        </w:trPr>
        <w:tc>
          <w:tcPr>
            <w:tcW w:w="403" w:type="pct"/>
            <w:vMerge w:val="restart"/>
            <w:tcBorders>
              <w:top w:val="nil"/>
              <w:left w:val="single" w:sz="4" w:space="0" w:color="auto"/>
              <w:bottom w:val="single" w:sz="4" w:space="0" w:color="auto"/>
              <w:right w:val="single" w:sz="4" w:space="0" w:color="auto"/>
            </w:tcBorders>
            <w:shd w:val="clear" w:color="auto" w:fill="auto"/>
            <w:vAlign w:val="center"/>
            <w:hideMark/>
          </w:tcPr>
          <w:p w14:paraId="5317297B" w14:textId="2F85B100" w:rsidR="001C5E65" w:rsidRPr="001C5E65" w:rsidDel="00DE3725" w:rsidRDefault="001C5E65" w:rsidP="001C5E65">
            <w:pPr>
              <w:spacing w:after="0" w:line="240" w:lineRule="auto"/>
              <w:jc w:val="center"/>
              <w:rPr>
                <w:del w:id="6655" w:author="Diana Gonzalez Garcia" w:date="2021-05-10T07:11:00Z"/>
                <w:rFonts w:ascii="Calibri" w:hAnsi="Calibri" w:cs="Calibri"/>
                <w:color w:val="000000"/>
                <w:sz w:val="18"/>
                <w:szCs w:val="18"/>
                <w:lang w:eastAsia="es-CO"/>
              </w:rPr>
            </w:pPr>
            <w:del w:id="6656" w:author="Diana Gonzalez Garcia" w:date="2021-05-10T07:11:00Z">
              <w:r w:rsidRPr="001C5E65" w:rsidDel="00DE3725">
                <w:rPr>
                  <w:rFonts w:ascii="Calibri" w:hAnsi="Calibri" w:cs="Calibri"/>
                  <w:color w:val="000000"/>
                  <w:sz w:val="18"/>
                  <w:szCs w:val="18"/>
                  <w:lang w:eastAsia="es-CO"/>
                </w:rPr>
                <w:delText>Bodegas e Industria</w:delText>
              </w:r>
            </w:del>
          </w:p>
        </w:tc>
        <w:tc>
          <w:tcPr>
            <w:tcW w:w="447" w:type="pct"/>
            <w:tcBorders>
              <w:top w:val="nil"/>
              <w:left w:val="single" w:sz="4" w:space="0" w:color="auto"/>
              <w:bottom w:val="nil"/>
              <w:right w:val="single" w:sz="4" w:space="0" w:color="auto"/>
            </w:tcBorders>
            <w:shd w:val="clear" w:color="auto" w:fill="auto"/>
            <w:vAlign w:val="bottom"/>
            <w:hideMark/>
          </w:tcPr>
          <w:p w14:paraId="3A9F3218" w14:textId="6679DCE4" w:rsidR="001C5E65" w:rsidRPr="001C5E65" w:rsidDel="00DE3725" w:rsidRDefault="001C5E65" w:rsidP="001C5E65">
            <w:pPr>
              <w:spacing w:after="0" w:line="240" w:lineRule="auto"/>
              <w:jc w:val="center"/>
              <w:rPr>
                <w:del w:id="6657" w:author="Diana Gonzalez Garcia" w:date="2021-05-10T07:11:00Z"/>
                <w:rFonts w:ascii="Calibri" w:hAnsi="Calibri" w:cs="Calibri"/>
                <w:color w:val="000000"/>
                <w:sz w:val="18"/>
                <w:szCs w:val="18"/>
                <w:lang w:eastAsia="es-CO"/>
              </w:rPr>
            </w:pPr>
            <w:del w:id="6658" w:author="Diana Gonzalez Garcia" w:date="2021-05-10T07:11:00Z">
              <w:r w:rsidRPr="001C5E65" w:rsidDel="00DE3725">
                <w:rPr>
                  <w:rFonts w:ascii="Calibri" w:hAnsi="Calibri" w:cs="Calibri"/>
                  <w:color w:val="000000"/>
                  <w:sz w:val="18"/>
                  <w:szCs w:val="18"/>
                  <w:lang w:eastAsia="es-CO"/>
                </w:rPr>
                <w:delText>Valor unitario construcción</w:delText>
              </w:r>
            </w:del>
          </w:p>
        </w:tc>
        <w:tc>
          <w:tcPr>
            <w:tcW w:w="369" w:type="pct"/>
            <w:vMerge w:val="restart"/>
            <w:tcBorders>
              <w:top w:val="nil"/>
              <w:left w:val="single" w:sz="4" w:space="0" w:color="auto"/>
              <w:bottom w:val="single" w:sz="4" w:space="0" w:color="auto"/>
              <w:right w:val="single" w:sz="4" w:space="0" w:color="auto"/>
            </w:tcBorders>
            <w:shd w:val="clear" w:color="auto" w:fill="auto"/>
            <w:vAlign w:val="center"/>
            <w:hideMark/>
          </w:tcPr>
          <w:p w14:paraId="08519777" w14:textId="0BA10B9C" w:rsidR="001C5E65" w:rsidRPr="001C5E65" w:rsidDel="00DE3725" w:rsidRDefault="001C5E65" w:rsidP="001C5E65">
            <w:pPr>
              <w:spacing w:after="0" w:line="240" w:lineRule="auto"/>
              <w:jc w:val="center"/>
              <w:rPr>
                <w:del w:id="6659" w:author="Diana Gonzalez Garcia" w:date="2021-05-10T07:11:00Z"/>
                <w:rFonts w:ascii="Calibri" w:hAnsi="Calibri" w:cs="Calibri"/>
                <w:color w:val="000000"/>
                <w:sz w:val="18"/>
                <w:szCs w:val="18"/>
                <w:lang w:eastAsia="es-CO"/>
              </w:rPr>
            </w:pPr>
            <w:del w:id="6660" w:author="Diana Gonzalez Garcia" w:date="2021-05-10T07:11:00Z">
              <w:r w:rsidRPr="001C5E65" w:rsidDel="00DE3725">
                <w:rPr>
                  <w:rFonts w:ascii="Calibri" w:hAnsi="Calibri" w:cs="Calibri"/>
                  <w:color w:val="000000"/>
                  <w:sz w:val="18"/>
                  <w:szCs w:val="18"/>
                  <w:lang w:eastAsia="es-CO"/>
                </w:rPr>
                <w:delText>Puntaje</w:delText>
              </w:r>
            </w:del>
          </w:p>
        </w:tc>
        <w:tc>
          <w:tcPr>
            <w:tcW w:w="1798" w:type="pct"/>
            <w:tcBorders>
              <w:top w:val="nil"/>
              <w:left w:val="single" w:sz="4" w:space="0" w:color="auto"/>
              <w:bottom w:val="nil"/>
              <w:right w:val="single" w:sz="4" w:space="0" w:color="auto"/>
            </w:tcBorders>
            <w:shd w:val="clear" w:color="auto" w:fill="auto"/>
            <w:vAlign w:val="center"/>
            <w:hideMark/>
          </w:tcPr>
          <w:p w14:paraId="3D2C746A" w14:textId="5B5F80CD" w:rsidR="001C5E65" w:rsidRPr="001C5E65" w:rsidDel="00DE3725" w:rsidRDefault="001C5E65" w:rsidP="001C5E65">
            <w:pPr>
              <w:spacing w:after="0" w:line="240" w:lineRule="auto"/>
              <w:jc w:val="both"/>
              <w:rPr>
                <w:del w:id="6661" w:author="Diana Gonzalez Garcia" w:date="2021-05-10T07:11:00Z"/>
                <w:rFonts w:ascii="Calibri" w:hAnsi="Calibri" w:cs="Calibri"/>
                <w:color w:val="00B050"/>
                <w:sz w:val="18"/>
                <w:szCs w:val="18"/>
                <w:lang w:eastAsia="es-CO"/>
              </w:rPr>
            </w:pPr>
            <w:del w:id="6662" w:author="Diana Gonzalez Garcia" w:date="2021-05-10T07:11:00Z">
              <w:r w:rsidRPr="001C5E65" w:rsidDel="00DE3725">
                <w:rPr>
                  <w:rFonts w:ascii="Calibri" w:hAnsi="Calibri" w:cs="Calibri"/>
                  <w:color w:val="00B050"/>
                  <w:sz w:val="18"/>
                  <w:szCs w:val="18"/>
                  <w:lang w:eastAsia="es-CO"/>
                </w:rPr>
                <w:delText>En el caso que se lleguen a presentar las combinaciones de usos (según reglas de asignación del método de liquidación), se deberá considerar las variables Puntaje, Edad, Área construida de cada uso para calcular el valor unitario de construcción. Luego dicho valor se asignará a cada unidad construida.</w:delText>
              </w:r>
            </w:del>
          </w:p>
        </w:tc>
        <w:tc>
          <w:tcPr>
            <w:tcW w:w="330" w:type="pct"/>
            <w:vMerge w:val="restart"/>
            <w:tcBorders>
              <w:top w:val="nil"/>
              <w:left w:val="nil"/>
              <w:bottom w:val="single" w:sz="4" w:space="0" w:color="auto"/>
              <w:right w:val="single" w:sz="4" w:space="0" w:color="auto"/>
            </w:tcBorders>
            <w:shd w:val="clear" w:color="auto" w:fill="auto"/>
            <w:noWrap/>
            <w:vAlign w:val="center"/>
            <w:hideMark/>
          </w:tcPr>
          <w:p w14:paraId="6D7AEB95" w14:textId="3486D108" w:rsidR="001C5E65" w:rsidRPr="001C5E65" w:rsidDel="00DE3725" w:rsidRDefault="001C5E65" w:rsidP="001C5E65">
            <w:pPr>
              <w:spacing w:after="0" w:line="240" w:lineRule="auto"/>
              <w:jc w:val="center"/>
              <w:rPr>
                <w:del w:id="6663" w:author="Diana Gonzalez Garcia" w:date="2021-05-10T07:11:00Z"/>
                <w:rFonts w:ascii="Calibri" w:hAnsi="Calibri" w:cs="Calibri"/>
                <w:color w:val="000000"/>
                <w:sz w:val="18"/>
                <w:szCs w:val="18"/>
                <w:lang w:eastAsia="es-CO"/>
              </w:rPr>
            </w:pPr>
            <w:del w:id="6664" w:author="Diana Gonzalez Garcia" w:date="2021-05-10T07:11:00Z">
              <w:r w:rsidRPr="001C5E65" w:rsidDel="00DE3725">
                <w:rPr>
                  <w:rFonts w:ascii="Calibri" w:hAnsi="Calibri" w:cs="Calibri"/>
                  <w:color w:val="000000"/>
                  <w:sz w:val="18"/>
                  <w:szCs w:val="18"/>
                  <w:lang w:eastAsia="es-CO"/>
                </w:rPr>
                <w:delText>T03</w:delText>
              </w:r>
            </w:del>
          </w:p>
        </w:tc>
        <w:tc>
          <w:tcPr>
            <w:tcW w:w="1249"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1FACB49B" w14:textId="3A442549" w:rsidR="001C5E65" w:rsidRPr="001C5E65" w:rsidDel="00DE3725" w:rsidRDefault="001C5E65" w:rsidP="001C5E65">
            <w:pPr>
              <w:spacing w:after="0" w:line="240" w:lineRule="auto"/>
              <w:rPr>
                <w:del w:id="6665" w:author="Diana Gonzalez Garcia" w:date="2021-05-10T07:11:00Z"/>
                <w:rFonts w:ascii="Calibri" w:hAnsi="Calibri" w:cs="Calibri"/>
                <w:color w:val="000000"/>
                <w:sz w:val="18"/>
                <w:szCs w:val="18"/>
                <w:lang w:eastAsia="es-CO"/>
              </w:rPr>
            </w:pPr>
            <w:del w:id="6666" w:author="Diana Gonzalez Garcia" w:date="2021-05-10T07:11:00Z">
              <w:r w:rsidRPr="001C5E65" w:rsidDel="00DE3725">
                <w:rPr>
                  <w:rFonts w:ascii="Calibri" w:hAnsi="Calibri" w:cs="Calibri"/>
                  <w:color w:val="000000"/>
                  <w:sz w:val="18"/>
                  <w:szCs w:val="18"/>
                  <w:lang w:eastAsia="es-CO"/>
                </w:rPr>
                <w:delText>No aplica</w:delText>
              </w:r>
            </w:del>
          </w:p>
        </w:tc>
      </w:tr>
      <w:tr w:rsidR="001C5E65" w:rsidRPr="001C5E65" w:rsidDel="00DE3725" w14:paraId="7B52342A" w14:textId="77FE2581" w:rsidTr="00DE3725">
        <w:trPr>
          <w:trHeight w:val="315"/>
          <w:del w:id="6667" w:author="Diana Gonzalez Garcia" w:date="2021-05-10T07:11:00Z"/>
        </w:trPr>
        <w:tc>
          <w:tcPr>
            <w:tcW w:w="403" w:type="pct"/>
            <w:vMerge w:val="restart"/>
            <w:tcBorders>
              <w:top w:val="nil"/>
              <w:left w:val="single" w:sz="4" w:space="0" w:color="auto"/>
              <w:bottom w:val="single" w:sz="4" w:space="0" w:color="auto"/>
              <w:right w:val="single" w:sz="4" w:space="0" w:color="auto"/>
            </w:tcBorders>
            <w:vAlign w:val="center"/>
            <w:hideMark/>
          </w:tcPr>
          <w:p w14:paraId="7CEB23C0" w14:textId="20C7358D" w:rsidR="001C5E65" w:rsidRPr="001C5E65" w:rsidDel="00DE3725" w:rsidRDefault="001C5E65" w:rsidP="001C5E65">
            <w:pPr>
              <w:spacing w:after="0" w:line="240" w:lineRule="auto"/>
              <w:rPr>
                <w:del w:id="6668" w:author="Diana Gonzalez Garcia" w:date="2021-05-10T07:11:00Z"/>
                <w:rFonts w:ascii="Calibri" w:hAnsi="Calibri" w:cs="Calibri"/>
                <w:color w:val="000000"/>
                <w:sz w:val="18"/>
                <w:szCs w:val="18"/>
                <w:lang w:eastAsia="es-CO"/>
              </w:rPr>
            </w:pPr>
          </w:p>
        </w:tc>
        <w:tc>
          <w:tcPr>
            <w:tcW w:w="403" w:type="pct"/>
            <w:vMerge/>
            <w:tcBorders>
              <w:top w:val="nil"/>
              <w:left w:val="single" w:sz="4" w:space="0" w:color="auto"/>
              <w:bottom w:val="single" w:sz="4" w:space="0" w:color="auto"/>
              <w:right w:val="single" w:sz="4" w:space="0" w:color="auto"/>
            </w:tcBorders>
            <w:vAlign w:val="center"/>
            <w:hideMark/>
          </w:tcPr>
          <w:p w14:paraId="63C777B5" w14:textId="155E18D9" w:rsidR="001C5E65" w:rsidRPr="001C5E65" w:rsidDel="00DE3725" w:rsidRDefault="001C5E65" w:rsidP="001C5E65">
            <w:pPr>
              <w:spacing w:after="0" w:line="240" w:lineRule="auto"/>
              <w:rPr>
                <w:del w:id="6669" w:author="Diana Gonzalez Garcia" w:date="2021-05-10T07:11:00Z"/>
                <w:rFonts w:ascii="Calibri" w:hAnsi="Calibri" w:cs="Calibri"/>
                <w:color w:val="000000"/>
                <w:sz w:val="18"/>
                <w:szCs w:val="18"/>
                <w:lang w:eastAsia="es-CO"/>
              </w:rPr>
            </w:pPr>
          </w:p>
        </w:tc>
        <w:tc>
          <w:tcPr>
            <w:tcW w:w="447" w:type="pct"/>
            <w:tcBorders>
              <w:top w:val="nil"/>
              <w:left w:val="single" w:sz="4" w:space="0" w:color="auto"/>
              <w:bottom w:val="single" w:sz="4" w:space="0" w:color="auto"/>
              <w:right w:val="single" w:sz="4" w:space="0" w:color="auto"/>
            </w:tcBorders>
            <w:shd w:val="clear" w:color="auto" w:fill="auto"/>
            <w:noWrap/>
            <w:vAlign w:val="bottom"/>
            <w:hideMark/>
          </w:tcPr>
          <w:p w14:paraId="76483770" w14:textId="59D31CD3" w:rsidR="001C5E65" w:rsidRPr="001C5E65" w:rsidDel="00DE3725" w:rsidRDefault="001C5E65" w:rsidP="001C5E65">
            <w:pPr>
              <w:spacing w:after="0" w:line="240" w:lineRule="auto"/>
              <w:rPr>
                <w:del w:id="6670" w:author="Diana Gonzalez Garcia" w:date="2021-05-10T07:11:00Z"/>
                <w:rFonts w:ascii="Calibri" w:hAnsi="Calibri" w:cs="Calibri"/>
                <w:color w:val="000000"/>
                <w:sz w:val="18"/>
                <w:szCs w:val="18"/>
                <w:lang w:eastAsia="es-CO"/>
              </w:rPr>
            </w:pPr>
            <w:del w:id="6671" w:author="Diana Gonzalez Garcia" w:date="2021-05-10T07:11:00Z">
              <w:r w:rsidRPr="001C5E65" w:rsidDel="00DE3725">
                <w:rPr>
                  <w:rFonts w:ascii="Calibri" w:hAnsi="Calibri" w:cs="Calibri"/>
                  <w:color w:val="000000"/>
                  <w:sz w:val="18"/>
                  <w:szCs w:val="18"/>
                  <w:lang w:eastAsia="es-CO"/>
                </w:rPr>
                <w:delText> </w:delText>
              </w:r>
            </w:del>
          </w:p>
        </w:tc>
        <w:tc>
          <w:tcPr>
            <w:tcW w:w="369" w:type="pct"/>
            <w:vMerge/>
            <w:tcBorders>
              <w:top w:val="nil"/>
              <w:left w:val="single" w:sz="4" w:space="0" w:color="auto"/>
              <w:bottom w:val="single" w:sz="4" w:space="0" w:color="auto"/>
              <w:right w:val="single" w:sz="4" w:space="0" w:color="auto"/>
            </w:tcBorders>
            <w:vAlign w:val="center"/>
            <w:hideMark/>
          </w:tcPr>
          <w:p w14:paraId="4B83B7FA" w14:textId="1305A89E" w:rsidR="001C5E65" w:rsidRPr="001C5E65" w:rsidDel="00DE3725" w:rsidRDefault="001C5E65" w:rsidP="001C5E65">
            <w:pPr>
              <w:spacing w:after="0" w:line="240" w:lineRule="auto"/>
              <w:rPr>
                <w:del w:id="6672" w:author="Diana Gonzalez Garcia" w:date="2021-05-10T07:11:00Z"/>
                <w:rFonts w:ascii="Calibri" w:hAnsi="Calibri" w:cs="Calibri"/>
                <w:color w:val="000000"/>
                <w:sz w:val="18"/>
                <w:szCs w:val="18"/>
                <w:lang w:eastAsia="es-CO"/>
              </w:rPr>
            </w:pPr>
          </w:p>
        </w:tc>
        <w:tc>
          <w:tcPr>
            <w:tcW w:w="1798" w:type="pct"/>
            <w:tcBorders>
              <w:top w:val="nil"/>
              <w:left w:val="single" w:sz="4" w:space="0" w:color="auto"/>
              <w:bottom w:val="nil"/>
              <w:right w:val="single" w:sz="4" w:space="0" w:color="auto"/>
            </w:tcBorders>
            <w:shd w:val="clear" w:color="auto" w:fill="auto"/>
            <w:vAlign w:val="center"/>
            <w:hideMark/>
          </w:tcPr>
          <w:p w14:paraId="1735C811" w14:textId="50D679CA" w:rsidR="001C5E65" w:rsidRPr="001C5E65" w:rsidDel="00DE3725" w:rsidRDefault="001C5E65" w:rsidP="001C5E65">
            <w:pPr>
              <w:spacing w:after="0" w:line="240" w:lineRule="auto"/>
              <w:jc w:val="both"/>
              <w:rPr>
                <w:del w:id="6673" w:author="Diana Gonzalez Garcia" w:date="2021-05-10T07:11:00Z"/>
                <w:rFonts w:ascii="Calibri" w:hAnsi="Calibri" w:cs="Calibri"/>
                <w:color w:val="000000"/>
                <w:sz w:val="18"/>
                <w:szCs w:val="18"/>
                <w:lang w:eastAsia="es-CO"/>
              </w:rPr>
            </w:pPr>
            <w:del w:id="6674" w:author="Diana Gonzalez Garcia" w:date="2021-05-10T07:11:00Z">
              <w:r w:rsidRPr="001C5E65" w:rsidDel="00DE3725">
                <w:rPr>
                  <w:rFonts w:ascii="Calibri" w:hAnsi="Calibri" w:cs="Calibri"/>
                  <w:color w:val="000000"/>
                  <w:sz w:val="18"/>
                  <w:szCs w:val="18"/>
                  <w:lang w:eastAsia="es-CO"/>
                </w:rPr>
                <w:delText> </w:delText>
              </w:r>
            </w:del>
          </w:p>
        </w:tc>
        <w:tc>
          <w:tcPr>
            <w:tcW w:w="330" w:type="pct"/>
            <w:vMerge/>
            <w:tcBorders>
              <w:top w:val="nil"/>
              <w:left w:val="nil"/>
              <w:bottom w:val="single" w:sz="4" w:space="0" w:color="auto"/>
              <w:right w:val="single" w:sz="4" w:space="0" w:color="auto"/>
            </w:tcBorders>
            <w:vAlign w:val="center"/>
            <w:hideMark/>
          </w:tcPr>
          <w:p w14:paraId="0548EA47" w14:textId="4F0B1D36" w:rsidR="001C5E65" w:rsidRPr="001C5E65" w:rsidDel="00DE3725" w:rsidRDefault="001C5E65" w:rsidP="001C5E65">
            <w:pPr>
              <w:spacing w:after="0" w:line="240" w:lineRule="auto"/>
              <w:rPr>
                <w:del w:id="6675" w:author="Diana Gonzalez Garcia" w:date="2021-05-10T07:11:00Z"/>
                <w:rFonts w:ascii="Calibri" w:hAnsi="Calibri" w:cs="Calibri"/>
                <w:color w:val="000000"/>
                <w:sz w:val="18"/>
                <w:szCs w:val="18"/>
                <w:lang w:eastAsia="es-CO"/>
              </w:rPr>
            </w:pPr>
          </w:p>
        </w:tc>
        <w:tc>
          <w:tcPr>
            <w:tcW w:w="1249" w:type="pct"/>
            <w:vMerge/>
            <w:tcBorders>
              <w:top w:val="nil"/>
              <w:left w:val="single" w:sz="4" w:space="0" w:color="auto"/>
              <w:bottom w:val="single" w:sz="4" w:space="0" w:color="auto"/>
              <w:right w:val="single" w:sz="4" w:space="0" w:color="auto"/>
            </w:tcBorders>
            <w:vAlign w:val="center"/>
            <w:hideMark/>
          </w:tcPr>
          <w:p w14:paraId="59505ED0" w14:textId="786C90DB" w:rsidR="001C5E65" w:rsidRPr="001C5E65" w:rsidDel="00DE3725" w:rsidRDefault="001C5E65" w:rsidP="001C5E65">
            <w:pPr>
              <w:spacing w:after="0" w:line="240" w:lineRule="auto"/>
              <w:rPr>
                <w:del w:id="6676" w:author="Diana Gonzalez Garcia" w:date="2021-05-10T07:11:00Z"/>
                <w:rFonts w:ascii="Calibri" w:hAnsi="Calibri" w:cs="Calibri"/>
                <w:color w:val="000000"/>
                <w:sz w:val="18"/>
                <w:szCs w:val="18"/>
                <w:lang w:eastAsia="es-CO"/>
              </w:rPr>
            </w:pPr>
          </w:p>
        </w:tc>
      </w:tr>
      <w:tr w:rsidR="001C5E65" w:rsidRPr="001C5E65" w:rsidDel="00DE3725" w14:paraId="7EAFBEB3" w14:textId="0F6C906C" w:rsidTr="00DE3725">
        <w:tblPrEx>
          <w:tblW w:w="5000" w:type="pct"/>
          <w:tblCellMar>
            <w:left w:w="70" w:type="dxa"/>
            <w:right w:w="70" w:type="dxa"/>
          </w:tblCellMar>
          <w:tblPrExChange w:id="6677" w:author="Diana Gonzalez Garcia" w:date="2021-05-10T07:10:00Z">
            <w:tblPrEx>
              <w:tblW w:w="5000" w:type="pct"/>
              <w:tblCellMar>
                <w:left w:w="70" w:type="dxa"/>
                <w:right w:w="70" w:type="dxa"/>
              </w:tblCellMar>
            </w:tblPrEx>
          </w:tblPrExChange>
        </w:tblPrEx>
        <w:trPr>
          <w:trHeight w:val="1230"/>
          <w:del w:id="6678" w:author="Diana Gonzalez Garcia" w:date="2021-05-10T07:11:00Z"/>
          <w:trPrChange w:id="6679" w:author="Diana Gonzalez Garcia" w:date="2021-05-10T07:10:00Z">
            <w:trPr>
              <w:gridAfter w:val="0"/>
              <w:trHeight w:val="1230"/>
            </w:trPr>
          </w:trPrChange>
        </w:trPr>
        <w:tc>
          <w:tcPr>
            <w:tcW w:w="403" w:type="pct"/>
            <w:vMerge/>
            <w:tcBorders>
              <w:top w:val="nil"/>
              <w:left w:val="single" w:sz="4" w:space="0" w:color="auto"/>
              <w:bottom w:val="single" w:sz="4" w:space="0" w:color="auto"/>
              <w:right w:val="single" w:sz="4" w:space="0" w:color="auto"/>
            </w:tcBorders>
            <w:vAlign w:val="center"/>
            <w:hideMark/>
            <w:tcPrChange w:id="6680" w:author="Diana Gonzalez Garcia" w:date="2021-05-10T07:10:00Z">
              <w:tcPr>
                <w:tcW w:w="403" w:type="pct"/>
                <w:gridSpan w:val="2"/>
                <w:vMerge/>
                <w:tcBorders>
                  <w:top w:val="nil"/>
                  <w:left w:val="single" w:sz="4" w:space="0" w:color="auto"/>
                  <w:bottom w:val="single" w:sz="4" w:space="0" w:color="auto"/>
                  <w:right w:val="single" w:sz="4" w:space="0" w:color="auto"/>
                </w:tcBorders>
                <w:vAlign w:val="center"/>
                <w:hideMark/>
              </w:tcPr>
            </w:tcPrChange>
          </w:tcPr>
          <w:p w14:paraId="1BA830F6" w14:textId="6BF1C11E" w:rsidR="001C5E65" w:rsidRPr="001C5E65" w:rsidDel="00DE3725" w:rsidRDefault="001C5E65" w:rsidP="001C5E65">
            <w:pPr>
              <w:spacing w:after="0" w:line="240" w:lineRule="auto"/>
              <w:rPr>
                <w:del w:id="6681" w:author="Diana Gonzalez Garcia" w:date="2021-05-10T07:11:00Z"/>
                <w:rFonts w:ascii="Calibri" w:hAnsi="Calibri" w:cs="Calibri"/>
                <w:color w:val="000000"/>
                <w:sz w:val="18"/>
                <w:szCs w:val="18"/>
                <w:lang w:eastAsia="es-CO"/>
              </w:rPr>
            </w:pPr>
          </w:p>
        </w:tc>
        <w:tc>
          <w:tcPr>
            <w:tcW w:w="403" w:type="pct"/>
            <w:vMerge/>
            <w:tcBorders>
              <w:top w:val="nil"/>
              <w:left w:val="single" w:sz="4" w:space="0" w:color="auto"/>
              <w:bottom w:val="single" w:sz="4" w:space="0" w:color="auto"/>
              <w:right w:val="single" w:sz="4" w:space="0" w:color="auto"/>
            </w:tcBorders>
            <w:vAlign w:val="center"/>
            <w:hideMark/>
            <w:tcPrChange w:id="6682" w:author="Diana Gonzalez Garcia" w:date="2021-05-10T07:10:00Z">
              <w:tcPr>
                <w:tcW w:w="403" w:type="pct"/>
                <w:gridSpan w:val="2"/>
                <w:vMerge/>
                <w:tcBorders>
                  <w:top w:val="nil"/>
                  <w:left w:val="single" w:sz="4" w:space="0" w:color="auto"/>
                  <w:bottom w:val="single" w:sz="4" w:space="0" w:color="auto"/>
                  <w:right w:val="single" w:sz="4" w:space="0" w:color="auto"/>
                </w:tcBorders>
                <w:vAlign w:val="center"/>
                <w:hideMark/>
              </w:tcPr>
            </w:tcPrChange>
          </w:tcPr>
          <w:p w14:paraId="1E6B1108" w14:textId="348A9476" w:rsidR="001C5E65" w:rsidRPr="001C5E65" w:rsidDel="00DE3725" w:rsidRDefault="001C5E65" w:rsidP="001C5E65">
            <w:pPr>
              <w:spacing w:after="0" w:line="240" w:lineRule="auto"/>
              <w:rPr>
                <w:del w:id="6683" w:author="Diana Gonzalez Garcia" w:date="2021-05-10T07:11:00Z"/>
                <w:rFonts w:ascii="Calibri" w:hAnsi="Calibri" w:cs="Calibri"/>
                <w:color w:val="000000"/>
                <w:sz w:val="18"/>
                <w:szCs w:val="18"/>
                <w:lang w:eastAsia="es-CO"/>
              </w:rPr>
            </w:pPr>
          </w:p>
        </w:tc>
        <w:tc>
          <w:tcPr>
            <w:tcW w:w="447" w:type="pct"/>
            <w:tcBorders>
              <w:top w:val="single" w:sz="4" w:space="0" w:color="auto"/>
              <w:left w:val="single" w:sz="4" w:space="0" w:color="auto"/>
              <w:bottom w:val="single" w:sz="4" w:space="0" w:color="auto"/>
              <w:right w:val="single" w:sz="4" w:space="0" w:color="auto"/>
            </w:tcBorders>
            <w:shd w:val="clear" w:color="auto" w:fill="auto"/>
            <w:vAlign w:val="center"/>
            <w:hideMark/>
            <w:tcPrChange w:id="6684" w:author="Diana Gonzalez Garcia" w:date="2021-05-10T07:10:00Z">
              <w:tcPr>
                <w:tcW w:w="447" w:type="pct"/>
                <w:gridSpan w:val="2"/>
                <w:tcBorders>
                  <w:top w:val="nil"/>
                  <w:left w:val="single" w:sz="4" w:space="0" w:color="auto"/>
                  <w:bottom w:val="nil"/>
                  <w:right w:val="single" w:sz="4" w:space="0" w:color="auto"/>
                </w:tcBorders>
                <w:shd w:val="clear" w:color="auto" w:fill="auto"/>
                <w:vAlign w:val="center"/>
                <w:hideMark/>
              </w:tcPr>
            </w:tcPrChange>
          </w:tcPr>
          <w:p w14:paraId="0C791436" w14:textId="7542FE4F" w:rsidR="001C5E65" w:rsidRPr="001C5E65" w:rsidDel="00DE3725" w:rsidRDefault="001C5E65" w:rsidP="001C5E65">
            <w:pPr>
              <w:spacing w:after="0" w:line="240" w:lineRule="auto"/>
              <w:jc w:val="center"/>
              <w:rPr>
                <w:del w:id="6685" w:author="Diana Gonzalez Garcia" w:date="2021-05-10T07:11:00Z"/>
                <w:rFonts w:ascii="Calibri" w:hAnsi="Calibri" w:cs="Calibri"/>
                <w:color w:val="000000"/>
                <w:sz w:val="18"/>
                <w:szCs w:val="18"/>
                <w:lang w:eastAsia="es-CO"/>
              </w:rPr>
            </w:pPr>
            <w:del w:id="6686" w:author="Diana Gonzalez Garcia" w:date="2021-05-10T07:11:00Z">
              <w:r w:rsidRPr="001C5E65" w:rsidDel="00DE3725">
                <w:rPr>
                  <w:rFonts w:ascii="Calibri" w:hAnsi="Calibri" w:cs="Calibri"/>
                  <w:color w:val="000000"/>
                  <w:sz w:val="18"/>
                  <w:szCs w:val="18"/>
                  <w:lang w:eastAsia="es-CO"/>
                </w:rPr>
                <w:delText>($ / m2)</w:delText>
              </w:r>
            </w:del>
          </w:p>
        </w:tc>
        <w:tc>
          <w:tcPr>
            <w:tcW w:w="369" w:type="pct"/>
            <w:tcBorders>
              <w:top w:val="nil"/>
              <w:left w:val="nil"/>
              <w:bottom w:val="single" w:sz="4" w:space="0" w:color="auto"/>
              <w:right w:val="single" w:sz="4" w:space="0" w:color="auto"/>
            </w:tcBorders>
            <w:shd w:val="clear" w:color="auto" w:fill="auto"/>
            <w:vAlign w:val="center"/>
            <w:hideMark/>
            <w:tcPrChange w:id="6687" w:author="Diana Gonzalez Garcia" w:date="2021-05-10T07:10:00Z">
              <w:tcPr>
                <w:tcW w:w="369" w:type="pct"/>
                <w:gridSpan w:val="2"/>
                <w:tcBorders>
                  <w:top w:val="nil"/>
                  <w:left w:val="nil"/>
                  <w:bottom w:val="single" w:sz="4" w:space="0" w:color="auto"/>
                  <w:right w:val="single" w:sz="4" w:space="0" w:color="auto"/>
                </w:tcBorders>
                <w:shd w:val="clear" w:color="auto" w:fill="auto"/>
                <w:vAlign w:val="center"/>
                <w:hideMark/>
              </w:tcPr>
            </w:tcPrChange>
          </w:tcPr>
          <w:p w14:paraId="1C0906DA" w14:textId="29C2B691" w:rsidR="001C5E65" w:rsidRPr="001C5E65" w:rsidDel="00DE3725" w:rsidRDefault="001C5E65" w:rsidP="001C5E65">
            <w:pPr>
              <w:spacing w:after="0" w:line="240" w:lineRule="auto"/>
              <w:jc w:val="center"/>
              <w:rPr>
                <w:del w:id="6688" w:author="Diana Gonzalez Garcia" w:date="2021-05-10T07:11:00Z"/>
                <w:rFonts w:ascii="Calibri" w:hAnsi="Calibri" w:cs="Calibri"/>
                <w:color w:val="000000"/>
                <w:sz w:val="18"/>
                <w:szCs w:val="18"/>
                <w:lang w:eastAsia="es-CO"/>
              </w:rPr>
            </w:pPr>
            <w:del w:id="6689" w:author="Diana Gonzalez Garcia" w:date="2021-05-10T07:11:00Z">
              <w:r w:rsidRPr="001C5E65" w:rsidDel="00DE3725">
                <w:rPr>
                  <w:rFonts w:ascii="Calibri" w:hAnsi="Calibri" w:cs="Calibri"/>
                  <w:color w:val="000000"/>
                  <w:sz w:val="18"/>
                  <w:szCs w:val="18"/>
                  <w:lang w:eastAsia="es-CO"/>
                </w:rPr>
                <w:delText>Edad</w:delText>
              </w:r>
            </w:del>
          </w:p>
        </w:tc>
        <w:tc>
          <w:tcPr>
            <w:tcW w:w="1798" w:type="pct"/>
            <w:tcBorders>
              <w:top w:val="nil"/>
              <w:left w:val="single" w:sz="4" w:space="0" w:color="auto"/>
              <w:bottom w:val="nil"/>
              <w:right w:val="single" w:sz="4" w:space="0" w:color="auto"/>
            </w:tcBorders>
            <w:shd w:val="clear" w:color="auto" w:fill="auto"/>
            <w:vAlign w:val="center"/>
            <w:hideMark/>
            <w:tcPrChange w:id="6690" w:author="Diana Gonzalez Garcia" w:date="2021-05-10T07:10:00Z">
              <w:tcPr>
                <w:tcW w:w="1798" w:type="pct"/>
                <w:gridSpan w:val="2"/>
                <w:tcBorders>
                  <w:top w:val="nil"/>
                  <w:left w:val="single" w:sz="4" w:space="0" w:color="auto"/>
                  <w:bottom w:val="nil"/>
                  <w:right w:val="single" w:sz="4" w:space="0" w:color="auto"/>
                </w:tcBorders>
                <w:shd w:val="clear" w:color="auto" w:fill="auto"/>
                <w:vAlign w:val="center"/>
                <w:hideMark/>
              </w:tcPr>
            </w:tcPrChange>
          </w:tcPr>
          <w:p w14:paraId="2158AB9E" w14:textId="74A3D5B0" w:rsidR="001C5E65" w:rsidRPr="001C5E65" w:rsidDel="00DE3725" w:rsidRDefault="001C5E65">
            <w:pPr>
              <w:spacing w:after="0" w:line="240" w:lineRule="auto"/>
              <w:jc w:val="both"/>
              <w:rPr>
                <w:del w:id="6691" w:author="Diana Gonzalez Garcia" w:date="2021-05-10T07:11:00Z"/>
                <w:rFonts w:ascii="Calibri" w:hAnsi="Calibri" w:cs="Calibri"/>
                <w:color w:val="000000"/>
                <w:sz w:val="18"/>
                <w:szCs w:val="18"/>
                <w:lang w:eastAsia="es-CO"/>
              </w:rPr>
            </w:pPr>
            <w:del w:id="6692" w:author="Diana Gonzalez Garcia" w:date="2021-05-10T07:11:00Z">
              <w:r w:rsidRPr="001C5E65" w:rsidDel="00DE3725">
                <w:rPr>
                  <w:rFonts w:ascii="Calibri" w:hAnsi="Calibri" w:cs="Calibri"/>
                  <w:color w:val="000000"/>
                  <w:sz w:val="18"/>
                  <w:szCs w:val="18"/>
                  <w:lang w:eastAsia="es-CO"/>
                </w:rPr>
                <w:delText>Para predios con edades superiores a 100 años,  la variable modelo es avalúo especial.</w:delText>
              </w:r>
            </w:del>
          </w:p>
        </w:tc>
        <w:tc>
          <w:tcPr>
            <w:tcW w:w="330" w:type="pct"/>
            <w:vMerge/>
            <w:tcBorders>
              <w:top w:val="nil"/>
              <w:left w:val="nil"/>
              <w:bottom w:val="single" w:sz="4" w:space="0" w:color="auto"/>
              <w:right w:val="single" w:sz="4" w:space="0" w:color="auto"/>
            </w:tcBorders>
            <w:vAlign w:val="center"/>
            <w:hideMark/>
            <w:tcPrChange w:id="6693" w:author="Diana Gonzalez Garcia" w:date="2021-05-10T07:10:00Z">
              <w:tcPr>
                <w:tcW w:w="330" w:type="pct"/>
                <w:gridSpan w:val="2"/>
                <w:vMerge/>
                <w:tcBorders>
                  <w:top w:val="nil"/>
                  <w:left w:val="nil"/>
                  <w:bottom w:val="single" w:sz="4" w:space="0" w:color="auto"/>
                  <w:right w:val="single" w:sz="4" w:space="0" w:color="auto"/>
                </w:tcBorders>
                <w:vAlign w:val="center"/>
                <w:hideMark/>
              </w:tcPr>
            </w:tcPrChange>
          </w:tcPr>
          <w:p w14:paraId="61BC9EBE" w14:textId="4C49AD95" w:rsidR="001C5E65" w:rsidRPr="001C5E65" w:rsidDel="00DE3725" w:rsidRDefault="001C5E65" w:rsidP="001C5E65">
            <w:pPr>
              <w:spacing w:after="0" w:line="240" w:lineRule="auto"/>
              <w:rPr>
                <w:del w:id="6694" w:author="Diana Gonzalez Garcia" w:date="2021-05-10T07:11:00Z"/>
                <w:rFonts w:ascii="Calibri" w:hAnsi="Calibri" w:cs="Calibri"/>
                <w:color w:val="000000"/>
                <w:sz w:val="18"/>
                <w:szCs w:val="18"/>
                <w:lang w:eastAsia="es-CO"/>
              </w:rPr>
            </w:pPr>
          </w:p>
        </w:tc>
        <w:tc>
          <w:tcPr>
            <w:tcW w:w="1249" w:type="pct"/>
            <w:vMerge/>
            <w:tcBorders>
              <w:top w:val="nil"/>
              <w:left w:val="single" w:sz="4" w:space="0" w:color="auto"/>
              <w:bottom w:val="single" w:sz="4" w:space="0" w:color="auto"/>
              <w:right w:val="single" w:sz="4" w:space="0" w:color="auto"/>
            </w:tcBorders>
            <w:vAlign w:val="center"/>
            <w:hideMark/>
            <w:tcPrChange w:id="6695" w:author="Diana Gonzalez Garcia" w:date="2021-05-10T07:10:00Z">
              <w:tcPr>
                <w:tcW w:w="1249" w:type="pct"/>
                <w:gridSpan w:val="2"/>
                <w:vMerge/>
                <w:tcBorders>
                  <w:top w:val="nil"/>
                  <w:left w:val="single" w:sz="4" w:space="0" w:color="auto"/>
                  <w:bottom w:val="single" w:sz="4" w:space="0" w:color="auto"/>
                  <w:right w:val="single" w:sz="4" w:space="0" w:color="auto"/>
                </w:tcBorders>
                <w:vAlign w:val="center"/>
                <w:hideMark/>
              </w:tcPr>
            </w:tcPrChange>
          </w:tcPr>
          <w:p w14:paraId="1C22D0C4" w14:textId="419515A7" w:rsidR="001C5E65" w:rsidRPr="001C5E65" w:rsidDel="00DE3725" w:rsidRDefault="001C5E65" w:rsidP="001C5E65">
            <w:pPr>
              <w:spacing w:after="0" w:line="240" w:lineRule="auto"/>
              <w:rPr>
                <w:del w:id="6696" w:author="Diana Gonzalez Garcia" w:date="2021-05-10T07:11:00Z"/>
                <w:rFonts w:ascii="Calibri" w:hAnsi="Calibri" w:cs="Calibri"/>
                <w:color w:val="000000"/>
                <w:sz w:val="18"/>
                <w:szCs w:val="18"/>
                <w:lang w:eastAsia="es-CO"/>
              </w:rPr>
            </w:pPr>
          </w:p>
        </w:tc>
      </w:tr>
      <w:tr w:rsidR="001C5E65" w:rsidRPr="001C5E65" w:rsidDel="00DE3725" w14:paraId="03F89C3F" w14:textId="535DB446" w:rsidTr="00DE3725">
        <w:tblPrEx>
          <w:tblW w:w="5000" w:type="pct"/>
          <w:tblCellMar>
            <w:left w:w="70" w:type="dxa"/>
            <w:right w:w="70" w:type="dxa"/>
          </w:tblCellMar>
          <w:tblPrExChange w:id="6697" w:author="Diana Gonzalez Garcia" w:date="2021-05-10T07:10:00Z">
            <w:tblPrEx>
              <w:tblW w:w="5000" w:type="pct"/>
              <w:tblCellMar>
                <w:left w:w="70" w:type="dxa"/>
                <w:right w:w="70" w:type="dxa"/>
              </w:tblCellMar>
            </w:tblPrEx>
          </w:tblPrExChange>
        </w:tblPrEx>
        <w:trPr>
          <w:trHeight w:val="1515"/>
          <w:del w:id="6698" w:author="Diana Gonzalez Garcia" w:date="2021-05-10T07:11:00Z"/>
          <w:trPrChange w:id="6699" w:author="Diana Gonzalez Garcia" w:date="2021-05-10T07:10:00Z">
            <w:trPr>
              <w:gridAfter w:val="0"/>
              <w:trHeight w:val="1515"/>
            </w:trPr>
          </w:trPrChange>
        </w:trPr>
        <w:tc>
          <w:tcPr>
            <w:tcW w:w="403" w:type="pct"/>
            <w:vMerge/>
            <w:tcBorders>
              <w:top w:val="nil"/>
              <w:left w:val="single" w:sz="4" w:space="0" w:color="auto"/>
              <w:bottom w:val="single" w:sz="4" w:space="0" w:color="auto"/>
              <w:right w:val="single" w:sz="4" w:space="0" w:color="auto"/>
            </w:tcBorders>
            <w:vAlign w:val="center"/>
            <w:hideMark/>
            <w:tcPrChange w:id="6700" w:author="Diana Gonzalez Garcia" w:date="2021-05-10T07:10:00Z">
              <w:tcPr>
                <w:tcW w:w="403" w:type="pct"/>
                <w:gridSpan w:val="2"/>
                <w:vMerge/>
                <w:tcBorders>
                  <w:top w:val="nil"/>
                  <w:left w:val="single" w:sz="4" w:space="0" w:color="auto"/>
                  <w:bottom w:val="single" w:sz="4" w:space="0" w:color="auto"/>
                  <w:right w:val="single" w:sz="4" w:space="0" w:color="auto"/>
                </w:tcBorders>
                <w:vAlign w:val="center"/>
                <w:hideMark/>
              </w:tcPr>
            </w:tcPrChange>
          </w:tcPr>
          <w:p w14:paraId="3733CE84" w14:textId="52ED3029" w:rsidR="001C5E65" w:rsidRPr="001C5E65" w:rsidDel="00DE3725" w:rsidRDefault="001C5E65" w:rsidP="001C5E65">
            <w:pPr>
              <w:spacing w:after="0" w:line="240" w:lineRule="auto"/>
              <w:rPr>
                <w:del w:id="6701" w:author="Diana Gonzalez Garcia" w:date="2021-05-10T07:11:00Z"/>
                <w:rFonts w:ascii="Calibri" w:hAnsi="Calibri" w:cs="Calibri"/>
                <w:color w:val="000000"/>
                <w:sz w:val="18"/>
                <w:szCs w:val="18"/>
                <w:lang w:eastAsia="es-CO"/>
              </w:rPr>
            </w:pPr>
          </w:p>
        </w:tc>
        <w:tc>
          <w:tcPr>
            <w:tcW w:w="403" w:type="pct"/>
            <w:vMerge/>
            <w:tcBorders>
              <w:top w:val="nil"/>
              <w:left w:val="single" w:sz="4" w:space="0" w:color="auto"/>
              <w:bottom w:val="single" w:sz="4" w:space="0" w:color="auto"/>
              <w:right w:val="single" w:sz="4" w:space="0" w:color="auto"/>
            </w:tcBorders>
            <w:vAlign w:val="center"/>
            <w:hideMark/>
            <w:tcPrChange w:id="6702" w:author="Diana Gonzalez Garcia" w:date="2021-05-10T07:10:00Z">
              <w:tcPr>
                <w:tcW w:w="403" w:type="pct"/>
                <w:gridSpan w:val="2"/>
                <w:vMerge/>
                <w:tcBorders>
                  <w:top w:val="nil"/>
                  <w:left w:val="single" w:sz="4" w:space="0" w:color="auto"/>
                  <w:bottom w:val="single" w:sz="4" w:space="0" w:color="auto"/>
                  <w:right w:val="single" w:sz="4" w:space="0" w:color="auto"/>
                </w:tcBorders>
                <w:vAlign w:val="center"/>
                <w:hideMark/>
              </w:tcPr>
            </w:tcPrChange>
          </w:tcPr>
          <w:p w14:paraId="59867099" w14:textId="705D862F" w:rsidR="001C5E65" w:rsidRPr="001C5E65" w:rsidDel="00DE3725" w:rsidRDefault="001C5E65" w:rsidP="001C5E65">
            <w:pPr>
              <w:spacing w:after="0" w:line="240" w:lineRule="auto"/>
              <w:rPr>
                <w:del w:id="6703" w:author="Diana Gonzalez Garcia" w:date="2021-05-10T07:11:00Z"/>
                <w:rFonts w:ascii="Calibri" w:hAnsi="Calibri" w:cs="Calibri"/>
                <w:color w:val="000000"/>
                <w:sz w:val="18"/>
                <w:szCs w:val="18"/>
                <w:lang w:eastAsia="es-CO"/>
              </w:rPr>
            </w:pPr>
          </w:p>
        </w:tc>
        <w:tc>
          <w:tcPr>
            <w:tcW w:w="447" w:type="pct"/>
            <w:tcBorders>
              <w:top w:val="single" w:sz="4" w:space="0" w:color="auto"/>
              <w:left w:val="single" w:sz="4" w:space="0" w:color="auto"/>
              <w:bottom w:val="single" w:sz="4" w:space="0" w:color="auto"/>
              <w:right w:val="single" w:sz="4" w:space="0" w:color="auto"/>
            </w:tcBorders>
            <w:shd w:val="clear" w:color="auto" w:fill="auto"/>
            <w:noWrap/>
            <w:vAlign w:val="bottom"/>
            <w:hideMark/>
            <w:tcPrChange w:id="6704" w:author="Diana Gonzalez Garcia" w:date="2021-05-10T07:10:00Z">
              <w:tcPr>
                <w:tcW w:w="447" w:type="pct"/>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159A84D6" w14:textId="284CC256" w:rsidR="001C5E65" w:rsidRPr="001C5E65" w:rsidDel="00DE3725" w:rsidRDefault="001C5E65" w:rsidP="001C5E65">
            <w:pPr>
              <w:spacing w:after="0" w:line="240" w:lineRule="auto"/>
              <w:rPr>
                <w:del w:id="6705" w:author="Diana Gonzalez Garcia" w:date="2021-05-10T07:11:00Z"/>
                <w:rFonts w:ascii="Calibri" w:hAnsi="Calibri" w:cs="Calibri"/>
                <w:color w:val="000000"/>
                <w:sz w:val="18"/>
                <w:szCs w:val="18"/>
                <w:lang w:eastAsia="es-CO"/>
              </w:rPr>
            </w:pPr>
            <w:del w:id="6706" w:author="Diana Gonzalez Garcia" w:date="2021-05-10T07:11:00Z">
              <w:r w:rsidRPr="001C5E65" w:rsidDel="00DE3725">
                <w:rPr>
                  <w:rFonts w:ascii="Calibri" w:hAnsi="Calibri" w:cs="Calibri"/>
                  <w:color w:val="000000"/>
                  <w:sz w:val="18"/>
                  <w:szCs w:val="18"/>
                  <w:lang w:eastAsia="es-CO"/>
                </w:rPr>
                <w:delText> </w:delText>
              </w:r>
            </w:del>
          </w:p>
        </w:tc>
        <w:tc>
          <w:tcPr>
            <w:tcW w:w="369" w:type="pct"/>
            <w:tcBorders>
              <w:top w:val="nil"/>
              <w:left w:val="nil"/>
              <w:bottom w:val="single" w:sz="4" w:space="0" w:color="auto"/>
              <w:right w:val="single" w:sz="4" w:space="0" w:color="auto"/>
            </w:tcBorders>
            <w:shd w:val="clear" w:color="auto" w:fill="auto"/>
            <w:vAlign w:val="center"/>
            <w:hideMark/>
            <w:tcPrChange w:id="6707" w:author="Diana Gonzalez Garcia" w:date="2021-05-10T07:10:00Z">
              <w:tcPr>
                <w:tcW w:w="369" w:type="pct"/>
                <w:gridSpan w:val="2"/>
                <w:tcBorders>
                  <w:top w:val="nil"/>
                  <w:left w:val="nil"/>
                  <w:bottom w:val="single" w:sz="4" w:space="0" w:color="auto"/>
                  <w:right w:val="single" w:sz="4" w:space="0" w:color="auto"/>
                </w:tcBorders>
                <w:shd w:val="clear" w:color="auto" w:fill="auto"/>
                <w:vAlign w:val="center"/>
                <w:hideMark/>
              </w:tcPr>
            </w:tcPrChange>
          </w:tcPr>
          <w:p w14:paraId="63E6C4C1" w14:textId="52971691" w:rsidR="001C5E65" w:rsidRPr="001C5E65" w:rsidDel="00DE3725" w:rsidRDefault="001C5E65" w:rsidP="001C5E65">
            <w:pPr>
              <w:spacing w:after="0" w:line="240" w:lineRule="auto"/>
              <w:jc w:val="center"/>
              <w:rPr>
                <w:del w:id="6708" w:author="Diana Gonzalez Garcia" w:date="2021-05-10T07:11:00Z"/>
                <w:rFonts w:ascii="Calibri" w:hAnsi="Calibri" w:cs="Calibri"/>
                <w:color w:val="000000"/>
                <w:sz w:val="18"/>
                <w:szCs w:val="18"/>
                <w:lang w:eastAsia="es-CO"/>
              </w:rPr>
            </w:pPr>
            <w:del w:id="6709" w:author="Diana Gonzalez Garcia" w:date="2021-05-10T07:11:00Z">
              <w:r w:rsidRPr="001C5E65" w:rsidDel="00DE3725">
                <w:rPr>
                  <w:rFonts w:ascii="Calibri" w:hAnsi="Calibri" w:cs="Calibri"/>
                  <w:color w:val="000000"/>
                  <w:sz w:val="18"/>
                  <w:szCs w:val="18"/>
                  <w:lang w:eastAsia="es-CO"/>
                </w:rPr>
                <w:delText>Área construida por unidad calificada</w:delText>
              </w:r>
            </w:del>
          </w:p>
        </w:tc>
        <w:tc>
          <w:tcPr>
            <w:tcW w:w="1798" w:type="pct"/>
            <w:tcBorders>
              <w:top w:val="nil"/>
              <w:left w:val="single" w:sz="4" w:space="0" w:color="auto"/>
              <w:bottom w:val="nil"/>
              <w:right w:val="single" w:sz="4" w:space="0" w:color="auto"/>
            </w:tcBorders>
            <w:shd w:val="clear" w:color="auto" w:fill="auto"/>
            <w:vAlign w:val="center"/>
            <w:hideMark/>
            <w:tcPrChange w:id="6710" w:author="Diana Gonzalez Garcia" w:date="2021-05-10T07:10:00Z">
              <w:tcPr>
                <w:tcW w:w="1798" w:type="pct"/>
                <w:gridSpan w:val="2"/>
                <w:tcBorders>
                  <w:top w:val="nil"/>
                  <w:left w:val="single" w:sz="4" w:space="0" w:color="auto"/>
                  <w:bottom w:val="nil"/>
                  <w:right w:val="single" w:sz="4" w:space="0" w:color="auto"/>
                </w:tcBorders>
                <w:shd w:val="clear" w:color="auto" w:fill="auto"/>
                <w:vAlign w:val="center"/>
                <w:hideMark/>
              </w:tcPr>
            </w:tcPrChange>
          </w:tcPr>
          <w:p w14:paraId="2717171A" w14:textId="69976051" w:rsidR="001C5E65" w:rsidRPr="001C5E65" w:rsidDel="00DE3725" w:rsidRDefault="001C5E65" w:rsidP="001C5E65">
            <w:pPr>
              <w:spacing w:after="0" w:line="240" w:lineRule="auto"/>
              <w:rPr>
                <w:del w:id="6711" w:author="Diana Gonzalez Garcia" w:date="2021-05-10T07:11:00Z"/>
                <w:rFonts w:ascii="Calibri" w:hAnsi="Calibri" w:cs="Calibri"/>
                <w:color w:val="000000"/>
                <w:sz w:val="18"/>
                <w:szCs w:val="18"/>
                <w:lang w:eastAsia="es-CO"/>
              </w:rPr>
            </w:pPr>
            <w:del w:id="6712" w:author="Diana Gonzalez Garcia" w:date="2021-05-10T07:11:00Z">
              <w:r w:rsidRPr="001C5E65" w:rsidDel="00DE3725">
                <w:rPr>
                  <w:rFonts w:ascii="Calibri" w:hAnsi="Calibri" w:cs="Calibri"/>
                  <w:color w:val="000000"/>
                  <w:sz w:val="18"/>
                  <w:szCs w:val="18"/>
                  <w:lang w:eastAsia="es-CO"/>
                </w:rPr>
                <w:delText>Para predios con puntajes superiores a 100, la variable modelo es avalúo especial.</w:delText>
              </w:r>
            </w:del>
          </w:p>
        </w:tc>
        <w:tc>
          <w:tcPr>
            <w:tcW w:w="330" w:type="pct"/>
            <w:vMerge/>
            <w:tcBorders>
              <w:top w:val="nil"/>
              <w:left w:val="nil"/>
              <w:bottom w:val="single" w:sz="4" w:space="0" w:color="auto"/>
              <w:right w:val="single" w:sz="4" w:space="0" w:color="auto"/>
            </w:tcBorders>
            <w:vAlign w:val="center"/>
            <w:hideMark/>
            <w:tcPrChange w:id="6713" w:author="Diana Gonzalez Garcia" w:date="2021-05-10T07:10:00Z">
              <w:tcPr>
                <w:tcW w:w="330" w:type="pct"/>
                <w:gridSpan w:val="2"/>
                <w:vMerge/>
                <w:tcBorders>
                  <w:top w:val="nil"/>
                  <w:left w:val="nil"/>
                  <w:bottom w:val="single" w:sz="4" w:space="0" w:color="auto"/>
                  <w:right w:val="single" w:sz="4" w:space="0" w:color="auto"/>
                </w:tcBorders>
                <w:vAlign w:val="center"/>
                <w:hideMark/>
              </w:tcPr>
            </w:tcPrChange>
          </w:tcPr>
          <w:p w14:paraId="3BDE0501" w14:textId="6F56F6AA" w:rsidR="001C5E65" w:rsidRPr="001C5E65" w:rsidDel="00DE3725" w:rsidRDefault="001C5E65" w:rsidP="001C5E65">
            <w:pPr>
              <w:spacing w:after="0" w:line="240" w:lineRule="auto"/>
              <w:rPr>
                <w:del w:id="6714" w:author="Diana Gonzalez Garcia" w:date="2021-05-10T07:11:00Z"/>
                <w:rFonts w:ascii="Calibri" w:hAnsi="Calibri" w:cs="Calibri"/>
                <w:color w:val="000000"/>
                <w:sz w:val="18"/>
                <w:szCs w:val="18"/>
                <w:lang w:eastAsia="es-CO"/>
              </w:rPr>
            </w:pPr>
          </w:p>
        </w:tc>
        <w:tc>
          <w:tcPr>
            <w:tcW w:w="1249" w:type="pct"/>
            <w:vMerge/>
            <w:tcBorders>
              <w:top w:val="nil"/>
              <w:left w:val="single" w:sz="4" w:space="0" w:color="auto"/>
              <w:bottom w:val="single" w:sz="4" w:space="0" w:color="auto"/>
              <w:right w:val="single" w:sz="4" w:space="0" w:color="auto"/>
            </w:tcBorders>
            <w:vAlign w:val="center"/>
            <w:hideMark/>
            <w:tcPrChange w:id="6715" w:author="Diana Gonzalez Garcia" w:date="2021-05-10T07:10:00Z">
              <w:tcPr>
                <w:tcW w:w="1249" w:type="pct"/>
                <w:gridSpan w:val="2"/>
                <w:vMerge/>
                <w:tcBorders>
                  <w:top w:val="nil"/>
                  <w:left w:val="single" w:sz="4" w:space="0" w:color="auto"/>
                  <w:bottom w:val="single" w:sz="4" w:space="0" w:color="auto"/>
                  <w:right w:val="single" w:sz="4" w:space="0" w:color="auto"/>
                </w:tcBorders>
                <w:vAlign w:val="center"/>
                <w:hideMark/>
              </w:tcPr>
            </w:tcPrChange>
          </w:tcPr>
          <w:p w14:paraId="4F72D8EB" w14:textId="7641BF88" w:rsidR="001C5E65" w:rsidRPr="001C5E65" w:rsidDel="00DE3725" w:rsidRDefault="001C5E65" w:rsidP="001C5E65">
            <w:pPr>
              <w:spacing w:after="0" w:line="240" w:lineRule="auto"/>
              <w:rPr>
                <w:del w:id="6716" w:author="Diana Gonzalez Garcia" w:date="2021-05-10T07:11:00Z"/>
                <w:rFonts w:ascii="Calibri" w:hAnsi="Calibri" w:cs="Calibri"/>
                <w:color w:val="000000"/>
                <w:sz w:val="18"/>
                <w:szCs w:val="18"/>
                <w:lang w:eastAsia="es-CO"/>
              </w:rPr>
            </w:pPr>
          </w:p>
        </w:tc>
      </w:tr>
      <w:tr w:rsidR="001C5E65" w:rsidRPr="001C5E65" w:rsidDel="00DE3725" w14:paraId="5A0F836B" w14:textId="0560E598" w:rsidTr="001C5E65">
        <w:trPr>
          <w:trHeight w:val="2040"/>
          <w:del w:id="6717" w:author="Diana Gonzalez Garcia" w:date="2021-05-10T07:11:00Z"/>
        </w:trPr>
        <w:tc>
          <w:tcPr>
            <w:tcW w:w="403"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738ECD70" w14:textId="590BCB10" w:rsidR="001C5E65" w:rsidRPr="001C5E65" w:rsidDel="00DE3725" w:rsidRDefault="001C5E65" w:rsidP="001C5E65">
            <w:pPr>
              <w:spacing w:after="0" w:line="240" w:lineRule="auto"/>
              <w:jc w:val="center"/>
              <w:rPr>
                <w:del w:id="6718" w:author="Diana Gonzalez Garcia" w:date="2021-05-10T07:11:00Z"/>
                <w:rFonts w:ascii="Calibri" w:hAnsi="Calibri" w:cs="Calibri"/>
                <w:color w:val="000000"/>
                <w:sz w:val="18"/>
                <w:szCs w:val="18"/>
                <w:lang w:eastAsia="es-CO"/>
              </w:rPr>
            </w:pPr>
            <w:del w:id="6719" w:author="Diana Gonzalez Garcia" w:date="2021-05-10T07:11:00Z">
              <w:r w:rsidRPr="001C5E65" w:rsidDel="00DE3725">
                <w:rPr>
                  <w:rFonts w:ascii="Calibri" w:hAnsi="Calibri" w:cs="Calibri"/>
                  <w:color w:val="000000"/>
                  <w:sz w:val="18"/>
                  <w:szCs w:val="18"/>
                  <w:lang w:eastAsia="es-CO"/>
                </w:rPr>
                <w:delText>T04</w:delText>
              </w:r>
            </w:del>
          </w:p>
        </w:tc>
        <w:tc>
          <w:tcPr>
            <w:tcW w:w="403" w:type="pct"/>
            <w:vMerge w:val="restart"/>
            <w:tcBorders>
              <w:top w:val="nil"/>
              <w:left w:val="single" w:sz="4" w:space="0" w:color="auto"/>
              <w:bottom w:val="single" w:sz="4" w:space="0" w:color="auto"/>
              <w:right w:val="single" w:sz="4" w:space="0" w:color="auto"/>
            </w:tcBorders>
            <w:shd w:val="clear" w:color="auto" w:fill="auto"/>
            <w:vAlign w:val="center"/>
            <w:hideMark/>
          </w:tcPr>
          <w:p w14:paraId="486C3680" w14:textId="49D17FD2" w:rsidR="001C5E65" w:rsidRPr="001C5E65" w:rsidDel="00DE3725" w:rsidRDefault="001C5E65" w:rsidP="001C5E65">
            <w:pPr>
              <w:spacing w:after="0" w:line="240" w:lineRule="auto"/>
              <w:jc w:val="center"/>
              <w:rPr>
                <w:del w:id="6720" w:author="Diana Gonzalez Garcia" w:date="2021-05-10T07:11:00Z"/>
                <w:rFonts w:ascii="Calibri" w:hAnsi="Calibri" w:cs="Calibri"/>
                <w:color w:val="000000"/>
                <w:sz w:val="18"/>
                <w:szCs w:val="18"/>
                <w:lang w:eastAsia="es-CO"/>
              </w:rPr>
            </w:pPr>
            <w:del w:id="6721" w:author="Diana Gonzalez Garcia" w:date="2021-05-10T07:11:00Z">
              <w:r w:rsidRPr="001C5E65" w:rsidDel="00DE3725">
                <w:rPr>
                  <w:rFonts w:ascii="Calibri" w:hAnsi="Calibri" w:cs="Calibri"/>
                  <w:color w:val="000000"/>
                  <w:sz w:val="18"/>
                  <w:szCs w:val="18"/>
                  <w:lang w:eastAsia="es-CO"/>
                </w:rPr>
                <w:delText>Bodega Económica</w:delText>
              </w:r>
            </w:del>
          </w:p>
        </w:tc>
        <w:tc>
          <w:tcPr>
            <w:tcW w:w="447" w:type="pct"/>
            <w:tcBorders>
              <w:top w:val="nil"/>
              <w:left w:val="nil"/>
              <w:bottom w:val="nil"/>
              <w:right w:val="nil"/>
            </w:tcBorders>
            <w:shd w:val="clear" w:color="auto" w:fill="auto"/>
            <w:vAlign w:val="center"/>
            <w:hideMark/>
          </w:tcPr>
          <w:p w14:paraId="7A73AD3B" w14:textId="6D809CB6" w:rsidR="001C5E65" w:rsidRPr="001C5E65" w:rsidDel="00DE3725" w:rsidRDefault="001C5E65" w:rsidP="001C5E65">
            <w:pPr>
              <w:spacing w:after="0" w:line="240" w:lineRule="auto"/>
              <w:jc w:val="center"/>
              <w:rPr>
                <w:del w:id="6722" w:author="Diana Gonzalez Garcia" w:date="2021-05-10T07:11:00Z"/>
                <w:rFonts w:ascii="Calibri" w:hAnsi="Calibri" w:cs="Calibri"/>
                <w:color w:val="000000"/>
                <w:sz w:val="18"/>
                <w:szCs w:val="18"/>
                <w:lang w:eastAsia="es-CO"/>
              </w:rPr>
            </w:pPr>
            <w:del w:id="6723" w:author="Diana Gonzalez Garcia" w:date="2021-05-10T07:11:00Z">
              <w:r w:rsidRPr="001C5E65" w:rsidDel="00DE3725">
                <w:rPr>
                  <w:rFonts w:ascii="Calibri" w:hAnsi="Calibri" w:cs="Calibri"/>
                  <w:color w:val="000000"/>
                  <w:sz w:val="18"/>
                  <w:szCs w:val="18"/>
                  <w:lang w:eastAsia="es-CO"/>
                </w:rPr>
                <w:delText>Valor unitario construcción</w:delText>
              </w:r>
            </w:del>
          </w:p>
        </w:tc>
        <w:tc>
          <w:tcPr>
            <w:tcW w:w="369" w:type="pct"/>
            <w:vMerge w:val="restart"/>
            <w:tcBorders>
              <w:top w:val="nil"/>
              <w:left w:val="single" w:sz="4" w:space="0" w:color="auto"/>
              <w:bottom w:val="single" w:sz="4" w:space="0" w:color="auto"/>
              <w:right w:val="single" w:sz="4" w:space="0" w:color="auto"/>
            </w:tcBorders>
            <w:shd w:val="clear" w:color="auto" w:fill="auto"/>
            <w:vAlign w:val="center"/>
            <w:hideMark/>
          </w:tcPr>
          <w:p w14:paraId="42C99D61" w14:textId="4417079B" w:rsidR="001C5E65" w:rsidRPr="001C5E65" w:rsidDel="00DE3725" w:rsidRDefault="001C5E65" w:rsidP="001C5E65">
            <w:pPr>
              <w:spacing w:after="0" w:line="240" w:lineRule="auto"/>
              <w:jc w:val="center"/>
              <w:rPr>
                <w:del w:id="6724" w:author="Diana Gonzalez Garcia" w:date="2021-05-10T07:11:00Z"/>
                <w:rFonts w:ascii="Calibri" w:hAnsi="Calibri" w:cs="Calibri"/>
                <w:color w:val="000000"/>
                <w:sz w:val="18"/>
                <w:szCs w:val="18"/>
                <w:lang w:eastAsia="es-CO"/>
              </w:rPr>
            </w:pPr>
            <w:del w:id="6725" w:author="Diana Gonzalez Garcia" w:date="2021-05-10T07:11:00Z">
              <w:r w:rsidRPr="001C5E65" w:rsidDel="00DE3725">
                <w:rPr>
                  <w:rFonts w:ascii="Calibri" w:hAnsi="Calibri" w:cs="Calibri"/>
                  <w:color w:val="000000"/>
                  <w:sz w:val="18"/>
                  <w:szCs w:val="18"/>
                  <w:lang w:eastAsia="es-CO"/>
                </w:rPr>
                <w:delText>Puntaje</w:delText>
              </w:r>
            </w:del>
          </w:p>
        </w:tc>
        <w:tc>
          <w:tcPr>
            <w:tcW w:w="1798" w:type="pct"/>
            <w:tcBorders>
              <w:top w:val="single" w:sz="4" w:space="0" w:color="auto"/>
              <w:left w:val="single" w:sz="4" w:space="0" w:color="auto"/>
              <w:bottom w:val="nil"/>
              <w:right w:val="single" w:sz="4" w:space="0" w:color="auto"/>
            </w:tcBorders>
            <w:shd w:val="clear" w:color="auto" w:fill="auto"/>
            <w:vAlign w:val="center"/>
            <w:hideMark/>
          </w:tcPr>
          <w:p w14:paraId="4BA77046" w14:textId="72DD7BFC" w:rsidR="001C5E65" w:rsidRPr="001C5E65" w:rsidDel="00DE3725" w:rsidRDefault="001C5E65" w:rsidP="001C5E65">
            <w:pPr>
              <w:spacing w:after="0" w:line="240" w:lineRule="auto"/>
              <w:jc w:val="both"/>
              <w:rPr>
                <w:del w:id="6726" w:author="Diana Gonzalez Garcia" w:date="2021-05-10T07:11:00Z"/>
                <w:rFonts w:ascii="Calibri" w:hAnsi="Calibri" w:cs="Calibri"/>
                <w:color w:val="000000"/>
                <w:sz w:val="18"/>
                <w:szCs w:val="18"/>
                <w:lang w:eastAsia="es-CO"/>
              </w:rPr>
            </w:pPr>
            <w:del w:id="6727" w:author="Diana Gonzalez Garcia" w:date="2021-05-10T07:11:00Z">
              <w:r w:rsidRPr="001C5E65" w:rsidDel="00DE3725">
                <w:rPr>
                  <w:rFonts w:ascii="Calibri" w:hAnsi="Calibri" w:cs="Calibri"/>
                  <w:color w:val="000000"/>
                  <w:sz w:val="18"/>
                  <w:szCs w:val="18"/>
                  <w:lang w:eastAsia="es-CO"/>
                </w:rPr>
                <w:delText>En el caso que se lleguen a presentar las combinaciones de usos (según reglas de asignación del método de liquidación), se deberá considerar las variables Puntaje, Edad de cada uso para calcular el valor unitario de construcción. Luego dicho valor se asignará a cada unidad construida.</w:delText>
              </w:r>
            </w:del>
          </w:p>
        </w:tc>
        <w:tc>
          <w:tcPr>
            <w:tcW w:w="330" w:type="pct"/>
            <w:vMerge w:val="restart"/>
            <w:tcBorders>
              <w:top w:val="nil"/>
              <w:left w:val="nil"/>
              <w:bottom w:val="single" w:sz="4" w:space="0" w:color="auto"/>
              <w:right w:val="single" w:sz="4" w:space="0" w:color="auto"/>
            </w:tcBorders>
            <w:shd w:val="clear" w:color="auto" w:fill="auto"/>
            <w:noWrap/>
            <w:vAlign w:val="center"/>
            <w:hideMark/>
          </w:tcPr>
          <w:p w14:paraId="718B05B1" w14:textId="7EAC9EAD" w:rsidR="001C5E65" w:rsidRPr="001C5E65" w:rsidDel="00DE3725" w:rsidRDefault="001C5E65" w:rsidP="001C5E65">
            <w:pPr>
              <w:spacing w:after="0" w:line="240" w:lineRule="auto"/>
              <w:jc w:val="center"/>
              <w:rPr>
                <w:del w:id="6728" w:author="Diana Gonzalez Garcia" w:date="2021-05-10T07:11:00Z"/>
                <w:rFonts w:ascii="Calibri" w:hAnsi="Calibri" w:cs="Calibri"/>
                <w:color w:val="000000"/>
                <w:sz w:val="18"/>
                <w:szCs w:val="18"/>
                <w:lang w:eastAsia="es-CO"/>
              </w:rPr>
            </w:pPr>
            <w:del w:id="6729" w:author="Diana Gonzalez Garcia" w:date="2021-05-10T07:11:00Z">
              <w:r w:rsidRPr="001C5E65" w:rsidDel="00DE3725">
                <w:rPr>
                  <w:rFonts w:ascii="Calibri" w:hAnsi="Calibri" w:cs="Calibri"/>
                  <w:color w:val="000000"/>
                  <w:sz w:val="18"/>
                  <w:szCs w:val="18"/>
                  <w:lang w:eastAsia="es-CO"/>
                </w:rPr>
                <w:delText>T04</w:delText>
              </w:r>
            </w:del>
          </w:p>
        </w:tc>
        <w:tc>
          <w:tcPr>
            <w:tcW w:w="1249" w:type="pct"/>
            <w:vMerge w:val="restart"/>
            <w:tcBorders>
              <w:top w:val="nil"/>
              <w:left w:val="single" w:sz="4" w:space="0" w:color="auto"/>
              <w:bottom w:val="single" w:sz="4" w:space="0" w:color="auto"/>
              <w:right w:val="single" w:sz="4" w:space="0" w:color="auto"/>
            </w:tcBorders>
            <w:shd w:val="clear" w:color="auto" w:fill="auto"/>
            <w:vAlign w:val="center"/>
            <w:hideMark/>
          </w:tcPr>
          <w:p w14:paraId="7D665673" w14:textId="05DCDEED" w:rsidR="001C5E65" w:rsidRPr="001C5E65" w:rsidDel="00DE3725" w:rsidRDefault="001C5E65" w:rsidP="001C5E65">
            <w:pPr>
              <w:spacing w:after="0" w:line="240" w:lineRule="auto"/>
              <w:rPr>
                <w:del w:id="6730" w:author="Diana Gonzalez Garcia" w:date="2021-05-10T07:11:00Z"/>
                <w:rFonts w:ascii="Calibri" w:hAnsi="Calibri" w:cs="Calibri"/>
                <w:color w:val="000000"/>
                <w:sz w:val="18"/>
                <w:szCs w:val="18"/>
                <w:lang w:eastAsia="es-CO"/>
              </w:rPr>
            </w:pPr>
            <w:del w:id="6731" w:author="Diana Gonzalez Garcia" w:date="2021-05-10T07:11:00Z">
              <w:r w:rsidRPr="001C5E65" w:rsidDel="00DE3725">
                <w:rPr>
                  <w:rFonts w:ascii="Calibri" w:hAnsi="Calibri" w:cs="Calibri"/>
                  <w:color w:val="000000"/>
                  <w:sz w:val="18"/>
                  <w:szCs w:val="18"/>
                  <w:lang w:eastAsia="es-CO"/>
                </w:rPr>
                <w:delText>No aplica</w:delText>
              </w:r>
            </w:del>
          </w:p>
        </w:tc>
      </w:tr>
      <w:tr w:rsidR="001C5E65" w:rsidRPr="001C5E65" w:rsidDel="00DE3725" w14:paraId="2504749F" w14:textId="3912C7DA" w:rsidTr="001C5E65">
        <w:trPr>
          <w:trHeight w:val="1230"/>
          <w:del w:id="6732" w:author="Diana Gonzalez Garcia" w:date="2021-05-10T07:11:00Z"/>
        </w:trPr>
        <w:tc>
          <w:tcPr>
            <w:tcW w:w="403" w:type="pct"/>
            <w:vMerge/>
            <w:tcBorders>
              <w:top w:val="nil"/>
              <w:left w:val="single" w:sz="4" w:space="0" w:color="auto"/>
              <w:bottom w:val="single" w:sz="4" w:space="0" w:color="auto"/>
              <w:right w:val="single" w:sz="4" w:space="0" w:color="auto"/>
            </w:tcBorders>
            <w:vAlign w:val="center"/>
            <w:hideMark/>
          </w:tcPr>
          <w:p w14:paraId="203193A3" w14:textId="7154B43C" w:rsidR="001C5E65" w:rsidRPr="001C5E65" w:rsidDel="00DE3725" w:rsidRDefault="001C5E65" w:rsidP="001C5E65">
            <w:pPr>
              <w:spacing w:after="0" w:line="240" w:lineRule="auto"/>
              <w:rPr>
                <w:del w:id="6733" w:author="Diana Gonzalez Garcia" w:date="2021-05-10T07:11:00Z"/>
                <w:rFonts w:ascii="Calibri" w:hAnsi="Calibri" w:cs="Calibri"/>
                <w:color w:val="000000"/>
                <w:sz w:val="18"/>
                <w:szCs w:val="18"/>
                <w:lang w:eastAsia="es-CO"/>
              </w:rPr>
            </w:pPr>
          </w:p>
        </w:tc>
        <w:tc>
          <w:tcPr>
            <w:tcW w:w="403" w:type="pct"/>
            <w:vMerge/>
            <w:tcBorders>
              <w:top w:val="nil"/>
              <w:left w:val="single" w:sz="4" w:space="0" w:color="auto"/>
              <w:bottom w:val="single" w:sz="4" w:space="0" w:color="auto"/>
              <w:right w:val="single" w:sz="4" w:space="0" w:color="auto"/>
            </w:tcBorders>
            <w:vAlign w:val="center"/>
            <w:hideMark/>
          </w:tcPr>
          <w:p w14:paraId="28F9A00B" w14:textId="59934E97" w:rsidR="001C5E65" w:rsidRPr="001C5E65" w:rsidDel="00DE3725" w:rsidRDefault="001C5E65" w:rsidP="001C5E65">
            <w:pPr>
              <w:spacing w:after="0" w:line="240" w:lineRule="auto"/>
              <w:rPr>
                <w:del w:id="6734" w:author="Diana Gonzalez Garcia" w:date="2021-05-10T07:11:00Z"/>
                <w:rFonts w:ascii="Calibri" w:hAnsi="Calibri" w:cs="Calibri"/>
                <w:color w:val="000000"/>
                <w:sz w:val="18"/>
                <w:szCs w:val="18"/>
                <w:lang w:eastAsia="es-CO"/>
              </w:rPr>
            </w:pPr>
          </w:p>
        </w:tc>
        <w:tc>
          <w:tcPr>
            <w:tcW w:w="447" w:type="pct"/>
            <w:tcBorders>
              <w:top w:val="nil"/>
              <w:left w:val="nil"/>
              <w:bottom w:val="nil"/>
              <w:right w:val="nil"/>
            </w:tcBorders>
            <w:shd w:val="clear" w:color="auto" w:fill="auto"/>
            <w:vAlign w:val="center"/>
            <w:hideMark/>
          </w:tcPr>
          <w:p w14:paraId="0B7D98F2" w14:textId="06A95D32" w:rsidR="001C5E65" w:rsidRPr="001C5E65" w:rsidDel="00DE3725" w:rsidRDefault="001C5E65" w:rsidP="001C5E65">
            <w:pPr>
              <w:spacing w:after="0" w:line="240" w:lineRule="auto"/>
              <w:jc w:val="center"/>
              <w:rPr>
                <w:del w:id="6735" w:author="Diana Gonzalez Garcia" w:date="2021-05-10T07:11:00Z"/>
                <w:rFonts w:ascii="Calibri" w:hAnsi="Calibri" w:cs="Calibri"/>
                <w:color w:val="000000"/>
                <w:sz w:val="18"/>
                <w:szCs w:val="18"/>
                <w:lang w:eastAsia="es-CO"/>
              </w:rPr>
            </w:pPr>
            <w:del w:id="6736" w:author="Diana Gonzalez Garcia" w:date="2021-05-10T07:11:00Z">
              <w:r w:rsidRPr="001C5E65" w:rsidDel="00DE3725">
                <w:rPr>
                  <w:rFonts w:ascii="Calibri" w:hAnsi="Calibri" w:cs="Calibri"/>
                  <w:color w:val="000000"/>
                  <w:sz w:val="18"/>
                  <w:szCs w:val="18"/>
                  <w:lang w:eastAsia="es-CO"/>
                </w:rPr>
                <w:delText>($ / m2)</w:delText>
              </w:r>
            </w:del>
          </w:p>
        </w:tc>
        <w:tc>
          <w:tcPr>
            <w:tcW w:w="369" w:type="pct"/>
            <w:vMerge/>
            <w:tcBorders>
              <w:top w:val="nil"/>
              <w:left w:val="single" w:sz="4" w:space="0" w:color="auto"/>
              <w:bottom w:val="single" w:sz="4" w:space="0" w:color="auto"/>
              <w:right w:val="single" w:sz="4" w:space="0" w:color="auto"/>
            </w:tcBorders>
            <w:vAlign w:val="center"/>
            <w:hideMark/>
          </w:tcPr>
          <w:p w14:paraId="6C61324F" w14:textId="2A690116" w:rsidR="001C5E65" w:rsidRPr="001C5E65" w:rsidDel="00DE3725" w:rsidRDefault="001C5E65" w:rsidP="001C5E65">
            <w:pPr>
              <w:spacing w:after="0" w:line="240" w:lineRule="auto"/>
              <w:rPr>
                <w:del w:id="6737" w:author="Diana Gonzalez Garcia" w:date="2021-05-10T07:11:00Z"/>
                <w:rFonts w:ascii="Calibri" w:hAnsi="Calibri" w:cs="Calibri"/>
                <w:color w:val="000000"/>
                <w:sz w:val="18"/>
                <w:szCs w:val="18"/>
                <w:lang w:eastAsia="es-CO"/>
              </w:rPr>
            </w:pPr>
          </w:p>
        </w:tc>
        <w:tc>
          <w:tcPr>
            <w:tcW w:w="1798" w:type="pct"/>
            <w:tcBorders>
              <w:top w:val="nil"/>
              <w:left w:val="single" w:sz="4" w:space="0" w:color="auto"/>
              <w:bottom w:val="nil"/>
              <w:right w:val="single" w:sz="4" w:space="0" w:color="auto"/>
            </w:tcBorders>
            <w:shd w:val="clear" w:color="auto" w:fill="auto"/>
            <w:vAlign w:val="center"/>
            <w:hideMark/>
          </w:tcPr>
          <w:p w14:paraId="67D3FBF4" w14:textId="6F4CB5BE" w:rsidR="001C5E65" w:rsidRPr="001C5E65" w:rsidDel="00DE3725" w:rsidRDefault="001C5E65">
            <w:pPr>
              <w:spacing w:after="0" w:line="240" w:lineRule="auto"/>
              <w:jc w:val="both"/>
              <w:rPr>
                <w:del w:id="6738" w:author="Diana Gonzalez Garcia" w:date="2021-05-10T07:11:00Z"/>
                <w:rFonts w:ascii="Calibri" w:hAnsi="Calibri" w:cs="Calibri"/>
                <w:color w:val="000000"/>
                <w:sz w:val="18"/>
                <w:szCs w:val="18"/>
                <w:lang w:eastAsia="es-CO"/>
              </w:rPr>
            </w:pPr>
            <w:del w:id="6739" w:author="Diana Gonzalez Garcia" w:date="2021-05-10T07:11:00Z">
              <w:r w:rsidRPr="001C5E65" w:rsidDel="00DE3725">
                <w:rPr>
                  <w:rFonts w:ascii="Calibri" w:hAnsi="Calibri" w:cs="Calibri"/>
                  <w:color w:val="000000"/>
                  <w:sz w:val="18"/>
                  <w:szCs w:val="18"/>
                  <w:lang w:eastAsia="es-CO"/>
                </w:rPr>
                <w:delText>Para predios con edades superiores a 100 años,  la variable modelo es avalúo especial.</w:delText>
              </w:r>
            </w:del>
          </w:p>
        </w:tc>
        <w:tc>
          <w:tcPr>
            <w:tcW w:w="330" w:type="pct"/>
            <w:vMerge/>
            <w:tcBorders>
              <w:top w:val="nil"/>
              <w:left w:val="nil"/>
              <w:bottom w:val="single" w:sz="4" w:space="0" w:color="auto"/>
              <w:right w:val="single" w:sz="4" w:space="0" w:color="auto"/>
            </w:tcBorders>
            <w:vAlign w:val="center"/>
            <w:hideMark/>
          </w:tcPr>
          <w:p w14:paraId="4A75B833" w14:textId="6CE52E3C" w:rsidR="001C5E65" w:rsidRPr="001C5E65" w:rsidDel="00DE3725" w:rsidRDefault="001C5E65" w:rsidP="001C5E65">
            <w:pPr>
              <w:spacing w:after="0" w:line="240" w:lineRule="auto"/>
              <w:rPr>
                <w:del w:id="6740" w:author="Diana Gonzalez Garcia" w:date="2021-05-10T07:11:00Z"/>
                <w:rFonts w:ascii="Calibri" w:hAnsi="Calibri" w:cs="Calibri"/>
                <w:color w:val="000000"/>
                <w:sz w:val="18"/>
                <w:szCs w:val="18"/>
                <w:lang w:eastAsia="es-CO"/>
              </w:rPr>
            </w:pPr>
          </w:p>
        </w:tc>
        <w:tc>
          <w:tcPr>
            <w:tcW w:w="1249" w:type="pct"/>
            <w:vMerge/>
            <w:tcBorders>
              <w:top w:val="nil"/>
              <w:left w:val="single" w:sz="4" w:space="0" w:color="auto"/>
              <w:bottom w:val="single" w:sz="4" w:space="0" w:color="auto"/>
              <w:right w:val="single" w:sz="4" w:space="0" w:color="auto"/>
            </w:tcBorders>
            <w:vAlign w:val="center"/>
            <w:hideMark/>
          </w:tcPr>
          <w:p w14:paraId="21286056" w14:textId="2F2BA983" w:rsidR="001C5E65" w:rsidRPr="001C5E65" w:rsidDel="00DE3725" w:rsidRDefault="001C5E65" w:rsidP="001C5E65">
            <w:pPr>
              <w:spacing w:after="0" w:line="240" w:lineRule="auto"/>
              <w:rPr>
                <w:del w:id="6741" w:author="Diana Gonzalez Garcia" w:date="2021-05-10T07:11:00Z"/>
                <w:rFonts w:ascii="Calibri" w:hAnsi="Calibri" w:cs="Calibri"/>
                <w:color w:val="000000"/>
                <w:sz w:val="18"/>
                <w:szCs w:val="18"/>
                <w:lang w:eastAsia="es-CO"/>
              </w:rPr>
            </w:pPr>
          </w:p>
        </w:tc>
      </w:tr>
      <w:tr w:rsidR="001C5E65" w:rsidRPr="001C5E65" w:rsidDel="00DE3725" w14:paraId="5DD38BCD" w14:textId="5C705D2F" w:rsidTr="001C5E65">
        <w:trPr>
          <w:trHeight w:val="1230"/>
          <w:del w:id="6742" w:author="Diana Gonzalez Garcia" w:date="2021-05-10T07:11:00Z"/>
        </w:trPr>
        <w:tc>
          <w:tcPr>
            <w:tcW w:w="403" w:type="pct"/>
            <w:vMerge/>
            <w:tcBorders>
              <w:top w:val="nil"/>
              <w:left w:val="single" w:sz="4" w:space="0" w:color="auto"/>
              <w:bottom w:val="single" w:sz="4" w:space="0" w:color="auto"/>
              <w:right w:val="single" w:sz="4" w:space="0" w:color="auto"/>
            </w:tcBorders>
            <w:vAlign w:val="center"/>
            <w:hideMark/>
          </w:tcPr>
          <w:p w14:paraId="36FAC623" w14:textId="2089D80E" w:rsidR="001C5E65" w:rsidRPr="001C5E65" w:rsidDel="00DE3725" w:rsidRDefault="001C5E65" w:rsidP="001C5E65">
            <w:pPr>
              <w:spacing w:after="0" w:line="240" w:lineRule="auto"/>
              <w:rPr>
                <w:del w:id="6743" w:author="Diana Gonzalez Garcia" w:date="2021-05-10T07:11:00Z"/>
                <w:rFonts w:ascii="Calibri" w:hAnsi="Calibri" w:cs="Calibri"/>
                <w:color w:val="000000"/>
                <w:sz w:val="18"/>
                <w:szCs w:val="18"/>
                <w:lang w:eastAsia="es-CO"/>
              </w:rPr>
            </w:pPr>
          </w:p>
        </w:tc>
        <w:tc>
          <w:tcPr>
            <w:tcW w:w="403" w:type="pct"/>
            <w:vMerge/>
            <w:tcBorders>
              <w:top w:val="nil"/>
              <w:left w:val="single" w:sz="4" w:space="0" w:color="auto"/>
              <w:bottom w:val="single" w:sz="4" w:space="0" w:color="auto"/>
              <w:right w:val="single" w:sz="4" w:space="0" w:color="auto"/>
            </w:tcBorders>
            <w:vAlign w:val="center"/>
            <w:hideMark/>
          </w:tcPr>
          <w:p w14:paraId="4D900667" w14:textId="63324D1A" w:rsidR="001C5E65" w:rsidRPr="001C5E65" w:rsidDel="00DE3725" w:rsidRDefault="001C5E65" w:rsidP="001C5E65">
            <w:pPr>
              <w:spacing w:after="0" w:line="240" w:lineRule="auto"/>
              <w:rPr>
                <w:del w:id="6744" w:author="Diana Gonzalez Garcia" w:date="2021-05-10T07:11:00Z"/>
                <w:rFonts w:ascii="Calibri" w:hAnsi="Calibri" w:cs="Calibri"/>
                <w:color w:val="000000"/>
                <w:sz w:val="18"/>
                <w:szCs w:val="18"/>
                <w:lang w:eastAsia="es-CO"/>
              </w:rPr>
            </w:pPr>
          </w:p>
        </w:tc>
        <w:tc>
          <w:tcPr>
            <w:tcW w:w="447" w:type="pct"/>
            <w:tcBorders>
              <w:top w:val="nil"/>
              <w:left w:val="nil"/>
              <w:bottom w:val="single" w:sz="4" w:space="0" w:color="auto"/>
              <w:right w:val="nil"/>
            </w:tcBorders>
            <w:shd w:val="clear" w:color="auto" w:fill="auto"/>
            <w:vAlign w:val="center"/>
            <w:hideMark/>
          </w:tcPr>
          <w:p w14:paraId="29528785" w14:textId="67B5D978" w:rsidR="001C5E65" w:rsidRPr="001C5E65" w:rsidDel="00DE3725" w:rsidRDefault="001C5E65" w:rsidP="001C5E65">
            <w:pPr>
              <w:spacing w:after="0" w:line="240" w:lineRule="auto"/>
              <w:rPr>
                <w:del w:id="6745" w:author="Diana Gonzalez Garcia" w:date="2021-05-10T07:11:00Z"/>
                <w:rFonts w:ascii="Calibri" w:hAnsi="Calibri" w:cs="Calibri"/>
                <w:color w:val="000000"/>
                <w:sz w:val="18"/>
                <w:szCs w:val="18"/>
                <w:lang w:eastAsia="es-CO"/>
              </w:rPr>
            </w:pPr>
            <w:del w:id="6746" w:author="Diana Gonzalez Garcia" w:date="2021-05-10T07:11:00Z">
              <w:r w:rsidRPr="001C5E65" w:rsidDel="00DE3725">
                <w:rPr>
                  <w:rFonts w:ascii="Calibri" w:hAnsi="Calibri" w:cs="Calibri"/>
                  <w:color w:val="000000"/>
                  <w:sz w:val="18"/>
                  <w:szCs w:val="18"/>
                  <w:lang w:eastAsia="es-CO"/>
                </w:rPr>
                <w:delText> </w:delText>
              </w:r>
            </w:del>
          </w:p>
        </w:tc>
        <w:tc>
          <w:tcPr>
            <w:tcW w:w="369" w:type="pct"/>
            <w:tcBorders>
              <w:top w:val="nil"/>
              <w:left w:val="single" w:sz="4" w:space="0" w:color="auto"/>
              <w:bottom w:val="single" w:sz="4" w:space="0" w:color="auto"/>
              <w:right w:val="single" w:sz="4" w:space="0" w:color="auto"/>
            </w:tcBorders>
            <w:shd w:val="clear" w:color="auto" w:fill="auto"/>
            <w:vAlign w:val="center"/>
            <w:hideMark/>
          </w:tcPr>
          <w:p w14:paraId="5E25B495" w14:textId="23942054" w:rsidR="001C5E65" w:rsidRPr="001C5E65" w:rsidDel="00DE3725" w:rsidRDefault="001C5E65" w:rsidP="001C5E65">
            <w:pPr>
              <w:spacing w:after="0" w:line="240" w:lineRule="auto"/>
              <w:jc w:val="center"/>
              <w:rPr>
                <w:del w:id="6747" w:author="Diana Gonzalez Garcia" w:date="2021-05-10T07:11:00Z"/>
                <w:rFonts w:ascii="Calibri" w:hAnsi="Calibri" w:cs="Calibri"/>
                <w:color w:val="000000"/>
                <w:sz w:val="18"/>
                <w:szCs w:val="18"/>
                <w:lang w:eastAsia="es-CO"/>
              </w:rPr>
            </w:pPr>
            <w:del w:id="6748" w:author="Diana Gonzalez Garcia" w:date="2021-05-10T07:11:00Z">
              <w:r w:rsidRPr="001C5E65" w:rsidDel="00DE3725">
                <w:rPr>
                  <w:rFonts w:ascii="Calibri" w:hAnsi="Calibri" w:cs="Calibri"/>
                  <w:color w:val="000000"/>
                  <w:sz w:val="18"/>
                  <w:szCs w:val="18"/>
                  <w:lang w:eastAsia="es-CO"/>
                </w:rPr>
                <w:delText>Edad</w:delText>
              </w:r>
            </w:del>
          </w:p>
        </w:tc>
        <w:tc>
          <w:tcPr>
            <w:tcW w:w="1798" w:type="pct"/>
            <w:tcBorders>
              <w:top w:val="nil"/>
              <w:left w:val="single" w:sz="4" w:space="0" w:color="auto"/>
              <w:bottom w:val="nil"/>
              <w:right w:val="single" w:sz="4" w:space="0" w:color="auto"/>
            </w:tcBorders>
            <w:shd w:val="clear" w:color="auto" w:fill="auto"/>
            <w:vAlign w:val="center"/>
            <w:hideMark/>
          </w:tcPr>
          <w:p w14:paraId="678DABF7" w14:textId="617E4BEA" w:rsidR="001C5E65" w:rsidRPr="001C5E65" w:rsidDel="00DE3725" w:rsidRDefault="001C5E65" w:rsidP="001C5E65">
            <w:pPr>
              <w:spacing w:after="0" w:line="240" w:lineRule="auto"/>
              <w:rPr>
                <w:del w:id="6749" w:author="Diana Gonzalez Garcia" w:date="2021-05-10T07:11:00Z"/>
                <w:rFonts w:ascii="Calibri" w:hAnsi="Calibri" w:cs="Calibri"/>
                <w:color w:val="000000"/>
                <w:sz w:val="18"/>
                <w:szCs w:val="18"/>
                <w:lang w:eastAsia="es-CO"/>
              </w:rPr>
            </w:pPr>
            <w:del w:id="6750" w:author="Diana Gonzalez Garcia" w:date="2021-05-10T07:11:00Z">
              <w:r w:rsidRPr="001C5E65" w:rsidDel="00DE3725">
                <w:rPr>
                  <w:rFonts w:ascii="Calibri" w:hAnsi="Calibri" w:cs="Calibri"/>
                  <w:color w:val="000000"/>
                  <w:sz w:val="18"/>
                  <w:szCs w:val="18"/>
                  <w:lang w:eastAsia="es-CO"/>
                </w:rPr>
                <w:delText>Para predios con puntajes superiores a 100, la variable modelo es avalúo especial.</w:delText>
              </w:r>
            </w:del>
          </w:p>
        </w:tc>
        <w:tc>
          <w:tcPr>
            <w:tcW w:w="330" w:type="pct"/>
            <w:vMerge/>
            <w:tcBorders>
              <w:top w:val="nil"/>
              <w:left w:val="nil"/>
              <w:bottom w:val="single" w:sz="4" w:space="0" w:color="auto"/>
              <w:right w:val="single" w:sz="4" w:space="0" w:color="auto"/>
            </w:tcBorders>
            <w:vAlign w:val="center"/>
            <w:hideMark/>
          </w:tcPr>
          <w:p w14:paraId="410B1BE4" w14:textId="45333E74" w:rsidR="001C5E65" w:rsidRPr="001C5E65" w:rsidDel="00DE3725" w:rsidRDefault="001C5E65" w:rsidP="001C5E65">
            <w:pPr>
              <w:spacing w:after="0" w:line="240" w:lineRule="auto"/>
              <w:rPr>
                <w:del w:id="6751" w:author="Diana Gonzalez Garcia" w:date="2021-05-10T07:11:00Z"/>
                <w:rFonts w:ascii="Calibri" w:hAnsi="Calibri" w:cs="Calibri"/>
                <w:color w:val="000000"/>
                <w:sz w:val="18"/>
                <w:szCs w:val="18"/>
                <w:lang w:eastAsia="es-CO"/>
              </w:rPr>
            </w:pPr>
          </w:p>
        </w:tc>
        <w:tc>
          <w:tcPr>
            <w:tcW w:w="1249" w:type="pct"/>
            <w:vMerge/>
            <w:tcBorders>
              <w:top w:val="nil"/>
              <w:left w:val="single" w:sz="4" w:space="0" w:color="auto"/>
              <w:bottom w:val="single" w:sz="4" w:space="0" w:color="auto"/>
              <w:right w:val="single" w:sz="4" w:space="0" w:color="auto"/>
            </w:tcBorders>
            <w:vAlign w:val="center"/>
            <w:hideMark/>
          </w:tcPr>
          <w:p w14:paraId="6239C8A7" w14:textId="59EFB7F0" w:rsidR="001C5E65" w:rsidRPr="001C5E65" w:rsidDel="00DE3725" w:rsidRDefault="001C5E65" w:rsidP="001C5E65">
            <w:pPr>
              <w:spacing w:after="0" w:line="240" w:lineRule="auto"/>
              <w:rPr>
                <w:del w:id="6752" w:author="Diana Gonzalez Garcia" w:date="2021-05-10T07:11:00Z"/>
                <w:rFonts w:ascii="Calibri" w:hAnsi="Calibri" w:cs="Calibri"/>
                <w:color w:val="000000"/>
                <w:sz w:val="18"/>
                <w:szCs w:val="18"/>
                <w:lang w:eastAsia="es-CO"/>
              </w:rPr>
            </w:pPr>
          </w:p>
        </w:tc>
      </w:tr>
      <w:tr w:rsidR="001C5E65" w:rsidRPr="001C5E65" w:rsidDel="00DE3725" w14:paraId="2AF7A112" w14:textId="6EE7E43E" w:rsidTr="001C5E65">
        <w:trPr>
          <w:trHeight w:val="1230"/>
          <w:del w:id="6753" w:author="Diana Gonzalez Garcia" w:date="2021-05-10T07:11:00Z"/>
        </w:trPr>
        <w:tc>
          <w:tcPr>
            <w:tcW w:w="403"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17A72F36" w14:textId="53572255" w:rsidR="001C5E65" w:rsidRPr="001C5E65" w:rsidDel="00DE3725" w:rsidRDefault="001C5E65" w:rsidP="001C5E65">
            <w:pPr>
              <w:spacing w:after="0" w:line="240" w:lineRule="auto"/>
              <w:jc w:val="center"/>
              <w:rPr>
                <w:del w:id="6754" w:author="Diana Gonzalez Garcia" w:date="2021-05-10T07:11:00Z"/>
                <w:rFonts w:ascii="Calibri" w:hAnsi="Calibri" w:cs="Calibri"/>
                <w:color w:val="000000"/>
                <w:sz w:val="18"/>
                <w:szCs w:val="18"/>
                <w:lang w:eastAsia="es-CO"/>
              </w:rPr>
            </w:pPr>
            <w:del w:id="6755" w:author="Diana Gonzalez Garcia" w:date="2021-05-10T07:11:00Z">
              <w:r w:rsidRPr="001C5E65" w:rsidDel="00DE3725">
                <w:rPr>
                  <w:rFonts w:ascii="Calibri" w:hAnsi="Calibri" w:cs="Calibri"/>
                  <w:color w:val="000000"/>
                  <w:sz w:val="18"/>
                  <w:szCs w:val="18"/>
                  <w:lang w:eastAsia="es-CO"/>
                </w:rPr>
                <w:delText>T06</w:delText>
              </w:r>
            </w:del>
          </w:p>
        </w:tc>
        <w:tc>
          <w:tcPr>
            <w:tcW w:w="403" w:type="pct"/>
            <w:vMerge w:val="restart"/>
            <w:tcBorders>
              <w:top w:val="nil"/>
              <w:left w:val="single" w:sz="4" w:space="0" w:color="auto"/>
              <w:bottom w:val="single" w:sz="4" w:space="0" w:color="auto"/>
              <w:right w:val="single" w:sz="4" w:space="0" w:color="auto"/>
            </w:tcBorders>
            <w:shd w:val="clear" w:color="auto" w:fill="auto"/>
            <w:vAlign w:val="center"/>
            <w:hideMark/>
          </w:tcPr>
          <w:p w14:paraId="03CAE823" w14:textId="60D9D8E9" w:rsidR="001C5E65" w:rsidRPr="001C5E65" w:rsidDel="00DE3725" w:rsidRDefault="001C5E65" w:rsidP="001C5E65">
            <w:pPr>
              <w:spacing w:after="0" w:line="240" w:lineRule="auto"/>
              <w:jc w:val="center"/>
              <w:rPr>
                <w:del w:id="6756" w:author="Diana Gonzalez Garcia" w:date="2021-05-10T07:11:00Z"/>
                <w:rFonts w:ascii="Calibri" w:hAnsi="Calibri" w:cs="Calibri"/>
                <w:sz w:val="18"/>
                <w:szCs w:val="18"/>
                <w:lang w:eastAsia="es-CO"/>
              </w:rPr>
            </w:pPr>
            <w:del w:id="6757" w:author="Diana Gonzalez Garcia" w:date="2021-05-10T07:11:00Z">
              <w:r w:rsidRPr="001C5E65" w:rsidDel="00DE3725">
                <w:rPr>
                  <w:rFonts w:ascii="Calibri" w:hAnsi="Calibri" w:cs="Calibri"/>
                  <w:sz w:val="18"/>
                  <w:szCs w:val="18"/>
                  <w:lang w:eastAsia="es-CO"/>
                </w:rPr>
                <w:delText xml:space="preserve"> Institucional</w:delText>
              </w:r>
            </w:del>
          </w:p>
        </w:tc>
        <w:tc>
          <w:tcPr>
            <w:tcW w:w="447" w:type="pct"/>
            <w:tcBorders>
              <w:top w:val="nil"/>
              <w:left w:val="nil"/>
              <w:bottom w:val="nil"/>
              <w:right w:val="nil"/>
            </w:tcBorders>
            <w:shd w:val="clear" w:color="auto" w:fill="auto"/>
            <w:noWrap/>
            <w:vAlign w:val="bottom"/>
            <w:hideMark/>
          </w:tcPr>
          <w:p w14:paraId="1A383F10" w14:textId="20635510" w:rsidR="001C5E65" w:rsidRPr="001C5E65" w:rsidDel="00DE3725" w:rsidRDefault="001C5E65" w:rsidP="001C5E65">
            <w:pPr>
              <w:spacing w:after="0" w:line="240" w:lineRule="auto"/>
              <w:jc w:val="center"/>
              <w:rPr>
                <w:del w:id="6758" w:author="Diana Gonzalez Garcia" w:date="2021-05-10T07:11:00Z"/>
                <w:rFonts w:ascii="Calibri" w:hAnsi="Calibri" w:cs="Calibri"/>
                <w:sz w:val="18"/>
                <w:szCs w:val="18"/>
                <w:lang w:eastAsia="es-CO"/>
              </w:rPr>
            </w:pPr>
          </w:p>
        </w:tc>
        <w:tc>
          <w:tcPr>
            <w:tcW w:w="369" w:type="pct"/>
            <w:vMerge w:val="restart"/>
            <w:tcBorders>
              <w:top w:val="nil"/>
              <w:left w:val="single" w:sz="4" w:space="0" w:color="auto"/>
              <w:bottom w:val="single" w:sz="4" w:space="0" w:color="auto"/>
              <w:right w:val="single" w:sz="4" w:space="0" w:color="auto"/>
            </w:tcBorders>
            <w:shd w:val="clear" w:color="auto" w:fill="auto"/>
            <w:vAlign w:val="center"/>
            <w:hideMark/>
          </w:tcPr>
          <w:p w14:paraId="7AD81310" w14:textId="5E22425F" w:rsidR="001C5E65" w:rsidRPr="001C5E65" w:rsidDel="00DE3725" w:rsidRDefault="001C5E65" w:rsidP="001C5E65">
            <w:pPr>
              <w:spacing w:after="0" w:line="240" w:lineRule="auto"/>
              <w:jc w:val="center"/>
              <w:rPr>
                <w:del w:id="6759" w:author="Diana Gonzalez Garcia" w:date="2021-05-10T07:11:00Z"/>
                <w:rFonts w:ascii="Calibri" w:hAnsi="Calibri" w:cs="Calibri"/>
                <w:color w:val="000000"/>
                <w:sz w:val="18"/>
                <w:szCs w:val="18"/>
                <w:lang w:eastAsia="es-CO"/>
              </w:rPr>
            </w:pPr>
            <w:del w:id="6760" w:author="Diana Gonzalez Garcia" w:date="2021-05-10T07:11:00Z">
              <w:r w:rsidRPr="001C5E65" w:rsidDel="00DE3725">
                <w:rPr>
                  <w:rFonts w:ascii="Calibri" w:hAnsi="Calibri" w:cs="Calibri"/>
                  <w:color w:val="000000"/>
                  <w:sz w:val="18"/>
                  <w:szCs w:val="18"/>
                  <w:lang w:eastAsia="es-CO"/>
                </w:rPr>
                <w:delText>Puntaje</w:delText>
              </w:r>
            </w:del>
          </w:p>
        </w:tc>
        <w:tc>
          <w:tcPr>
            <w:tcW w:w="1798" w:type="pct"/>
            <w:tcBorders>
              <w:top w:val="single" w:sz="4" w:space="0" w:color="auto"/>
              <w:left w:val="single" w:sz="4" w:space="0" w:color="auto"/>
              <w:bottom w:val="nil"/>
              <w:right w:val="single" w:sz="4" w:space="0" w:color="auto"/>
            </w:tcBorders>
            <w:shd w:val="clear" w:color="auto" w:fill="auto"/>
            <w:vAlign w:val="center"/>
            <w:hideMark/>
          </w:tcPr>
          <w:p w14:paraId="4E604D3D" w14:textId="67D3F65A" w:rsidR="001C5E65" w:rsidRPr="001C5E65" w:rsidDel="00DE3725" w:rsidRDefault="001C5E65" w:rsidP="001C5E65">
            <w:pPr>
              <w:spacing w:after="0" w:line="240" w:lineRule="auto"/>
              <w:jc w:val="both"/>
              <w:rPr>
                <w:del w:id="6761" w:author="Diana Gonzalez Garcia" w:date="2021-05-10T07:11:00Z"/>
                <w:rFonts w:ascii="Calibri" w:hAnsi="Calibri" w:cs="Calibri"/>
                <w:color w:val="000000"/>
                <w:sz w:val="18"/>
                <w:szCs w:val="18"/>
                <w:lang w:eastAsia="es-CO"/>
              </w:rPr>
            </w:pPr>
            <w:del w:id="6762" w:author="Diana Gonzalez Garcia" w:date="2021-05-10T07:11:00Z">
              <w:r w:rsidRPr="001C5E65" w:rsidDel="00DE3725">
                <w:rPr>
                  <w:rFonts w:ascii="Calibri" w:hAnsi="Calibri" w:cs="Calibri"/>
                  <w:color w:val="000000"/>
                  <w:sz w:val="18"/>
                  <w:szCs w:val="18"/>
                  <w:lang w:eastAsia="es-CO"/>
                </w:rPr>
                <w:delText xml:space="preserve">Si el área construida de la unidad calificada del predio es menos a 350 metros cuadrados </w:delText>
              </w:r>
              <w:r w:rsidRPr="000C54FD" w:rsidDel="00DE3725">
                <w:rPr>
                  <w:rFonts w:ascii="Calibri" w:hAnsi="Calibri" w:cs="Calibri"/>
                  <w:sz w:val="18"/>
                  <w:szCs w:val="18"/>
                  <w:lang w:eastAsia="es-CO"/>
                  <w:rPrChange w:id="6763" w:author="Diana Gonzalez Garcia" w:date="2021-05-10T07:04:00Z">
                    <w:rPr>
                      <w:rFonts w:ascii="Calibri" w:hAnsi="Calibri" w:cs="Calibri"/>
                      <w:color w:val="FF0000"/>
                      <w:sz w:val="18"/>
                      <w:szCs w:val="18"/>
                      <w:lang w:eastAsia="es-CO"/>
                    </w:rPr>
                  </w:rPrChange>
                </w:rPr>
                <w:delText>con altura menor a 5 pisos</w:delText>
              </w:r>
              <w:r w:rsidRPr="000C54FD" w:rsidDel="00DE3725">
                <w:rPr>
                  <w:rFonts w:ascii="Calibri" w:hAnsi="Calibri" w:cs="Calibri"/>
                  <w:sz w:val="18"/>
                  <w:szCs w:val="18"/>
                  <w:lang w:eastAsia="es-CO"/>
                  <w:rPrChange w:id="6764" w:author="Diana Gonzalez Garcia" w:date="2021-05-10T07:04:00Z">
                    <w:rPr>
                      <w:rFonts w:ascii="Calibri" w:hAnsi="Calibri" w:cs="Calibri"/>
                      <w:color w:val="000000"/>
                      <w:sz w:val="18"/>
                      <w:szCs w:val="18"/>
                      <w:lang w:eastAsia="es-CO"/>
                    </w:rPr>
                  </w:rPrChange>
                </w:rPr>
                <w:delText xml:space="preserve">, entonces aplique la T01 - Residencial </w:delText>
              </w:r>
              <w:r w:rsidRPr="001C5E65" w:rsidDel="00DE3725">
                <w:rPr>
                  <w:rFonts w:ascii="Calibri" w:hAnsi="Calibri" w:cs="Calibri"/>
                  <w:color w:val="000000"/>
                  <w:sz w:val="18"/>
                  <w:szCs w:val="18"/>
                  <w:lang w:eastAsia="es-CO"/>
                </w:rPr>
                <w:delText>para su liquidación.</w:delText>
              </w:r>
            </w:del>
          </w:p>
        </w:tc>
        <w:tc>
          <w:tcPr>
            <w:tcW w:w="330" w:type="pct"/>
            <w:vMerge w:val="restart"/>
            <w:tcBorders>
              <w:top w:val="nil"/>
              <w:left w:val="nil"/>
              <w:bottom w:val="single" w:sz="4" w:space="0" w:color="auto"/>
              <w:right w:val="single" w:sz="4" w:space="0" w:color="auto"/>
            </w:tcBorders>
            <w:shd w:val="clear" w:color="auto" w:fill="auto"/>
            <w:noWrap/>
            <w:vAlign w:val="center"/>
            <w:hideMark/>
          </w:tcPr>
          <w:p w14:paraId="5F8003E3" w14:textId="6E6E7928" w:rsidR="001C5E65" w:rsidRPr="001C5E65" w:rsidDel="00DE3725" w:rsidRDefault="001C5E65" w:rsidP="001C5E65">
            <w:pPr>
              <w:spacing w:after="0" w:line="240" w:lineRule="auto"/>
              <w:jc w:val="center"/>
              <w:rPr>
                <w:del w:id="6765" w:author="Diana Gonzalez Garcia" w:date="2021-05-10T07:11:00Z"/>
                <w:rFonts w:ascii="Calibri" w:hAnsi="Calibri" w:cs="Calibri"/>
                <w:color w:val="000000"/>
                <w:sz w:val="18"/>
                <w:szCs w:val="18"/>
                <w:lang w:eastAsia="es-CO"/>
              </w:rPr>
            </w:pPr>
            <w:del w:id="6766" w:author="Diana Gonzalez Garcia" w:date="2021-05-10T07:11:00Z">
              <w:r w:rsidRPr="001C5E65" w:rsidDel="00DE3725">
                <w:rPr>
                  <w:rFonts w:ascii="Calibri" w:hAnsi="Calibri" w:cs="Calibri"/>
                  <w:color w:val="000000"/>
                  <w:sz w:val="18"/>
                  <w:szCs w:val="18"/>
                  <w:lang w:eastAsia="es-CO"/>
                </w:rPr>
                <w:delText>T06</w:delText>
              </w:r>
            </w:del>
          </w:p>
        </w:tc>
        <w:tc>
          <w:tcPr>
            <w:tcW w:w="1249" w:type="pct"/>
            <w:vMerge w:val="restart"/>
            <w:tcBorders>
              <w:top w:val="nil"/>
              <w:left w:val="single" w:sz="4" w:space="0" w:color="auto"/>
              <w:bottom w:val="single" w:sz="4" w:space="0" w:color="auto"/>
              <w:right w:val="single" w:sz="4" w:space="0" w:color="auto"/>
            </w:tcBorders>
            <w:shd w:val="clear" w:color="auto" w:fill="auto"/>
            <w:vAlign w:val="center"/>
            <w:hideMark/>
          </w:tcPr>
          <w:p w14:paraId="4D21F66D" w14:textId="49A23569" w:rsidR="001C5E65" w:rsidRPr="001C5E65" w:rsidDel="00DE3725" w:rsidRDefault="001C5E65" w:rsidP="001C5E65">
            <w:pPr>
              <w:spacing w:after="0" w:line="240" w:lineRule="auto"/>
              <w:rPr>
                <w:del w:id="6767" w:author="Diana Gonzalez Garcia" w:date="2021-05-10T07:11:00Z"/>
                <w:rFonts w:ascii="Calibri" w:hAnsi="Calibri" w:cs="Calibri"/>
                <w:color w:val="000000"/>
                <w:sz w:val="18"/>
                <w:szCs w:val="18"/>
                <w:lang w:eastAsia="es-CO"/>
              </w:rPr>
            </w:pPr>
            <w:del w:id="6768" w:author="Diana Gonzalez Garcia" w:date="2021-05-10T07:11:00Z">
              <w:r w:rsidRPr="001C5E65" w:rsidDel="00DE3725">
                <w:rPr>
                  <w:rFonts w:ascii="Calibri" w:hAnsi="Calibri" w:cs="Calibri"/>
                  <w:color w:val="000000"/>
                  <w:sz w:val="18"/>
                  <w:szCs w:val="18"/>
                  <w:lang w:eastAsia="es-CO"/>
                </w:rPr>
                <w:delText>No aplica</w:delText>
              </w:r>
            </w:del>
          </w:p>
        </w:tc>
      </w:tr>
      <w:tr w:rsidR="001C5E65" w:rsidRPr="001C5E65" w:rsidDel="00DE3725" w14:paraId="34C113B1" w14:textId="69F56279" w:rsidTr="001C5E65">
        <w:trPr>
          <w:trHeight w:val="2130"/>
          <w:del w:id="6769" w:author="Diana Gonzalez Garcia" w:date="2021-05-10T07:11:00Z"/>
        </w:trPr>
        <w:tc>
          <w:tcPr>
            <w:tcW w:w="403" w:type="pct"/>
            <w:vMerge/>
            <w:tcBorders>
              <w:top w:val="nil"/>
              <w:left w:val="single" w:sz="4" w:space="0" w:color="auto"/>
              <w:bottom w:val="single" w:sz="4" w:space="0" w:color="auto"/>
              <w:right w:val="single" w:sz="4" w:space="0" w:color="auto"/>
            </w:tcBorders>
            <w:vAlign w:val="center"/>
            <w:hideMark/>
          </w:tcPr>
          <w:p w14:paraId="78EAF179" w14:textId="512C1C54" w:rsidR="001C5E65" w:rsidRPr="001C5E65" w:rsidDel="00DE3725" w:rsidRDefault="001C5E65" w:rsidP="001C5E65">
            <w:pPr>
              <w:spacing w:after="0" w:line="240" w:lineRule="auto"/>
              <w:rPr>
                <w:del w:id="6770" w:author="Diana Gonzalez Garcia" w:date="2021-05-10T07:11:00Z"/>
                <w:rFonts w:ascii="Calibri" w:hAnsi="Calibri" w:cs="Calibri"/>
                <w:color w:val="000000"/>
                <w:sz w:val="18"/>
                <w:szCs w:val="18"/>
                <w:lang w:eastAsia="es-CO"/>
              </w:rPr>
            </w:pPr>
          </w:p>
        </w:tc>
        <w:tc>
          <w:tcPr>
            <w:tcW w:w="403" w:type="pct"/>
            <w:vMerge/>
            <w:tcBorders>
              <w:top w:val="nil"/>
              <w:left w:val="single" w:sz="4" w:space="0" w:color="auto"/>
              <w:bottom w:val="single" w:sz="4" w:space="0" w:color="auto"/>
              <w:right w:val="single" w:sz="4" w:space="0" w:color="auto"/>
            </w:tcBorders>
            <w:vAlign w:val="center"/>
            <w:hideMark/>
          </w:tcPr>
          <w:p w14:paraId="683EA92A" w14:textId="24479B75" w:rsidR="001C5E65" w:rsidRPr="001C5E65" w:rsidDel="00DE3725" w:rsidRDefault="001C5E65" w:rsidP="001C5E65">
            <w:pPr>
              <w:spacing w:after="0" w:line="240" w:lineRule="auto"/>
              <w:rPr>
                <w:del w:id="6771" w:author="Diana Gonzalez Garcia" w:date="2021-05-10T07:11:00Z"/>
                <w:rFonts w:ascii="Calibri" w:hAnsi="Calibri" w:cs="Calibri"/>
                <w:sz w:val="18"/>
                <w:szCs w:val="18"/>
                <w:lang w:eastAsia="es-CO"/>
              </w:rPr>
            </w:pPr>
          </w:p>
        </w:tc>
        <w:tc>
          <w:tcPr>
            <w:tcW w:w="447" w:type="pct"/>
            <w:tcBorders>
              <w:top w:val="nil"/>
              <w:left w:val="nil"/>
              <w:bottom w:val="nil"/>
              <w:right w:val="nil"/>
            </w:tcBorders>
            <w:shd w:val="clear" w:color="auto" w:fill="auto"/>
            <w:vAlign w:val="center"/>
            <w:hideMark/>
          </w:tcPr>
          <w:p w14:paraId="46EC93FD" w14:textId="741588A2" w:rsidR="001C5E65" w:rsidRPr="001C5E65" w:rsidDel="00DE3725" w:rsidRDefault="001C5E65" w:rsidP="001C5E65">
            <w:pPr>
              <w:spacing w:after="0" w:line="240" w:lineRule="auto"/>
              <w:jc w:val="center"/>
              <w:rPr>
                <w:del w:id="6772" w:author="Diana Gonzalez Garcia" w:date="2021-05-10T07:11:00Z"/>
                <w:rFonts w:ascii="Calibri" w:hAnsi="Calibri" w:cs="Calibri"/>
                <w:color w:val="000000"/>
                <w:sz w:val="18"/>
                <w:szCs w:val="18"/>
                <w:lang w:eastAsia="es-CO"/>
              </w:rPr>
            </w:pPr>
            <w:del w:id="6773" w:author="Diana Gonzalez Garcia" w:date="2021-05-10T07:11:00Z">
              <w:r w:rsidRPr="001C5E65" w:rsidDel="00DE3725">
                <w:rPr>
                  <w:rFonts w:ascii="Calibri" w:hAnsi="Calibri" w:cs="Calibri"/>
                  <w:color w:val="000000"/>
                  <w:sz w:val="18"/>
                  <w:szCs w:val="18"/>
                  <w:lang w:eastAsia="es-CO"/>
                </w:rPr>
                <w:delText>Valor unitario construcción</w:delText>
              </w:r>
            </w:del>
          </w:p>
        </w:tc>
        <w:tc>
          <w:tcPr>
            <w:tcW w:w="369" w:type="pct"/>
            <w:vMerge/>
            <w:tcBorders>
              <w:top w:val="nil"/>
              <w:left w:val="single" w:sz="4" w:space="0" w:color="auto"/>
              <w:bottom w:val="single" w:sz="4" w:space="0" w:color="auto"/>
              <w:right w:val="single" w:sz="4" w:space="0" w:color="auto"/>
            </w:tcBorders>
            <w:vAlign w:val="center"/>
            <w:hideMark/>
          </w:tcPr>
          <w:p w14:paraId="7CF621AE" w14:textId="79279EF1" w:rsidR="001C5E65" w:rsidRPr="001C5E65" w:rsidDel="00DE3725" w:rsidRDefault="001C5E65" w:rsidP="001C5E65">
            <w:pPr>
              <w:spacing w:after="0" w:line="240" w:lineRule="auto"/>
              <w:rPr>
                <w:del w:id="6774" w:author="Diana Gonzalez Garcia" w:date="2021-05-10T07:11:00Z"/>
                <w:rFonts w:ascii="Calibri" w:hAnsi="Calibri" w:cs="Calibri"/>
                <w:color w:val="000000"/>
                <w:sz w:val="18"/>
                <w:szCs w:val="18"/>
                <w:lang w:eastAsia="es-CO"/>
              </w:rPr>
            </w:pPr>
          </w:p>
        </w:tc>
        <w:tc>
          <w:tcPr>
            <w:tcW w:w="1798" w:type="pct"/>
            <w:tcBorders>
              <w:top w:val="nil"/>
              <w:left w:val="single" w:sz="4" w:space="0" w:color="auto"/>
              <w:bottom w:val="nil"/>
              <w:right w:val="single" w:sz="4" w:space="0" w:color="auto"/>
            </w:tcBorders>
            <w:shd w:val="clear" w:color="auto" w:fill="auto"/>
            <w:vAlign w:val="center"/>
            <w:hideMark/>
          </w:tcPr>
          <w:p w14:paraId="09770913" w14:textId="171A7258" w:rsidR="001C5E65" w:rsidRPr="001C5E65" w:rsidDel="00DE3725" w:rsidRDefault="001C5E65" w:rsidP="001C5E65">
            <w:pPr>
              <w:spacing w:after="0" w:line="240" w:lineRule="auto"/>
              <w:jc w:val="both"/>
              <w:rPr>
                <w:del w:id="6775" w:author="Diana Gonzalez Garcia" w:date="2021-05-10T07:11:00Z"/>
                <w:rFonts w:ascii="Calibri" w:hAnsi="Calibri" w:cs="Calibri"/>
                <w:color w:val="000000"/>
                <w:sz w:val="18"/>
                <w:szCs w:val="18"/>
                <w:lang w:eastAsia="es-CO"/>
              </w:rPr>
            </w:pPr>
            <w:del w:id="6776" w:author="Diana Gonzalez Garcia" w:date="2021-05-10T07:11:00Z">
              <w:r w:rsidRPr="001C5E65" w:rsidDel="00DE3725">
                <w:rPr>
                  <w:rFonts w:ascii="Calibri" w:hAnsi="Calibri" w:cs="Calibri"/>
                  <w:color w:val="000000"/>
                  <w:sz w:val="18"/>
                  <w:szCs w:val="18"/>
                  <w:lang w:eastAsia="es-CO"/>
                </w:rPr>
                <w:delText>En el caso que se lleguen a presentar las combinaciones de usos (según reglas de asignación del método de liquidación), se deberá considerar las variables Puntaje, Edad, Área construida de cada uso para calcular el valor unitario de construcción. Luego dicho valor se asignará a cada unidad construida.</w:delText>
              </w:r>
            </w:del>
          </w:p>
        </w:tc>
        <w:tc>
          <w:tcPr>
            <w:tcW w:w="330" w:type="pct"/>
            <w:vMerge/>
            <w:tcBorders>
              <w:top w:val="nil"/>
              <w:left w:val="nil"/>
              <w:bottom w:val="single" w:sz="4" w:space="0" w:color="auto"/>
              <w:right w:val="single" w:sz="4" w:space="0" w:color="auto"/>
            </w:tcBorders>
            <w:vAlign w:val="center"/>
            <w:hideMark/>
          </w:tcPr>
          <w:p w14:paraId="36A3D0EE" w14:textId="6CA14CB1" w:rsidR="001C5E65" w:rsidRPr="001C5E65" w:rsidDel="00DE3725" w:rsidRDefault="001C5E65" w:rsidP="001C5E65">
            <w:pPr>
              <w:spacing w:after="0" w:line="240" w:lineRule="auto"/>
              <w:rPr>
                <w:del w:id="6777" w:author="Diana Gonzalez Garcia" w:date="2021-05-10T07:11:00Z"/>
                <w:rFonts w:ascii="Calibri" w:hAnsi="Calibri" w:cs="Calibri"/>
                <w:color w:val="000000"/>
                <w:sz w:val="18"/>
                <w:szCs w:val="18"/>
                <w:lang w:eastAsia="es-CO"/>
              </w:rPr>
            </w:pPr>
          </w:p>
        </w:tc>
        <w:tc>
          <w:tcPr>
            <w:tcW w:w="1249" w:type="pct"/>
            <w:vMerge/>
            <w:tcBorders>
              <w:top w:val="nil"/>
              <w:left w:val="single" w:sz="4" w:space="0" w:color="auto"/>
              <w:bottom w:val="single" w:sz="4" w:space="0" w:color="auto"/>
              <w:right w:val="single" w:sz="4" w:space="0" w:color="auto"/>
            </w:tcBorders>
            <w:vAlign w:val="center"/>
            <w:hideMark/>
          </w:tcPr>
          <w:p w14:paraId="459308B0" w14:textId="03082162" w:rsidR="001C5E65" w:rsidRPr="001C5E65" w:rsidDel="00DE3725" w:rsidRDefault="001C5E65" w:rsidP="001C5E65">
            <w:pPr>
              <w:spacing w:after="0" w:line="240" w:lineRule="auto"/>
              <w:rPr>
                <w:del w:id="6778" w:author="Diana Gonzalez Garcia" w:date="2021-05-10T07:11:00Z"/>
                <w:rFonts w:ascii="Calibri" w:hAnsi="Calibri" w:cs="Calibri"/>
                <w:color w:val="000000"/>
                <w:sz w:val="18"/>
                <w:szCs w:val="18"/>
                <w:lang w:eastAsia="es-CO"/>
              </w:rPr>
            </w:pPr>
          </w:p>
        </w:tc>
      </w:tr>
      <w:tr w:rsidR="001C5E65" w:rsidRPr="001C5E65" w:rsidDel="00DE3725" w14:paraId="554A9323" w14:textId="12425259" w:rsidTr="001C5E65">
        <w:trPr>
          <w:trHeight w:val="1230"/>
          <w:del w:id="6779" w:author="Diana Gonzalez Garcia" w:date="2021-05-10T07:11:00Z"/>
        </w:trPr>
        <w:tc>
          <w:tcPr>
            <w:tcW w:w="403" w:type="pct"/>
            <w:vMerge/>
            <w:tcBorders>
              <w:top w:val="nil"/>
              <w:left w:val="single" w:sz="4" w:space="0" w:color="auto"/>
              <w:bottom w:val="single" w:sz="4" w:space="0" w:color="auto"/>
              <w:right w:val="single" w:sz="4" w:space="0" w:color="auto"/>
            </w:tcBorders>
            <w:vAlign w:val="center"/>
            <w:hideMark/>
          </w:tcPr>
          <w:p w14:paraId="6E1D3947" w14:textId="05CFACCE" w:rsidR="001C5E65" w:rsidRPr="001C5E65" w:rsidDel="00DE3725" w:rsidRDefault="001C5E65" w:rsidP="001C5E65">
            <w:pPr>
              <w:spacing w:after="0" w:line="240" w:lineRule="auto"/>
              <w:rPr>
                <w:del w:id="6780" w:author="Diana Gonzalez Garcia" w:date="2021-05-10T07:11:00Z"/>
                <w:rFonts w:ascii="Calibri" w:hAnsi="Calibri" w:cs="Calibri"/>
                <w:color w:val="000000"/>
                <w:sz w:val="18"/>
                <w:szCs w:val="18"/>
                <w:lang w:eastAsia="es-CO"/>
              </w:rPr>
            </w:pPr>
          </w:p>
        </w:tc>
        <w:tc>
          <w:tcPr>
            <w:tcW w:w="403" w:type="pct"/>
            <w:vMerge/>
            <w:tcBorders>
              <w:top w:val="nil"/>
              <w:left w:val="single" w:sz="4" w:space="0" w:color="auto"/>
              <w:bottom w:val="single" w:sz="4" w:space="0" w:color="auto"/>
              <w:right w:val="single" w:sz="4" w:space="0" w:color="auto"/>
            </w:tcBorders>
            <w:vAlign w:val="center"/>
            <w:hideMark/>
          </w:tcPr>
          <w:p w14:paraId="722B39AC" w14:textId="0B251416" w:rsidR="001C5E65" w:rsidRPr="001C5E65" w:rsidDel="00DE3725" w:rsidRDefault="001C5E65" w:rsidP="001C5E65">
            <w:pPr>
              <w:spacing w:after="0" w:line="240" w:lineRule="auto"/>
              <w:rPr>
                <w:del w:id="6781" w:author="Diana Gonzalez Garcia" w:date="2021-05-10T07:11:00Z"/>
                <w:rFonts w:ascii="Calibri" w:hAnsi="Calibri" w:cs="Calibri"/>
                <w:sz w:val="18"/>
                <w:szCs w:val="18"/>
                <w:lang w:eastAsia="es-CO"/>
              </w:rPr>
            </w:pPr>
          </w:p>
        </w:tc>
        <w:tc>
          <w:tcPr>
            <w:tcW w:w="447" w:type="pct"/>
            <w:tcBorders>
              <w:top w:val="nil"/>
              <w:left w:val="nil"/>
              <w:bottom w:val="nil"/>
              <w:right w:val="nil"/>
            </w:tcBorders>
            <w:shd w:val="clear" w:color="auto" w:fill="auto"/>
            <w:vAlign w:val="center"/>
            <w:hideMark/>
          </w:tcPr>
          <w:p w14:paraId="7F507670" w14:textId="28803AC7" w:rsidR="001C5E65" w:rsidRPr="001C5E65" w:rsidDel="00DE3725" w:rsidRDefault="001C5E65" w:rsidP="001C5E65">
            <w:pPr>
              <w:spacing w:after="0" w:line="240" w:lineRule="auto"/>
              <w:jc w:val="both"/>
              <w:rPr>
                <w:del w:id="6782" w:author="Diana Gonzalez Garcia" w:date="2021-05-10T07:11:00Z"/>
                <w:rFonts w:ascii="Calibri" w:hAnsi="Calibri" w:cs="Calibri"/>
                <w:color w:val="000000"/>
                <w:sz w:val="18"/>
                <w:szCs w:val="18"/>
                <w:lang w:eastAsia="es-CO"/>
              </w:rPr>
            </w:pPr>
          </w:p>
        </w:tc>
        <w:tc>
          <w:tcPr>
            <w:tcW w:w="369" w:type="pct"/>
            <w:vMerge/>
            <w:tcBorders>
              <w:top w:val="nil"/>
              <w:left w:val="single" w:sz="4" w:space="0" w:color="auto"/>
              <w:bottom w:val="single" w:sz="4" w:space="0" w:color="auto"/>
              <w:right w:val="single" w:sz="4" w:space="0" w:color="auto"/>
            </w:tcBorders>
            <w:vAlign w:val="center"/>
            <w:hideMark/>
          </w:tcPr>
          <w:p w14:paraId="4CDCA9BD" w14:textId="5A5BB344" w:rsidR="001C5E65" w:rsidRPr="001C5E65" w:rsidDel="00DE3725" w:rsidRDefault="001C5E65" w:rsidP="001C5E65">
            <w:pPr>
              <w:spacing w:after="0" w:line="240" w:lineRule="auto"/>
              <w:rPr>
                <w:del w:id="6783" w:author="Diana Gonzalez Garcia" w:date="2021-05-10T07:11:00Z"/>
                <w:rFonts w:ascii="Calibri" w:hAnsi="Calibri" w:cs="Calibri"/>
                <w:color w:val="000000"/>
                <w:sz w:val="18"/>
                <w:szCs w:val="18"/>
                <w:lang w:eastAsia="es-CO"/>
              </w:rPr>
            </w:pPr>
          </w:p>
        </w:tc>
        <w:tc>
          <w:tcPr>
            <w:tcW w:w="1798" w:type="pct"/>
            <w:tcBorders>
              <w:top w:val="nil"/>
              <w:left w:val="single" w:sz="4" w:space="0" w:color="auto"/>
              <w:bottom w:val="nil"/>
              <w:right w:val="single" w:sz="4" w:space="0" w:color="auto"/>
            </w:tcBorders>
            <w:shd w:val="clear" w:color="auto" w:fill="auto"/>
            <w:vAlign w:val="center"/>
            <w:hideMark/>
          </w:tcPr>
          <w:p w14:paraId="486885A9" w14:textId="12E039F4" w:rsidR="001C5E65" w:rsidRPr="001C5E65" w:rsidDel="00DE3725" w:rsidRDefault="001C5E65">
            <w:pPr>
              <w:spacing w:after="0" w:line="240" w:lineRule="auto"/>
              <w:jc w:val="both"/>
              <w:rPr>
                <w:del w:id="6784" w:author="Diana Gonzalez Garcia" w:date="2021-05-10T07:11:00Z"/>
                <w:rFonts w:ascii="Calibri" w:hAnsi="Calibri" w:cs="Calibri"/>
                <w:color w:val="000000"/>
                <w:sz w:val="18"/>
                <w:szCs w:val="18"/>
                <w:lang w:eastAsia="es-CO"/>
              </w:rPr>
            </w:pPr>
            <w:del w:id="6785" w:author="Diana Gonzalez Garcia" w:date="2021-05-10T07:11:00Z">
              <w:r w:rsidRPr="001C5E65" w:rsidDel="00DE3725">
                <w:rPr>
                  <w:rFonts w:ascii="Calibri" w:hAnsi="Calibri" w:cs="Calibri"/>
                  <w:color w:val="000000"/>
                  <w:sz w:val="18"/>
                  <w:szCs w:val="18"/>
                  <w:lang w:eastAsia="es-CO"/>
                </w:rPr>
                <w:delText>Para predios con edades superiores a 100 años,  la variable modelo es avalúo especial.</w:delText>
              </w:r>
            </w:del>
          </w:p>
        </w:tc>
        <w:tc>
          <w:tcPr>
            <w:tcW w:w="330" w:type="pct"/>
            <w:vMerge/>
            <w:tcBorders>
              <w:top w:val="nil"/>
              <w:left w:val="nil"/>
              <w:bottom w:val="single" w:sz="4" w:space="0" w:color="auto"/>
              <w:right w:val="single" w:sz="4" w:space="0" w:color="auto"/>
            </w:tcBorders>
            <w:vAlign w:val="center"/>
            <w:hideMark/>
          </w:tcPr>
          <w:p w14:paraId="6CDC819A" w14:textId="3F1C0D0C" w:rsidR="001C5E65" w:rsidRPr="001C5E65" w:rsidDel="00DE3725" w:rsidRDefault="001C5E65" w:rsidP="001C5E65">
            <w:pPr>
              <w:spacing w:after="0" w:line="240" w:lineRule="auto"/>
              <w:rPr>
                <w:del w:id="6786" w:author="Diana Gonzalez Garcia" w:date="2021-05-10T07:11:00Z"/>
                <w:rFonts w:ascii="Calibri" w:hAnsi="Calibri" w:cs="Calibri"/>
                <w:color w:val="000000"/>
                <w:sz w:val="18"/>
                <w:szCs w:val="18"/>
                <w:lang w:eastAsia="es-CO"/>
              </w:rPr>
            </w:pPr>
          </w:p>
        </w:tc>
        <w:tc>
          <w:tcPr>
            <w:tcW w:w="1249" w:type="pct"/>
            <w:vMerge/>
            <w:tcBorders>
              <w:top w:val="nil"/>
              <w:left w:val="single" w:sz="4" w:space="0" w:color="auto"/>
              <w:bottom w:val="single" w:sz="4" w:space="0" w:color="auto"/>
              <w:right w:val="single" w:sz="4" w:space="0" w:color="auto"/>
            </w:tcBorders>
            <w:vAlign w:val="center"/>
            <w:hideMark/>
          </w:tcPr>
          <w:p w14:paraId="6264EFA6" w14:textId="322D632C" w:rsidR="001C5E65" w:rsidRPr="001C5E65" w:rsidDel="00DE3725" w:rsidRDefault="001C5E65" w:rsidP="001C5E65">
            <w:pPr>
              <w:spacing w:after="0" w:line="240" w:lineRule="auto"/>
              <w:rPr>
                <w:del w:id="6787" w:author="Diana Gonzalez Garcia" w:date="2021-05-10T07:11:00Z"/>
                <w:rFonts w:ascii="Calibri" w:hAnsi="Calibri" w:cs="Calibri"/>
                <w:color w:val="000000"/>
                <w:sz w:val="18"/>
                <w:szCs w:val="18"/>
                <w:lang w:eastAsia="es-CO"/>
              </w:rPr>
            </w:pPr>
          </w:p>
        </w:tc>
      </w:tr>
      <w:tr w:rsidR="001C5E65" w:rsidRPr="001C5E65" w:rsidDel="00DE3725" w14:paraId="265BACCF" w14:textId="0672E7D3" w:rsidTr="001C5E65">
        <w:trPr>
          <w:trHeight w:val="1230"/>
          <w:del w:id="6788" w:author="Diana Gonzalez Garcia" w:date="2021-05-10T07:11:00Z"/>
        </w:trPr>
        <w:tc>
          <w:tcPr>
            <w:tcW w:w="403" w:type="pct"/>
            <w:vMerge/>
            <w:tcBorders>
              <w:top w:val="nil"/>
              <w:left w:val="single" w:sz="4" w:space="0" w:color="auto"/>
              <w:bottom w:val="single" w:sz="4" w:space="0" w:color="auto"/>
              <w:right w:val="single" w:sz="4" w:space="0" w:color="auto"/>
            </w:tcBorders>
            <w:vAlign w:val="center"/>
            <w:hideMark/>
          </w:tcPr>
          <w:p w14:paraId="28FB8BC5" w14:textId="155DDF20" w:rsidR="001C5E65" w:rsidRPr="001C5E65" w:rsidDel="00DE3725" w:rsidRDefault="001C5E65" w:rsidP="001C5E65">
            <w:pPr>
              <w:spacing w:after="0" w:line="240" w:lineRule="auto"/>
              <w:rPr>
                <w:del w:id="6789" w:author="Diana Gonzalez Garcia" w:date="2021-05-10T07:11:00Z"/>
                <w:rFonts w:ascii="Calibri" w:hAnsi="Calibri" w:cs="Calibri"/>
                <w:color w:val="000000"/>
                <w:sz w:val="18"/>
                <w:szCs w:val="18"/>
                <w:lang w:eastAsia="es-CO"/>
              </w:rPr>
            </w:pPr>
          </w:p>
        </w:tc>
        <w:tc>
          <w:tcPr>
            <w:tcW w:w="403" w:type="pct"/>
            <w:vMerge/>
            <w:tcBorders>
              <w:top w:val="nil"/>
              <w:left w:val="single" w:sz="4" w:space="0" w:color="auto"/>
              <w:bottom w:val="single" w:sz="4" w:space="0" w:color="auto"/>
              <w:right w:val="single" w:sz="4" w:space="0" w:color="auto"/>
            </w:tcBorders>
            <w:vAlign w:val="center"/>
            <w:hideMark/>
          </w:tcPr>
          <w:p w14:paraId="552DC72D" w14:textId="4D458A58" w:rsidR="001C5E65" w:rsidRPr="001C5E65" w:rsidDel="00DE3725" w:rsidRDefault="001C5E65" w:rsidP="001C5E65">
            <w:pPr>
              <w:spacing w:after="0" w:line="240" w:lineRule="auto"/>
              <w:rPr>
                <w:del w:id="6790" w:author="Diana Gonzalez Garcia" w:date="2021-05-10T07:11:00Z"/>
                <w:rFonts w:ascii="Calibri" w:hAnsi="Calibri" w:cs="Calibri"/>
                <w:sz w:val="18"/>
                <w:szCs w:val="18"/>
                <w:lang w:eastAsia="es-CO"/>
              </w:rPr>
            </w:pPr>
          </w:p>
        </w:tc>
        <w:tc>
          <w:tcPr>
            <w:tcW w:w="447" w:type="pct"/>
            <w:tcBorders>
              <w:top w:val="nil"/>
              <w:left w:val="nil"/>
              <w:bottom w:val="nil"/>
              <w:right w:val="nil"/>
            </w:tcBorders>
            <w:shd w:val="clear" w:color="auto" w:fill="auto"/>
            <w:vAlign w:val="center"/>
            <w:hideMark/>
          </w:tcPr>
          <w:p w14:paraId="583EF58B" w14:textId="481C6543" w:rsidR="001C5E65" w:rsidRPr="001C5E65" w:rsidDel="00DE3725" w:rsidRDefault="001C5E65" w:rsidP="001C5E65">
            <w:pPr>
              <w:spacing w:after="0" w:line="240" w:lineRule="auto"/>
              <w:jc w:val="center"/>
              <w:rPr>
                <w:del w:id="6791" w:author="Diana Gonzalez Garcia" w:date="2021-05-10T07:11:00Z"/>
                <w:rFonts w:ascii="Calibri" w:hAnsi="Calibri" w:cs="Calibri"/>
                <w:color w:val="000000"/>
                <w:sz w:val="18"/>
                <w:szCs w:val="18"/>
                <w:lang w:eastAsia="es-CO"/>
              </w:rPr>
            </w:pPr>
            <w:del w:id="6792" w:author="Diana Gonzalez Garcia" w:date="2021-05-10T07:11:00Z">
              <w:r w:rsidRPr="001C5E65" w:rsidDel="00DE3725">
                <w:rPr>
                  <w:rFonts w:ascii="Calibri" w:hAnsi="Calibri" w:cs="Calibri"/>
                  <w:color w:val="000000"/>
                  <w:sz w:val="18"/>
                  <w:szCs w:val="18"/>
                  <w:lang w:eastAsia="es-CO"/>
                </w:rPr>
                <w:delText>($ / m2)</w:delText>
              </w:r>
            </w:del>
          </w:p>
        </w:tc>
        <w:tc>
          <w:tcPr>
            <w:tcW w:w="369" w:type="pct"/>
            <w:tcBorders>
              <w:top w:val="nil"/>
              <w:left w:val="single" w:sz="4" w:space="0" w:color="auto"/>
              <w:bottom w:val="single" w:sz="4" w:space="0" w:color="auto"/>
              <w:right w:val="single" w:sz="4" w:space="0" w:color="auto"/>
            </w:tcBorders>
            <w:shd w:val="clear" w:color="auto" w:fill="auto"/>
            <w:vAlign w:val="center"/>
            <w:hideMark/>
          </w:tcPr>
          <w:p w14:paraId="025EBA6E" w14:textId="46CB6662" w:rsidR="001C5E65" w:rsidRPr="001C5E65" w:rsidDel="00DE3725" w:rsidRDefault="001C5E65" w:rsidP="001C5E65">
            <w:pPr>
              <w:spacing w:after="0" w:line="240" w:lineRule="auto"/>
              <w:jc w:val="center"/>
              <w:rPr>
                <w:del w:id="6793" w:author="Diana Gonzalez Garcia" w:date="2021-05-10T07:11:00Z"/>
                <w:rFonts w:ascii="Calibri" w:hAnsi="Calibri" w:cs="Calibri"/>
                <w:color w:val="000000"/>
                <w:sz w:val="18"/>
                <w:szCs w:val="18"/>
                <w:lang w:eastAsia="es-CO"/>
              </w:rPr>
            </w:pPr>
            <w:del w:id="6794" w:author="Diana Gonzalez Garcia" w:date="2021-05-10T07:11:00Z">
              <w:r w:rsidRPr="001C5E65" w:rsidDel="00DE3725">
                <w:rPr>
                  <w:rFonts w:ascii="Calibri" w:hAnsi="Calibri" w:cs="Calibri"/>
                  <w:color w:val="000000"/>
                  <w:sz w:val="18"/>
                  <w:szCs w:val="18"/>
                  <w:lang w:eastAsia="es-CO"/>
                </w:rPr>
                <w:delText>Edad</w:delText>
              </w:r>
            </w:del>
          </w:p>
        </w:tc>
        <w:tc>
          <w:tcPr>
            <w:tcW w:w="1798" w:type="pct"/>
            <w:tcBorders>
              <w:top w:val="nil"/>
              <w:left w:val="single" w:sz="4" w:space="0" w:color="auto"/>
              <w:bottom w:val="nil"/>
              <w:right w:val="single" w:sz="4" w:space="0" w:color="auto"/>
            </w:tcBorders>
            <w:shd w:val="clear" w:color="auto" w:fill="auto"/>
            <w:vAlign w:val="center"/>
            <w:hideMark/>
          </w:tcPr>
          <w:p w14:paraId="0722B4C7" w14:textId="670ABDFA" w:rsidR="001C5E65" w:rsidRPr="001C5E65" w:rsidDel="00DE3725" w:rsidRDefault="001C5E65" w:rsidP="001C5E65">
            <w:pPr>
              <w:spacing w:after="0" w:line="240" w:lineRule="auto"/>
              <w:rPr>
                <w:del w:id="6795" w:author="Diana Gonzalez Garcia" w:date="2021-05-10T07:11:00Z"/>
                <w:rFonts w:ascii="Calibri" w:hAnsi="Calibri" w:cs="Calibri"/>
                <w:color w:val="000000"/>
                <w:sz w:val="18"/>
                <w:szCs w:val="18"/>
                <w:lang w:eastAsia="es-CO"/>
              </w:rPr>
            </w:pPr>
            <w:del w:id="6796" w:author="Diana Gonzalez Garcia" w:date="2021-05-10T07:11:00Z">
              <w:r w:rsidRPr="001C5E65" w:rsidDel="00DE3725">
                <w:rPr>
                  <w:rFonts w:ascii="Calibri" w:hAnsi="Calibri" w:cs="Calibri"/>
                  <w:color w:val="000000"/>
                  <w:sz w:val="18"/>
                  <w:szCs w:val="18"/>
                  <w:lang w:eastAsia="es-CO"/>
                </w:rPr>
                <w:delText>Para predios con puntajes superiores a 100, la variable modelo es avalúo especial.</w:delText>
              </w:r>
            </w:del>
          </w:p>
        </w:tc>
        <w:tc>
          <w:tcPr>
            <w:tcW w:w="330" w:type="pct"/>
            <w:vMerge/>
            <w:tcBorders>
              <w:top w:val="nil"/>
              <w:left w:val="nil"/>
              <w:bottom w:val="single" w:sz="4" w:space="0" w:color="auto"/>
              <w:right w:val="single" w:sz="4" w:space="0" w:color="auto"/>
            </w:tcBorders>
            <w:vAlign w:val="center"/>
            <w:hideMark/>
          </w:tcPr>
          <w:p w14:paraId="597DED37" w14:textId="22270473" w:rsidR="001C5E65" w:rsidRPr="001C5E65" w:rsidDel="00DE3725" w:rsidRDefault="001C5E65" w:rsidP="001C5E65">
            <w:pPr>
              <w:spacing w:after="0" w:line="240" w:lineRule="auto"/>
              <w:rPr>
                <w:del w:id="6797" w:author="Diana Gonzalez Garcia" w:date="2021-05-10T07:11:00Z"/>
                <w:rFonts w:ascii="Calibri" w:hAnsi="Calibri" w:cs="Calibri"/>
                <w:color w:val="000000"/>
                <w:sz w:val="18"/>
                <w:szCs w:val="18"/>
                <w:lang w:eastAsia="es-CO"/>
              </w:rPr>
            </w:pPr>
          </w:p>
        </w:tc>
        <w:tc>
          <w:tcPr>
            <w:tcW w:w="1249" w:type="pct"/>
            <w:vMerge/>
            <w:tcBorders>
              <w:top w:val="nil"/>
              <w:left w:val="single" w:sz="4" w:space="0" w:color="auto"/>
              <w:bottom w:val="single" w:sz="4" w:space="0" w:color="auto"/>
              <w:right w:val="single" w:sz="4" w:space="0" w:color="auto"/>
            </w:tcBorders>
            <w:vAlign w:val="center"/>
            <w:hideMark/>
          </w:tcPr>
          <w:p w14:paraId="4F024D48" w14:textId="4DE28771" w:rsidR="001C5E65" w:rsidRPr="001C5E65" w:rsidDel="00DE3725" w:rsidRDefault="001C5E65" w:rsidP="001C5E65">
            <w:pPr>
              <w:spacing w:after="0" w:line="240" w:lineRule="auto"/>
              <w:rPr>
                <w:del w:id="6798" w:author="Diana Gonzalez Garcia" w:date="2021-05-10T07:11:00Z"/>
                <w:rFonts w:ascii="Calibri" w:hAnsi="Calibri" w:cs="Calibri"/>
                <w:color w:val="000000"/>
                <w:sz w:val="18"/>
                <w:szCs w:val="18"/>
                <w:lang w:eastAsia="es-CO"/>
              </w:rPr>
            </w:pPr>
          </w:p>
        </w:tc>
      </w:tr>
      <w:tr w:rsidR="001C5E65" w:rsidRPr="001C5E65" w:rsidDel="00DE3725" w14:paraId="64581023" w14:textId="43DAD71D" w:rsidTr="001C5E65">
        <w:trPr>
          <w:trHeight w:val="1230"/>
          <w:del w:id="6799" w:author="Diana Gonzalez Garcia" w:date="2021-05-10T07:11:00Z"/>
        </w:trPr>
        <w:tc>
          <w:tcPr>
            <w:tcW w:w="403" w:type="pct"/>
            <w:vMerge/>
            <w:tcBorders>
              <w:top w:val="nil"/>
              <w:left w:val="single" w:sz="4" w:space="0" w:color="auto"/>
              <w:bottom w:val="single" w:sz="4" w:space="0" w:color="auto"/>
              <w:right w:val="single" w:sz="4" w:space="0" w:color="auto"/>
            </w:tcBorders>
            <w:vAlign w:val="center"/>
            <w:hideMark/>
          </w:tcPr>
          <w:p w14:paraId="26013906" w14:textId="0134411A" w:rsidR="001C5E65" w:rsidRPr="001C5E65" w:rsidDel="00DE3725" w:rsidRDefault="001C5E65" w:rsidP="001C5E65">
            <w:pPr>
              <w:spacing w:after="0" w:line="240" w:lineRule="auto"/>
              <w:rPr>
                <w:del w:id="6800" w:author="Diana Gonzalez Garcia" w:date="2021-05-10T07:11:00Z"/>
                <w:rFonts w:ascii="Calibri" w:hAnsi="Calibri" w:cs="Calibri"/>
                <w:color w:val="000000"/>
                <w:sz w:val="18"/>
                <w:szCs w:val="18"/>
                <w:lang w:eastAsia="es-CO"/>
              </w:rPr>
            </w:pPr>
          </w:p>
        </w:tc>
        <w:tc>
          <w:tcPr>
            <w:tcW w:w="403" w:type="pct"/>
            <w:vMerge/>
            <w:tcBorders>
              <w:top w:val="nil"/>
              <w:left w:val="single" w:sz="4" w:space="0" w:color="auto"/>
              <w:bottom w:val="single" w:sz="4" w:space="0" w:color="auto"/>
              <w:right w:val="single" w:sz="4" w:space="0" w:color="auto"/>
            </w:tcBorders>
            <w:vAlign w:val="center"/>
            <w:hideMark/>
          </w:tcPr>
          <w:p w14:paraId="17F55B05" w14:textId="4CB245CE" w:rsidR="001C5E65" w:rsidRPr="001C5E65" w:rsidDel="00DE3725" w:rsidRDefault="001C5E65" w:rsidP="001C5E65">
            <w:pPr>
              <w:spacing w:after="0" w:line="240" w:lineRule="auto"/>
              <w:rPr>
                <w:del w:id="6801" w:author="Diana Gonzalez Garcia" w:date="2021-05-10T07:11:00Z"/>
                <w:rFonts w:ascii="Calibri" w:hAnsi="Calibri" w:cs="Calibri"/>
                <w:sz w:val="18"/>
                <w:szCs w:val="18"/>
                <w:lang w:eastAsia="es-CO"/>
              </w:rPr>
            </w:pPr>
          </w:p>
        </w:tc>
        <w:tc>
          <w:tcPr>
            <w:tcW w:w="447" w:type="pct"/>
            <w:tcBorders>
              <w:top w:val="nil"/>
              <w:left w:val="nil"/>
              <w:bottom w:val="nil"/>
              <w:right w:val="nil"/>
            </w:tcBorders>
            <w:shd w:val="clear" w:color="auto" w:fill="auto"/>
            <w:vAlign w:val="center"/>
            <w:hideMark/>
          </w:tcPr>
          <w:p w14:paraId="3AB19F5D" w14:textId="6E2CD4FD" w:rsidR="001C5E65" w:rsidRPr="001C5E65" w:rsidDel="00DE3725" w:rsidRDefault="001C5E65" w:rsidP="001C5E65">
            <w:pPr>
              <w:spacing w:after="0" w:line="240" w:lineRule="auto"/>
              <w:rPr>
                <w:del w:id="6802" w:author="Diana Gonzalez Garcia" w:date="2021-05-10T07:11:00Z"/>
                <w:rFonts w:ascii="Calibri" w:hAnsi="Calibri" w:cs="Calibri"/>
                <w:color w:val="000000"/>
                <w:sz w:val="18"/>
                <w:szCs w:val="18"/>
                <w:lang w:eastAsia="es-CO"/>
              </w:rPr>
            </w:pPr>
          </w:p>
        </w:tc>
        <w:tc>
          <w:tcPr>
            <w:tcW w:w="369" w:type="pct"/>
            <w:tcBorders>
              <w:top w:val="nil"/>
              <w:left w:val="single" w:sz="4" w:space="0" w:color="auto"/>
              <w:bottom w:val="single" w:sz="4" w:space="0" w:color="auto"/>
              <w:right w:val="single" w:sz="4" w:space="0" w:color="auto"/>
            </w:tcBorders>
            <w:shd w:val="clear" w:color="auto" w:fill="auto"/>
            <w:vAlign w:val="center"/>
            <w:hideMark/>
          </w:tcPr>
          <w:p w14:paraId="4B3B96BD" w14:textId="2A51AB9C" w:rsidR="001C5E65" w:rsidRPr="001C5E65" w:rsidDel="00DE3725" w:rsidRDefault="001C5E65" w:rsidP="001C5E65">
            <w:pPr>
              <w:spacing w:after="0" w:line="240" w:lineRule="auto"/>
              <w:jc w:val="center"/>
              <w:rPr>
                <w:del w:id="6803" w:author="Diana Gonzalez Garcia" w:date="2021-05-10T07:11:00Z"/>
                <w:rFonts w:ascii="Calibri" w:hAnsi="Calibri" w:cs="Calibri"/>
                <w:color w:val="000000"/>
                <w:sz w:val="18"/>
                <w:szCs w:val="18"/>
                <w:lang w:eastAsia="es-CO"/>
              </w:rPr>
            </w:pPr>
            <w:del w:id="6804" w:author="Diana Gonzalez Garcia" w:date="2021-05-10T07:11:00Z">
              <w:r w:rsidRPr="001C5E65" w:rsidDel="00DE3725">
                <w:rPr>
                  <w:rFonts w:ascii="Calibri" w:hAnsi="Calibri" w:cs="Calibri"/>
                  <w:color w:val="000000"/>
                  <w:sz w:val="18"/>
                  <w:szCs w:val="18"/>
                  <w:lang w:eastAsia="es-CO"/>
                </w:rPr>
                <w:delText>Área construida por unidad calificada</w:delText>
              </w:r>
            </w:del>
          </w:p>
        </w:tc>
        <w:tc>
          <w:tcPr>
            <w:tcW w:w="1798" w:type="pct"/>
            <w:tcBorders>
              <w:top w:val="nil"/>
              <w:left w:val="single" w:sz="4" w:space="0" w:color="auto"/>
              <w:bottom w:val="nil"/>
              <w:right w:val="single" w:sz="4" w:space="0" w:color="auto"/>
            </w:tcBorders>
            <w:shd w:val="clear" w:color="auto" w:fill="auto"/>
            <w:vAlign w:val="center"/>
            <w:hideMark/>
          </w:tcPr>
          <w:p w14:paraId="4812B656" w14:textId="728E84E5" w:rsidR="001C5E65" w:rsidRPr="001C5E65" w:rsidDel="00DE3725" w:rsidRDefault="001C5E65" w:rsidP="001C5E65">
            <w:pPr>
              <w:spacing w:after="0" w:line="240" w:lineRule="auto"/>
              <w:jc w:val="both"/>
              <w:rPr>
                <w:del w:id="6805" w:author="Diana Gonzalez Garcia" w:date="2021-05-10T07:11:00Z"/>
                <w:rFonts w:ascii="Calibri" w:hAnsi="Calibri" w:cs="Calibri"/>
                <w:color w:val="000000"/>
                <w:sz w:val="18"/>
                <w:szCs w:val="18"/>
                <w:lang w:eastAsia="es-CO"/>
              </w:rPr>
            </w:pPr>
            <w:del w:id="6806" w:author="Diana Gonzalez Garcia" w:date="2021-05-10T07:11:00Z">
              <w:r w:rsidRPr="001C5E65" w:rsidDel="00DE3725">
                <w:rPr>
                  <w:rFonts w:ascii="Calibri" w:hAnsi="Calibri" w:cs="Calibri"/>
                  <w:color w:val="000000"/>
                  <w:sz w:val="18"/>
                  <w:szCs w:val="18"/>
                  <w:lang w:eastAsia="es-CO"/>
                </w:rPr>
                <w:delText>Para predios con área superiores a 10.000 m2 la variable modelo es avalúo especial.</w:delText>
              </w:r>
            </w:del>
          </w:p>
        </w:tc>
        <w:tc>
          <w:tcPr>
            <w:tcW w:w="330" w:type="pct"/>
            <w:vMerge/>
            <w:tcBorders>
              <w:top w:val="nil"/>
              <w:left w:val="nil"/>
              <w:bottom w:val="single" w:sz="4" w:space="0" w:color="auto"/>
              <w:right w:val="single" w:sz="4" w:space="0" w:color="auto"/>
            </w:tcBorders>
            <w:vAlign w:val="center"/>
            <w:hideMark/>
          </w:tcPr>
          <w:p w14:paraId="10E9EDBE" w14:textId="608D4CE3" w:rsidR="001C5E65" w:rsidRPr="001C5E65" w:rsidDel="00DE3725" w:rsidRDefault="001C5E65" w:rsidP="001C5E65">
            <w:pPr>
              <w:spacing w:after="0" w:line="240" w:lineRule="auto"/>
              <w:rPr>
                <w:del w:id="6807" w:author="Diana Gonzalez Garcia" w:date="2021-05-10T07:11:00Z"/>
                <w:rFonts w:ascii="Calibri" w:hAnsi="Calibri" w:cs="Calibri"/>
                <w:color w:val="000000"/>
                <w:sz w:val="18"/>
                <w:szCs w:val="18"/>
                <w:lang w:eastAsia="es-CO"/>
              </w:rPr>
            </w:pPr>
          </w:p>
        </w:tc>
        <w:tc>
          <w:tcPr>
            <w:tcW w:w="1249" w:type="pct"/>
            <w:vMerge/>
            <w:tcBorders>
              <w:top w:val="nil"/>
              <w:left w:val="single" w:sz="4" w:space="0" w:color="auto"/>
              <w:bottom w:val="single" w:sz="4" w:space="0" w:color="auto"/>
              <w:right w:val="single" w:sz="4" w:space="0" w:color="auto"/>
            </w:tcBorders>
            <w:vAlign w:val="center"/>
            <w:hideMark/>
          </w:tcPr>
          <w:p w14:paraId="79524618" w14:textId="27CB7882" w:rsidR="001C5E65" w:rsidRPr="001C5E65" w:rsidDel="00DE3725" w:rsidRDefault="001C5E65" w:rsidP="001C5E65">
            <w:pPr>
              <w:spacing w:after="0" w:line="240" w:lineRule="auto"/>
              <w:rPr>
                <w:del w:id="6808" w:author="Diana Gonzalez Garcia" w:date="2021-05-10T07:11:00Z"/>
                <w:rFonts w:ascii="Calibri" w:hAnsi="Calibri" w:cs="Calibri"/>
                <w:color w:val="000000"/>
                <w:sz w:val="18"/>
                <w:szCs w:val="18"/>
                <w:lang w:eastAsia="es-CO"/>
              </w:rPr>
            </w:pPr>
          </w:p>
        </w:tc>
      </w:tr>
      <w:tr w:rsidR="001C5E65" w:rsidRPr="001C5E65" w:rsidDel="00DE3725" w14:paraId="160C01D4" w14:textId="5C6CBD6A" w:rsidTr="001C5E65">
        <w:trPr>
          <w:trHeight w:val="2100"/>
          <w:del w:id="6809" w:author="Diana Gonzalez Garcia" w:date="2021-05-10T07:11:00Z"/>
        </w:trPr>
        <w:tc>
          <w:tcPr>
            <w:tcW w:w="403"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216FEDA7" w14:textId="3BD60A42" w:rsidR="001C5E65" w:rsidRPr="001C5E65" w:rsidDel="00DE3725" w:rsidRDefault="001C5E65" w:rsidP="001C5E65">
            <w:pPr>
              <w:spacing w:after="0" w:line="240" w:lineRule="auto"/>
              <w:jc w:val="center"/>
              <w:rPr>
                <w:del w:id="6810" w:author="Diana Gonzalez Garcia" w:date="2021-05-10T07:11:00Z"/>
                <w:rFonts w:ascii="Calibri" w:hAnsi="Calibri" w:cs="Calibri"/>
                <w:color w:val="000000"/>
                <w:sz w:val="18"/>
                <w:szCs w:val="18"/>
                <w:lang w:eastAsia="es-CO"/>
              </w:rPr>
            </w:pPr>
            <w:del w:id="6811" w:author="Diana Gonzalez Garcia" w:date="2021-05-10T07:11:00Z">
              <w:r w:rsidRPr="001C5E65" w:rsidDel="00DE3725">
                <w:rPr>
                  <w:rFonts w:ascii="Calibri" w:hAnsi="Calibri" w:cs="Calibri"/>
                  <w:color w:val="000000"/>
                  <w:sz w:val="18"/>
                  <w:szCs w:val="18"/>
                  <w:lang w:eastAsia="es-CO"/>
                </w:rPr>
                <w:delText>T07</w:delText>
              </w:r>
            </w:del>
          </w:p>
        </w:tc>
        <w:tc>
          <w:tcPr>
            <w:tcW w:w="403" w:type="pct"/>
            <w:vMerge w:val="restart"/>
            <w:tcBorders>
              <w:top w:val="nil"/>
              <w:left w:val="single" w:sz="4" w:space="0" w:color="auto"/>
              <w:bottom w:val="single" w:sz="4" w:space="0" w:color="auto"/>
              <w:right w:val="single" w:sz="4" w:space="0" w:color="auto"/>
            </w:tcBorders>
            <w:shd w:val="clear" w:color="auto" w:fill="auto"/>
            <w:vAlign w:val="center"/>
            <w:hideMark/>
          </w:tcPr>
          <w:p w14:paraId="5DFCD876" w14:textId="47FB3176" w:rsidR="001C5E65" w:rsidRPr="001C5E65" w:rsidDel="00DE3725" w:rsidRDefault="001C5E65" w:rsidP="001C5E65">
            <w:pPr>
              <w:spacing w:after="0" w:line="240" w:lineRule="auto"/>
              <w:jc w:val="center"/>
              <w:rPr>
                <w:del w:id="6812" w:author="Diana Gonzalez Garcia" w:date="2021-05-10T07:11:00Z"/>
                <w:rFonts w:ascii="Calibri" w:hAnsi="Calibri" w:cs="Calibri"/>
                <w:sz w:val="18"/>
                <w:szCs w:val="18"/>
                <w:lang w:eastAsia="es-CO"/>
              </w:rPr>
            </w:pPr>
            <w:del w:id="6813" w:author="Diana Gonzalez Garcia" w:date="2021-05-10T07:11:00Z">
              <w:r w:rsidRPr="001C5E65" w:rsidDel="00DE3725">
                <w:rPr>
                  <w:rFonts w:ascii="Calibri" w:hAnsi="Calibri" w:cs="Calibri"/>
                  <w:sz w:val="18"/>
                  <w:szCs w:val="18"/>
                  <w:lang w:eastAsia="es-CO"/>
                </w:rPr>
                <w:delText>Depósitos</w:delText>
              </w:r>
            </w:del>
          </w:p>
        </w:tc>
        <w:tc>
          <w:tcPr>
            <w:tcW w:w="447" w:type="pct"/>
            <w:tcBorders>
              <w:top w:val="single" w:sz="4" w:space="0" w:color="auto"/>
              <w:left w:val="nil"/>
              <w:bottom w:val="nil"/>
              <w:right w:val="single" w:sz="4" w:space="0" w:color="auto"/>
            </w:tcBorders>
            <w:shd w:val="clear" w:color="auto" w:fill="auto"/>
            <w:vAlign w:val="center"/>
            <w:hideMark/>
          </w:tcPr>
          <w:p w14:paraId="48091AEE" w14:textId="03E711A7" w:rsidR="001C5E65" w:rsidRPr="001C5E65" w:rsidDel="00DE3725" w:rsidRDefault="001C5E65" w:rsidP="001C5E65">
            <w:pPr>
              <w:spacing w:after="0" w:line="240" w:lineRule="auto"/>
              <w:jc w:val="center"/>
              <w:rPr>
                <w:del w:id="6814" w:author="Diana Gonzalez Garcia" w:date="2021-05-10T07:11:00Z"/>
                <w:rFonts w:ascii="Calibri" w:hAnsi="Calibri" w:cs="Calibri"/>
                <w:color w:val="000000"/>
                <w:sz w:val="18"/>
                <w:szCs w:val="18"/>
                <w:lang w:eastAsia="es-CO"/>
              </w:rPr>
            </w:pPr>
            <w:del w:id="6815" w:author="Diana Gonzalez Garcia" w:date="2021-05-10T07:11:00Z">
              <w:r w:rsidRPr="001C5E65" w:rsidDel="00DE3725">
                <w:rPr>
                  <w:rFonts w:ascii="Calibri" w:hAnsi="Calibri" w:cs="Calibri"/>
                  <w:color w:val="000000"/>
                  <w:sz w:val="18"/>
                  <w:szCs w:val="18"/>
                  <w:lang w:eastAsia="es-CO"/>
                </w:rPr>
                <w:delText>Valor unitario construcción</w:delText>
              </w:r>
            </w:del>
          </w:p>
        </w:tc>
        <w:tc>
          <w:tcPr>
            <w:tcW w:w="369" w:type="pct"/>
            <w:tcBorders>
              <w:top w:val="nil"/>
              <w:left w:val="nil"/>
              <w:bottom w:val="single" w:sz="4" w:space="0" w:color="auto"/>
              <w:right w:val="single" w:sz="4" w:space="0" w:color="auto"/>
            </w:tcBorders>
            <w:shd w:val="clear" w:color="auto" w:fill="auto"/>
            <w:vAlign w:val="center"/>
            <w:hideMark/>
          </w:tcPr>
          <w:p w14:paraId="205B042A" w14:textId="6A56315A" w:rsidR="001C5E65" w:rsidRPr="001C5E65" w:rsidDel="00DE3725" w:rsidRDefault="001C5E65" w:rsidP="001C5E65">
            <w:pPr>
              <w:spacing w:after="0" w:line="240" w:lineRule="auto"/>
              <w:jc w:val="center"/>
              <w:rPr>
                <w:del w:id="6816" w:author="Diana Gonzalez Garcia" w:date="2021-05-10T07:11:00Z"/>
                <w:rFonts w:ascii="Calibri" w:hAnsi="Calibri" w:cs="Calibri"/>
                <w:color w:val="000000"/>
                <w:sz w:val="18"/>
                <w:szCs w:val="18"/>
                <w:lang w:eastAsia="es-CO"/>
              </w:rPr>
            </w:pPr>
            <w:del w:id="6817" w:author="Diana Gonzalez Garcia" w:date="2021-05-10T07:11:00Z">
              <w:r w:rsidRPr="001C5E65" w:rsidDel="00DE3725">
                <w:rPr>
                  <w:rFonts w:ascii="Calibri" w:hAnsi="Calibri" w:cs="Calibri"/>
                  <w:color w:val="000000"/>
                  <w:sz w:val="18"/>
                  <w:szCs w:val="18"/>
                  <w:lang w:eastAsia="es-CO"/>
                </w:rPr>
                <w:delText>Puntaje</w:delText>
              </w:r>
            </w:del>
          </w:p>
        </w:tc>
        <w:tc>
          <w:tcPr>
            <w:tcW w:w="1798" w:type="pct"/>
            <w:tcBorders>
              <w:top w:val="single" w:sz="4" w:space="0" w:color="auto"/>
              <w:left w:val="single" w:sz="4" w:space="0" w:color="auto"/>
              <w:bottom w:val="nil"/>
              <w:right w:val="single" w:sz="4" w:space="0" w:color="auto"/>
            </w:tcBorders>
            <w:shd w:val="clear" w:color="auto" w:fill="auto"/>
            <w:vAlign w:val="center"/>
            <w:hideMark/>
          </w:tcPr>
          <w:p w14:paraId="5EBB81B8" w14:textId="3120F7D9" w:rsidR="001C5E65" w:rsidRPr="001C5E65" w:rsidDel="00DE3725" w:rsidRDefault="001C5E65" w:rsidP="001C5E65">
            <w:pPr>
              <w:spacing w:after="0" w:line="240" w:lineRule="auto"/>
              <w:jc w:val="both"/>
              <w:rPr>
                <w:del w:id="6818" w:author="Diana Gonzalez Garcia" w:date="2021-05-10T07:11:00Z"/>
                <w:rFonts w:ascii="Calibri" w:hAnsi="Calibri" w:cs="Calibri"/>
                <w:color w:val="000000"/>
                <w:sz w:val="18"/>
                <w:szCs w:val="18"/>
                <w:lang w:eastAsia="es-CO"/>
              </w:rPr>
            </w:pPr>
            <w:del w:id="6819" w:author="Diana Gonzalez Garcia" w:date="2021-05-10T07:11:00Z">
              <w:r w:rsidRPr="001C5E65" w:rsidDel="00DE3725">
                <w:rPr>
                  <w:rFonts w:ascii="Calibri" w:hAnsi="Calibri" w:cs="Calibri"/>
                  <w:color w:val="000000"/>
                  <w:sz w:val="18"/>
                  <w:szCs w:val="18"/>
                  <w:lang w:eastAsia="es-CO"/>
                </w:rPr>
                <w:delText>En el caso que se lleguen a presentar las combinaciones de usos (según reglas de asignación del método de liquidación), se deberá considerar las variables Puntaje, Edad, Área construida de cada uso para calcular el valor unitario de construcción. Luego dicho valor se asignará a cada unidad construida.</w:delText>
              </w:r>
            </w:del>
          </w:p>
        </w:tc>
        <w:tc>
          <w:tcPr>
            <w:tcW w:w="330" w:type="pct"/>
            <w:vMerge w:val="restart"/>
            <w:tcBorders>
              <w:top w:val="nil"/>
              <w:left w:val="nil"/>
              <w:bottom w:val="single" w:sz="4" w:space="0" w:color="auto"/>
              <w:right w:val="single" w:sz="4" w:space="0" w:color="auto"/>
            </w:tcBorders>
            <w:shd w:val="clear" w:color="auto" w:fill="auto"/>
            <w:noWrap/>
            <w:vAlign w:val="center"/>
            <w:hideMark/>
          </w:tcPr>
          <w:p w14:paraId="5A6C4E1A" w14:textId="6970C60B" w:rsidR="001C5E65" w:rsidRPr="001C5E65" w:rsidDel="00DE3725" w:rsidRDefault="001C5E65" w:rsidP="001C5E65">
            <w:pPr>
              <w:spacing w:after="0" w:line="240" w:lineRule="auto"/>
              <w:jc w:val="center"/>
              <w:rPr>
                <w:del w:id="6820" w:author="Diana Gonzalez Garcia" w:date="2021-05-10T07:11:00Z"/>
                <w:rFonts w:ascii="Calibri" w:hAnsi="Calibri" w:cs="Calibri"/>
                <w:color w:val="000000"/>
                <w:sz w:val="18"/>
                <w:szCs w:val="18"/>
                <w:lang w:eastAsia="es-CO"/>
              </w:rPr>
            </w:pPr>
            <w:del w:id="6821" w:author="Diana Gonzalez Garcia" w:date="2021-05-10T07:11:00Z">
              <w:r w:rsidRPr="001C5E65" w:rsidDel="00DE3725">
                <w:rPr>
                  <w:rFonts w:ascii="Calibri" w:hAnsi="Calibri" w:cs="Calibri"/>
                  <w:color w:val="000000"/>
                  <w:sz w:val="18"/>
                  <w:szCs w:val="18"/>
                  <w:lang w:eastAsia="es-CO"/>
                </w:rPr>
                <w:delText>T07</w:delText>
              </w:r>
            </w:del>
          </w:p>
        </w:tc>
        <w:tc>
          <w:tcPr>
            <w:tcW w:w="1249" w:type="pct"/>
            <w:vMerge w:val="restart"/>
            <w:tcBorders>
              <w:top w:val="nil"/>
              <w:left w:val="single" w:sz="4" w:space="0" w:color="auto"/>
              <w:bottom w:val="single" w:sz="4" w:space="0" w:color="auto"/>
              <w:right w:val="single" w:sz="4" w:space="0" w:color="auto"/>
            </w:tcBorders>
            <w:shd w:val="clear" w:color="auto" w:fill="auto"/>
            <w:vAlign w:val="center"/>
            <w:hideMark/>
          </w:tcPr>
          <w:p w14:paraId="07FD289F" w14:textId="5C7A571C" w:rsidR="001C5E65" w:rsidRPr="001C5E65" w:rsidDel="00DE3725" w:rsidRDefault="001C5E65" w:rsidP="001C5E65">
            <w:pPr>
              <w:spacing w:after="0" w:line="240" w:lineRule="auto"/>
              <w:rPr>
                <w:del w:id="6822" w:author="Diana Gonzalez Garcia" w:date="2021-05-10T07:11:00Z"/>
                <w:rFonts w:ascii="Calibri" w:hAnsi="Calibri" w:cs="Calibri"/>
                <w:color w:val="000000"/>
                <w:sz w:val="18"/>
                <w:szCs w:val="18"/>
                <w:lang w:eastAsia="es-CO"/>
              </w:rPr>
            </w:pPr>
            <w:del w:id="6823" w:author="Diana Gonzalez Garcia" w:date="2021-05-10T07:11:00Z">
              <w:r w:rsidRPr="001C5E65" w:rsidDel="00DE3725">
                <w:rPr>
                  <w:rFonts w:ascii="Calibri" w:hAnsi="Calibri" w:cs="Calibri"/>
                  <w:color w:val="000000"/>
                  <w:sz w:val="18"/>
                  <w:szCs w:val="18"/>
                  <w:lang w:eastAsia="es-CO"/>
                </w:rPr>
                <w:delText>No aplica</w:delText>
              </w:r>
            </w:del>
          </w:p>
        </w:tc>
      </w:tr>
      <w:tr w:rsidR="001C5E65" w:rsidRPr="001C5E65" w:rsidDel="00DE3725" w14:paraId="17581301" w14:textId="180FFF0C" w:rsidTr="001C5E65">
        <w:trPr>
          <w:trHeight w:val="1230"/>
          <w:del w:id="6824" w:author="Diana Gonzalez Garcia" w:date="2021-05-10T07:11:00Z"/>
        </w:trPr>
        <w:tc>
          <w:tcPr>
            <w:tcW w:w="403" w:type="pct"/>
            <w:vMerge/>
            <w:tcBorders>
              <w:top w:val="nil"/>
              <w:left w:val="single" w:sz="4" w:space="0" w:color="auto"/>
              <w:bottom w:val="single" w:sz="4" w:space="0" w:color="auto"/>
              <w:right w:val="single" w:sz="4" w:space="0" w:color="auto"/>
            </w:tcBorders>
            <w:vAlign w:val="center"/>
            <w:hideMark/>
          </w:tcPr>
          <w:p w14:paraId="65AEDFFB" w14:textId="52AB6918" w:rsidR="001C5E65" w:rsidRPr="001C5E65" w:rsidDel="00DE3725" w:rsidRDefault="001C5E65" w:rsidP="001C5E65">
            <w:pPr>
              <w:spacing w:after="0" w:line="240" w:lineRule="auto"/>
              <w:rPr>
                <w:del w:id="6825" w:author="Diana Gonzalez Garcia" w:date="2021-05-10T07:11:00Z"/>
                <w:rFonts w:ascii="Calibri" w:hAnsi="Calibri" w:cs="Calibri"/>
                <w:color w:val="000000"/>
                <w:sz w:val="18"/>
                <w:szCs w:val="18"/>
                <w:lang w:eastAsia="es-CO"/>
              </w:rPr>
            </w:pPr>
          </w:p>
        </w:tc>
        <w:tc>
          <w:tcPr>
            <w:tcW w:w="403" w:type="pct"/>
            <w:vMerge/>
            <w:tcBorders>
              <w:top w:val="nil"/>
              <w:left w:val="single" w:sz="4" w:space="0" w:color="auto"/>
              <w:bottom w:val="single" w:sz="4" w:space="0" w:color="auto"/>
              <w:right w:val="single" w:sz="4" w:space="0" w:color="auto"/>
            </w:tcBorders>
            <w:vAlign w:val="center"/>
            <w:hideMark/>
          </w:tcPr>
          <w:p w14:paraId="00D38258" w14:textId="14EB928A" w:rsidR="001C5E65" w:rsidRPr="001C5E65" w:rsidDel="00DE3725" w:rsidRDefault="001C5E65" w:rsidP="001C5E65">
            <w:pPr>
              <w:spacing w:after="0" w:line="240" w:lineRule="auto"/>
              <w:rPr>
                <w:del w:id="6826" w:author="Diana Gonzalez Garcia" w:date="2021-05-10T07:11:00Z"/>
                <w:rFonts w:ascii="Calibri" w:hAnsi="Calibri" w:cs="Calibri"/>
                <w:sz w:val="18"/>
                <w:szCs w:val="18"/>
                <w:lang w:eastAsia="es-CO"/>
              </w:rPr>
            </w:pPr>
          </w:p>
        </w:tc>
        <w:tc>
          <w:tcPr>
            <w:tcW w:w="447" w:type="pct"/>
            <w:tcBorders>
              <w:top w:val="nil"/>
              <w:left w:val="nil"/>
              <w:bottom w:val="nil"/>
              <w:right w:val="single" w:sz="4" w:space="0" w:color="auto"/>
            </w:tcBorders>
            <w:shd w:val="clear" w:color="auto" w:fill="auto"/>
            <w:vAlign w:val="center"/>
            <w:hideMark/>
          </w:tcPr>
          <w:p w14:paraId="4D3C1B7F" w14:textId="33F6687A" w:rsidR="001C5E65" w:rsidRPr="001C5E65" w:rsidDel="00DE3725" w:rsidRDefault="001C5E65" w:rsidP="001C5E65">
            <w:pPr>
              <w:spacing w:after="0" w:line="240" w:lineRule="auto"/>
              <w:jc w:val="center"/>
              <w:rPr>
                <w:del w:id="6827" w:author="Diana Gonzalez Garcia" w:date="2021-05-10T07:11:00Z"/>
                <w:rFonts w:ascii="Calibri" w:hAnsi="Calibri" w:cs="Calibri"/>
                <w:color w:val="000000"/>
                <w:sz w:val="18"/>
                <w:szCs w:val="18"/>
                <w:lang w:eastAsia="es-CO"/>
              </w:rPr>
            </w:pPr>
            <w:del w:id="6828" w:author="Diana Gonzalez Garcia" w:date="2021-05-10T07:11:00Z">
              <w:r w:rsidRPr="001C5E65" w:rsidDel="00DE3725">
                <w:rPr>
                  <w:rFonts w:ascii="Calibri" w:hAnsi="Calibri" w:cs="Calibri"/>
                  <w:color w:val="000000"/>
                  <w:sz w:val="18"/>
                  <w:szCs w:val="18"/>
                  <w:lang w:eastAsia="es-CO"/>
                </w:rPr>
                <w:delText>($ / m2)</w:delText>
              </w:r>
            </w:del>
          </w:p>
        </w:tc>
        <w:tc>
          <w:tcPr>
            <w:tcW w:w="369" w:type="pct"/>
            <w:tcBorders>
              <w:top w:val="nil"/>
              <w:left w:val="nil"/>
              <w:bottom w:val="single" w:sz="4" w:space="0" w:color="auto"/>
              <w:right w:val="single" w:sz="4" w:space="0" w:color="auto"/>
            </w:tcBorders>
            <w:shd w:val="clear" w:color="auto" w:fill="auto"/>
            <w:vAlign w:val="center"/>
            <w:hideMark/>
          </w:tcPr>
          <w:p w14:paraId="15F7B374" w14:textId="63ED35B8" w:rsidR="001C5E65" w:rsidRPr="001C5E65" w:rsidDel="00DE3725" w:rsidRDefault="001C5E65" w:rsidP="001C5E65">
            <w:pPr>
              <w:spacing w:after="0" w:line="240" w:lineRule="auto"/>
              <w:jc w:val="center"/>
              <w:rPr>
                <w:del w:id="6829" w:author="Diana Gonzalez Garcia" w:date="2021-05-10T07:11:00Z"/>
                <w:rFonts w:ascii="Calibri" w:hAnsi="Calibri" w:cs="Calibri"/>
                <w:color w:val="000000"/>
                <w:sz w:val="18"/>
                <w:szCs w:val="18"/>
                <w:lang w:eastAsia="es-CO"/>
              </w:rPr>
            </w:pPr>
            <w:del w:id="6830" w:author="Diana Gonzalez Garcia" w:date="2021-05-10T07:11:00Z">
              <w:r w:rsidRPr="001C5E65" w:rsidDel="00DE3725">
                <w:rPr>
                  <w:rFonts w:ascii="Calibri" w:hAnsi="Calibri" w:cs="Calibri"/>
                  <w:color w:val="000000"/>
                  <w:sz w:val="18"/>
                  <w:szCs w:val="18"/>
                  <w:lang w:eastAsia="es-CO"/>
                </w:rPr>
                <w:delText>Edad</w:delText>
              </w:r>
            </w:del>
          </w:p>
        </w:tc>
        <w:tc>
          <w:tcPr>
            <w:tcW w:w="1798" w:type="pct"/>
            <w:tcBorders>
              <w:top w:val="nil"/>
              <w:left w:val="single" w:sz="4" w:space="0" w:color="auto"/>
              <w:bottom w:val="nil"/>
              <w:right w:val="single" w:sz="4" w:space="0" w:color="auto"/>
            </w:tcBorders>
            <w:shd w:val="clear" w:color="auto" w:fill="auto"/>
            <w:vAlign w:val="center"/>
            <w:hideMark/>
          </w:tcPr>
          <w:p w14:paraId="5AAC1FB0" w14:textId="6A02B9A5" w:rsidR="001C5E65" w:rsidRPr="001C5E65" w:rsidDel="00DE3725" w:rsidRDefault="001C5E65">
            <w:pPr>
              <w:spacing w:after="0" w:line="240" w:lineRule="auto"/>
              <w:jc w:val="both"/>
              <w:rPr>
                <w:del w:id="6831" w:author="Diana Gonzalez Garcia" w:date="2021-05-10T07:11:00Z"/>
                <w:rFonts w:ascii="Calibri" w:hAnsi="Calibri" w:cs="Calibri"/>
                <w:color w:val="000000"/>
                <w:sz w:val="18"/>
                <w:szCs w:val="18"/>
                <w:lang w:eastAsia="es-CO"/>
              </w:rPr>
            </w:pPr>
            <w:del w:id="6832" w:author="Diana Gonzalez Garcia" w:date="2021-05-10T07:11:00Z">
              <w:r w:rsidRPr="001C5E65" w:rsidDel="00DE3725">
                <w:rPr>
                  <w:rFonts w:ascii="Calibri" w:hAnsi="Calibri" w:cs="Calibri"/>
                  <w:color w:val="000000"/>
                  <w:sz w:val="18"/>
                  <w:szCs w:val="18"/>
                  <w:lang w:eastAsia="es-CO"/>
                </w:rPr>
                <w:delText>Para predios con edades superiores a 100 años,  la variable modelo es avalúo especial.</w:delText>
              </w:r>
            </w:del>
          </w:p>
        </w:tc>
        <w:tc>
          <w:tcPr>
            <w:tcW w:w="330" w:type="pct"/>
            <w:vMerge/>
            <w:tcBorders>
              <w:top w:val="nil"/>
              <w:left w:val="nil"/>
              <w:bottom w:val="single" w:sz="4" w:space="0" w:color="auto"/>
              <w:right w:val="single" w:sz="4" w:space="0" w:color="auto"/>
            </w:tcBorders>
            <w:vAlign w:val="center"/>
            <w:hideMark/>
          </w:tcPr>
          <w:p w14:paraId="184885C5" w14:textId="0598E628" w:rsidR="001C5E65" w:rsidRPr="001C5E65" w:rsidDel="00DE3725" w:rsidRDefault="001C5E65" w:rsidP="001C5E65">
            <w:pPr>
              <w:spacing w:after="0" w:line="240" w:lineRule="auto"/>
              <w:rPr>
                <w:del w:id="6833" w:author="Diana Gonzalez Garcia" w:date="2021-05-10T07:11:00Z"/>
                <w:rFonts w:ascii="Calibri" w:hAnsi="Calibri" w:cs="Calibri"/>
                <w:color w:val="000000"/>
                <w:sz w:val="18"/>
                <w:szCs w:val="18"/>
                <w:lang w:eastAsia="es-CO"/>
              </w:rPr>
            </w:pPr>
          </w:p>
        </w:tc>
        <w:tc>
          <w:tcPr>
            <w:tcW w:w="1249" w:type="pct"/>
            <w:vMerge/>
            <w:tcBorders>
              <w:top w:val="nil"/>
              <w:left w:val="single" w:sz="4" w:space="0" w:color="auto"/>
              <w:bottom w:val="single" w:sz="4" w:space="0" w:color="auto"/>
              <w:right w:val="single" w:sz="4" w:space="0" w:color="auto"/>
            </w:tcBorders>
            <w:vAlign w:val="center"/>
            <w:hideMark/>
          </w:tcPr>
          <w:p w14:paraId="3140A072" w14:textId="55C23FA2" w:rsidR="001C5E65" w:rsidRPr="001C5E65" w:rsidDel="00DE3725" w:rsidRDefault="001C5E65" w:rsidP="001C5E65">
            <w:pPr>
              <w:spacing w:after="0" w:line="240" w:lineRule="auto"/>
              <w:rPr>
                <w:del w:id="6834" w:author="Diana Gonzalez Garcia" w:date="2021-05-10T07:11:00Z"/>
                <w:rFonts w:ascii="Calibri" w:hAnsi="Calibri" w:cs="Calibri"/>
                <w:color w:val="000000"/>
                <w:sz w:val="18"/>
                <w:szCs w:val="18"/>
                <w:lang w:eastAsia="es-CO"/>
              </w:rPr>
            </w:pPr>
          </w:p>
        </w:tc>
      </w:tr>
      <w:tr w:rsidR="001C5E65" w:rsidRPr="001C5E65" w:rsidDel="00DE3725" w14:paraId="58091632" w14:textId="3621838B" w:rsidTr="001C5E65">
        <w:trPr>
          <w:trHeight w:val="1365"/>
          <w:del w:id="6835" w:author="Diana Gonzalez Garcia" w:date="2021-05-10T07:11:00Z"/>
        </w:trPr>
        <w:tc>
          <w:tcPr>
            <w:tcW w:w="403" w:type="pct"/>
            <w:vMerge/>
            <w:tcBorders>
              <w:top w:val="nil"/>
              <w:left w:val="single" w:sz="4" w:space="0" w:color="auto"/>
              <w:bottom w:val="single" w:sz="4" w:space="0" w:color="auto"/>
              <w:right w:val="single" w:sz="4" w:space="0" w:color="auto"/>
            </w:tcBorders>
            <w:vAlign w:val="center"/>
            <w:hideMark/>
          </w:tcPr>
          <w:p w14:paraId="28DDBBD2" w14:textId="38B836FE" w:rsidR="001C5E65" w:rsidRPr="001C5E65" w:rsidDel="00DE3725" w:rsidRDefault="001C5E65" w:rsidP="001C5E65">
            <w:pPr>
              <w:spacing w:after="0" w:line="240" w:lineRule="auto"/>
              <w:rPr>
                <w:del w:id="6836" w:author="Diana Gonzalez Garcia" w:date="2021-05-10T07:11:00Z"/>
                <w:rFonts w:ascii="Calibri" w:hAnsi="Calibri" w:cs="Calibri"/>
                <w:color w:val="000000"/>
                <w:sz w:val="18"/>
                <w:szCs w:val="18"/>
                <w:lang w:eastAsia="es-CO"/>
              </w:rPr>
            </w:pPr>
          </w:p>
        </w:tc>
        <w:tc>
          <w:tcPr>
            <w:tcW w:w="403" w:type="pct"/>
            <w:vMerge/>
            <w:tcBorders>
              <w:top w:val="nil"/>
              <w:left w:val="single" w:sz="4" w:space="0" w:color="auto"/>
              <w:bottom w:val="single" w:sz="4" w:space="0" w:color="auto"/>
              <w:right w:val="single" w:sz="4" w:space="0" w:color="auto"/>
            </w:tcBorders>
            <w:vAlign w:val="center"/>
            <w:hideMark/>
          </w:tcPr>
          <w:p w14:paraId="5D7B3271" w14:textId="0E227AA1" w:rsidR="001C5E65" w:rsidRPr="001C5E65" w:rsidDel="00DE3725" w:rsidRDefault="001C5E65" w:rsidP="001C5E65">
            <w:pPr>
              <w:spacing w:after="0" w:line="240" w:lineRule="auto"/>
              <w:rPr>
                <w:del w:id="6837" w:author="Diana Gonzalez Garcia" w:date="2021-05-10T07:11:00Z"/>
                <w:rFonts w:ascii="Calibri" w:hAnsi="Calibri" w:cs="Calibri"/>
                <w:sz w:val="18"/>
                <w:szCs w:val="18"/>
                <w:lang w:eastAsia="es-CO"/>
              </w:rPr>
            </w:pPr>
          </w:p>
        </w:tc>
        <w:tc>
          <w:tcPr>
            <w:tcW w:w="447" w:type="pct"/>
            <w:tcBorders>
              <w:top w:val="nil"/>
              <w:left w:val="nil"/>
              <w:bottom w:val="single" w:sz="4" w:space="0" w:color="auto"/>
              <w:right w:val="single" w:sz="4" w:space="0" w:color="auto"/>
            </w:tcBorders>
            <w:shd w:val="clear" w:color="auto" w:fill="auto"/>
            <w:vAlign w:val="center"/>
            <w:hideMark/>
          </w:tcPr>
          <w:p w14:paraId="5A4AFA02" w14:textId="028F6054" w:rsidR="001C5E65" w:rsidRPr="001C5E65" w:rsidDel="00DE3725" w:rsidRDefault="001C5E65" w:rsidP="001C5E65">
            <w:pPr>
              <w:spacing w:after="0" w:line="240" w:lineRule="auto"/>
              <w:rPr>
                <w:del w:id="6838" w:author="Diana Gonzalez Garcia" w:date="2021-05-10T07:11:00Z"/>
                <w:rFonts w:ascii="Calibri" w:hAnsi="Calibri" w:cs="Calibri"/>
                <w:color w:val="000000"/>
                <w:sz w:val="18"/>
                <w:szCs w:val="18"/>
                <w:lang w:eastAsia="es-CO"/>
              </w:rPr>
            </w:pPr>
            <w:del w:id="6839" w:author="Diana Gonzalez Garcia" w:date="2021-05-10T07:11:00Z">
              <w:r w:rsidRPr="001C5E65" w:rsidDel="00DE3725">
                <w:rPr>
                  <w:rFonts w:ascii="Calibri" w:hAnsi="Calibri" w:cs="Calibri"/>
                  <w:color w:val="000000"/>
                  <w:sz w:val="18"/>
                  <w:szCs w:val="18"/>
                  <w:lang w:eastAsia="es-CO"/>
                </w:rPr>
                <w:delText> </w:delText>
              </w:r>
            </w:del>
          </w:p>
        </w:tc>
        <w:tc>
          <w:tcPr>
            <w:tcW w:w="369" w:type="pct"/>
            <w:tcBorders>
              <w:top w:val="nil"/>
              <w:left w:val="nil"/>
              <w:bottom w:val="single" w:sz="4" w:space="0" w:color="auto"/>
              <w:right w:val="single" w:sz="4" w:space="0" w:color="auto"/>
            </w:tcBorders>
            <w:shd w:val="clear" w:color="auto" w:fill="auto"/>
            <w:vAlign w:val="center"/>
            <w:hideMark/>
          </w:tcPr>
          <w:p w14:paraId="0965FA38" w14:textId="3051AAF5" w:rsidR="001C5E65" w:rsidRPr="001C5E65" w:rsidDel="00DE3725" w:rsidRDefault="001C5E65" w:rsidP="001C5E65">
            <w:pPr>
              <w:spacing w:after="0" w:line="240" w:lineRule="auto"/>
              <w:jc w:val="center"/>
              <w:rPr>
                <w:del w:id="6840" w:author="Diana Gonzalez Garcia" w:date="2021-05-10T07:11:00Z"/>
                <w:rFonts w:ascii="Calibri" w:hAnsi="Calibri" w:cs="Calibri"/>
                <w:color w:val="000000"/>
                <w:sz w:val="18"/>
                <w:szCs w:val="18"/>
                <w:lang w:eastAsia="es-CO"/>
              </w:rPr>
            </w:pPr>
            <w:del w:id="6841" w:author="Diana Gonzalez Garcia" w:date="2021-05-10T07:11:00Z">
              <w:r w:rsidRPr="001C5E65" w:rsidDel="00DE3725">
                <w:rPr>
                  <w:rFonts w:ascii="Calibri" w:hAnsi="Calibri" w:cs="Calibri"/>
                  <w:color w:val="000000"/>
                  <w:sz w:val="18"/>
                  <w:szCs w:val="18"/>
                  <w:lang w:eastAsia="es-CO"/>
                </w:rPr>
                <w:delText>Área construida por unidad calificada</w:delText>
              </w:r>
            </w:del>
          </w:p>
        </w:tc>
        <w:tc>
          <w:tcPr>
            <w:tcW w:w="1798" w:type="pct"/>
            <w:tcBorders>
              <w:top w:val="nil"/>
              <w:left w:val="single" w:sz="4" w:space="0" w:color="auto"/>
              <w:bottom w:val="nil"/>
              <w:right w:val="single" w:sz="4" w:space="0" w:color="auto"/>
            </w:tcBorders>
            <w:shd w:val="clear" w:color="auto" w:fill="auto"/>
            <w:vAlign w:val="center"/>
            <w:hideMark/>
          </w:tcPr>
          <w:p w14:paraId="283CE181" w14:textId="67B63F92" w:rsidR="001C5E65" w:rsidRPr="001C5E65" w:rsidDel="00DE3725" w:rsidRDefault="001C5E65" w:rsidP="001C5E65">
            <w:pPr>
              <w:spacing w:after="0" w:line="240" w:lineRule="auto"/>
              <w:rPr>
                <w:del w:id="6842" w:author="Diana Gonzalez Garcia" w:date="2021-05-10T07:11:00Z"/>
                <w:rFonts w:ascii="Calibri" w:hAnsi="Calibri" w:cs="Calibri"/>
                <w:color w:val="000000"/>
                <w:sz w:val="18"/>
                <w:szCs w:val="18"/>
                <w:lang w:eastAsia="es-CO"/>
              </w:rPr>
            </w:pPr>
            <w:del w:id="6843" w:author="Diana Gonzalez Garcia" w:date="2021-05-10T07:11:00Z">
              <w:r w:rsidRPr="001C5E65" w:rsidDel="00DE3725">
                <w:rPr>
                  <w:rFonts w:ascii="Calibri" w:hAnsi="Calibri" w:cs="Calibri"/>
                  <w:color w:val="000000"/>
                  <w:sz w:val="18"/>
                  <w:szCs w:val="18"/>
                  <w:lang w:eastAsia="es-CO"/>
                </w:rPr>
                <w:delText>Para predios con puntajes superiores a 100, la variable modelo es avalúo especial.</w:delText>
              </w:r>
            </w:del>
          </w:p>
        </w:tc>
        <w:tc>
          <w:tcPr>
            <w:tcW w:w="330" w:type="pct"/>
            <w:vMerge/>
            <w:tcBorders>
              <w:top w:val="nil"/>
              <w:left w:val="nil"/>
              <w:bottom w:val="single" w:sz="4" w:space="0" w:color="auto"/>
              <w:right w:val="single" w:sz="4" w:space="0" w:color="auto"/>
            </w:tcBorders>
            <w:vAlign w:val="center"/>
            <w:hideMark/>
          </w:tcPr>
          <w:p w14:paraId="42A3DD51" w14:textId="55B1B10F" w:rsidR="001C5E65" w:rsidRPr="001C5E65" w:rsidDel="00DE3725" w:rsidRDefault="001C5E65" w:rsidP="001C5E65">
            <w:pPr>
              <w:spacing w:after="0" w:line="240" w:lineRule="auto"/>
              <w:rPr>
                <w:del w:id="6844" w:author="Diana Gonzalez Garcia" w:date="2021-05-10T07:11:00Z"/>
                <w:rFonts w:ascii="Calibri" w:hAnsi="Calibri" w:cs="Calibri"/>
                <w:color w:val="000000"/>
                <w:sz w:val="18"/>
                <w:szCs w:val="18"/>
                <w:lang w:eastAsia="es-CO"/>
              </w:rPr>
            </w:pPr>
          </w:p>
        </w:tc>
        <w:tc>
          <w:tcPr>
            <w:tcW w:w="1249" w:type="pct"/>
            <w:vMerge/>
            <w:tcBorders>
              <w:top w:val="nil"/>
              <w:left w:val="single" w:sz="4" w:space="0" w:color="auto"/>
              <w:bottom w:val="single" w:sz="4" w:space="0" w:color="auto"/>
              <w:right w:val="single" w:sz="4" w:space="0" w:color="auto"/>
            </w:tcBorders>
            <w:vAlign w:val="center"/>
            <w:hideMark/>
          </w:tcPr>
          <w:p w14:paraId="236E42E5" w14:textId="1CE2714E" w:rsidR="001C5E65" w:rsidRPr="001C5E65" w:rsidDel="00DE3725" w:rsidRDefault="001C5E65" w:rsidP="001C5E65">
            <w:pPr>
              <w:spacing w:after="0" w:line="240" w:lineRule="auto"/>
              <w:rPr>
                <w:del w:id="6845" w:author="Diana Gonzalez Garcia" w:date="2021-05-10T07:11:00Z"/>
                <w:rFonts w:ascii="Calibri" w:hAnsi="Calibri" w:cs="Calibri"/>
                <w:color w:val="000000"/>
                <w:sz w:val="18"/>
                <w:szCs w:val="18"/>
                <w:lang w:eastAsia="es-CO"/>
              </w:rPr>
            </w:pPr>
          </w:p>
        </w:tc>
      </w:tr>
      <w:tr w:rsidR="001C5E65" w:rsidRPr="001C5E65" w:rsidDel="00DE3725" w14:paraId="39A4BF49" w14:textId="7532927C" w:rsidTr="001C5E65">
        <w:trPr>
          <w:trHeight w:val="1230"/>
          <w:del w:id="6846" w:author="Diana Gonzalez Garcia" w:date="2021-05-10T07:11:00Z"/>
        </w:trPr>
        <w:tc>
          <w:tcPr>
            <w:tcW w:w="403"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6FA54F2F" w14:textId="725318D9" w:rsidR="001C5E65" w:rsidRPr="001C5E65" w:rsidDel="00DE3725" w:rsidRDefault="001C5E65" w:rsidP="001C5E65">
            <w:pPr>
              <w:spacing w:after="0" w:line="240" w:lineRule="auto"/>
              <w:jc w:val="center"/>
              <w:rPr>
                <w:del w:id="6847" w:author="Diana Gonzalez Garcia" w:date="2021-05-10T07:11:00Z"/>
                <w:rFonts w:ascii="Calibri" w:hAnsi="Calibri" w:cs="Calibri"/>
                <w:color w:val="000000"/>
                <w:sz w:val="18"/>
                <w:szCs w:val="18"/>
                <w:lang w:eastAsia="es-CO"/>
              </w:rPr>
            </w:pPr>
            <w:del w:id="6848" w:author="Diana Gonzalez Garcia" w:date="2021-05-10T07:11:00Z">
              <w:r w:rsidRPr="001C5E65" w:rsidDel="00DE3725">
                <w:rPr>
                  <w:rFonts w:ascii="Calibri" w:hAnsi="Calibri" w:cs="Calibri"/>
                  <w:color w:val="000000"/>
                  <w:sz w:val="18"/>
                  <w:szCs w:val="18"/>
                  <w:lang w:eastAsia="es-CO"/>
                </w:rPr>
                <w:delText>T08</w:delText>
              </w:r>
            </w:del>
          </w:p>
        </w:tc>
        <w:tc>
          <w:tcPr>
            <w:tcW w:w="403" w:type="pct"/>
            <w:vMerge w:val="restart"/>
            <w:tcBorders>
              <w:top w:val="nil"/>
              <w:left w:val="single" w:sz="4" w:space="0" w:color="auto"/>
              <w:bottom w:val="single" w:sz="4" w:space="0" w:color="auto"/>
              <w:right w:val="single" w:sz="4" w:space="0" w:color="auto"/>
            </w:tcBorders>
            <w:shd w:val="clear" w:color="auto" w:fill="auto"/>
            <w:vAlign w:val="center"/>
            <w:hideMark/>
          </w:tcPr>
          <w:p w14:paraId="33DBA1CE" w14:textId="3A6D3BFF" w:rsidR="001C5E65" w:rsidRPr="001C5E65" w:rsidDel="00DE3725" w:rsidRDefault="001C5E65" w:rsidP="001C5E65">
            <w:pPr>
              <w:spacing w:after="0" w:line="240" w:lineRule="auto"/>
              <w:jc w:val="center"/>
              <w:rPr>
                <w:del w:id="6849" w:author="Diana Gonzalez Garcia" w:date="2021-05-10T07:11:00Z"/>
                <w:rFonts w:ascii="Calibri" w:hAnsi="Calibri" w:cs="Calibri"/>
                <w:sz w:val="18"/>
                <w:szCs w:val="18"/>
                <w:lang w:eastAsia="es-CO"/>
              </w:rPr>
            </w:pPr>
            <w:del w:id="6850" w:author="Diana Gonzalez Garcia" w:date="2021-05-10T07:11:00Z">
              <w:r w:rsidRPr="001C5E65" w:rsidDel="00DE3725">
                <w:rPr>
                  <w:rFonts w:ascii="Calibri" w:hAnsi="Calibri" w:cs="Calibri"/>
                  <w:sz w:val="18"/>
                  <w:szCs w:val="18"/>
                  <w:lang w:eastAsia="es-CO"/>
                </w:rPr>
                <w:delText>Colegios y Universidades de 1 a 3 Pisos</w:delText>
              </w:r>
            </w:del>
          </w:p>
        </w:tc>
        <w:tc>
          <w:tcPr>
            <w:tcW w:w="447" w:type="pct"/>
            <w:tcBorders>
              <w:top w:val="nil"/>
              <w:left w:val="nil"/>
              <w:bottom w:val="nil"/>
              <w:right w:val="nil"/>
            </w:tcBorders>
            <w:shd w:val="clear" w:color="auto" w:fill="auto"/>
            <w:vAlign w:val="center"/>
            <w:hideMark/>
          </w:tcPr>
          <w:p w14:paraId="0BDB2CB0" w14:textId="16AC878B" w:rsidR="001C5E65" w:rsidRPr="001C5E65" w:rsidDel="00DE3725" w:rsidRDefault="001C5E65" w:rsidP="001C5E65">
            <w:pPr>
              <w:spacing w:after="0" w:line="240" w:lineRule="auto"/>
              <w:jc w:val="center"/>
              <w:rPr>
                <w:del w:id="6851" w:author="Diana Gonzalez Garcia" w:date="2021-05-10T07:11:00Z"/>
                <w:rFonts w:ascii="Calibri" w:hAnsi="Calibri" w:cs="Calibri"/>
                <w:color w:val="000000"/>
                <w:sz w:val="18"/>
                <w:szCs w:val="18"/>
                <w:lang w:eastAsia="es-CO"/>
              </w:rPr>
            </w:pPr>
            <w:del w:id="6852" w:author="Diana Gonzalez Garcia" w:date="2021-05-10T07:11:00Z">
              <w:r w:rsidRPr="001C5E65" w:rsidDel="00DE3725">
                <w:rPr>
                  <w:rFonts w:ascii="Calibri" w:hAnsi="Calibri" w:cs="Calibri"/>
                  <w:color w:val="000000"/>
                  <w:sz w:val="18"/>
                  <w:szCs w:val="18"/>
                  <w:lang w:eastAsia="es-CO"/>
                </w:rPr>
                <w:delText>Valor unitario construcción</w:delText>
              </w:r>
            </w:del>
          </w:p>
        </w:tc>
        <w:tc>
          <w:tcPr>
            <w:tcW w:w="369" w:type="pct"/>
            <w:tcBorders>
              <w:top w:val="nil"/>
              <w:left w:val="single" w:sz="4" w:space="0" w:color="auto"/>
              <w:bottom w:val="single" w:sz="4" w:space="0" w:color="auto"/>
              <w:right w:val="single" w:sz="4" w:space="0" w:color="auto"/>
            </w:tcBorders>
            <w:shd w:val="clear" w:color="auto" w:fill="auto"/>
            <w:vAlign w:val="center"/>
            <w:hideMark/>
          </w:tcPr>
          <w:p w14:paraId="724E0F09" w14:textId="5870F646" w:rsidR="001C5E65" w:rsidRPr="001C5E65" w:rsidDel="00DE3725" w:rsidRDefault="001C5E65" w:rsidP="001C5E65">
            <w:pPr>
              <w:spacing w:after="0" w:line="240" w:lineRule="auto"/>
              <w:jc w:val="center"/>
              <w:rPr>
                <w:del w:id="6853" w:author="Diana Gonzalez Garcia" w:date="2021-05-10T07:11:00Z"/>
                <w:rFonts w:ascii="Calibri" w:hAnsi="Calibri" w:cs="Calibri"/>
                <w:color w:val="000000"/>
                <w:sz w:val="18"/>
                <w:szCs w:val="18"/>
                <w:lang w:eastAsia="es-CO"/>
              </w:rPr>
            </w:pPr>
            <w:del w:id="6854" w:author="Diana Gonzalez Garcia" w:date="2021-05-10T07:11:00Z">
              <w:r w:rsidRPr="001C5E65" w:rsidDel="00DE3725">
                <w:rPr>
                  <w:rFonts w:ascii="Calibri" w:hAnsi="Calibri" w:cs="Calibri"/>
                  <w:color w:val="000000"/>
                  <w:sz w:val="18"/>
                  <w:szCs w:val="18"/>
                  <w:lang w:eastAsia="es-CO"/>
                </w:rPr>
                <w:delText>Puntaje</w:delText>
              </w:r>
            </w:del>
          </w:p>
        </w:tc>
        <w:tc>
          <w:tcPr>
            <w:tcW w:w="1798" w:type="pct"/>
            <w:tcBorders>
              <w:top w:val="single" w:sz="4" w:space="0" w:color="auto"/>
              <w:left w:val="single" w:sz="4" w:space="0" w:color="auto"/>
              <w:bottom w:val="nil"/>
              <w:right w:val="single" w:sz="4" w:space="0" w:color="auto"/>
            </w:tcBorders>
            <w:shd w:val="clear" w:color="auto" w:fill="auto"/>
            <w:vAlign w:val="center"/>
            <w:hideMark/>
          </w:tcPr>
          <w:p w14:paraId="37A3C7D4" w14:textId="15D76862" w:rsidR="001C5E65" w:rsidRPr="001C5E65" w:rsidDel="00DE3725" w:rsidRDefault="001C5E65">
            <w:pPr>
              <w:spacing w:after="0" w:line="240" w:lineRule="auto"/>
              <w:jc w:val="both"/>
              <w:rPr>
                <w:del w:id="6855" w:author="Diana Gonzalez Garcia" w:date="2021-05-10T07:11:00Z"/>
                <w:rFonts w:ascii="Calibri" w:hAnsi="Calibri" w:cs="Calibri"/>
                <w:color w:val="000000"/>
                <w:sz w:val="18"/>
                <w:szCs w:val="18"/>
                <w:lang w:eastAsia="es-CO"/>
              </w:rPr>
            </w:pPr>
            <w:del w:id="6856" w:author="Diana Gonzalez Garcia" w:date="2021-05-10T07:11:00Z">
              <w:r w:rsidRPr="001C5E65" w:rsidDel="00DE3725">
                <w:rPr>
                  <w:rFonts w:ascii="Calibri" w:hAnsi="Calibri" w:cs="Calibri"/>
                  <w:color w:val="000000"/>
                  <w:sz w:val="18"/>
                  <w:szCs w:val="18"/>
                  <w:lang w:eastAsia="es-CO"/>
                </w:rPr>
                <w:delText>Para predios con edades superiores a 100 años,  la variable modelo es avalúo especial.</w:delText>
              </w:r>
            </w:del>
          </w:p>
        </w:tc>
        <w:tc>
          <w:tcPr>
            <w:tcW w:w="330" w:type="pct"/>
            <w:vMerge w:val="restart"/>
            <w:tcBorders>
              <w:top w:val="nil"/>
              <w:left w:val="nil"/>
              <w:bottom w:val="single" w:sz="4" w:space="0" w:color="auto"/>
              <w:right w:val="single" w:sz="4" w:space="0" w:color="auto"/>
            </w:tcBorders>
            <w:shd w:val="clear" w:color="auto" w:fill="auto"/>
            <w:noWrap/>
            <w:vAlign w:val="center"/>
            <w:hideMark/>
          </w:tcPr>
          <w:p w14:paraId="2135D7B9" w14:textId="4B63C703" w:rsidR="001C5E65" w:rsidRPr="001C5E65" w:rsidDel="00DE3725" w:rsidRDefault="001C5E65" w:rsidP="001C5E65">
            <w:pPr>
              <w:spacing w:after="0" w:line="240" w:lineRule="auto"/>
              <w:jc w:val="center"/>
              <w:rPr>
                <w:del w:id="6857" w:author="Diana Gonzalez Garcia" w:date="2021-05-10T07:11:00Z"/>
                <w:rFonts w:ascii="Calibri" w:hAnsi="Calibri" w:cs="Calibri"/>
                <w:color w:val="000000"/>
                <w:sz w:val="18"/>
                <w:szCs w:val="18"/>
                <w:lang w:eastAsia="es-CO"/>
              </w:rPr>
            </w:pPr>
            <w:del w:id="6858" w:author="Diana Gonzalez Garcia" w:date="2021-05-10T07:11:00Z">
              <w:r w:rsidRPr="001C5E65" w:rsidDel="00DE3725">
                <w:rPr>
                  <w:rFonts w:ascii="Calibri" w:hAnsi="Calibri" w:cs="Calibri"/>
                  <w:color w:val="000000"/>
                  <w:sz w:val="18"/>
                  <w:szCs w:val="18"/>
                  <w:lang w:eastAsia="es-CO"/>
                </w:rPr>
                <w:delText>T08</w:delText>
              </w:r>
            </w:del>
          </w:p>
        </w:tc>
        <w:tc>
          <w:tcPr>
            <w:tcW w:w="1249" w:type="pct"/>
            <w:vMerge w:val="restart"/>
            <w:tcBorders>
              <w:top w:val="nil"/>
              <w:left w:val="single" w:sz="4" w:space="0" w:color="auto"/>
              <w:bottom w:val="single" w:sz="4" w:space="0" w:color="auto"/>
              <w:right w:val="single" w:sz="4" w:space="0" w:color="auto"/>
            </w:tcBorders>
            <w:shd w:val="clear" w:color="auto" w:fill="auto"/>
            <w:vAlign w:val="center"/>
            <w:hideMark/>
          </w:tcPr>
          <w:p w14:paraId="29A1A787" w14:textId="3FDF50FB" w:rsidR="001C5E65" w:rsidRPr="001C5E65" w:rsidDel="00DE3725" w:rsidRDefault="001C5E65" w:rsidP="001C5E65">
            <w:pPr>
              <w:spacing w:after="0" w:line="240" w:lineRule="auto"/>
              <w:rPr>
                <w:del w:id="6859" w:author="Diana Gonzalez Garcia" w:date="2021-05-10T07:11:00Z"/>
                <w:rFonts w:ascii="Calibri" w:hAnsi="Calibri" w:cs="Calibri"/>
                <w:color w:val="000000"/>
                <w:sz w:val="18"/>
                <w:szCs w:val="18"/>
                <w:lang w:eastAsia="es-CO"/>
              </w:rPr>
            </w:pPr>
            <w:del w:id="6860" w:author="Diana Gonzalez Garcia" w:date="2021-05-10T07:11:00Z">
              <w:r w:rsidRPr="001C5E65" w:rsidDel="00DE3725">
                <w:rPr>
                  <w:rFonts w:ascii="Calibri" w:hAnsi="Calibri" w:cs="Calibri"/>
                  <w:color w:val="000000"/>
                  <w:sz w:val="18"/>
                  <w:szCs w:val="18"/>
                  <w:lang w:eastAsia="es-CO"/>
                </w:rPr>
                <w:delText>No aplica</w:delText>
              </w:r>
            </w:del>
          </w:p>
        </w:tc>
      </w:tr>
      <w:tr w:rsidR="001C5E65" w:rsidRPr="001C5E65" w:rsidDel="00DE3725" w14:paraId="79DA7A05" w14:textId="75774363" w:rsidTr="001C5E65">
        <w:trPr>
          <w:trHeight w:val="1230"/>
          <w:del w:id="6861" w:author="Diana Gonzalez Garcia" w:date="2021-05-10T07:11:00Z"/>
        </w:trPr>
        <w:tc>
          <w:tcPr>
            <w:tcW w:w="403" w:type="pct"/>
            <w:vMerge/>
            <w:tcBorders>
              <w:top w:val="nil"/>
              <w:left w:val="single" w:sz="4" w:space="0" w:color="auto"/>
              <w:bottom w:val="single" w:sz="4" w:space="0" w:color="auto"/>
              <w:right w:val="single" w:sz="4" w:space="0" w:color="auto"/>
            </w:tcBorders>
            <w:vAlign w:val="center"/>
            <w:hideMark/>
          </w:tcPr>
          <w:p w14:paraId="004B13D0" w14:textId="302A8F11" w:rsidR="001C5E65" w:rsidRPr="001C5E65" w:rsidDel="00DE3725" w:rsidRDefault="001C5E65" w:rsidP="001C5E65">
            <w:pPr>
              <w:spacing w:after="0" w:line="240" w:lineRule="auto"/>
              <w:rPr>
                <w:del w:id="6862" w:author="Diana Gonzalez Garcia" w:date="2021-05-10T07:11:00Z"/>
                <w:rFonts w:ascii="Calibri" w:hAnsi="Calibri" w:cs="Calibri"/>
                <w:color w:val="000000"/>
                <w:sz w:val="18"/>
                <w:szCs w:val="18"/>
                <w:lang w:eastAsia="es-CO"/>
              </w:rPr>
            </w:pPr>
          </w:p>
        </w:tc>
        <w:tc>
          <w:tcPr>
            <w:tcW w:w="403" w:type="pct"/>
            <w:vMerge/>
            <w:tcBorders>
              <w:top w:val="nil"/>
              <w:left w:val="single" w:sz="4" w:space="0" w:color="auto"/>
              <w:bottom w:val="single" w:sz="4" w:space="0" w:color="auto"/>
              <w:right w:val="single" w:sz="4" w:space="0" w:color="auto"/>
            </w:tcBorders>
            <w:vAlign w:val="center"/>
            <w:hideMark/>
          </w:tcPr>
          <w:p w14:paraId="5B43C031" w14:textId="6BBF47EE" w:rsidR="001C5E65" w:rsidRPr="001C5E65" w:rsidDel="00DE3725" w:rsidRDefault="001C5E65" w:rsidP="001C5E65">
            <w:pPr>
              <w:spacing w:after="0" w:line="240" w:lineRule="auto"/>
              <w:rPr>
                <w:del w:id="6863" w:author="Diana Gonzalez Garcia" w:date="2021-05-10T07:11:00Z"/>
                <w:rFonts w:ascii="Calibri" w:hAnsi="Calibri" w:cs="Calibri"/>
                <w:sz w:val="18"/>
                <w:szCs w:val="18"/>
                <w:lang w:eastAsia="es-CO"/>
              </w:rPr>
            </w:pPr>
          </w:p>
        </w:tc>
        <w:tc>
          <w:tcPr>
            <w:tcW w:w="447" w:type="pct"/>
            <w:tcBorders>
              <w:top w:val="nil"/>
              <w:left w:val="nil"/>
              <w:bottom w:val="nil"/>
              <w:right w:val="nil"/>
            </w:tcBorders>
            <w:shd w:val="clear" w:color="auto" w:fill="auto"/>
            <w:vAlign w:val="center"/>
            <w:hideMark/>
          </w:tcPr>
          <w:p w14:paraId="51310965" w14:textId="7B0F1617" w:rsidR="001C5E65" w:rsidRPr="001C5E65" w:rsidDel="00DE3725" w:rsidRDefault="001C5E65" w:rsidP="001C5E65">
            <w:pPr>
              <w:spacing w:after="0" w:line="240" w:lineRule="auto"/>
              <w:jc w:val="center"/>
              <w:rPr>
                <w:del w:id="6864" w:author="Diana Gonzalez Garcia" w:date="2021-05-10T07:11:00Z"/>
                <w:rFonts w:ascii="Calibri" w:hAnsi="Calibri" w:cs="Calibri"/>
                <w:color w:val="000000"/>
                <w:sz w:val="18"/>
                <w:szCs w:val="18"/>
                <w:lang w:eastAsia="es-CO"/>
              </w:rPr>
            </w:pPr>
            <w:del w:id="6865" w:author="Diana Gonzalez Garcia" w:date="2021-05-10T07:11:00Z">
              <w:r w:rsidRPr="001C5E65" w:rsidDel="00DE3725">
                <w:rPr>
                  <w:rFonts w:ascii="Calibri" w:hAnsi="Calibri" w:cs="Calibri"/>
                  <w:color w:val="000000"/>
                  <w:sz w:val="18"/>
                  <w:szCs w:val="18"/>
                  <w:lang w:eastAsia="es-CO"/>
                </w:rPr>
                <w:delText>($ / m2)</w:delText>
              </w:r>
            </w:del>
          </w:p>
        </w:tc>
        <w:tc>
          <w:tcPr>
            <w:tcW w:w="369" w:type="pct"/>
            <w:tcBorders>
              <w:top w:val="nil"/>
              <w:left w:val="single" w:sz="4" w:space="0" w:color="auto"/>
              <w:bottom w:val="single" w:sz="4" w:space="0" w:color="auto"/>
              <w:right w:val="single" w:sz="4" w:space="0" w:color="auto"/>
            </w:tcBorders>
            <w:shd w:val="clear" w:color="auto" w:fill="auto"/>
            <w:vAlign w:val="center"/>
            <w:hideMark/>
          </w:tcPr>
          <w:p w14:paraId="614237A3" w14:textId="0C299AC4" w:rsidR="001C5E65" w:rsidRPr="001C5E65" w:rsidDel="00DE3725" w:rsidRDefault="001C5E65" w:rsidP="001C5E65">
            <w:pPr>
              <w:spacing w:after="0" w:line="240" w:lineRule="auto"/>
              <w:jc w:val="center"/>
              <w:rPr>
                <w:del w:id="6866" w:author="Diana Gonzalez Garcia" w:date="2021-05-10T07:11:00Z"/>
                <w:rFonts w:ascii="Calibri" w:hAnsi="Calibri" w:cs="Calibri"/>
                <w:color w:val="000000"/>
                <w:sz w:val="18"/>
                <w:szCs w:val="18"/>
                <w:lang w:eastAsia="es-CO"/>
              </w:rPr>
            </w:pPr>
            <w:del w:id="6867" w:author="Diana Gonzalez Garcia" w:date="2021-05-10T07:11:00Z">
              <w:r w:rsidRPr="001C5E65" w:rsidDel="00DE3725">
                <w:rPr>
                  <w:rFonts w:ascii="Calibri" w:hAnsi="Calibri" w:cs="Calibri"/>
                  <w:color w:val="000000"/>
                  <w:sz w:val="18"/>
                  <w:szCs w:val="18"/>
                  <w:lang w:eastAsia="es-CO"/>
                </w:rPr>
                <w:delText>Edad</w:delText>
              </w:r>
            </w:del>
          </w:p>
        </w:tc>
        <w:tc>
          <w:tcPr>
            <w:tcW w:w="1798" w:type="pct"/>
            <w:tcBorders>
              <w:top w:val="nil"/>
              <w:left w:val="single" w:sz="4" w:space="0" w:color="auto"/>
              <w:bottom w:val="nil"/>
              <w:right w:val="single" w:sz="4" w:space="0" w:color="auto"/>
            </w:tcBorders>
            <w:shd w:val="clear" w:color="auto" w:fill="auto"/>
            <w:vAlign w:val="center"/>
            <w:hideMark/>
          </w:tcPr>
          <w:p w14:paraId="445D6126" w14:textId="638FA514" w:rsidR="001C5E65" w:rsidRPr="001C5E65" w:rsidDel="00DE3725" w:rsidRDefault="001C5E65" w:rsidP="001C5E65">
            <w:pPr>
              <w:spacing w:after="0" w:line="240" w:lineRule="auto"/>
              <w:jc w:val="both"/>
              <w:rPr>
                <w:del w:id="6868" w:author="Diana Gonzalez Garcia" w:date="2021-05-10T07:11:00Z"/>
                <w:rFonts w:ascii="Calibri" w:hAnsi="Calibri" w:cs="Calibri"/>
                <w:color w:val="000000"/>
                <w:sz w:val="18"/>
                <w:szCs w:val="18"/>
                <w:lang w:eastAsia="es-CO"/>
              </w:rPr>
            </w:pPr>
            <w:del w:id="6869" w:author="Diana Gonzalez Garcia" w:date="2021-05-10T07:11:00Z">
              <w:r w:rsidRPr="001C5E65" w:rsidDel="00DE3725">
                <w:rPr>
                  <w:rFonts w:ascii="Calibri" w:hAnsi="Calibri" w:cs="Calibri"/>
                  <w:color w:val="000000"/>
                  <w:sz w:val="18"/>
                  <w:szCs w:val="18"/>
                  <w:lang w:eastAsia="es-CO"/>
                </w:rPr>
                <w:delText>Para predios con puntajes superiores a 100,  la variable modelo es avalúo especial.</w:delText>
              </w:r>
            </w:del>
          </w:p>
        </w:tc>
        <w:tc>
          <w:tcPr>
            <w:tcW w:w="330" w:type="pct"/>
            <w:vMerge/>
            <w:tcBorders>
              <w:top w:val="nil"/>
              <w:left w:val="nil"/>
              <w:bottom w:val="single" w:sz="4" w:space="0" w:color="auto"/>
              <w:right w:val="single" w:sz="4" w:space="0" w:color="auto"/>
            </w:tcBorders>
            <w:vAlign w:val="center"/>
            <w:hideMark/>
          </w:tcPr>
          <w:p w14:paraId="4D64CF16" w14:textId="18BCEEE6" w:rsidR="001C5E65" w:rsidRPr="001C5E65" w:rsidDel="00DE3725" w:rsidRDefault="001C5E65" w:rsidP="001C5E65">
            <w:pPr>
              <w:spacing w:after="0" w:line="240" w:lineRule="auto"/>
              <w:rPr>
                <w:del w:id="6870" w:author="Diana Gonzalez Garcia" w:date="2021-05-10T07:11:00Z"/>
                <w:rFonts w:ascii="Calibri" w:hAnsi="Calibri" w:cs="Calibri"/>
                <w:color w:val="000000"/>
                <w:sz w:val="18"/>
                <w:szCs w:val="18"/>
                <w:lang w:eastAsia="es-CO"/>
              </w:rPr>
            </w:pPr>
          </w:p>
        </w:tc>
        <w:tc>
          <w:tcPr>
            <w:tcW w:w="1249" w:type="pct"/>
            <w:vMerge/>
            <w:tcBorders>
              <w:top w:val="nil"/>
              <w:left w:val="single" w:sz="4" w:space="0" w:color="auto"/>
              <w:bottom w:val="single" w:sz="4" w:space="0" w:color="auto"/>
              <w:right w:val="single" w:sz="4" w:space="0" w:color="auto"/>
            </w:tcBorders>
            <w:vAlign w:val="center"/>
            <w:hideMark/>
          </w:tcPr>
          <w:p w14:paraId="2F69687E" w14:textId="23259FFC" w:rsidR="001C5E65" w:rsidRPr="001C5E65" w:rsidDel="00DE3725" w:rsidRDefault="001C5E65" w:rsidP="001C5E65">
            <w:pPr>
              <w:spacing w:after="0" w:line="240" w:lineRule="auto"/>
              <w:rPr>
                <w:del w:id="6871" w:author="Diana Gonzalez Garcia" w:date="2021-05-10T07:11:00Z"/>
                <w:rFonts w:ascii="Calibri" w:hAnsi="Calibri" w:cs="Calibri"/>
                <w:color w:val="000000"/>
                <w:sz w:val="18"/>
                <w:szCs w:val="18"/>
                <w:lang w:eastAsia="es-CO"/>
              </w:rPr>
            </w:pPr>
          </w:p>
        </w:tc>
      </w:tr>
      <w:tr w:rsidR="001C5E65" w:rsidRPr="001C5E65" w:rsidDel="00DE3725" w14:paraId="09114B17" w14:textId="16667F40" w:rsidTr="001C5E65">
        <w:trPr>
          <w:trHeight w:val="1440"/>
          <w:del w:id="6872" w:author="Diana Gonzalez Garcia" w:date="2021-05-10T07:11:00Z"/>
        </w:trPr>
        <w:tc>
          <w:tcPr>
            <w:tcW w:w="403" w:type="pct"/>
            <w:vMerge/>
            <w:tcBorders>
              <w:top w:val="nil"/>
              <w:left w:val="single" w:sz="4" w:space="0" w:color="auto"/>
              <w:bottom w:val="single" w:sz="4" w:space="0" w:color="auto"/>
              <w:right w:val="single" w:sz="4" w:space="0" w:color="auto"/>
            </w:tcBorders>
            <w:vAlign w:val="center"/>
            <w:hideMark/>
          </w:tcPr>
          <w:p w14:paraId="4D880043" w14:textId="7B6119AF" w:rsidR="001C5E65" w:rsidRPr="001C5E65" w:rsidDel="00DE3725" w:rsidRDefault="001C5E65" w:rsidP="001C5E65">
            <w:pPr>
              <w:spacing w:after="0" w:line="240" w:lineRule="auto"/>
              <w:rPr>
                <w:del w:id="6873" w:author="Diana Gonzalez Garcia" w:date="2021-05-10T07:11:00Z"/>
                <w:rFonts w:ascii="Calibri" w:hAnsi="Calibri" w:cs="Calibri"/>
                <w:color w:val="000000"/>
                <w:sz w:val="18"/>
                <w:szCs w:val="18"/>
                <w:lang w:eastAsia="es-CO"/>
              </w:rPr>
            </w:pPr>
          </w:p>
        </w:tc>
        <w:tc>
          <w:tcPr>
            <w:tcW w:w="403" w:type="pct"/>
            <w:vMerge/>
            <w:tcBorders>
              <w:top w:val="nil"/>
              <w:left w:val="single" w:sz="4" w:space="0" w:color="auto"/>
              <w:bottom w:val="single" w:sz="4" w:space="0" w:color="auto"/>
              <w:right w:val="single" w:sz="4" w:space="0" w:color="auto"/>
            </w:tcBorders>
            <w:vAlign w:val="center"/>
            <w:hideMark/>
          </w:tcPr>
          <w:p w14:paraId="757EDA49" w14:textId="57233DFE" w:rsidR="001C5E65" w:rsidRPr="001C5E65" w:rsidDel="00DE3725" w:rsidRDefault="001C5E65" w:rsidP="001C5E65">
            <w:pPr>
              <w:spacing w:after="0" w:line="240" w:lineRule="auto"/>
              <w:rPr>
                <w:del w:id="6874" w:author="Diana Gonzalez Garcia" w:date="2021-05-10T07:11:00Z"/>
                <w:rFonts w:ascii="Calibri" w:hAnsi="Calibri" w:cs="Calibri"/>
                <w:sz w:val="18"/>
                <w:szCs w:val="18"/>
                <w:lang w:eastAsia="es-CO"/>
              </w:rPr>
            </w:pPr>
          </w:p>
        </w:tc>
        <w:tc>
          <w:tcPr>
            <w:tcW w:w="447" w:type="pct"/>
            <w:tcBorders>
              <w:top w:val="nil"/>
              <w:left w:val="nil"/>
              <w:bottom w:val="nil"/>
              <w:right w:val="nil"/>
            </w:tcBorders>
            <w:shd w:val="clear" w:color="auto" w:fill="auto"/>
            <w:vAlign w:val="center"/>
            <w:hideMark/>
          </w:tcPr>
          <w:p w14:paraId="1E891B75" w14:textId="7E0E1701" w:rsidR="001C5E65" w:rsidRPr="001C5E65" w:rsidDel="00DE3725" w:rsidRDefault="001C5E65" w:rsidP="001C5E65">
            <w:pPr>
              <w:spacing w:after="0" w:line="240" w:lineRule="auto"/>
              <w:jc w:val="both"/>
              <w:rPr>
                <w:del w:id="6875" w:author="Diana Gonzalez Garcia" w:date="2021-05-10T07:11:00Z"/>
                <w:rFonts w:ascii="Calibri" w:hAnsi="Calibri" w:cs="Calibri"/>
                <w:color w:val="000000"/>
                <w:sz w:val="18"/>
                <w:szCs w:val="18"/>
                <w:lang w:eastAsia="es-CO"/>
              </w:rPr>
            </w:pPr>
          </w:p>
        </w:tc>
        <w:tc>
          <w:tcPr>
            <w:tcW w:w="369" w:type="pct"/>
            <w:tcBorders>
              <w:top w:val="nil"/>
              <w:left w:val="single" w:sz="4" w:space="0" w:color="auto"/>
              <w:bottom w:val="single" w:sz="4" w:space="0" w:color="auto"/>
              <w:right w:val="single" w:sz="4" w:space="0" w:color="auto"/>
            </w:tcBorders>
            <w:shd w:val="clear" w:color="auto" w:fill="auto"/>
            <w:vAlign w:val="center"/>
            <w:hideMark/>
          </w:tcPr>
          <w:p w14:paraId="0CEF1194" w14:textId="6CEE7A1B" w:rsidR="001C5E65" w:rsidRPr="001C5E65" w:rsidDel="00DE3725" w:rsidRDefault="001C5E65" w:rsidP="001C5E65">
            <w:pPr>
              <w:spacing w:after="0" w:line="240" w:lineRule="auto"/>
              <w:jc w:val="center"/>
              <w:rPr>
                <w:del w:id="6876" w:author="Diana Gonzalez Garcia" w:date="2021-05-10T07:11:00Z"/>
                <w:rFonts w:ascii="Calibri" w:hAnsi="Calibri" w:cs="Calibri"/>
                <w:color w:val="000000"/>
                <w:sz w:val="18"/>
                <w:szCs w:val="18"/>
                <w:lang w:eastAsia="es-CO"/>
              </w:rPr>
            </w:pPr>
            <w:del w:id="6877" w:author="Diana Gonzalez Garcia" w:date="2021-05-10T07:11:00Z">
              <w:r w:rsidRPr="001C5E65" w:rsidDel="00DE3725">
                <w:rPr>
                  <w:rFonts w:ascii="Calibri" w:hAnsi="Calibri" w:cs="Calibri"/>
                  <w:color w:val="000000"/>
                  <w:sz w:val="18"/>
                  <w:szCs w:val="18"/>
                  <w:lang w:eastAsia="es-CO"/>
                </w:rPr>
                <w:delText>Área construida por unidad calificada</w:delText>
              </w:r>
            </w:del>
          </w:p>
        </w:tc>
        <w:tc>
          <w:tcPr>
            <w:tcW w:w="1798" w:type="pct"/>
            <w:tcBorders>
              <w:top w:val="nil"/>
              <w:left w:val="single" w:sz="4" w:space="0" w:color="auto"/>
              <w:bottom w:val="nil"/>
              <w:right w:val="single" w:sz="4" w:space="0" w:color="auto"/>
            </w:tcBorders>
            <w:shd w:val="clear" w:color="auto" w:fill="auto"/>
            <w:vAlign w:val="center"/>
            <w:hideMark/>
          </w:tcPr>
          <w:p w14:paraId="4A820579" w14:textId="12DE074B" w:rsidR="001C5E65" w:rsidRPr="001C5E65" w:rsidDel="00DE3725" w:rsidRDefault="001C5E65" w:rsidP="001C5E65">
            <w:pPr>
              <w:spacing w:after="0" w:line="240" w:lineRule="auto"/>
              <w:jc w:val="both"/>
              <w:rPr>
                <w:del w:id="6878" w:author="Diana Gonzalez Garcia" w:date="2021-05-10T07:11:00Z"/>
                <w:rFonts w:ascii="Calibri" w:hAnsi="Calibri" w:cs="Calibri"/>
                <w:color w:val="000000"/>
                <w:sz w:val="18"/>
                <w:szCs w:val="18"/>
                <w:lang w:eastAsia="es-CO"/>
              </w:rPr>
            </w:pPr>
            <w:del w:id="6879" w:author="Diana Gonzalez Garcia" w:date="2021-05-10T07:11:00Z">
              <w:r w:rsidRPr="001C5E65" w:rsidDel="00DE3725">
                <w:rPr>
                  <w:rFonts w:ascii="Calibri" w:hAnsi="Calibri" w:cs="Calibri"/>
                  <w:color w:val="000000"/>
                  <w:sz w:val="18"/>
                  <w:szCs w:val="18"/>
                  <w:lang w:eastAsia="es-CO"/>
                </w:rPr>
                <w:delText>Para predios con área superiores a 10.000 m2 la variable modelo es avalúo especial.</w:delText>
              </w:r>
            </w:del>
          </w:p>
        </w:tc>
        <w:tc>
          <w:tcPr>
            <w:tcW w:w="330" w:type="pct"/>
            <w:vMerge/>
            <w:tcBorders>
              <w:top w:val="nil"/>
              <w:left w:val="nil"/>
              <w:bottom w:val="single" w:sz="4" w:space="0" w:color="auto"/>
              <w:right w:val="single" w:sz="4" w:space="0" w:color="auto"/>
            </w:tcBorders>
            <w:vAlign w:val="center"/>
            <w:hideMark/>
          </w:tcPr>
          <w:p w14:paraId="7918E153" w14:textId="6ACA7427" w:rsidR="001C5E65" w:rsidRPr="001C5E65" w:rsidDel="00DE3725" w:rsidRDefault="001C5E65" w:rsidP="001C5E65">
            <w:pPr>
              <w:spacing w:after="0" w:line="240" w:lineRule="auto"/>
              <w:rPr>
                <w:del w:id="6880" w:author="Diana Gonzalez Garcia" w:date="2021-05-10T07:11:00Z"/>
                <w:rFonts w:ascii="Calibri" w:hAnsi="Calibri" w:cs="Calibri"/>
                <w:color w:val="000000"/>
                <w:sz w:val="18"/>
                <w:szCs w:val="18"/>
                <w:lang w:eastAsia="es-CO"/>
              </w:rPr>
            </w:pPr>
          </w:p>
        </w:tc>
        <w:tc>
          <w:tcPr>
            <w:tcW w:w="1249" w:type="pct"/>
            <w:vMerge/>
            <w:tcBorders>
              <w:top w:val="nil"/>
              <w:left w:val="single" w:sz="4" w:space="0" w:color="auto"/>
              <w:bottom w:val="single" w:sz="4" w:space="0" w:color="auto"/>
              <w:right w:val="single" w:sz="4" w:space="0" w:color="auto"/>
            </w:tcBorders>
            <w:vAlign w:val="center"/>
            <w:hideMark/>
          </w:tcPr>
          <w:p w14:paraId="4A891C58" w14:textId="73D6E6F0" w:rsidR="001C5E65" w:rsidRPr="001C5E65" w:rsidDel="00DE3725" w:rsidRDefault="001C5E65" w:rsidP="001C5E65">
            <w:pPr>
              <w:spacing w:after="0" w:line="240" w:lineRule="auto"/>
              <w:rPr>
                <w:del w:id="6881" w:author="Diana Gonzalez Garcia" w:date="2021-05-10T07:11:00Z"/>
                <w:rFonts w:ascii="Calibri" w:hAnsi="Calibri" w:cs="Calibri"/>
                <w:color w:val="000000"/>
                <w:sz w:val="18"/>
                <w:szCs w:val="18"/>
                <w:lang w:eastAsia="es-CO"/>
              </w:rPr>
            </w:pPr>
          </w:p>
        </w:tc>
      </w:tr>
      <w:tr w:rsidR="001C5E65" w:rsidRPr="001C5E65" w:rsidDel="00DE3725" w14:paraId="3CB07519" w14:textId="101F7EC8" w:rsidTr="001C5E65">
        <w:trPr>
          <w:trHeight w:val="1230"/>
          <w:del w:id="6882" w:author="Diana Gonzalez Garcia" w:date="2021-05-10T07:11:00Z"/>
        </w:trPr>
        <w:tc>
          <w:tcPr>
            <w:tcW w:w="403"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777A7324" w14:textId="43DF113A" w:rsidR="001C5E65" w:rsidRPr="001C5E65" w:rsidDel="00DE3725" w:rsidRDefault="001C5E65" w:rsidP="001C5E65">
            <w:pPr>
              <w:spacing w:after="0" w:line="240" w:lineRule="auto"/>
              <w:jc w:val="center"/>
              <w:rPr>
                <w:del w:id="6883" w:author="Diana Gonzalez Garcia" w:date="2021-05-10T07:11:00Z"/>
                <w:rFonts w:ascii="Calibri" w:hAnsi="Calibri" w:cs="Calibri"/>
                <w:color w:val="000000"/>
                <w:sz w:val="18"/>
                <w:szCs w:val="18"/>
                <w:lang w:eastAsia="es-CO"/>
              </w:rPr>
            </w:pPr>
            <w:del w:id="6884" w:author="Diana Gonzalez Garcia" w:date="2021-05-10T07:11:00Z">
              <w:r w:rsidRPr="001C5E65" w:rsidDel="00DE3725">
                <w:rPr>
                  <w:rFonts w:ascii="Calibri" w:hAnsi="Calibri" w:cs="Calibri"/>
                  <w:color w:val="000000"/>
                  <w:sz w:val="18"/>
                  <w:szCs w:val="18"/>
                  <w:lang w:eastAsia="es-CO"/>
                </w:rPr>
                <w:delText>T09</w:delText>
              </w:r>
            </w:del>
          </w:p>
        </w:tc>
        <w:tc>
          <w:tcPr>
            <w:tcW w:w="403" w:type="pct"/>
            <w:vMerge w:val="restart"/>
            <w:tcBorders>
              <w:top w:val="nil"/>
              <w:left w:val="single" w:sz="4" w:space="0" w:color="auto"/>
              <w:bottom w:val="single" w:sz="4" w:space="0" w:color="auto"/>
              <w:right w:val="single" w:sz="4" w:space="0" w:color="auto"/>
            </w:tcBorders>
            <w:shd w:val="clear" w:color="auto" w:fill="auto"/>
            <w:vAlign w:val="center"/>
            <w:hideMark/>
          </w:tcPr>
          <w:p w14:paraId="2FA0185A" w14:textId="4BF9C548" w:rsidR="001C5E65" w:rsidRPr="001C5E65" w:rsidDel="00DE3725" w:rsidRDefault="001C5E65" w:rsidP="001C5E65">
            <w:pPr>
              <w:spacing w:after="0" w:line="240" w:lineRule="auto"/>
              <w:jc w:val="center"/>
              <w:rPr>
                <w:del w:id="6885" w:author="Diana Gonzalez Garcia" w:date="2021-05-10T07:11:00Z"/>
                <w:rFonts w:ascii="Calibri" w:hAnsi="Calibri" w:cs="Calibri"/>
                <w:sz w:val="18"/>
                <w:szCs w:val="18"/>
                <w:lang w:eastAsia="es-CO"/>
              </w:rPr>
            </w:pPr>
            <w:del w:id="6886" w:author="Diana Gonzalez Garcia" w:date="2021-05-10T07:11:00Z">
              <w:r w:rsidRPr="001C5E65" w:rsidDel="00DE3725">
                <w:rPr>
                  <w:rFonts w:ascii="Calibri" w:hAnsi="Calibri" w:cs="Calibri"/>
                  <w:sz w:val="18"/>
                  <w:szCs w:val="18"/>
                  <w:lang w:eastAsia="es-CO"/>
                </w:rPr>
                <w:delText>Clínicas y Hospitales</w:delText>
              </w:r>
            </w:del>
          </w:p>
        </w:tc>
        <w:tc>
          <w:tcPr>
            <w:tcW w:w="447" w:type="pct"/>
            <w:tcBorders>
              <w:top w:val="single" w:sz="4" w:space="0" w:color="auto"/>
              <w:left w:val="nil"/>
              <w:bottom w:val="nil"/>
              <w:right w:val="single" w:sz="4" w:space="0" w:color="auto"/>
            </w:tcBorders>
            <w:shd w:val="clear" w:color="auto" w:fill="auto"/>
            <w:vAlign w:val="center"/>
            <w:hideMark/>
          </w:tcPr>
          <w:p w14:paraId="2BD2FA4E" w14:textId="00EC0542" w:rsidR="001C5E65" w:rsidRPr="001C5E65" w:rsidDel="00DE3725" w:rsidRDefault="001C5E65" w:rsidP="001C5E65">
            <w:pPr>
              <w:spacing w:after="0" w:line="240" w:lineRule="auto"/>
              <w:jc w:val="center"/>
              <w:rPr>
                <w:del w:id="6887" w:author="Diana Gonzalez Garcia" w:date="2021-05-10T07:11:00Z"/>
                <w:rFonts w:ascii="Calibri" w:hAnsi="Calibri" w:cs="Calibri"/>
                <w:color w:val="000000"/>
                <w:sz w:val="18"/>
                <w:szCs w:val="18"/>
                <w:lang w:eastAsia="es-CO"/>
              </w:rPr>
            </w:pPr>
            <w:del w:id="6888" w:author="Diana Gonzalez Garcia" w:date="2021-05-10T07:11:00Z">
              <w:r w:rsidRPr="001C5E65" w:rsidDel="00DE3725">
                <w:rPr>
                  <w:rFonts w:ascii="Calibri" w:hAnsi="Calibri" w:cs="Calibri"/>
                  <w:color w:val="000000"/>
                  <w:sz w:val="18"/>
                  <w:szCs w:val="18"/>
                  <w:lang w:eastAsia="es-CO"/>
                </w:rPr>
                <w:delText>Valor unitario construcción</w:delText>
              </w:r>
            </w:del>
          </w:p>
        </w:tc>
        <w:tc>
          <w:tcPr>
            <w:tcW w:w="369" w:type="pct"/>
            <w:tcBorders>
              <w:top w:val="nil"/>
              <w:left w:val="nil"/>
              <w:bottom w:val="single" w:sz="4" w:space="0" w:color="auto"/>
              <w:right w:val="single" w:sz="4" w:space="0" w:color="auto"/>
            </w:tcBorders>
            <w:shd w:val="clear" w:color="auto" w:fill="auto"/>
            <w:vAlign w:val="center"/>
            <w:hideMark/>
          </w:tcPr>
          <w:p w14:paraId="57D9525C" w14:textId="7E2319D0" w:rsidR="001C5E65" w:rsidRPr="001C5E65" w:rsidDel="00DE3725" w:rsidRDefault="001C5E65" w:rsidP="001C5E65">
            <w:pPr>
              <w:spacing w:after="0" w:line="240" w:lineRule="auto"/>
              <w:jc w:val="center"/>
              <w:rPr>
                <w:del w:id="6889" w:author="Diana Gonzalez Garcia" w:date="2021-05-10T07:11:00Z"/>
                <w:rFonts w:ascii="Calibri" w:hAnsi="Calibri" w:cs="Calibri"/>
                <w:color w:val="000000"/>
                <w:sz w:val="18"/>
                <w:szCs w:val="18"/>
                <w:lang w:eastAsia="es-CO"/>
              </w:rPr>
            </w:pPr>
            <w:del w:id="6890" w:author="Diana Gonzalez Garcia" w:date="2021-05-10T07:11:00Z">
              <w:r w:rsidRPr="001C5E65" w:rsidDel="00DE3725">
                <w:rPr>
                  <w:rFonts w:ascii="Calibri" w:hAnsi="Calibri" w:cs="Calibri"/>
                  <w:color w:val="000000"/>
                  <w:sz w:val="18"/>
                  <w:szCs w:val="18"/>
                  <w:lang w:eastAsia="es-CO"/>
                </w:rPr>
                <w:delText>Puntaje</w:delText>
              </w:r>
            </w:del>
          </w:p>
        </w:tc>
        <w:tc>
          <w:tcPr>
            <w:tcW w:w="1798" w:type="pct"/>
            <w:tcBorders>
              <w:top w:val="single" w:sz="4" w:space="0" w:color="auto"/>
              <w:left w:val="single" w:sz="4" w:space="0" w:color="auto"/>
              <w:bottom w:val="nil"/>
              <w:right w:val="single" w:sz="4" w:space="0" w:color="auto"/>
            </w:tcBorders>
            <w:shd w:val="clear" w:color="auto" w:fill="auto"/>
            <w:vAlign w:val="center"/>
            <w:hideMark/>
          </w:tcPr>
          <w:p w14:paraId="47396CF6" w14:textId="2EF5DF38" w:rsidR="001C5E65" w:rsidRPr="001C5E65" w:rsidDel="00DE3725" w:rsidRDefault="001C5E65">
            <w:pPr>
              <w:spacing w:after="0" w:line="240" w:lineRule="auto"/>
              <w:jc w:val="both"/>
              <w:rPr>
                <w:del w:id="6891" w:author="Diana Gonzalez Garcia" w:date="2021-05-10T07:11:00Z"/>
                <w:rFonts w:ascii="Calibri" w:hAnsi="Calibri" w:cs="Calibri"/>
                <w:color w:val="000000"/>
                <w:sz w:val="18"/>
                <w:szCs w:val="18"/>
                <w:lang w:eastAsia="es-CO"/>
              </w:rPr>
            </w:pPr>
            <w:del w:id="6892" w:author="Diana Gonzalez Garcia" w:date="2021-05-10T07:11:00Z">
              <w:r w:rsidRPr="001C5E65" w:rsidDel="00DE3725">
                <w:rPr>
                  <w:rFonts w:ascii="Calibri" w:hAnsi="Calibri" w:cs="Calibri"/>
                  <w:color w:val="000000"/>
                  <w:sz w:val="18"/>
                  <w:szCs w:val="18"/>
                  <w:lang w:eastAsia="es-CO"/>
                </w:rPr>
                <w:delText>Para predios con edades superiores a 100 años,  la variable modelo es avalúo especial.</w:delText>
              </w:r>
            </w:del>
          </w:p>
        </w:tc>
        <w:tc>
          <w:tcPr>
            <w:tcW w:w="330" w:type="pct"/>
            <w:vMerge w:val="restart"/>
            <w:tcBorders>
              <w:top w:val="nil"/>
              <w:left w:val="nil"/>
              <w:bottom w:val="single" w:sz="4" w:space="0" w:color="auto"/>
              <w:right w:val="single" w:sz="4" w:space="0" w:color="auto"/>
            </w:tcBorders>
            <w:shd w:val="clear" w:color="auto" w:fill="auto"/>
            <w:noWrap/>
            <w:vAlign w:val="center"/>
            <w:hideMark/>
          </w:tcPr>
          <w:p w14:paraId="0115F588" w14:textId="5D1EEBB9" w:rsidR="001C5E65" w:rsidRPr="001C5E65" w:rsidDel="00DE3725" w:rsidRDefault="001C5E65" w:rsidP="001C5E65">
            <w:pPr>
              <w:spacing w:after="0" w:line="240" w:lineRule="auto"/>
              <w:jc w:val="center"/>
              <w:rPr>
                <w:del w:id="6893" w:author="Diana Gonzalez Garcia" w:date="2021-05-10T07:11:00Z"/>
                <w:rFonts w:ascii="Calibri" w:hAnsi="Calibri" w:cs="Calibri"/>
                <w:color w:val="000000"/>
                <w:sz w:val="18"/>
                <w:szCs w:val="18"/>
                <w:lang w:eastAsia="es-CO"/>
              </w:rPr>
            </w:pPr>
            <w:del w:id="6894" w:author="Diana Gonzalez Garcia" w:date="2021-05-10T07:11:00Z">
              <w:r w:rsidRPr="001C5E65" w:rsidDel="00DE3725">
                <w:rPr>
                  <w:rFonts w:ascii="Calibri" w:hAnsi="Calibri" w:cs="Calibri"/>
                  <w:color w:val="000000"/>
                  <w:sz w:val="18"/>
                  <w:szCs w:val="18"/>
                  <w:lang w:eastAsia="es-CO"/>
                </w:rPr>
                <w:delText>T09</w:delText>
              </w:r>
            </w:del>
          </w:p>
        </w:tc>
        <w:tc>
          <w:tcPr>
            <w:tcW w:w="1249" w:type="pct"/>
            <w:vMerge w:val="restart"/>
            <w:tcBorders>
              <w:top w:val="nil"/>
              <w:left w:val="single" w:sz="4" w:space="0" w:color="auto"/>
              <w:bottom w:val="single" w:sz="4" w:space="0" w:color="auto"/>
              <w:right w:val="single" w:sz="4" w:space="0" w:color="auto"/>
            </w:tcBorders>
            <w:shd w:val="clear" w:color="auto" w:fill="auto"/>
            <w:vAlign w:val="center"/>
            <w:hideMark/>
          </w:tcPr>
          <w:p w14:paraId="427925EB" w14:textId="43EDAD55" w:rsidR="001C5E65" w:rsidRPr="001C5E65" w:rsidDel="00DE3725" w:rsidRDefault="001C5E65" w:rsidP="001C5E65">
            <w:pPr>
              <w:spacing w:after="0" w:line="240" w:lineRule="auto"/>
              <w:rPr>
                <w:del w:id="6895" w:author="Diana Gonzalez Garcia" w:date="2021-05-10T07:11:00Z"/>
                <w:rFonts w:ascii="Calibri" w:hAnsi="Calibri" w:cs="Calibri"/>
                <w:color w:val="000000"/>
                <w:sz w:val="18"/>
                <w:szCs w:val="18"/>
                <w:lang w:eastAsia="es-CO"/>
              </w:rPr>
            </w:pPr>
            <w:del w:id="6896" w:author="Diana Gonzalez Garcia" w:date="2021-05-10T07:11:00Z">
              <w:r w:rsidRPr="001C5E65" w:rsidDel="00DE3725">
                <w:rPr>
                  <w:rFonts w:ascii="Calibri" w:hAnsi="Calibri" w:cs="Calibri"/>
                  <w:color w:val="000000"/>
                  <w:sz w:val="18"/>
                  <w:szCs w:val="18"/>
                  <w:lang w:eastAsia="es-CO"/>
                </w:rPr>
                <w:delText>No aplica</w:delText>
              </w:r>
            </w:del>
          </w:p>
        </w:tc>
      </w:tr>
      <w:tr w:rsidR="001C5E65" w:rsidRPr="001C5E65" w:rsidDel="00DE3725" w14:paraId="0DD9CB35" w14:textId="66A6BA83" w:rsidTr="001C5E65">
        <w:trPr>
          <w:trHeight w:val="1230"/>
          <w:del w:id="6897" w:author="Diana Gonzalez Garcia" w:date="2021-05-10T07:11:00Z"/>
        </w:trPr>
        <w:tc>
          <w:tcPr>
            <w:tcW w:w="403" w:type="pct"/>
            <w:vMerge/>
            <w:tcBorders>
              <w:top w:val="nil"/>
              <w:left w:val="single" w:sz="4" w:space="0" w:color="auto"/>
              <w:bottom w:val="single" w:sz="4" w:space="0" w:color="auto"/>
              <w:right w:val="single" w:sz="4" w:space="0" w:color="auto"/>
            </w:tcBorders>
            <w:vAlign w:val="center"/>
            <w:hideMark/>
          </w:tcPr>
          <w:p w14:paraId="58892562" w14:textId="234F7D86" w:rsidR="001C5E65" w:rsidRPr="001C5E65" w:rsidDel="00DE3725" w:rsidRDefault="001C5E65" w:rsidP="001C5E65">
            <w:pPr>
              <w:spacing w:after="0" w:line="240" w:lineRule="auto"/>
              <w:rPr>
                <w:del w:id="6898" w:author="Diana Gonzalez Garcia" w:date="2021-05-10T07:11:00Z"/>
                <w:rFonts w:ascii="Calibri" w:hAnsi="Calibri" w:cs="Calibri"/>
                <w:color w:val="000000"/>
                <w:sz w:val="18"/>
                <w:szCs w:val="18"/>
                <w:lang w:eastAsia="es-CO"/>
              </w:rPr>
            </w:pPr>
          </w:p>
        </w:tc>
        <w:tc>
          <w:tcPr>
            <w:tcW w:w="403" w:type="pct"/>
            <w:vMerge/>
            <w:tcBorders>
              <w:top w:val="nil"/>
              <w:left w:val="single" w:sz="4" w:space="0" w:color="auto"/>
              <w:bottom w:val="single" w:sz="4" w:space="0" w:color="auto"/>
              <w:right w:val="single" w:sz="4" w:space="0" w:color="auto"/>
            </w:tcBorders>
            <w:vAlign w:val="center"/>
            <w:hideMark/>
          </w:tcPr>
          <w:p w14:paraId="206C109F" w14:textId="3B8F405E" w:rsidR="001C5E65" w:rsidRPr="001C5E65" w:rsidDel="00DE3725" w:rsidRDefault="001C5E65" w:rsidP="001C5E65">
            <w:pPr>
              <w:spacing w:after="0" w:line="240" w:lineRule="auto"/>
              <w:rPr>
                <w:del w:id="6899" w:author="Diana Gonzalez Garcia" w:date="2021-05-10T07:11:00Z"/>
                <w:rFonts w:ascii="Calibri" w:hAnsi="Calibri" w:cs="Calibri"/>
                <w:sz w:val="18"/>
                <w:szCs w:val="18"/>
                <w:lang w:eastAsia="es-CO"/>
              </w:rPr>
            </w:pPr>
          </w:p>
        </w:tc>
        <w:tc>
          <w:tcPr>
            <w:tcW w:w="447" w:type="pct"/>
            <w:tcBorders>
              <w:top w:val="nil"/>
              <w:left w:val="nil"/>
              <w:bottom w:val="nil"/>
              <w:right w:val="single" w:sz="4" w:space="0" w:color="auto"/>
            </w:tcBorders>
            <w:shd w:val="clear" w:color="auto" w:fill="auto"/>
            <w:vAlign w:val="center"/>
            <w:hideMark/>
          </w:tcPr>
          <w:p w14:paraId="6CC66C71" w14:textId="373AA516" w:rsidR="001C5E65" w:rsidRPr="001C5E65" w:rsidDel="00DE3725" w:rsidRDefault="001C5E65" w:rsidP="001C5E65">
            <w:pPr>
              <w:spacing w:after="0" w:line="240" w:lineRule="auto"/>
              <w:jc w:val="center"/>
              <w:rPr>
                <w:del w:id="6900" w:author="Diana Gonzalez Garcia" w:date="2021-05-10T07:11:00Z"/>
                <w:rFonts w:ascii="Calibri" w:hAnsi="Calibri" w:cs="Calibri"/>
                <w:color w:val="000000"/>
                <w:sz w:val="18"/>
                <w:szCs w:val="18"/>
                <w:lang w:eastAsia="es-CO"/>
              </w:rPr>
            </w:pPr>
            <w:del w:id="6901" w:author="Diana Gonzalez Garcia" w:date="2021-05-10T07:11:00Z">
              <w:r w:rsidRPr="001C5E65" w:rsidDel="00DE3725">
                <w:rPr>
                  <w:rFonts w:ascii="Calibri" w:hAnsi="Calibri" w:cs="Calibri"/>
                  <w:color w:val="000000"/>
                  <w:sz w:val="18"/>
                  <w:szCs w:val="18"/>
                  <w:lang w:eastAsia="es-CO"/>
                </w:rPr>
                <w:delText>($ / m2)</w:delText>
              </w:r>
            </w:del>
          </w:p>
        </w:tc>
        <w:tc>
          <w:tcPr>
            <w:tcW w:w="369" w:type="pct"/>
            <w:tcBorders>
              <w:top w:val="nil"/>
              <w:left w:val="nil"/>
              <w:bottom w:val="single" w:sz="4" w:space="0" w:color="auto"/>
              <w:right w:val="single" w:sz="4" w:space="0" w:color="auto"/>
            </w:tcBorders>
            <w:shd w:val="clear" w:color="auto" w:fill="auto"/>
            <w:vAlign w:val="center"/>
            <w:hideMark/>
          </w:tcPr>
          <w:p w14:paraId="133B0C3C" w14:textId="178D5BBA" w:rsidR="001C5E65" w:rsidRPr="001C5E65" w:rsidDel="00DE3725" w:rsidRDefault="001C5E65" w:rsidP="001C5E65">
            <w:pPr>
              <w:spacing w:after="0" w:line="240" w:lineRule="auto"/>
              <w:jc w:val="center"/>
              <w:rPr>
                <w:del w:id="6902" w:author="Diana Gonzalez Garcia" w:date="2021-05-10T07:11:00Z"/>
                <w:rFonts w:ascii="Calibri" w:hAnsi="Calibri" w:cs="Calibri"/>
                <w:color w:val="000000"/>
                <w:sz w:val="18"/>
                <w:szCs w:val="18"/>
                <w:lang w:eastAsia="es-CO"/>
              </w:rPr>
            </w:pPr>
            <w:del w:id="6903" w:author="Diana Gonzalez Garcia" w:date="2021-05-10T07:11:00Z">
              <w:r w:rsidRPr="001C5E65" w:rsidDel="00DE3725">
                <w:rPr>
                  <w:rFonts w:ascii="Calibri" w:hAnsi="Calibri" w:cs="Calibri"/>
                  <w:color w:val="000000"/>
                  <w:sz w:val="18"/>
                  <w:szCs w:val="18"/>
                  <w:lang w:eastAsia="es-CO"/>
                </w:rPr>
                <w:delText>Edad</w:delText>
              </w:r>
            </w:del>
          </w:p>
        </w:tc>
        <w:tc>
          <w:tcPr>
            <w:tcW w:w="1798" w:type="pct"/>
            <w:tcBorders>
              <w:top w:val="nil"/>
              <w:left w:val="single" w:sz="4" w:space="0" w:color="auto"/>
              <w:bottom w:val="nil"/>
              <w:right w:val="single" w:sz="4" w:space="0" w:color="auto"/>
            </w:tcBorders>
            <w:shd w:val="clear" w:color="auto" w:fill="auto"/>
            <w:vAlign w:val="center"/>
            <w:hideMark/>
          </w:tcPr>
          <w:p w14:paraId="5B5123E6" w14:textId="6B455EFE" w:rsidR="001C5E65" w:rsidRPr="001C5E65" w:rsidDel="00DE3725" w:rsidRDefault="001C5E65" w:rsidP="001C5E65">
            <w:pPr>
              <w:spacing w:after="0" w:line="240" w:lineRule="auto"/>
              <w:jc w:val="both"/>
              <w:rPr>
                <w:del w:id="6904" w:author="Diana Gonzalez Garcia" w:date="2021-05-10T07:11:00Z"/>
                <w:rFonts w:ascii="Calibri" w:hAnsi="Calibri" w:cs="Calibri"/>
                <w:color w:val="000000"/>
                <w:sz w:val="18"/>
                <w:szCs w:val="18"/>
                <w:lang w:eastAsia="es-CO"/>
              </w:rPr>
            </w:pPr>
            <w:del w:id="6905" w:author="Diana Gonzalez Garcia" w:date="2021-05-10T07:11:00Z">
              <w:r w:rsidRPr="001C5E65" w:rsidDel="00DE3725">
                <w:rPr>
                  <w:rFonts w:ascii="Calibri" w:hAnsi="Calibri" w:cs="Calibri"/>
                  <w:color w:val="000000"/>
                  <w:sz w:val="18"/>
                  <w:szCs w:val="18"/>
                  <w:lang w:eastAsia="es-CO"/>
                </w:rPr>
                <w:delText>Para predios con puntajes superiores a 100,  la variable modelo es avalúo especial.</w:delText>
              </w:r>
            </w:del>
          </w:p>
        </w:tc>
        <w:tc>
          <w:tcPr>
            <w:tcW w:w="330" w:type="pct"/>
            <w:vMerge/>
            <w:tcBorders>
              <w:top w:val="nil"/>
              <w:left w:val="nil"/>
              <w:bottom w:val="single" w:sz="4" w:space="0" w:color="auto"/>
              <w:right w:val="single" w:sz="4" w:space="0" w:color="auto"/>
            </w:tcBorders>
            <w:vAlign w:val="center"/>
            <w:hideMark/>
          </w:tcPr>
          <w:p w14:paraId="52DB210B" w14:textId="5F5A3666" w:rsidR="001C5E65" w:rsidRPr="001C5E65" w:rsidDel="00DE3725" w:rsidRDefault="001C5E65" w:rsidP="001C5E65">
            <w:pPr>
              <w:spacing w:after="0" w:line="240" w:lineRule="auto"/>
              <w:rPr>
                <w:del w:id="6906" w:author="Diana Gonzalez Garcia" w:date="2021-05-10T07:11:00Z"/>
                <w:rFonts w:ascii="Calibri" w:hAnsi="Calibri" w:cs="Calibri"/>
                <w:color w:val="000000"/>
                <w:sz w:val="18"/>
                <w:szCs w:val="18"/>
                <w:lang w:eastAsia="es-CO"/>
              </w:rPr>
            </w:pPr>
          </w:p>
        </w:tc>
        <w:tc>
          <w:tcPr>
            <w:tcW w:w="1249" w:type="pct"/>
            <w:vMerge/>
            <w:tcBorders>
              <w:top w:val="nil"/>
              <w:left w:val="single" w:sz="4" w:space="0" w:color="auto"/>
              <w:bottom w:val="single" w:sz="4" w:space="0" w:color="auto"/>
              <w:right w:val="single" w:sz="4" w:space="0" w:color="auto"/>
            </w:tcBorders>
            <w:vAlign w:val="center"/>
            <w:hideMark/>
          </w:tcPr>
          <w:p w14:paraId="3B8F91D1" w14:textId="22E5D846" w:rsidR="001C5E65" w:rsidRPr="001C5E65" w:rsidDel="00DE3725" w:rsidRDefault="001C5E65" w:rsidP="001C5E65">
            <w:pPr>
              <w:spacing w:after="0" w:line="240" w:lineRule="auto"/>
              <w:rPr>
                <w:del w:id="6907" w:author="Diana Gonzalez Garcia" w:date="2021-05-10T07:11:00Z"/>
                <w:rFonts w:ascii="Calibri" w:hAnsi="Calibri" w:cs="Calibri"/>
                <w:color w:val="000000"/>
                <w:sz w:val="18"/>
                <w:szCs w:val="18"/>
                <w:lang w:eastAsia="es-CO"/>
              </w:rPr>
            </w:pPr>
          </w:p>
        </w:tc>
      </w:tr>
      <w:tr w:rsidR="001C5E65" w:rsidRPr="001C5E65" w:rsidDel="00DE3725" w14:paraId="5166FE48" w14:textId="6A405A70" w:rsidTr="001C5E65">
        <w:trPr>
          <w:trHeight w:val="1230"/>
          <w:del w:id="6908" w:author="Diana Gonzalez Garcia" w:date="2021-05-10T07:11:00Z"/>
        </w:trPr>
        <w:tc>
          <w:tcPr>
            <w:tcW w:w="403" w:type="pct"/>
            <w:vMerge/>
            <w:tcBorders>
              <w:top w:val="nil"/>
              <w:left w:val="single" w:sz="4" w:space="0" w:color="auto"/>
              <w:bottom w:val="single" w:sz="4" w:space="0" w:color="auto"/>
              <w:right w:val="single" w:sz="4" w:space="0" w:color="auto"/>
            </w:tcBorders>
            <w:vAlign w:val="center"/>
            <w:hideMark/>
          </w:tcPr>
          <w:p w14:paraId="77556048" w14:textId="254E1F90" w:rsidR="001C5E65" w:rsidRPr="001C5E65" w:rsidDel="00DE3725" w:rsidRDefault="001C5E65" w:rsidP="001C5E65">
            <w:pPr>
              <w:spacing w:after="0" w:line="240" w:lineRule="auto"/>
              <w:rPr>
                <w:del w:id="6909" w:author="Diana Gonzalez Garcia" w:date="2021-05-10T07:11:00Z"/>
                <w:rFonts w:ascii="Calibri" w:hAnsi="Calibri" w:cs="Calibri"/>
                <w:color w:val="000000"/>
                <w:sz w:val="18"/>
                <w:szCs w:val="18"/>
                <w:lang w:eastAsia="es-CO"/>
              </w:rPr>
            </w:pPr>
          </w:p>
        </w:tc>
        <w:tc>
          <w:tcPr>
            <w:tcW w:w="403" w:type="pct"/>
            <w:vMerge/>
            <w:tcBorders>
              <w:top w:val="nil"/>
              <w:left w:val="single" w:sz="4" w:space="0" w:color="auto"/>
              <w:bottom w:val="single" w:sz="4" w:space="0" w:color="auto"/>
              <w:right w:val="single" w:sz="4" w:space="0" w:color="auto"/>
            </w:tcBorders>
            <w:vAlign w:val="center"/>
            <w:hideMark/>
          </w:tcPr>
          <w:p w14:paraId="215B948E" w14:textId="411DA756" w:rsidR="001C5E65" w:rsidRPr="001C5E65" w:rsidDel="00DE3725" w:rsidRDefault="001C5E65" w:rsidP="001C5E65">
            <w:pPr>
              <w:spacing w:after="0" w:line="240" w:lineRule="auto"/>
              <w:rPr>
                <w:del w:id="6910" w:author="Diana Gonzalez Garcia" w:date="2021-05-10T07:11:00Z"/>
                <w:rFonts w:ascii="Calibri" w:hAnsi="Calibri" w:cs="Calibri"/>
                <w:sz w:val="18"/>
                <w:szCs w:val="18"/>
                <w:lang w:eastAsia="es-CO"/>
              </w:rPr>
            </w:pPr>
          </w:p>
        </w:tc>
        <w:tc>
          <w:tcPr>
            <w:tcW w:w="447" w:type="pct"/>
            <w:tcBorders>
              <w:top w:val="nil"/>
              <w:left w:val="nil"/>
              <w:bottom w:val="single" w:sz="4" w:space="0" w:color="auto"/>
              <w:right w:val="single" w:sz="4" w:space="0" w:color="auto"/>
            </w:tcBorders>
            <w:shd w:val="clear" w:color="auto" w:fill="auto"/>
            <w:vAlign w:val="center"/>
            <w:hideMark/>
          </w:tcPr>
          <w:p w14:paraId="515EE2BA" w14:textId="62FF3FD1" w:rsidR="001C5E65" w:rsidRPr="001C5E65" w:rsidDel="00DE3725" w:rsidRDefault="001C5E65" w:rsidP="001C5E65">
            <w:pPr>
              <w:spacing w:after="0" w:line="240" w:lineRule="auto"/>
              <w:rPr>
                <w:del w:id="6911" w:author="Diana Gonzalez Garcia" w:date="2021-05-10T07:11:00Z"/>
                <w:rFonts w:ascii="Calibri" w:hAnsi="Calibri" w:cs="Calibri"/>
                <w:color w:val="000000"/>
                <w:sz w:val="18"/>
                <w:szCs w:val="18"/>
                <w:lang w:eastAsia="es-CO"/>
              </w:rPr>
            </w:pPr>
            <w:del w:id="6912" w:author="Diana Gonzalez Garcia" w:date="2021-05-10T07:11:00Z">
              <w:r w:rsidRPr="001C5E65" w:rsidDel="00DE3725">
                <w:rPr>
                  <w:rFonts w:ascii="Calibri" w:hAnsi="Calibri" w:cs="Calibri"/>
                  <w:color w:val="000000"/>
                  <w:sz w:val="18"/>
                  <w:szCs w:val="18"/>
                  <w:lang w:eastAsia="es-CO"/>
                </w:rPr>
                <w:delText> </w:delText>
              </w:r>
            </w:del>
          </w:p>
        </w:tc>
        <w:tc>
          <w:tcPr>
            <w:tcW w:w="369" w:type="pct"/>
            <w:tcBorders>
              <w:top w:val="nil"/>
              <w:left w:val="nil"/>
              <w:bottom w:val="single" w:sz="4" w:space="0" w:color="auto"/>
              <w:right w:val="single" w:sz="4" w:space="0" w:color="auto"/>
            </w:tcBorders>
            <w:shd w:val="clear" w:color="auto" w:fill="auto"/>
            <w:vAlign w:val="center"/>
            <w:hideMark/>
          </w:tcPr>
          <w:p w14:paraId="402CDCED" w14:textId="37EA6B33" w:rsidR="001C5E65" w:rsidRPr="001C5E65" w:rsidDel="00DE3725" w:rsidRDefault="001C5E65" w:rsidP="001C5E65">
            <w:pPr>
              <w:spacing w:after="0" w:line="240" w:lineRule="auto"/>
              <w:jc w:val="center"/>
              <w:rPr>
                <w:del w:id="6913" w:author="Diana Gonzalez Garcia" w:date="2021-05-10T07:11:00Z"/>
                <w:rFonts w:ascii="Calibri" w:hAnsi="Calibri" w:cs="Calibri"/>
                <w:color w:val="000000"/>
                <w:sz w:val="18"/>
                <w:szCs w:val="18"/>
                <w:lang w:eastAsia="es-CO"/>
              </w:rPr>
            </w:pPr>
            <w:del w:id="6914" w:author="Diana Gonzalez Garcia" w:date="2021-05-10T07:11:00Z">
              <w:r w:rsidRPr="001C5E65" w:rsidDel="00DE3725">
                <w:rPr>
                  <w:rFonts w:ascii="Calibri" w:hAnsi="Calibri" w:cs="Calibri"/>
                  <w:color w:val="000000"/>
                  <w:sz w:val="18"/>
                  <w:szCs w:val="18"/>
                  <w:lang w:eastAsia="es-CO"/>
                </w:rPr>
                <w:delText>Área construida por unidad calificada</w:delText>
              </w:r>
            </w:del>
          </w:p>
        </w:tc>
        <w:tc>
          <w:tcPr>
            <w:tcW w:w="1798" w:type="pct"/>
            <w:tcBorders>
              <w:top w:val="nil"/>
              <w:left w:val="single" w:sz="4" w:space="0" w:color="auto"/>
              <w:bottom w:val="nil"/>
              <w:right w:val="single" w:sz="4" w:space="0" w:color="auto"/>
            </w:tcBorders>
            <w:shd w:val="clear" w:color="auto" w:fill="auto"/>
            <w:vAlign w:val="center"/>
            <w:hideMark/>
          </w:tcPr>
          <w:p w14:paraId="14244465" w14:textId="494DB0D2" w:rsidR="001C5E65" w:rsidRPr="001C5E65" w:rsidDel="00DE3725" w:rsidRDefault="001C5E65" w:rsidP="001C5E65">
            <w:pPr>
              <w:spacing w:after="0" w:line="240" w:lineRule="auto"/>
              <w:rPr>
                <w:del w:id="6915" w:author="Diana Gonzalez Garcia" w:date="2021-05-10T07:11:00Z"/>
                <w:rFonts w:ascii="Calibri" w:hAnsi="Calibri" w:cs="Calibri"/>
                <w:color w:val="000000"/>
                <w:sz w:val="18"/>
                <w:szCs w:val="18"/>
                <w:lang w:eastAsia="es-CO"/>
              </w:rPr>
            </w:pPr>
            <w:del w:id="6916" w:author="Diana Gonzalez Garcia" w:date="2021-05-10T07:11:00Z">
              <w:r w:rsidRPr="001C5E65" w:rsidDel="00DE3725">
                <w:rPr>
                  <w:rFonts w:ascii="Calibri" w:hAnsi="Calibri" w:cs="Calibri"/>
                  <w:color w:val="000000"/>
                  <w:sz w:val="18"/>
                  <w:szCs w:val="18"/>
                  <w:lang w:eastAsia="es-CO"/>
                </w:rPr>
                <w:delText> </w:delText>
              </w:r>
            </w:del>
          </w:p>
        </w:tc>
        <w:tc>
          <w:tcPr>
            <w:tcW w:w="330" w:type="pct"/>
            <w:vMerge/>
            <w:tcBorders>
              <w:top w:val="nil"/>
              <w:left w:val="nil"/>
              <w:bottom w:val="single" w:sz="4" w:space="0" w:color="auto"/>
              <w:right w:val="single" w:sz="4" w:space="0" w:color="auto"/>
            </w:tcBorders>
            <w:vAlign w:val="center"/>
            <w:hideMark/>
          </w:tcPr>
          <w:p w14:paraId="4E60976E" w14:textId="448541AE" w:rsidR="001C5E65" w:rsidRPr="001C5E65" w:rsidDel="00DE3725" w:rsidRDefault="001C5E65" w:rsidP="001C5E65">
            <w:pPr>
              <w:spacing w:after="0" w:line="240" w:lineRule="auto"/>
              <w:rPr>
                <w:del w:id="6917" w:author="Diana Gonzalez Garcia" w:date="2021-05-10T07:11:00Z"/>
                <w:rFonts w:ascii="Calibri" w:hAnsi="Calibri" w:cs="Calibri"/>
                <w:color w:val="000000"/>
                <w:sz w:val="18"/>
                <w:szCs w:val="18"/>
                <w:lang w:eastAsia="es-CO"/>
              </w:rPr>
            </w:pPr>
          </w:p>
        </w:tc>
        <w:tc>
          <w:tcPr>
            <w:tcW w:w="1249" w:type="pct"/>
            <w:vMerge/>
            <w:tcBorders>
              <w:top w:val="nil"/>
              <w:left w:val="single" w:sz="4" w:space="0" w:color="auto"/>
              <w:bottom w:val="single" w:sz="4" w:space="0" w:color="auto"/>
              <w:right w:val="single" w:sz="4" w:space="0" w:color="auto"/>
            </w:tcBorders>
            <w:vAlign w:val="center"/>
            <w:hideMark/>
          </w:tcPr>
          <w:p w14:paraId="6A9E2E66" w14:textId="47357E70" w:rsidR="001C5E65" w:rsidRPr="001C5E65" w:rsidDel="00DE3725" w:rsidRDefault="001C5E65" w:rsidP="001C5E65">
            <w:pPr>
              <w:spacing w:after="0" w:line="240" w:lineRule="auto"/>
              <w:rPr>
                <w:del w:id="6918" w:author="Diana Gonzalez Garcia" w:date="2021-05-10T07:11:00Z"/>
                <w:rFonts w:ascii="Calibri" w:hAnsi="Calibri" w:cs="Calibri"/>
                <w:color w:val="000000"/>
                <w:sz w:val="18"/>
                <w:szCs w:val="18"/>
                <w:lang w:eastAsia="es-CO"/>
              </w:rPr>
            </w:pPr>
          </w:p>
        </w:tc>
      </w:tr>
      <w:tr w:rsidR="001C5E65" w:rsidRPr="001C5E65" w:rsidDel="00DE3725" w14:paraId="0D0F08CE" w14:textId="1579CE00" w:rsidTr="001C5E65">
        <w:trPr>
          <w:trHeight w:val="1230"/>
          <w:del w:id="6919" w:author="Diana Gonzalez Garcia" w:date="2021-05-10T07:11:00Z"/>
        </w:trPr>
        <w:tc>
          <w:tcPr>
            <w:tcW w:w="403"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7735FA54" w14:textId="7395866C" w:rsidR="001C5E65" w:rsidRPr="001C5E65" w:rsidDel="00DE3725" w:rsidRDefault="001C5E65" w:rsidP="001C5E65">
            <w:pPr>
              <w:spacing w:after="0" w:line="240" w:lineRule="auto"/>
              <w:jc w:val="center"/>
              <w:rPr>
                <w:del w:id="6920" w:author="Diana Gonzalez Garcia" w:date="2021-05-10T07:11:00Z"/>
                <w:rFonts w:ascii="Calibri" w:hAnsi="Calibri" w:cs="Calibri"/>
                <w:color w:val="000000"/>
                <w:sz w:val="18"/>
                <w:szCs w:val="18"/>
                <w:lang w:eastAsia="es-CO"/>
              </w:rPr>
            </w:pPr>
            <w:del w:id="6921" w:author="Diana Gonzalez Garcia" w:date="2021-05-10T07:11:00Z">
              <w:r w:rsidRPr="001C5E65" w:rsidDel="00DE3725">
                <w:rPr>
                  <w:rFonts w:ascii="Calibri" w:hAnsi="Calibri" w:cs="Calibri"/>
                  <w:color w:val="000000"/>
                  <w:sz w:val="18"/>
                  <w:szCs w:val="18"/>
                  <w:lang w:eastAsia="es-CO"/>
                </w:rPr>
                <w:delText>T10</w:delText>
              </w:r>
            </w:del>
          </w:p>
        </w:tc>
        <w:tc>
          <w:tcPr>
            <w:tcW w:w="403" w:type="pct"/>
            <w:vMerge w:val="restart"/>
            <w:tcBorders>
              <w:top w:val="nil"/>
              <w:left w:val="single" w:sz="4" w:space="0" w:color="auto"/>
              <w:bottom w:val="single" w:sz="4" w:space="0" w:color="auto"/>
              <w:right w:val="single" w:sz="4" w:space="0" w:color="auto"/>
            </w:tcBorders>
            <w:shd w:val="clear" w:color="auto" w:fill="auto"/>
            <w:vAlign w:val="center"/>
            <w:hideMark/>
          </w:tcPr>
          <w:p w14:paraId="6CD1511D" w14:textId="6739CC8A" w:rsidR="001C5E65" w:rsidRPr="001C5E65" w:rsidDel="00DE3725" w:rsidRDefault="001C5E65" w:rsidP="001C5E65">
            <w:pPr>
              <w:spacing w:after="0" w:line="240" w:lineRule="auto"/>
              <w:jc w:val="center"/>
              <w:rPr>
                <w:del w:id="6922" w:author="Diana Gonzalez Garcia" w:date="2021-05-10T07:11:00Z"/>
                <w:rFonts w:ascii="Calibri" w:hAnsi="Calibri" w:cs="Calibri"/>
                <w:sz w:val="18"/>
                <w:szCs w:val="18"/>
                <w:lang w:eastAsia="es-CO"/>
              </w:rPr>
            </w:pPr>
            <w:del w:id="6923" w:author="Diana Gonzalez Garcia" w:date="2021-05-10T07:11:00Z">
              <w:r w:rsidRPr="001C5E65" w:rsidDel="00DE3725">
                <w:rPr>
                  <w:rFonts w:ascii="Calibri" w:hAnsi="Calibri" w:cs="Calibri"/>
                  <w:sz w:val="18"/>
                  <w:szCs w:val="18"/>
                  <w:lang w:eastAsia="es-CO"/>
                </w:rPr>
                <w:delText>Aulas de Clase</w:delText>
              </w:r>
            </w:del>
          </w:p>
        </w:tc>
        <w:tc>
          <w:tcPr>
            <w:tcW w:w="447" w:type="pct"/>
            <w:tcBorders>
              <w:top w:val="nil"/>
              <w:left w:val="nil"/>
              <w:bottom w:val="nil"/>
              <w:right w:val="nil"/>
            </w:tcBorders>
            <w:shd w:val="clear" w:color="auto" w:fill="auto"/>
            <w:vAlign w:val="center"/>
            <w:hideMark/>
          </w:tcPr>
          <w:p w14:paraId="3521B541" w14:textId="34776BF0" w:rsidR="001C5E65" w:rsidRPr="001C5E65" w:rsidDel="00DE3725" w:rsidRDefault="001C5E65" w:rsidP="001C5E65">
            <w:pPr>
              <w:spacing w:after="0" w:line="240" w:lineRule="auto"/>
              <w:jc w:val="center"/>
              <w:rPr>
                <w:del w:id="6924" w:author="Diana Gonzalez Garcia" w:date="2021-05-10T07:11:00Z"/>
                <w:rFonts w:ascii="Calibri" w:hAnsi="Calibri" w:cs="Calibri"/>
                <w:color w:val="000000"/>
                <w:sz w:val="18"/>
                <w:szCs w:val="18"/>
                <w:lang w:eastAsia="es-CO"/>
              </w:rPr>
            </w:pPr>
            <w:del w:id="6925" w:author="Diana Gonzalez Garcia" w:date="2021-05-10T07:11:00Z">
              <w:r w:rsidRPr="001C5E65" w:rsidDel="00DE3725">
                <w:rPr>
                  <w:rFonts w:ascii="Calibri" w:hAnsi="Calibri" w:cs="Calibri"/>
                  <w:color w:val="000000"/>
                  <w:sz w:val="18"/>
                  <w:szCs w:val="18"/>
                  <w:lang w:eastAsia="es-CO"/>
                </w:rPr>
                <w:delText>Valor unitario construcción</w:delText>
              </w:r>
            </w:del>
          </w:p>
        </w:tc>
        <w:tc>
          <w:tcPr>
            <w:tcW w:w="369" w:type="pct"/>
            <w:tcBorders>
              <w:top w:val="nil"/>
              <w:left w:val="single" w:sz="4" w:space="0" w:color="auto"/>
              <w:bottom w:val="single" w:sz="4" w:space="0" w:color="auto"/>
              <w:right w:val="single" w:sz="4" w:space="0" w:color="auto"/>
            </w:tcBorders>
            <w:shd w:val="clear" w:color="auto" w:fill="auto"/>
            <w:vAlign w:val="center"/>
            <w:hideMark/>
          </w:tcPr>
          <w:p w14:paraId="693351DB" w14:textId="6A445D37" w:rsidR="001C5E65" w:rsidRPr="001C5E65" w:rsidDel="00DE3725" w:rsidRDefault="001C5E65" w:rsidP="001C5E65">
            <w:pPr>
              <w:spacing w:after="0" w:line="240" w:lineRule="auto"/>
              <w:jc w:val="center"/>
              <w:rPr>
                <w:del w:id="6926" w:author="Diana Gonzalez Garcia" w:date="2021-05-10T07:11:00Z"/>
                <w:rFonts w:ascii="Calibri" w:hAnsi="Calibri" w:cs="Calibri"/>
                <w:color w:val="000000"/>
                <w:sz w:val="18"/>
                <w:szCs w:val="18"/>
                <w:lang w:eastAsia="es-CO"/>
              </w:rPr>
            </w:pPr>
            <w:del w:id="6927" w:author="Diana Gonzalez Garcia" w:date="2021-05-10T07:11:00Z">
              <w:r w:rsidRPr="001C5E65" w:rsidDel="00DE3725">
                <w:rPr>
                  <w:rFonts w:ascii="Calibri" w:hAnsi="Calibri" w:cs="Calibri"/>
                  <w:color w:val="000000"/>
                  <w:sz w:val="18"/>
                  <w:szCs w:val="18"/>
                  <w:lang w:eastAsia="es-CO"/>
                </w:rPr>
                <w:delText>Puntaje</w:delText>
              </w:r>
            </w:del>
          </w:p>
        </w:tc>
        <w:tc>
          <w:tcPr>
            <w:tcW w:w="1798" w:type="pct"/>
            <w:tcBorders>
              <w:top w:val="single" w:sz="4" w:space="0" w:color="auto"/>
              <w:left w:val="single" w:sz="4" w:space="0" w:color="auto"/>
              <w:bottom w:val="nil"/>
              <w:right w:val="single" w:sz="4" w:space="0" w:color="auto"/>
            </w:tcBorders>
            <w:shd w:val="clear" w:color="auto" w:fill="auto"/>
            <w:vAlign w:val="center"/>
            <w:hideMark/>
          </w:tcPr>
          <w:p w14:paraId="70D83731" w14:textId="2C13BE57" w:rsidR="001C5E65" w:rsidRPr="001C5E65" w:rsidDel="00DE3725" w:rsidRDefault="001C5E65">
            <w:pPr>
              <w:spacing w:after="0" w:line="240" w:lineRule="auto"/>
              <w:jc w:val="both"/>
              <w:rPr>
                <w:del w:id="6928" w:author="Diana Gonzalez Garcia" w:date="2021-05-10T07:11:00Z"/>
                <w:rFonts w:ascii="Calibri" w:hAnsi="Calibri" w:cs="Calibri"/>
                <w:color w:val="000000"/>
                <w:sz w:val="18"/>
                <w:szCs w:val="18"/>
                <w:lang w:eastAsia="es-CO"/>
              </w:rPr>
            </w:pPr>
            <w:del w:id="6929" w:author="Diana Gonzalez Garcia" w:date="2021-05-10T07:11:00Z">
              <w:r w:rsidRPr="001C5E65" w:rsidDel="00DE3725">
                <w:rPr>
                  <w:rFonts w:ascii="Calibri" w:hAnsi="Calibri" w:cs="Calibri"/>
                  <w:color w:val="000000"/>
                  <w:sz w:val="18"/>
                  <w:szCs w:val="18"/>
                  <w:lang w:eastAsia="es-CO"/>
                </w:rPr>
                <w:delText>Para predios con edades superiores a 100 años,  la variable modelo es avalúo especial.</w:delText>
              </w:r>
            </w:del>
          </w:p>
        </w:tc>
        <w:tc>
          <w:tcPr>
            <w:tcW w:w="330" w:type="pct"/>
            <w:vMerge w:val="restart"/>
            <w:tcBorders>
              <w:top w:val="nil"/>
              <w:left w:val="nil"/>
              <w:bottom w:val="single" w:sz="4" w:space="0" w:color="auto"/>
              <w:right w:val="single" w:sz="4" w:space="0" w:color="auto"/>
            </w:tcBorders>
            <w:shd w:val="clear" w:color="auto" w:fill="auto"/>
            <w:noWrap/>
            <w:vAlign w:val="center"/>
            <w:hideMark/>
          </w:tcPr>
          <w:p w14:paraId="31CA3D93" w14:textId="393A6BE7" w:rsidR="001C5E65" w:rsidRPr="001C5E65" w:rsidDel="00DE3725" w:rsidRDefault="001C5E65" w:rsidP="001C5E65">
            <w:pPr>
              <w:spacing w:after="0" w:line="240" w:lineRule="auto"/>
              <w:jc w:val="center"/>
              <w:rPr>
                <w:del w:id="6930" w:author="Diana Gonzalez Garcia" w:date="2021-05-10T07:11:00Z"/>
                <w:rFonts w:ascii="Calibri" w:hAnsi="Calibri" w:cs="Calibri"/>
                <w:color w:val="000000"/>
                <w:sz w:val="18"/>
                <w:szCs w:val="18"/>
                <w:lang w:eastAsia="es-CO"/>
              </w:rPr>
            </w:pPr>
            <w:del w:id="6931" w:author="Diana Gonzalez Garcia" w:date="2021-05-10T07:11:00Z">
              <w:r w:rsidRPr="001C5E65" w:rsidDel="00DE3725">
                <w:rPr>
                  <w:rFonts w:ascii="Calibri" w:hAnsi="Calibri" w:cs="Calibri"/>
                  <w:color w:val="000000"/>
                  <w:sz w:val="18"/>
                  <w:szCs w:val="18"/>
                  <w:lang w:eastAsia="es-CO"/>
                </w:rPr>
                <w:delText>T10</w:delText>
              </w:r>
            </w:del>
          </w:p>
        </w:tc>
        <w:tc>
          <w:tcPr>
            <w:tcW w:w="1249" w:type="pct"/>
            <w:vMerge w:val="restart"/>
            <w:tcBorders>
              <w:top w:val="nil"/>
              <w:left w:val="single" w:sz="4" w:space="0" w:color="auto"/>
              <w:bottom w:val="single" w:sz="4" w:space="0" w:color="auto"/>
              <w:right w:val="single" w:sz="4" w:space="0" w:color="auto"/>
            </w:tcBorders>
            <w:shd w:val="clear" w:color="auto" w:fill="auto"/>
            <w:vAlign w:val="center"/>
            <w:hideMark/>
          </w:tcPr>
          <w:p w14:paraId="36A90419" w14:textId="6890C8F2" w:rsidR="001C5E65" w:rsidRPr="001C5E65" w:rsidDel="00DE3725" w:rsidRDefault="001C5E65" w:rsidP="001C5E65">
            <w:pPr>
              <w:spacing w:after="0" w:line="240" w:lineRule="auto"/>
              <w:rPr>
                <w:del w:id="6932" w:author="Diana Gonzalez Garcia" w:date="2021-05-10T07:11:00Z"/>
                <w:rFonts w:ascii="Calibri" w:hAnsi="Calibri" w:cs="Calibri"/>
                <w:color w:val="000000"/>
                <w:sz w:val="18"/>
                <w:szCs w:val="18"/>
                <w:lang w:eastAsia="es-CO"/>
              </w:rPr>
            </w:pPr>
            <w:del w:id="6933" w:author="Diana Gonzalez Garcia" w:date="2021-05-10T07:11:00Z">
              <w:r w:rsidRPr="001C5E65" w:rsidDel="00DE3725">
                <w:rPr>
                  <w:rFonts w:ascii="Calibri" w:hAnsi="Calibri" w:cs="Calibri"/>
                  <w:color w:val="000000"/>
                  <w:sz w:val="18"/>
                  <w:szCs w:val="18"/>
                  <w:lang w:eastAsia="es-CO"/>
                </w:rPr>
                <w:delText>No aplica</w:delText>
              </w:r>
            </w:del>
          </w:p>
        </w:tc>
      </w:tr>
      <w:tr w:rsidR="001C5E65" w:rsidRPr="001C5E65" w:rsidDel="00DE3725" w14:paraId="2D7FA5F8" w14:textId="7C305E9E" w:rsidTr="001C5E65">
        <w:trPr>
          <w:trHeight w:val="1230"/>
          <w:del w:id="6934" w:author="Diana Gonzalez Garcia" w:date="2021-05-10T07:11:00Z"/>
        </w:trPr>
        <w:tc>
          <w:tcPr>
            <w:tcW w:w="403" w:type="pct"/>
            <w:vMerge/>
            <w:tcBorders>
              <w:top w:val="nil"/>
              <w:left w:val="single" w:sz="4" w:space="0" w:color="auto"/>
              <w:bottom w:val="single" w:sz="4" w:space="0" w:color="auto"/>
              <w:right w:val="single" w:sz="4" w:space="0" w:color="auto"/>
            </w:tcBorders>
            <w:vAlign w:val="center"/>
            <w:hideMark/>
          </w:tcPr>
          <w:p w14:paraId="14D17286" w14:textId="7CE0808E" w:rsidR="001C5E65" w:rsidRPr="001C5E65" w:rsidDel="00DE3725" w:rsidRDefault="001C5E65" w:rsidP="001C5E65">
            <w:pPr>
              <w:spacing w:after="0" w:line="240" w:lineRule="auto"/>
              <w:rPr>
                <w:del w:id="6935" w:author="Diana Gonzalez Garcia" w:date="2021-05-10T07:11:00Z"/>
                <w:rFonts w:ascii="Calibri" w:hAnsi="Calibri" w:cs="Calibri"/>
                <w:color w:val="000000"/>
                <w:sz w:val="18"/>
                <w:szCs w:val="18"/>
                <w:lang w:eastAsia="es-CO"/>
              </w:rPr>
            </w:pPr>
          </w:p>
        </w:tc>
        <w:tc>
          <w:tcPr>
            <w:tcW w:w="403" w:type="pct"/>
            <w:vMerge/>
            <w:tcBorders>
              <w:top w:val="nil"/>
              <w:left w:val="single" w:sz="4" w:space="0" w:color="auto"/>
              <w:bottom w:val="single" w:sz="4" w:space="0" w:color="auto"/>
              <w:right w:val="single" w:sz="4" w:space="0" w:color="auto"/>
            </w:tcBorders>
            <w:vAlign w:val="center"/>
            <w:hideMark/>
          </w:tcPr>
          <w:p w14:paraId="42232E2F" w14:textId="4BB0CE62" w:rsidR="001C5E65" w:rsidRPr="001C5E65" w:rsidDel="00DE3725" w:rsidRDefault="001C5E65" w:rsidP="001C5E65">
            <w:pPr>
              <w:spacing w:after="0" w:line="240" w:lineRule="auto"/>
              <w:rPr>
                <w:del w:id="6936" w:author="Diana Gonzalez Garcia" w:date="2021-05-10T07:11:00Z"/>
                <w:rFonts w:ascii="Calibri" w:hAnsi="Calibri" w:cs="Calibri"/>
                <w:sz w:val="18"/>
                <w:szCs w:val="18"/>
                <w:lang w:eastAsia="es-CO"/>
              </w:rPr>
            </w:pPr>
          </w:p>
        </w:tc>
        <w:tc>
          <w:tcPr>
            <w:tcW w:w="447" w:type="pct"/>
            <w:tcBorders>
              <w:top w:val="nil"/>
              <w:left w:val="nil"/>
              <w:bottom w:val="nil"/>
              <w:right w:val="nil"/>
            </w:tcBorders>
            <w:shd w:val="clear" w:color="auto" w:fill="auto"/>
            <w:vAlign w:val="center"/>
            <w:hideMark/>
          </w:tcPr>
          <w:p w14:paraId="5AAFA10E" w14:textId="310ED2BA" w:rsidR="001C5E65" w:rsidRPr="001C5E65" w:rsidDel="00DE3725" w:rsidRDefault="001C5E65" w:rsidP="001C5E65">
            <w:pPr>
              <w:spacing w:after="0" w:line="240" w:lineRule="auto"/>
              <w:jc w:val="center"/>
              <w:rPr>
                <w:del w:id="6937" w:author="Diana Gonzalez Garcia" w:date="2021-05-10T07:11:00Z"/>
                <w:rFonts w:ascii="Calibri" w:hAnsi="Calibri" w:cs="Calibri"/>
                <w:color w:val="000000"/>
                <w:sz w:val="18"/>
                <w:szCs w:val="18"/>
                <w:lang w:eastAsia="es-CO"/>
              </w:rPr>
            </w:pPr>
            <w:del w:id="6938" w:author="Diana Gonzalez Garcia" w:date="2021-05-10T07:11:00Z">
              <w:r w:rsidRPr="001C5E65" w:rsidDel="00DE3725">
                <w:rPr>
                  <w:rFonts w:ascii="Calibri" w:hAnsi="Calibri" w:cs="Calibri"/>
                  <w:color w:val="000000"/>
                  <w:sz w:val="18"/>
                  <w:szCs w:val="18"/>
                  <w:lang w:eastAsia="es-CO"/>
                </w:rPr>
                <w:delText>($ / m2)</w:delText>
              </w:r>
            </w:del>
          </w:p>
        </w:tc>
        <w:tc>
          <w:tcPr>
            <w:tcW w:w="369" w:type="pct"/>
            <w:tcBorders>
              <w:top w:val="nil"/>
              <w:left w:val="single" w:sz="4" w:space="0" w:color="auto"/>
              <w:bottom w:val="single" w:sz="4" w:space="0" w:color="auto"/>
              <w:right w:val="single" w:sz="4" w:space="0" w:color="auto"/>
            </w:tcBorders>
            <w:shd w:val="clear" w:color="auto" w:fill="auto"/>
            <w:vAlign w:val="center"/>
            <w:hideMark/>
          </w:tcPr>
          <w:p w14:paraId="1EC28A14" w14:textId="24E0094A" w:rsidR="001C5E65" w:rsidRPr="001C5E65" w:rsidDel="00DE3725" w:rsidRDefault="001C5E65" w:rsidP="001C5E65">
            <w:pPr>
              <w:spacing w:after="0" w:line="240" w:lineRule="auto"/>
              <w:jc w:val="center"/>
              <w:rPr>
                <w:del w:id="6939" w:author="Diana Gonzalez Garcia" w:date="2021-05-10T07:11:00Z"/>
                <w:rFonts w:ascii="Calibri" w:hAnsi="Calibri" w:cs="Calibri"/>
                <w:color w:val="000000"/>
                <w:sz w:val="18"/>
                <w:szCs w:val="18"/>
                <w:lang w:eastAsia="es-CO"/>
              </w:rPr>
            </w:pPr>
            <w:del w:id="6940" w:author="Diana Gonzalez Garcia" w:date="2021-05-10T07:11:00Z">
              <w:r w:rsidRPr="001C5E65" w:rsidDel="00DE3725">
                <w:rPr>
                  <w:rFonts w:ascii="Calibri" w:hAnsi="Calibri" w:cs="Calibri"/>
                  <w:color w:val="000000"/>
                  <w:sz w:val="18"/>
                  <w:szCs w:val="18"/>
                  <w:lang w:eastAsia="es-CO"/>
                </w:rPr>
                <w:delText>Edad</w:delText>
              </w:r>
            </w:del>
          </w:p>
        </w:tc>
        <w:tc>
          <w:tcPr>
            <w:tcW w:w="1798" w:type="pct"/>
            <w:tcBorders>
              <w:top w:val="nil"/>
              <w:left w:val="single" w:sz="4" w:space="0" w:color="auto"/>
              <w:bottom w:val="nil"/>
              <w:right w:val="single" w:sz="4" w:space="0" w:color="auto"/>
            </w:tcBorders>
            <w:shd w:val="clear" w:color="auto" w:fill="auto"/>
            <w:vAlign w:val="center"/>
            <w:hideMark/>
          </w:tcPr>
          <w:p w14:paraId="2837DBA3" w14:textId="47038598" w:rsidR="001C5E65" w:rsidRPr="001C5E65" w:rsidDel="00DE3725" w:rsidRDefault="001C5E65" w:rsidP="001C5E65">
            <w:pPr>
              <w:spacing w:after="0" w:line="240" w:lineRule="auto"/>
              <w:jc w:val="both"/>
              <w:rPr>
                <w:del w:id="6941" w:author="Diana Gonzalez Garcia" w:date="2021-05-10T07:11:00Z"/>
                <w:rFonts w:ascii="Calibri" w:hAnsi="Calibri" w:cs="Calibri"/>
                <w:color w:val="000000"/>
                <w:sz w:val="18"/>
                <w:szCs w:val="18"/>
                <w:lang w:eastAsia="es-CO"/>
              </w:rPr>
            </w:pPr>
            <w:del w:id="6942" w:author="Diana Gonzalez Garcia" w:date="2021-05-10T07:11:00Z">
              <w:r w:rsidRPr="001C5E65" w:rsidDel="00DE3725">
                <w:rPr>
                  <w:rFonts w:ascii="Calibri" w:hAnsi="Calibri" w:cs="Calibri"/>
                  <w:color w:val="000000"/>
                  <w:sz w:val="18"/>
                  <w:szCs w:val="18"/>
                  <w:lang w:eastAsia="es-CO"/>
                </w:rPr>
                <w:delText>Para predios con puntajes superiores a 100,  la variable modelo es avalúo especial.</w:delText>
              </w:r>
            </w:del>
          </w:p>
        </w:tc>
        <w:tc>
          <w:tcPr>
            <w:tcW w:w="330" w:type="pct"/>
            <w:vMerge/>
            <w:tcBorders>
              <w:top w:val="nil"/>
              <w:left w:val="nil"/>
              <w:bottom w:val="single" w:sz="4" w:space="0" w:color="auto"/>
              <w:right w:val="single" w:sz="4" w:space="0" w:color="auto"/>
            </w:tcBorders>
            <w:vAlign w:val="center"/>
            <w:hideMark/>
          </w:tcPr>
          <w:p w14:paraId="01F1C2CD" w14:textId="6D2901F1" w:rsidR="001C5E65" w:rsidRPr="001C5E65" w:rsidDel="00DE3725" w:rsidRDefault="001C5E65" w:rsidP="001C5E65">
            <w:pPr>
              <w:spacing w:after="0" w:line="240" w:lineRule="auto"/>
              <w:rPr>
                <w:del w:id="6943" w:author="Diana Gonzalez Garcia" w:date="2021-05-10T07:11:00Z"/>
                <w:rFonts w:ascii="Calibri" w:hAnsi="Calibri" w:cs="Calibri"/>
                <w:color w:val="000000"/>
                <w:sz w:val="18"/>
                <w:szCs w:val="18"/>
                <w:lang w:eastAsia="es-CO"/>
              </w:rPr>
            </w:pPr>
          </w:p>
        </w:tc>
        <w:tc>
          <w:tcPr>
            <w:tcW w:w="1249" w:type="pct"/>
            <w:vMerge/>
            <w:tcBorders>
              <w:top w:val="nil"/>
              <w:left w:val="single" w:sz="4" w:space="0" w:color="auto"/>
              <w:bottom w:val="single" w:sz="4" w:space="0" w:color="auto"/>
              <w:right w:val="single" w:sz="4" w:space="0" w:color="auto"/>
            </w:tcBorders>
            <w:vAlign w:val="center"/>
            <w:hideMark/>
          </w:tcPr>
          <w:p w14:paraId="32CAE9FF" w14:textId="593C5FB4" w:rsidR="001C5E65" w:rsidRPr="001C5E65" w:rsidDel="00DE3725" w:rsidRDefault="001C5E65" w:rsidP="001C5E65">
            <w:pPr>
              <w:spacing w:after="0" w:line="240" w:lineRule="auto"/>
              <w:rPr>
                <w:del w:id="6944" w:author="Diana Gonzalez Garcia" w:date="2021-05-10T07:11:00Z"/>
                <w:rFonts w:ascii="Calibri" w:hAnsi="Calibri" w:cs="Calibri"/>
                <w:color w:val="000000"/>
                <w:sz w:val="18"/>
                <w:szCs w:val="18"/>
                <w:lang w:eastAsia="es-CO"/>
              </w:rPr>
            </w:pPr>
          </w:p>
        </w:tc>
      </w:tr>
      <w:tr w:rsidR="001C5E65" w:rsidRPr="001C5E65" w:rsidDel="00DE3725" w14:paraId="7A9370E4" w14:textId="516D9141" w:rsidTr="001C5E65">
        <w:trPr>
          <w:trHeight w:val="1230"/>
          <w:del w:id="6945" w:author="Diana Gonzalez Garcia" w:date="2021-05-10T07:11:00Z"/>
        </w:trPr>
        <w:tc>
          <w:tcPr>
            <w:tcW w:w="403" w:type="pct"/>
            <w:vMerge/>
            <w:tcBorders>
              <w:top w:val="nil"/>
              <w:left w:val="single" w:sz="4" w:space="0" w:color="auto"/>
              <w:bottom w:val="single" w:sz="4" w:space="0" w:color="auto"/>
              <w:right w:val="single" w:sz="4" w:space="0" w:color="auto"/>
            </w:tcBorders>
            <w:vAlign w:val="center"/>
            <w:hideMark/>
          </w:tcPr>
          <w:p w14:paraId="150EECC5" w14:textId="66AAD89E" w:rsidR="001C5E65" w:rsidRPr="001C5E65" w:rsidDel="00DE3725" w:rsidRDefault="001C5E65" w:rsidP="001C5E65">
            <w:pPr>
              <w:spacing w:after="0" w:line="240" w:lineRule="auto"/>
              <w:rPr>
                <w:del w:id="6946" w:author="Diana Gonzalez Garcia" w:date="2021-05-10T07:11:00Z"/>
                <w:rFonts w:ascii="Calibri" w:hAnsi="Calibri" w:cs="Calibri"/>
                <w:color w:val="000000"/>
                <w:sz w:val="18"/>
                <w:szCs w:val="18"/>
                <w:lang w:eastAsia="es-CO"/>
              </w:rPr>
            </w:pPr>
          </w:p>
        </w:tc>
        <w:tc>
          <w:tcPr>
            <w:tcW w:w="403" w:type="pct"/>
            <w:vMerge/>
            <w:tcBorders>
              <w:top w:val="nil"/>
              <w:left w:val="single" w:sz="4" w:space="0" w:color="auto"/>
              <w:bottom w:val="single" w:sz="4" w:space="0" w:color="auto"/>
              <w:right w:val="single" w:sz="4" w:space="0" w:color="auto"/>
            </w:tcBorders>
            <w:vAlign w:val="center"/>
            <w:hideMark/>
          </w:tcPr>
          <w:p w14:paraId="789DF497" w14:textId="4345241A" w:rsidR="001C5E65" w:rsidRPr="001C5E65" w:rsidDel="00DE3725" w:rsidRDefault="001C5E65" w:rsidP="001C5E65">
            <w:pPr>
              <w:spacing w:after="0" w:line="240" w:lineRule="auto"/>
              <w:rPr>
                <w:del w:id="6947" w:author="Diana Gonzalez Garcia" w:date="2021-05-10T07:11:00Z"/>
                <w:rFonts w:ascii="Calibri" w:hAnsi="Calibri" w:cs="Calibri"/>
                <w:sz w:val="18"/>
                <w:szCs w:val="18"/>
                <w:lang w:eastAsia="es-CO"/>
              </w:rPr>
            </w:pPr>
          </w:p>
        </w:tc>
        <w:tc>
          <w:tcPr>
            <w:tcW w:w="447" w:type="pct"/>
            <w:tcBorders>
              <w:top w:val="nil"/>
              <w:left w:val="nil"/>
              <w:bottom w:val="nil"/>
              <w:right w:val="nil"/>
            </w:tcBorders>
            <w:shd w:val="clear" w:color="auto" w:fill="auto"/>
            <w:vAlign w:val="center"/>
            <w:hideMark/>
          </w:tcPr>
          <w:p w14:paraId="5EBD3971" w14:textId="4E86D934" w:rsidR="001C5E65" w:rsidRPr="001C5E65" w:rsidDel="00DE3725" w:rsidRDefault="001C5E65" w:rsidP="001C5E65">
            <w:pPr>
              <w:spacing w:after="0" w:line="240" w:lineRule="auto"/>
              <w:jc w:val="both"/>
              <w:rPr>
                <w:del w:id="6948" w:author="Diana Gonzalez Garcia" w:date="2021-05-10T07:11:00Z"/>
                <w:rFonts w:ascii="Calibri" w:hAnsi="Calibri" w:cs="Calibri"/>
                <w:color w:val="000000"/>
                <w:sz w:val="18"/>
                <w:szCs w:val="18"/>
                <w:lang w:eastAsia="es-CO"/>
              </w:rPr>
            </w:pPr>
          </w:p>
        </w:tc>
        <w:tc>
          <w:tcPr>
            <w:tcW w:w="369" w:type="pct"/>
            <w:tcBorders>
              <w:top w:val="nil"/>
              <w:left w:val="single" w:sz="4" w:space="0" w:color="auto"/>
              <w:bottom w:val="single" w:sz="4" w:space="0" w:color="auto"/>
              <w:right w:val="single" w:sz="4" w:space="0" w:color="auto"/>
            </w:tcBorders>
            <w:shd w:val="clear" w:color="auto" w:fill="auto"/>
            <w:vAlign w:val="center"/>
            <w:hideMark/>
          </w:tcPr>
          <w:p w14:paraId="1C51962B" w14:textId="4998240B" w:rsidR="001C5E65" w:rsidRPr="001C5E65" w:rsidDel="00DE3725" w:rsidRDefault="001C5E65" w:rsidP="001C5E65">
            <w:pPr>
              <w:spacing w:after="0" w:line="240" w:lineRule="auto"/>
              <w:jc w:val="center"/>
              <w:rPr>
                <w:del w:id="6949" w:author="Diana Gonzalez Garcia" w:date="2021-05-10T07:11:00Z"/>
                <w:rFonts w:ascii="Calibri" w:hAnsi="Calibri" w:cs="Calibri"/>
                <w:color w:val="000000"/>
                <w:sz w:val="18"/>
                <w:szCs w:val="18"/>
                <w:lang w:eastAsia="es-CO"/>
              </w:rPr>
            </w:pPr>
            <w:del w:id="6950" w:author="Diana Gonzalez Garcia" w:date="2021-05-10T07:11:00Z">
              <w:r w:rsidRPr="001C5E65" w:rsidDel="00DE3725">
                <w:rPr>
                  <w:rFonts w:ascii="Calibri" w:hAnsi="Calibri" w:cs="Calibri"/>
                  <w:color w:val="000000"/>
                  <w:sz w:val="18"/>
                  <w:szCs w:val="18"/>
                  <w:lang w:eastAsia="es-CO"/>
                </w:rPr>
                <w:delText>Área construida por unidad calificada</w:delText>
              </w:r>
            </w:del>
          </w:p>
        </w:tc>
        <w:tc>
          <w:tcPr>
            <w:tcW w:w="1798" w:type="pct"/>
            <w:tcBorders>
              <w:top w:val="nil"/>
              <w:left w:val="single" w:sz="4" w:space="0" w:color="auto"/>
              <w:bottom w:val="nil"/>
              <w:right w:val="single" w:sz="4" w:space="0" w:color="auto"/>
            </w:tcBorders>
            <w:shd w:val="clear" w:color="auto" w:fill="auto"/>
            <w:vAlign w:val="center"/>
            <w:hideMark/>
          </w:tcPr>
          <w:p w14:paraId="00FABB9A" w14:textId="0F83D133" w:rsidR="001C5E65" w:rsidRPr="001C5E65" w:rsidDel="00DE3725" w:rsidRDefault="001C5E65" w:rsidP="001C5E65">
            <w:pPr>
              <w:spacing w:after="0" w:line="240" w:lineRule="auto"/>
              <w:rPr>
                <w:del w:id="6951" w:author="Diana Gonzalez Garcia" w:date="2021-05-10T07:11:00Z"/>
                <w:rFonts w:ascii="Calibri" w:hAnsi="Calibri" w:cs="Calibri"/>
                <w:color w:val="000000"/>
                <w:sz w:val="18"/>
                <w:szCs w:val="18"/>
                <w:lang w:eastAsia="es-CO"/>
              </w:rPr>
            </w:pPr>
            <w:del w:id="6952" w:author="Diana Gonzalez Garcia" w:date="2021-05-10T07:11:00Z">
              <w:r w:rsidRPr="001C5E65" w:rsidDel="00DE3725">
                <w:rPr>
                  <w:rFonts w:ascii="Calibri" w:hAnsi="Calibri" w:cs="Calibri"/>
                  <w:color w:val="000000"/>
                  <w:sz w:val="18"/>
                  <w:szCs w:val="18"/>
                  <w:lang w:eastAsia="es-CO"/>
                </w:rPr>
                <w:delText> </w:delText>
              </w:r>
            </w:del>
          </w:p>
        </w:tc>
        <w:tc>
          <w:tcPr>
            <w:tcW w:w="330" w:type="pct"/>
            <w:vMerge/>
            <w:tcBorders>
              <w:top w:val="nil"/>
              <w:left w:val="nil"/>
              <w:bottom w:val="single" w:sz="4" w:space="0" w:color="auto"/>
              <w:right w:val="single" w:sz="4" w:space="0" w:color="auto"/>
            </w:tcBorders>
            <w:vAlign w:val="center"/>
            <w:hideMark/>
          </w:tcPr>
          <w:p w14:paraId="2DFBBD77" w14:textId="4EFD46A7" w:rsidR="001C5E65" w:rsidRPr="001C5E65" w:rsidDel="00DE3725" w:rsidRDefault="001C5E65" w:rsidP="001C5E65">
            <w:pPr>
              <w:spacing w:after="0" w:line="240" w:lineRule="auto"/>
              <w:rPr>
                <w:del w:id="6953" w:author="Diana Gonzalez Garcia" w:date="2021-05-10T07:11:00Z"/>
                <w:rFonts w:ascii="Calibri" w:hAnsi="Calibri" w:cs="Calibri"/>
                <w:color w:val="000000"/>
                <w:sz w:val="18"/>
                <w:szCs w:val="18"/>
                <w:lang w:eastAsia="es-CO"/>
              </w:rPr>
            </w:pPr>
          </w:p>
        </w:tc>
        <w:tc>
          <w:tcPr>
            <w:tcW w:w="1249" w:type="pct"/>
            <w:vMerge/>
            <w:tcBorders>
              <w:top w:val="nil"/>
              <w:left w:val="single" w:sz="4" w:space="0" w:color="auto"/>
              <w:bottom w:val="single" w:sz="4" w:space="0" w:color="auto"/>
              <w:right w:val="single" w:sz="4" w:space="0" w:color="auto"/>
            </w:tcBorders>
            <w:vAlign w:val="center"/>
            <w:hideMark/>
          </w:tcPr>
          <w:p w14:paraId="2DA052C1" w14:textId="658C4630" w:rsidR="001C5E65" w:rsidRPr="001C5E65" w:rsidDel="00DE3725" w:rsidRDefault="001C5E65" w:rsidP="001C5E65">
            <w:pPr>
              <w:spacing w:after="0" w:line="240" w:lineRule="auto"/>
              <w:rPr>
                <w:del w:id="6954" w:author="Diana Gonzalez Garcia" w:date="2021-05-10T07:11:00Z"/>
                <w:rFonts w:ascii="Calibri" w:hAnsi="Calibri" w:cs="Calibri"/>
                <w:color w:val="000000"/>
                <w:sz w:val="18"/>
                <w:szCs w:val="18"/>
                <w:lang w:eastAsia="es-CO"/>
              </w:rPr>
            </w:pPr>
          </w:p>
        </w:tc>
      </w:tr>
      <w:tr w:rsidR="001C5E65" w:rsidRPr="001C5E65" w:rsidDel="00DE3725" w14:paraId="27B37644" w14:textId="1D90CA3E" w:rsidTr="001C5E65">
        <w:trPr>
          <w:trHeight w:val="1230"/>
          <w:del w:id="6955" w:author="Diana Gonzalez Garcia" w:date="2021-05-10T07:11:00Z"/>
        </w:trPr>
        <w:tc>
          <w:tcPr>
            <w:tcW w:w="403"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055EDAEC" w14:textId="4E4F8DA2" w:rsidR="001C5E65" w:rsidRPr="001C5E65" w:rsidDel="00DE3725" w:rsidRDefault="001C5E65" w:rsidP="001C5E65">
            <w:pPr>
              <w:spacing w:after="0" w:line="240" w:lineRule="auto"/>
              <w:jc w:val="center"/>
              <w:rPr>
                <w:del w:id="6956" w:author="Diana Gonzalez Garcia" w:date="2021-05-10T07:11:00Z"/>
                <w:rFonts w:ascii="Calibri" w:hAnsi="Calibri" w:cs="Calibri"/>
                <w:color w:val="000000"/>
                <w:sz w:val="18"/>
                <w:szCs w:val="18"/>
                <w:lang w:eastAsia="es-CO"/>
              </w:rPr>
            </w:pPr>
            <w:del w:id="6957" w:author="Diana Gonzalez Garcia" w:date="2021-05-10T07:11:00Z">
              <w:r w:rsidRPr="001C5E65" w:rsidDel="00DE3725">
                <w:rPr>
                  <w:rFonts w:ascii="Calibri" w:hAnsi="Calibri" w:cs="Calibri"/>
                  <w:color w:val="000000"/>
                  <w:sz w:val="18"/>
                  <w:szCs w:val="18"/>
                  <w:lang w:eastAsia="es-CO"/>
                </w:rPr>
                <w:delText>T11</w:delText>
              </w:r>
            </w:del>
          </w:p>
        </w:tc>
        <w:tc>
          <w:tcPr>
            <w:tcW w:w="403" w:type="pct"/>
            <w:vMerge w:val="restart"/>
            <w:tcBorders>
              <w:top w:val="nil"/>
              <w:left w:val="single" w:sz="4" w:space="0" w:color="auto"/>
              <w:bottom w:val="single" w:sz="4" w:space="0" w:color="auto"/>
              <w:right w:val="single" w:sz="4" w:space="0" w:color="auto"/>
            </w:tcBorders>
            <w:shd w:val="clear" w:color="auto" w:fill="auto"/>
            <w:vAlign w:val="center"/>
            <w:hideMark/>
          </w:tcPr>
          <w:p w14:paraId="230143D0" w14:textId="63EFF89C" w:rsidR="001C5E65" w:rsidRPr="001C5E65" w:rsidDel="00DE3725" w:rsidRDefault="001C5E65" w:rsidP="001C5E65">
            <w:pPr>
              <w:spacing w:after="0" w:line="240" w:lineRule="auto"/>
              <w:jc w:val="center"/>
              <w:rPr>
                <w:del w:id="6958" w:author="Diana Gonzalez Garcia" w:date="2021-05-10T07:11:00Z"/>
                <w:rFonts w:ascii="Calibri" w:hAnsi="Calibri" w:cs="Calibri"/>
                <w:sz w:val="18"/>
                <w:szCs w:val="18"/>
                <w:lang w:eastAsia="es-CO"/>
              </w:rPr>
            </w:pPr>
            <w:del w:id="6959" w:author="Diana Gonzalez Garcia" w:date="2021-05-10T07:11:00Z">
              <w:r w:rsidRPr="001C5E65" w:rsidDel="00DE3725">
                <w:rPr>
                  <w:rFonts w:ascii="Calibri" w:hAnsi="Calibri" w:cs="Calibri"/>
                  <w:sz w:val="18"/>
                  <w:szCs w:val="18"/>
                  <w:lang w:eastAsia="es-CO"/>
                </w:rPr>
                <w:delText>Hoteles</w:delText>
              </w:r>
            </w:del>
          </w:p>
        </w:tc>
        <w:tc>
          <w:tcPr>
            <w:tcW w:w="447" w:type="pct"/>
            <w:tcBorders>
              <w:top w:val="single" w:sz="4" w:space="0" w:color="auto"/>
              <w:left w:val="nil"/>
              <w:bottom w:val="nil"/>
              <w:right w:val="single" w:sz="4" w:space="0" w:color="auto"/>
            </w:tcBorders>
            <w:shd w:val="clear" w:color="auto" w:fill="auto"/>
            <w:vAlign w:val="center"/>
            <w:hideMark/>
          </w:tcPr>
          <w:p w14:paraId="02933F42" w14:textId="052D11D0" w:rsidR="001C5E65" w:rsidRPr="001C5E65" w:rsidDel="00DE3725" w:rsidRDefault="001C5E65" w:rsidP="001C5E65">
            <w:pPr>
              <w:spacing w:after="0" w:line="240" w:lineRule="auto"/>
              <w:jc w:val="center"/>
              <w:rPr>
                <w:del w:id="6960" w:author="Diana Gonzalez Garcia" w:date="2021-05-10T07:11:00Z"/>
                <w:rFonts w:ascii="Calibri" w:hAnsi="Calibri" w:cs="Calibri"/>
                <w:color w:val="000000"/>
                <w:sz w:val="18"/>
                <w:szCs w:val="18"/>
                <w:lang w:eastAsia="es-CO"/>
              </w:rPr>
            </w:pPr>
            <w:del w:id="6961" w:author="Diana Gonzalez Garcia" w:date="2021-05-10T07:11:00Z">
              <w:r w:rsidRPr="001C5E65" w:rsidDel="00DE3725">
                <w:rPr>
                  <w:rFonts w:ascii="Calibri" w:hAnsi="Calibri" w:cs="Calibri"/>
                  <w:color w:val="000000"/>
                  <w:sz w:val="18"/>
                  <w:szCs w:val="18"/>
                  <w:lang w:eastAsia="es-CO"/>
                </w:rPr>
                <w:delText>Valor unitario construcción</w:delText>
              </w:r>
            </w:del>
          </w:p>
        </w:tc>
        <w:tc>
          <w:tcPr>
            <w:tcW w:w="369" w:type="pct"/>
            <w:tcBorders>
              <w:top w:val="nil"/>
              <w:left w:val="nil"/>
              <w:bottom w:val="single" w:sz="4" w:space="0" w:color="auto"/>
              <w:right w:val="single" w:sz="4" w:space="0" w:color="auto"/>
            </w:tcBorders>
            <w:shd w:val="clear" w:color="auto" w:fill="auto"/>
            <w:vAlign w:val="center"/>
            <w:hideMark/>
          </w:tcPr>
          <w:p w14:paraId="65EE7F65" w14:textId="016C744B" w:rsidR="001C5E65" w:rsidRPr="001C5E65" w:rsidDel="00DE3725" w:rsidRDefault="001C5E65" w:rsidP="001C5E65">
            <w:pPr>
              <w:spacing w:after="0" w:line="240" w:lineRule="auto"/>
              <w:jc w:val="center"/>
              <w:rPr>
                <w:del w:id="6962" w:author="Diana Gonzalez Garcia" w:date="2021-05-10T07:11:00Z"/>
                <w:rFonts w:ascii="Calibri" w:hAnsi="Calibri" w:cs="Calibri"/>
                <w:color w:val="000000"/>
                <w:sz w:val="18"/>
                <w:szCs w:val="18"/>
                <w:lang w:eastAsia="es-CO"/>
              </w:rPr>
            </w:pPr>
            <w:del w:id="6963" w:author="Diana Gonzalez Garcia" w:date="2021-05-10T07:11:00Z">
              <w:r w:rsidRPr="001C5E65" w:rsidDel="00DE3725">
                <w:rPr>
                  <w:rFonts w:ascii="Calibri" w:hAnsi="Calibri" w:cs="Calibri"/>
                  <w:color w:val="000000"/>
                  <w:sz w:val="18"/>
                  <w:szCs w:val="18"/>
                  <w:lang w:eastAsia="es-CO"/>
                </w:rPr>
                <w:delText>Puntaje</w:delText>
              </w:r>
            </w:del>
          </w:p>
        </w:tc>
        <w:tc>
          <w:tcPr>
            <w:tcW w:w="1798" w:type="pct"/>
            <w:tcBorders>
              <w:top w:val="single" w:sz="4" w:space="0" w:color="auto"/>
              <w:left w:val="single" w:sz="4" w:space="0" w:color="auto"/>
              <w:bottom w:val="nil"/>
              <w:right w:val="single" w:sz="4" w:space="0" w:color="auto"/>
            </w:tcBorders>
            <w:shd w:val="clear" w:color="auto" w:fill="auto"/>
            <w:vAlign w:val="center"/>
            <w:hideMark/>
          </w:tcPr>
          <w:p w14:paraId="099A3D48" w14:textId="0FED2188" w:rsidR="001C5E65" w:rsidRPr="001C5E65" w:rsidDel="00DE3725" w:rsidRDefault="001C5E65">
            <w:pPr>
              <w:spacing w:after="0" w:line="240" w:lineRule="auto"/>
              <w:jc w:val="both"/>
              <w:rPr>
                <w:del w:id="6964" w:author="Diana Gonzalez Garcia" w:date="2021-05-10T07:11:00Z"/>
                <w:rFonts w:ascii="Calibri" w:hAnsi="Calibri" w:cs="Calibri"/>
                <w:color w:val="000000"/>
                <w:sz w:val="18"/>
                <w:szCs w:val="18"/>
                <w:lang w:eastAsia="es-CO"/>
              </w:rPr>
            </w:pPr>
            <w:del w:id="6965" w:author="Diana Gonzalez Garcia" w:date="2021-05-10T07:11:00Z">
              <w:r w:rsidRPr="001C5E65" w:rsidDel="00DE3725">
                <w:rPr>
                  <w:rFonts w:ascii="Calibri" w:hAnsi="Calibri" w:cs="Calibri"/>
                  <w:color w:val="000000"/>
                  <w:sz w:val="18"/>
                  <w:szCs w:val="18"/>
                  <w:lang w:eastAsia="es-CO"/>
                </w:rPr>
                <w:delText>Para predios con edades superiores a 100 años,  la variable modelo es avalúo especial.</w:delText>
              </w:r>
            </w:del>
          </w:p>
        </w:tc>
        <w:tc>
          <w:tcPr>
            <w:tcW w:w="330" w:type="pct"/>
            <w:vMerge w:val="restart"/>
            <w:tcBorders>
              <w:top w:val="nil"/>
              <w:left w:val="nil"/>
              <w:bottom w:val="single" w:sz="4" w:space="0" w:color="auto"/>
              <w:right w:val="single" w:sz="4" w:space="0" w:color="auto"/>
            </w:tcBorders>
            <w:shd w:val="clear" w:color="auto" w:fill="auto"/>
            <w:noWrap/>
            <w:vAlign w:val="center"/>
            <w:hideMark/>
          </w:tcPr>
          <w:p w14:paraId="7D2DB9BC" w14:textId="115AB568" w:rsidR="001C5E65" w:rsidRPr="001C5E65" w:rsidDel="00DE3725" w:rsidRDefault="001C5E65" w:rsidP="001C5E65">
            <w:pPr>
              <w:spacing w:after="0" w:line="240" w:lineRule="auto"/>
              <w:jc w:val="center"/>
              <w:rPr>
                <w:del w:id="6966" w:author="Diana Gonzalez Garcia" w:date="2021-05-10T07:11:00Z"/>
                <w:rFonts w:ascii="Calibri" w:hAnsi="Calibri" w:cs="Calibri"/>
                <w:color w:val="000000"/>
                <w:sz w:val="18"/>
                <w:szCs w:val="18"/>
                <w:lang w:eastAsia="es-CO"/>
              </w:rPr>
            </w:pPr>
            <w:del w:id="6967" w:author="Diana Gonzalez Garcia" w:date="2021-05-10T07:11:00Z">
              <w:r w:rsidRPr="001C5E65" w:rsidDel="00DE3725">
                <w:rPr>
                  <w:rFonts w:ascii="Calibri" w:hAnsi="Calibri" w:cs="Calibri"/>
                  <w:color w:val="000000"/>
                  <w:sz w:val="18"/>
                  <w:szCs w:val="18"/>
                  <w:lang w:eastAsia="es-CO"/>
                </w:rPr>
                <w:delText>T11</w:delText>
              </w:r>
            </w:del>
          </w:p>
        </w:tc>
        <w:tc>
          <w:tcPr>
            <w:tcW w:w="1249" w:type="pct"/>
            <w:vMerge w:val="restart"/>
            <w:tcBorders>
              <w:top w:val="nil"/>
              <w:left w:val="single" w:sz="4" w:space="0" w:color="auto"/>
              <w:bottom w:val="single" w:sz="4" w:space="0" w:color="auto"/>
              <w:right w:val="single" w:sz="4" w:space="0" w:color="auto"/>
            </w:tcBorders>
            <w:shd w:val="clear" w:color="auto" w:fill="auto"/>
            <w:vAlign w:val="center"/>
            <w:hideMark/>
          </w:tcPr>
          <w:p w14:paraId="5E3B658B" w14:textId="49460092" w:rsidR="001C5E65" w:rsidRPr="001C5E65" w:rsidDel="00DE3725" w:rsidRDefault="001C5E65" w:rsidP="001C5E65">
            <w:pPr>
              <w:spacing w:after="0" w:line="240" w:lineRule="auto"/>
              <w:rPr>
                <w:del w:id="6968" w:author="Diana Gonzalez Garcia" w:date="2021-05-10T07:11:00Z"/>
                <w:rFonts w:ascii="Calibri" w:hAnsi="Calibri" w:cs="Calibri"/>
                <w:color w:val="000000"/>
                <w:sz w:val="18"/>
                <w:szCs w:val="18"/>
                <w:lang w:eastAsia="es-CO"/>
              </w:rPr>
            </w:pPr>
            <w:del w:id="6969" w:author="Diana Gonzalez Garcia" w:date="2021-05-10T07:11:00Z">
              <w:r w:rsidRPr="001C5E65" w:rsidDel="00DE3725">
                <w:rPr>
                  <w:rFonts w:ascii="Calibri" w:hAnsi="Calibri" w:cs="Calibri"/>
                  <w:color w:val="000000"/>
                  <w:sz w:val="18"/>
                  <w:szCs w:val="18"/>
                  <w:lang w:eastAsia="es-CO"/>
                </w:rPr>
                <w:delText>No aplica</w:delText>
              </w:r>
            </w:del>
          </w:p>
        </w:tc>
      </w:tr>
      <w:tr w:rsidR="001C5E65" w:rsidRPr="001C5E65" w:rsidDel="00DE3725" w14:paraId="6C3AF7CB" w14:textId="1B2E7F8F" w:rsidTr="001C5E65">
        <w:trPr>
          <w:trHeight w:val="1230"/>
          <w:del w:id="6970" w:author="Diana Gonzalez Garcia" w:date="2021-05-10T07:11:00Z"/>
        </w:trPr>
        <w:tc>
          <w:tcPr>
            <w:tcW w:w="403" w:type="pct"/>
            <w:vMerge/>
            <w:tcBorders>
              <w:top w:val="nil"/>
              <w:left w:val="single" w:sz="4" w:space="0" w:color="auto"/>
              <w:bottom w:val="single" w:sz="4" w:space="0" w:color="auto"/>
              <w:right w:val="single" w:sz="4" w:space="0" w:color="auto"/>
            </w:tcBorders>
            <w:vAlign w:val="center"/>
            <w:hideMark/>
          </w:tcPr>
          <w:p w14:paraId="2ACCD058" w14:textId="56AB60E6" w:rsidR="001C5E65" w:rsidRPr="001C5E65" w:rsidDel="00DE3725" w:rsidRDefault="001C5E65" w:rsidP="001C5E65">
            <w:pPr>
              <w:spacing w:after="0" w:line="240" w:lineRule="auto"/>
              <w:rPr>
                <w:del w:id="6971" w:author="Diana Gonzalez Garcia" w:date="2021-05-10T07:11:00Z"/>
                <w:rFonts w:ascii="Calibri" w:hAnsi="Calibri" w:cs="Calibri"/>
                <w:color w:val="000000"/>
                <w:sz w:val="18"/>
                <w:szCs w:val="18"/>
                <w:lang w:eastAsia="es-CO"/>
              </w:rPr>
            </w:pPr>
          </w:p>
        </w:tc>
        <w:tc>
          <w:tcPr>
            <w:tcW w:w="403" w:type="pct"/>
            <w:vMerge/>
            <w:tcBorders>
              <w:top w:val="nil"/>
              <w:left w:val="single" w:sz="4" w:space="0" w:color="auto"/>
              <w:bottom w:val="single" w:sz="4" w:space="0" w:color="auto"/>
              <w:right w:val="single" w:sz="4" w:space="0" w:color="auto"/>
            </w:tcBorders>
            <w:vAlign w:val="center"/>
            <w:hideMark/>
          </w:tcPr>
          <w:p w14:paraId="0E6177F2" w14:textId="07B13020" w:rsidR="001C5E65" w:rsidRPr="001C5E65" w:rsidDel="00DE3725" w:rsidRDefault="001C5E65" w:rsidP="001C5E65">
            <w:pPr>
              <w:spacing w:after="0" w:line="240" w:lineRule="auto"/>
              <w:rPr>
                <w:del w:id="6972" w:author="Diana Gonzalez Garcia" w:date="2021-05-10T07:11:00Z"/>
                <w:rFonts w:ascii="Calibri" w:hAnsi="Calibri" w:cs="Calibri"/>
                <w:sz w:val="18"/>
                <w:szCs w:val="18"/>
                <w:lang w:eastAsia="es-CO"/>
              </w:rPr>
            </w:pPr>
          </w:p>
        </w:tc>
        <w:tc>
          <w:tcPr>
            <w:tcW w:w="447" w:type="pct"/>
            <w:tcBorders>
              <w:top w:val="nil"/>
              <w:left w:val="nil"/>
              <w:bottom w:val="nil"/>
              <w:right w:val="single" w:sz="4" w:space="0" w:color="auto"/>
            </w:tcBorders>
            <w:shd w:val="clear" w:color="auto" w:fill="auto"/>
            <w:vAlign w:val="center"/>
            <w:hideMark/>
          </w:tcPr>
          <w:p w14:paraId="4C432653" w14:textId="3219DE09" w:rsidR="001C5E65" w:rsidRPr="001C5E65" w:rsidDel="00DE3725" w:rsidRDefault="001C5E65" w:rsidP="001C5E65">
            <w:pPr>
              <w:spacing w:after="0" w:line="240" w:lineRule="auto"/>
              <w:jc w:val="center"/>
              <w:rPr>
                <w:del w:id="6973" w:author="Diana Gonzalez Garcia" w:date="2021-05-10T07:11:00Z"/>
                <w:rFonts w:ascii="Calibri" w:hAnsi="Calibri" w:cs="Calibri"/>
                <w:color w:val="000000"/>
                <w:sz w:val="18"/>
                <w:szCs w:val="18"/>
                <w:lang w:eastAsia="es-CO"/>
              </w:rPr>
            </w:pPr>
            <w:del w:id="6974" w:author="Diana Gonzalez Garcia" w:date="2021-05-10T07:11:00Z">
              <w:r w:rsidRPr="001C5E65" w:rsidDel="00DE3725">
                <w:rPr>
                  <w:rFonts w:ascii="Calibri" w:hAnsi="Calibri" w:cs="Calibri"/>
                  <w:color w:val="000000"/>
                  <w:sz w:val="18"/>
                  <w:szCs w:val="18"/>
                  <w:lang w:eastAsia="es-CO"/>
                </w:rPr>
                <w:delText>($ / m2)</w:delText>
              </w:r>
            </w:del>
          </w:p>
        </w:tc>
        <w:tc>
          <w:tcPr>
            <w:tcW w:w="369" w:type="pct"/>
            <w:tcBorders>
              <w:top w:val="nil"/>
              <w:left w:val="nil"/>
              <w:bottom w:val="single" w:sz="4" w:space="0" w:color="auto"/>
              <w:right w:val="single" w:sz="4" w:space="0" w:color="auto"/>
            </w:tcBorders>
            <w:shd w:val="clear" w:color="auto" w:fill="auto"/>
            <w:vAlign w:val="center"/>
            <w:hideMark/>
          </w:tcPr>
          <w:p w14:paraId="47222CD2" w14:textId="194EF7E2" w:rsidR="001C5E65" w:rsidRPr="001C5E65" w:rsidDel="00DE3725" w:rsidRDefault="001C5E65" w:rsidP="001C5E65">
            <w:pPr>
              <w:spacing w:after="0" w:line="240" w:lineRule="auto"/>
              <w:jc w:val="center"/>
              <w:rPr>
                <w:del w:id="6975" w:author="Diana Gonzalez Garcia" w:date="2021-05-10T07:11:00Z"/>
                <w:rFonts w:ascii="Calibri" w:hAnsi="Calibri" w:cs="Calibri"/>
                <w:color w:val="000000"/>
                <w:sz w:val="18"/>
                <w:szCs w:val="18"/>
                <w:lang w:eastAsia="es-CO"/>
              </w:rPr>
            </w:pPr>
            <w:del w:id="6976" w:author="Diana Gonzalez Garcia" w:date="2021-05-10T07:11:00Z">
              <w:r w:rsidRPr="001C5E65" w:rsidDel="00DE3725">
                <w:rPr>
                  <w:rFonts w:ascii="Calibri" w:hAnsi="Calibri" w:cs="Calibri"/>
                  <w:color w:val="000000"/>
                  <w:sz w:val="18"/>
                  <w:szCs w:val="18"/>
                  <w:lang w:eastAsia="es-CO"/>
                </w:rPr>
                <w:delText>Edad</w:delText>
              </w:r>
            </w:del>
          </w:p>
        </w:tc>
        <w:tc>
          <w:tcPr>
            <w:tcW w:w="1798" w:type="pct"/>
            <w:tcBorders>
              <w:top w:val="nil"/>
              <w:left w:val="single" w:sz="4" w:space="0" w:color="auto"/>
              <w:bottom w:val="nil"/>
              <w:right w:val="single" w:sz="4" w:space="0" w:color="auto"/>
            </w:tcBorders>
            <w:shd w:val="clear" w:color="auto" w:fill="auto"/>
            <w:vAlign w:val="center"/>
            <w:hideMark/>
          </w:tcPr>
          <w:p w14:paraId="051E58FF" w14:textId="0F19CA62" w:rsidR="001C5E65" w:rsidRPr="001C5E65" w:rsidDel="00DE3725" w:rsidRDefault="001C5E65" w:rsidP="001C5E65">
            <w:pPr>
              <w:spacing w:after="0" w:line="240" w:lineRule="auto"/>
              <w:jc w:val="both"/>
              <w:rPr>
                <w:del w:id="6977" w:author="Diana Gonzalez Garcia" w:date="2021-05-10T07:11:00Z"/>
                <w:rFonts w:ascii="Calibri" w:hAnsi="Calibri" w:cs="Calibri"/>
                <w:color w:val="000000"/>
                <w:sz w:val="18"/>
                <w:szCs w:val="18"/>
                <w:lang w:eastAsia="es-CO"/>
              </w:rPr>
            </w:pPr>
            <w:del w:id="6978" w:author="Diana Gonzalez Garcia" w:date="2021-05-10T07:11:00Z">
              <w:r w:rsidRPr="001C5E65" w:rsidDel="00DE3725">
                <w:rPr>
                  <w:rFonts w:ascii="Calibri" w:hAnsi="Calibri" w:cs="Calibri"/>
                  <w:color w:val="000000"/>
                  <w:sz w:val="18"/>
                  <w:szCs w:val="18"/>
                  <w:lang w:eastAsia="es-CO"/>
                </w:rPr>
                <w:delText>Para predios con puntajes superiores a 100,  la variable modelo es avalúo especial.</w:delText>
              </w:r>
            </w:del>
          </w:p>
        </w:tc>
        <w:tc>
          <w:tcPr>
            <w:tcW w:w="330" w:type="pct"/>
            <w:vMerge/>
            <w:tcBorders>
              <w:top w:val="nil"/>
              <w:left w:val="nil"/>
              <w:bottom w:val="single" w:sz="4" w:space="0" w:color="auto"/>
              <w:right w:val="single" w:sz="4" w:space="0" w:color="auto"/>
            </w:tcBorders>
            <w:vAlign w:val="center"/>
            <w:hideMark/>
          </w:tcPr>
          <w:p w14:paraId="7848E6E8" w14:textId="6B75D6E8" w:rsidR="001C5E65" w:rsidRPr="001C5E65" w:rsidDel="00DE3725" w:rsidRDefault="001C5E65" w:rsidP="001C5E65">
            <w:pPr>
              <w:spacing w:after="0" w:line="240" w:lineRule="auto"/>
              <w:rPr>
                <w:del w:id="6979" w:author="Diana Gonzalez Garcia" w:date="2021-05-10T07:11:00Z"/>
                <w:rFonts w:ascii="Calibri" w:hAnsi="Calibri" w:cs="Calibri"/>
                <w:color w:val="000000"/>
                <w:sz w:val="18"/>
                <w:szCs w:val="18"/>
                <w:lang w:eastAsia="es-CO"/>
              </w:rPr>
            </w:pPr>
          </w:p>
        </w:tc>
        <w:tc>
          <w:tcPr>
            <w:tcW w:w="1249" w:type="pct"/>
            <w:vMerge/>
            <w:tcBorders>
              <w:top w:val="nil"/>
              <w:left w:val="single" w:sz="4" w:space="0" w:color="auto"/>
              <w:bottom w:val="single" w:sz="4" w:space="0" w:color="auto"/>
              <w:right w:val="single" w:sz="4" w:space="0" w:color="auto"/>
            </w:tcBorders>
            <w:vAlign w:val="center"/>
            <w:hideMark/>
          </w:tcPr>
          <w:p w14:paraId="1FCF3BEF" w14:textId="22C28329" w:rsidR="001C5E65" w:rsidRPr="001C5E65" w:rsidDel="00DE3725" w:rsidRDefault="001C5E65" w:rsidP="001C5E65">
            <w:pPr>
              <w:spacing w:after="0" w:line="240" w:lineRule="auto"/>
              <w:rPr>
                <w:del w:id="6980" w:author="Diana Gonzalez Garcia" w:date="2021-05-10T07:11:00Z"/>
                <w:rFonts w:ascii="Calibri" w:hAnsi="Calibri" w:cs="Calibri"/>
                <w:color w:val="000000"/>
                <w:sz w:val="18"/>
                <w:szCs w:val="18"/>
                <w:lang w:eastAsia="es-CO"/>
              </w:rPr>
            </w:pPr>
          </w:p>
        </w:tc>
      </w:tr>
      <w:tr w:rsidR="001C5E65" w:rsidRPr="001C5E65" w:rsidDel="00DE3725" w14:paraId="54676C3B" w14:textId="1D85655B" w:rsidTr="001C5E65">
        <w:trPr>
          <w:trHeight w:val="1230"/>
          <w:del w:id="6981" w:author="Diana Gonzalez Garcia" w:date="2021-05-10T07:11:00Z"/>
        </w:trPr>
        <w:tc>
          <w:tcPr>
            <w:tcW w:w="403" w:type="pct"/>
            <w:vMerge/>
            <w:tcBorders>
              <w:top w:val="nil"/>
              <w:left w:val="single" w:sz="4" w:space="0" w:color="auto"/>
              <w:bottom w:val="single" w:sz="4" w:space="0" w:color="auto"/>
              <w:right w:val="single" w:sz="4" w:space="0" w:color="auto"/>
            </w:tcBorders>
            <w:vAlign w:val="center"/>
            <w:hideMark/>
          </w:tcPr>
          <w:p w14:paraId="2D411AE3" w14:textId="61E0453F" w:rsidR="001C5E65" w:rsidRPr="001C5E65" w:rsidDel="00DE3725" w:rsidRDefault="001C5E65" w:rsidP="001C5E65">
            <w:pPr>
              <w:spacing w:after="0" w:line="240" w:lineRule="auto"/>
              <w:rPr>
                <w:del w:id="6982" w:author="Diana Gonzalez Garcia" w:date="2021-05-10T07:11:00Z"/>
                <w:rFonts w:ascii="Calibri" w:hAnsi="Calibri" w:cs="Calibri"/>
                <w:color w:val="000000"/>
                <w:sz w:val="18"/>
                <w:szCs w:val="18"/>
                <w:lang w:eastAsia="es-CO"/>
              </w:rPr>
            </w:pPr>
          </w:p>
        </w:tc>
        <w:tc>
          <w:tcPr>
            <w:tcW w:w="403" w:type="pct"/>
            <w:vMerge/>
            <w:tcBorders>
              <w:top w:val="nil"/>
              <w:left w:val="single" w:sz="4" w:space="0" w:color="auto"/>
              <w:bottom w:val="single" w:sz="4" w:space="0" w:color="auto"/>
              <w:right w:val="single" w:sz="4" w:space="0" w:color="auto"/>
            </w:tcBorders>
            <w:vAlign w:val="center"/>
            <w:hideMark/>
          </w:tcPr>
          <w:p w14:paraId="35B13EEC" w14:textId="73CD79D8" w:rsidR="001C5E65" w:rsidRPr="001C5E65" w:rsidDel="00DE3725" w:rsidRDefault="001C5E65" w:rsidP="001C5E65">
            <w:pPr>
              <w:spacing w:after="0" w:line="240" w:lineRule="auto"/>
              <w:rPr>
                <w:del w:id="6983" w:author="Diana Gonzalez Garcia" w:date="2021-05-10T07:11:00Z"/>
                <w:rFonts w:ascii="Calibri" w:hAnsi="Calibri" w:cs="Calibri"/>
                <w:sz w:val="18"/>
                <w:szCs w:val="18"/>
                <w:lang w:eastAsia="es-CO"/>
              </w:rPr>
            </w:pPr>
          </w:p>
        </w:tc>
        <w:tc>
          <w:tcPr>
            <w:tcW w:w="447" w:type="pct"/>
            <w:tcBorders>
              <w:top w:val="nil"/>
              <w:left w:val="nil"/>
              <w:bottom w:val="single" w:sz="4" w:space="0" w:color="auto"/>
              <w:right w:val="single" w:sz="4" w:space="0" w:color="auto"/>
            </w:tcBorders>
            <w:shd w:val="clear" w:color="auto" w:fill="auto"/>
            <w:vAlign w:val="center"/>
            <w:hideMark/>
          </w:tcPr>
          <w:p w14:paraId="6BC7B002" w14:textId="1B222BF6" w:rsidR="001C5E65" w:rsidRPr="001C5E65" w:rsidDel="00DE3725" w:rsidRDefault="001C5E65" w:rsidP="001C5E65">
            <w:pPr>
              <w:spacing w:after="0" w:line="240" w:lineRule="auto"/>
              <w:rPr>
                <w:del w:id="6984" w:author="Diana Gonzalez Garcia" w:date="2021-05-10T07:11:00Z"/>
                <w:rFonts w:ascii="Calibri" w:hAnsi="Calibri" w:cs="Calibri"/>
                <w:color w:val="000000"/>
                <w:sz w:val="18"/>
                <w:szCs w:val="18"/>
                <w:lang w:eastAsia="es-CO"/>
              </w:rPr>
            </w:pPr>
            <w:del w:id="6985" w:author="Diana Gonzalez Garcia" w:date="2021-05-10T07:11:00Z">
              <w:r w:rsidRPr="001C5E65" w:rsidDel="00DE3725">
                <w:rPr>
                  <w:rFonts w:ascii="Calibri" w:hAnsi="Calibri" w:cs="Calibri"/>
                  <w:color w:val="000000"/>
                  <w:sz w:val="18"/>
                  <w:szCs w:val="18"/>
                  <w:lang w:eastAsia="es-CO"/>
                </w:rPr>
                <w:delText> </w:delText>
              </w:r>
            </w:del>
          </w:p>
        </w:tc>
        <w:tc>
          <w:tcPr>
            <w:tcW w:w="369" w:type="pct"/>
            <w:tcBorders>
              <w:top w:val="nil"/>
              <w:left w:val="nil"/>
              <w:bottom w:val="single" w:sz="4" w:space="0" w:color="auto"/>
              <w:right w:val="single" w:sz="4" w:space="0" w:color="auto"/>
            </w:tcBorders>
            <w:shd w:val="clear" w:color="auto" w:fill="auto"/>
            <w:vAlign w:val="center"/>
            <w:hideMark/>
          </w:tcPr>
          <w:p w14:paraId="66B8397B" w14:textId="77B639E2" w:rsidR="001C5E65" w:rsidRPr="001C5E65" w:rsidDel="00DE3725" w:rsidRDefault="001C5E65" w:rsidP="001C5E65">
            <w:pPr>
              <w:spacing w:after="0" w:line="240" w:lineRule="auto"/>
              <w:jc w:val="center"/>
              <w:rPr>
                <w:del w:id="6986" w:author="Diana Gonzalez Garcia" w:date="2021-05-10T07:11:00Z"/>
                <w:rFonts w:ascii="Calibri" w:hAnsi="Calibri" w:cs="Calibri"/>
                <w:color w:val="000000"/>
                <w:sz w:val="18"/>
                <w:szCs w:val="18"/>
                <w:lang w:eastAsia="es-CO"/>
              </w:rPr>
            </w:pPr>
            <w:del w:id="6987" w:author="Diana Gonzalez Garcia" w:date="2021-05-10T07:11:00Z">
              <w:r w:rsidRPr="001C5E65" w:rsidDel="00DE3725">
                <w:rPr>
                  <w:rFonts w:ascii="Calibri" w:hAnsi="Calibri" w:cs="Calibri"/>
                  <w:color w:val="000000"/>
                  <w:sz w:val="18"/>
                  <w:szCs w:val="18"/>
                  <w:lang w:eastAsia="es-CO"/>
                </w:rPr>
                <w:delText>Área construida por unidad calificada</w:delText>
              </w:r>
            </w:del>
          </w:p>
        </w:tc>
        <w:tc>
          <w:tcPr>
            <w:tcW w:w="1798" w:type="pct"/>
            <w:tcBorders>
              <w:top w:val="nil"/>
              <w:left w:val="single" w:sz="4" w:space="0" w:color="auto"/>
              <w:bottom w:val="nil"/>
              <w:right w:val="single" w:sz="4" w:space="0" w:color="auto"/>
            </w:tcBorders>
            <w:shd w:val="clear" w:color="auto" w:fill="auto"/>
            <w:vAlign w:val="center"/>
            <w:hideMark/>
          </w:tcPr>
          <w:p w14:paraId="44820E28" w14:textId="7B9FDB80" w:rsidR="001C5E65" w:rsidRPr="001C5E65" w:rsidDel="00DE3725" w:rsidRDefault="001C5E65" w:rsidP="001C5E65">
            <w:pPr>
              <w:spacing w:after="0" w:line="240" w:lineRule="auto"/>
              <w:jc w:val="both"/>
              <w:rPr>
                <w:del w:id="6988" w:author="Diana Gonzalez Garcia" w:date="2021-05-10T07:11:00Z"/>
                <w:rFonts w:ascii="Calibri" w:hAnsi="Calibri" w:cs="Calibri"/>
                <w:color w:val="000000"/>
                <w:sz w:val="18"/>
                <w:szCs w:val="18"/>
                <w:lang w:eastAsia="es-CO"/>
              </w:rPr>
            </w:pPr>
            <w:del w:id="6989" w:author="Diana Gonzalez Garcia" w:date="2021-05-10T07:11:00Z">
              <w:r w:rsidRPr="001C5E65" w:rsidDel="00DE3725">
                <w:rPr>
                  <w:rFonts w:ascii="Calibri" w:hAnsi="Calibri" w:cs="Calibri"/>
                  <w:color w:val="000000"/>
                  <w:sz w:val="18"/>
                  <w:szCs w:val="18"/>
                  <w:lang w:eastAsia="es-CO"/>
                </w:rPr>
                <w:delText>Para predios con área superiores a 10.000 m2 la variable modelo es avalúo especial.</w:delText>
              </w:r>
            </w:del>
          </w:p>
        </w:tc>
        <w:tc>
          <w:tcPr>
            <w:tcW w:w="330" w:type="pct"/>
            <w:vMerge/>
            <w:tcBorders>
              <w:top w:val="nil"/>
              <w:left w:val="nil"/>
              <w:bottom w:val="single" w:sz="4" w:space="0" w:color="auto"/>
              <w:right w:val="single" w:sz="4" w:space="0" w:color="auto"/>
            </w:tcBorders>
            <w:vAlign w:val="center"/>
            <w:hideMark/>
          </w:tcPr>
          <w:p w14:paraId="4C65F2A4" w14:textId="3EB4A4C0" w:rsidR="001C5E65" w:rsidRPr="001C5E65" w:rsidDel="00DE3725" w:rsidRDefault="001C5E65" w:rsidP="001C5E65">
            <w:pPr>
              <w:spacing w:after="0" w:line="240" w:lineRule="auto"/>
              <w:rPr>
                <w:del w:id="6990" w:author="Diana Gonzalez Garcia" w:date="2021-05-10T07:11:00Z"/>
                <w:rFonts w:ascii="Calibri" w:hAnsi="Calibri" w:cs="Calibri"/>
                <w:color w:val="000000"/>
                <w:sz w:val="18"/>
                <w:szCs w:val="18"/>
                <w:lang w:eastAsia="es-CO"/>
              </w:rPr>
            </w:pPr>
          </w:p>
        </w:tc>
        <w:tc>
          <w:tcPr>
            <w:tcW w:w="1249" w:type="pct"/>
            <w:vMerge/>
            <w:tcBorders>
              <w:top w:val="nil"/>
              <w:left w:val="single" w:sz="4" w:space="0" w:color="auto"/>
              <w:bottom w:val="single" w:sz="4" w:space="0" w:color="auto"/>
              <w:right w:val="single" w:sz="4" w:space="0" w:color="auto"/>
            </w:tcBorders>
            <w:vAlign w:val="center"/>
            <w:hideMark/>
          </w:tcPr>
          <w:p w14:paraId="7E1A5CCF" w14:textId="33213F47" w:rsidR="001C5E65" w:rsidRPr="001C5E65" w:rsidDel="00DE3725" w:rsidRDefault="001C5E65" w:rsidP="001C5E65">
            <w:pPr>
              <w:spacing w:after="0" w:line="240" w:lineRule="auto"/>
              <w:rPr>
                <w:del w:id="6991" w:author="Diana Gonzalez Garcia" w:date="2021-05-10T07:11:00Z"/>
                <w:rFonts w:ascii="Calibri" w:hAnsi="Calibri" w:cs="Calibri"/>
                <w:color w:val="000000"/>
                <w:sz w:val="18"/>
                <w:szCs w:val="18"/>
                <w:lang w:eastAsia="es-CO"/>
              </w:rPr>
            </w:pPr>
          </w:p>
        </w:tc>
      </w:tr>
      <w:tr w:rsidR="001C5E65" w:rsidRPr="001C5E65" w:rsidDel="00DE3725" w14:paraId="23F2D1E4" w14:textId="75646889" w:rsidTr="001C5E65">
        <w:trPr>
          <w:trHeight w:val="1230"/>
          <w:del w:id="6992" w:author="Diana Gonzalez Garcia" w:date="2021-05-10T07:11:00Z"/>
        </w:trPr>
        <w:tc>
          <w:tcPr>
            <w:tcW w:w="403"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1EAFF72A" w14:textId="6217152E" w:rsidR="001C5E65" w:rsidRPr="001C5E65" w:rsidDel="00DE3725" w:rsidRDefault="001C5E65" w:rsidP="001C5E65">
            <w:pPr>
              <w:spacing w:after="0" w:line="240" w:lineRule="auto"/>
              <w:jc w:val="center"/>
              <w:rPr>
                <w:del w:id="6993" w:author="Diana Gonzalez Garcia" w:date="2021-05-10T07:11:00Z"/>
                <w:rFonts w:ascii="Calibri" w:hAnsi="Calibri" w:cs="Calibri"/>
                <w:color w:val="000000"/>
                <w:sz w:val="18"/>
                <w:szCs w:val="18"/>
                <w:lang w:eastAsia="es-CO"/>
              </w:rPr>
            </w:pPr>
            <w:del w:id="6994" w:author="Diana Gonzalez Garcia" w:date="2021-05-10T07:11:00Z">
              <w:r w:rsidRPr="001C5E65" w:rsidDel="00DE3725">
                <w:rPr>
                  <w:rFonts w:ascii="Calibri" w:hAnsi="Calibri" w:cs="Calibri"/>
                  <w:color w:val="000000"/>
                  <w:sz w:val="18"/>
                  <w:szCs w:val="18"/>
                  <w:lang w:eastAsia="es-CO"/>
                </w:rPr>
                <w:delText>T12</w:delText>
              </w:r>
            </w:del>
          </w:p>
        </w:tc>
        <w:tc>
          <w:tcPr>
            <w:tcW w:w="403" w:type="pct"/>
            <w:vMerge w:val="restart"/>
            <w:tcBorders>
              <w:top w:val="nil"/>
              <w:left w:val="single" w:sz="4" w:space="0" w:color="auto"/>
              <w:bottom w:val="single" w:sz="4" w:space="0" w:color="auto"/>
              <w:right w:val="single" w:sz="4" w:space="0" w:color="auto"/>
            </w:tcBorders>
            <w:shd w:val="clear" w:color="auto" w:fill="auto"/>
            <w:vAlign w:val="center"/>
            <w:hideMark/>
          </w:tcPr>
          <w:p w14:paraId="5FA9D707" w14:textId="1AEE6134" w:rsidR="001C5E65" w:rsidRPr="001C5E65" w:rsidDel="00DE3725" w:rsidRDefault="001C5E65" w:rsidP="001C5E65">
            <w:pPr>
              <w:spacing w:after="0" w:line="240" w:lineRule="auto"/>
              <w:jc w:val="center"/>
              <w:rPr>
                <w:del w:id="6995" w:author="Diana Gonzalez Garcia" w:date="2021-05-10T07:11:00Z"/>
                <w:rFonts w:ascii="Calibri" w:hAnsi="Calibri" w:cs="Calibri"/>
                <w:sz w:val="18"/>
                <w:szCs w:val="18"/>
                <w:lang w:eastAsia="es-CO"/>
              </w:rPr>
            </w:pPr>
            <w:del w:id="6996" w:author="Diana Gonzalez Garcia" w:date="2021-05-10T07:11:00Z">
              <w:r w:rsidRPr="001C5E65" w:rsidDel="00DE3725">
                <w:rPr>
                  <w:rFonts w:ascii="Calibri" w:hAnsi="Calibri" w:cs="Calibri"/>
                  <w:sz w:val="18"/>
                  <w:szCs w:val="18"/>
                  <w:lang w:eastAsia="es-CO"/>
                </w:rPr>
                <w:delText>Edificios de Parqueo</w:delText>
              </w:r>
            </w:del>
          </w:p>
        </w:tc>
        <w:tc>
          <w:tcPr>
            <w:tcW w:w="447" w:type="pct"/>
            <w:tcBorders>
              <w:top w:val="nil"/>
              <w:left w:val="nil"/>
              <w:bottom w:val="nil"/>
              <w:right w:val="nil"/>
            </w:tcBorders>
            <w:shd w:val="clear" w:color="auto" w:fill="auto"/>
            <w:vAlign w:val="center"/>
            <w:hideMark/>
          </w:tcPr>
          <w:p w14:paraId="11AB2068" w14:textId="2A8EA6DA" w:rsidR="001C5E65" w:rsidRPr="001C5E65" w:rsidDel="00DE3725" w:rsidRDefault="001C5E65" w:rsidP="001C5E65">
            <w:pPr>
              <w:spacing w:after="0" w:line="240" w:lineRule="auto"/>
              <w:jc w:val="center"/>
              <w:rPr>
                <w:del w:id="6997" w:author="Diana Gonzalez Garcia" w:date="2021-05-10T07:11:00Z"/>
                <w:rFonts w:ascii="Calibri" w:hAnsi="Calibri" w:cs="Calibri"/>
                <w:color w:val="000000"/>
                <w:sz w:val="18"/>
                <w:szCs w:val="18"/>
                <w:lang w:eastAsia="es-CO"/>
              </w:rPr>
            </w:pPr>
            <w:del w:id="6998" w:author="Diana Gonzalez Garcia" w:date="2021-05-10T07:11:00Z">
              <w:r w:rsidRPr="001C5E65" w:rsidDel="00DE3725">
                <w:rPr>
                  <w:rFonts w:ascii="Calibri" w:hAnsi="Calibri" w:cs="Calibri"/>
                  <w:color w:val="000000"/>
                  <w:sz w:val="18"/>
                  <w:szCs w:val="18"/>
                  <w:lang w:eastAsia="es-CO"/>
                </w:rPr>
                <w:delText>Valor unitario construcción</w:delText>
              </w:r>
            </w:del>
          </w:p>
        </w:tc>
        <w:tc>
          <w:tcPr>
            <w:tcW w:w="369" w:type="pct"/>
            <w:tcBorders>
              <w:top w:val="nil"/>
              <w:left w:val="single" w:sz="4" w:space="0" w:color="auto"/>
              <w:bottom w:val="single" w:sz="4" w:space="0" w:color="auto"/>
              <w:right w:val="single" w:sz="4" w:space="0" w:color="auto"/>
            </w:tcBorders>
            <w:shd w:val="clear" w:color="auto" w:fill="auto"/>
            <w:vAlign w:val="center"/>
            <w:hideMark/>
          </w:tcPr>
          <w:p w14:paraId="6D06E8BB" w14:textId="4F2C1CBB" w:rsidR="001C5E65" w:rsidRPr="001C5E65" w:rsidDel="00DE3725" w:rsidRDefault="001C5E65" w:rsidP="001C5E65">
            <w:pPr>
              <w:spacing w:after="0" w:line="240" w:lineRule="auto"/>
              <w:jc w:val="center"/>
              <w:rPr>
                <w:del w:id="6999" w:author="Diana Gonzalez Garcia" w:date="2021-05-10T07:11:00Z"/>
                <w:rFonts w:ascii="Calibri" w:hAnsi="Calibri" w:cs="Calibri"/>
                <w:color w:val="000000"/>
                <w:sz w:val="18"/>
                <w:szCs w:val="18"/>
                <w:lang w:eastAsia="es-CO"/>
              </w:rPr>
            </w:pPr>
            <w:del w:id="7000" w:author="Diana Gonzalez Garcia" w:date="2021-05-10T07:11:00Z">
              <w:r w:rsidRPr="001C5E65" w:rsidDel="00DE3725">
                <w:rPr>
                  <w:rFonts w:ascii="Calibri" w:hAnsi="Calibri" w:cs="Calibri"/>
                  <w:color w:val="000000"/>
                  <w:sz w:val="18"/>
                  <w:szCs w:val="18"/>
                  <w:lang w:eastAsia="es-CO"/>
                </w:rPr>
                <w:delText>Puntaje</w:delText>
              </w:r>
            </w:del>
          </w:p>
        </w:tc>
        <w:tc>
          <w:tcPr>
            <w:tcW w:w="1798" w:type="pct"/>
            <w:tcBorders>
              <w:top w:val="single" w:sz="4" w:space="0" w:color="auto"/>
              <w:left w:val="single" w:sz="4" w:space="0" w:color="auto"/>
              <w:bottom w:val="nil"/>
              <w:right w:val="single" w:sz="4" w:space="0" w:color="auto"/>
            </w:tcBorders>
            <w:shd w:val="clear" w:color="auto" w:fill="auto"/>
            <w:vAlign w:val="center"/>
            <w:hideMark/>
          </w:tcPr>
          <w:p w14:paraId="3D1B3B8E" w14:textId="23E339EF" w:rsidR="001C5E65" w:rsidRPr="001C5E65" w:rsidDel="00DE3725" w:rsidRDefault="001C5E65">
            <w:pPr>
              <w:spacing w:after="0" w:line="240" w:lineRule="auto"/>
              <w:jc w:val="both"/>
              <w:rPr>
                <w:del w:id="7001" w:author="Diana Gonzalez Garcia" w:date="2021-05-10T07:11:00Z"/>
                <w:rFonts w:ascii="Calibri" w:hAnsi="Calibri" w:cs="Calibri"/>
                <w:color w:val="000000"/>
                <w:sz w:val="18"/>
                <w:szCs w:val="18"/>
                <w:lang w:eastAsia="es-CO"/>
              </w:rPr>
            </w:pPr>
            <w:del w:id="7002" w:author="Diana Gonzalez Garcia" w:date="2021-05-10T07:11:00Z">
              <w:r w:rsidRPr="001C5E65" w:rsidDel="00DE3725">
                <w:rPr>
                  <w:rFonts w:ascii="Calibri" w:hAnsi="Calibri" w:cs="Calibri"/>
                  <w:color w:val="000000"/>
                  <w:sz w:val="18"/>
                  <w:szCs w:val="18"/>
                  <w:lang w:eastAsia="es-CO"/>
                </w:rPr>
                <w:delText>Para predios con edades superiores a 100 años,  la variable modelo es avalúo especial.</w:delText>
              </w:r>
            </w:del>
          </w:p>
        </w:tc>
        <w:tc>
          <w:tcPr>
            <w:tcW w:w="330" w:type="pct"/>
            <w:vMerge w:val="restart"/>
            <w:tcBorders>
              <w:top w:val="nil"/>
              <w:left w:val="nil"/>
              <w:bottom w:val="single" w:sz="4" w:space="0" w:color="auto"/>
              <w:right w:val="single" w:sz="4" w:space="0" w:color="auto"/>
            </w:tcBorders>
            <w:shd w:val="clear" w:color="auto" w:fill="auto"/>
            <w:noWrap/>
            <w:vAlign w:val="center"/>
            <w:hideMark/>
          </w:tcPr>
          <w:p w14:paraId="58C88689" w14:textId="29845A54" w:rsidR="001C5E65" w:rsidRPr="001C5E65" w:rsidDel="00DE3725" w:rsidRDefault="001C5E65" w:rsidP="001C5E65">
            <w:pPr>
              <w:spacing w:after="0" w:line="240" w:lineRule="auto"/>
              <w:jc w:val="center"/>
              <w:rPr>
                <w:del w:id="7003" w:author="Diana Gonzalez Garcia" w:date="2021-05-10T07:11:00Z"/>
                <w:rFonts w:ascii="Calibri" w:hAnsi="Calibri" w:cs="Calibri"/>
                <w:color w:val="000000"/>
                <w:sz w:val="18"/>
                <w:szCs w:val="18"/>
                <w:lang w:eastAsia="es-CO"/>
              </w:rPr>
            </w:pPr>
            <w:del w:id="7004" w:author="Diana Gonzalez Garcia" w:date="2021-05-10T07:11:00Z">
              <w:r w:rsidRPr="001C5E65" w:rsidDel="00DE3725">
                <w:rPr>
                  <w:rFonts w:ascii="Calibri" w:hAnsi="Calibri" w:cs="Calibri"/>
                  <w:color w:val="000000"/>
                  <w:sz w:val="18"/>
                  <w:szCs w:val="18"/>
                  <w:lang w:eastAsia="es-CO"/>
                </w:rPr>
                <w:delText>T12</w:delText>
              </w:r>
            </w:del>
          </w:p>
        </w:tc>
        <w:tc>
          <w:tcPr>
            <w:tcW w:w="1249" w:type="pct"/>
            <w:vMerge w:val="restart"/>
            <w:tcBorders>
              <w:top w:val="nil"/>
              <w:left w:val="single" w:sz="4" w:space="0" w:color="auto"/>
              <w:bottom w:val="single" w:sz="4" w:space="0" w:color="auto"/>
              <w:right w:val="single" w:sz="4" w:space="0" w:color="auto"/>
            </w:tcBorders>
            <w:shd w:val="clear" w:color="auto" w:fill="auto"/>
            <w:vAlign w:val="center"/>
            <w:hideMark/>
          </w:tcPr>
          <w:p w14:paraId="1FDE0858" w14:textId="2E971744" w:rsidR="001C5E65" w:rsidRPr="001C5E65" w:rsidDel="00DE3725" w:rsidRDefault="001C5E65" w:rsidP="001C5E65">
            <w:pPr>
              <w:spacing w:after="0" w:line="240" w:lineRule="auto"/>
              <w:rPr>
                <w:del w:id="7005" w:author="Diana Gonzalez Garcia" w:date="2021-05-10T07:11:00Z"/>
                <w:rFonts w:ascii="Calibri" w:hAnsi="Calibri" w:cs="Calibri"/>
                <w:color w:val="000000"/>
                <w:sz w:val="18"/>
                <w:szCs w:val="18"/>
                <w:lang w:eastAsia="es-CO"/>
              </w:rPr>
            </w:pPr>
            <w:del w:id="7006" w:author="Diana Gonzalez Garcia" w:date="2021-05-10T07:11:00Z">
              <w:r w:rsidRPr="001C5E65" w:rsidDel="00DE3725">
                <w:rPr>
                  <w:rFonts w:ascii="Calibri" w:hAnsi="Calibri" w:cs="Calibri"/>
                  <w:color w:val="000000"/>
                  <w:sz w:val="18"/>
                  <w:szCs w:val="18"/>
                  <w:lang w:eastAsia="es-CO"/>
                </w:rPr>
                <w:delText>No aplica</w:delText>
              </w:r>
            </w:del>
          </w:p>
        </w:tc>
      </w:tr>
      <w:tr w:rsidR="001C5E65" w:rsidRPr="001C5E65" w:rsidDel="00DE3725" w14:paraId="1D3EF99B" w14:textId="0714DCEE" w:rsidTr="001C5E65">
        <w:trPr>
          <w:trHeight w:val="1230"/>
          <w:del w:id="7007" w:author="Diana Gonzalez Garcia" w:date="2021-05-10T07:11:00Z"/>
        </w:trPr>
        <w:tc>
          <w:tcPr>
            <w:tcW w:w="403" w:type="pct"/>
            <w:vMerge/>
            <w:tcBorders>
              <w:top w:val="nil"/>
              <w:left w:val="single" w:sz="4" w:space="0" w:color="auto"/>
              <w:bottom w:val="single" w:sz="4" w:space="0" w:color="auto"/>
              <w:right w:val="single" w:sz="4" w:space="0" w:color="auto"/>
            </w:tcBorders>
            <w:vAlign w:val="center"/>
            <w:hideMark/>
          </w:tcPr>
          <w:p w14:paraId="356ADAF7" w14:textId="280B51FF" w:rsidR="001C5E65" w:rsidRPr="001C5E65" w:rsidDel="00DE3725" w:rsidRDefault="001C5E65" w:rsidP="001C5E65">
            <w:pPr>
              <w:spacing w:after="0" w:line="240" w:lineRule="auto"/>
              <w:rPr>
                <w:del w:id="7008" w:author="Diana Gonzalez Garcia" w:date="2021-05-10T07:11:00Z"/>
                <w:rFonts w:ascii="Calibri" w:hAnsi="Calibri" w:cs="Calibri"/>
                <w:color w:val="000000"/>
                <w:sz w:val="18"/>
                <w:szCs w:val="18"/>
                <w:lang w:eastAsia="es-CO"/>
              </w:rPr>
            </w:pPr>
          </w:p>
        </w:tc>
        <w:tc>
          <w:tcPr>
            <w:tcW w:w="403" w:type="pct"/>
            <w:vMerge/>
            <w:tcBorders>
              <w:top w:val="nil"/>
              <w:left w:val="single" w:sz="4" w:space="0" w:color="auto"/>
              <w:bottom w:val="single" w:sz="4" w:space="0" w:color="auto"/>
              <w:right w:val="single" w:sz="4" w:space="0" w:color="auto"/>
            </w:tcBorders>
            <w:vAlign w:val="center"/>
            <w:hideMark/>
          </w:tcPr>
          <w:p w14:paraId="5F5F05FA" w14:textId="555571C9" w:rsidR="001C5E65" w:rsidRPr="001C5E65" w:rsidDel="00DE3725" w:rsidRDefault="001C5E65" w:rsidP="001C5E65">
            <w:pPr>
              <w:spacing w:after="0" w:line="240" w:lineRule="auto"/>
              <w:rPr>
                <w:del w:id="7009" w:author="Diana Gonzalez Garcia" w:date="2021-05-10T07:11:00Z"/>
                <w:rFonts w:ascii="Calibri" w:hAnsi="Calibri" w:cs="Calibri"/>
                <w:sz w:val="18"/>
                <w:szCs w:val="18"/>
                <w:lang w:eastAsia="es-CO"/>
              </w:rPr>
            </w:pPr>
          </w:p>
        </w:tc>
        <w:tc>
          <w:tcPr>
            <w:tcW w:w="447" w:type="pct"/>
            <w:tcBorders>
              <w:top w:val="nil"/>
              <w:left w:val="nil"/>
              <w:bottom w:val="nil"/>
              <w:right w:val="nil"/>
            </w:tcBorders>
            <w:shd w:val="clear" w:color="auto" w:fill="auto"/>
            <w:vAlign w:val="center"/>
            <w:hideMark/>
          </w:tcPr>
          <w:p w14:paraId="5B753643" w14:textId="40B49CB8" w:rsidR="001C5E65" w:rsidRPr="001C5E65" w:rsidDel="00DE3725" w:rsidRDefault="001C5E65" w:rsidP="001C5E65">
            <w:pPr>
              <w:spacing w:after="0" w:line="240" w:lineRule="auto"/>
              <w:jc w:val="center"/>
              <w:rPr>
                <w:del w:id="7010" w:author="Diana Gonzalez Garcia" w:date="2021-05-10T07:11:00Z"/>
                <w:rFonts w:ascii="Calibri" w:hAnsi="Calibri" w:cs="Calibri"/>
                <w:color w:val="000000"/>
                <w:sz w:val="18"/>
                <w:szCs w:val="18"/>
                <w:lang w:eastAsia="es-CO"/>
              </w:rPr>
            </w:pPr>
            <w:del w:id="7011" w:author="Diana Gonzalez Garcia" w:date="2021-05-10T07:11:00Z">
              <w:r w:rsidRPr="001C5E65" w:rsidDel="00DE3725">
                <w:rPr>
                  <w:rFonts w:ascii="Calibri" w:hAnsi="Calibri" w:cs="Calibri"/>
                  <w:color w:val="000000"/>
                  <w:sz w:val="18"/>
                  <w:szCs w:val="18"/>
                  <w:lang w:eastAsia="es-CO"/>
                </w:rPr>
                <w:delText>($ / m2)</w:delText>
              </w:r>
            </w:del>
          </w:p>
        </w:tc>
        <w:tc>
          <w:tcPr>
            <w:tcW w:w="369" w:type="pct"/>
            <w:tcBorders>
              <w:top w:val="nil"/>
              <w:left w:val="single" w:sz="4" w:space="0" w:color="auto"/>
              <w:bottom w:val="single" w:sz="4" w:space="0" w:color="auto"/>
              <w:right w:val="single" w:sz="4" w:space="0" w:color="auto"/>
            </w:tcBorders>
            <w:shd w:val="clear" w:color="auto" w:fill="auto"/>
            <w:vAlign w:val="center"/>
            <w:hideMark/>
          </w:tcPr>
          <w:p w14:paraId="3AAF9E81" w14:textId="02D897BD" w:rsidR="001C5E65" w:rsidRPr="001C5E65" w:rsidDel="00DE3725" w:rsidRDefault="001C5E65" w:rsidP="001C5E65">
            <w:pPr>
              <w:spacing w:after="0" w:line="240" w:lineRule="auto"/>
              <w:jc w:val="center"/>
              <w:rPr>
                <w:del w:id="7012" w:author="Diana Gonzalez Garcia" w:date="2021-05-10T07:11:00Z"/>
                <w:rFonts w:ascii="Calibri" w:hAnsi="Calibri" w:cs="Calibri"/>
                <w:color w:val="000000"/>
                <w:sz w:val="18"/>
                <w:szCs w:val="18"/>
                <w:lang w:eastAsia="es-CO"/>
              </w:rPr>
            </w:pPr>
            <w:del w:id="7013" w:author="Diana Gonzalez Garcia" w:date="2021-05-10T07:11:00Z">
              <w:r w:rsidRPr="001C5E65" w:rsidDel="00DE3725">
                <w:rPr>
                  <w:rFonts w:ascii="Calibri" w:hAnsi="Calibri" w:cs="Calibri"/>
                  <w:color w:val="000000"/>
                  <w:sz w:val="18"/>
                  <w:szCs w:val="18"/>
                  <w:lang w:eastAsia="es-CO"/>
                </w:rPr>
                <w:delText>Edad</w:delText>
              </w:r>
            </w:del>
          </w:p>
        </w:tc>
        <w:tc>
          <w:tcPr>
            <w:tcW w:w="1798" w:type="pct"/>
            <w:tcBorders>
              <w:top w:val="nil"/>
              <w:left w:val="single" w:sz="4" w:space="0" w:color="auto"/>
              <w:bottom w:val="nil"/>
              <w:right w:val="single" w:sz="4" w:space="0" w:color="auto"/>
            </w:tcBorders>
            <w:shd w:val="clear" w:color="auto" w:fill="auto"/>
            <w:vAlign w:val="center"/>
            <w:hideMark/>
          </w:tcPr>
          <w:p w14:paraId="7E607F7E" w14:textId="4E3A5E30" w:rsidR="001C5E65" w:rsidRPr="001C5E65" w:rsidDel="00DE3725" w:rsidRDefault="001C5E65" w:rsidP="001C5E65">
            <w:pPr>
              <w:spacing w:after="0" w:line="240" w:lineRule="auto"/>
              <w:jc w:val="both"/>
              <w:rPr>
                <w:del w:id="7014" w:author="Diana Gonzalez Garcia" w:date="2021-05-10T07:11:00Z"/>
                <w:rFonts w:ascii="Calibri" w:hAnsi="Calibri" w:cs="Calibri"/>
                <w:color w:val="000000"/>
                <w:sz w:val="18"/>
                <w:szCs w:val="18"/>
                <w:lang w:eastAsia="es-CO"/>
              </w:rPr>
            </w:pPr>
            <w:del w:id="7015" w:author="Diana Gonzalez Garcia" w:date="2021-05-10T07:11:00Z">
              <w:r w:rsidRPr="001C5E65" w:rsidDel="00DE3725">
                <w:rPr>
                  <w:rFonts w:ascii="Calibri" w:hAnsi="Calibri" w:cs="Calibri"/>
                  <w:color w:val="000000"/>
                  <w:sz w:val="18"/>
                  <w:szCs w:val="18"/>
                  <w:lang w:eastAsia="es-CO"/>
                </w:rPr>
                <w:delText>Para predios con puntajes superiores a 100,  la variable modelo es avalúo especial.</w:delText>
              </w:r>
            </w:del>
          </w:p>
        </w:tc>
        <w:tc>
          <w:tcPr>
            <w:tcW w:w="330" w:type="pct"/>
            <w:vMerge/>
            <w:tcBorders>
              <w:top w:val="nil"/>
              <w:left w:val="nil"/>
              <w:bottom w:val="single" w:sz="4" w:space="0" w:color="auto"/>
              <w:right w:val="single" w:sz="4" w:space="0" w:color="auto"/>
            </w:tcBorders>
            <w:vAlign w:val="center"/>
            <w:hideMark/>
          </w:tcPr>
          <w:p w14:paraId="570813A9" w14:textId="303C42E3" w:rsidR="001C5E65" w:rsidRPr="001C5E65" w:rsidDel="00DE3725" w:rsidRDefault="001C5E65" w:rsidP="001C5E65">
            <w:pPr>
              <w:spacing w:after="0" w:line="240" w:lineRule="auto"/>
              <w:rPr>
                <w:del w:id="7016" w:author="Diana Gonzalez Garcia" w:date="2021-05-10T07:11:00Z"/>
                <w:rFonts w:ascii="Calibri" w:hAnsi="Calibri" w:cs="Calibri"/>
                <w:color w:val="000000"/>
                <w:sz w:val="18"/>
                <w:szCs w:val="18"/>
                <w:lang w:eastAsia="es-CO"/>
              </w:rPr>
            </w:pPr>
          </w:p>
        </w:tc>
        <w:tc>
          <w:tcPr>
            <w:tcW w:w="1249" w:type="pct"/>
            <w:vMerge/>
            <w:tcBorders>
              <w:top w:val="nil"/>
              <w:left w:val="single" w:sz="4" w:space="0" w:color="auto"/>
              <w:bottom w:val="single" w:sz="4" w:space="0" w:color="auto"/>
              <w:right w:val="single" w:sz="4" w:space="0" w:color="auto"/>
            </w:tcBorders>
            <w:vAlign w:val="center"/>
            <w:hideMark/>
          </w:tcPr>
          <w:p w14:paraId="6BE72338" w14:textId="12DEC414" w:rsidR="001C5E65" w:rsidRPr="001C5E65" w:rsidDel="00DE3725" w:rsidRDefault="001C5E65" w:rsidP="001C5E65">
            <w:pPr>
              <w:spacing w:after="0" w:line="240" w:lineRule="auto"/>
              <w:rPr>
                <w:del w:id="7017" w:author="Diana Gonzalez Garcia" w:date="2021-05-10T07:11:00Z"/>
                <w:rFonts w:ascii="Calibri" w:hAnsi="Calibri" w:cs="Calibri"/>
                <w:color w:val="000000"/>
                <w:sz w:val="18"/>
                <w:szCs w:val="18"/>
                <w:lang w:eastAsia="es-CO"/>
              </w:rPr>
            </w:pPr>
          </w:p>
        </w:tc>
      </w:tr>
      <w:tr w:rsidR="001C5E65" w:rsidRPr="001C5E65" w:rsidDel="00DE3725" w14:paraId="329BDD21" w14:textId="36560496" w:rsidTr="001C5E65">
        <w:trPr>
          <w:trHeight w:val="1230"/>
          <w:del w:id="7018" w:author="Diana Gonzalez Garcia" w:date="2021-05-10T07:11:00Z"/>
        </w:trPr>
        <w:tc>
          <w:tcPr>
            <w:tcW w:w="403"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13FA7645" w14:textId="4351CE60" w:rsidR="001C5E65" w:rsidRPr="001C5E65" w:rsidDel="00DE3725" w:rsidRDefault="001C5E65" w:rsidP="001C5E65">
            <w:pPr>
              <w:spacing w:after="0" w:line="240" w:lineRule="auto"/>
              <w:jc w:val="center"/>
              <w:rPr>
                <w:del w:id="7019" w:author="Diana Gonzalez Garcia" w:date="2021-05-10T07:11:00Z"/>
                <w:rFonts w:ascii="Calibri" w:hAnsi="Calibri" w:cs="Calibri"/>
                <w:color w:val="000000"/>
                <w:sz w:val="18"/>
                <w:szCs w:val="18"/>
                <w:lang w:eastAsia="es-CO"/>
              </w:rPr>
            </w:pPr>
            <w:del w:id="7020" w:author="Diana Gonzalez Garcia" w:date="2021-05-10T07:11:00Z">
              <w:r w:rsidRPr="001C5E65" w:rsidDel="00DE3725">
                <w:rPr>
                  <w:rFonts w:ascii="Calibri" w:hAnsi="Calibri" w:cs="Calibri"/>
                  <w:color w:val="000000"/>
                  <w:sz w:val="18"/>
                  <w:szCs w:val="18"/>
                  <w:lang w:eastAsia="es-CO"/>
                </w:rPr>
                <w:delText>T13</w:delText>
              </w:r>
            </w:del>
          </w:p>
        </w:tc>
        <w:tc>
          <w:tcPr>
            <w:tcW w:w="403" w:type="pct"/>
            <w:vMerge w:val="restart"/>
            <w:tcBorders>
              <w:top w:val="nil"/>
              <w:left w:val="single" w:sz="4" w:space="0" w:color="auto"/>
              <w:bottom w:val="single" w:sz="4" w:space="0" w:color="auto"/>
              <w:right w:val="single" w:sz="4" w:space="0" w:color="auto"/>
            </w:tcBorders>
            <w:shd w:val="clear" w:color="auto" w:fill="auto"/>
            <w:vAlign w:val="center"/>
            <w:hideMark/>
          </w:tcPr>
          <w:p w14:paraId="0A97E912" w14:textId="73ACEC79" w:rsidR="001C5E65" w:rsidRPr="001C5E65" w:rsidDel="00DE3725" w:rsidRDefault="001C5E65" w:rsidP="001C5E65">
            <w:pPr>
              <w:spacing w:after="0" w:line="240" w:lineRule="auto"/>
              <w:jc w:val="center"/>
              <w:rPr>
                <w:del w:id="7021" w:author="Diana Gonzalez Garcia" w:date="2021-05-10T07:11:00Z"/>
                <w:rFonts w:ascii="Calibri" w:hAnsi="Calibri" w:cs="Calibri"/>
                <w:sz w:val="18"/>
                <w:szCs w:val="18"/>
                <w:lang w:eastAsia="es-CO"/>
              </w:rPr>
            </w:pPr>
            <w:del w:id="7022" w:author="Diana Gonzalez Garcia" w:date="2021-05-10T07:11:00Z">
              <w:r w:rsidRPr="001C5E65" w:rsidDel="00DE3725">
                <w:rPr>
                  <w:rFonts w:ascii="Calibri" w:hAnsi="Calibri" w:cs="Calibri"/>
                  <w:sz w:val="18"/>
                  <w:szCs w:val="18"/>
                  <w:lang w:eastAsia="es-CO"/>
                </w:rPr>
                <w:delText>Parqueadero No PH (Sin Tarifa)</w:delText>
              </w:r>
            </w:del>
          </w:p>
        </w:tc>
        <w:tc>
          <w:tcPr>
            <w:tcW w:w="447" w:type="pct"/>
            <w:tcBorders>
              <w:top w:val="single" w:sz="4" w:space="0" w:color="auto"/>
              <w:left w:val="single" w:sz="4" w:space="0" w:color="auto"/>
              <w:bottom w:val="nil"/>
              <w:right w:val="single" w:sz="4" w:space="0" w:color="auto"/>
            </w:tcBorders>
            <w:shd w:val="clear" w:color="auto" w:fill="auto"/>
            <w:vAlign w:val="center"/>
            <w:hideMark/>
          </w:tcPr>
          <w:p w14:paraId="00D50D44" w14:textId="256F9CA5" w:rsidR="001C5E65" w:rsidRPr="001C5E65" w:rsidDel="00DE3725" w:rsidRDefault="001C5E65" w:rsidP="001C5E65">
            <w:pPr>
              <w:spacing w:after="0" w:line="240" w:lineRule="auto"/>
              <w:jc w:val="center"/>
              <w:rPr>
                <w:del w:id="7023" w:author="Diana Gonzalez Garcia" w:date="2021-05-10T07:11:00Z"/>
                <w:rFonts w:ascii="Calibri" w:hAnsi="Calibri" w:cs="Calibri"/>
                <w:color w:val="000000"/>
                <w:sz w:val="18"/>
                <w:szCs w:val="18"/>
                <w:lang w:eastAsia="es-CO"/>
              </w:rPr>
            </w:pPr>
            <w:del w:id="7024" w:author="Diana Gonzalez Garcia" w:date="2021-05-10T07:11:00Z">
              <w:r w:rsidRPr="001C5E65" w:rsidDel="00DE3725">
                <w:rPr>
                  <w:rFonts w:ascii="Calibri" w:hAnsi="Calibri" w:cs="Calibri"/>
                  <w:color w:val="000000"/>
                  <w:sz w:val="18"/>
                  <w:szCs w:val="18"/>
                  <w:lang w:eastAsia="es-CO"/>
                </w:rPr>
                <w:delText>Valor unitario construcción</w:delText>
              </w:r>
            </w:del>
          </w:p>
        </w:tc>
        <w:tc>
          <w:tcPr>
            <w:tcW w:w="369" w:type="pct"/>
            <w:tcBorders>
              <w:top w:val="nil"/>
              <w:left w:val="nil"/>
              <w:bottom w:val="single" w:sz="4" w:space="0" w:color="auto"/>
              <w:right w:val="single" w:sz="4" w:space="0" w:color="auto"/>
            </w:tcBorders>
            <w:shd w:val="clear" w:color="auto" w:fill="auto"/>
            <w:vAlign w:val="center"/>
            <w:hideMark/>
          </w:tcPr>
          <w:p w14:paraId="086AA640" w14:textId="35AB044B" w:rsidR="001C5E65" w:rsidRPr="001C5E65" w:rsidDel="00DE3725" w:rsidRDefault="001C5E65" w:rsidP="001C5E65">
            <w:pPr>
              <w:spacing w:after="0" w:line="240" w:lineRule="auto"/>
              <w:jc w:val="center"/>
              <w:rPr>
                <w:del w:id="7025" w:author="Diana Gonzalez Garcia" w:date="2021-05-10T07:11:00Z"/>
                <w:rFonts w:ascii="Calibri" w:hAnsi="Calibri" w:cs="Calibri"/>
                <w:color w:val="000000"/>
                <w:sz w:val="18"/>
                <w:szCs w:val="18"/>
                <w:lang w:eastAsia="es-CO"/>
              </w:rPr>
            </w:pPr>
            <w:del w:id="7026" w:author="Diana Gonzalez Garcia" w:date="2021-05-10T07:11:00Z">
              <w:r w:rsidRPr="001C5E65" w:rsidDel="00DE3725">
                <w:rPr>
                  <w:rFonts w:ascii="Calibri" w:hAnsi="Calibri" w:cs="Calibri"/>
                  <w:color w:val="000000"/>
                  <w:sz w:val="18"/>
                  <w:szCs w:val="18"/>
                  <w:lang w:eastAsia="es-CO"/>
                </w:rPr>
                <w:delText>Puntaje</w:delText>
              </w:r>
            </w:del>
          </w:p>
        </w:tc>
        <w:tc>
          <w:tcPr>
            <w:tcW w:w="1798" w:type="pct"/>
            <w:tcBorders>
              <w:top w:val="single" w:sz="4" w:space="0" w:color="auto"/>
              <w:left w:val="single" w:sz="4" w:space="0" w:color="auto"/>
              <w:bottom w:val="nil"/>
              <w:right w:val="single" w:sz="4" w:space="0" w:color="auto"/>
            </w:tcBorders>
            <w:shd w:val="clear" w:color="auto" w:fill="auto"/>
            <w:vAlign w:val="center"/>
            <w:hideMark/>
          </w:tcPr>
          <w:p w14:paraId="7E788FBB" w14:textId="0280ADCC" w:rsidR="001C5E65" w:rsidRPr="001C5E65" w:rsidDel="00DE3725" w:rsidRDefault="001C5E65" w:rsidP="001C5E65">
            <w:pPr>
              <w:spacing w:after="0" w:line="240" w:lineRule="auto"/>
              <w:jc w:val="both"/>
              <w:rPr>
                <w:del w:id="7027" w:author="Diana Gonzalez Garcia" w:date="2021-05-10T07:11:00Z"/>
                <w:rFonts w:ascii="Calibri" w:hAnsi="Calibri" w:cs="Calibri"/>
                <w:color w:val="000000"/>
                <w:sz w:val="18"/>
                <w:szCs w:val="18"/>
                <w:lang w:eastAsia="es-CO"/>
              </w:rPr>
            </w:pPr>
            <w:del w:id="7028" w:author="Diana Gonzalez Garcia" w:date="2021-05-10T07:11:00Z">
              <w:r w:rsidRPr="001C5E65" w:rsidDel="00DE3725">
                <w:rPr>
                  <w:rFonts w:ascii="Calibri" w:hAnsi="Calibri" w:cs="Calibri"/>
                  <w:color w:val="000000"/>
                  <w:sz w:val="18"/>
                  <w:szCs w:val="18"/>
                  <w:lang w:eastAsia="es-CO"/>
                </w:rPr>
                <w:delText>Para predios con edades superiores a 100 años,  la variable modelo es avalúo especial.</w:delText>
              </w:r>
            </w:del>
          </w:p>
        </w:tc>
        <w:tc>
          <w:tcPr>
            <w:tcW w:w="330" w:type="pct"/>
            <w:vMerge w:val="restart"/>
            <w:tcBorders>
              <w:top w:val="nil"/>
              <w:left w:val="nil"/>
              <w:bottom w:val="single" w:sz="4" w:space="0" w:color="auto"/>
              <w:right w:val="single" w:sz="4" w:space="0" w:color="auto"/>
            </w:tcBorders>
            <w:shd w:val="clear" w:color="auto" w:fill="auto"/>
            <w:noWrap/>
            <w:vAlign w:val="center"/>
            <w:hideMark/>
          </w:tcPr>
          <w:p w14:paraId="722F0443" w14:textId="71B75CB2" w:rsidR="001C5E65" w:rsidRPr="001C5E65" w:rsidDel="00DE3725" w:rsidRDefault="001C5E65" w:rsidP="001C5E65">
            <w:pPr>
              <w:spacing w:after="0" w:line="240" w:lineRule="auto"/>
              <w:jc w:val="center"/>
              <w:rPr>
                <w:del w:id="7029" w:author="Diana Gonzalez Garcia" w:date="2021-05-10T07:11:00Z"/>
                <w:rFonts w:ascii="Calibri" w:hAnsi="Calibri" w:cs="Calibri"/>
                <w:color w:val="000000"/>
                <w:sz w:val="18"/>
                <w:szCs w:val="18"/>
                <w:lang w:eastAsia="es-CO"/>
              </w:rPr>
            </w:pPr>
            <w:del w:id="7030" w:author="Diana Gonzalez Garcia" w:date="2021-05-10T07:11:00Z">
              <w:r w:rsidRPr="001C5E65" w:rsidDel="00DE3725">
                <w:rPr>
                  <w:rFonts w:ascii="Calibri" w:hAnsi="Calibri" w:cs="Calibri"/>
                  <w:color w:val="000000"/>
                  <w:sz w:val="18"/>
                  <w:szCs w:val="18"/>
                  <w:lang w:eastAsia="es-CO"/>
                </w:rPr>
                <w:delText>T13</w:delText>
              </w:r>
            </w:del>
          </w:p>
        </w:tc>
        <w:tc>
          <w:tcPr>
            <w:tcW w:w="1249" w:type="pct"/>
            <w:vMerge w:val="restart"/>
            <w:tcBorders>
              <w:top w:val="nil"/>
              <w:left w:val="single" w:sz="4" w:space="0" w:color="auto"/>
              <w:bottom w:val="single" w:sz="4" w:space="0" w:color="auto"/>
              <w:right w:val="single" w:sz="4" w:space="0" w:color="auto"/>
            </w:tcBorders>
            <w:shd w:val="clear" w:color="auto" w:fill="auto"/>
            <w:vAlign w:val="center"/>
            <w:hideMark/>
          </w:tcPr>
          <w:p w14:paraId="10C36239" w14:textId="269B7EA3" w:rsidR="001C5E65" w:rsidRPr="001C5E65" w:rsidDel="00DE3725" w:rsidRDefault="001C5E65" w:rsidP="001C5E65">
            <w:pPr>
              <w:spacing w:after="0" w:line="240" w:lineRule="auto"/>
              <w:rPr>
                <w:del w:id="7031" w:author="Diana Gonzalez Garcia" w:date="2021-05-10T07:11:00Z"/>
                <w:rFonts w:ascii="Calibri" w:hAnsi="Calibri" w:cs="Calibri"/>
                <w:color w:val="000000"/>
                <w:sz w:val="18"/>
                <w:szCs w:val="18"/>
                <w:lang w:eastAsia="es-CO"/>
              </w:rPr>
            </w:pPr>
            <w:del w:id="7032" w:author="Diana Gonzalez Garcia" w:date="2021-05-10T07:11:00Z">
              <w:r w:rsidRPr="001C5E65" w:rsidDel="00DE3725">
                <w:rPr>
                  <w:rFonts w:ascii="Calibri" w:hAnsi="Calibri" w:cs="Calibri"/>
                  <w:color w:val="000000"/>
                  <w:sz w:val="18"/>
                  <w:szCs w:val="18"/>
                  <w:lang w:eastAsia="es-CO"/>
                </w:rPr>
                <w:delText>No aplica</w:delText>
              </w:r>
            </w:del>
          </w:p>
        </w:tc>
      </w:tr>
      <w:tr w:rsidR="001C5E65" w:rsidRPr="001C5E65" w:rsidDel="00DE3725" w14:paraId="61BFA0A3" w14:textId="7691BE80" w:rsidTr="001C5E65">
        <w:trPr>
          <w:trHeight w:val="1230"/>
          <w:del w:id="7033" w:author="Diana Gonzalez Garcia" w:date="2021-05-10T07:11:00Z"/>
        </w:trPr>
        <w:tc>
          <w:tcPr>
            <w:tcW w:w="403" w:type="pct"/>
            <w:vMerge/>
            <w:tcBorders>
              <w:top w:val="nil"/>
              <w:left w:val="single" w:sz="4" w:space="0" w:color="auto"/>
              <w:bottom w:val="single" w:sz="4" w:space="0" w:color="auto"/>
              <w:right w:val="single" w:sz="4" w:space="0" w:color="auto"/>
            </w:tcBorders>
            <w:vAlign w:val="center"/>
            <w:hideMark/>
          </w:tcPr>
          <w:p w14:paraId="207F0C36" w14:textId="1CFAD260" w:rsidR="001C5E65" w:rsidRPr="001C5E65" w:rsidDel="00DE3725" w:rsidRDefault="001C5E65" w:rsidP="001C5E65">
            <w:pPr>
              <w:spacing w:after="0" w:line="240" w:lineRule="auto"/>
              <w:rPr>
                <w:del w:id="7034" w:author="Diana Gonzalez Garcia" w:date="2021-05-10T07:11:00Z"/>
                <w:rFonts w:ascii="Calibri" w:hAnsi="Calibri" w:cs="Calibri"/>
                <w:color w:val="000000"/>
                <w:sz w:val="18"/>
                <w:szCs w:val="18"/>
                <w:lang w:eastAsia="es-CO"/>
              </w:rPr>
            </w:pPr>
          </w:p>
        </w:tc>
        <w:tc>
          <w:tcPr>
            <w:tcW w:w="403" w:type="pct"/>
            <w:vMerge/>
            <w:tcBorders>
              <w:top w:val="nil"/>
              <w:left w:val="single" w:sz="4" w:space="0" w:color="auto"/>
              <w:bottom w:val="single" w:sz="4" w:space="0" w:color="auto"/>
              <w:right w:val="single" w:sz="4" w:space="0" w:color="auto"/>
            </w:tcBorders>
            <w:vAlign w:val="center"/>
            <w:hideMark/>
          </w:tcPr>
          <w:p w14:paraId="4504498F" w14:textId="5D656538" w:rsidR="001C5E65" w:rsidRPr="001C5E65" w:rsidDel="00DE3725" w:rsidRDefault="001C5E65" w:rsidP="001C5E65">
            <w:pPr>
              <w:spacing w:after="0" w:line="240" w:lineRule="auto"/>
              <w:rPr>
                <w:del w:id="7035" w:author="Diana Gonzalez Garcia" w:date="2021-05-10T07:11:00Z"/>
                <w:rFonts w:ascii="Calibri" w:hAnsi="Calibri" w:cs="Calibri"/>
                <w:sz w:val="18"/>
                <w:szCs w:val="18"/>
                <w:lang w:eastAsia="es-CO"/>
              </w:rPr>
            </w:pPr>
          </w:p>
        </w:tc>
        <w:tc>
          <w:tcPr>
            <w:tcW w:w="447" w:type="pct"/>
            <w:tcBorders>
              <w:top w:val="nil"/>
              <w:left w:val="single" w:sz="4" w:space="0" w:color="auto"/>
              <w:bottom w:val="single" w:sz="4" w:space="0" w:color="auto"/>
              <w:right w:val="single" w:sz="4" w:space="0" w:color="auto"/>
            </w:tcBorders>
            <w:shd w:val="clear" w:color="auto" w:fill="auto"/>
            <w:vAlign w:val="center"/>
            <w:hideMark/>
          </w:tcPr>
          <w:p w14:paraId="5086D9E6" w14:textId="2796886F" w:rsidR="001C5E65" w:rsidRPr="001C5E65" w:rsidDel="00DE3725" w:rsidRDefault="001C5E65" w:rsidP="001C5E65">
            <w:pPr>
              <w:spacing w:after="0" w:line="240" w:lineRule="auto"/>
              <w:jc w:val="center"/>
              <w:rPr>
                <w:del w:id="7036" w:author="Diana Gonzalez Garcia" w:date="2021-05-10T07:11:00Z"/>
                <w:rFonts w:ascii="Calibri" w:hAnsi="Calibri" w:cs="Calibri"/>
                <w:color w:val="000000"/>
                <w:sz w:val="18"/>
                <w:szCs w:val="18"/>
                <w:lang w:eastAsia="es-CO"/>
              </w:rPr>
            </w:pPr>
            <w:del w:id="7037" w:author="Diana Gonzalez Garcia" w:date="2021-05-10T07:11:00Z">
              <w:r w:rsidRPr="001C5E65" w:rsidDel="00DE3725">
                <w:rPr>
                  <w:rFonts w:ascii="Calibri" w:hAnsi="Calibri" w:cs="Calibri"/>
                  <w:color w:val="000000"/>
                  <w:sz w:val="18"/>
                  <w:szCs w:val="18"/>
                  <w:lang w:eastAsia="es-CO"/>
                </w:rPr>
                <w:delText>($ / m2)</w:delText>
              </w:r>
            </w:del>
          </w:p>
        </w:tc>
        <w:tc>
          <w:tcPr>
            <w:tcW w:w="369" w:type="pct"/>
            <w:tcBorders>
              <w:top w:val="nil"/>
              <w:left w:val="nil"/>
              <w:bottom w:val="single" w:sz="4" w:space="0" w:color="auto"/>
              <w:right w:val="single" w:sz="4" w:space="0" w:color="auto"/>
            </w:tcBorders>
            <w:shd w:val="clear" w:color="auto" w:fill="auto"/>
            <w:vAlign w:val="center"/>
            <w:hideMark/>
          </w:tcPr>
          <w:p w14:paraId="60623C6C" w14:textId="00F2DD2A" w:rsidR="001C5E65" w:rsidRPr="001C5E65" w:rsidDel="00DE3725" w:rsidRDefault="001C5E65" w:rsidP="001C5E65">
            <w:pPr>
              <w:spacing w:after="0" w:line="240" w:lineRule="auto"/>
              <w:jc w:val="center"/>
              <w:rPr>
                <w:del w:id="7038" w:author="Diana Gonzalez Garcia" w:date="2021-05-10T07:11:00Z"/>
                <w:rFonts w:ascii="Calibri" w:hAnsi="Calibri" w:cs="Calibri"/>
                <w:color w:val="000000"/>
                <w:sz w:val="18"/>
                <w:szCs w:val="18"/>
                <w:lang w:eastAsia="es-CO"/>
              </w:rPr>
            </w:pPr>
            <w:del w:id="7039" w:author="Diana Gonzalez Garcia" w:date="2021-05-10T07:11:00Z">
              <w:r w:rsidRPr="001C5E65" w:rsidDel="00DE3725">
                <w:rPr>
                  <w:rFonts w:ascii="Calibri" w:hAnsi="Calibri" w:cs="Calibri"/>
                  <w:color w:val="000000"/>
                  <w:sz w:val="18"/>
                  <w:szCs w:val="18"/>
                  <w:lang w:eastAsia="es-CO"/>
                </w:rPr>
                <w:delText>Edad</w:delText>
              </w:r>
            </w:del>
          </w:p>
        </w:tc>
        <w:tc>
          <w:tcPr>
            <w:tcW w:w="1798" w:type="pct"/>
            <w:tcBorders>
              <w:top w:val="nil"/>
              <w:left w:val="single" w:sz="4" w:space="0" w:color="auto"/>
              <w:bottom w:val="nil"/>
              <w:right w:val="single" w:sz="4" w:space="0" w:color="auto"/>
            </w:tcBorders>
            <w:shd w:val="clear" w:color="auto" w:fill="auto"/>
            <w:vAlign w:val="center"/>
            <w:hideMark/>
          </w:tcPr>
          <w:p w14:paraId="33B4DC58" w14:textId="71F7CE49" w:rsidR="001C5E65" w:rsidRPr="001C5E65" w:rsidDel="00DE3725" w:rsidRDefault="001C5E65" w:rsidP="001C5E65">
            <w:pPr>
              <w:spacing w:after="0" w:line="240" w:lineRule="auto"/>
              <w:jc w:val="both"/>
              <w:rPr>
                <w:del w:id="7040" w:author="Diana Gonzalez Garcia" w:date="2021-05-10T07:11:00Z"/>
                <w:rFonts w:ascii="Calibri" w:hAnsi="Calibri" w:cs="Calibri"/>
                <w:color w:val="000000"/>
                <w:sz w:val="18"/>
                <w:szCs w:val="18"/>
                <w:lang w:eastAsia="es-CO"/>
              </w:rPr>
            </w:pPr>
            <w:del w:id="7041" w:author="Diana Gonzalez Garcia" w:date="2021-05-10T07:11:00Z">
              <w:r w:rsidRPr="001C5E65" w:rsidDel="00DE3725">
                <w:rPr>
                  <w:rFonts w:ascii="Calibri" w:hAnsi="Calibri" w:cs="Calibri"/>
                  <w:color w:val="000000"/>
                  <w:sz w:val="18"/>
                  <w:szCs w:val="18"/>
                  <w:lang w:eastAsia="es-CO"/>
                </w:rPr>
                <w:delText>Para predios con puntajes superiores a 100,  la variable modelo es avalúo especial.</w:delText>
              </w:r>
            </w:del>
          </w:p>
        </w:tc>
        <w:tc>
          <w:tcPr>
            <w:tcW w:w="330" w:type="pct"/>
            <w:vMerge/>
            <w:tcBorders>
              <w:top w:val="nil"/>
              <w:left w:val="nil"/>
              <w:bottom w:val="single" w:sz="4" w:space="0" w:color="auto"/>
              <w:right w:val="single" w:sz="4" w:space="0" w:color="auto"/>
            </w:tcBorders>
            <w:vAlign w:val="center"/>
            <w:hideMark/>
          </w:tcPr>
          <w:p w14:paraId="3C75DF08" w14:textId="4AB1CDEA" w:rsidR="001C5E65" w:rsidRPr="001C5E65" w:rsidDel="00DE3725" w:rsidRDefault="001C5E65" w:rsidP="001C5E65">
            <w:pPr>
              <w:spacing w:after="0" w:line="240" w:lineRule="auto"/>
              <w:rPr>
                <w:del w:id="7042" w:author="Diana Gonzalez Garcia" w:date="2021-05-10T07:11:00Z"/>
                <w:rFonts w:ascii="Calibri" w:hAnsi="Calibri" w:cs="Calibri"/>
                <w:color w:val="000000"/>
                <w:sz w:val="18"/>
                <w:szCs w:val="18"/>
                <w:lang w:eastAsia="es-CO"/>
              </w:rPr>
            </w:pPr>
          </w:p>
        </w:tc>
        <w:tc>
          <w:tcPr>
            <w:tcW w:w="1249" w:type="pct"/>
            <w:vMerge/>
            <w:tcBorders>
              <w:top w:val="nil"/>
              <w:left w:val="single" w:sz="4" w:space="0" w:color="auto"/>
              <w:bottom w:val="single" w:sz="4" w:space="0" w:color="auto"/>
              <w:right w:val="single" w:sz="4" w:space="0" w:color="auto"/>
            </w:tcBorders>
            <w:vAlign w:val="center"/>
            <w:hideMark/>
          </w:tcPr>
          <w:p w14:paraId="10F9FF30" w14:textId="22356C8A" w:rsidR="001C5E65" w:rsidRPr="001C5E65" w:rsidDel="00DE3725" w:rsidRDefault="001C5E65" w:rsidP="001C5E65">
            <w:pPr>
              <w:spacing w:after="0" w:line="240" w:lineRule="auto"/>
              <w:rPr>
                <w:del w:id="7043" w:author="Diana Gonzalez Garcia" w:date="2021-05-10T07:11:00Z"/>
                <w:rFonts w:ascii="Calibri" w:hAnsi="Calibri" w:cs="Calibri"/>
                <w:color w:val="000000"/>
                <w:sz w:val="18"/>
                <w:szCs w:val="18"/>
                <w:lang w:eastAsia="es-CO"/>
              </w:rPr>
            </w:pPr>
          </w:p>
        </w:tc>
      </w:tr>
      <w:tr w:rsidR="001C5E65" w:rsidRPr="001C5E65" w:rsidDel="00DE3725" w14:paraId="0046E7E0" w14:textId="01998869" w:rsidTr="001C5E65">
        <w:trPr>
          <w:trHeight w:val="1230"/>
          <w:del w:id="7044" w:author="Diana Gonzalez Garcia" w:date="2021-05-10T07:11:00Z"/>
        </w:trPr>
        <w:tc>
          <w:tcPr>
            <w:tcW w:w="403"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0F828301" w14:textId="2DA90E70" w:rsidR="001C5E65" w:rsidRPr="001C5E65" w:rsidDel="00DE3725" w:rsidRDefault="001C5E65" w:rsidP="001C5E65">
            <w:pPr>
              <w:spacing w:after="0" w:line="240" w:lineRule="auto"/>
              <w:jc w:val="center"/>
              <w:rPr>
                <w:del w:id="7045" w:author="Diana Gonzalez Garcia" w:date="2021-05-10T07:11:00Z"/>
                <w:rFonts w:ascii="Calibri" w:hAnsi="Calibri" w:cs="Calibri"/>
                <w:color w:val="000000"/>
                <w:sz w:val="18"/>
                <w:szCs w:val="18"/>
                <w:lang w:eastAsia="es-CO"/>
              </w:rPr>
            </w:pPr>
            <w:del w:id="7046" w:author="Diana Gonzalez Garcia" w:date="2021-05-10T07:11:00Z">
              <w:r w:rsidRPr="001C5E65" w:rsidDel="00DE3725">
                <w:rPr>
                  <w:rFonts w:ascii="Calibri" w:hAnsi="Calibri" w:cs="Calibri"/>
                  <w:color w:val="000000"/>
                  <w:sz w:val="18"/>
                  <w:szCs w:val="18"/>
                  <w:lang w:eastAsia="es-CO"/>
                </w:rPr>
                <w:delText>T14</w:delText>
              </w:r>
            </w:del>
          </w:p>
        </w:tc>
        <w:tc>
          <w:tcPr>
            <w:tcW w:w="403" w:type="pct"/>
            <w:vMerge w:val="restart"/>
            <w:tcBorders>
              <w:top w:val="nil"/>
              <w:left w:val="single" w:sz="4" w:space="0" w:color="auto"/>
              <w:bottom w:val="single" w:sz="4" w:space="0" w:color="auto"/>
              <w:right w:val="single" w:sz="4" w:space="0" w:color="auto"/>
            </w:tcBorders>
            <w:shd w:val="clear" w:color="auto" w:fill="auto"/>
            <w:vAlign w:val="center"/>
            <w:hideMark/>
          </w:tcPr>
          <w:p w14:paraId="1CE88586" w14:textId="71377BEF" w:rsidR="001C5E65" w:rsidRPr="001C5E65" w:rsidDel="00DE3725" w:rsidRDefault="001C5E65" w:rsidP="001C5E65">
            <w:pPr>
              <w:spacing w:after="0" w:line="240" w:lineRule="auto"/>
              <w:jc w:val="center"/>
              <w:rPr>
                <w:del w:id="7047" w:author="Diana Gonzalez Garcia" w:date="2021-05-10T07:11:00Z"/>
                <w:rFonts w:ascii="Calibri" w:hAnsi="Calibri" w:cs="Calibri"/>
                <w:sz w:val="18"/>
                <w:szCs w:val="18"/>
                <w:lang w:eastAsia="es-CO"/>
              </w:rPr>
            </w:pPr>
            <w:del w:id="7048" w:author="Diana Gonzalez Garcia" w:date="2021-05-10T07:11:00Z">
              <w:r w:rsidRPr="001C5E65" w:rsidDel="00DE3725">
                <w:rPr>
                  <w:rFonts w:ascii="Calibri" w:hAnsi="Calibri" w:cs="Calibri"/>
                  <w:sz w:val="18"/>
                  <w:szCs w:val="18"/>
                  <w:lang w:eastAsia="es-CO"/>
                </w:rPr>
                <w:delText>Oficinas Operativas</w:delText>
              </w:r>
            </w:del>
          </w:p>
        </w:tc>
        <w:tc>
          <w:tcPr>
            <w:tcW w:w="447" w:type="pct"/>
            <w:tcBorders>
              <w:top w:val="nil"/>
              <w:left w:val="nil"/>
              <w:bottom w:val="nil"/>
              <w:right w:val="nil"/>
            </w:tcBorders>
            <w:shd w:val="clear" w:color="auto" w:fill="auto"/>
            <w:vAlign w:val="center"/>
            <w:hideMark/>
          </w:tcPr>
          <w:p w14:paraId="1F571616" w14:textId="595C87CE" w:rsidR="001C5E65" w:rsidRPr="001C5E65" w:rsidDel="00DE3725" w:rsidRDefault="001C5E65" w:rsidP="001C5E65">
            <w:pPr>
              <w:spacing w:after="0" w:line="240" w:lineRule="auto"/>
              <w:jc w:val="center"/>
              <w:rPr>
                <w:del w:id="7049" w:author="Diana Gonzalez Garcia" w:date="2021-05-10T07:11:00Z"/>
                <w:rFonts w:ascii="Calibri" w:hAnsi="Calibri" w:cs="Calibri"/>
                <w:color w:val="000000"/>
                <w:sz w:val="18"/>
                <w:szCs w:val="18"/>
                <w:lang w:eastAsia="es-CO"/>
              </w:rPr>
            </w:pPr>
            <w:del w:id="7050" w:author="Diana Gonzalez Garcia" w:date="2021-05-10T07:11:00Z">
              <w:r w:rsidRPr="001C5E65" w:rsidDel="00DE3725">
                <w:rPr>
                  <w:rFonts w:ascii="Calibri" w:hAnsi="Calibri" w:cs="Calibri"/>
                  <w:color w:val="000000"/>
                  <w:sz w:val="18"/>
                  <w:szCs w:val="18"/>
                  <w:lang w:eastAsia="es-CO"/>
                </w:rPr>
                <w:delText>Valor unitario construcción</w:delText>
              </w:r>
            </w:del>
          </w:p>
        </w:tc>
        <w:tc>
          <w:tcPr>
            <w:tcW w:w="369" w:type="pct"/>
            <w:tcBorders>
              <w:top w:val="nil"/>
              <w:left w:val="single" w:sz="4" w:space="0" w:color="auto"/>
              <w:bottom w:val="single" w:sz="4" w:space="0" w:color="auto"/>
              <w:right w:val="single" w:sz="4" w:space="0" w:color="auto"/>
            </w:tcBorders>
            <w:shd w:val="clear" w:color="auto" w:fill="auto"/>
            <w:vAlign w:val="center"/>
            <w:hideMark/>
          </w:tcPr>
          <w:p w14:paraId="6AF70A81" w14:textId="2AC90897" w:rsidR="001C5E65" w:rsidRPr="001C5E65" w:rsidDel="00DE3725" w:rsidRDefault="001C5E65" w:rsidP="001C5E65">
            <w:pPr>
              <w:spacing w:after="0" w:line="240" w:lineRule="auto"/>
              <w:jc w:val="center"/>
              <w:rPr>
                <w:del w:id="7051" w:author="Diana Gonzalez Garcia" w:date="2021-05-10T07:11:00Z"/>
                <w:rFonts w:ascii="Calibri" w:hAnsi="Calibri" w:cs="Calibri"/>
                <w:color w:val="000000"/>
                <w:sz w:val="18"/>
                <w:szCs w:val="18"/>
                <w:lang w:eastAsia="es-CO"/>
              </w:rPr>
            </w:pPr>
            <w:del w:id="7052" w:author="Diana Gonzalez Garcia" w:date="2021-05-10T07:11:00Z">
              <w:r w:rsidRPr="001C5E65" w:rsidDel="00DE3725">
                <w:rPr>
                  <w:rFonts w:ascii="Calibri" w:hAnsi="Calibri" w:cs="Calibri"/>
                  <w:color w:val="000000"/>
                  <w:sz w:val="18"/>
                  <w:szCs w:val="18"/>
                  <w:lang w:eastAsia="es-CO"/>
                </w:rPr>
                <w:delText>Puntaje</w:delText>
              </w:r>
            </w:del>
          </w:p>
        </w:tc>
        <w:tc>
          <w:tcPr>
            <w:tcW w:w="1798" w:type="pct"/>
            <w:tcBorders>
              <w:top w:val="single" w:sz="4" w:space="0" w:color="auto"/>
              <w:left w:val="single" w:sz="4" w:space="0" w:color="auto"/>
              <w:bottom w:val="nil"/>
              <w:right w:val="single" w:sz="4" w:space="0" w:color="auto"/>
            </w:tcBorders>
            <w:shd w:val="clear" w:color="auto" w:fill="auto"/>
            <w:vAlign w:val="center"/>
            <w:hideMark/>
          </w:tcPr>
          <w:p w14:paraId="225ADFC4" w14:textId="65B64ACF" w:rsidR="001C5E65" w:rsidRPr="001C5E65" w:rsidDel="00DE3725" w:rsidRDefault="001C5E65">
            <w:pPr>
              <w:spacing w:after="0" w:line="240" w:lineRule="auto"/>
              <w:jc w:val="both"/>
              <w:rPr>
                <w:del w:id="7053" w:author="Diana Gonzalez Garcia" w:date="2021-05-10T07:11:00Z"/>
                <w:rFonts w:ascii="Calibri" w:hAnsi="Calibri" w:cs="Calibri"/>
                <w:color w:val="000000"/>
                <w:sz w:val="18"/>
                <w:szCs w:val="18"/>
                <w:lang w:eastAsia="es-CO"/>
              </w:rPr>
            </w:pPr>
            <w:del w:id="7054" w:author="Diana Gonzalez Garcia" w:date="2021-05-10T07:11:00Z">
              <w:r w:rsidRPr="001C5E65" w:rsidDel="00DE3725">
                <w:rPr>
                  <w:rFonts w:ascii="Calibri" w:hAnsi="Calibri" w:cs="Calibri"/>
                  <w:color w:val="000000"/>
                  <w:sz w:val="18"/>
                  <w:szCs w:val="18"/>
                  <w:lang w:eastAsia="es-CO"/>
                </w:rPr>
                <w:delText>Para predios con edades superiores a 100 años,  la variable modelo es avalúo especial.</w:delText>
              </w:r>
            </w:del>
          </w:p>
        </w:tc>
        <w:tc>
          <w:tcPr>
            <w:tcW w:w="330" w:type="pct"/>
            <w:vMerge w:val="restart"/>
            <w:tcBorders>
              <w:top w:val="nil"/>
              <w:left w:val="nil"/>
              <w:bottom w:val="single" w:sz="4" w:space="0" w:color="auto"/>
              <w:right w:val="single" w:sz="4" w:space="0" w:color="auto"/>
            </w:tcBorders>
            <w:shd w:val="clear" w:color="auto" w:fill="auto"/>
            <w:noWrap/>
            <w:vAlign w:val="center"/>
            <w:hideMark/>
          </w:tcPr>
          <w:p w14:paraId="13472112" w14:textId="243C29E9" w:rsidR="001C5E65" w:rsidRPr="001C5E65" w:rsidDel="00DE3725" w:rsidRDefault="001C5E65" w:rsidP="001C5E65">
            <w:pPr>
              <w:spacing w:after="0" w:line="240" w:lineRule="auto"/>
              <w:jc w:val="center"/>
              <w:rPr>
                <w:del w:id="7055" w:author="Diana Gonzalez Garcia" w:date="2021-05-10T07:11:00Z"/>
                <w:rFonts w:ascii="Calibri" w:hAnsi="Calibri" w:cs="Calibri"/>
                <w:color w:val="000000"/>
                <w:sz w:val="18"/>
                <w:szCs w:val="18"/>
                <w:lang w:eastAsia="es-CO"/>
              </w:rPr>
            </w:pPr>
            <w:del w:id="7056" w:author="Diana Gonzalez Garcia" w:date="2021-05-10T07:11:00Z">
              <w:r w:rsidRPr="001C5E65" w:rsidDel="00DE3725">
                <w:rPr>
                  <w:rFonts w:ascii="Calibri" w:hAnsi="Calibri" w:cs="Calibri"/>
                  <w:color w:val="000000"/>
                  <w:sz w:val="18"/>
                  <w:szCs w:val="18"/>
                  <w:lang w:eastAsia="es-CO"/>
                </w:rPr>
                <w:delText>T14</w:delText>
              </w:r>
            </w:del>
          </w:p>
        </w:tc>
        <w:tc>
          <w:tcPr>
            <w:tcW w:w="1249" w:type="pct"/>
            <w:vMerge w:val="restart"/>
            <w:tcBorders>
              <w:top w:val="nil"/>
              <w:left w:val="single" w:sz="4" w:space="0" w:color="auto"/>
              <w:bottom w:val="single" w:sz="4" w:space="0" w:color="auto"/>
              <w:right w:val="single" w:sz="4" w:space="0" w:color="auto"/>
            </w:tcBorders>
            <w:shd w:val="clear" w:color="auto" w:fill="auto"/>
            <w:vAlign w:val="center"/>
            <w:hideMark/>
          </w:tcPr>
          <w:p w14:paraId="2ACC723A" w14:textId="034177B2" w:rsidR="001C5E65" w:rsidRPr="001C5E65" w:rsidDel="00DE3725" w:rsidRDefault="001C5E65" w:rsidP="001C5E65">
            <w:pPr>
              <w:spacing w:after="0" w:line="240" w:lineRule="auto"/>
              <w:rPr>
                <w:del w:id="7057" w:author="Diana Gonzalez Garcia" w:date="2021-05-10T07:11:00Z"/>
                <w:rFonts w:ascii="Calibri" w:hAnsi="Calibri" w:cs="Calibri"/>
                <w:color w:val="000000"/>
                <w:sz w:val="18"/>
                <w:szCs w:val="18"/>
                <w:lang w:eastAsia="es-CO"/>
              </w:rPr>
            </w:pPr>
            <w:del w:id="7058" w:author="Diana Gonzalez Garcia" w:date="2021-05-10T07:11:00Z">
              <w:r w:rsidRPr="001C5E65" w:rsidDel="00DE3725">
                <w:rPr>
                  <w:rFonts w:ascii="Calibri" w:hAnsi="Calibri" w:cs="Calibri"/>
                  <w:color w:val="000000"/>
                  <w:sz w:val="18"/>
                  <w:szCs w:val="18"/>
                  <w:lang w:eastAsia="es-CO"/>
                </w:rPr>
                <w:delText>No aplica</w:delText>
              </w:r>
            </w:del>
          </w:p>
        </w:tc>
      </w:tr>
      <w:tr w:rsidR="001C5E65" w:rsidRPr="001C5E65" w:rsidDel="00DE3725" w14:paraId="12DE602D" w14:textId="27A7B357" w:rsidTr="001C5E65">
        <w:trPr>
          <w:trHeight w:val="1230"/>
          <w:del w:id="7059" w:author="Diana Gonzalez Garcia" w:date="2021-05-10T07:11:00Z"/>
        </w:trPr>
        <w:tc>
          <w:tcPr>
            <w:tcW w:w="403" w:type="pct"/>
            <w:vMerge/>
            <w:tcBorders>
              <w:top w:val="nil"/>
              <w:left w:val="single" w:sz="4" w:space="0" w:color="auto"/>
              <w:bottom w:val="single" w:sz="4" w:space="0" w:color="auto"/>
              <w:right w:val="single" w:sz="4" w:space="0" w:color="auto"/>
            </w:tcBorders>
            <w:vAlign w:val="center"/>
            <w:hideMark/>
          </w:tcPr>
          <w:p w14:paraId="3B3A36D2" w14:textId="7A12E615" w:rsidR="001C5E65" w:rsidRPr="001C5E65" w:rsidDel="00DE3725" w:rsidRDefault="001C5E65" w:rsidP="001C5E65">
            <w:pPr>
              <w:spacing w:after="0" w:line="240" w:lineRule="auto"/>
              <w:rPr>
                <w:del w:id="7060" w:author="Diana Gonzalez Garcia" w:date="2021-05-10T07:11:00Z"/>
                <w:rFonts w:ascii="Calibri" w:hAnsi="Calibri" w:cs="Calibri"/>
                <w:color w:val="000000"/>
                <w:sz w:val="18"/>
                <w:szCs w:val="18"/>
                <w:lang w:eastAsia="es-CO"/>
              </w:rPr>
            </w:pPr>
          </w:p>
        </w:tc>
        <w:tc>
          <w:tcPr>
            <w:tcW w:w="403" w:type="pct"/>
            <w:vMerge/>
            <w:tcBorders>
              <w:top w:val="nil"/>
              <w:left w:val="single" w:sz="4" w:space="0" w:color="auto"/>
              <w:bottom w:val="single" w:sz="4" w:space="0" w:color="auto"/>
              <w:right w:val="single" w:sz="4" w:space="0" w:color="auto"/>
            </w:tcBorders>
            <w:vAlign w:val="center"/>
            <w:hideMark/>
          </w:tcPr>
          <w:p w14:paraId="4355E3D7" w14:textId="42119E79" w:rsidR="001C5E65" w:rsidRPr="001C5E65" w:rsidDel="00DE3725" w:rsidRDefault="001C5E65" w:rsidP="001C5E65">
            <w:pPr>
              <w:spacing w:after="0" w:line="240" w:lineRule="auto"/>
              <w:rPr>
                <w:del w:id="7061" w:author="Diana Gonzalez Garcia" w:date="2021-05-10T07:11:00Z"/>
                <w:rFonts w:ascii="Calibri" w:hAnsi="Calibri" w:cs="Calibri"/>
                <w:sz w:val="18"/>
                <w:szCs w:val="18"/>
                <w:lang w:eastAsia="es-CO"/>
              </w:rPr>
            </w:pPr>
          </w:p>
        </w:tc>
        <w:tc>
          <w:tcPr>
            <w:tcW w:w="447" w:type="pct"/>
            <w:tcBorders>
              <w:top w:val="nil"/>
              <w:left w:val="nil"/>
              <w:bottom w:val="nil"/>
              <w:right w:val="nil"/>
            </w:tcBorders>
            <w:shd w:val="clear" w:color="auto" w:fill="auto"/>
            <w:vAlign w:val="center"/>
            <w:hideMark/>
          </w:tcPr>
          <w:p w14:paraId="51129741" w14:textId="4F6C4056" w:rsidR="001C5E65" w:rsidRPr="001C5E65" w:rsidDel="00DE3725" w:rsidRDefault="001C5E65" w:rsidP="001C5E65">
            <w:pPr>
              <w:spacing w:after="0" w:line="240" w:lineRule="auto"/>
              <w:jc w:val="center"/>
              <w:rPr>
                <w:del w:id="7062" w:author="Diana Gonzalez Garcia" w:date="2021-05-10T07:11:00Z"/>
                <w:rFonts w:ascii="Calibri" w:hAnsi="Calibri" w:cs="Calibri"/>
                <w:color w:val="000000"/>
                <w:sz w:val="18"/>
                <w:szCs w:val="18"/>
                <w:lang w:eastAsia="es-CO"/>
              </w:rPr>
            </w:pPr>
            <w:del w:id="7063" w:author="Diana Gonzalez Garcia" w:date="2021-05-10T07:11:00Z">
              <w:r w:rsidRPr="001C5E65" w:rsidDel="00DE3725">
                <w:rPr>
                  <w:rFonts w:ascii="Calibri" w:hAnsi="Calibri" w:cs="Calibri"/>
                  <w:color w:val="000000"/>
                  <w:sz w:val="18"/>
                  <w:szCs w:val="18"/>
                  <w:lang w:eastAsia="es-CO"/>
                </w:rPr>
                <w:delText>($ / m2)</w:delText>
              </w:r>
            </w:del>
          </w:p>
        </w:tc>
        <w:tc>
          <w:tcPr>
            <w:tcW w:w="369" w:type="pct"/>
            <w:tcBorders>
              <w:top w:val="nil"/>
              <w:left w:val="single" w:sz="4" w:space="0" w:color="auto"/>
              <w:bottom w:val="single" w:sz="4" w:space="0" w:color="auto"/>
              <w:right w:val="single" w:sz="4" w:space="0" w:color="auto"/>
            </w:tcBorders>
            <w:shd w:val="clear" w:color="auto" w:fill="auto"/>
            <w:vAlign w:val="center"/>
            <w:hideMark/>
          </w:tcPr>
          <w:p w14:paraId="514184E2" w14:textId="4DDB131C" w:rsidR="001C5E65" w:rsidRPr="001C5E65" w:rsidDel="00DE3725" w:rsidRDefault="001C5E65" w:rsidP="001C5E65">
            <w:pPr>
              <w:spacing w:after="0" w:line="240" w:lineRule="auto"/>
              <w:jc w:val="center"/>
              <w:rPr>
                <w:del w:id="7064" w:author="Diana Gonzalez Garcia" w:date="2021-05-10T07:11:00Z"/>
                <w:rFonts w:ascii="Calibri" w:hAnsi="Calibri" w:cs="Calibri"/>
                <w:color w:val="000000"/>
                <w:sz w:val="18"/>
                <w:szCs w:val="18"/>
                <w:lang w:eastAsia="es-CO"/>
              </w:rPr>
            </w:pPr>
            <w:del w:id="7065" w:author="Diana Gonzalez Garcia" w:date="2021-05-10T07:11:00Z">
              <w:r w:rsidRPr="001C5E65" w:rsidDel="00DE3725">
                <w:rPr>
                  <w:rFonts w:ascii="Calibri" w:hAnsi="Calibri" w:cs="Calibri"/>
                  <w:color w:val="000000"/>
                  <w:sz w:val="18"/>
                  <w:szCs w:val="18"/>
                  <w:lang w:eastAsia="es-CO"/>
                </w:rPr>
                <w:delText>Edad</w:delText>
              </w:r>
            </w:del>
          </w:p>
        </w:tc>
        <w:tc>
          <w:tcPr>
            <w:tcW w:w="1798" w:type="pct"/>
            <w:tcBorders>
              <w:top w:val="nil"/>
              <w:left w:val="single" w:sz="4" w:space="0" w:color="auto"/>
              <w:bottom w:val="nil"/>
              <w:right w:val="single" w:sz="4" w:space="0" w:color="auto"/>
            </w:tcBorders>
            <w:shd w:val="clear" w:color="auto" w:fill="auto"/>
            <w:vAlign w:val="center"/>
            <w:hideMark/>
          </w:tcPr>
          <w:p w14:paraId="5993BDFF" w14:textId="02A255E9" w:rsidR="001C5E65" w:rsidRPr="001C5E65" w:rsidDel="00DE3725" w:rsidRDefault="001C5E65" w:rsidP="001C5E65">
            <w:pPr>
              <w:spacing w:after="0" w:line="240" w:lineRule="auto"/>
              <w:jc w:val="both"/>
              <w:rPr>
                <w:del w:id="7066" w:author="Diana Gonzalez Garcia" w:date="2021-05-10T07:11:00Z"/>
                <w:rFonts w:ascii="Calibri" w:hAnsi="Calibri" w:cs="Calibri"/>
                <w:color w:val="000000"/>
                <w:sz w:val="18"/>
                <w:szCs w:val="18"/>
                <w:lang w:eastAsia="es-CO"/>
              </w:rPr>
            </w:pPr>
            <w:del w:id="7067" w:author="Diana Gonzalez Garcia" w:date="2021-05-10T07:11:00Z">
              <w:r w:rsidRPr="001C5E65" w:rsidDel="00DE3725">
                <w:rPr>
                  <w:rFonts w:ascii="Calibri" w:hAnsi="Calibri" w:cs="Calibri"/>
                  <w:color w:val="000000"/>
                  <w:sz w:val="18"/>
                  <w:szCs w:val="18"/>
                  <w:lang w:eastAsia="es-CO"/>
                </w:rPr>
                <w:delText>Para predios con puntajes superiores a 100,  la variable modelo es avalúo especial.</w:delText>
              </w:r>
            </w:del>
          </w:p>
        </w:tc>
        <w:tc>
          <w:tcPr>
            <w:tcW w:w="330" w:type="pct"/>
            <w:vMerge/>
            <w:tcBorders>
              <w:top w:val="nil"/>
              <w:left w:val="nil"/>
              <w:bottom w:val="single" w:sz="4" w:space="0" w:color="auto"/>
              <w:right w:val="single" w:sz="4" w:space="0" w:color="auto"/>
            </w:tcBorders>
            <w:vAlign w:val="center"/>
            <w:hideMark/>
          </w:tcPr>
          <w:p w14:paraId="13ECCF0F" w14:textId="28C67621" w:rsidR="001C5E65" w:rsidRPr="001C5E65" w:rsidDel="00DE3725" w:rsidRDefault="001C5E65" w:rsidP="001C5E65">
            <w:pPr>
              <w:spacing w:after="0" w:line="240" w:lineRule="auto"/>
              <w:rPr>
                <w:del w:id="7068" w:author="Diana Gonzalez Garcia" w:date="2021-05-10T07:11:00Z"/>
                <w:rFonts w:ascii="Calibri" w:hAnsi="Calibri" w:cs="Calibri"/>
                <w:color w:val="000000"/>
                <w:sz w:val="18"/>
                <w:szCs w:val="18"/>
                <w:lang w:eastAsia="es-CO"/>
              </w:rPr>
            </w:pPr>
          </w:p>
        </w:tc>
        <w:tc>
          <w:tcPr>
            <w:tcW w:w="1249" w:type="pct"/>
            <w:vMerge/>
            <w:tcBorders>
              <w:top w:val="nil"/>
              <w:left w:val="single" w:sz="4" w:space="0" w:color="auto"/>
              <w:bottom w:val="single" w:sz="4" w:space="0" w:color="auto"/>
              <w:right w:val="single" w:sz="4" w:space="0" w:color="auto"/>
            </w:tcBorders>
            <w:vAlign w:val="center"/>
            <w:hideMark/>
          </w:tcPr>
          <w:p w14:paraId="7ED029BE" w14:textId="60AEA974" w:rsidR="001C5E65" w:rsidRPr="001C5E65" w:rsidDel="00DE3725" w:rsidRDefault="001C5E65" w:rsidP="001C5E65">
            <w:pPr>
              <w:spacing w:after="0" w:line="240" w:lineRule="auto"/>
              <w:rPr>
                <w:del w:id="7069" w:author="Diana Gonzalez Garcia" w:date="2021-05-10T07:11:00Z"/>
                <w:rFonts w:ascii="Calibri" w:hAnsi="Calibri" w:cs="Calibri"/>
                <w:color w:val="000000"/>
                <w:sz w:val="18"/>
                <w:szCs w:val="18"/>
                <w:lang w:eastAsia="es-CO"/>
              </w:rPr>
            </w:pPr>
          </w:p>
        </w:tc>
      </w:tr>
      <w:tr w:rsidR="001C5E65" w:rsidRPr="001C5E65" w:rsidDel="00DE3725" w14:paraId="7EAED1EF" w14:textId="4AFF98A9" w:rsidTr="001C5E65">
        <w:trPr>
          <w:trHeight w:val="1230"/>
          <w:del w:id="7070" w:author="Diana Gonzalez Garcia" w:date="2021-05-10T07:11:00Z"/>
        </w:trPr>
        <w:tc>
          <w:tcPr>
            <w:tcW w:w="403" w:type="pct"/>
            <w:vMerge/>
            <w:tcBorders>
              <w:top w:val="nil"/>
              <w:left w:val="single" w:sz="4" w:space="0" w:color="auto"/>
              <w:bottom w:val="single" w:sz="4" w:space="0" w:color="auto"/>
              <w:right w:val="single" w:sz="4" w:space="0" w:color="auto"/>
            </w:tcBorders>
            <w:vAlign w:val="center"/>
            <w:hideMark/>
          </w:tcPr>
          <w:p w14:paraId="781C6574" w14:textId="6797CF2B" w:rsidR="001C5E65" w:rsidRPr="001C5E65" w:rsidDel="00DE3725" w:rsidRDefault="001C5E65" w:rsidP="001C5E65">
            <w:pPr>
              <w:spacing w:after="0" w:line="240" w:lineRule="auto"/>
              <w:rPr>
                <w:del w:id="7071" w:author="Diana Gonzalez Garcia" w:date="2021-05-10T07:11:00Z"/>
                <w:rFonts w:ascii="Calibri" w:hAnsi="Calibri" w:cs="Calibri"/>
                <w:color w:val="000000"/>
                <w:sz w:val="18"/>
                <w:szCs w:val="18"/>
                <w:lang w:eastAsia="es-CO"/>
              </w:rPr>
            </w:pPr>
          </w:p>
        </w:tc>
        <w:tc>
          <w:tcPr>
            <w:tcW w:w="403" w:type="pct"/>
            <w:vMerge/>
            <w:tcBorders>
              <w:top w:val="nil"/>
              <w:left w:val="single" w:sz="4" w:space="0" w:color="auto"/>
              <w:bottom w:val="single" w:sz="4" w:space="0" w:color="auto"/>
              <w:right w:val="single" w:sz="4" w:space="0" w:color="auto"/>
            </w:tcBorders>
            <w:vAlign w:val="center"/>
            <w:hideMark/>
          </w:tcPr>
          <w:p w14:paraId="746CFB70" w14:textId="45F39829" w:rsidR="001C5E65" w:rsidRPr="001C5E65" w:rsidDel="00DE3725" w:rsidRDefault="001C5E65" w:rsidP="001C5E65">
            <w:pPr>
              <w:spacing w:after="0" w:line="240" w:lineRule="auto"/>
              <w:rPr>
                <w:del w:id="7072" w:author="Diana Gonzalez Garcia" w:date="2021-05-10T07:11:00Z"/>
                <w:rFonts w:ascii="Calibri" w:hAnsi="Calibri" w:cs="Calibri"/>
                <w:sz w:val="18"/>
                <w:szCs w:val="18"/>
                <w:lang w:eastAsia="es-CO"/>
              </w:rPr>
            </w:pPr>
          </w:p>
        </w:tc>
        <w:tc>
          <w:tcPr>
            <w:tcW w:w="447" w:type="pct"/>
            <w:tcBorders>
              <w:top w:val="nil"/>
              <w:left w:val="nil"/>
              <w:bottom w:val="nil"/>
              <w:right w:val="nil"/>
            </w:tcBorders>
            <w:shd w:val="clear" w:color="auto" w:fill="auto"/>
            <w:vAlign w:val="center"/>
            <w:hideMark/>
          </w:tcPr>
          <w:p w14:paraId="13F6F1E6" w14:textId="2D213A2F" w:rsidR="001C5E65" w:rsidRPr="001C5E65" w:rsidDel="00DE3725" w:rsidRDefault="001C5E65" w:rsidP="001C5E65">
            <w:pPr>
              <w:spacing w:after="0" w:line="240" w:lineRule="auto"/>
              <w:jc w:val="both"/>
              <w:rPr>
                <w:del w:id="7073" w:author="Diana Gonzalez Garcia" w:date="2021-05-10T07:11:00Z"/>
                <w:rFonts w:ascii="Calibri" w:hAnsi="Calibri" w:cs="Calibri"/>
                <w:color w:val="000000"/>
                <w:sz w:val="18"/>
                <w:szCs w:val="18"/>
                <w:lang w:eastAsia="es-CO"/>
              </w:rPr>
            </w:pPr>
          </w:p>
        </w:tc>
        <w:tc>
          <w:tcPr>
            <w:tcW w:w="369" w:type="pct"/>
            <w:tcBorders>
              <w:top w:val="nil"/>
              <w:left w:val="single" w:sz="4" w:space="0" w:color="auto"/>
              <w:bottom w:val="single" w:sz="4" w:space="0" w:color="auto"/>
              <w:right w:val="single" w:sz="4" w:space="0" w:color="auto"/>
            </w:tcBorders>
            <w:shd w:val="clear" w:color="auto" w:fill="auto"/>
            <w:vAlign w:val="center"/>
            <w:hideMark/>
          </w:tcPr>
          <w:p w14:paraId="03AAC1ED" w14:textId="1D3C5975" w:rsidR="001C5E65" w:rsidRPr="001C5E65" w:rsidDel="00DE3725" w:rsidRDefault="001C5E65" w:rsidP="001C5E65">
            <w:pPr>
              <w:spacing w:after="0" w:line="240" w:lineRule="auto"/>
              <w:jc w:val="center"/>
              <w:rPr>
                <w:del w:id="7074" w:author="Diana Gonzalez Garcia" w:date="2021-05-10T07:11:00Z"/>
                <w:rFonts w:ascii="Calibri" w:hAnsi="Calibri" w:cs="Calibri"/>
                <w:color w:val="000000"/>
                <w:sz w:val="18"/>
                <w:szCs w:val="18"/>
                <w:lang w:eastAsia="es-CO"/>
              </w:rPr>
            </w:pPr>
            <w:del w:id="7075" w:author="Diana Gonzalez Garcia" w:date="2021-05-10T07:11:00Z">
              <w:r w:rsidRPr="001C5E65" w:rsidDel="00DE3725">
                <w:rPr>
                  <w:rFonts w:ascii="Calibri" w:hAnsi="Calibri" w:cs="Calibri"/>
                  <w:color w:val="000000"/>
                  <w:sz w:val="18"/>
                  <w:szCs w:val="18"/>
                  <w:lang w:eastAsia="es-CO"/>
                </w:rPr>
                <w:delText>Área construida por unidad calificada</w:delText>
              </w:r>
            </w:del>
          </w:p>
        </w:tc>
        <w:tc>
          <w:tcPr>
            <w:tcW w:w="1798" w:type="pct"/>
            <w:tcBorders>
              <w:top w:val="nil"/>
              <w:left w:val="single" w:sz="4" w:space="0" w:color="auto"/>
              <w:bottom w:val="nil"/>
              <w:right w:val="single" w:sz="4" w:space="0" w:color="auto"/>
            </w:tcBorders>
            <w:shd w:val="clear" w:color="auto" w:fill="auto"/>
            <w:vAlign w:val="center"/>
            <w:hideMark/>
          </w:tcPr>
          <w:p w14:paraId="48DE4B82" w14:textId="5BE13506" w:rsidR="001C5E65" w:rsidRPr="001C5E65" w:rsidDel="00DE3725" w:rsidRDefault="001C5E65" w:rsidP="001C5E65">
            <w:pPr>
              <w:spacing w:after="0" w:line="240" w:lineRule="auto"/>
              <w:rPr>
                <w:del w:id="7076" w:author="Diana Gonzalez Garcia" w:date="2021-05-10T07:11:00Z"/>
                <w:rFonts w:ascii="Calibri" w:hAnsi="Calibri" w:cs="Calibri"/>
                <w:color w:val="000000"/>
                <w:sz w:val="18"/>
                <w:szCs w:val="18"/>
                <w:lang w:eastAsia="es-CO"/>
              </w:rPr>
            </w:pPr>
            <w:del w:id="7077" w:author="Diana Gonzalez Garcia" w:date="2021-05-10T07:11:00Z">
              <w:r w:rsidRPr="001C5E65" w:rsidDel="00DE3725">
                <w:rPr>
                  <w:rFonts w:ascii="Calibri" w:hAnsi="Calibri" w:cs="Calibri"/>
                  <w:color w:val="000000"/>
                  <w:sz w:val="18"/>
                  <w:szCs w:val="18"/>
                  <w:lang w:eastAsia="es-CO"/>
                </w:rPr>
                <w:delText> </w:delText>
              </w:r>
            </w:del>
          </w:p>
        </w:tc>
        <w:tc>
          <w:tcPr>
            <w:tcW w:w="330" w:type="pct"/>
            <w:vMerge/>
            <w:tcBorders>
              <w:top w:val="nil"/>
              <w:left w:val="nil"/>
              <w:bottom w:val="single" w:sz="4" w:space="0" w:color="auto"/>
              <w:right w:val="single" w:sz="4" w:space="0" w:color="auto"/>
            </w:tcBorders>
            <w:vAlign w:val="center"/>
            <w:hideMark/>
          </w:tcPr>
          <w:p w14:paraId="13038CBA" w14:textId="69BC20A3" w:rsidR="001C5E65" w:rsidRPr="001C5E65" w:rsidDel="00DE3725" w:rsidRDefault="001C5E65" w:rsidP="001C5E65">
            <w:pPr>
              <w:spacing w:after="0" w:line="240" w:lineRule="auto"/>
              <w:rPr>
                <w:del w:id="7078" w:author="Diana Gonzalez Garcia" w:date="2021-05-10T07:11:00Z"/>
                <w:rFonts w:ascii="Calibri" w:hAnsi="Calibri" w:cs="Calibri"/>
                <w:color w:val="000000"/>
                <w:sz w:val="18"/>
                <w:szCs w:val="18"/>
                <w:lang w:eastAsia="es-CO"/>
              </w:rPr>
            </w:pPr>
          </w:p>
        </w:tc>
        <w:tc>
          <w:tcPr>
            <w:tcW w:w="1249" w:type="pct"/>
            <w:vMerge/>
            <w:tcBorders>
              <w:top w:val="nil"/>
              <w:left w:val="single" w:sz="4" w:space="0" w:color="auto"/>
              <w:bottom w:val="single" w:sz="4" w:space="0" w:color="auto"/>
              <w:right w:val="single" w:sz="4" w:space="0" w:color="auto"/>
            </w:tcBorders>
            <w:vAlign w:val="center"/>
            <w:hideMark/>
          </w:tcPr>
          <w:p w14:paraId="0A3A6E86" w14:textId="713CF7E9" w:rsidR="001C5E65" w:rsidRPr="001C5E65" w:rsidDel="00DE3725" w:rsidRDefault="001C5E65" w:rsidP="001C5E65">
            <w:pPr>
              <w:spacing w:after="0" w:line="240" w:lineRule="auto"/>
              <w:rPr>
                <w:del w:id="7079" w:author="Diana Gonzalez Garcia" w:date="2021-05-10T07:11:00Z"/>
                <w:rFonts w:ascii="Calibri" w:hAnsi="Calibri" w:cs="Calibri"/>
                <w:color w:val="000000"/>
                <w:sz w:val="18"/>
                <w:szCs w:val="18"/>
                <w:lang w:eastAsia="es-CO"/>
              </w:rPr>
            </w:pPr>
          </w:p>
        </w:tc>
      </w:tr>
      <w:tr w:rsidR="001C5E65" w:rsidRPr="001C5E65" w:rsidDel="00DE3725" w14:paraId="14409685" w14:textId="11BE7901" w:rsidTr="001C5E65">
        <w:trPr>
          <w:trHeight w:val="1230"/>
          <w:del w:id="7080" w:author="Diana Gonzalez Garcia" w:date="2021-05-10T07:11:00Z"/>
        </w:trPr>
        <w:tc>
          <w:tcPr>
            <w:tcW w:w="403"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13B8B410" w14:textId="1F800C5E" w:rsidR="001C5E65" w:rsidRPr="001C5E65" w:rsidDel="00DE3725" w:rsidRDefault="001C5E65" w:rsidP="001C5E65">
            <w:pPr>
              <w:spacing w:after="0" w:line="240" w:lineRule="auto"/>
              <w:jc w:val="center"/>
              <w:rPr>
                <w:del w:id="7081" w:author="Diana Gonzalez Garcia" w:date="2021-05-10T07:11:00Z"/>
                <w:rFonts w:ascii="Calibri" w:hAnsi="Calibri" w:cs="Calibri"/>
                <w:color w:val="000000"/>
                <w:sz w:val="18"/>
                <w:szCs w:val="18"/>
                <w:lang w:eastAsia="es-CO"/>
              </w:rPr>
            </w:pPr>
            <w:del w:id="7082" w:author="Diana Gonzalez Garcia" w:date="2021-05-10T07:11:00Z">
              <w:r w:rsidRPr="001C5E65" w:rsidDel="00DE3725">
                <w:rPr>
                  <w:rFonts w:ascii="Calibri" w:hAnsi="Calibri" w:cs="Calibri"/>
                  <w:color w:val="000000"/>
                  <w:sz w:val="18"/>
                  <w:szCs w:val="18"/>
                  <w:lang w:eastAsia="es-CO"/>
                </w:rPr>
                <w:delText>T15</w:delText>
              </w:r>
            </w:del>
          </w:p>
        </w:tc>
        <w:tc>
          <w:tcPr>
            <w:tcW w:w="403" w:type="pct"/>
            <w:vMerge w:val="restart"/>
            <w:tcBorders>
              <w:top w:val="nil"/>
              <w:left w:val="single" w:sz="4" w:space="0" w:color="auto"/>
              <w:bottom w:val="single" w:sz="4" w:space="0" w:color="auto"/>
              <w:right w:val="single" w:sz="4" w:space="0" w:color="auto"/>
            </w:tcBorders>
            <w:shd w:val="clear" w:color="auto" w:fill="auto"/>
            <w:vAlign w:val="center"/>
            <w:hideMark/>
          </w:tcPr>
          <w:p w14:paraId="2FE09591" w14:textId="2B1D431E" w:rsidR="001C5E65" w:rsidRPr="001C5E65" w:rsidDel="00DE3725" w:rsidRDefault="001C5E65" w:rsidP="001C5E65">
            <w:pPr>
              <w:spacing w:after="0" w:line="240" w:lineRule="auto"/>
              <w:jc w:val="center"/>
              <w:rPr>
                <w:del w:id="7083" w:author="Diana Gonzalez Garcia" w:date="2021-05-10T07:11:00Z"/>
                <w:rFonts w:ascii="Calibri" w:hAnsi="Calibri" w:cs="Calibri"/>
                <w:sz w:val="18"/>
                <w:szCs w:val="18"/>
                <w:lang w:eastAsia="es-CO"/>
              </w:rPr>
            </w:pPr>
            <w:del w:id="7084" w:author="Diana Gonzalez Garcia" w:date="2021-05-10T07:11:00Z">
              <w:r w:rsidRPr="001C5E65" w:rsidDel="00DE3725">
                <w:rPr>
                  <w:rFonts w:ascii="Calibri" w:hAnsi="Calibri" w:cs="Calibri"/>
                  <w:sz w:val="18"/>
                  <w:szCs w:val="18"/>
                  <w:lang w:eastAsia="es-CO"/>
                </w:rPr>
                <w:delText>Enramadas</w:delText>
              </w:r>
            </w:del>
          </w:p>
        </w:tc>
        <w:tc>
          <w:tcPr>
            <w:tcW w:w="447" w:type="pct"/>
            <w:tcBorders>
              <w:top w:val="single" w:sz="4" w:space="0" w:color="auto"/>
              <w:left w:val="single" w:sz="4" w:space="0" w:color="auto"/>
              <w:bottom w:val="nil"/>
              <w:right w:val="single" w:sz="4" w:space="0" w:color="auto"/>
            </w:tcBorders>
            <w:shd w:val="clear" w:color="auto" w:fill="auto"/>
            <w:vAlign w:val="center"/>
            <w:hideMark/>
          </w:tcPr>
          <w:p w14:paraId="55D6A7A7" w14:textId="7569B228" w:rsidR="001C5E65" w:rsidRPr="001C5E65" w:rsidDel="00DE3725" w:rsidRDefault="001C5E65" w:rsidP="001C5E65">
            <w:pPr>
              <w:spacing w:after="0" w:line="240" w:lineRule="auto"/>
              <w:jc w:val="center"/>
              <w:rPr>
                <w:del w:id="7085" w:author="Diana Gonzalez Garcia" w:date="2021-05-10T07:11:00Z"/>
                <w:rFonts w:ascii="Calibri" w:hAnsi="Calibri" w:cs="Calibri"/>
                <w:color w:val="000000"/>
                <w:sz w:val="18"/>
                <w:szCs w:val="18"/>
                <w:lang w:eastAsia="es-CO"/>
              </w:rPr>
            </w:pPr>
            <w:del w:id="7086" w:author="Diana Gonzalez Garcia" w:date="2021-05-10T07:11:00Z">
              <w:r w:rsidRPr="001C5E65" w:rsidDel="00DE3725">
                <w:rPr>
                  <w:rFonts w:ascii="Calibri" w:hAnsi="Calibri" w:cs="Calibri"/>
                  <w:color w:val="000000"/>
                  <w:sz w:val="18"/>
                  <w:szCs w:val="18"/>
                  <w:lang w:eastAsia="es-CO"/>
                </w:rPr>
                <w:delText>Valor unitario construcción</w:delText>
              </w:r>
            </w:del>
          </w:p>
        </w:tc>
        <w:tc>
          <w:tcPr>
            <w:tcW w:w="369" w:type="pct"/>
            <w:vMerge w:val="restart"/>
            <w:tcBorders>
              <w:top w:val="nil"/>
              <w:left w:val="single" w:sz="4" w:space="0" w:color="auto"/>
              <w:bottom w:val="single" w:sz="4" w:space="0" w:color="auto"/>
              <w:right w:val="single" w:sz="4" w:space="0" w:color="auto"/>
            </w:tcBorders>
            <w:shd w:val="clear" w:color="auto" w:fill="auto"/>
            <w:vAlign w:val="center"/>
            <w:hideMark/>
          </w:tcPr>
          <w:p w14:paraId="26EA928D" w14:textId="4763DA7A" w:rsidR="001C5E65" w:rsidRPr="001C5E65" w:rsidDel="00DE3725" w:rsidRDefault="001C5E65" w:rsidP="001C5E65">
            <w:pPr>
              <w:spacing w:after="0" w:line="240" w:lineRule="auto"/>
              <w:jc w:val="center"/>
              <w:rPr>
                <w:del w:id="7087" w:author="Diana Gonzalez Garcia" w:date="2021-05-10T07:11:00Z"/>
                <w:rFonts w:ascii="Calibri" w:hAnsi="Calibri" w:cs="Calibri"/>
                <w:color w:val="000000"/>
                <w:sz w:val="18"/>
                <w:szCs w:val="18"/>
                <w:lang w:eastAsia="es-CO"/>
              </w:rPr>
            </w:pPr>
            <w:del w:id="7088" w:author="Diana Gonzalez Garcia" w:date="2021-05-10T07:11:00Z">
              <w:r w:rsidRPr="001C5E65" w:rsidDel="00DE3725">
                <w:rPr>
                  <w:rFonts w:ascii="Calibri" w:hAnsi="Calibri" w:cs="Calibri"/>
                  <w:color w:val="000000"/>
                  <w:sz w:val="18"/>
                  <w:szCs w:val="18"/>
                  <w:lang w:eastAsia="es-CO"/>
                </w:rPr>
                <w:delText>Puntaje</w:delText>
              </w:r>
            </w:del>
          </w:p>
        </w:tc>
        <w:tc>
          <w:tcPr>
            <w:tcW w:w="1798" w:type="pct"/>
            <w:tcBorders>
              <w:top w:val="single" w:sz="4" w:space="0" w:color="auto"/>
              <w:left w:val="single" w:sz="4" w:space="0" w:color="auto"/>
              <w:bottom w:val="nil"/>
              <w:right w:val="single" w:sz="4" w:space="0" w:color="auto"/>
            </w:tcBorders>
            <w:shd w:val="clear" w:color="auto" w:fill="auto"/>
            <w:vAlign w:val="center"/>
            <w:hideMark/>
          </w:tcPr>
          <w:p w14:paraId="1004FFBF" w14:textId="6D8E1768" w:rsidR="001C5E65" w:rsidRPr="001C5E65" w:rsidDel="00DE3725" w:rsidRDefault="001C5E65">
            <w:pPr>
              <w:spacing w:after="0" w:line="240" w:lineRule="auto"/>
              <w:jc w:val="both"/>
              <w:rPr>
                <w:del w:id="7089" w:author="Diana Gonzalez Garcia" w:date="2021-05-10T07:11:00Z"/>
                <w:rFonts w:ascii="Calibri" w:hAnsi="Calibri" w:cs="Calibri"/>
                <w:color w:val="000000"/>
                <w:sz w:val="18"/>
                <w:szCs w:val="18"/>
                <w:lang w:eastAsia="es-CO"/>
              </w:rPr>
            </w:pPr>
            <w:del w:id="7090" w:author="Diana Gonzalez Garcia" w:date="2021-05-10T07:11:00Z">
              <w:r w:rsidRPr="001C5E65" w:rsidDel="00DE3725">
                <w:rPr>
                  <w:rFonts w:ascii="Calibri" w:hAnsi="Calibri" w:cs="Calibri"/>
                  <w:color w:val="000000"/>
                  <w:sz w:val="18"/>
                  <w:szCs w:val="18"/>
                  <w:lang w:eastAsia="es-CO"/>
                </w:rPr>
                <w:delText>Para predios con edades superiores a 100 años,  la variable modelo es avalúo especial.</w:delText>
              </w:r>
            </w:del>
          </w:p>
        </w:tc>
        <w:tc>
          <w:tcPr>
            <w:tcW w:w="330" w:type="pct"/>
            <w:vMerge w:val="restart"/>
            <w:tcBorders>
              <w:top w:val="nil"/>
              <w:left w:val="nil"/>
              <w:bottom w:val="single" w:sz="4" w:space="0" w:color="auto"/>
              <w:right w:val="single" w:sz="4" w:space="0" w:color="auto"/>
            </w:tcBorders>
            <w:shd w:val="clear" w:color="auto" w:fill="auto"/>
            <w:noWrap/>
            <w:vAlign w:val="center"/>
            <w:hideMark/>
          </w:tcPr>
          <w:p w14:paraId="2AD3F1AB" w14:textId="424A1E67" w:rsidR="001C5E65" w:rsidRPr="001C5E65" w:rsidDel="00DE3725" w:rsidRDefault="001C5E65" w:rsidP="001C5E65">
            <w:pPr>
              <w:spacing w:after="0" w:line="240" w:lineRule="auto"/>
              <w:jc w:val="center"/>
              <w:rPr>
                <w:del w:id="7091" w:author="Diana Gonzalez Garcia" w:date="2021-05-10T07:11:00Z"/>
                <w:rFonts w:ascii="Calibri" w:hAnsi="Calibri" w:cs="Calibri"/>
                <w:color w:val="000000"/>
                <w:sz w:val="18"/>
                <w:szCs w:val="18"/>
                <w:lang w:eastAsia="es-CO"/>
              </w:rPr>
            </w:pPr>
            <w:del w:id="7092" w:author="Diana Gonzalez Garcia" w:date="2021-05-10T07:11:00Z">
              <w:r w:rsidRPr="001C5E65" w:rsidDel="00DE3725">
                <w:rPr>
                  <w:rFonts w:ascii="Calibri" w:hAnsi="Calibri" w:cs="Calibri"/>
                  <w:color w:val="000000"/>
                  <w:sz w:val="18"/>
                  <w:szCs w:val="18"/>
                  <w:lang w:eastAsia="es-CO"/>
                </w:rPr>
                <w:delText>T15</w:delText>
              </w:r>
            </w:del>
          </w:p>
        </w:tc>
        <w:tc>
          <w:tcPr>
            <w:tcW w:w="1249"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1FEAF834" w14:textId="4BF85AC1" w:rsidR="001C5E65" w:rsidRPr="001C5E65" w:rsidDel="00DE3725" w:rsidRDefault="001C5E65" w:rsidP="001C5E65">
            <w:pPr>
              <w:spacing w:after="0" w:line="240" w:lineRule="auto"/>
              <w:rPr>
                <w:del w:id="7093" w:author="Diana Gonzalez Garcia" w:date="2021-05-10T07:11:00Z"/>
                <w:rFonts w:ascii="Calibri" w:hAnsi="Calibri" w:cs="Calibri"/>
                <w:color w:val="000000"/>
                <w:sz w:val="18"/>
                <w:szCs w:val="18"/>
                <w:lang w:eastAsia="es-CO"/>
              </w:rPr>
            </w:pPr>
            <w:del w:id="7094" w:author="Diana Gonzalez Garcia" w:date="2021-05-10T07:11:00Z">
              <w:r w:rsidRPr="001C5E65" w:rsidDel="00DE3725">
                <w:rPr>
                  <w:rFonts w:ascii="Calibri" w:hAnsi="Calibri" w:cs="Calibri"/>
                  <w:color w:val="000000"/>
                  <w:sz w:val="18"/>
                  <w:szCs w:val="18"/>
                  <w:lang w:eastAsia="es-CO"/>
                </w:rPr>
                <w:delText>No aplica</w:delText>
              </w:r>
            </w:del>
          </w:p>
        </w:tc>
      </w:tr>
      <w:tr w:rsidR="001C5E65" w:rsidRPr="001C5E65" w:rsidDel="00DE3725" w14:paraId="02F07124" w14:textId="3470991F" w:rsidTr="001C5E65">
        <w:trPr>
          <w:trHeight w:val="1230"/>
          <w:del w:id="7095" w:author="Diana Gonzalez Garcia" w:date="2021-05-10T07:11:00Z"/>
        </w:trPr>
        <w:tc>
          <w:tcPr>
            <w:tcW w:w="403" w:type="pct"/>
            <w:vMerge/>
            <w:tcBorders>
              <w:top w:val="nil"/>
              <w:left w:val="single" w:sz="4" w:space="0" w:color="auto"/>
              <w:bottom w:val="single" w:sz="4" w:space="0" w:color="auto"/>
              <w:right w:val="single" w:sz="4" w:space="0" w:color="auto"/>
            </w:tcBorders>
            <w:vAlign w:val="center"/>
            <w:hideMark/>
          </w:tcPr>
          <w:p w14:paraId="0CDB2591" w14:textId="5334DB80" w:rsidR="001C5E65" w:rsidRPr="001C5E65" w:rsidDel="00DE3725" w:rsidRDefault="001C5E65" w:rsidP="001C5E65">
            <w:pPr>
              <w:spacing w:after="0" w:line="240" w:lineRule="auto"/>
              <w:rPr>
                <w:del w:id="7096" w:author="Diana Gonzalez Garcia" w:date="2021-05-10T07:11:00Z"/>
                <w:rFonts w:ascii="Calibri" w:hAnsi="Calibri" w:cs="Calibri"/>
                <w:color w:val="000000"/>
                <w:sz w:val="18"/>
                <w:szCs w:val="18"/>
                <w:lang w:eastAsia="es-CO"/>
              </w:rPr>
            </w:pPr>
          </w:p>
        </w:tc>
        <w:tc>
          <w:tcPr>
            <w:tcW w:w="403" w:type="pct"/>
            <w:vMerge/>
            <w:tcBorders>
              <w:top w:val="nil"/>
              <w:left w:val="single" w:sz="4" w:space="0" w:color="auto"/>
              <w:bottom w:val="single" w:sz="4" w:space="0" w:color="auto"/>
              <w:right w:val="single" w:sz="4" w:space="0" w:color="auto"/>
            </w:tcBorders>
            <w:vAlign w:val="center"/>
            <w:hideMark/>
          </w:tcPr>
          <w:p w14:paraId="4E3CD676" w14:textId="2DD5A9EC" w:rsidR="001C5E65" w:rsidRPr="001C5E65" w:rsidDel="00DE3725" w:rsidRDefault="001C5E65" w:rsidP="001C5E65">
            <w:pPr>
              <w:spacing w:after="0" w:line="240" w:lineRule="auto"/>
              <w:rPr>
                <w:del w:id="7097" w:author="Diana Gonzalez Garcia" w:date="2021-05-10T07:11:00Z"/>
                <w:rFonts w:ascii="Calibri" w:hAnsi="Calibri" w:cs="Calibri"/>
                <w:sz w:val="18"/>
                <w:szCs w:val="18"/>
                <w:lang w:eastAsia="es-CO"/>
              </w:rPr>
            </w:pPr>
          </w:p>
        </w:tc>
        <w:tc>
          <w:tcPr>
            <w:tcW w:w="447" w:type="pct"/>
            <w:tcBorders>
              <w:top w:val="nil"/>
              <w:left w:val="single" w:sz="4" w:space="0" w:color="auto"/>
              <w:bottom w:val="nil"/>
              <w:right w:val="single" w:sz="4" w:space="0" w:color="auto"/>
            </w:tcBorders>
            <w:shd w:val="clear" w:color="auto" w:fill="auto"/>
            <w:vAlign w:val="center"/>
            <w:hideMark/>
          </w:tcPr>
          <w:p w14:paraId="0EFC3BD8" w14:textId="74633010" w:rsidR="001C5E65" w:rsidRPr="001C5E65" w:rsidDel="00DE3725" w:rsidRDefault="001C5E65" w:rsidP="001C5E65">
            <w:pPr>
              <w:spacing w:after="0" w:line="240" w:lineRule="auto"/>
              <w:jc w:val="center"/>
              <w:rPr>
                <w:del w:id="7098" w:author="Diana Gonzalez Garcia" w:date="2021-05-10T07:11:00Z"/>
                <w:rFonts w:ascii="Calibri" w:hAnsi="Calibri" w:cs="Calibri"/>
                <w:color w:val="000000"/>
                <w:sz w:val="18"/>
                <w:szCs w:val="18"/>
                <w:lang w:eastAsia="es-CO"/>
              </w:rPr>
            </w:pPr>
            <w:del w:id="7099" w:author="Diana Gonzalez Garcia" w:date="2021-05-10T07:11:00Z">
              <w:r w:rsidRPr="001C5E65" w:rsidDel="00DE3725">
                <w:rPr>
                  <w:rFonts w:ascii="Calibri" w:hAnsi="Calibri" w:cs="Calibri"/>
                  <w:color w:val="000000"/>
                  <w:sz w:val="18"/>
                  <w:szCs w:val="18"/>
                  <w:lang w:eastAsia="es-CO"/>
                </w:rPr>
                <w:delText>($ / m2)</w:delText>
              </w:r>
            </w:del>
          </w:p>
        </w:tc>
        <w:tc>
          <w:tcPr>
            <w:tcW w:w="369" w:type="pct"/>
            <w:vMerge/>
            <w:tcBorders>
              <w:top w:val="nil"/>
              <w:left w:val="single" w:sz="4" w:space="0" w:color="auto"/>
              <w:bottom w:val="single" w:sz="4" w:space="0" w:color="auto"/>
              <w:right w:val="single" w:sz="4" w:space="0" w:color="auto"/>
            </w:tcBorders>
            <w:vAlign w:val="center"/>
            <w:hideMark/>
          </w:tcPr>
          <w:p w14:paraId="7D90922D" w14:textId="1C37DAAA" w:rsidR="001C5E65" w:rsidRPr="001C5E65" w:rsidDel="00DE3725" w:rsidRDefault="001C5E65" w:rsidP="001C5E65">
            <w:pPr>
              <w:spacing w:after="0" w:line="240" w:lineRule="auto"/>
              <w:rPr>
                <w:del w:id="7100" w:author="Diana Gonzalez Garcia" w:date="2021-05-10T07:11:00Z"/>
                <w:rFonts w:ascii="Calibri" w:hAnsi="Calibri" w:cs="Calibri"/>
                <w:color w:val="000000"/>
                <w:sz w:val="18"/>
                <w:szCs w:val="18"/>
                <w:lang w:eastAsia="es-CO"/>
              </w:rPr>
            </w:pPr>
          </w:p>
        </w:tc>
        <w:tc>
          <w:tcPr>
            <w:tcW w:w="1798" w:type="pct"/>
            <w:tcBorders>
              <w:top w:val="nil"/>
              <w:left w:val="single" w:sz="4" w:space="0" w:color="auto"/>
              <w:bottom w:val="nil"/>
              <w:right w:val="single" w:sz="4" w:space="0" w:color="auto"/>
            </w:tcBorders>
            <w:shd w:val="clear" w:color="auto" w:fill="auto"/>
            <w:vAlign w:val="center"/>
            <w:hideMark/>
          </w:tcPr>
          <w:p w14:paraId="2E44B7D8" w14:textId="61C61D0B" w:rsidR="001C5E65" w:rsidRPr="001C5E65" w:rsidDel="00DE3725" w:rsidRDefault="001C5E65">
            <w:pPr>
              <w:spacing w:after="0" w:line="240" w:lineRule="auto"/>
              <w:jc w:val="both"/>
              <w:rPr>
                <w:del w:id="7101" w:author="Diana Gonzalez Garcia" w:date="2021-05-10T07:11:00Z"/>
                <w:rFonts w:ascii="Calibri" w:hAnsi="Calibri" w:cs="Calibri"/>
                <w:color w:val="000000"/>
                <w:sz w:val="18"/>
                <w:szCs w:val="18"/>
                <w:lang w:eastAsia="es-CO"/>
              </w:rPr>
            </w:pPr>
            <w:del w:id="7102" w:author="Diana Gonzalez Garcia" w:date="2021-05-10T07:11:00Z">
              <w:r w:rsidRPr="001C5E65" w:rsidDel="00DE3725">
                <w:rPr>
                  <w:rFonts w:ascii="Calibri" w:hAnsi="Calibri" w:cs="Calibri"/>
                  <w:color w:val="000000"/>
                  <w:sz w:val="18"/>
                  <w:szCs w:val="18"/>
                  <w:lang w:eastAsia="es-CO"/>
                </w:rPr>
                <w:delText>Para predios con puntajes superiores a 100,  la variable modelo es avalúo especial.</w:delText>
              </w:r>
            </w:del>
          </w:p>
        </w:tc>
        <w:tc>
          <w:tcPr>
            <w:tcW w:w="330" w:type="pct"/>
            <w:vMerge/>
            <w:tcBorders>
              <w:top w:val="nil"/>
              <w:left w:val="nil"/>
              <w:bottom w:val="single" w:sz="4" w:space="0" w:color="auto"/>
              <w:right w:val="single" w:sz="4" w:space="0" w:color="auto"/>
            </w:tcBorders>
            <w:vAlign w:val="center"/>
            <w:hideMark/>
          </w:tcPr>
          <w:p w14:paraId="1D4D97BD" w14:textId="08551248" w:rsidR="001C5E65" w:rsidRPr="001C5E65" w:rsidDel="00DE3725" w:rsidRDefault="001C5E65" w:rsidP="001C5E65">
            <w:pPr>
              <w:spacing w:after="0" w:line="240" w:lineRule="auto"/>
              <w:rPr>
                <w:del w:id="7103" w:author="Diana Gonzalez Garcia" w:date="2021-05-10T07:11:00Z"/>
                <w:rFonts w:ascii="Calibri" w:hAnsi="Calibri" w:cs="Calibri"/>
                <w:color w:val="000000"/>
                <w:sz w:val="18"/>
                <w:szCs w:val="18"/>
                <w:lang w:eastAsia="es-CO"/>
              </w:rPr>
            </w:pPr>
          </w:p>
        </w:tc>
        <w:tc>
          <w:tcPr>
            <w:tcW w:w="1249" w:type="pct"/>
            <w:vMerge/>
            <w:tcBorders>
              <w:top w:val="nil"/>
              <w:left w:val="single" w:sz="4" w:space="0" w:color="auto"/>
              <w:bottom w:val="single" w:sz="4" w:space="0" w:color="auto"/>
              <w:right w:val="single" w:sz="4" w:space="0" w:color="auto"/>
            </w:tcBorders>
            <w:vAlign w:val="center"/>
            <w:hideMark/>
          </w:tcPr>
          <w:p w14:paraId="44C2DEF7" w14:textId="42AAFB1E" w:rsidR="001C5E65" w:rsidRPr="001C5E65" w:rsidDel="00DE3725" w:rsidRDefault="001C5E65" w:rsidP="001C5E65">
            <w:pPr>
              <w:spacing w:after="0" w:line="240" w:lineRule="auto"/>
              <w:rPr>
                <w:del w:id="7104" w:author="Diana Gonzalez Garcia" w:date="2021-05-10T07:11:00Z"/>
                <w:rFonts w:ascii="Calibri" w:hAnsi="Calibri" w:cs="Calibri"/>
                <w:color w:val="000000"/>
                <w:sz w:val="18"/>
                <w:szCs w:val="18"/>
                <w:lang w:eastAsia="es-CO"/>
              </w:rPr>
            </w:pPr>
          </w:p>
        </w:tc>
      </w:tr>
      <w:tr w:rsidR="001C5E65" w:rsidRPr="001C5E65" w:rsidDel="00DE3725" w14:paraId="0B701D42" w14:textId="62058EA0" w:rsidTr="001C5E65">
        <w:trPr>
          <w:trHeight w:val="1230"/>
          <w:del w:id="7105" w:author="Diana Gonzalez Garcia" w:date="2021-05-10T07:11:00Z"/>
        </w:trPr>
        <w:tc>
          <w:tcPr>
            <w:tcW w:w="403" w:type="pct"/>
            <w:vMerge/>
            <w:tcBorders>
              <w:top w:val="nil"/>
              <w:left w:val="single" w:sz="4" w:space="0" w:color="auto"/>
              <w:bottom w:val="single" w:sz="4" w:space="0" w:color="auto"/>
              <w:right w:val="single" w:sz="4" w:space="0" w:color="auto"/>
            </w:tcBorders>
            <w:vAlign w:val="center"/>
            <w:hideMark/>
          </w:tcPr>
          <w:p w14:paraId="5D312986" w14:textId="5EAF1154" w:rsidR="001C5E65" w:rsidRPr="001C5E65" w:rsidDel="00DE3725" w:rsidRDefault="001C5E65" w:rsidP="001C5E65">
            <w:pPr>
              <w:spacing w:after="0" w:line="240" w:lineRule="auto"/>
              <w:rPr>
                <w:del w:id="7106" w:author="Diana Gonzalez Garcia" w:date="2021-05-10T07:11:00Z"/>
                <w:rFonts w:ascii="Calibri" w:hAnsi="Calibri" w:cs="Calibri"/>
                <w:color w:val="000000"/>
                <w:sz w:val="18"/>
                <w:szCs w:val="18"/>
                <w:lang w:eastAsia="es-CO"/>
              </w:rPr>
            </w:pPr>
          </w:p>
        </w:tc>
        <w:tc>
          <w:tcPr>
            <w:tcW w:w="403" w:type="pct"/>
            <w:vMerge/>
            <w:tcBorders>
              <w:top w:val="nil"/>
              <w:left w:val="single" w:sz="4" w:space="0" w:color="auto"/>
              <w:bottom w:val="single" w:sz="4" w:space="0" w:color="auto"/>
              <w:right w:val="single" w:sz="4" w:space="0" w:color="auto"/>
            </w:tcBorders>
            <w:vAlign w:val="center"/>
            <w:hideMark/>
          </w:tcPr>
          <w:p w14:paraId="4212E368" w14:textId="7D389FE6" w:rsidR="001C5E65" w:rsidRPr="001C5E65" w:rsidDel="00DE3725" w:rsidRDefault="001C5E65" w:rsidP="001C5E65">
            <w:pPr>
              <w:spacing w:after="0" w:line="240" w:lineRule="auto"/>
              <w:rPr>
                <w:del w:id="7107" w:author="Diana Gonzalez Garcia" w:date="2021-05-10T07:11:00Z"/>
                <w:rFonts w:ascii="Calibri" w:hAnsi="Calibri" w:cs="Calibri"/>
                <w:sz w:val="18"/>
                <w:szCs w:val="18"/>
                <w:lang w:eastAsia="es-CO"/>
              </w:rPr>
            </w:pPr>
          </w:p>
        </w:tc>
        <w:tc>
          <w:tcPr>
            <w:tcW w:w="447" w:type="pct"/>
            <w:tcBorders>
              <w:top w:val="nil"/>
              <w:left w:val="single" w:sz="4" w:space="0" w:color="auto"/>
              <w:bottom w:val="single" w:sz="4" w:space="0" w:color="auto"/>
              <w:right w:val="single" w:sz="4" w:space="0" w:color="auto"/>
            </w:tcBorders>
            <w:shd w:val="clear" w:color="auto" w:fill="auto"/>
            <w:noWrap/>
            <w:vAlign w:val="bottom"/>
            <w:hideMark/>
          </w:tcPr>
          <w:p w14:paraId="69AAE292" w14:textId="46B3589B" w:rsidR="001C5E65" w:rsidRPr="001C5E65" w:rsidDel="00DE3725" w:rsidRDefault="001C5E65" w:rsidP="001C5E65">
            <w:pPr>
              <w:spacing w:after="0" w:line="240" w:lineRule="auto"/>
              <w:rPr>
                <w:del w:id="7108" w:author="Diana Gonzalez Garcia" w:date="2021-05-10T07:11:00Z"/>
                <w:rFonts w:ascii="Calibri" w:hAnsi="Calibri" w:cs="Calibri"/>
                <w:color w:val="000000"/>
                <w:sz w:val="18"/>
                <w:szCs w:val="18"/>
                <w:lang w:eastAsia="es-CO"/>
              </w:rPr>
            </w:pPr>
            <w:del w:id="7109" w:author="Diana Gonzalez Garcia" w:date="2021-05-10T07:11:00Z">
              <w:r w:rsidRPr="001C5E65" w:rsidDel="00DE3725">
                <w:rPr>
                  <w:rFonts w:ascii="Calibri" w:hAnsi="Calibri" w:cs="Calibri"/>
                  <w:color w:val="000000"/>
                  <w:sz w:val="18"/>
                  <w:szCs w:val="18"/>
                  <w:lang w:eastAsia="es-CO"/>
                </w:rPr>
                <w:delText> </w:delText>
              </w:r>
            </w:del>
          </w:p>
        </w:tc>
        <w:tc>
          <w:tcPr>
            <w:tcW w:w="369" w:type="pct"/>
            <w:vMerge/>
            <w:tcBorders>
              <w:top w:val="nil"/>
              <w:left w:val="single" w:sz="4" w:space="0" w:color="auto"/>
              <w:bottom w:val="single" w:sz="4" w:space="0" w:color="auto"/>
              <w:right w:val="single" w:sz="4" w:space="0" w:color="auto"/>
            </w:tcBorders>
            <w:vAlign w:val="center"/>
            <w:hideMark/>
          </w:tcPr>
          <w:p w14:paraId="5BC2FA6A" w14:textId="695B0D45" w:rsidR="001C5E65" w:rsidRPr="001C5E65" w:rsidDel="00DE3725" w:rsidRDefault="001C5E65" w:rsidP="001C5E65">
            <w:pPr>
              <w:spacing w:after="0" w:line="240" w:lineRule="auto"/>
              <w:rPr>
                <w:del w:id="7110" w:author="Diana Gonzalez Garcia" w:date="2021-05-10T07:11:00Z"/>
                <w:rFonts w:ascii="Calibri" w:hAnsi="Calibri" w:cs="Calibri"/>
                <w:color w:val="000000"/>
                <w:sz w:val="18"/>
                <w:szCs w:val="18"/>
                <w:lang w:eastAsia="es-CO"/>
              </w:rPr>
            </w:pPr>
          </w:p>
        </w:tc>
        <w:tc>
          <w:tcPr>
            <w:tcW w:w="1798" w:type="pct"/>
            <w:tcBorders>
              <w:top w:val="nil"/>
              <w:left w:val="single" w:sz="4" w:space="0" w:color="auto"/>
              <w:bottom w:val="nil"/>
              <w:right w:val="single" w:sz="4" w:space="0" w:color="auto"/>
            </w:tcBorders>
            <w:shd w:val="clear" w:color="auto" w:fill="auto"/>
            <w:vAlign w:val="center"/>
            <w:hideMark/>
          </w:tcPr>
          <w:p w14:paraId="620DAC9E" w14:textId="0CEB403E" w:rsidR="001C5E65" w:rsidRPr="001C5E65" w:rsidDel="00DE3725" w:rsidRDefault="001C5E65" w:rsidP="001C5E65">
            <w:pPr>
              <w:spacing w:after="0" w:line="240" w:lineRule="auto"/>
              <w:jc w:val="both"/>
              <w:rPr>
                <w:del w:id="7111" w:author="Diana Gonzalez Garcia" w:date="2021-05-10T07:11:00Z"/>
                <w:rFonts w:ascii="Calibri" w:hAnsi="Calibri" w:cs="Calibri"/>
                <w:color w:val="000000"/>
                <w:sz w:val="18"/>
                <w:szCs w:val="18"/>
                <w:lang w:eastAsia="es-CO"/>
              </w:rPr>
            </w:pPr>
            <w:del w:id="7112" w:author="Diana Gonzalez Garcia" w:date="2021-05-10T07:11:00Z">
              <w:r w:rsidRPr="001C5E65" w:rsidDel="00DE3725">
                <w:rPr>
                  <w:rFonts w:ascii="Calibri" w:hAnsi="Calibri" w:cs="Calibri"/>
                  <w:color w:val="000000"/>
                  <w:sz w:val="18"/>
                  <w:szCs w:val="18"/>
                  <w:lang w:eastAsia="es-CO"/>
                </w:rPr>
                <w:delText>Para predios con área superiores a 1.000 m2 la variable modelo es avalúo especial.</w:delText>
              </w:r>
            </w:del>
          </w:p>
        </w:tc>
        <w:tc>
          <w:tcPr>
            <w:tcW w:w="330" w:type="pct"/>
            <w:vMerge/>
            <w:tcBorders>
              <w:top w:val="nil"/>
              <w:left w:val="nil"/>
              <w:bottom w:val="single" w:sz="4" w:space="0" w:color="auto"/>
              <w:right w:val="single" w:sz="4" w:space="0" w:color="auto"/>
            </w:tcBorders>
            <w:vAlign w:val="center"/>
            <w:hideMark/>
          </w:tcPr>
          <w:p w14:paraId="41A409C2" w14:textId="380C4664" w:rsidR="001C5E65" w:rsidRPr="001C5E65" w:rsidDel="00DE3725" w:rsidRDefault="001C5E65" w:rsidP="001C5E65">
            <w:pPr>
              <w:spacing w:after="0" w:line="240" w:lineRule="auto"/>
              <w:rPr>
                <w:del w:id="7113" w:author="Diana Gonzalez Garcia" w:date="2021-05-10T07:11:00Z"/>
                <w:rFonts w:ascii="Calibri" w:hAnsi="Calibri" w:cs="Calibri"/>
                <w:color w:val="000000"/>
                <w:sz w:val="18"/>
                <w:szCs w:val="18"/>
                <w:lang w:eastAsia="es-CO"/>
              </w:rPr>
            </w:pPr>
          </w:p>
        </w:tc>
        <w:tc>
          <w:tcPr>
            <w:tcW w:w="1249" w:type="pct"/>
            <w:vMerge/>
            <w:tcBorders>
              <w:top w:val="nil"/>
              <w:left w:val="single" w:sz="4" w:space="0" w:color="auto"/>
              <w:bottom w:val="single" w:sz="4" w:space="0" w:color="auto"/>
              <w:right w:val="single" w:sz="4" w:space="0" w:color="auto"/>
            </w:tcBorders>
            <w:vAlign w:val="center"/>
            <w:hideMark/>
          </w:tcPr>
          <w:p w14:paraId="4D172195" w14:textId="49F54930" w:rsidR="001C5E65" w:rsidRPr="001C5E65" w:rsidDel="00DE3725" w:rsidRDefault="001C5E65" w:rsidP="001C5E65">
            <w:pPr>
              <w:spacing w:after="0" w:line="240" w:lineRule="auto"/>
              <w:rPr>
                <w:del w:id="7114" w:author="Diana Gonzalez Garcia" w:date="2021-05-10T07:11:00Z"/>
                <w:rFonts w:ascii="Calibri" w:hAnsi="Calibri" w:cs="Calibri"/>
                <w:color w:val="000000"/>
                <w:sz w:val="18"/>
                <w:szCs w:val="18"/>
                <w:lang w:eastAsia="es-CO"/>
              </w:rPr>
            </w:pPr>
          </w:p>
        </w:tc>
      </w:tr>
      <w:tr w:rsidR="001C5E65" w:rsidRPr="001C5E65" w:rsidDel="00DE3725" w14:paraId="3FED2F48" w14:textId="3F815721" w:rsidTr="001C5E65">
        <w:trPr>
          <w:trHeight w:val="1230"/>
          <w:del w:id="7115" w:author="Diana Gonzalez Garcia" w:date="2021-05-10T07:11:00Z"/>
        </w:trPr>
        <w:tc>
          <w:tcPr>
            <w:tcW w:w="403"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671F356E" w14:textId="75A32606" w:rsidR="001C5E65" w:rsidRPr="001C5E65" w:rsidDel="00DE3725" w:rsidRDefault="001C5E65" w:rsidP="001C5E65">
            <w:pPr>
              <w:spacing w:after="0" w:line="240" w:lineRule="auto"/>
              <w:jc w:val="center"/>
              <w:rPr>
                <w:del w:id="7116" w:author="Diana Gonzalez Garcia" w:date="2021-05-10T07:11:00Z"/>
                <w:rFonts w:ascii="Calibri" w:hAnsi="Calibri" w:cs="Calibri"/>
                <w:color w:val="000000"/>
                <w:sz w:val="18"/>
                <w:szCs w:val="18"/>
                <w:lang w:eastAsia="es-CO"/>
              </w:rPr>
            </w:pPr>
            <w:del w:id="7117" w:author="Diana Gonzalez Garcia" w:date="2021-05-10T07:11:00Z">
              <w:r w:rsidRPr="001C5E65" w:rsidDel="00DE3725">
                <w:rPr>
                  <w:rFonts w:ascii="Calibri" w:hAnsi="Calibri" w:cs="Calibri"/>
                  <w:color w:val="000000"/>
                  <w:sz w:val="18"/>
                  <w:szCs w:val="18"/>
                  <w:lang w:eastAsia="es-CO"/>
                </w:rPr>
                <w:delText>T16</w:delText>
              </w:r>
            </w:del>
          </w:p>
        </w:tc>
        <w:tc>
          <w:tcPr>
            <w:tcW w:w="403" w:type="pct"/>
            <w:vMerge w:val="restart"/>
            <w:tcBorders>
              <w:top w:val="nil"/>
              <w:left w:val="single" w:sz="4" w:space="0" w:color="auto"/>
              <w:bottom w:val="single" w:sz="4" w:space="0" w:color="auto"/>
              <w:right w:val="single" w:sz="4" w:space="0" w:color="auto"/>
            </w:tcBorders>
            <w:shd w:val="clear" w:color="auto" w:fill="auto"/>
            <w:vAlign w:val="center"/>
            <w:hideMark/>
          </w:tcPr>
          <w:p w14:paraId="3351AF9A" w14:textId="267927B2" w:rsidR="001C5E65" w:rsidRPr="001C5E65" w:rsidDel="00DE3725" w:rsidRDefault="001C5E65" w:rsidP="001C5E65">
            <w:pPr>
              <w:spacing w:after="0" w:line="240" w:lineRule="auto"/>
              <w:jc w:val="center"/>
              <w:rPr>
                <w:del w:id="7118" w:author="Diana Gonzalez Garcia" w:date="2021-05-10T07:11:00Z"/>
                <w:rFonts w:ascii="Calibri" w:hAnsi="Calibri" w:cs="Calibri"/>
                <w:sz w:val="18"/>
                <w:szCs w:val="18"/>
                <w:lang w:eastAsia="es-CO"/>
              </w:rPr>
            </w:pPr>
            <w:del w:id="7119" w:author="Diana Gonzalez Garcia" w:date="2021-05-10T07:11:00Z">
              <w:r w:rsidRPr="001C5E65" w:rsidDel="00DE3725">
                <w:rPr>
                  <w:rFonts w:ascii="Calibri" w:hAnsi="Calibri" w:cs="Calibri"/>
                  <w:sz w:val="18"/>
                  <w:szCs w:val="18"/>
                  <w:lang w:eastAsia="es-CO"/>
                </w:rPr>
                <w:delText xml:space="preserve"> Anexos Constructivos</w:delText>
              </w:r>
            </w:del>
          </w:p>
        </w:tc>
        <w:tc>
          <w:tcPr>
            <w:tcW w:w="447" w:type="pct"/>
            <w:tcBorders>
              <w:top w:val="nil"/>
              <w:left w:val="nil"/>
              <w:bottom w:val="nil"/>
              <w:right w:val="single" w:sz="4" w:space="0" w:color="auto"/>
            </w:tcBorders>
            <w:shd w:val="clear" w:color="auto" w:fill="auto"/>
            <w:vAlign w:val="center"/>
            <w:hideMark/>
          </w:tcPr>
          <w:p w14:paraId="5FCA7D56" w14:textId="153F1F91" w:rsidR="001C5E65" w:rsidRPr="001C5E65" w:rsidDel="00DE3725" w:rsidRDefault="001C5E65" w:rsidP="001C5E65">
            <w:pPr>
              <w:spacing w:after="0" w:line="240" w:lineRule="auto"/>
              <w:jc w:val="center"/>
              <w:rPr>
                <w:del w:id="7120" w:author="Diana Gonzalez Garcia" w:date="2021-05-10T07:11:00Z"/>
                <w:rFonts w:ascii="Calibri" w:hAnsi="Calibri" w:cs="Calibri"/>
                <w:color w:val="000000"/>
                <w:sz w:val="18"/>
                <w:szCs w:val="18"/>
                <w:lang w:eastAsia="es-CO"/>
              </w:rPr>
            </w:pPr>
            <w:del w:id="7121" w:author="Diana Gonzalez Garcia" w:date="2021-05-10T07:11:00Z">
              <w:r w:rsidRPr="001C5E65" w:rsidDel="00DE3725">
                <w:rPr>
                  <w:rFonts w:ascii="Calibri" w:hAnsi="Calibri" w:cs="Calibri"/>
                  <w:color w:val="000000"/>
                  <w:sz w:val="18"/>
                  <w:szCs w:val="18"/>
                  <w:lang w:eastAsia="es-CO"/>
                </w:rPr>
                <w:delText>Valor unitario construcción</w:delText>
              </w:r>
            </w:del>
          </w:p>
        </w:tc>
        <w:tc>
          <w:tcPr>
            <w:tcW w:w="369" w:type="pct"/>
            <w:vMerge w:val="restart"/>
            <w:tcBorders>
              <w:top w:val="nil"/>
              <w:left w:val="single" w:sz="4" w:space="0" w:color="auto"/>
              <w:bottom w:val="single" w:sz="4" w:space="0" w:color="auto"/>
              <w:right w:val="single" w:sz="4" w:space="0" w:color="auto"/>
            </w:tcBorders>
            <w:shd w:val="clear" w:color="auto" w:fill="auto"/>
            <w:vAlign w:val="center"/>
            <w:hideMark/>
          </w:tcPr>
          <w:p w14:paraId="763736A3" w14:textId="7C3B5842" w:rsidR="001C5E65" w:rsidRPr="001C5E65" w:rsidDel="00DE3725" w:rsidRDefault="001C5E65" w:rsidP="001C5E65">
            <w:pPr>
              <w:spacing w:after="0" w:line="240" w:lineRule="auto"/>
              <w:jc w:val="center"/>
              <w:rPr>
                <w:del w:id="7122" w:author="Diana Gonzalez Garcia" w:date="2021-05-10T07:11:00Z"/>
                <w:rFonts w:ascii="Calibri" w:hAnsi="Calibri" w:cs="Calibri"/>
                <w:color w:val="000000"/>
                <w:sz w:val="18"/>
                <w:szCs w:val="18"/>
                <w:lang w:eastAsia="es-CO"/>
              </w:rPr>
            </w:pPr>
            <w:del w:id="7123" w:author="Diana Gonzalez Garcia" w:date="2021-05-10T07:11:00Z">
              <w:r w:rsidRPr="001C5E65" w:rsidDel="00DE3725">
                <w:rPr>
                  <w:rFonts w:ascii="Calibri" w:hAnsi="Calibri" w:cs="Calibri"/>
                  <w:color w:val="000000"/>
                  <w:sz w:val="18"/>
                  <w:szCs w:val="18"/>
                  <w:lang w:eastAsia="es-CO"/>
                </w:rPr>
                <w:delText>Puntaje</w:delText>
              </w:r>
            </w:del>
          </w:p>
        </w:tc>
        <w:tc>
          <w:tcPr>
            <w:tcW w:w="1798" w:type="pct"/>
            <w:tcBorders>
              <w:top w:val="single" w:sz="4" w:space="0" w:color="auto"/>
              <w:left w:val="single" w:sz="4" w:space="0" w:color="auto"/>
              <w:bottom w:val="nil"/>
              <w:right w:val="single" w:sz="4" w:space="0" w:color="auto"/>
            </w:tcBorders>
            <w:shd w:val="clear" w:color="auto" w:fill="auto"/>
            <w:vAlign w:val="center"/>
            <w:hideMark/>
          </w:tcPr>
          <w:p w14:paraId="3F3808B8" w14:textId="42248DEC" w:rsidR="001C5E65" w:rsidRPr="001C5E65" w:rsidDel="00DE3725" w:rsidRDefault="001C5E65">
            <w:pPr>
              <w:spacing w:after="0" w:line="240" w:lineRule="auto"/>
              <w:jc w:val="both"/>
              <w:rPr>
                <w:del w:id="7124" w:author="Diana Gonzalez Garcia" w:date="2021-05-10T07:11:00Z"/>
                <w:rFonts w:ascii="Calibri" w:hAnsi="Calibri" w:cs="Calibri"/>
                <w:color w:val="000000"/>
                <w:sz w:val="18"/>
                <w:szCs w:val="18"/>
                <w:lang w:eastAsia="es-CO"/>
              </w:rPr>
            </w:pPr>
            <w:del w:id="7125" w:author="Diana Gonzalez Garcia" w:date="2021-05-10T07:11:00Z">
              <w:r w:rsidRPr="001C5E65" w:rsidDel="00DE3725">
                <w:rPr>
                  <w:rFonts w:ascii="Calibri" w:hAnsi="Calibri" w:cs="Calibri"/>
                  <w:color w:val="000000"/>
                  <w:sz w:val="18"/>
                  <w:szCs w:val="18"/>
                  <w:lang w:eastAsia="es-CO"/>
                </w:rPr>
                <w:delText>Para predios con edades superiores a 100 años,  la variable modelo es avalúo especial.</w:delText>
              </w:r>
            </w:del>
          </w:p>
        </w:tc>
        <w:tc>
          <w:tcPr>
            <w:tcW w:w="330" w:type="pct"/>
            <w:vMerge w:val="restart"/>
            <w:tcBorders>
              <w:top w:val="nil"/>
              <w:left w:val="nil"/>
              <w:bottom w:val="single" w:sz="4" w:space="0" w:color="auto"/>
              <w:right w:val="single" w:sz="4" w:space="0" w:color="auto"/>
            </w:tcBorders>
            <w:shd w:val="clear" w:color="auto" w:fill="auto"/>
            <w:noWrap/>
            <w:vAlign w:val="center"/>
            <w:hideMark/>
          </w:tcPr>
          <w:p w14:paraId="63B35E46" w14:textId="3FB3DF0F" w:rsidR="001C5E65" w:rsidRPr="001C5E65" w:rsidDel="00DE3725" w:rsidRDefault="001C5E65" w:rsidP="001C5E65">
            <w:pPr>
              <w:spacing w:after="0" w:line="240" w:lineRule="auto"/>
              <w:jc w:val="center"/>
              <w:rPr>
                <w:del w:id="7126" w:author="Diana Gonzalez Garcia" w:date="2021-05-10T07:11:00Z"/>
                <w:rFonts w:ascii="Calibri" w:hAnsi="Calibri" w:cs="Calibri"/>
                <w:color w:val="000000"/>
                <w:sz w:val="18"/>
                <w:szCs w:val="18"/>
                <w:lang w:eastAsia="es-CO"/>
              </w:rPr>
            </w:pPr>
            <w:del w:id="7127" w:author="Diana Gonzalez Garcia" w:date="2021-05-10T07:11:00Z">
              <w:r w:rsidRPr="001C5E65" w:rsidDel="00DE3725">
                <w:rPr>
                  <w:rFonts w:ascii="Calibri" w:hAnsi="Calibri" w:cs="Calibri"/>
                  <w:color w:val="000000"/>
                  <w:sz w:val="18"/>
                  <w:szCs w:val="18"/>
                  <w:lang w:eastAsia="es-CO"/>
                </w:rPr>
                <w:delText>T16</w:delText>
              </w:r>
            </w:del>
          </w:p>
        </w:tc>
        <w:tc>
          <w:tcPr>
            <w:tcW w:w="1249" w:type="pct"/>
            <w:vMerge w:val="restart"/>
            <w:tcBorders>
              <w:top w:val="nil"/>
              <w:left w:val="single" w:sz="4" w:space="0" w:color="auto"/>
              <w:bottom w:val="single" w:sz="4" w:space="0" w:color="auto"/>
              <w:right w:val="single" w:sz="4" w:space="0" w:color="auto"/>
            </w:tcBorders>
            <w:shd w:val="clear" w:color="auto" w:fill="auto"/>
            <w:vAlign w:val="center"/>
            <w:hideMark/>
          </w:tcPr>
          <w:p w14:paraId="73347EB1" w14:textId="5F970400" w:rsidR="001C5E65" w:rsidRPr="001C5E65" w:rsidDel="00DE3725" w:rsidRDefault="001C5E65" w:rsidP="001C5E65">
            <w:pPr>
              <w:spacing w:after="0" w:line="240" w:lineRule="auto"/>
              <w:rPr>
                <w:del w:id="7128" w:author="Diana Gonzalez Garcia" w:date="2021-05-10T07:11:00Z"/>
                <w:rFonts w:ascii="Calibri" w:hAnsi="Calibri" w:cs="Calibri"/>
                <w:color w:val="000000"/>
                <w:sz w:val="18"/>
                <w:szCs w:val="18"/>
                <w:lang w:eastAsia="es-CO"/>
              </w:rPr>
            </w:pPr>
            <w:del w:id="7129" w:author="Diana Gonzalez Garcia" w:date="2021-05-10T07:11:00Z">
              <w:r w:rsidRPr="001C5E65" w:rsidDel="00DE3725">
                <w:rPr>
                  <w:rFonts w:ascii="Calibri" w:hAnsi="Calibri" w:cs="Calibri"/>
                  <w:color w:val="000000"/>
                  <w:sz w:val="18"/>
                  <w:szCs w:val="18"/>
                  <w:lang w:eastAsia="es-CO"/>
                </w:rPr>
                <w:delText>No aplica</w:delText>
              </w:r>
            </w:del>
          </w:p>
        </w:tc>
      </w:tr>
      <w:tr w:rsidR="001C5E65" w:rsidRPr="001C5E65" w:rsidDel="00DE3725" w14:paraId="46CFF1BB" w14:textId="37B0DA1A" w:rsidTr="001C5E65">
        <w:trPr>
          <w:trHeight w:val="1230"/>
          <w:del w:id="7130" w:author="Diana Gonzalez Garcia" w:date="2021-05-10T07:11:00Z"/>
        </w:trPr>
        <w:tc>
          <w:tcPr>
            <w:tcW w:w="403" w:type="pct"/>
            <w:vMerge/>
            <w:tcBorders>
              <w:top w:val="nil"/>
              <w:left w:val="single" w:sz="4" w:space="0" w:color="auto"/>
              <w:bottom w:val="single" w:sz="4" w:space="0" w:color="auto"/>
              <w:right w:val="single" w:sz="4" w:space="0" w:color="auto"/>
            </w:tcBorders>
            <w:vAlign w:val="center"/>
            <w:hideMark/>
          </w:tcPr>
          <w:p w14:paraId="093BB50D" w14:textId="5FF872BD" w:rsidR="001C5E65" w:rsidRPr="001C5E65" w:rsidDel="00DE3725" w:rsidRDefault="001C5E65" w:rsidP="001C5E65">
            <w:pPr>
              <w:spacing w:after="0" w:line="240" w:lineRule="auto"/>
              <w:rPr>
                <w:del w:id="7131" w:author="Diana Gonzalez Garcia" w:date="2021-05-10T07:11:00Z"/>
                <w:rFonts w:ascii="Calibri" w:hAnsi="Calibri" w:cs="Calibri"/>
                <w:color w:val="000000"/>
                <w:sz w:val="18"/>
                <w:szCs w:val="18"/>
                <w:lang w:eastAsia="es-CO"/>
              </w:rPr>
            </w:pPr>
          </w:p>
        </w:tc>
        <w:tc>
          <w:tcPr>
            <w:tcW w:w="403" w:type="pct"/>
            <w:vMerge/>
            <w:tcBorders>
              <w:top w:val="nil"/>
              <w:left w:val="single" w:sz="4" w:space="0" w:color="auto"/>
              <w:bottom w:val="single" w:sz="4" w:space="0" w:color="auto"/>
              <w:right w:val="single" w:sz="4" w:space="0" w:color="auto"/>
            </w:tcBorders>
            <w:vAlign w:val="center"/>
            <w:hideMark/>
          </w:tcPr>
          <w:p w14:paraId="529D69AC" w14:textId="5956B020" w:rsidR="001C5E65" w:rsidRPr="001C5E65" w:rsidDel="00DE3725" w:rsidRDefault="001C5E65" w:rsidP="001C5E65">
            <w:pPr>
              <w:spacing w:after="0" w:line="240" w:lineRule="auto"/>
              <w:rPr>
                <w:del w:id="7132" w:author="Diana Gonzalez Garcia" w:date="2021-05-10T07:11:00Z"/>
                <w:rFonts w:ascii="Calibri" w:hAnsi="Calibri" w:cs="Calibri"/>
                <w:sz w:val="18"/>
                <w:szCs w:val="18"/>
                <w:lang w:eastAsia="es-CO"/>
              </w:rPr>
            </w:pPr>
          </w:p>
        </w:tc>
        <w:tc>
          <w:tcPr>
            <w:tcW w:w="447" w:type="pct"/>
            <w:tcBorders>
              <w:top w:val="nil"/>
              <w:left w:val="nil"/>
              <w:bottom w:val="single" w:sz="4" w:space="0" w:color="auto"/>
              <w:right w:val="single" w:sz="4" w:space="0" w:color="auto"/>
            </w:tcBorders>
            <w:shd w:val="clear" w:color="auto" w:fill="auto"/>
            <w:vAlign w:val="center"/>
            <w:hideMark/>
          </w:tcPr>
          <w:p w14:paraId="7BEBBCEE" w14:textId="037EADFC" w:rsidR="001C5E65" w:rsidRPr="001C5E65" w:rsidDel="00DE3725" w:rsidRDefault="001C5E65" w:rsidP="001C5E65">
            <w:pPr>
              <w:spacing w:after="0" w:line="240" w:lineRule="auto"/>
              <w:jc w:val="center"/>
              <w:rPr>
                <w:del w:id="7133" w:author="Diana Gonzalez Garcia" w:date="2021-05-10T07:11:00Z"/>
                <w:rFonts w:ascii="Calibri" w:hAnsi="Calibri" w:cs="Calibri"/>
                <w:color w:val="000000"/>
                <w:sz w:val="18"/>
                <w:szCs w:val="18"/>
                <w:lang w:eastAsia="es-CO"/>
              </w:rPr>
            </w:pPr>
            <w:del w:id="7134" w:author="Diana Gonzalez Garcia" w:date="2021-05-10T07:11:00Z">
              <w:r w:rsidRPr="001C5E65" w:rsidDel="00DE3725">
                <w:rPr>
                  <w:rFonts w:ascii="Calibri" w:hAnsi="Calibri" w:cs="Calibri"/>
                  <w:color w:val="000000"/>
                  <w:sz w:val="18"/>
                  <w:szCs w:val="18"/>
                  <w:lang w:eastAsia="es-CO"/>
                </w:rPr>
                <w:delText>($ / m2)</w:delText>
              </w:r>
            </w:del>
          </w:p>
        </w:tc>
        <w:tc>
          <w:tcPr>
            <w:tcW w:w="369" w:type="pct"/>
            <w:vMerge/>
            <w:tcBorders>
              <w:top w:val="nil"/>
              <w:left w:val="single" w:sz="4" w:space="0" w:color="auto"/>
              <w:bottom w:val="single" w:sz="4" w:space="0" w:color="auto"/>
              <w:right w:val="single" w:sz="4" w:space="0" w:color="auto"/>
            </w:tcBorders>
            <w:vAlign w:val="center"/>
            <w:hideMark/>
          </w:tcPr>
          <w:p w14:paraId="1DBBE150" w14:textId="2DE55186" w:rsidR="001C5E65" w:rsidRPr="001C5E65" w:rsidDel="00DE3725" w:rsidRDefault="001C5E65" w:rsidP="001C5E65">
            <w:pPr>
              <w:spacing w:after="0" w:line="240" w:lineRule="auto"/>
              <w:rPr>
                <w:del w:id="7135" w:author="Diana Gonzalez Garcia" w:date="2021-05-10T07:11:00Z"/>
                <w:rFonts w:ascii="Calibri" w:hAnsi="Calibri" w:cs="Calibri"/>
                <w:color w:val="000000"/>
                <w:sz w:val="18"/>
                <w:szCs w:val="18"/>
                <w:lang w:eastAsia="es-CO"/>
              </w:rPr>
            </w:pPr>
          </w:p>
        </w:tc>
        <w:tc>
          <w:tcPr>
            <w:tcW w:w="1798" w:type="pct"/>
            <w:tcBorders>
              <w:top w:val="nil"/>
              <w:left w:val="single" w:sz="4" w:space="0" w:color="auto"/>
              <w:bottom w:val="nil"/>
              <w:right w:val="single" w:sz="4" w:space="0" w:color="auto"/>
            </w:tcBorders>
            <w:shd w:val="clear" w:color="auto" w:fill="auto"/>
            <w:vAlign w:val="center"/>
            <w:hideMark/>
          </w:tcPr>
          <w:p w14:paraId="4BBF6E70" w14:textId="740DE0F9" w:rsidR="001C5E65" w:rsidRPr="001C5E65" w:rsidDel="00DE3725" w:rsidRDefault="001C5E65" w:rsidP="001C5E65">
            <w:pPr>
              <w:spacing w:after="0" w:line="240" w:lineRule="auto"/>
              <w:jc w:val="both"/>
              <w:rPr>
                <w:del w:id="7136" w:author="Diana Gonzalez Garcia" w:date="2021-05-10T07:11:00Z"/>
                <w:rFonts w:ascii="Calibri" w:hAnsi="Calibri" w:cs="Calibri"/>
                <w:color w:val="000000"/>
                <w:sz w:val="18"/>
                <w:szCs w:val="18"/>
                <w:lang w:eastAsia="es-CO"/>
              </w:rPr>
            </w:pPr>
            <w:del w:id="7137" w:author="Diana Gonzalez Garcia" w:date="2021-05-10T07:11:00Z">
              <w:r w:rsidRPr="001C5E65" w:rsidDel="00DE3725">
                <w:rPr>
                  <w:rFonts w:ascii="Calibri" w:hAnsi="Calibri" w:cs="Calibri"/>
                  <w:color w:val="000000"/>
                  <w:sz w:val="18"/>
                  <w:szCs w:val="18"/>
                  <w:lang w:eastAsia="es-CO"/>
                </w:rPr>
                <w:delText>Para predios con puntajes superiores a 100,  la variable modelo es avalúo especial.</w:delText>
              </w:r>
            </w:del>
          </w:p>
        </w:tc>
        <w:tc>
          <w:tcPr>
            <w:tcW w:w="330" w:type="pct"/>
            <w:vMerge/>
            <w:tcBorders>
              <w:top w:val="nil"/>
              <w:left w:val="nil"/>
              <w:bottom w:val="single" w:sz="4" w:space="0" w:color="auto"/>
              <w:right w:val="single" w:sz="4" w:space="0" w:color="auto"/>
            </w:tcBorders>
            <w:vAlign w:val="center"/>
            <w:hideMark/>
          </w:tcPr>
          <w:p w14:paraId="09FC9742" w14:textId="537CACB0" w:rsidR="001C5E65" w:rsidRPr="001C5E65" w:rsidDel="00DE3725" w:rsidRDefault="001C5E65" w:rsidP="001C5E65">
            <w:pPr>
              <w:spacing w:after="0" w:line="240" w:lineRule="auto"/>
              <w:rPr>
                <w:del w:id="7138" w:author="Diana Gonzalez Garcia" w:date="2021-05-10T07:11:00Z"/>
                <w:rFonts w:ascii="Calibri" w:hAnsi="Calibri" w:cs="Calibri"/>
                <w:color w:val="000000"/>
                <w:sz w:val="18"/>
                <w:szCs w:val="18"/>
                <w:lang w:eastAsia="es-CO"/>
              </w:rPr>
            </w:pPr>
          </w:p>
        </w:tc>
        <w:tc>
          <w:tcPr>
            <w:tcW w:w="1249" w:type="pct"/>
            <w:vMerge/>
            <w:tcBorders>
              <w:top w:val="nil"/>
              <w:left w:val="single" w:sz="4" w:space="0" w:color="auto"/>
              <w:bottom w:val="single" w:sz="4" w:space="0" w:color="auto"/>
              <w:right w:val="single" w:sz="4" w:space="0" w:color="auto"/>
            </w:tcBorders>
            <w:vAlign w:val="center"/>
            <w:hideMark/>
          </w:tcPr>
          <w:p w14:paraId="3A4366EA" w14:textId="70F9BC11" w:rsidR="001C5E65" w:rsidRPr="001C5E65" w:rsidDel="00DE3725" w:rsidRDefault="001C5E65" w:rsidP="001C5E65">
            <w:pPr>
              <w:spacing w:after="0" w:line="240" w:lineRule="auto"/>
              <w:rPr>
                <w:del w:id="7139" w:author="Diana Gonzalez Garcia" w:date="2021-05-10T07:11:00Z"/>
                <w:rFonts w:ascii="Calibri" w:hAnsi="Calibri" w:cs="Calibri"/>
                <w:color w:val="000000"/>
                <w:sz w:val="18"/>
                <w:szCs w:val="18"/>
                <w:lang w:eastAsia="es-CO"/>
              </w:rPr>
            </w:pPr>
          </w:p>
        </w:tc>
      </w:tr>
      <w:tr w:rsidR="001C5E65" w:rsidRPr="001C5E65" w:rsidDel="00DE3725" w14:paraId="3765ED79" w14:textId="7E3B49A0" w:rsidTr="001C5E65">
        <w:trPr>
          <w:trHeight w:val="1230"/>
          <w:del w:id="7140" w:author="Diana Gonzalez Garcia" w:date="2021-05-10T07:11:00Z"/>
        </w:trPr>
        <w:tc>
          <w:tcPr>
            <w:tcW w:w="403"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32795ACA" w14:textId="5D265142" w:rsidR="001C5E65" w:rsidRPr="001C5E65" w:rsidDel="00DE3725" w:rsidRDefault="001C5E65" w:rsidP="001C5E65">
            <w:pPr>
              <w:spacing w:after="0" w:line="240" w:lineRule="auto"/>
              <w:jc w:val="center"/>
              <w:rPr>
                <w:del w:id="7141" w:author="Diana Gonzalez Garcia" w:date="2021-05-10T07:11:00Z"/>
                <w:rFonts w:ascii="Calibri" w:hAnsi="Calibri" w:cs="Calibri"/>
                <w:color w:val="000000"/>
                <w:sz w:val="18"/>
                <w:szCs w:val="18"/>
                <w:lang w:eastAsia="es-CO"/>
              </w:rPr>
            </w:pPr>
            <w:del w:id="7142" w:author="Diana Gonzalez Garcia" w:date="2021-05-10T07:11:00Z">
              <w:r w:rsidRPr="001C5E65" w:rsidDel="00DE3725">
                <w:rPr>
                  <w:rFonts w:ascii="Calibri" w:hAnsi="Calibri" w:cs="Calibri"/>
                  <w:color w:val="000000"/>
                  <w:sz w:val="18"/>
                  <w:szCs w:val="18"/>
                  <w:lang w:eastAsia="es-CO"/>
                </w:rPr>
                <w:delText>T17</w:delText>
              </w:r>
            </w:del>
          </w:p>
        </w:tc>
        <w:tc>
          <w:tcPr>
            <w:tcW w:w="403" w:type="pct"/>
            <w:vMerge w:val="restart"/>
            <w:tcBorders>
              <w:top w:val="nil"/>
              <w:left w:val="single" w:sz="4" w:space="0" w:color="auto"/>
              <w:bottom w:val="single" w:sz="4" w:space="0" w:color="auto"/>
              <w:right w:val="single" w:sz="4" w:space="0" w:color="auto"/>
            </w:tcBorders>
            <w:shd w:val="clear" w:color="auto" w:fill="auto"/>
            <w:vAlign w:val="center"/>
            <w:hideMark/>
          </w:tcPr>
          <w:p w14:paraId="749CD8A3" w14:textId="326FF6C8" w:rsidR="001C5E65" w:rsidRPr="001C5E65" w:rsidDel="00DE3725" w:rsidRDefault="001C5E65" w:rsidP="001C5E65">
            <w:pPr>
              <w:spacing w:after="0" w:line="240" w:lineRule="auto"/>
              <w:jc w:val="center"/>
              <w:rPr>
                <w:del w:id="7143" w:author="Diana Gonzalez Garcia" w:date="2021-05-10T07:11:00Z"/>
                <w:rFonts w:ascii="Calibri" w:hAnsi="Calibri" w:cs="Calibri"/>
                <w:sz w:val="18"/>
                <w:szCs w:val="18"/>
                <w:lang w:eastAsia="es-CO"/>
              </w:rPr>
            </w:pPr>
            <w:del w:id="7144" w:author="Diana Gonzalez Garcia" w:date="2021-05-10T07:11:00Z">
              <w:r w:rsidRPr="001C5E65" w:rsidDel="00DE3725">
                <w:rPr>
                  <w:rFonts w:ascii="Calibri" w:hAnsi="Calibri" w:cs="Calibri"/>
                  <w:sz w:val="18"/>
                  <w:szCs w:val="18"/>
                  <w:lang w:eastAsia="es-CO"/>
                </w:rPr>
                <w:delText>Piscinas</w:delText>
              </w:r>
            </w:del>
          </w:p>
        </w:tc>
        <w:tc>
          <w:tcPr>
            <w:tcW w:w="447" w:type="pct"/>
            <w:tcBorders>
              <w:top w:val="nil"/>
              <w:left w:val="nil"/>
              <w:bottom w:val="nil"/>
              <w:right w:val="single" w:sz="4" w:space="0" w:color="auto"/>
            </w:tcBorders>
            <w:shd w:val="clear" w:color="auto" w:fill="auto"/>
            <w:vAlign w:val="center"/>
            <w:hideMark/>
          </w:tcPr>
          <w:p w14:paraId="402FDC93" w14:textId="21F5C316" w:rsidR="001C5E65" w:rsidRPr="001C5E65" w:rsidDel="00DE3725" w:rsidRDefault="001C5E65" w:rsidP="001C5E65">
            <w:pPr>
              <w:spacing w:after="0" w:line="240" w:lineRule="auto"/>
              <w:jc w:val="center"/>
              <w:rPr>
                <w:del w:id="7145" w:author="Diana Gonzalez Garcia" w:date="2021-05-10T07:11:00Z"/>
                <w:rFonts w:ascii="Calibri" w:hAnsi="Calibri" w:cs="Calibri"/>
                <w:color w:val="000000"/>
                <w:sz w:val="18"/>
                <w:szCs w:val="18"/>
                <w:lang w:eastAsia="es-CO"/>
              </w:rPr>
            </w:pPr>
            <w:del w:id="7146" w:author="Diana Gonzalez Garcia" w:date="2021-05-10T07:11:00Z">
              <w:r w:rsidRPr="001C5E65" w:rsidDel="00DE3725">
                <w:rPr>
                  <w:rFonts w:ascii="Calibri" w:hAnsi="Calibri" w:cs="Calibri"/>
                  <w:color w:val="000000"/>
                  <w:sz w:val="18"/>
                  <w:szCs w:val="18"/>
                  <w:lang w:eastAsia="es-CO"/>
                </w:rPr>
                <w:delText>Valor unitario construcción</w:delText>
              </w:r>
            </w:del>
          </w:p>
        </w:tc>
        <w:tc>
          <w:tcPr>
            <w:tcW w:w="369" w:type="pct"/>
            <w:vMerge w:val="restart"/>
            <w:tcBorders>
              <w:top w:val="nil"/>
              <w:left w:val="single" w:sz="4" w:space="0" w:color="auto"/>
              <w:bottom w:val="single" w:sz="4" w:space="0" w:color="auto"/>
              <w:right w:val="single" w:sz="4" w:space="0" w:color="auto"/>
            </w:tcBorders>
            <w:shd w:val="clear" w:color="auto" w:fill="auto"/>
            <w:vAlign w:val="center"/>
            <w:hideMark/>
          </w:tcPr>
          <w:p w14:paraId="072DDAE2" w14:textId="6A05B09F" w:rsidR="001C5E65" w:rsidRPr="001C5E65" w:rsidDel="00DE3725" w:rsidRDefault="001C5E65" w:rsidP="001C5E65">
            <w:pPr>
              <w:spacing w:after="0" w:line="240" w:lineRule="auto"/>
              <w:jc w:val="center"/>
              <w:rPr>
                <w:del w:id="7147" w:author="Diana Gonzalez Garcia" w:date="2021-05-10T07:11:00Z"/>
                <w:rFonts w:ascii="Calibri" w:hAnsi="Calibri" w:cs="Calibri"/>
                <w:color w:val="000000"/>
                <w:sz w:val="18"/>
                <w:szCs w:val="18"/>
                <w:lang w:eastAsia="es-CO"/>
              </w:rPr>
            </w:pPr>
            <w:del w:id="7148" w:author="Diana Gonzalez Garcia" w:date="2021-05-10T07:11:00Z">
              <w:r w:rsidRPr="001C5E65" w:rsidDel="00DE3725">
                <w:rPr>
                  <w:rFonts w:ascii="Calibri" w:hAnsi="Calibri" w:cs="Calibri"/>
                  <w:color w:val="000000"/>
                  <w:sz w:val="18"/>
                  <w:szCs w:val="18"/>
                  <w:lang w:eastAsia="es-CO"/>
                </w:rPr>
                <w:delText>Área construida por unidad calificada</w:delText>
              </w:r>
            </w:del>
          </w:p>
        </w:tc>
        <w:tc>
          <w:tcPr>
            <w:tcW w:w="1798" w:type="pct"/>
            <w:tcBorders>
              <w:top w:val="single" w:sz="4" w:space="0" w:color="auto"/>
              <w:left w:val="single" w:sz="4" w:space="0" w:color="auto"/>
              <w:bottom w:val="nil"/>
              <w:right w:val="single" w:sz="4" w:space="0" w:color="auto"/>
            </w:tcBorders>
            <w:shd w:val="clear" w:color="auto" w:fill="auto"/>
            <w:vAlign w:val="center"/>
            <w:hideMark/>
          </w:tcPr>
          <w:p w14:paraId="0532BDA9" w14:textId="57173891" w:rsidR="001C5E65" w:rsidRPr="001C5E65" w:rsidDel="00DE3725" w:rsidRDefault="001C5E65">
            <w:pPr>
              <w:spacing w:after="0" w:line="240" w:lineRule="auto"/>
              <w:jc w:val="both"/>
              <w:rPr>
                <w:del w:id="7149" w:author="Diana Gonzalez Garcia" w:date="2021-05-10T07:11:00Z"/>
                <w:rFonts w:ascii="Calibri" w:hAnsi="Calibri" w:cs="Calibri"/>
                <w:color w:val="000000"/>
                <w:sz w:val="18"/>
                <w:szCs w:val="18"/>
                <w:lang w:eastAsia="es-CO"/>
              </w:rPr>
            </w:pPr>
            <w:del w:id="7150" w:author="Diana Gonzalez Garcia" w:date="2021-05-10T07:11:00Z">
              <w:r w:rsidRPr="001C5E65" w:rsidDel="00DE3725">
                <w:rPr>
                  <w:rFonts w:ascii="Calibri" w:hAnsi="Calibri" w:cs="Calibri"/>
                  <w:color w:val="000000"/>
                  <w:sz w:val="18"/>
                  <w:szCs w:val="18"/>
                  <w:lang w:eastAsia="es-CO"/>
                </w:rPr>
                <w:delText>Para predios con edades superiores a 100 años,  la variable modelo es avalúo especial.</w:delText>
              </w:r>
            </w:del>
          </w:p>
        </w:tc>
        <w:tc>
          <w:tcPr>
            <w:tcW w:w="330" w:type="pct"/>
            <w:vMerge w:val="restart"/>
            <w:tcBorders>
              <w:top w:val="nil"/>
              <w:left w:val="nil"/>
              <w:bottom w:val="single" w:sz="4" w:space="0" w:color="auto"/>
              <w:right w:val="single" w:sz="4" w:space="0" w:color="auto"/>
            </w:tcBorders>
            <w:shd w:val="clear" w:color="auto" w:fill="auto"/>
            <w:noWrap/>
            <w:vAlign w:val="center"/>
            <w:hideMark/>
          </w:tcPr>
          <w:p w14:paraId="06A2C0A8" w14:textId="666393D0" w:rsidR="001C5E65" w:rsidRPr="001C5E65" w:rsidDel="00DE3725" w:rsidRDefault="001C5E65" w:rsidP="001C5E65">
            <w:pPr>
              <w:spacing w:after="0" w:line="240" w:lineRule="auto"/>
              <w:jc w:val="center"/>
              <w:rPr>
                <w:del w:id="7151" w:author="Diana Gonzalez Garcia" w:date="2021-05-10T07:11:00Z"/>
                <w:rFonts w:ascii="Calibri" w:hAnsi="Calibri" w:cs="Calibri"/>
                <w:color w:val="000000"/>
                <w:sz w:val="18"/>
                <w:szCs w:val="18"/>
                <w:lang w:eastAsia="es-CO"/>
              </w:rPr>
            </w:pPr>
            <w:del w:id="7152" w:author="Diana Gonzalez Garcia" w:date="2021-05-10T07:11:00Z">
              <w:r w:rsidRPr="001C5E65" w:rsidDel="00DE3725">
                <w:rPr>
                  <w:rFonts w:ascii="Calibri" w:hAnsi="Calibri" w:cs="Calibri"/>
                  <w:color w:val="000000"/>
                  <w:sz w:val="18"/>
                  <w:szCs w:val="18"/>
                  <w:lang w:eastAsia="es-CO"/>
                </w:rPr>
                <w:delText>T17</w:delText>
              </w:r>
            </w:del>
          </w:p>
        </w:tc>
        <w:tc>
          <w:tcPr>
            <w:tcW w:w="1249" w:type="pct"/>
            <w:vMerge w:val="restart"/>
            <w:tcBorders>
              <w:top w:val="nil"/>
              <w:left w:val="single" w:sz="4" w:space="0" w:color="auto"/>
              <w:bottom w:val="single" w:sz="4" w:space="0" w:color="auto"/>
              <w:right w:val="single" w:sz="4" w:space="0" w:color="auto"/>
            </w:tcBorders>
            <w:shd w:val="clear" w:color="auto" w:fill="auto"/>
            <w:vAlign w:val="center"/>
            <w:hideMark/>
          </w:tcPr>
          <w:p w14:paraId="2CC5B2B7" w14:textId="1A565D05" w:rsidR="001C5E65" w:rsidRPr="001C5E65" w:rsidDel="00DE3725" w:rsidRDefault="001C5E65" w:rsidP="001C5E65">
            <w:pPr>
              <w:spacing w:after="0" w:line="240" w:lineRule="auto"/>
              <w:rPr>
                <w:del w:id="7153" w:author="Diana Gonzalez Garcia" w:date="2021-05-10T07:11:00Z"/>
                <w:rFonts w:ascii="Calibri" w:hAnsi="Calibri" w:cs="Calibri"/>
                <w:color w:val="000000"/>
                <w:sz w:val="18"/>
                <w:szCs w:val="18"/>
                <w:lang w:eastAsia="es-CO"/>
              </w:rPr>
            </w:pPr>
            <w:del w:id="7154" w:author="Diana Gonzalez Garcia" w:date="2021-05-10T07:11:00Z">
              <w:r w:rsidRPr="001C5E65" w:rsidDel="00DE3725">
                <w:rPr>
                  <w:rFonts w:ascii="Calibri" w:hAnsi="Calibri" w:cs="Calibri"/>
                  <w:color w:val="000000"/>
                  <w:sz w:val="18"/>
                  <w:szCs w:val="18"/>
                  <w:lang w:eastAsia="es-CO"/>
                </w:rPr>
                <w:delText>No aplica</w:delText>
              </w:r>
            </w:del>
          </w:p>
        </w:tc>
      </w:tr>
      <w:tr w:rsidR="001C5E65" w:rsidRPr="001C5E65" w:rsidDel="00DE3725" w14:paraId="27F04BE2" w14:textId="234F6944" w:rsidTr="001C5E65">
        <w:trPr>
          <w:trHeight w:val="1230"/>
          <w:del w:id="7155" w:author="Diana Gonzalez Garcia" w:date="2021-05-10T07:11:00Z"/>
        </w:trPr>
        <w:tc>
          <w:tcPr>
            <w:tcW w:w="403" w:type="pct"/>
            <w:vMerge/>
            <w:tcBorders>
              <w:top w:val="nil"/>
              <w:left w:val="single" w:sz="4" w:space="0" w:color="auto"/>
              <w:bottom w:val="single" w:sz="4" w:space="0" w:color="auto"/>
              <w:right w:val="single" w:sz="4" w:space="0" w:color="auto"/>
            </w:tcBorders>
            <w:vAlign w:val="center"/>
            <w:hideMark/>
          </w:tcPr>
          <w:p w14:paraId="5C541060" w14:textId="438483E6" w:rsidR="001C5E65" w:rsidRPr="001C5E65" w:rsidDel="00DE3725" w:rsidRDefault="001C5E65" w:rsidP="001C5E65">
            <w:pPr>
              <w:spacing w:after="0" w:line="240" w:lineRule="auto"/>
              <w:rPr>
                <w:del w:id="7156" w:author="Diana Gonzalez Garcia" w:date="2021-05-10T07:11:00Z"/>
                <w:rFonts w:ascii="Calibri" w:hAnsi="Calibri" w:cs="Calibri"/>
                <w:color w:val="000000"/>
                <w:sz w:val="18"/>
                <w:szCs w:val="18"/>
                <w:lang w:eastAsia="es-CO"/>
              </w:rPr>
            </w:pPr>
          </w:p>
        </w:tc>
        <w:tc>
          <w:tcPr>
            <w:tcW w:w="403" w:type="pct"/>
            <w:vMerge/>
            <w:tcBorders>
              <w:top w:val="nil"/>
              <w:left w:val="single" w:sz="4" w:space="0" w:color="auto"/>
              <w:bottom w:val="single" w:sz="4" w:space="0" w:color="auto"/>
              <w:right w:val="single" w:sz="4" w:space="0" w:color="auto"/>
            </w:tcBorders>
            <w:vAlign w:val="center"/>
            <w:hideMark/>
          </w:tcPr>
          <w:p w14:paraId="20050F6A" w14:textId="4DC4E34C" w:rsidR="001C5E65" w:rsidRPr="001C5E65" w:rsidDel="00DE3725" w:rsidRDefault="001C5E65" w:rsidP="001C5E65">
            <w:pPr>
              <w:spacing w:after="0" w:line="240" w:lineRule="auto"/>
              <w:rPr>
                <w:del w:id="7157" w:author="Diana Gonzalez Garcia" w:date="2021-05-10T07:11:00Z"/>
                <w:rFonts w:ascii="Calibri" w:hAnsi="Calibri" w:cs="Calibri"/>
                <w:sz w:val="18"/>
                <w:szCs w:val="18"/>
                <w:lang w:eastAsia="es-CO"/>
              </w:rPr>
            </w:pPr>
          </w:p>
        </w:tc>
        <w:tc>
          <w:tcPr>
            <w:tcW w:w="447" w:type="pct"/>
            <w:tcBorders>
              <w:top w:val="nil"/>
              <w:left w:val="nil"/>
              <w:bottom w:val="single" w:sz="4" w:space="0" w:color="auto"/>
              <w:right w:val="single" w:sz="4" w:space="0" w:color="auto"/>
            </w:tcBorders>
            <w:shd w:val="clear" w:color="auto" w:fill="auto"/>
            <w:vAlign w:val="center"/>
            <w:hideMark/>
          </w:tcPr>
          <w:p w14:paraId="7D2D157E" w14:textId="56A8749C" w:rsidR="001C5E65" w:rsidRPr="001C5E65" w:rsidDel="00DE3725" w:rsidRDefault="001C5E65" w:rsidP="001C5E65">
            <w:pPr>
              <w:spacing w:after="0" w:line="240" w:lineRule="auto"/>
              <w:jc w:val="center"/>
              <w:rPr>
                <w:del w:id="7158" w:author="Diana Gonzalez Garcia" w:date="2021-05-10T07:11:00Z"/>
                <w:rFonts w:ascii="Calibri" w:hAnsi="Calibri" w:cs="Calibri"/>
                <w:color w:val="000000"/>
                <w:sz w:val="18"/>
                <w:szCs w:val="18"/>
                <w:lang w:eastAsia="es-CO"/>
              </w:rPr>
            </w:pPr>
            <w:del w:id="7159" w:author="Diana Gonzalez Garcia" w:date="2021-05-10T07:11:00Z">
              <w:r w:rsidRPr="001C5E65" w:rsidDel="00DE3725">
                <w:rPr>
                  <w:rFonts w:ascii="Calibri" w:hAnsi="Calibri" w:cs="Calibri"/>
                  <w:color w:val="000000"/>
                  <w:sz w:val="18"/>
                  <w:szCs w:val="18"/>
                  <w:lang w:eastAsia="es-CO"/>
                </w:rPr>
                <w:delText>($ / m2)</w:delText>
              </w:r>
            </w:del>
          </w:p>
        </w:tc>
        <w:tc>
          <w:tcPr>
            <w:tcW w:w="369" w:type="pct"/>
            <w:vMerge/>
            <w:tcBorders>
              <w:top w:val="nil"/>
              <w:left w:val="single" w:sz="4" w:space="0" w:color="auto"/>
              <w:bottom w:val="single" w:sz="4" w:space="0" w:color="auto"/>
              <w:right w:val="single" w:sz="4" w:space="0" w:color="auto"/>
            </w:tcBorders>
            <w:vAlign w:val="center"/>
            <w:hideMark/>
          </w:tcPr>
          <w:p w14:paraId="459E879F" w14:textId="178E5FCA" w:rsidR="001C5E65" w:rsidRPr="001C5E65" w:rsidDel="00DE3725" w:rsidRDefault="001C5E65" w:rsidP="001C5E65">
            <w:pPr>
              <w:spacing w:after="0" w:line="240" w:lineRule="auto"/>
              <w:rPr>
                <w:del w:id="7160" w:author="Diana Gonzalez Garcia" w:date="2021-05-10T07:11:00Z"/>
                <w:rFonts w:ascii="Calibri" w:hAnsi="Calibri" w:cs="Calibri"/>
                <w:color w:val="000000"/>
                <w:sz w:val="18"/>
                <w:szCs w:val="18"/>
                <w:lang w:eastAsia="es-CO"/>
              </w:rPr>
            </w:pPr>
          </w:p>
        </w:tc>
        <w:tc>
          <w:tcPr>
            <w:tcW w:w="1798" w:type="pct"/>
            <w:tcBorders>
              <w:top w:val="nil"/>
              <w:left w:val="single" w:sz="4" w:space="0" w:color="auto"/>
              <w:bottom w:val="nil"/>
              <w:right w:val="single" w:sz="4" w:space="0" w:color="auto"/>
            </w:tcBorders>
            <w:shd w:val="clear" w:color="auto" w:fill="auto"/>
            <w:vAlign w:val="center"/>
            <w:hideMark/>
          </w:tcPr>
          <w:p w14:paraId="6DC5BA8C" w14:textId="086619B2" w:rsidR="001C5E65" w:rsidRPr="001C5E65" w:rsidDel="00DE3725" w:rsidRDefault="001C5E65">
            <w:pPr>
              <w:spacing w:after="0" w:line="240" w:lineRule="auto"/>
              <w:jc w:val="both"/>
              <w:rPr>
                <w:del w:id="7161" w:author="Diana Gonzalez Garcia" w:date="2021-05-10T07:11:00Z"/>
                <w:rFonts w:ascii="Calibri" w:hAnsi="Calibri" w:cs="Calibri"/>
                <w:color w:val="000000"/>
                <w:sz w:val="18"/>
                <w:szCs w:val="18"/>
                <w:lang w:eastAsia="es-CO"/>
              </w:rPr>
            </w:pPr>
            <w:del w:id="7162" w:author="Diana Gonzalez Garcia" w:date="2021-05-10T07:11:00Z">
              <w:r w:rsidRPr="001C5E65" w:rsidDel="00DE3725">
                <w:rPr>
                  <w:rFonts w:ascii="Calibri" w:hAnsi="Calibri" w:cs="Calibri"/>
                  <w:color w:val="000000"/>
                  <w:sz w:val="18"/>
                  <w:szCs w:val="18"/>
                  <w:lang w:eastAsia="es-CO"/>
                </w:rPr>
                <w:delText>Para predios con puntajes superiores a 100,  la variable modelo es avalúo especial.</w:delText>
              </w:r>
            </w:del>
          </w:p>
        </w:tc>
        <w:tc>
          <w:tcPr>
            <w:tcW w:w="330" w:type="pct"/>
            <w:vMerge/>
            <w:tcBorders>
              <w:top w:val="nil"/>
              <w:left w:val="nil"/>
              <w:bottom w:val="single" w:sz="4" w:space="0" w:color="auto"/>
              <w:right w:val="single" w:sz="4" w:space="0" w:color="auto"/>
            </w:tcBorders>
            <w:vAlign w:val="center"/>
            <w:hideMark/>
          </w:tcPr>
          <w:p w14:paraId="55927A41" w14:textId="4FF475BD" w:rsidR="001C5E65" w:rsidRPr="001C5E65" w:rsidDel="00DE3725" w:rsidRDefault="001C5E65" w:rsidP="001C5E65">
            <w:pPr>
              <w:spacing w:after="0" w:line="240" w:lineRule="auto"/>
              <w:rPr>
                <w:del w:id="7163" w:author="Diana Gonzalez Garcia" w:date="2021-05-10T07:11:00Z"/>
                <w:rFonts w:ascii="Calibri" w:hAnsi="Calibri" w:cs="Calibri"/>
                <w:color w:val="000000"/>
                <w:sz w:val="18"/>
                <w:szCs w:val="18"/>
                <w:lang w:eastAsia="es-CO"/>
              </w:rPr>
            </w:pPr>
          </w:p>
        </w:tc>
        <w:tc>
          <w:tcPr>
            <w:tcW w:w="1249" w:type="pct"/>
            <w:vMerge/>
            <w:tcBorders>
              <w:top w:val="nil"/>
              <w:left w:val="single" w:sz="4" w:space="0" w:color="auto"/>
              <w:bottom w:val="single" w:sz="4" w:space="0" w:color="auto"/>
              <w:right w:val="single" w:sz="4" w:space="0" w:color="auto"/>
            </w:tcBorders>
            <w:vAlign w:val="center"/>
            <w:hideMark/>
          </w:tcPr>
          <w:p w14:paraId="6F68F0F1" w14:textId="7055B6B6" w:rsidR="001C5E65" w:rsidRPr="001C5E65" w:rsidDel="00DE3725" w:rsidRDefault="001C5E65" w:rsidP="001C5E65">
            <w:pPr>
              <w:spacing w:after="0" w:line="240" w:lineRule="auto"/>
              <w:rPr>
                <w:del w:id="7164" w:author="Diana Gonzalez Garcia" w:date="2021-05-10T07:11:00Z"/>
                <w:rFonts w:ascii="Calibri" w:hAnsi="Calibri" w:cs="Calibri"/>
                <w:color w:val="000000"/>
                <w:sz w:val="18"/>
                <w:szCs w:val="18"/>
                <w:lang w:eastAsia="es-CO"/>
              </w:rPr>
            </w:pPr>
          </w:p>
        </w:tc>
      </w:tr>
      <w:tr w:rsidR="001C5E65" w:rsidRPr="001C5E65" w:rsidDel="00DE3725" w14:paraId="5832D598" w14:textId="15954223" w:rsidTr="001C5E65">
        <w:trPr>
          <w:trHeight w:val="1230"/>
          <w:del w:id="7165" w:author="Diana Gonzalez Garcia" w:date="2021-05-10T07:11:00Z"/>
        </w:trPr>
        <w:tc>
          <w:tcPr>
            <w:tcW w:w="403"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489BDA2B" w14:textId="0D9307EA" w:rsidR="001C5E65" w:rsidRPr="001C5E65" w:rsidDel="00DE3725" w:rsidRDefault="001C5E65" w:rsidP="001C5E65">
            <w:pPr>
              <w:spacing w:after="0" w:line="240" w:lineRule="auto"/>
              <w:jc w:val="center"/>
              <w:rPr>
                <w:del w:id="7166" w:author="Diana Gonzalez Garcia" w:date="2021-05-10T07:11:00Z"/>
                <w:rFonts w:ascii="Calibri" w:hAnsi="Calibri" w:cs="Calibri"/>
                <w:color w:val="000000"/>
                <w:sz w:val="18"/>
                <w:szCs w:val="18"/>
                <w:lang w:eastAsia="es-CO"/>
              </w:rPr>
            </w:pPr>
            <w:del w:id="7167" w:author="Diana Gonzalez Garcia" w:date="2021-05-10T07:11:00Z">
              <w:r w:rsidRPr="001C5E65" w:rsidDel="00DE3725">
                <w:rPr>
                  <w:rFonts w:ascii="Calibri" w:hAnsi="Calibri" w:cs="Calibri"/>
                  <w:color w:val="000000"/>
                  <w:sz w:val="18"/>
                  <w:szCs w:val="18"/>
                  <w:lang w:eastAsia="es-CO"/>
                </w:rPr>
                <w:delText>T18</w:delText>
              </w:r>
            </w:del>
          </w:p>
        </w:tc>
        <w:tc>
          <w:tcPr>
            <w:tcW w:w="403" w:type="pct"/>
            <w:vMerge w:val="restart"/>
            <w:tcBorders>
              <w:top w:val="nil"/>
              <w:left w:val="single" w:sz="4" w:space="0" w:color="auto"/>
              <w:bottom w:val="single" w:sz="4" w:space="0" w:color="auto"/>
              <w:right w:val="single" w:sz="4" w:space="0" w:color="auto"/>
            </w:tcBorders>
            <w:shd w:val="clear" w:color="auto" w:fill="auto"/>
            <w:vAlign w:val="center"/>
            <w:hideMark/>
          </w:tcPr>
          <w:p w14:paraId="1E0D7EE3" w14:textId="01860A34" w:rsidR="001C5E65" w:rsidRPr="001C5E65" w:rsidDel="00DE3725" w:rsidRDefault="001C5E65" w:rsidP="001C5E65">
            <w:pPr>
              <w:spacing w:after="0" w:line="240" w:lineRule="auto"/>
              <w:jc w:val="center"/>
              <w:rPr>
                <w:del w:id="7168" w:author="Diana Gonzalez Garcia" w:date="2021-05-10T07:11:00Z"/>
                <w:rFonts w:ascii="Calibri" w:hAnsi="Calibri" w:cs="Calibri"/>
                <w:sz w:val="18"/>
                <w:szCs w:val="18"/>
                <w:lang w:eastAsia="es-CO"/>
              </w:rPr>
            </w:pPr>
            <w:del w:id="7169" w:author="Diana Gonzalez Garcia" w:date="2021-05-10T07:11:00Z">
              <w:r w:rsidRPr="001C5E65" w:rsidDel="00DE3725">
                <w:rPr>
                  <w:rFonts w:ascii="Calibri" w:hAnsi="Calibri" w:cs="Calibri"/>
                  <w:sz w:val="18"/>
                  <w:szCs w:val="18"/>
                  <w:lang w:eastAsia="es-CO"/>
                </w:rPr>
                <w:delText>Coliseos</w:delText>
              </w:r>
            </w:del>
          </w:p>
        </w:tc>
        <w:tc>
          <w:tcPr>
            <w:tcW w:w="447" w:type="pct"/>
            <w:tcBorders>
              <w:top w:val="nil"/>
              <w:left w:val="nil"/>
              <w:bottom w:val="nil"/>
              <w:right w:val="nil"/>
            </w:tcBorders>
            <w:shd w:val="clear" w:color="auto" w:fill="auto"/>
            <w:vAlign w:val="center"/>
            <w:hideMark/>
          </w:tcPr>
          <w:p w14:paraId="06C98716" w14:textId="1A70415C" w:rsidR="001C5E65" w:rsidRPr="001C5E65" w:rsidDel="00DE3725" w:rsidRDefault="001C5E65" w:rsidP="001C5E65">
            <w:pPr>
              <w:spacing w:after="0" w:line="240" w:lineRule="auto"/>
              <w:jc w:val="center"/>
              <w:rPr>
                <w:del w:id="7170" w:author="Diana Gonzalez Garcia" w:date="2021-05-10T07:11:00Z"/>
                <w:rFonts w:ascii="Calibri" w:hAnsi="Calibri" w:cs="Calibri"/>
                <w:color w:val="000000"/>
                <w:sz w:val="18"/>
                <w:szCs w:val="18"/>
                <w:lang w:eastAsia="es-CO"/>
              </w:rPr>
            </w:pPr>
            <w:del w:id="7171" w:author="Diana Gonzalez Garcia" w:date="2021-05-10T07:11:00Z">
              <w:r w:rsidRPr="001C5E65" w:rsidDel="00DE3725">
                <w:rPr>
                  <w:rFonts w:ascii="Calibri" w:hAnsi="Calibri" w:cs="Calibri"/>
                  <w:color w:val="000000"/>
                  <w:sz w:val="18"/>
                  <w:szCs w:val="18"/>
                  <w:lang w:eastAsia="es-CO"/>
                </w:rPr>
                <w:delText>Valor unitario construcción</w:delText>
              </w:r>
            </w:del>
          </w:p>
        </w:tc>
        <w:tc>
          <w:tcPr>
            <w:tcW w:w="369" w:type="pct"/>
            <w:tcBorders>
              <w:top w:val="nil"/>
              <w:left w:val="single" w:sz="4" w:space="0" w:color="auto"/>
              <w:bottom w:val="single" w:sz="4" w:space="0" w:color="auto"/>
              <w:right w:val="single" w:sz="4" w:space="0" w:color="auto"/>
            </w:tcBorders>
            <w:shd w:val="clear" w:color="auto" w:fill="auto"/>
            <w:vAlign w:val="center"/>
            <w:hideMark/>
          </w:tcPr>
          <w:p w14:paraId="7C500871" w14:textId="02DC33BA" w:rsidR="001C5E65" w:rsidRPr="001C5E65" w:rsidDel="00DE3725" w:rsidRDefault="001C5E65" w:rsidP="001C5E65">
            <w:pPr>
              <w:spacing w:after="0" w:line="240" w:lineRule="auto"/>
              <w:jc w:val="center"/>
              <w:rPr>
                <w:del w:id="7172" w:author="Diana Gonzalez Garcia" w:date="2021-05-10T07:11:00Z"/>
                <w:rFonts w:ascii="Calibri" w:hAnsi="Calibri" w:cs="Calibri"/>
                <w:color w:val="000000"/>
                <w:sz w:val="18"/>
                <w:szCs w:val="18"/>
                <w:lang w:eastAsia="es-CO"/>
              </w:rPr>
            </w:pPr>
            <w:del w:id="7173" w:author="Diana Gonzalez Garcia" w:date="2021-05-10T07:11:00Z">
              <w:r w:rsidRPr="001C5E65" w:rsidDel="00DE3725">
                <w:rPr>
                  <w:rFonts w:ascii="Calibri" w:hAnsi="Calibri" w:cs="Calibri"/>
                  <w:color w:val="000000"/>
                  <w:sz w:val="18"/>
                  <w:szCs w:val="18"/>
                  <w:lang w:eastAsia="es-CO"/>
                </w:rPr>
                <w:delText>Puntaje</w:delText>
              </w:r>
            </w:del>
          </w:p>
        </w:tc>
        <w:tc>
          <w:tcPr>
            <w:tcW w:w="1798" w:type="pct"/>
            <w:tcBorders>
              <w:top w:val="single" w:sz="4" w:space="0" w:color="auto"/>
              <w:left w:val="single" w:sz="4" w:space="0" w:color="auto"/>
              <w:bottom w:val="nil"/>
              <w:right w:val="single" w:sz="4" w:space="0" w:color="auto"/>
            </w:tcBorders>
            <w:shd w:val="clear" w:color="auto" w:fill="auto"/>
            <w:vAlign w:val="center"/>
            <w:hideMark/>
          </w:tcPr>
          <w:p w14:paraId="2560D2C2" w14:textId="7E870B9A" w:rsidR="001C5E65" w:rsidRPr="001C5E65" w:rsidDel="00DE3725" w:rsidRDefault="001C5E65">
            <w:pPr>
              <w:spacing w:after="0" w:line="240" w:lineRule="auto"/>
              <w:jc w:val="both"/>
              <w:rPr>
                <w:del w:id="7174" w:author="Diana Gonzalez Garcia" w:date="2021-05-10T07:11:00Z"/>
                <w:rFonts w:ascii="Calibri" w:hAnsi="Calibri" w:cs="Calibri"/>
                <w:color w:val="000000"/>
                <w:sz w:val="18"/>
                <w:szCs w:val="18"/>
                <w:lang w:eastAsia="es-CO"/>
              </w:rPr>
            </w:pPr>
            <w:del w:id="7175" w:author="Diana Gonzalez Garcia" w:date="2021-05-10T07:11:00Z">
              <w:r w:rsidRPr="001C5E65" w:rsidDel="00DE3725">
                <w:rPr>
                  <w:rFonts w:ascii="Calibri" w:hAnsi="Calibri" w:cs="Calibri"/>
                  <w:color w:val="000000"/>
                  <w:sz w:val="18"/>
                  <w:szCs w:val="18"/>
                  <w:lang w:eastAsia="es-CO"/>
                </w:rPr>
                <w:delText>Para predios con edades superiores a 100 años,  la variable modelo es avalúo especial.</w:delText>
              </w:r>
            </w:del>
          </w:p>
        </w:tc>
        <w:tc>
          <w:tcPr>
            <w:tcW w:w="330" w:type="pct"/>
            <w:vMerge w:val="restart"/>
            <w:tcBorders>
              <w:top w:val="nil"/>
              <w:left w:val="nil"/>
              <w:bottom w:val="single" w:sz="4" w:space="0" w:color="auto"/>
              <w:right w:val="single" w:sz="4" w:space="0" w:color="auto"/>
            </w:tcBorders>
            <w:shd w:val="clear" w:color="auto" w:fill="auto"/>
            <w:noWrap/>
            <w:vAlign w:val="center"/>
            <w:hideMark/>
          </w:tcPr>
          <w:p w14:paraId="0E82321F" w14:textId="134F1EEA" w:rsidR="001C5E65" w:rsidRPr="001C5E65" w:rsidDel="00DE3725" w:rsidRDefault="001C5E65" w:rsidP="001C5E65">
            <w:pPr>
              <w:spacing w:after="0" w:line="240" w:lineRule="auto"/>
              <w:jc w:val="center"/>
              <w:rPr>
                <w:del w:id="7176" w:author="Diana Gonzalez Garcia" w:date="2021-05-10T07:11:00Z"/>
                <w:rFonts w:ascii="Calibri" w:hAnsi="Calibri" w:cs="Calibri"/>
                <w:color w:val="000000"/>
                <w:sz w:val="18"/>
                <w:szCs w:val="18"/>
                <w:lang w:eastAsia="es-CO"/>
              </w:rPr>
            </w:pPr>
            <w:del w:id="7177" w:author="Diana Gonzalez Garcia" w:date="2021-05-10T07:11:00Z">
              <w:r w:rsidRPr="001C5E65" w:rsidDel="00DE3725">
                <w:rPr>
                  <w:rFonts w:ascii="Calibri" w:hAnsi="Calibri" w:cs="Calibri"/>
                  <w:color w:val="000000"/>
                  <w:sz w:val="18"/>
                  <w:szCs w:val="18"/>
                  <w:lang w:eastAsia="es-CO"/>
                </w:rPr>
                <w:delText>T18</w:delText>
              </w:r>
            </w:del>
          </w:p>
        </w:tc>
        <w:tc>
          <w:tcPr>
            <w:tcW w:w="1249" w:type="pct"/>
            <w:vMerge w:val="restart"/>
            <w:tcBorders>
              <w:top w:val="nil"/>
              <w:left w:val="single" w:sz="4" w:space="0" w:color="auto"/>
              <w:bottom w:val="single" w:sz="4" w:space="0" w:color="auto"/>
              <w:right w:val="single" w:sz="4" w:space="0" w:color="auto"/>
            </w:tcBorders>
            <w:shd w:val="clear" w:color="auto" w:fill="auto"/>
            <w:vAlign w:val="center"/>
            <w:hideMark/>
          </w:tcPr>
          <w:p w14:paraId="33C99A57" w14:textId="09B8E77C" w:rsidR="001C5E65" w:rsidRPr="001C5E65" w:rsidDel="00DE3725" w:rsidRDefault="001C5E65" w:rsidP="001C5E65">
            <w:pPr>
              <w:spacing w:after="0" w:line="240" w:lineRule="auto"/>
              <w:rPr>
                <w:del w:id="7178" w:author="Diana Gonzalez Garcia" w:date="2021-05-10T07:11:00Z"/>
                <w:rFonts w:ascii="Calibri" w:hAnsi="Calibri" w:cs="Calibri"/>
                <w:color w:val="000000"/>
                <w:sz w:val="18"/>
                <w:szCs w:val="18"/>
                <w:lang w:eastAsia="es-CO"/>
              </w:rPr>
            </w:pPr>
            <w:del w:id="7179" w:author="Diana Gonzalez Garcia" w:date="2021-05-10T07:11:00Z">
              <w:r w:rsidRPr="001C5E65" w:rsidDel="00DE3725">
                <w:rPr>
                  <w:rFonts w:ascii="Calibri" w:hAnsi="Calibri" w:cs="Calibri"/>
                  <w:color w:val="000000"/>
                  <w:sz w:val="18"/>
                  <w:szCs w:val="18"/>
                  <w:lang w:eastAsia="es-CO"/>
                </w:rPr>
                <w:delText>No aplica</w:delText>
              </w:r>
            </w:del>
          </w:p>
        </w:tc>
      </w:tr>
      <w:tr w:rsidR="001C5E65" w:rsidRPr="001C5E65" w:rsidDel="00DE3725" w14:paraId="0ABB8B54" w14:textId="3EFA6639" w:rsidTr="001C5E65">
        <w:trPr>
          <w:trHeight w:val="1230"/>
          <w:del w:id="7180" w:author="Diana Gonzalez Garcia" w:date="2021-05-10T07:11:00Z"/>
        </w:trPr>
        <w:tc>
          <w:tcPr>
            <w:tcW w:w="403" w:type="pct"/>
            <w:vMerge/>
            <w:tcBorders>
              <w:top w:val="nil"/>
              <w:left w:val="single" w:sz="4" w:space="0" w:color="auto"/>
              <w:bottom w:val="single" w:sz="4" w:space="0" w:color="auto"/>
              <w:right w:val="single" w:sz="4" w:space="0" w:color="auto"/>
            </w:tcBorders>
            <w:vAlign w:val="center"/>
            <w:hideMark/>
          </w:tcPr>
          <w:p w14:paraId="313907D4" w14:textId="1A16F423" w:rsidR="001C5E65" w:rsidRPr="001C5E65" w:rsidDel="00DE3725" w:rsidRDefault="001C5E65" w:rsidP="001C5E65">
            <w:pPr>
              <w:spacing w:after="0" w:line="240" w:lineRule="auto"/>
              <w:rPr>
                <w:del w:id="7181" w:author="Diana Gonzalez Garcia" w:date="2021-05-10T07:11:00Z"/>
                <w:rFonts w:ascii="Calibri" w:hAnsi="Calibri" w:cs="Calibri"/>
                <w:color w:val="000000"/>
                <w:sz w:val="18"/>
                <w:szCs w:val="18"/>
                <w:lang w:eastAsia="es-CO"/>
              </w:rPr>
            </w:pPr>
          </w:p>
        </w:tc>
        <w:tc>
          <w:tcPr>
            <w:tcW w:w="403" w:type="pct"/>
            <w:vMerge/>
            <w:tcBorders>
              <w:top w:val="nil"/>
              <w:left w:val="single" w:sz="4" w:space="0" w:color="auto"/>
              <w:bottom w:val="single" w:sz="4" w:space="0" w:color="auto"/>
              <w:right w:val="single" w:sz="4" w:space="0" w:color="auto"/>
            </w:tcBorders>
            <w:vAlign w:val="center"/>
            <w:hideMark/>
          </w:tcPr>
          <w:p w14:paraId="73EE2129" w14:textId="7DA097C3" w:rsidR="001C5E65" w:rsidRPr="001C5E65" w:rsidDel="00DE3725" w:rsidRDefault="001C5E65" w:rsidP="001C5E65">
            <w:pPr>
              <w:spacing w:after="0" w:line="240" w:lineRule="auto"/>
              <w:rPr>
                <w:del w:id="7182" w:author="Diana Gonzalez Garcia" w:date="2021-05-10T07:11:00Z"/>
                <w:rFonts w:ascii="Calibri" w:hAnsi="Calibri" w:cs="Calibri"/>
                <w:sz w:val="18"/>
                <w:szCs w:val="18"/>
                <w:lang w:eastAsia="es-CO"/>
              </w:rPr>
            </w:pPr>
          </w:p>
        </w:tc>
        <w:tc>
          <w:tcPr>
            <w:tcW w:w="447" w:type="pct"/>
            <w:tcBorders>
              <w:top w:val="nil"/>
              <w:left w:val="nil"/>
              <w:bottom w:val="nil"/>
              <w:right w:val="nil"/>
            </w:tcBorders>
            <w:shd w:val="clear" w:color="auto" w:fill="auto"/>
            <w:vAlign w:val="center"/>
            <w:hideMark/>
          </w:tcPr>
          <w:p w14:paraId="117B173C" w14:textId="17225621" w:rsidR="001C5E65" w:rsidRPr="001C5E65" w:rsidDel="00DE3725" w:rsidRDefault="001C5E65" w:rsidP="001C5E65">
            <w:pPr>
              <w:spacing w:after="0" w:line="240" w:lineRule="auto"/>
              <w:jc w:val="center"/>
              <w:rPr>
                <w:del w:id="7183" w:author="Diana Gonzalez Garcia" w:date="2021-05-10T07:11:00Z"/>
                <w:rFonts w:ascii="Calibri" w:hAnsi="Calibri" w:cs="Calibri"/>
                <w:color w:val="000000"/>
                <w:sz w:val="18"/>
                <w:szCs w:val="18"/>
                <w:lang w:eastAsia="es-CO"/>
              </w:rPr>
            </w:pPr>
            <w:del w:id="7184" w:author="Diana Gonzalez Garcia" w:date="2021-05-10T07:11:00Z">
              <w:r w:rsidRPr="001C5E65" w:rsidDel="00DE3725">
                <w:rPr>
                  <w:rFonts w:ascii="Calibri" w:hAnsi="Calibri" w:cs="Calibri"/>
                  <w:color w:val="000000"/>
                  <w:sz w:val="18"/>
                  <w:szCs w:val="18"/>
                  <w:lang w:eastAsia="es-CO"/>
                </w:rPr>
                <w:delText>($ / m2)</w:delText>
              </w:r>
            </w:del>
          </w:p>
        </w:tc>
        <w:tc>
          <w:tcPr>
            <w:tcW w:w="369" w:type="pct"/>
            <w:tcBorders>
              <w:top w:val="nil"/>
              <w:left w:val="single" w:sz="4" w:space="0" w:color="auto"/>
              <w:bottom w:val="single" w:sz="4" w:space="0" w:color="auto"/>
              <w:right w:val="single" w:sz="4" w:space="0" w:color="auto"/>
            </w:tcBorders>
            <w:shd w:val="clear" w:color="auto" w:fill="auto"/>
            <w:vAlign w:val="center"/>
            <w:hideMark/>
          </w:tcPr>
          <w:p w14:paraId="3A371DA8" w14:textId="1350C99C" w:rsidR="001C5E65" w:rsidRPr="001C5E65" w:rsidDel="00DE3725" w:rsidRDefault="001C5E65" w:rsidP="001C5E65">
            <w:pPr>
              <w:spacing w:after="0" w:line="240" w:lineRule="auto"/>
              <w:jc w:val="center"/>
              <w:rPr>
                <w:del w:id="7185" w:author="Diana Gonzalez Garcia" w:date="2021-05-10T07:11:00Z"/>
                <w:rFonts w:ascii="Calibri" w:hAnsi="Calibri" w:cs="Calibri"/>
                <w:color w:val="000000"/>
                <w:sz w:val="18"/>
                <w:szCs w:val="18"/>
                <w:lang w:eastAsia="es-CO"/>
              </w:rPr>
            </w:pPr>
            <w:del w:id="7186" w:author="Diana Gonzalez Garcia" w:date="2021-05-10T07:11:00Z">
              <w:r w:rsidRPr="001C5E65" w:rsidDel="00DE3725">
                <w:rPr>
                  <w:rFonts w:ascii="Calibri" w:hAnsi="Calibri" w:cs="Calibri"/>
                  <w:color w:val="000000"/>
                  <w:sz w:val="18"/>
                  <w:szCs w:val="18"/>
                  <w:lang w:eastAsia="es-CO"/>
                </w:rPr>
                <w:delText>Área construida por unidad calificada</w:delText>
              </w:r>
            </w:del>
          </w:p>
        </w:tc>
        <w:tc>
          <w:tcPr>
            <w:tcW w:w="1798" w:type="pct"/>
            <w:tcBorders>
              <w:top w:val="nil"/>
              <w:left w:val="single" w:sz="4" w:space="0" w:color="auto"/>
              <w:bottom w:val="nil"/>
              <w:right w:val="single" w:sz="4" w:space="0" w:color="auto"/>
            </w:tcBorders>
            <w:shd w:val="clear" w:color="auto" w:fill="auto"/>
            <w:vAlign w:val="center"/>
            <w:hideMark/>
          </w:tcPr>
          <w:p w14:paraId="6F798D18" w14:textId="1CA73583" w:rsidR="001C5E65" w:rsidRPr="001C5E65" w:rsidDel="00DE3725" w:rsidRDefault="001C5E65">
            <w:pPr>
              <w:spacing w:after="0" w:line="240" w:lineRule="auto"/>
              <w:jc w:val="both"/>
              <w:rPr>
                <w:del w:id="7187" w:author="Diana Gonzalez Garcia" w:date="2021-05-10T07:11:00Z"/>
                <w:rFonts w:ascii="Calibri" w:hAnsi="Calibri" w:cs="Calibri"/>
                <w:color w:val="000000"/>
                <w:sz w:val="18"/>
                <w:szCs w:val="18"/>
                <w:lang w:eastAsia="es-CO"/>
              </w:rPr>
            </w:pPr>
            <w:del w:id="7188" w:author="Diana Gonzalez Garcia" w:date="2021-05-10T07:11:00Z">
              <w:r w:rsidRPr="001C5E65" w:rsidDel="00DE3725">
                <w:rPr>
                  <w:rFonts w:ascii="Calibri" w:hAnsi="Calibri" w:cs="Calibri"/>
                  <w:color w:val="000000"/>
                  <w:sz w:val="18"/>
                  <w:szCs w:val="18"/>
                  <w:lang w:eastAsia="es-CO"/>
                </w:rPr>
                <w:delText>Para predios con puntajes superiores a 100,  la variable modelo es avalúo especial.</w:delText>
              </w:r>
            </w:del>
          </w:p>
        </w:tc>
        <w:tc>
          <w:tcPr>
            <w:tcW w:w="330" w:type="pct"/>
            <w:vMerge/>
            <w:tcBorders>
              <w:top w:val="nil"/>
              <w:left w:val="nil"/>
              <w:bottom w:val="single" w:sz="4" w:space="0" w:color="auto"/>
              <w:right w:val="single" w:sz="4" w:space="0" w:color="auto"/>
            </w:tcBorders>
            <w:vAlign w:val="center"/>
            <w:hideMark/>
          </w:tcPr>
          <w:p w14:paraId="2526D478" w14:textId="55BC9ADC" w:rsidR="001C5E65" w:rsidRPr="001C5E65" w:rsidDel="00DE3725" w:rsidRDefault="001C5E65" w:rsidP="001C5E65">
            <w:pPr>
              <w:spacing w:after="0" w:line="240" w:lineRule="auto"/>
              <w:rPr>
                <w:del w:id="7189" w:author="Diana Gonzalez Garcia" w:date="2021-05-10T07:11:00Z"/>
                <w:rFonts w:ascii="Calibri" w:hAnsi="Calibri" w:cs="Calibri"/>
                <w:color w:val="000000"/>
                <w:sz w:val="18"/>
                <w:szCs w:val="18"/>
                <w:lang w:eastAsia="es-CO"/>
              </w:rPr>
            </w:pPr>
          </w:p>
        </w:tc>
        <w:tc>
          <w:tcPr>
            <w:tcW w:w="1249" w:type="pct"/>
            <w:vMerge/>
            <w:tcBorders>
              <w:top w:val="nil"/>
              <w:left w:val="single" w:sz="4" w:space="0" w:color="auto"/>
              <w:bottom w:val="single" w:sz="4" w:space="0" w:color="auto"/>
              <w:right w:val="single" w:sz="4" w:space="0" w:color="auto"/>
            </w:tcBorders>
            <w:vAlign w:val="center"/>
            <w:hideMark/>
          </w:tcPr>
          <w:p w14:paraId="5DB1D815" w14:textId="3F8DD392" w:rsidR="001C5E65" w:rsidRPr="001C5E65" w:rsidDel="00DE3725" w:rsidRDefault="001C5E65" w:rsidP="001C5E65">
            <w:pPr>
              <w:spacing w:after="0" w:line="240" w:lineRule="auto"/>
              <w:rPr>
                <w:del w:id="7190" w:author="Diana Gonzalez Garcia" w:date="2021-05-10T07:11:00Z"/>
                <w:rFonts w:ascii="Calibri" w:hAnsi="Calibri" w:cs="Calibri"/>
                <w:color w:val="000000"/>
                <w:sz w:val="18"/>
                <w:szCs w:val="18"/>
                <w:lang w:eastAsia="es-CO"/>
              </w:rPr>
            </w:pPr>
          </w:p>
        </w:tc>
      </w:tr>
      <w:tr w:rsidR="001C5E65" w:rsidRPr="001C5E65" w:rsidDel="00DE3725" w14:paraId="621103C0" w14:textId="1F5F76DF" w:rsidTr="001C5E65">
        <w:trPr>
          <w:trHeight w:val="2760"/>
          <w:del w:id="7191" w:author="Diana Gonzalez Garcia" w:date="2021-05-10T07:11:00Z"/>
        </w:trPr>
        <w:tc>
          <w:tcPr>
            <w:tcW w:w="403"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57DCC5FE" w14:textId="0A818132" w:rsidR="001C5E65" w:rsidRPr="001C5E65" w:rsidDel="00DE3725" w:rsidRDefault="001C5E65" w:rsidP="001C5E65">
            <w:pPr>
              <w:spacing w:after="0" w:line="240" w:lineRule="auto"/>
              <w:jc w:val="center"/>
              <w:rPr>
                <w:del w:id="7192" w:author="Diana Gonzalez Garcia" w:date="2021-05-10T07:11:00Z"/>
                <w:rFonts w:ascii="Calibri" w:hAnsi="Calibri" w:cs="Calibri"/>
                <w:color w:val="000000"/>
                <w:sz w:val="18"/>
                <w:szCs w:val="18"/>
                <w:lang w:eastAsia="es-CO"/>
              </w:rPr>
            </w:pPr>
            <w:del w:id="7193" w:author="Diana Gonzalez Garcia" w:date="2021-05-10T07:11:00Z">
              <w:r w:rsidRPr="001C5E65" w:rsidDel="00DE3725">
                <w:rPr>
                  <w:rFonts w:ascii="Calibri" w:hAnsi="Calibri" w:cs="Calibri"/>
                  <w:color w:val="000000"/>
                  <w:sz w:val="18"/>
                  <w:szCs w:val="18"/>
                  <w:lang w:eastAsia="es-CO"/>
                </w:rPr>
                <w:delText>T19</w:delText>
              </w:r>
            </w:del>
          </w:p>
        </w:tc>
        <w:tc>
          <w:tcPr>
            <w:tcW w:w="403" w:type="pct"/>
            <w:vMerge w:val="restart"/>
            <w:tcBorders>
              <w:top w:val="nil"/>
              <w:left w:val="single" w:sz="4" w:space="0" w:color="auto"/>
              <w:bottom w:val="single" w:sz="4" w:space="0" w:color="auto"/>
              <w:right w:val="single" w:sz="4" w:space="0" w:color="auto"/>
            </w:tcBorders>
            <w:shd w:val="clear" w:color="auto" w:fill="auto"/>
            <w:vAlign w:val="center"/>
            <w:hideMark/>
          </w:tcPr>
          <w:p w14:paraId="4BA48F1E" w14:textId="0D3089CB" w:rsidR="001C5E65" w:rsidRPr="001C5E65" w:rsidDel="00DE3725" w:rsidRDefault="001C5E65" w:rsidP="001C5E65">
            <w:pPr>
              <w:spacing w:after="0" w:line="240" w:lineRule="auto"/>
              <w:jc w:val="center"/>
              <w:rPr>
                <w:del w:id="7194" w:author="Diana Gonzalez Garcia" w:date="2021-05-10T07:11:00Z"/>
                <w:rFonts w:ascii="Calibri" w:hAnsi="Calibri" w:cs="Calibri"/>
                <w:sz w:val="18"/>
                <w:szCs w:val="18"/>
                <w:lang w:eastAsia="es-CO"/>
              </w:rPr>
            </w:pPr>
            <w:del w:id="7195" w:author="Diana Gonzalez Garcia" w:date="2021-05-10T07:11:00Z">
              <w:r w:rsidRPr="001C5E65" w:rsidDel="00DE3725">
                <w:rPr>
                  <w:rFonts w:ascii="Calibri" w:hAnsi="Calibri" w:cs="Calibri"/>
                  <w:sz w:val="18"/>
                  <w:szCs w:val="18"/>
                  <w:lang w:eastAsia="es-CO"/>
                </w:rPr>
                <w:delText>Bodegas con Adecuación Comercial</w:delText>
              </w:r>
            </w:del>
          </w:p>
        </w:tc>
        <w:tc>
          <w:tcPr>
            <w:tcW w:w="447" w:type="pct"/>
            <w:tcBorders>
              <w:top w:val="single" w:sz="4" w:space="0" w:color="auto"/>
              <w:left w:val="nil"/>
              <w:bottom w:val="nil"/>
              <w:right w:val="single" w:sz="4" w:space="0" w:color="auto"/>
            </w:tcBorders>
            <w:shd w:val="clear" w:color="auto" w:fill="auto"/>
            <w:vAlign w:val="center"/>
            <w:hideMark/>
          </w:tcPr>
          <w:p w14:paraId="031356AE" w14:textId="4A65F02D" w:rsidR="001C5E65" w:rsidRPr="001C5E65" w:rsidDel="00DE3725" w:rsidRDefault="001C5E65" w:rsidP="001C5E65">
            <w:pPr>
              <w:spacing w:after="0" w:line="240" w:lineRule="auto"/>
              <w:jc w:val="center"/>
              <w:rPr>
                <w:del w:id="7196" w:author="Diana Gonzalez Garcia" w:date="2021-05-10T07:11:00Z"/>
                <w:rFonts w:ascii="Calibri" w:hAnsi="Calibri" w:cs="Calibri"/>
                <w:color w:val="000000"/>
                <w:sz w:val="18"/>
                <w:szCs w:val="18"/>
                <w:lang w:eastAsia="es-CO"/>
              </w:rPr>
            </w:pPr>
            <w:del w:id="7197" w:author="Diana Gonzalez Garcia" w:date="2021-05-10T07:11:00Z">
              <w:r w:rsidRPr="001C5E65" w:rsidDel="00DE3725">
                <w:rPr>
                  <w:rFonts w:ascii="Calibri" w:hAnsi="Calibri" w:cs="Calibri"/>
                  <w:color w:val="000000"/>
                  <w:sz w:val="18"/>
                  <w:szCs w:val="18"/>
                  <w:lang w:eastAsia="es-CO"/>
                </w:rPr>
                <w:delText>Valor unitario construcción</w:delText>
              </w:r>
            </w:del>
          </w:p>
        </w:tc>
        <w:tc>
          <w:tcPr>
            <w:tcW w:w="369" w:type="pct"/>
            <w:tcBorders>
              <w:top w:val="nil"/>
              <w:left w:val="nil"/>
              <w:bottom w:val="single" w:sz="4" w:space="0" w:color="auto"/>
              <w:right w:val="single" w:sz="4" w:space="0" w:color="auto"/>
            </w:tcBorders>
            <w:shd w:val="clear" w:color="auto" w:fill="auto"/>
            <w:vAlign w:val="center"/>
            <w:hideMark/>
          </w:tcPr>
          <w:p w14:paraId="17F11074" w14:textId="175D3B34" w:rsidR="001C5E65" w:rsidRPr="001C5E65" w:rsidDel="00DE3725" w:rsidRDefault="001C5E65" w:rsidP="001C5E65">
            <w:pPr>
              <w:spacing w:after="0" w:line="240" w:lineRule="auto"/>
              <w:jc w:val="center"/>
              <w:rPr>
                <w:del w:id="7198" w:author="Diana Gonzalez Garcia" w:date="2021-05-10T07:11:00Z"/>
                <w:rFonts w:ascii="Calibri" w:hAnsi="Calibri" w:cs="Calibri"/>
                <w:color w:val="000000"/>
                <w:sz w:val="18"/>
                <w:szCs w:val="18"/>
                <w:lang w:eastAsia="es-CO"/>
              </w:rPr>
            </w:pPr>
            <w:del w:id="7199" w:author="Diana Gonzalez Garcia" w:date="2021-05-10T07:11:00Z">
              <w:r w:rsidRPr="001C5E65" w:rsidDel="00DE3725">
                <w:rPr>
                  <w:rFonts w:ascii="Calibri" w:hAnsi="Calibri" w:cs="Calibri"/>
                  <w:color w:val="000000"/>
                  <w:sz w:val="18"/>
                  <w:szCs w:val="18"/>
                  <w:lang w:eastAsia="es-CO"/>
                </w:rPr>
                <w:delText>Puntaje</w:delText>
              </w:r>
            </w:del>
          </w:p>
        </w:tc>
        <w:tc>
          <w:tcPr>
            <w:tcW w:w="1798" w:type="pct"/>
            <w:tcBorders>
              <w:top w:val="single" w:sz="4" w:space="0" w:color="auto"/>
              <w:left w:val="single" w:sz="4" w:space="0" w:color="auto"/>
              <w:bottom w:val="nil"/>
              <w:right w:val="single" w:sz="4" w:space="0" w:color="auto"/>
            </w:tcBorders>
            <w:shd w:val="clear" w:color="auto" w:fill="auto"/>
            <w:vAlign w:val="center"/>
            <w:hideMark/>
          </w:tcPr>
          <w:p w14:paraId="1610F14F" w14:textId="02FC8ECF" w:rsidR="001C5E65" w:rsidRPr="001C5E65" w:rsidDel="00DE3725" w:rsidRDefault="001C5E65" w:rsidP="001C5E65">
            <w:pPr>
              <w:spacing w:after="0" w:line="240" w:lineRule="auto"/>
              <w:jc w:val="both"/>
              <w:rPr>
                <w:del w:id="7200" w:author="Diana Gonzalez Garcia" w:date="2021-05-10T07:11:00Z"/>
                <w:rFonts w:ascii="Calibri" w:hAnsi="Calibri" w:cs="Calibri"/>
                <w:color w:val="000000"/>
                <w:sz w:val="18"/>
                <w:szCs w:val="18"/>
                <w:lang w:eastAsia="es-CO"/>
              </w:rPr>
            </w:pPr>
            <w:del w:id="7201" w:author="Diana Gonzalez Garcia" w:date="2021-05-10T07:11:00Z">
              <w:r w:rsidRPr="001C5E65" w:rsidDel="00DE3725">
                <w:rPr>
                  <w:rFonts w:ascii="Calibri" w:hAnsi="Calibri" w:cs="Calibri"/>
                  <w:color w:val="000000"/>
                  <w:sz w:val="18"/>
                  <w:szCs w:val="18"/>
                  <w:lang w:eastAsia="es-CO"/>
                </w:rPr>
                <w:delText xml:space="preserve">En el caso que se lleguen a presentar las combinaciones de usos (según reglas de asignación del método de liquidación), se deberá considerar las variables Puntaje, Edad, Área construida </w:delText>
              </w:r>
            </w:del>
            <w:del w:id="7202" w:author="Diana Gonzalez Garcia" w:date="2021-05-10T07:01:00Z">
              <w:r w:rsidRPr="001C5E65" w:rsidDel="000C54FD">
                <w:rPr>
                  <w:rFonts w:ascii="Calibri" w:hAnsi="Calibri" w:cs="Calibri"/>
                  <w:color w:val="000000"/>
                  <w:sz w:val="18"/>
                  <w:szCs w:val="18"/>
                  <w:lang w:eastAsia="es-CO"/>
                </w:rPr>
                <w:delText>d</w:delText>
              </w:r>
            </w:del>
            <w:del w:id="7203" w:author="Diana Gonzalez Garcia" w:date="2021-05-10T07:11:00Z">
              <w:r w:rsidRPr="001C5E65" w:rsidDel="00DE3725">
                <w:rPr>
                  <w:rFonts w:ascii="Calibri" w:hAnsi="Calibri" w:cs="Calibri"/>
                  <w:color w:val="000000"/>
                  <w:sz w:val="18"/>
                  <w:szCs w:val="18"/>
                  <w:lang w:eastAsia="es-CO"/>
                </w:rPr>
                <w:delText>de cada uso para calcular el valor unitario de construcción. Luego dicho valor se asignará a cada unidad construida.</w:delText>
              </w:r>
            </w:del>
          </w:p>
        </w:tc>
        <w:tc>
          <w:tcPr>
            <w:tcW w:w="330" w:type="pct"/>
            <w:vMerge w:val="restart"/>
            <w:tcBorders>
              <w:top w:val="nil"/>
              <w:left w:val="nil"/>
              <w:bottom w:val="single" w:sz="4" w:space="0" w:color="auto"/>
              <w:right w:val="single" w:sz="4" w:space="0" w:color="auto"/>
            </w:tcBorders>
            <w:shd w:val="clear" w:color="auto" w:fill="auto"/>
            <w:noWrap/>
            <w:vAlign w:val="center"/>
            <w:hideMark/>
          </w:tcPr>
          <w:p w14:paraId="230632E7" w14:textId="36F2CF17" w:rsidR="001C5E65" w:rsidRPr="001C5E65" w:rsidDel="00DE3725" w:rsidRDefault="001C5E65" w:rsidP="001C5E65">
            <w:pPr>
              <w:spacing w:after="0" w:line="240" w:lineRule="auto"/>
              <w:jc w:val="center"/>
              <w:rPr>
                <w:del w:id="7204" w:author="Diana Gonzalez Garcia" w:date="2021-05-10T07:11:00Z"/>
                <w:rFonts w:ascii="Calibri" w:hAnsi="Calibri" w:cs="Calibri"/>
                <w:color w:val="000000"/>
                <w:sz w:val="18"/>
                <w:szCs w:val="18"/>
                <w:lang w:eastAsia="es-CO"/>
              </w:rPr>
            </w:pPr>
            <w:del w:id="7205" w:author="Diana Gonzalez Garcia" w:date="2021-05-10T07:11:00Z">
              <w:r w:rsidRPr="001C5E65" w:rsidDel="00DE3725">
                <w:rPr>
                  <w:rFonts w:ascii="Calibri" w:hAnsi="Calibri" w:cs="Calibri"/>
                  <w:color w:val="000000"/>
                  <w:sz w:val="18"/>
                  <w:szCs w:val="18"/>
                  <w:lang w:eastAsia="es-CO"/>
                </w:rPr>
                <w:delText>T19</w:delText>
              </w:r>
            </w:del>
          </w:p>
        </w:tc>
        <w:tc>
          <w:tcPr>
            <w:tcW w:w="1249" w:type="pct"/>
            <w:vMerge w:val="restart"/>
            <w:tcBorders>
              <w:top w:val="nil"/>
              <w:left w:val="single" w:sz="4" w:space="0" w:color="auto"/>
              <w:bottom w:val="single" w:sz="4" w:space="0" w:color="auto"/>
              <w:right w:val="single" w:sz="4" w:space="0" w:color="auto"/>
            </w:tcBorders>
            <w:shd w:val="clear" w:color="auto" w:fill="auto"/>
            <w:vAlign w:val="center"/>
            <w:hideMark/>
          </w:tcPr>
          <w:p w14:paraId="3FDB7B2B" w14:textId="342F8DCB" w:rsidR="001C5E65" w:rsidRPr="001C5E65" w:rsidDel="00DE3725" w:rsidRDefault="001C5E65" w:rsidP="001C5E65">
            <w:pPr>
              <w:spacing w:after="0" w:line="240" w:lineRule="auto"/>
              <w:rPr>
                <w:del w:id="7206" w:author="Diana Gonzalez Garcia" w:date="2021-05-10T07:11:00Z"/>
                <w:rFonts w:ascii="Calibri" w:hAnsi="Calibri" w:cs="Calibri"/>
                <w:color w:val="000000"/>
                <w:sz w:val="18"/>
                <w:szCs w:val="18"/>
                <w:lang w:eastAsia="es-CO"/>
              </w:rPr>
            </w:pPr>
            <w:del w:id="7207" w:author="Diana Gonzalez Garcia" w:date="2021-05-10T07:11:00Z">
              <w:r w:rsidRPr="001C5E65" w:rsidDel="00DE3725">
                <w:rPr>
                  <w:rFonts w:ascii="Calibri" w:hAnsi="Calibri" w:cs="Calibri"/>
                  <w:color w:val="000000"/>
                  <w:sz w:val="18"/>
                  <w:szCs w:val="18"/>
                  <w:lang w:eastAsia="es-CO"/>
                </w:rPr>
                <w:delText>No aplica</w:delText>
              </w:r>
            </w:del>
          </w:p>
        </w:tc>
      </w:tr>
      <w:tr w:rsidR="001C5E65" w:rsidRPr="001C5E65" w:rsidDel="00DE3725" w14:paraId="18112792" w14:textId="7825F1F0" w:rsidTr="001C5E65">
        <w:trPr>
          <w:trHeight w:val="1230"/>
          <w:del w:id="7208" w:author="Diana Gonzalez Garcia" w:date="2021-05-10T07:11:00Z"/>
        </w:trPr>
        <w:tc>
          <w:tcPr>
            <w:tcW w:w="403" w:type="pct"/>
            <w:vMerge/>
            <w:tcBorders>
              <w:top w:val="nil"/>
              <w:left w:val="single" w:sz="4" w:space="0" w:color="auto"/>
              <w:bottom w:val="single" w:sz="4" w:space="0" w:color="auto"/>
              <w:right w:val="single" w:sz="4" w:space="0" w:color="auto"/>
            </w:tcBorders>
            <w:vAlign w:val="center"/>
            <w:hideMark/>
          </w:tcPr>
          <w:p w14:paraId="41C9C281" w14:textId="2C5FFF7C" w:rsidR="001C5E65" w:rsidRPr="001C5E65" w:rsidDel="00DE3725" w:rsidRDefault="001C5E65" w:rsidP="001C5E65">
            <w:pPr>
              <w:spacing w:after="0" w:line="240" w:lineRule="auto"/>
              <w:rPr>
                <w:del w:id="7209" w:author="Diana Gonzalez Garcia" w:date="2021-05-10T07:11:00Z"/>
                <w:rFonts w:ascii="Calibri" w:hAnsi="Calibri" w:cs="Calibri"/>
                <w:color w:val="000000"/>
                <w:sz w:val="18"/>
                <w:szCs w:val="18"/>
                <w:lang w:eastAsia="es-CO"/>
              </w:rPr>
            </w:pPr>
          </w:p>
        </w:tc>
        <w:tc>
          <w:tcPr>
            <w:tcW w:w="403" w:type="pct"/>
            <w:vMerge/>
            <w:tcBorders>
              <w:top w:val="nil"/>
              <w:left w:val="single" w:sz="4" w:space="0" w:color="auto"/>
              <w:bottom w:val="single" w:sz="4" w:space="0" w:color="auto"/>
              <w:right w:val="single" w:sz="4" w:space="0" w:color="auto"/>
            </w:tcBorders>
            <w:vAlign w:val="center"/>
            <w:hideMark/>
          </w:tcPr>
          <w:p w14:paraId="74379BF6" w14:textId="79D913E8" w:rsidR="001C5E65" w:rsidRPr="001C5E65" w:rsidDel="00DE3725" w:rsidRDefault="001C5E65" w:rsidP="001C5E65">
            <w:pPr>
              <w:spacing w:after="0" w:line="240" w:lineRule="auto"/>
              <w:rPr>
                <w:del w:id="7210" w:author="Diana Gonzalez Garcia" w:date="2021-05-10T07:11:00Z"/>
                <w:rFonts w:ascii="Calibri" w:hAnsi="Calibri" w:cs="Calibri"/>
                <w:sz w:val="18"/>
                <w:szCs w:val="18"/>
                <w:lang w:eastAsia="es-CO"/>
              </w:rPr>
            </w:pPr>
          </w:p>
        </w:tc>
        <w:tc>
          <w:tcPr>
            <w:tcW w:w="447" w:type="pct"/>
            <w:tcBorders>
              <w:top w:val="nil"/>
              <w:left w:val="nil"/>
              <w:bottom w:val="nil"/>
              <w:right w:val="single" w:sz="4" w:space="0" w:color="auto"/>
            </w:tcBorders>
            <w:shd w:val="clear" w:color="auto" w:fill="auto"/>
            <w:vAlign w:val="center"/>
            <w:hideMark/>
          </w:tcPr>
          <w:p w14:paraId="1467290D" w14:textId="2C425A3B" w:rsidR="001C5E65" w:rsidRPr="001C5E65" w:rsidDel="00DE3725" w:rsidRDefault="001C5E65" w:rsidP="001C5E65">
            <w:pPr>
              <w:spacing w:after="0" w:line="240" w:lineRule="auto"/>
              <w:jc w:val="center"/>
              <w:rPr>
                <w:del w:id="7211" w:author="Diana Gonzalez Garcia" w:date="2021-05-10T07:11:00Z"/>
                <w:rFonts w:ascii="Calibri" w:hAnsi="Calibri" w:cs="Calibri"/>
                <w:color w:val="000000"/>
                <w:sz w:val="18"/>
                <w:szCs w:val="18"/>
                <w:lang w:eastAsia="es-CO"/>
              </w:rPr>
            </w:pPr>
            <w:del w:id="7212" w:author="Diana Gonzalez Garcia" w:date="2021-05-10T07:11:00Z">
              <w:r w:rsidRPr="001C5E65" w:rsidDel="00DE3725">
                <w:rPr>
                  <w:rFonts w:ascii="Calibri" w:hAnsi="Calibri" w:cs="Calibri"/>
                  <w:color w:val="000000"/>
                  <w:sz w:val="18"/>
                  <w:szCs w:val="18"/>
                  <w:lang w:eastAsia="es-CO"/>
                </w:rPr>
                <w:delText>($ / m2)</w:delText>
              </w:r>
            </w:del>
          </w:p>
        </w:tc>
        <w:tc>
          <w:tcPr>
            <w:tcW w:w="369" w:type="pct"/>
            <w:tcBorders>
              <w:top w:val="nil"/>
              <w:left w:val="nil"/>
              <w:bottom w:val="single" w:sz="4" w:space="0" w:color="auto"/>
              <w:right w:val="single" w:sz="4" w:space="0" w:color="auto"/>
            </w:tcBorders>
            <w:shd w:val="clear" w:color="auto" w:fill="auto"/>
            <w:vAlign w:val="center"/>
            <w:hideMark/>
          </w:tcPr>
          <w:p w14:paraId="549E94CA" w14:textId="07DB5EE1" w:rsidR="001C5E65" w:rsidRPr="001C5E65" w:rsidDel="00DE3725" w:rsidRDefault="001C5E65" w:rsidP="001C5E65">
            <w:pPr>
              <w:spacing w:after="0" w:line="240" w:lineRule="auto"/>
              <w:jc w:val="center"/>
              <w:rPr>
                <w:del w:id="7213" w:author="Diana Gonzalez Garcia" w:date="2021-05-10T07:11:00Z"/>
                <w:rFonts w:ascii="Calibri" w:hAnsi="Calibri" w:cs="Calibri"/>
                <w:color w:val="000000"/>
                <w:sz w:val="18"/>
                <w:szCs w:val="18"/>
                <w:lang w:eastAsia="es-CO"/>
              </w:rPr>
            </w:pPr>
            <w:del w:id="7214" w:author="Diana Gonzalez Garcia" w:date="2021-05-10T07:11:00Z">
              <w:r w:rsidRPr="001C5E65" w:rsidDel="00DE3725">
                <w:rPr>
                  <w:rFonts w:ascii="Calibri" w:hAnsi="Calibri" w:cs="Calibri"/>
                  <w:color w:val="000000"/>
                  <w:sz w:val="18"/>
                  <w:szCs w:val="18"/>
                  <w:lang w:eastAsia="es-CO"/>
                </w:rPr>
                <w:delText>Edad</w:delText>
              </w:r>
            </w:del>
          </w:p>
        </w:tc>
        <w:tc>
          <w:tcPr>
            <w:tcW w:w="1798" w:type="pct"/>
            <w:tcBorders>
              <w:top w:val="nil"/>
              <w:left w:val="single" w:sz="4" w:space="0" w:color="auto"/>
              <w:bottom w:val="nil"/>
              <w:right w:val="single" w:sz="4" w:space="0" w:color="auto"/>
            </w:tcBorders>
            <w:shd w:val="clear" w:color="auto" w:fill="auto"/>
            <w:vAlign w:val="center"/>
            <w:hideMark/>
          </w:tcPr>
          <w:p w14:paraId="62BEE4A5" w14:textId="787288E1" w:rsidR="001C5E65" w:rsidRPr="001C5E65" w:rsidDel="00DE3725" w:rsidRDefault="001C5E65">
            <w:pPr>
              <w:spacing w:after="0" w:line="240" w:lineRule="auto"/>
              <w:jc w:val="both"/>
              <w:rPr>
                <w:del w:id="7215" w:author="Diana Gonzalez Garcia" w:date="2021-05-10T07:11:00Z"/>
                <w:rFonts w:ascii="Calibri" w:hAnsi="Calibri" w:cs="Calibri"/>
                <w:color w:val="000000"/>
                <w:sz w:val="18"/>
                <w:szCs w:val="18"/>
                <w:lang w:eastAsia="es-CO"/>
              </w:rPr>
            </w:pPr>
            <w:del w:id="7216" w:author="Diana Gonzalez Garcia" w:date="2021-05-10T07:11:00Z">
              <w:r w:rsidRPr="001C5E65" w:rsidDel="00DE3725">
                <w:rPr>
                  <w:rFonts w:ascii="Calibri" w:hAnsi="Calibri" w:cs="Calibri"/>
                  <w:color w:val="000000"/>
                  <w:sz w:val="18"/>
                  <w:szCs w:val="18"/>
                  <w:lang w:eastAsia="es-CO"/>
                </w:rPr>
                <w:delText>Para predios con edades superiores a 100 años,  la variable modelo es avalúo especial.</w:delText>
              </w:r>
            </w:del>
          </w:p>
        </w:tc>
        <w:tc>
          <w:tcPr>
            <w:tcW w:w="330" w:type="pct"/>
            <w:vMerge/>
            <w:tcBorders>
              <w:top w:val="nil"/>
              <w:left w:val="nil"/>
              <w:bottom w:val="single" w:sz="4" w:space="0" w:color="auto"/>
              <w:right w:val="single" w:sz="4" w:space="0" w:color="auto"/>
            </w:tcBorders>
            <w:vAlign w:val="center"/>
            <w:hideMark/>
          </w:tcPr>
          <w:p w14:paraId="505670EC" w14:textId="5CFA1646" w:rsidR="001C5E65" w:rsidRPr="001C5E65" w:rsidDel="00DE3725" w:rsidRDefault="001C5E65" w:rsidP="001C5E65">
            <w:pPr>
              <w:spacing w:after="0" w:line="240" w:lineRule="auto"/>
              <w:rPr>
                <w:del w:id="7217" w:author="Diana Gonzalez Garcia" w:date="2021-05-10T07:11:00Z"/>
                <w:rFonts w:ascii="Calibri" w:hAnsi="Calibri" w:cs="Calibri"/>
                <w:color w:val="000000"/>
                <w:sz w:val="18"/>
                <w:szCs w:val="18"/>
                <w:lang w:eastAsia="es-CO"/>
              </w:rPr>
            </w:pPr>
          </w:p>
        </w:tc>
        <w:tc>
          <w:tcPr>
            <w:tcW w:w="1249" w:type="pct"/>
            <w:vMerge/>
            <w:tcBorders>
              <w:top w:val="nil"/>
              <w:left w:val="single" w:sz="4" w:space="0" w:color="auto"/>
              <w:bottom w:val="single" w:sz="4" w:space="0" w:color="auto"/>
              <w:right w:val="single" w:sz="4" w:space="0" w:color="auto"/>
            </w:tcBorders>
            <w:vAlign w:val="center"/>
            <w:hideMark/>
          </w:tcPr>
          <w:p w14:paraId="1F36E58D" w14:textId="0135630F" w:rsidR="001C5E65" w:rsidRPr="001C5E65" w:rsidDel="00DE3725" w:rsidRDefault="001C5E65" w:rsidP="001C5E65">
            <w:pPr>
              <w:spacing w:after="0" w:line="240" w:lineRule="auto"/>
              <w:rPr>
                <w:del w:id="7218" w:author="Diana Gonzalez Garcia" w:date="2021-05-10T07:11:00Z"/>
                <w:rFonts w:ascii="Calibri" w:hAnsi="Calibri" w:cs="Calibri"/>
                <w:color w:val="000000"/>
                <w:sz w:val="18"/>
                <w:szCs w:val="18"/>
                <w:lang w:eastAsia="es-CO"/>
              </w:rPr>
            </w:pPr>
          </w:p>
        </w:tc>
      </w:tr>
      <w:tr w:rsidR="001C5E65" w:rsidRPr="001C5E65" w:rsidDel="00DE3725" w14:paraId="19CF1E9F" w14:textId="10D93EEE" w:rsidTr="001C5E65">
        <w:trPr>
          <w:trHeight w:val="1380"/>
          <w:del w:id="7219" w:author="Diana Gonzalez Garcia" w:date="2021-05-10T07:11:00Z"/>
        </w:trPr>
        <w:tc>
          <w:tcPr>
            <w:tcW w:w="403" w:type="pct"/>
            <w:vMerge/>
            <w:tcBorders>
              <w:top w:val="nil"/>
              <w:left w:val="single" w:sz="4" w:space="0" w:color="auto"/>
              <w:bottom w:val="single" w:sz="4" w:space="0" w:color="auto"/>
              <w:right w:val="single" w:sz="4" w:space="0" w:color="auto"/>
            </w:tcBorders>
            <w:vAlign w:val="center"/>
            <w:hideMark/>
          </w:tcPr>
          <w:p w14:paraId="6527BB3E" w14:textId="62BF8CEE" w:rsidR="001C5E65" w:rsidRPr="001C5E65" w:rsidDel="00DE3725" w:rsidRDefault="001C5E65" w:rsidP="001C5E65">
            <w:pPr>
              <w:spacing w:after="0" w:line="240" w:lineRule="auto"/>
              <w:rPr>
                <w:del w:id="7220" w:author="Diana Gonzalez Garcia" w:date="2021-05-10T07:11:00Z"/>
                <w:rFonts w:ascii="Calibri" w:hAnsi="Calibri" w:cs="Calibri"/>
                <w:color w:val="000000"/>
                <w:sz w:val="18"/>
                <w:szCs w:val="18"/>
                <w:lang w:eastAsia="es-CO"/>
              </w:rPr>
            </w:pPr>
          </w:p>
        </w:tc>
        <w:tc>
          <w:tcPr>
            <w:tcW w:w="403" w:type="pct"/>
            <w:vMerge/>
            <w:tcBorders>
              <w:top w:val="nil"/>
              <w:left w:val="single" w:sz="4" w:space="0" w:color="auto"/>
              <w:bottom w:val="single" w:sz="4" w:space="0" w:color="auto"/>
              <w:right w:val="single" w:sz="4" w:space="0" w:color="auto"/>
            </w:tcBorders>
            <w:vAlign w:val="center"/>
            <w:hideMark/>
          </w:tcPr>
          <w:p w14:paraId="404723FF" w14:textId="698E7EDE" w:rsidR="001C5E65" w:rsidRPr="001C5E65" w:rsidDel="00DE3725" w:rsidRDefault="001C5E65" w:rsidP="001C5E65">
            <w:pPr>
              <w:spacing w:after="0" w:line="240" w:lineRule="auto"/>
              <w:rPr>
                <w:del w:id="7221" w:author="Diana Gonzalez Garcia" w:date="2021-05-10T07:11:00Z"/>
                <w:rFonts w:ascii="Calibri" w:hAnsi="Calibri" w:cs="Calibri"/>
                <w:sz w:val="18"/>
                <w:szCs w:val="18"/>
                <w:lang w:eastAsia="es-CO"/>
              </w:rPr>
            </w:pPr>
          </w:p>
        </w:tc>
        <w:tc>
          <w:tcPr>
            <w:tcW w:w="447" w:type="pct"/>
            <w:tcBorders>
              <w:top w:val="nil"/>
              <w:left w:val="nil"/>
              <w:bottom w:val="single" w:sz="4" w:space="0" w:color="auto"/>
              <w:right w:val="single" w:sz="4" w:space="0" w:color="auto"/>
            </w:tcBorders>
            <w:shd w:val="clear" w:color="auto" w:fill="auto"/>
            <w:vAlign w:val="center"/>
            <w:hideMark/>
          </w:tcPr>
          <w:p w14:paraId="043CCBC0" w14:textId="6E62C5B8" w:rsidR="001C5E65" w:rsidRPr="001C5E65" w:rsidDel="00DE3725" w:rsidRDefault="001C5E65" w:rsidP="001C5E65">
            <w:pPr>
              <w:spacing w:after="0" w:line="240" w:lineRule="auto"/>
              <w:rPr>
                <w:del w:id="7222" w:author="Diana Gonzalez Garcia" w:date="2021-05-10T07:11:00Z"/>
                <w:rFonts w:ascii="Calibri" w:hAnsi="Calibri" w:cs="Calibri"/>
                <w:color w:val="000000"/>
                <w:sz w:val="18"/>
                <w:szCs w:val="18"/>
                <w:lang w:eastAsia="es-CO"/>
              </w:rPr>
            </w:pPr>
            <w:del w:id="7223" w:author="Diana Gonzalez Garcia" w:date="2021-05-10T07:11:00Z">
              <w:r w:rsidRPr="001C5E65" w:rsidDel="00DE3725">
                <w:rPr>
                  <w:rFonts w:ascii="Calibri" w:hAnsi="Calibri" w:cs="Calibri"/>
                  <w:color w:val="000000"/>
                  <w:sz w:val="18"/>
                  <w:szCs w:val="18"/>
                  <w:lang w:eastAsia="es-CO"/>
                </w:rPr>
                <w:delText> </w:delText>
              </w:r>
            </w:del>
          </w:p>
        </w:tc>
        <w:tc>
          <w:tcPr>
            <w:tcW w:w="369" w:type="pct"/>
            <w:tcBorders>
              <w:top w:val="nil"/>
              <w:left w:val="nil"/>
              <w:bottom w:val="single" w:sz="4" w:space="0" w:color="auto"/>
              <w:right w:val="single" w:sz="4" w:space="0" w:color="auto"/>
            </w:tcBorders>
            <w:shd w:val="clear" w:color="auto" w:fill="auto"/>
            <w:vAlign w:val="center"/>
            <w:hideMark/>
          </w:tcPr>
          <w:p w14:paraId="2B613D9F" w14:textId="0EC7271D" w:rsidR="001C5E65" w:rsidRPr="001C5E65" w:rsidDel="00DE3725" w:rsidRDefault="001C5E65" w:rsidP="001C5E65">
            <w:pPr>
              <w:spacing w:after="0" w:line="240" w:lineRule="auto"/>
              <w:jc w:val="center"/>
              <w:rPr>
                <w:del w:id="7224" w:author="Diana Gonzalez Garcia" w:date="2021-05-10T07:11:00Z"/>
                <w:rFonts w:ascii="Calibri" w:hAnsi="Calibri" w:cs="Calibri"/>
                <w:color w:val="000000"/>
                <w:sz w:val="18"/>
                <w:szCs w:val="18"/>
                <w:lang w:eastAsia="es-CO"/>
              </w:rPr>
            </w:pPr>
            <w:del w:id="7225" w:author="Diana Gonzalez Garcia" w:date="2021-05-10T07:11:00Z">
              <w:r w:rsidRPr="001C5E65" w:rsidDel="00DE3725">
                <w:rPr>
                  <w:rFonts w:ascii="Calibri" w:hAnsi="Calibri" w:cs="Calibri"/>
                  <w:color w:val="000000"/>
                  <w:sz w:val="18"/>
                  <w:szCs w:val="18"/>
                  <w:lang w:eastAsia="es-CO"/>
                </w:rPr>
                <w:delText>Área construida por unidad calificada</w:delText>
              </w:r>
            </w:del>
          </w:p>
        </w:tc>
        <w:tc>
          <w:tcPr>
            <w:tcW w:w="1798" w:type="pct"/>
            <w:tcBorders>
              <w:top w:val="nil"/>
              <w:left w:val="single" w:sz="4" w:space="0" w:color="auto"/>
              <w:bottom w:val="nil"/>
              <w:right w:val="single" w:sz="4" w:space="0" w:color="auto"/>
            </w:tcBorders>
            <w:shd w:val="clear" w:color="auto" w:fill="auto"/>
            <w:vAlign w:val="center"/>
            <w:hideMark/>
          </w:tcPr>
          <w:p w14:paraId="4C85D16E" w14:textId="13A98A5E" w:rsidR="001C5E65" w:rsidRPr="001C5E65" w:rsidDel="00DE3725" w:rsidRDefault="001C5E65">
            <w:pPr>
              <w:spacing w:after="0" w:line="240" w:lineRule="auto"/>
              <w:jc w:val="both"/>
              <w:rPr>
                <w:del w:id="7226" w:author="Diana Gonzalez Garcia" w:date="2021-05-10T07:11:00Z"/>
                <w:rFonts w:ascii="Calibri" w:hAnsi="Calibri" w:cs="Calibri"/>
                <w:color w:val="000000"/>
                <w:sz w:val="18"/>
                <w:szCs w:val="18"/>
                <w:lang w:eastAsia="es-CO"/>
              </w:rPr>
            </w:pPr>
            <w:del w:id="7227" w:author="Diana Gonzalez Garcia" w:date="2021-05-10T07:11:00Z">
              <w:r w:rsidRPr="001C5E65" w:rsidDel="00DE3725">
                <w:rPr>
                  <w:rFonts w:ascii="Calibri" w:hAnsi="Calibri" w:cs="Calibri"/>
                  <w:color w:val="000000"/>
                  <w:sz w:val="18"/>
                  <w:szCs w:val="18"/>
                  <w:lang w:eastAsia="es-CO"/>
                </w:rPr>
                <w:delText>Para predios con puntajes superiores a 100,  la variable modelo es avalúo especial.</w:delText>
              </w:r>
            </w:del>
          </w:p>
        </w:tc>
        <w:tc>
          <w:tcPr>
            <w:tcW w:w="330" w:type="pct"/>
            <w:vMerge/>
            <w:tcBorders>
              <w:top w:val="nil"/>
              <w:left w:val="nil"/>
              <w:bottom w:val="single" w:sz="4" w:space="0" w:color="auto"/>
              <w:right w:val="single" w:sz="4" w:space="0" w:color="auto"/>
            </w:tcBorders>
            <w:vAlign w:val="center"/>
            <w:hideMark/>
          </w:tcPr>
          <w:p w14:paraId="44C04C8A" w14:textId="6A2DF43D" w:rsidR="001C5E65" w:rsidRPr="001C5E65" w:rsidDel="00DE3725" w:rsidRDefault="001C5E65" w:rsidP="001C5E65">
            <w:pPr>
              <w:spacing w:after="0" w:line="240" w:lineRule="auto"/>
              <w:rPr>
                <w:del w:id="7228" w:author="Diana Gonzalez Garcia" w:date="2021-05-10T07:11:00Z"/>
                <w:rFonts w:ascii="Calibri" w:hAnsi="Calibri" w:cs="Calibri"/>
                <w:color w:val="000000"/>
                <w:sz w:val="18"/>
                <w:szCs w:val="18"/>
                <w:lang w:eastAsia="es-CO"/>
              </w:rPr>
            </w:pPr>
          </w:p>
        </w:tc>
        <w:tc>
          <w:tcPr>
            <w:tcW w:w="1249" w:type="pct"/>
            <w:vMerge/>
            <w:tcBorders>
              <w:top w:val="nil"/>
              <w:left w:val="single" w:sz="4" w:space="0" w:color="auto"/>
              <w:bottom w:val="single" w:sz="4" w:space="0" w:color="auto"/>
              <w:right w:val="single" w:sz="4" w:space="0" w:color="auto"/>
            </w:tcBorders>
            <w:vAlign w:val="center"/>
            <w:hideMark/>
          </w:tcPr>
          <w:p w14:paraId="20453356" w14:textId="7FFFBBEC" w:rsidR="001C5E65" w:rsidRPr="001C5E65" w:rsidDel="00DE3725" w:rsidRDefault="001C5E65" w:rsidP="001C5E65">
            <w:pPr>
              <w:spacing w:after="0" w:line="240" w:lineRule="auto"/>
              <w:rPr>
                <w:del w:id="7229" w:author="Diana Gonzalez Garcia" w:date="2021-05-10T07:11:00Z"/>
                <w:rFonts w:ascii="Calibri" w:hAnsi="Calibri" w:cs="Calibri"/>
                <w:color w:val="000000"/>
                <w:sz w:val="18"/>
                <w:szCs w:val="18"/>
                <w:lang w:eastAsia="es-CO"/>
              </w:rPr>
            </w:pPr>
          </w:p>
        </w:tc>
      </w:tr>
      <w:tr w:rsidR="001C5E65" w:rsidRPr="001C5E65" w:rsidDel="00DE3725" w14:paraId="2EFECAEC" w14:textId="013DFB46" w:rsidTr="001C5E65">
        <w:trPr>
          <w:trHeight w:val="1230"/>
          <w:del w:id="7230" w:author="Diana Gonzalez Garcia" w:date="2021-05-10T07:11:00Z"/>
        </w:trPr>
        <w:tc>
          <w:tcPr>
            <w:tcW w:w="403"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39D66BF7" w14:textId="07DFCBC3" w:rsidR="001C5E65" w:rsidRPr="001C5E65" w:rsidDel="00DE3725" w:rsidRDefault="001C5E65" w:rsidP="001C5E65">
            <w:pPr>
              <w:spacing w:after="0" w:line="240" w:lineRule="auto"/>
              <w:jc w:val="center"/>
              <w:rPr>
                <w:del w:id="7231" w:author="Diana Gonzalez Garcia" w:date="2021-05-10T07:11:00Z"/>
                <w:rFonts w:ascii="Calibri" w:hAnsi="Calibri" w:cs="Calibri"/>
                <w:color w:val="000000"/>
                <w:sz w:val="18"/>
                <w:szCs w:val="18"/>
                <w:lang w:eastAsia="es-CO"/>
              </w:rPr>
            </w:pPr>
            <w:del w:id="7232" w:author="Diana Gonzalez Garcia" w:date="2021-05-10T07:11:00Z">
              <w:r w:rsidRPr="001C5E65" w:rsidDel="00DE3725">
                <w:rPr>
                  <w:rFonts w:ascii="Calibri" w:hAnsi="Calibri" w:cs="Calibri"/>
                  <w:color w:val="000000"/>
                  <w:sz w:val="18"/>
                  <w:szCs w:val="18"/>
                  <w:lang w:eastAsia="es-CO"/>
                </w:rPr>
                <w:delText>T20</w:delText>
              </w:r>
            </w:del>
          </w:p>
        </w:tc>
        <w:tc>
          <w:tcPr>
            <w:tcW w:w="403" w:type="pct"/>
            <w:vMerge w:val="restart"/>
            <w:tcBorders>
              <w:top w:val="nil"/>
              <w:left w:val="single" w:sz="4" w:space="0" w:color="auto"/>
              <w:bottom w:val="single" w:sz="4" w:space="0" w:color="auto"/>
              <w:right w:val="single" w:sz="4" w:space="0" w:color="auto"/>
            </w:tcBorders>
            <w:shd w:val="clear" w:color="auto" w:fill="auto"/>
            <w:vAlign w:val="center"/>
            <w:hideMark/>
          </w:tcPr>
          <w:p w14:paraId="71F8B107" w14:textId="0E391C61" w:rsidR="001C5E65" w:rsidRPr="001C5E65" w:rsidDel="00DE3725" w:rsidRDefault="001C5E65" w:rsidP="001C5E65">
            <w:pPr>
              <w:spacing w:after="0" w:line="240" w:lineRule="auto"/>
              <w:jc w:val="center"/>
              <w:rPr>
                <w:del w:id="7233" w:author="Diana Gonzalez Garcia" w:date="2021-05-10T07:11:00Z"/>
                <w:rFonts w:ascii="Calibri" w:hAnsi="Calibri" w:cs="Calibri"/>
                <w:sz w:val="18"/>
                <w:szCs w:val="18"/>
                <w:lang w:eastAsia="es-CO"/>
              </w:rPr>
            </w:pPr>
            <w:del w:id="7234" w:author="Diana Gonzalez Garcia" w:date="2021-05-10T07:11:00Z">
              <w:r w:rsidRPr="001C5E65" w:rsidDel="00DE3725">
                <w:rPr>
                  <w:rFonts w:ascii="Calibri" w:hAnsi="Calibri" w:cs="Calibri"/>
                  <w:sz w:val="18"/>
                  <w:szCs w:val="18"/>
                  <w:lang w:eastAsia="es-CO"/>
                </w:rPr>
                <w:delText>Moteles, Amoblados y Residencias</w:delText>
              </w:r>
            </w:del>
          </w:p>
        </w:tc>
        <w:tc>
          <w:tcPr>
            <w:tcW w:w="447" w:type="pct"/>
            <w:tcBorders>
              <w:top w:val="nil"/>
              <w:left w:val="nil"/>
              <w:bottom w:val="nil"/>
              <w:right w:val="nil"/>
            </w:tcBorders>
            <w:shd w:val="clear" w:color="auto" w:fill="auto"/>
            <w:vAlign w:val="center"/>
            <w:hideMark/>
          </w:tcPr>
          <w:p w14:paraId="6CAC52A0" w14:textId="36AECF35" w:rsidR="001C5E65" w:rsidRPr="001C5E65" w:rsidDel="00DE3725" w:rsidRDefault="001C5E65" w:rsidP="001C5E65">
            <w:pPr>
              <w:spacing w:after="0" w:line="240" w:lineRule="auto"/>
              <w:jc w:val="center"/>
              <w:rPr>
                <w:del w:id="7235" w:author="Diana Gonzalez Garcia" w:date="2021-05-10T07:11:00Z"/>
                <w:rFonts w:ascii="Calibri" w:hAnsi="Calibri" w:cs="Calibri"/>
                <w:color w:val="000000"/>
                <w:sz w:val="18"/>
                <w:szCs w:val="18"/>
                <w:lang w:eastAsia="es-CO"/>
              </w:rPr>
            </w:pPr>
            <w:del w:id="7236" w:author="Diana Gonzalez Garcia" w:date="2021-05-10T07:11:00Z">
              <w:r w:rsidRPr="001C5E65" w:rsidDel="00DE3725">
                <w:rPr>
                  <w:rFonts w:ascii="Calibri" w:hAnsi="Calibri" w:cs="Calibri"/>
                  <w:color w:val="000000"/>
                  <w:sz w:val="18"/>
                  <w:szCs w:val="18"/>
                  <w:lang w:eastAsia="es-CO"/>
                </w:rPr>
                <w:delText>Valor unitario construcción</w:delText>
              </w:r>
            </w:del>
          </w:p>
        </w:tc>
        <w:tc>
          <w:tcPr>
            <w:tcW w:w="369" w:type="pct"/>
            <w:tcBorders>
              <w:top w:val="nil"/>
              <w:left w:val="single" w:sz="4" w:space="0" w:color="auto"/>
              <w:bottom w:val="single" w:sz="4" w:space="0" w:color="auto"/>
              <w:right w:val="single" w:sz="4" w:space="0" w:color="auto"/>
            </w:tcBorders>
            <w:shd w:val="clear" w:color="auto" w:fill="auto"/>
            <w:vAlign w:val="center"/>
            <w:hideMark/>
          </w:tcPr>
          <w:p w14:paraId="29EAB259" w14:textId="73FF50FA" w:rsidR="001C5E65" w:rsidRPr="001C5E65" w:rsidDel="00DE3725" w:rsidRDefault="001C5E65" w:rsidP="001C5E65">
            <w:pPr>
              <w:spacing w:after="0" w:line="240" w:lineRule="auto"/>
              <w:jc w:val="center"/>
              <w:rPr>
                <w:del w:id="7237" w:author="Diana Gonzalez Garcia" w:date="2021-05-10T07:11:00Z"/>
                <w:rFonts w:ascii="Calibri" w:hAnsi="Calibri" w:cs="Calibri"/>
                <w:color w:val="000000"/>
                <w:sz w:val="18"/>
                <w:szCs w:val="18"/>
                <w:lang w:eastAsia="es-CO"/>
              </w:rPr>
            </w:pPr>
            <w:del w:id="7238" w:author="Diana Gonzalez Garcia" w:date="2021-05-10T07:11:00Z">
              <w:r w:rsidRPr="001C5E65" w:rsidDel="00DE3725">
                <w:rPr>
                  <w:rFonts w:ascii="Calibri" w:hAnsi="Calibri" w:cs="Calibri"/>
                  <w:color w:val="000000"/>
                  <w:sz w:val="18"/>
                  <w:szCs w:val="18"/>
                  <w:lang w:eastAsia="es-CO"/>
                </w:rPr>
                <w:delText>Puntaje</w:delText>
              </w:r>
            </w:del>
          </w:p>
        </w:tc>
        <w:tc>
          <w:tcPr>
            <w:tcW w:w="1798" w:type="pct"/>
            <w:tcBorders>
              <w:top w:val="single" w:sz="4" w:space="0" w:color="auto"/>
              <w:left w:val="single" w:sz="4" w:space="0" w:color="auto"/>
              <w:bottom w:val="nil"/>
              <w:right w:val="single" w:sz="4" w:space="0" w:color="auto"/>
            </w:tcBorders>
            <w:shd w:val="clear" w:color="auto" w:fill="auto"/>
            <w:vAlign w:val="center"/>
            <w:hideMark/>
          </w:tcPr>
          <w:p w14:paraId="2BC8BB4D" w14:textId="7188FF18" w:rsidR="001C5E65" w:rsidRPr="001C5E65" w:rsidDel="00DE3725" w:rsidRDefault="001C5E65">
            <w:pPr>
              <w:spacing w:after="0" w:line="240" w:lineRule="auto"/>
              <w:jc w:val="both"/>
              <w:rPr>
                <w:del w:id="7239" w:author="Diana Gonzalez Garcia" w:date="2021-05-10T07:11:00Z"/>
                <w:rFonts w:ascii="Calibri" w:hAnsi="Calibri" w:cs="Calibri"/>
                <w:color w:val="000000"/>
                <w:sz w:val="18"/>
                <w:szCs w:val="18"/>
                <w:lang w:eastAsia="es-CO"/>
              </w:rPr>
            </w:pPr>
            <w:del w:id="7240" w:author="Diana Gonzalez Garcia" w:date="2021-05-10T07:11:00Z">
              <w:r w:rsidRPr="001C5E65" w:rsidDel="00DE3725">
                <w:rPr>
                  <w:rFonts w:ascii="Calibri" w:hAnsi="Calibri" w:cs="Calibri"/>
                  <w:color w:val="000000"/>
                  <w:sz w:val="18"/>
                  <w:szCs w:val="18"/>
                  <w:lang w:eastAsia="es-CO"/>
                </w:rPr>
                <w:delText>Para predios con edades superiores a 100 años,  la variable modelo es avalúo especial.</w:delText>
              </w:r>
            </w:del>
          </w:p>
        </w:tc>
        <w:tc>
          <w:tcPr>
            <w:tcW w:w="330" w:type="pct"/>
            <w:vMerge w:val="restart"/>
            <w:tcBorders>
              <w:top w:val="nil"/>
              <w:left w:val="nil"/>
              <w:bottom w:val="single" w:sz="4" w:space="0" w:color="auto"/>
              <w:right w:val="single" w:sz="4" w:space="0" w:color="auto"/>
            </w:tcBorders>
            <w:shd w:val="clear" w:color="auto" w:fill="auto"/>
            <w:noWrap/>
            <w:vAlign w:val="center"/>
            <w:hideMark/>
          </w:tcPr>
          <w:p w14:paraId="4EC650F0" w14:textId="6EE891EF" w:rsidR="001C5E65" w:rsidRPr="001C5E65" w:rsidDel="00DE3725" w:rsidRDefault="001C5E65" w:rsidP="001C5E65">
            <w:pPr>
              <w:spacing w:after="0" w:line="240" w:lineRule="auto"/>
              <w:jc w:val="center"/>
              <w:rPr>
                <w:del w:id="7241" w:author="Diana Gonzalez Garcia" w:date="2021-05-10T07:11:00Z"/>
                <w:rFonts w:ascii="Calibri" w:hAnsi="Calibri" w:cs="Calibri"/>
                <w:color w:val="000000"/>
                <w:sz w:val="18"/>
                <w:szCs w:val="18"/>
                <w:lang w:eastAsia="es-CO"/>
              </w:rPr>
            </w:pPr>
            <w:del w:id="7242" w:author="Diana Gonzalez Garcia" w:date="2021-05-10T07:11:00Z">
              <w:r w:rsidRPr="001C5E65" w:rsidDel="00DE3725">
                <w:rPr>
                  <w:rFonts w:ascii="Calibri" w:hAnsi="Calibri" w:cs="Calibri"/>
                  <w:color w:val="000000"/>
                  <w:sz w:val="18"/>
                  <w:szCs w:val="18"/>
                  <w:lang w:eastAsia="es-CO"/>
                </w:rPr>
                <w:delText>T20</w:delText>
              </w:r>
            </w:del>
          </w:p>
        </w:tc>
        <w:tc>
          <w:tcPr>
            <w:tcW w:w="1249" w:type="pct"/>
            <w:vMerge w:val="restart"/>
            <w:tcBorders>
              <w:top w:val="nil"/>
              <w:left w:val="single" w:sz="4" w:space="0" w:color="auto"/>
              <w:bottom w:val="single" w:sz="4" w:space="0" w:color="auto"/>
              <w:right w:val="single" w:sz="4" w:space="0" w:color="auto"/>
            </w:tcBorders>
            <w:shd w:val="clear" w:color="auto" w:fill="auto"/>
            <w:vAlign w:val="center"/>
            <w:hideMark/>
          </w:tcPr>
          <w:p w14:paraId="291BEA78" w14:textId="3A26E578" w:rsidR="001C5E65" w:rsidRPr="001C5E65" w:rsidDel="00DE3725" w:rsidRDefault="001C5E65" w:rsidP="001C5E65">
            <w:pPr>
              <w:spacing w:after="0" w:line="240" w:lineRule="auto"/>
              <w:rPr>
                <w:del w:id="7243" w:author="Diana Gonzalez Garcia" w:date="2021-05-10T07:11:00Z"/>
                <w:rFonts w:ascii="Calibri" w:hAnsi="Calibri" w:cs="Calibri"/>
                <w:color w:val="000000"/>
                <w:sz w:val="18"/>
                <w:szCs w:val="18"/>
                <w:lang w:eastAsia="es-CO"/>
              </w:rPr>
            </w:pPr>
            <w:del w:id="7244" w:author="Diana Gonzalez Garcia" w:date="2021-05-10T07:11:00Z">
              <w:r w:rsidRPr="001C5E65" w:rsidDel="00DE3725">
                <w:rPr>
                  <w:rFonts w:ascii="Calibri" w:hAnsi="Calibri" w:cs="Calibri"/>
                  <w:color w:val="000000"/>
                  <w:sz w:val="18"/>
                  <w:szCs w:val="18"/>
                  <w:lang w:eastAsia="es-CO"/>
                </w:rPr>
                <w:delText>No aplica</w:delText>
              </w:r>
            </w:del>
          </w:p>
        </w:tc>
      </w:tr>
      <w:tr w:rsidR="001C5E65" w:rsidRPr="001C5E65" w:rsidDel="00DE3725" w14:paraId="0B78274B" w14:textId="2928FD6E" w:rsidTr="001C5E65">
        <w:trPr>
          <w:trHeight w:val="1230"/>
          <w:del w:id="7245" w:author="Diana Gonzalez Garcia" w:date="2021-05-10T07:11:00Z"/>
        </w:trPr>
        <w:tc>
          <w:tcPr>
            <w:tcW w:w="403" w:type="pct"/>
            <w:vMerge/>
            <w:tcBorders>
              <w:top w:val="nil"/>
              <w:left w:val="single" w:sz="4" w:space="0" w:color="auto"/>
              <w:bottom w:val="single" w:sz="4" w:space="0" w:color="auto"/>
              <w:right w:val="single" w:sz="4" w:space="0" w:color="auto"/>
            </w:tcBorders>
            <w:vAlign w:val="center"/>
            <w:hideMark/>
          </w:tcPr>
          <w:p w14:paraId="7FBB8497" w14:textId="41DD5544" w:rsidR="001C5E65" w:rsidRPr="001C5E65" w:rsidDel="00DE3725" w:rsidRDefault="001C5E65" w:rsidP="001C5E65">
            <w:pPr>
              <w:spacing w:after="0" w:line="240" w:lineRule="auto"/>
              <w:rPr>
                <w:del w:id="7246" w:author="Diana Gonzalez Garcia" w:date="2021-05-10T07:11:00Z"/>
                <w:rFonts w:ascii="Calibri" w:hAnsi="Calibri" w:cs="Calibri"/>
                <w:color w:val="000000"/>
                <w:sz w:val="18"/>
                <w:szCs w:val="18"/>
                <w:lang w:eastAsia="es-CO"/>
              </w:rPr>
            </w:pPr>
          </w:p>
        </w:tc>
        <w:tc>
          <w:tcPr>
            <w:tcW w:w="403" w:type="pct"/>
            <w:vMerge/>
            <w:tcBorders>
              <w:top w:val="nil"/>
              <w:left w:val="single" w:sz="4" w:space="0" w:color="auto"/>
              <w:bottom w:val="single" w:sz="4" w:space="0" w:color="auto"/>
              <w:right w:val="single" w:sz="4" w:space="0" w:color="auto"/>
            </w:tcBorders>
            <w:vAlign w:val="center"/>
            <w:hideMark/>
          </w:tcPr>
          <w:p w14:paraId="57DA9249" w14:textId="631CEB51" w:rsidR="001C5E65" w:rsidRPr="001C5E65" w:rsidDel="00DE3725" w:rsidRDefault="001C5E65" w:rsidP="001C5E65">
            <w:pPr>
              <w:spacing w:after="0" w:line="240" w:lineRule="auto"/>
              <w:rPr>
                <w:del w:id="7247" w:author="Diana Gonzalez Garcia" w:date="2021-05-10T07:11:00Z"/>
                <w:rFonts w:ascii="Calibri" w:hAnsi="Calibri" w:cs="Calibri"/>
                <w:sz w:val="18"/>
                <w:szCs w:val="18"/>
                <w:lang w:eastAsia="es-CO"/>
              </w:rPr>
            </w:pPr>
          </w:p>
        </w:tc>
        <w:tc>
          <w:tcPr>
            <w:tcW w:w="447" w:type="pct"/>
            <w:tcBorders>
              <w:top w:val="nil"/>
              <w:left w:val="nil"/>
              <w:bottom w:val="nil"/>
              <w:right w:val="nil"/>
            </w:tcBorders>
            <w:shd w:val="clear" w:color="auto" w:fill="auto"/>
            <w:vAlign w:val="center"/>
            <w:hideMark/>
          </w:tcPr>
          <w:p w14:paraId="772AD70E" w14:textId="2C08AA8E" w:rsidR="001C5E65" w:rsidRPr="001C5E65" w:rsidDel="00DE3725" w:rsidRDefault="001C5E65" w:rsidP="001C5E65">
            <w:pPr>
              <w:spacing w:after="0" w:line="240" w:lineRule="auto"/>
              <w:jc w:val="center"/>
              <w:rPr>
                <w:del w:id="7248" w:author="Diana Gonzalez Garcia" w:date="2021-05-10T07:11:00Z"/>
                <w:rFonts w:ascii="Calibri" w:hAnsi="Calibri" w:cs="Calibri"/>
                <w:color w:val="000000"/>
                <w:sz w:val="18"/>
                <w:szCs w:val="18"/>
                <w:lang w:eastAsia="es-CO"/>
              </w:rPr>
            </w:pPr>
            <w:del w:id="7249" w:author="Diana Gonzalez Garcia" w:date="2021-05-10T07:11:00Z">
              <w:r w:rsidRPr="001C5E65" w:rsidDel="00DE3725">
                <w:rPr>
                  <w:rFonts w:ascii="Calibri" w:hAnsi="Calibri" w:cs="Calibri"/>
                  <w:color w:val="000000"/>
                  <w:sz w:val="18"/>
                  <w:szCs w:val="18"/>
                  <w:lang w:eastAsia="es-CO"/>
                </w:rPr>
                <w:delText>($ / m2)</w:delText>
              </w:r>
            </w:del>
          </w:p>
        </w:tc>
        <w:tc>
          <w:tcPr>
            <w:tcW w:w="369" w:type="pct"/>
            <w:tcBorders>
              <w:top w:val="nil"/>
              <w:left w:val="single" w:sz="4" w:space="0" w:color="auto"/>
              <w:bottom w:val="single" w:sz="4" w:space="0" w:color="auto"/>
              <w:right w:val="single" w:sz="4" w:space="0" w:color="auto"/>
            </w:tcBorders>
            <w:shd w:val="clear" w:color="auto" w:fill="auto"/>
            <w:vAlign w:val="center"/>
            <w:hideMark/>
          </w:tcPr>
          <w:p w14:paraId="41891A70" w14:textId="514EF118" w:rsidR="001C5E65" w:rsidRPr="001C5E65" w:rsidDel="00DE3725" w:rsidRDefault="001C5E65" w:rsidP="001C5E65">
            <w:pPr>
              <w:spacing w:after="0" w:line="240" w:lineRule="auto"/>
              <w:jc w:val="center"/>
              <w:rPr>
                <w:del w:id="7250" w:author="Diana Gonzalez Garcia" w:date="2021-05-10T07:11:00Z"/>
                <w:rFonts w:ascii="Calibri" w:hAnsi="Calibri" w:cs="Calibri"/>
                <w:color w:val="000000"/>
                <w:sz w:val="18"/>
                <w:szCs w:val="18"/>
                <w:lang w:eastAsia="es-CO"/>
              </w:rPr>
            </w:pPr>
            <w:del w:id="7251" w:author="Diana Gonzalez Garcia" w:date="2021-05-10T07:11:00Z">
              <w:r w:rsidRPr="001C5E65" w:rsidDel="00DE3725">
                <w:rPr>
                  <w:rFonts w:ascii="Calibri" w:hAnsi="Calibri" w:cs="Calibri"/>
                  <w:color w:val="000000"/>
                  <w:sz w:val="18"/>
                  <w:szCs w:val="18"/>
                  <w:lang w:eastAsia="es-CO"/>
                </w:rPr>
                <w:delText>Edad</w:delText>
              </w:r>
            </w:del>
          </w:p>
        </w:tc>
        <w:tc>
          <w:tcPr>
            <w:tcW w:w="1798" w:type="pct"/>
            <w:tcBorders>
              <w:top w:val="nil"/>
              <w:left w:val="single" w:sz="4" w:space="0" w:color="auto"/>
              <w:bottom w:val="nil"/>
              <w:right w:val="single" w:sz="4" w:space="0" w:color="auto"/>
            </w:tcBorders>
            <w:shd w:val="clear" w:color="auto" w:fill="auto"/>
            <w:vAlign w:val="center"/>
            <w:hideMark/>
          </w:tcPr>
          <w:p w14:paraId="43C81952" w14:textId="7592D6AE" w:rsidR="001C5E65" w:rsidRPr="001C5E65" w:rsidDel="00DE3725" w:rsidRDefault="001C5E65">
            <w:pPr>
              <w:spacing w:after="0" w:line="240" w:lineRule="auto"/>
              <w:jc w:val="both"/>
              <w:rPr>
                <w:del w:id="7252" w:author="Diana Gonzalez Garcia" w:date="2021-05-10T07:11:00Z"/>
                <w:rFonts w:ascii="Calibri" w:hAnsi="Calibri" w:cs="Calibri"/>
                <w:color w:val="000000"/>
                <w:sz w:val="18"/>
                <w:szCs w:val="18"/>
                <w:lang w:eastAsia="es-CO"/>
              </w:rPr>
            </w:pPr>
            <w:del w:id="7253" w:author="Diana Gonzalez Garcia" w:date="2021-05-10T07:11:00Z">
              <w:r w:rsidRPr="001C5E65" w:rsidDel="00DE3725">
                <w:rPr>
                  <w:rFonts w:ascii="Calibri" w:hAnsi="Calibri" w:cs="Calibri"/>
                  <w:color w:val="000000"/>
                  <w:sz w:val="18"/>
                  <w:szCs w:val="18"/>
                  <w:lang w:eastAsia="es-CO"/>
                </w:rPr>
                <w:delText>Para predios con puntajes superiores a 100,  la variable modelo es avalúo especial.</w:delText>
              </w:r>
            </w:del>
          </w:p>
        </w:tc>
        <w:tc>
          <w:tcPr>
            <w:tcW w:w="330" w:type="pct"/>
            <w:vMerge/>
            <w:tcBorders>
              <w:top w:val="nil"/>
              <w:left w:val="nil"/>
              <w:bottom w:val="single" w:sz="4" w:space="0" w:color="auto"/>
              <w:right w:val="single" w:sz="4" w:space="0" w:color="auto"/>
            </w:tcBorders>
            <w:vAlign w:val="center"/>
            <w:hideMark/>
          </w:tcPr>
          <w:p w14:paraId="6E80486F" w14:textId="1D42D131" w:rsidR="001C5E65" w:rsidRPr="001C5E65" w:rsidDel="00DE3725" w:rsidRDefault="001C5E65" w:rsidP="001C5E65">
            <w:pPr>
              <w:spacing w:after="0" w:line="240" w:lineRule="auto"/>
              <w:rPr>
                <w:del w:id="7254" w:author="Diana Gonzalez Garcia" w:date="2021-05-10T07:11:00Z"/>
                <w:rFonts w:ascii="Calibri" w:hAnsi="Calibri" w:cs="Calibri"/>
                <w:color w:val="000000"/>
                <w:sz w:val="18"/>
                <w:szCs w:val="18"/>
                <w:lang w:eastAsia="es-CO"/>
              </w:rPr>
            </w:pPr>
          </w:p>
        </w:tc>
        <w:tc>
          <w:tcPr>
            <w:tcW w:w="1249" w:type="pct"/>
            <w:vMerge/>
            <w:tcBorders>
              <w:top w:val="nil"/>
              <w:left w:val="single" w:sz="4" w:space="0" w:color="auto"/>
              <w:bottom w:val="single" w:sz="4" w:space="0" w:color="auto"/>
              <w:right w:val="single" w:sz="4" w:space="0" w:color="auto"/>
            </w:tcBorders>
            <w:vAlign w:val="center"/>
            <w:hideMark/>
          </w:tcPr>
          <w:p w14:paraId="4A67CEDF" w14:textId="27600192" w:rsidR="001C5E65" w:rsidRPr="001C5E65" w:rsidDel="00DE3725" w:rsidRDefault="001C5E65" w:rsidP="001C5E65">
            <w:pPr>
              <w:spacing w:after="0" w:line="240" w:lineRule="auto"/>
              <w:rPr>
                <w:del w:id="7255" w:author="Diana Gonzalez Garcia" w:date="2021-05-10T07:11:00Z"/>
                <w:rFonts w:ascii="Calibri" w:hAnsi="Calibri" w:cs="Calibri"/>
                <w:color w:val="000000"/>
                <w:sz w:val="18"/>
                <w:szCs w:val="18"/>
                <w:lang w:eastAsia="es-CO"/>
              </w:rPr>
            </w:pPr>
          </w:p>
        </w:tc>
      </w:tr>
      <w:tr w:rsidR="001C5E65" w:rsidRPr="001C5E65" w:rsidDel="00DE3725" w14:paraId="034299F8" w14:textId="47BF73D7" w:rsidTr="001C5E65">
        <w:trPr>
          <w:trHeight w:val="1230"/>
          <w:del w:id="7256" w:author="Diana Gonzalez Garcia" w:date="2021-05-10T07:11:00Z"/>
        </w:trPr>
        <w:tc>
          <w:tcPr>
            <w:tcW w:w="403" w:type="pct"/>
            <w:vMerge/>
            <w:tcBorders>
              <w:top w:val="nil"/>
              <w:left w:val="single" w:sz="4" w:space="0" w:color="auto"/>
              <w:bottom w:val="single" w:sz="4" w:space="0" w:color="auto"/>
              <w:right w:val="single" w:sz="4" w:space="0" w:color="auto"/>
            </w:tcBorders>
            <w:vAlign w:val="center"/>
            <w:hideMark/>
          </w:tcPr>
          <w:p w14:paraId="1B881967" w14:textId="248F3210" w:rsidR="001C5E65" w:rsidRPr="001C5E65" w:rsidDel="00DE3725" w:rsidRDefault="001C5E65" w:rsidP="001C5E65">
            <w:pPr>
              <w:spacing w:after="0" w:line="240" w:lineRule="auto"/>
              <w:rPr>
                <w:del w:id="7257" w:author="Diana Gonzalez Garcia" w:date="2021-05-10T07:11:00Z"/>
                <w:rFonts w:ascii="Calibri" w:hAnsi="Calibri" w:cs="Calibri"/>
                <w:color w:val="000000"/>
                <w:sz w:val="18"/>
                <w:szCs w:val="18"/>
                <w:lang w:eastAsia="es-CO"/>
              </w:rPr>
            </w:pPr>
          </w:p>
        </w:tc>
        <w:tc>
          <w:tcPr>
            <w:tcW w:w="403" w:type="pct"/>
            <w:vMerge/>
            <w:tcBorders>
              <w:top w:val="nil"/>
              <w:left w:val="single" w:sz="4" w:space="0" w:color="auto"/>
              <w:bottom w:val="single" w:sz="4" w:space="0" w:color="auto"/>
              <w:right w:val="single" w:sz="4" w:space="0" w:color="auto"/>
            </w:tcBorders>
            <w:vAlign w:val="center"/>
            <w:hideMark/>
          </w:tcPr>
          <w:p w14:paraId="4F433DE3" w14:textId="24806622" w:rsidR="001C5E65" w:rsidRPr="001C5E65" w:rsidDel="00DE3725" w:rsidRDefault="001C5E65" w:rsidP="001C5E65">
            <w:pPr>
              <w:spacing w:after="0" w:line="240" w:lineRule="auto"/>
              <w:rPr>
                <w:del w:id="7258" w:author="Diana Gonzalez Garcia" w:date="2021-05-10T07:11:00Z"/>
                <w:rFonts w:ascii="Calibri" w:hAnsi="Calibri" w:cs="Calibri"/>
                <w:sz w:val="18"/>
                <w:szCs w:val="18"/>
                <w:lang w:eastAsia="es-CO"/>
              </w:rPr>
            </w:pPr>
          </w:p>
        </w:tc>
        <w:tc>
          <w:tcPr>
            <w:tcW w:w="447" w:type="pct"/>
            <w:tcBorders>
              <w:top w:val="nil"/>
              <w:left w:val="nil"/>
              <w:bottom w:val="nil"/>
              <w:right w:val="nil"/>
            </w:tcBorders>
            <w:shd w:val="clear" w:color="auto" w:fill="auto"/>
            <w:vAlign w:val="center"/>
            <w:hideMark/>
          </w:tcPr>
          <w:p w14:paraId="61AA1384" w14:textId="6CDAE36A" w:rsidR="001C5E65" w:rsidRPr="001C5E65" w:rsidDel="00DE3725" w:rsidRDefault="001C5E65" w:rsidP="001C5E65">
            <w:pPr>
              <w:spacing w:after="0" w:line="240" w:lineRule="auto"/>
              <w:jc w:val="both"/>
              <w:rPr>
                <w:del w:id="7259" w:author="Diana Gonzalez Garcia" w:date="2021-05-10T07:11:00Z"/>
                <w:rFonts w:ascii="Calibri" w:hAnsi="Calibri" w:cs="Calibri"/>
                <w:color w:val="000000"/>
                <w:sz w:val="18"/>
                <w:szCs w:val="18"/>
                <w:lang w:eastAsia="es-CO"/>
              </w:rPr>
            </w:pPr>
          </w:p>
        </w:tc>
        <w:tc>
          <w:tcPr>
            <w:tcW w:w="369" w:type="pct"/>
            <w:tcBorders>
              <w:top w:val="nil"/>
              <w:left w:val="single" w:sz="4" w:space="0" w:color="auto"/>
              <w:bottom w:val="single" w:sz="4" w:space="0" w:color="auto"/>
              <w:right w:val="single" w:sz="4" w:space="0" w:color="auto"/>
            </w:tcBorders>
            <w:shd w:val="clear" w:color="auto" w:fill="auto"/>
            <w:vAlign w:val="center"/>
            <w:hideMark/>
          </w:tcPr>
          <w:p w14:paraId="54BB97ED" w14:textId="2CDC0A7C" w:rsidR="001C5E65" w:rsidRPr="001C5E65" w:rsidDel="00DE3725" w:rsidRDefault="001C5E65" w:rsidP="001C5E65">
            <w:pPr>
              <w:spacing w:after="0" w:line="240" w:lineRule="auto"/>
              <w:jc w:val="center"/>
              <w:rPr>
                <w:del w:id="7260" w:author="Diana Gonzalez Garcia" w:date="2021-05-10T07:11:00Z"/>
                <w:rFonts w:ascii="Calibri" w:hAnsi="Calibri" w:cs="Calibri"/>
                <w:color w:val="000000"/>
                <w:sz w:val="18"/>
                <w:szCs w:val="18"/>
                <w:lang w:eastAsia="es-CO"/>
              </w:rPr>
            </w:pPr>
            <w:del w:id="7261" w:author="Diana Gonzalez Garcia" w:date="2021-05-10T07:11:00Z">
              <w:r w:rsidRPr="001C5E65" w:rsidDel="00DE3725">
                <w:rPr>
                  <w:rFonts w:ascii="Calibri" w:hAnsi="Calibri" w:cs="Calibri"/>
                  <w:color w:val="000000"/>
                  <w:sz w:val="18"/>
                  <w:szCs w:val="18"/>
                  <w:lang w:eastAsia="es-CO"/>
                </w:rPr>
                <w:delText>Área construida por unidad calificada</w:delText>
              </w:r>
            </w:del>
          </w:p>
        </w:tc>
        <w:tc>
          <w:tcPr>
            <w:tcW w:w="1798" w:type="pct"/>
            <w:tcBorders>
              <w:top w:val="nil"/>
              <w:left w:val="single" w:sz="4" w:space="0" w:color="auto"/>
              <w:bottom w:val="nil"/>
              <w:right w:val="single" w:sz="4" w:space="0" w:color="auto"/>
            </w:tcBorders>
            <w:shd w:val="clear" w:color="auto" w:fill="auto"/>
            <w:vAlign w:val="center"/>
            <w:hideMark/>
          </w:tcPr>
          <w:p w14:paraId="3BC04B4B" w14:textId="3E1CF3CA" w:rsidR="001C5E65" w:rsidRPr="001C5E65" w:rsidDel="00DE3725" w:rsidRDefault="001C5E65" w:rsidP="001C5E65">
            <w:pPr>
              <w:spacing w:after="0" w:line="240" w:lineRule="auto"/>
              <w:jc w:val="both"/>
              <w:rPr>
                <w:del w:id="7262" w:author="Diana Gonzalez Garcia" w:date="2021-05-10T07:11:00Z"/>
                <w:rFonts w:ascii="Calibri" w:hAnsi="Calibri" w:cs="Calibri"/>
                <w:color w:val="000000"/>
                <w:sz w:val="18"/>
                <w:szCs w:val="18"/>
                <w:lang w:eastAsia="es-CO"/>
              </w:rPr>
            </w:pPr>
            <w:del w:id="7263" w:author="Diana Gonzalez Garcia" w:date="2021-05-10T07:11:00Z">
              <w:r w:rsidRPr="001C5E65" w:rsidDel="00DE3725">
                <w:rPr>
                  <w:rFonts w:ascii="Calibri" w:hAnsi="Calibri" w:cs="Calibri"/>
                  <w:color w:val="000000"/>
                  <w:sz w:val="18"/>
                  <w:szCs w:val="18"/>
                  <w:lang w:eastAsia="es-CO"/>
                </w:rPr>
                <w:delText>Para predios con área superiores a 5.000 m2 la variable modelo es avalúo especial.</w:delText>
              </w:r>
            </w:del>
          </w:p>
        </w:tc>
        <w:tc>
          <w:tcPr>
            <w:tcW w:w="330" w:type="pct"/>
            <w:vMerge/>
            <w:tcBorders>
              <w:top w:val="nil"/>
              <w:left w:val="nil"/>
              <w:bottom w:val="single" w:sz="4" w:space="0" w:color="auto"/>
              <w:right w:val="single" w:sz="4" w:space="0" w:color="auto"/>
            </w:tcBorders>
            <w:vAlign w:val="center"/>
            <w:hideMark/>
          </w:tcPr>
          <w:p w14:paraId="5B15612C" w14:textId="77C162B2" w:rsidR="001C5E65" w:rsidRPr="001C5E65" w:rsidDel="00DE3725" w:rsidRDefault="001C5E65" w:rsidP="001C5E65">
            <w:pPr>
              <w:spacing w:after="0" w:line="240" w:lineRule="auto"/>
              <w:rPr>
                <w:del w:id="7264" w:author="Diana Gonzalez Garcia" w:date="2021-05-10T07:11:00Z"/>
                <w:rFonts w:ascii="Calibri" w:hAnsi="Calibri" w:cs="Calibri"/>
                <w:color w:val="000000"/>
                <w:sz w:val="18"/>
                <w:szCs w:val="18"/>
                <w:lang w:eastAsia="es-CO"/>
              </w:rPr>
            </w:pPr>
          </w:p>
        </w:tc>
        <w:tc>
          <w:tcPr>
            <w:tcW w:w="1249" w:type="pct"/>
            <w:vMerge/>
            <w:tcBorders>
              <w:top w:val="nil"/>
              <w:left w:val="single" w:sz="4" w:space="0" w:color="auto"/>
              <w:bottom w:val="single" w:sz="4" w:space="0" w:color="auto"/>
              <w:right w:val="single" w:sz="4" w:space="0" w:color="auto"/>
            </w:tcBorders>
            <w:vAlign w:val="center"/>
            <w:hideMark/>
          </w:tcPr>
          <w:p w14:paraId="5E3DC886" w14:textId="50F45075" w:rsidR="001C5E65" w:rsidRPr="001C5E65" w:rsidDel="00DE3725" w:rsidRDefault="001C5E65" w:rsidP="001C5E65">
            <w:pPr>
              <w:spacing w:after="0" w:line="240" w:lineRule="auto"/>
              <w:rPr>
                <w:del w:id="7265" w:author="Diana Gonzalez Garcia" w:date="2021-05-10T07:11:00Z"/>
                <w:rFonts w:ascii="Calibri" w:hAnsi="Calibri" w:cs="Calibri"/>
                <w:color w:val="000000"/>
                <w:sz w:val="18"/>
                <w:szCs w:val="18"/>
                <w:lang w:eastAsia="es-CO"/>
              </w:rPr>
            </w:pPr>
          </w:p>
        </w:tc>
      </w:tr>
      <w:tr w:rsidR="001C5E65" w:rsidRPr="001C5E65" w:rsidDel="00DE3725" w14:paraId="4C7C2D0C" w14:textId="288F4CC9" w:rsidTr="001C5E65">
        <w:trPr>
          <w:trHeight w:val="930"/>
          <w:del w:id="7266" w:author="Diana Gonzalez Garcia" w:date="2021-05-10T07:11:00Z"/>
        </w:trPr>
        <w:tc>
          <w:tcPr>
            <w:tcW w:w="403" w:type="pct"/>
            <w:tcBorders>
              <w:top w:val="nil"/>
              <w:left w:val="single" w:sz="4" w:space="0" w:color="auto"/>
              <w:bottom w:val="single" w:sz="4" w:space="0" w:color="auto"/>
              <w:right w:val="single" w:sz="4" w:space="0" w:color="auto"/>
            </w:tcBorders>
            <w:shd w:val="clear" w:color="auto" w:fill="auto"/>
            <w:noWrap/>
            <w:vAlign w:val="center"/>
            <w:hideMark/>
          </w:tcPr>
          <w:p w14:paraId="2D19780A" w14:textId="27B891C8" w:rsidR="001C5E65" w:rsidRPr="001C5E65" w:rsidDel="00DE3725" w:rsidRDefault="001C5E65" w:rsidP="001C5E65">
            <w:pPr>
              <w:spacing w:after="0" w:line="240" w:lineRule="auto"/>
              <w:jc w:val="center"/>
              <w:rPr>
                <w:del w:id="7267" w:author="Diana Gonzalez Garcia" w:date="2021-05-10T07:11:00Z"/>
                <w:rFonts w:ascii="Calibri" w:hAnsi="Calibri" w:cs="Calibri"/>
                <w:color w:val="000000"/>
                <w:sz w:val="18"/>
                <w:szCs w:val="18"/>
                <w:lang w:eastAsia="es-CO"/>
              </w:rPr>
            </w:pPr>
            <w:del w:id="7268" w:author="Diana Gonzalez Garcia" w:date="2021-05-10T07:11:00Z">
              <w:r w:rsidRPr="001C5E65" w:rsidDel="00DE3725">
                <w:rPr>
                  <w:rFonts w:ascii="Calibri" w:hAnsi="Calibri" w:cs="Calibri"/>
                  <w:color w:val="000000"/>
                  <w:sz w:val="18"/>
                  <w:szCs w:val="18"/>
                  <w:lang w:eastAsia="es-CO"/>
                </w:rPr>
                <w:delText>T21</w:delText>
              </w:r>
            </w:del>
          </w:p>
        </w:tc>
        <w:tc>
          <w:tcPr>
            <w:tcW w:w="403" w:type="pct"/>
            <w:tcBorders>
              <w:top w:val="nil"/>
              <w:left w:val="single" w:sz="4" w:space="0" w:color="auto"/>
              <w:bottom w:val="single" w:sz="4" w:space="0" w:color="auto"/>
              <w:right w:val="single" w:sz="4" w:space="0" w:color="auto"/>
            </w:tcBorders>
            <w:shd w:val="clear" w:color="auto" w:fill="auto"/>
            <w:vAlign w:val="center"/>
            <w:hideMark/>
          </w:tcPr>
          <w:p w14:paraId="451EF346" w14:textId="7632E3EB" w:rsidR="001C5E65" w:rsidRPr="001C5E65" w:rsidDel="00DE3725" w:rsidRDefault="001C5E65" w:rsidP="001C5E65">
            <w:pPr>
              <w:spacing w:after="0" w:line="240" w:lineRule="auto"/>
              <w:jc w:val="center"/>
              <w:rPr>
                <w:del w:id="7269" w:author="Diana Gonzalez Garcia" w:date="2021-05-10T07:11:00Z"/>
                <w:rFonts w:ascii="Calibri" w:hAnsi="Calibri" w:cs="Calibri"/>
                <w:sz w:val="18"/>
                <w:szCs w:val="18"/>
                <w:lang w:eastAsia="es-CO"/>
              </w:rPr>
            </w:pPr>
            <w:del w:id="7270" w:author="Diana Gonzalez Garcia" w:date="2021-05-10T07:11:00Z">
              <w:r w:rsidRPr="001C5E65" w:rsidDel="00DE3725">
                <w:rPr>
                  <w:rFonts w:ascii="Calibri" w:hAnsi="Calibri" w:cs="Calibri"/>
                  <w:sz w:val="18"/>
                  <w:szCs w:val="18"/>
                  <w:lang w:eastAsia="es-CO"/>
                </w:rPr>
                <w:delText>Parqueadero Libre PH</w:delText>
              </w:r>
            </w:del>
          </w:p>
        </w:tc>
        <w:tc>
          <w:tcPr>
            <w:tcW w:w="447" w:type="pct"/>
            <w:tcBorders>
              <w:top w:val="single" w:sz="4" w:space="0" w:color="auto"/>
              <w:left w:val="single" w:sz="4" w:space="0" w:color="auto"/>
              <w:bottom w:val="nil"/>
              <w:right w:val="single" w:sz="4" w:space="0" w:color="auto"/>
            </w:tcBorders>
            <w:shd w:val="clear" w:color="auto" w:fill="auto"/>
            <w:vAlign w:val="center"/>
            <w:hideMark/>
          </w:tcPr>
          <w:p w14:paraId="4F679487" w14:textId="5FC695DF" w:rsidR="001C5E65" w:rsidRPr="001C5E65" w:rsidDel="00DE3725" w:rsidRDefault="001C5E65" w:rsidP="001C5E65">
            <w:pPr>
              <w:spacing w:after="0" w:line="240" w:lineRule="auto"/>
              <w:jc w:val="center"/>
              <w:rPr>
                <w:del w:id="7271" w:author="Diana Gonzalez Garcia" w:date="2021-05-10T07:11:00Z"/>
                <w:rFonts w:ascii="Calibri" w:hAnsi="Calibri" w:cs="Calibri"/>
                <w:color w:val="000000"/>
                <w:sz w:val="18"/>
                <w:szCs w:val="18"/>
                <w:lang w:eastAsia="es-CO"/>
              </w:rPr>
            </w:pPr>
            <w:del w:id="7272" w:author="Diana Gonzalez Garcia" w:date="2021-05-10T07:11:00Z">
              <w:r w:rsidRPr="001C5E65" w:rsidDel="00DE3725">
                <w:rPr>
                  <w:rFonts w:ascii="Calibri" w:hAnsi="Calibri" w:cs="Calibri"/>
                  <w:color w:val="000000"/>
                  <w:sz w:val="18"/>
                  <w:szCs w:val="18"/>
                  <w:lang w:eastAsia="es-CO"/>
                </w:rPr>
                <w:delText>Valor total</w:delText>
              </w:r>
            </w:del>
          </w:p>
        </w:tc>
        <w:tc>
          <w:tcPr>
            <w:tcW w:w="369" w:type="pct"/>
            <w:tcBorders>
              <w:top w:val="nil"/>
              <w:left w:val="nil"/>
              <w:bottom w:val="single" w:sz="4" w:space="0" w:color="auto"/>
              <w:right w:val="single" w:sz="4" w:space="0" w:color="auto"/>
            </w:tcBorders>
            <w:shd w:val="clear" w:color="auto" w:fill="auto"/>
            <w:vAlign w:val="center"/>
            <w:hideMark/>
          </w:tcPr>
          <w:p w14:paraId="53B9DF8D" w14:textId="57589BD1" w:rsidR="001C5E65" w:rsidRPr="001C5E65" w:rsidDel="00DE3725" w:rsidRDefault="001C5E65" w:rsidP="001C5E65">
            <w:pPr>
              <w:spacing w:after="0" w:line="240" w:lineRule="auto"/>
              <w:jc w:val="center"/>
              <w:rPr>
                <w:del w:id="7273" w:author="Diana Gonzalez Garcia" w:date="2021-05-10T07:11:00Z"/>
                <w:rFonts w:ascii="Calibri" w:hAnsi="Calibri" w:cs="Calibri"/>
                <w:color w:val="000000"/>
                <w:sz w:val="18"/>
                <w:szCs w:val="18"/>
                <w:lang w:eastAsia="es-CO"/>
              </w:rPr>
            </w:pPr>
            <w:del w:id="7274" w:author="Diana Gonzalez Garcia" w:date="2021-05-10T07:11:00Z">
              <w:r w:rsidRPr="001C5E65" w:rsidDel="00DE3725">
                <w:rPr>
                  <w:rFonts w:ascii="Calibri" w:hAnsi="Calibri" w:cs="Calibri"/>
                  <w:color w:val="000000"/>
                  <w:sz w:val="18"/>
                  <w:szCs w:val="18"/>
                  <w:lang w:eastAsia="es-CO"/>
                </w:rPr>
                <w:delText>Estrato</w:delText>
              </w:r>
            </w:del>
          </w:p>
        </w:tc>
        <w:tc>
          <w:tcPr>
            <w:tcW w:w="1798" w:type="pct"/>
            <w:tcBorders>
              <w:top w:val="single" w:sz="4" w:space="0" w:color="auto"/>
              <w:left w:val="single" w:sz="4" w:space="0" w:color="auto"/>
              <w:bottom w:val="nil"/>
              <w:right w:val="single" w:sz="4" w:space="0" w:color="auto"/>
            </w:tcBorders>
            <w:shd w:val="clear" w:color="auto" w:fill="auto"/>
            <w:vAlign w:val="center"/>
            <w:hideMark/>
          </w:tcPr>
          <w:p w14:paraId="1CC1FC44" w14:textId="36FC5C7D" w:rsidR="001C5E65" w:rsidRPr="001C5E65" w:rsidDel="00DE3725" w:rsidRDefault="001C5E65" w:rsidP="001C5E65">
            <w:pPr>
              <w:spacing w:after="0" w:line="240" w:lineRule="auto"/>
              <w:jc w:val="both"/>
              <w:rPr>
                <w:del w:id="7275" w:author="Diana Gonzalez Garcia" w:date="2021-05-10T07:11:00Z"/>
                <w:rFonts w:ascii="Calibri" w:hAnsi="Calibri" w:cs="Calibri"/>
                <w:color w:val="000000"/>
                <w:sz w:val="18"/>
                <w:szCs w:val="18"/>
                <w:lang w:eastAsia="es-CO"/>
              </w:rPr>
            </w:pPr>
            <w:del w:id="7276" w:author="Diana Gonzalez Garcia" w:date="2021-05-10T07:11:00Z">
              <w:r w:rsidRPr="001C5E65" w:rsidDel="00DE3725">
                <w:rPr>
                  <w:rFonts w:ascii="Calibri" w:hAnsi="Calibri" w:cs="Calibri"/>
                  <w:color w:val="000000"/>
                  <w:sz w:val="18"/>
                  <w:szCs w:val="18"/>
                  <w:lang w:eastAsia="es-CO"/>
                </w:rPr>
                <w:delText>Para áreas mayores de 35 metros cuadrados, se aplicará según el estrato la f</w:delText>
              </w:r>
            </w:del>
            <w:ins w:id="7277" w:author="Elba Nayibe Nuñez Arciniegas" w:date="2021-05-09T22:35:00Z">
              <w:del w:id="7278" w:author="Diana Gonzalez Garcia" w:date="2021-05-10T07:02:00Z">
                <w:r w:rsidR="00FA7FF6" w:rsidDel="000C54FD">
                  <w:rPr>
                    <w:rFonts w:ascii="Calibri" w:hAnsi="Calibri" w:cs="Calibri"/>
                    <w:color w:val="000000"/>
                    <w:sz w:val="18"/>
                    <w:szCs w:val="18"/>
                    <w:lang w:eastAsia="es-CO"/>
                  </w:rPr>
                  <w:delText>ó</w:delText>
                </w:r>
              </w:del>
            </w:ins>
            <w:del w:id="7279" w:author="Diana Gonzalez Garcia" w:date="2021-05-10T07:02:00Z">
              <w:r w:rsidRPr="001C5E65" w:rsidDel="000C54FD">
                <w:rPr>
                  <w:rFonts w:ascii="Calibri" w:hAnsi="Calibri" w:cs="Calibri"/>
                  <w:color w:val="000000"/>
                  <w:sz w:val="18"/>
                  <w:szCs w:val="18"/>
                  <w:lang w:eastAsia="es-CO"/>
                </w:rPr>
                <w:delText>o</w:delText>
              </w:r>
            </w:del>
            <w:del w:id="7280" w:author="Diana Gonzalez Garcia" w:date="2021-05-10T07:11:00Z">
              <w:r w:rsidRPr="001C5E65" w:rsidDel="00DE3725">
                <w:rPr>
                  <w:rFonts w:ascii="Calibri" w:hAnsi="Calibri" w:cs="Calibri"/>
                  <w:color w:val="000000"/>
                  <w:sz w:val="18"/>
                  <w:szCs w:val="18"/>
                  <w:lang w:eastAsia="es-CO"/>
                </w:rPr>
                <w:delText>rmula:</w:delText>
              </w:r>
            </w:del>
          </w:p>
        </w:tc>
        <w:tc>
          <w:tcPr>
            <w:tcW w:w="330" w:type="pct"/>
            <w:tcBorders>
              <w:top w:val="nil"/>
              <w:left w:val="nil"/>
              <w:bottom w:val="single" w:sz="4" w:space="0" w:color="auto"/>
              <w:right w:val="single" w:sz="4" w:space="0" w:color="auto"/>
            </w:tcBorders>
            <w:shd w:val="clear" w:color="auto" w:fill="auto"/>
            <w:vAlign w:val="center"/>
            <w:hideMark/>
          </w:tcPr>
          <w:p w14:paraId="58F78096" w14:textId="459587BB" w:rsidR="001C5E65" w:rsidRPr="001C5E65" w:rsidDel="00DE3725" w:rsidRDefault="001C5E65" w:rsidP="001C5E65">
            <w:pPr>
              <w:spacing w:after="0" w:line="240" w:lineRule="auto"/>
              <w:jc w:val="center"/>
              <w:rPr>
                <w:del w:id="7281" w:author="Diana Gonzalez Garcia" w:date="2021-05-10T07:11:00Z"/>
                <w:rFonts w:ascii="Calibri" w:hAnsi="Calibri" w:cs="Calibri"/>
                <w:color w:val="000000"/>
                <w:sz w:val="18"/>
                <w:szCs w:val="18"/>
                <w:lang w:eastAsia="es-CO"/>
              </w:rPr>
            </w:pPr>
            <w:del w:id="7282" w:author="Diana Gonzalez Garcia" w:date="2021-05-10T07:11:00Z">
              <w:r w:rsidRPr="001C5E65" w:rsidDel="00DE3725">
                <w:rPr>
                  <w:rFonts w:ascii="Calibri" w:hAnsi="Calibri" w:cs="Calibri"/>
                  <w:color w:val="000000"/>
                  <w:sz w:val="18"/>
                  <w:szCs w:val="18"/>
                  <w:lang w:eastAsia="es-CO"/>
                </w:rPr>
                <w:delText>T21</w:delText>
              </w:r>
            </w:del>
          </w:p>
        </w:tc>
        <w:tc>
          <w:tcPr>
            <w:tcW w:w="1249" w:type="pct"/>
            <w:tcBorders>
              <w:top w:val="nil"/>
              <w:left w:val="single" w:sz="4" w:space="0" w:color="auto"/>
              <w:bottom w:val="single" w:sz="4" w:space="0" w:color="auto"/>
              <w:right w:val="single" w:sz="4" w:space="0" w:color="auto"/>
            </w:tcBorders>
            <w:shd w:val="clear" w:color="auto" w:fill="auto"/>
            <w:vAlign w:val="center"/>
            <w:hideMark/>
          </w:tcPr>
          <w:p w14:paraId="2A0CEA10" w14:textId="4D03DF03" w:rsidR="001C5E65" w:rsidRPr="001C5E65" w:rsidDel="00DE3725" w:rsidRDefault="001C5E65" w:rsidP="001C5E65">
            <w:pPr>
              <w:spacing w:after="0" w:line="240" w:lineRule="auto"/>
              <w:rPr>
                <w:del w:id="7283" w:author="Diana Gonzalez Garcia" w:date="2021-05-10T07:11:00Z"/>
                <w:rFonts w:ascii="Calibri" w:hAnsi="Calibri" w:cs="Calibri"/>
                <w:color w:val="000000"/>
                <w:sz w:val="18"/>
                <w:szCs w:val="18"/>
                <w:lang w:eastAsia="es-CO"/>
              </w:rPr>
            </w:pPr>
            <w:del w:id="7284" w:author="Diana Gonzalez Garcia" w:date="2021-05-10T07:11:00Z">
              <w:r w:rsidRPr="001C5E65" w:rsidDel="00DE3725">
                <w:rPr>
                  <w:rFonts w:ascii="Calibri" w:hAnsi="Calibri" w:cs="Calibri"/>
                  <w:color w:val="000000"/>
                  <w:sz w:val="18"/>
                  <w:szCs w:val="18"/>
                  <w:lang w:eastAsia="es-CO"/>
                </w:rPr>
                <w:delText>No aplica</w:delText>
              </w:r>
            </w:del>
          </w:p>
        </w:tc>
      </w:tr>
      <w:tr w:rsidR="001C5E65" w:rsidRPr="001C5E65" w:rsidDel="00DE3725" w14:paraId="3FD91C0D" w14:textId="11381FEC" w:rsidTr="001C5E65">
        <w:trPr>
          <w:trHeight w:val="345"/>
          <w:del w:id="7285" w:author="Diana Gonzalez Garcia" w:date="2021-05-10T07:11:00Z"/>
        </w:trPr>
        <w:tc>
          <w:tcPr>
            <w:tcW w:w="403" w:type="pct"/>
            <w:vMerge w:val="restart"/>
            <w:tcBorders>
              <w:top w:val="nil"/>
              <w:left w:val="single" w:sz="4" w:space="0" w:color="auto"/>
              <w:bottom w:val="single" w:sz="4" w:space="0" w:color="auto"/>
              <w:right w:val="single" w:sz="4" w:space="0" w:color="auto"/>
            </w:tcBorders>
            <w:vAlign w:val="center"/>
            <w:hideMark/>
          </w:tcPr>
          <w:p w14:paraId="52D8F8E7" w14:textId="1C817491" w:rsidR="001C5E65" w:rsidRPr="001C5E65" w:rsidDel="00DE3725" w:rsidRDefault="001C5E65" w:rsidP="001C5E65">
            <w:pPr>
              <w:spacing w:after="0" w:line="240" w:lineRule="auto"/>
              <w:rPr>
                <w:del w:id="7286" w:author="Diana Gonzalez Garcia" w:date="2021-05-10T07:11:00Z"/>
                <w:rFonts w:ascii="Calibri" w:hAnsi="Calibri" w:cs="Calibri"/>
                <w:color w:val="000000"/>
                <w:sz w:val="18"/>
                <w:szCs w:val="18"/>
                <w:lang w:eastAsia="es-CO"/>
              </w:rPr>
            </w:pPr>
          </w:p>
        </w:tc>
        <w:tc>
          <w:tcPr>
            <w:tcW w:w="403" w:type="pct"/>
            <w:vMerge w:val="restart"/>
            <w:tcBorders>
              <w:top w:val="nil"/>
              <w:left w:val="single" w:sz="4" w:space="0" w:color="auto"/>
              <w:bottom w:val="single" w:sz="4" w:space="0" w:color="auto"/>
              <w:right w:val="single" w:sz="4" w:space="0" w:color="auto"/>
            </w:tcBorders>
            <w:vAlign w:val="center"/>
            <w:hideMark/>
          </w:tcPr>
          <w:p w14:paraId="68D1A40F" w14:textId="2D61A556" w:rsidR="001C5E65" w:rsidRPr="001C5E65" w:rsidDel="00DE3725" w:rsidRDefault="001C5E65" w:rsidP="001C5E65">
            <w:pPr>
              <w:spacing w:after="0" w:line="240" w:lineRule="auto"/>
              <w:rPr>
                <w:del w:id="7287" w:author="Diana Gonzalez Garcia" w:date="2021-05-10T07:11:00Z"/>
                <w:rFonts w:ascii="Calibri" w:hAnsi="Calibri" w:cs="Calibri"/>
                <w:sz w:val="18"/>
                <w:szCs w:val="18"/>
                <w:lang w:eastAsia="es-CO"/>
              </w:rPr>
            </w:pPr>
          </w:p>
        </w:tc>
        <w:tc>
          <w:tcPr>
            <w:tcW w:w="447" w:type="pct"/>
            <w:vMerge w:val="restart"/>
            <w:tcBorders>
              <w:top w:val="single" w:sz="4" w:space="0" w:color="auto"/>
              <w:left w:val="single" w:sz="4" w:space="0" w:color="auto"/>
              <w:bottom w:val="nil"/>
              <w:right w:val="single" w:sz="4" w:space="0" w:color="auto"/>
            </w:tcBorders>
            <w:vAlign w:val="center"/>
            <w:hideMark/>
          </w:tcPr>
          <w:p w14:paraId="4D8FD41A" w14:textId="161092BC" w:rsidR="001C5E65" w:rsidRPr="001C5E65" w:rsidDel="00DE3725" w:rsidRDefault="001C5E65" w:rsidP="001C5E65">
            <w:pPr>
              <w:spacing w:after="0" w:line="240" w:lineRule="auto"/>
              <w:rPr>
                <w:del w:id="7288" w:author="Diana Gonzalez Garcia" w:date="2021-05-10T07:11:00Z"/>
                <w:rFonts w:ascii="Calibri" w:hAnsi="Calibri" w:cs="Calibri"/>
                <w:color w:val="000000"/>
                <w:sz w:val="18"/>
                <w:szCs w:val="18"/>
                <w:lang w:eastAsia="es-CO"/>
              </w:rPr>
            </w:pPr>
          </w:p>
        </w:tc>
        <w:tc>
          <w:tcPr>
            <w:tcW w:w="369" w:type="pct"/>
            <w:vMerge w:val="restart"/>
            <w:tcBorders>
              <w:top w:val="nil"/>
              <w:left w:val="nil"/>
              <w:bottom w:val="single" w:sz="4" w:space="0" w:color="auto"/>
              <w:right w:val="single" w:sz="4" w:space="0" w:color="auto"/>
            </w:tcBorders>
            <w:vAlign w:val="center"/>
            <w:hideMark/>
          </w:tcPr>
          <w:p w14:paraId="21C8BE91" w14:textId="14D9FC82" w:rsidR="001C5E65" w:rsidRPr="001C5E65" w:rsidDel="00DE3725" w:rsidRDefault="001C5E65" w:rsidP="001C5E65">
            <w:pPr>
              <w:spacing w:after="0" w:line="240" w:lineRule="auto"/>
              <w:rPr>
                <w:del w:id="7289" w:author="Diana Gonzalez Garcia" w:date="2021-05-10T07:11:00Z"/>
                <w:rFonts w:ascii="Calibri" w:hAnsi="Calibri" w:cs="Calibri"/>
                <w:color w:val="000000"/>
                <w:sz w:val="18"/>
                <w:szCs w:val="18"/>
                <w:lang w:eastAsia="es-CO"/>
              </w:rPr>
            </w:pPr>
          </w:p>
        </w:tc>
        <w:tc>
          <w:tcPr>
            <w:tcW w:w="1798" w:type="pct"/>
            <w:tcBorders>
              <w:top w:val="nil"/>
              <w:left w:val="single" w:sz="4" w:space="0" w:color="auto"/>
              <w:bottom w:val="nil"/>
              <w:right w:val="single" w:sz="4" w:space="0" w:color="auto"/>
            </w:tcBorders>
            <w:shd w:val="clear" w:color="auto" w:fill="auto"/>
            <w:vAlign w:val="center"/>
            <w:hideMark/>
          </w:tcPr>
          <w:p w14:paraId="2D438157" w14:textId="1001B001" w:rsidR="001C5E65" w:rsidRPr="001C5E65" w:rsidDel="00DE3725" w:rsidRDefault="001C5E65" w:rsidP="001C5E65">
            <w:pPr>
              <w:spacing w:after="0" w:line="240" w:lineRule="auto"/>
              <w:jc w:val="both"/>
              <w:rPr>
                <w:del w:id="7290" w:author="Diana Gonzalez Garcia" w:date="2021-05-10T07:11:00Z"/>
                <w:rFonts w:ascii="Calibri" w:hAnsi="Calibri" w:cs="Calibri"/>
                <w:color w:val="000000"/>
                <w:sz w:val="18"/>
                <w:szCs w:val="18"/>
                <w:lang w:eastAsia="es-CO"/>
              </w:rPr>
            </w:pPr>
            <w:del w:id="7291" w:author="Diana Gonzalez Garcia" w:date="2021-05-10T07:11:00Z">
              <w:r w:rsidRPr="001C5E65" w:rsidDel="00DE3725">
                <w:rPr>
                  <w:rFonts w:ascii="Calibri" w:hAnsi="Calibri" w:cs="Calibri"/>
                  <w:color w:val="000000"/>
                  <w:sz w:val="18"/>
                  <w:szCs w:val="18"/>
                  <w:lang w:eastAsia="es-CO"/>
                </w:rPr>
                <w:delText> </w:delText>
              </w:r>
            </w:del>
          </w:p>
        </w:tc>
        <w:tc>
          <w:tcPr>
            <w:tcW w:w="330" w:type="pct"/>
            <w:vMerge w:val="restart"/>
            <w:tcBorders>
              <w:top w:val="nil"/>
              <w:left w:val="nil"/>
              <w:bottom w:val="single" w:sz="4" w:space="0" w:color="auto"/>
              <w:right w:val="single" w:sz="4" w:space="0" w:color="auto"/>
            </w:tcBorders>
            <w:vAlign w:val="center"/>
            <w:hideMark/>
          </w:tcPr>
          <w:p w14:paraId="11C5B715" w14:textId="2BC9CF29" w:rsidR="001C5E65" w:rsidRPr="001C5E65" w:rsidDel="00DE3725" w:rsidRDefault="001C5E65" w:rsidP="001C5E65">
            <w:pPr>
              <w:spacing w:after="0" w:line="240" w:lineRule="auto"/>
              <w:rPr>
                <w:del w:id="7292" w:author="Diana Gonzalez Garcia" w:date="2021-05-10T07:11:00Z"/>
                <w:rFonts w:ascii="Calibri" w:hAnsi="Calibri" w:cs="Calibri"/>
                <w:color w:val="000000"/>
                <w:sz w:val="18"/>
                <w:szCs w:val="18"/>
                <w:lang w:eastAsia="es-CO"/>
              </w:rPr>
            </w:pPr>
          </w:p>
        </w:tc>
        <w:tc>
          <w:tcPr>
            <w:tcW w:w="1249" w:type="pct"/>
            <w:vMerge w:val="restart"/>
            <w:tcBorders>
              <w:top w:val="nil"/>
              <w:left w:val="single" w:sz="4" w:space="0" w:color="auto"/>
              <w:bottom w:val="single" w:sz="4" w:space="0" w:color="auto"/>
              <w:right w:val="single" w:sz="4" w:space="0" w:color="auto"/>
            </w:tcBorders>
            <w:vAlign w:val="center"/>
            <w:hideMark/>
          </w:tcPr>
          <w:p w14:paraId="690D5740" w14:textId="781D2598" w:rsidR="001C5E65" w:rsidRPr="001C5E65" w:rsidDel="00DE3725" w:rsidRDefault="001C5E65" w:rsidP="001C5E65">
            <w:pPr>
              <w:spacing w:after="0" w:line="240" w:lineRule="auto"/>
              <w:rPr>
                <w:del w:id="7293" w:author="Diana Gonzalez Garcia" w:date="2021-05-10T07:11:00Z"/>
                <w:rFonts w:ascii="Calibri" w:hAnsi="Calibri" w:cs="Calibri"/>
                <w:color w:val="000000"/>
                <w:sz w:val="18"/>
                <w:szCs w:val="18"/>
                <w:lang w:eastAsia="es-CO"/>
              </w:rPr>
            </w:pPr>
          </w:p>
        </w:tc>
      </w:tr>
      <w:tr w:rsidR="001C5E65" w:rsidRPr="001C5E65" w:rsidDel="00DE3725" w14:paraId="03F62167" w14:textId="73F3D1F3" w:rsidTr="001C5E65">
        <w:trPr>
          <w:trHeight w:val="780"/>
          <w:del w:id="7294" w:author="Diana Gonzalez Garcia" w:date="2021-05-10T07:11:00Z"/>
        </w:trPr>
        <w:tc>
          <w:tcPr>
            <w:tcW w:w="403" w:type="pct"/>
            <w:vMerge/>
            <w:tcBorders>
              <w:top w:val="nil"/>
              <w:left w:val="single" w:sz="4" w:space="0" w:color="auto"/>
              <w:bottom w:val="single" w:sz="4" w:space="0" w:color="auto"/>
              <w:right w:val="single" w:sz="4" w:space="0" w:color="auto"/>
            </w:tcBorders>
            <w:vAlign w:val="center"/>
            <w:hideMark/>
          </w:tcPr>
          <w:p w14:paraId="0715E47C" w14:textId="312D6332" w:rsidR="001C5E65" w:rsidRPr="001C5E65" w:rsidDel="00DE3725" w:rsidRDefault="001C5E65" w:rsidP="001C5E65">
            <w:pPr>
              <w:spacing w:after="0" w:line="240" w:lineRule="auto"/>
              <w:rPr>
                <w:del w:id="7295" w:author="Diana Gonzalez Garcia" w:date="2021-05-10T07:11:00Z"/>
                <w:rFonts w:ascii="Calibri" w:hAnsi="Calibri" w:cs="Calibri"/>
                <w:color w:val="000000"/>
                <w:sz w:val="18"/>
                <w:szCs w:val="18"/>
                <w:lang w:eastAsia="es-CO"/>
              </w:rPr>
            </w:pPr>
          </w:p>
        </w:tc>
        <w:tc>
          <w:tcPr>
            <w:tcW w:w="403" w:type="pct"/>
            <w:vMerge/>
            <w:tcBorders>
              <w:top w:val="nil"/>
              <w:left w:val="single" w:sz="4" w:space="0" w:color="auto"/>
              <w:bottom w:val="single" w:sz="4" w:space="0" w:color="auto"/>
              <w:right w:val="single" w:sz="4" w:space="0" w:color="auto"/>
            </w:tcBorders>
            <w:vAlign w:val="center"/>
            <w:hideMark/>
          </w:tcPr>
          <w:p w14:paraId="6DEB20A4" w14:textId="3543536D" w:rsidR="001C5E65" w:rsidRPr="001C5E65" w:rsidDel="00DE3725" w:rsidRDefault="001C5E65" w:rsidP="001C5E65">
            <w:pPr>
              <w:spacing w:after="0" w:line="240" w:lineRule="auto"/>
              <w:rPr>
                <w:del w:id="7296" w:author="Diana Gonzalez Garcia" w:date="2021-05-10T07:11:00Z"/>
                <w:rFonts w:ascii="Calibri" w:hAnsi="Calibri" w:cs="Calibri"/>
                <w:sz w:val="18"/>
                <w:szCs w:val="18"/>
                <w:lang w:eastAsia="es-CO"/>
              </w:rPr>
            </w:pPr>
          </w:p>
        </w:tc>
        <w:tc>
          <w:tcPr>
            <w:tcW w:w="447" w:type="pct"/>
            <w:vMerge/>
            <w:tcBorders>
              <w:top w:val="single" w:sz="4" w:space="0" w:color="auto"/>
              <w:left w:val="single" w:sz="4" w:space="0" w:color="auto"/>
              <w:bottom w:val="nil"/>
              <w:right w:val="single" w:sz="4" w:space="0" w:color="auto"/>
            </w:tcBorders>
            <w:vAlign w:val="center"/>
            <w:hideMark/>
          </w:tcPr>
          <w:p w14:paraId="70502B3C" w14:textId="72E44367" w:rsidR="001C5E65" w:rsidRPr="001C5E65" w:rsidDel="00DE3725" w:rsidRDefault="001C5E65" w:rsidP="001C5E65">
            <w:pPr>
              <w:spacing w:after="0" w:line="240" w:lineRule="auto"/>
              <w:rPr>
                <w:del w:id="7297" w:author="Diana Gonzalez Garcia" w:date="2021-05-10T07:11:00Z"/>
                <w:rFonts w:ascii="Calibri" w:hAnsi="Calibri" w:cs="Calibri"/>
                <w:color w:val="000000"/>
                <w:sz w:val="18"/>
                <w:szCs w:val="18"/>
                <w:lang w:eastAsia="es-CO"/>
              </w:rPr>
            </w:pPr>
          </w:p>
        </w:tc>
        <w:tc>
          <w:tcPr>
            <w:tcW w:w="369" w:type="pct"/>
            <w:vMerge/>
            <w:tcBorders>
              <w:top w:val="nil"/>
              <w:left w:val="nil"/>
              <w:bottom w:val="single" w:sz="4" w:space="0" w:color="auto"/>
              <w:right w:val="single" w:sz="4" w:space="0" w:color="auto"/>
            </w:tcBorders>
            <w:vAlign w:val="center"/>
            <w:hideMark/>
          </w:tcPr>
          <w:p w14:paraId="4E97A025" w14:textId="39FAB935" w:rsidR="001C5E65" w:rsidRPr="001C5E65" w:rsidDel="00DE3725" w:rsidRDefault="001C5E65" w:rsidP="001C5E65">
            <w:pPr>
              <w:spacing w:after="0" w:line="240" w:lineRule="auto"/>
              <w:rPr>
                <w:del w:id="7298" w:author="Diana Gonzalez Garcia" w:date="2021-05-10T07:11:00Z"/>
                <w:rFonts w:ascii="Calibri" w:hAnsi="Calibri" w:cs="Calibri"/>
                <w:color w:val="000000"/>
                <w:sz w:val="18"/>
                <w:szCs w:val="18"/>
                <w:lang w:eastAsia="es-CO"/>
              </w:rPr>
            </w:pPr>
          </w:p>
        </w:tc>
        <w:tc>
          <w:tcPr>
            <w:tcW w:w="1798" w:type="pct"/>
            <w:tcBorders>
              <w:top w:val="nil"/>
              <w:left w:val="single" w:sz="4" w:space="0" w:color="auto"/>
              <w:bottom w:val="nil"/>
              <w:right w:val="single" w:sz="4" w:space="0" w:color="auto"/>
            </w:tcBorders>
            <w:shd w:val="clear" w:color="auto" w:fill="auto"/>
            <w:vAlign w:val="center"/>
            <w:hideMark/>
          </w:tcPr>
          <w:p w14:paraId="29E79551" w14:textId="30C2D849" w:rsidR="001C5E65" w:rsidRPr="001C5E65" w:rsidDel="00DE3725" w:rsidRDefault="001C5E65" w:rsidP="001C5E65">
            <w:pPr>
              <w:spacing w:after="0" w:line="240" w:lineRule="auto"/>
              <w:jc w:val="both"/>
              <w:rPr>
                <w:del w:id="7299" w:author="Diana Gonzalez Garcia" w:date="2021-05-10T07:11:00Z"/>
                <w:rFonts w:ascii="Calibri" w:hAnsi="Calibri" w:cs="Calibri"/>
                <w:color w:val="000000"/>
                <w:sz w:val="18"/>
                <w:szCs w:val="18"/>
                <w:lang w:eastAsia="es-CO"/>
              </w:rPr>
            </w:pPr>
            <w:del w:id="7300" w:author="Diana Gonzalez Garcia" w:date="2021-05-10T07:11:00Z">
              <w:r w:rsidRPr="001C5E65" w:rsidDel="00DE3725">
                <w:rPr>
                  <w:rFonts w:ascii="Calibri" w:hAnsi="Calibri" w:cs="Calibri"/>
                  <w:color w:val="000000"/>
                  <w:sz w:val="18"/>
                  <w:szCs w:val="18"/>
                  <w:lang w:eastAsia="es-CO"/>
                </w:rPr>
                <w:delText>(Área Total del predio / 17,5) x Valor por Estrato</w:delText>
              </w:r>
            </w:del>
          </w:p>
        </w:tc>
        <w:tc>
          <w:tcPr>
            <w:tcW w:w="330" w:type="pct"/>
            <w:vMerge/>
            <w:tcBorders>
              <w:top w:val="nil"/>
              <w:left w:val="nil"/>
              <w:bottom w:val="single" w:sz="4" w:space="0" w:color="auto"/>
              <w:right w:val="single" w:sz="4" w:space="0" w:color="auto"/>
            </w:tcBorders>
            <w:vAlign w:val="center"/>
            <w:hideMark/>
          </w:tcPr>
          <w:p w14:paraId="34581127" w14:textId="3DF04069" w:rsidR="001C5E65" w:rsidRPr="001C5E65" w:rsidDel="00DE3725" w:rsidRDefault="001C5E65" w:rsidP="001C5E65">
            <w:pPr>
              <w:spacing w:after="0" w:line="240" w:lineRule="auto"/>
              <w:rPr>
                <w:del w:id="7301" w:author="Diana Gonzalez Garcia" w:date="2021-05-10T07:11:00Z"/>
                <w:rFonts w:ascii="Calibri" w:hAnsi="Calibri" w:cs="Calibri"/>
                <w:color w:val="000000"/>
                <w:sz w:val="18"/>
                <w:szCs w:val="18"/>
                <w:lang w:eastAsia="es-CO"/>
              </w:rPr>
            </w:pPr>
          </w:p>
        </w:tc>
        <w:tc>
          <w:tcPr>
            <w:tcW w:w="1249" w:type="pct"/>
            <w:vMerge/>
            <w:tcBorders>
              <w:top w:val="nil"/>
              <w:left w:val="single" w:sz="4" w:space="0" w:color="auto"/>
              <w:bottom w:val="single" w:sz="4" w:space="0" w:color="auto"/>
              <w:right w:val="single" w:sz="4" w:space="0" w:color="auto"/>
            </w:tcBorders>
            <w:vAlign w:val="center"/>
            <w:hideMark/>
          </w:tcPr>
          <w:p w14:paraId="3196DF02" w14:textId="44E3D875" w:rsidR="001C5E65" w:rsidRPr="001C5E65" w:rsidDel="00DE3725" w:rsidRDefault="001C5E65" w:rsidP="001C5E65">
            <w:pPr>
              <w:spacing w:after="0" w:line="240" w:lineRule="auto"/>
              <w:rPr>
                <w:del w:id="7302" w:author="Diana Gonzalez Garcia" w:date="2021-05-10T07:11:00Z"/>
                <w:rFonts w:ascii="Calibri" w:hAnsi="Calibri" w:cs="Calibri"/>
                <w:color w:val="000000"/>
                <w:sz w:val="18"/>
                <w:szCs w:val="18"/>
                <w:lang w:eastAsia="es-CO"/>
              </w:rPr>
            </w:pPr>
          </w:p>
        </w:tc>
      </w:tr>
      <w:tr w:rsidR="001C5E65" w:rsidRPr="001C5E65" w:rsidDel="00DE3725" w14:paraId="41C868A7" w14:textId="32A6D666" w:rsidTr="001C5E65">
        <w:trPr>
          <w:trHeight w:val="330"/>
          <w:del w:id="7303" w:author="Diana Gonzalez Garcia" w:date="2021-05-10T07:11:00Z"/>
        </w:trPr>
        <w:tc>
          <w:tcPr>
            <w:tcW w:w="403" w:type="pct"/>
            <w:vMerge/>
            <w:tcBorders>
              <w:top w:val="nil"/>
              <w:left w:val="single" w:sz="4" w:space="0" w:color="auto"/>
              <w:bottom w:val="single" w:sz="4" w:space="0" w:color="auto"/>
              <w:right w:val="single" w:sz="4" w:space="0" w:color="auto"/>
            </w:tcBorders>
            <w:vAlign w:val="center"/>
            <w:hideMark/>
          </w:tcPr>
          <w:p w14:paraId="146C1F72" w14:textId="6BCA421F" w:rsidR="001C5E65" w:rsidRPr="001C5E65" w:rsidDel="00DE3725" w:rsidRDefault="001C5E65" w:rsidP="001C5E65">
            <w:pPr>
              <w:spacing w:after="0" w:line="240" w:lineRule="auto"/>
              <w:rPr>
                <w:del w:id="7304" w:author="Diana Gonzalez Garcia" w:date="2021-05-10T07:11:00Z"/>
                <w:rFonts w:ascii="Calibri" w:hAnsi="Calibri" w:cs="Calibri"/>
                <w:color w:val="000000"/>
                <w:sz w:val="18"/>
                <w:szCs w:val="18"/>
                <w:lang w:eastAsia="es-CO"/>
              </w:rPr>
            </w:pPr>
          </w:p>
        </w:tc>
        <w:tc>
          <w:tcPr>
            <w:tcW w:w="403" w:type="pct"/>
            <w:vMerge/>
            <w:tcBorders>
              <w:top w:val="nil"/>
              <w:left w:val="single" w:sz="4" w:space="0" w:color="auto"/>
              <w:bottom w:val="single" w:sz="4" w:space="0" w:color="auto"/>
              <w:right w:val="single" w:sz="4" w:space="0" w:color="auto"/>
            </w:tcBorders>
            <w:vAlign w:val="center"/>
            <w:hideMark/>
          </w:tcPr>
          <w:p w14:paraId="12FF26A4" w14:textId="4957A05D" w:rsidR="001C5E65" w:rsidRPr="001C5E65" w:rsidDel="00DE3725" w:rsidRDefault="001C5E65" w:rsidP="001C5E65">
            <w:pPr>
              <w:spacing w:after="0" w:line="240" w:lineRule="auto"/>
              <w:rPr>
                <w:del w:id="7305" w:author="Diana Gonzalez Garcia" w:date="2021-05-10T07:11:00Z"/>
                <w:rFonts w:ascii="Calibri" w:hAnsi="Calibri" w:cs="Calibri"/>
                <w:sz w:val="18"/>
                <w:szCs w:val="18"/>
                <w:lang w:eastAsia="es-CO"/>
              </w:rPr>
            </w:pPr>
          </w:p>
        </w:tc>
        <w:tc>
          <w:tcPr>
            <w:tcW w:w="447" w:type="pct"/>
            <w:vMerge/>
            <w:tcBorders>
              <w:top w:val="single" w:sz="4" w:space="0" w:color="auto"/>
              <w:left w:val="single" w:sz="4" w:space="0" w:color="auto"/>
              <w:bottom w:val="nil"/>
              <w:right w:val="single" w:sz="4" w:space="0" w:color="auto"/>
            </w:tcBorders>
            <w:vAlign w:val="center"/>
            <w:hideMark/>
          </w:tcPr>
          <w:p w14:paraId="617A2D54" w14:textId="41AFE86D" w:rsidR="001C5E65" w:rsidRPr="001C5E65" w:rsidDel="00DE3725" w:rsidRDefault="001C5E65" w:rsidP="001C5E65">
            <w:pPr>
              <w:spacing w:after="0" w:line="240" w:lineRule="auto"/>
              <w:rPr>
                <w:del w:id="7306" w:author="Diana Gonzalez Garcia" w:date="2021-05-10T07:11:00Z"/>
                <w:rFonts w:ascii="Calibri" w:hAnsi="Calibri" w:cs="Calibri"/>
                <w:color w:val="000000"/>
                <w:sz w:val="18"/>
                <w:szCs w:val="18"/>
                <w:lang w:eastAsia="es-CO"/>
              </w:rPr>
            </w:pPr>
          </w:p>
        </w:tc>
        <w:tc>
          <w:tcPr>
            <w:tcW w:w="369" w:type="pct"/>
            <w:vMerge/>
            <w:tcBorders>
              <w:top w:val="nil"/>
              <w:left w:val="nil"/>
              <w:bottom w:val="single" w:sz="4" w:space="0" w:color="auto"/>
              <w:right w:val="single" w:sz="4" w:space="0" w:color="auto"/>
            </w:tcBorders>
            <w:vAlign w:val="center"/>
            <w:hideMark/>
          </w:tcPr>
          <w:p w14:paraId="2729E1DC" w14:textId="147472DE" w:rsidR="001C5E65" w:rsidRPr="001C5E65" w:rsidDel="00DE3725" w:rsidRDefault="001C5E65" w:rsidP="001C5E65">
            <w:pPr>
              <w:spacing w:after="0" w:line="240" w:lineRule="auto"/>
              <w:rPr>
                <w:del w:id="7307" w:author="Diana Gonzalez Garcia" w:date="2021-05-10T07:11:00Z"/>
                <w:rFonts w:ascii="Calibri" w:hAnsi="Calibri" w:cs="Calibri"/>
                <w:color w:val="000000"/>
                <w:sz w:val="18"/>
                <w:szCs w:val="18"/>
                <w:lang w:eastAsia="es-CO"/>
              </w:rPr>
            </w:pPr>
          </w:p>
        </w:tc>
        <w:tc>
          <w:tcPr>
            <w:tcW w:w="1798" w:type="pct"/>
            <w:tcBorders>
              <w:top w:val="nil"/>
              <w:left w:val="single" w:sz="4" w:space="0" w:color="auto"/>
              <w:bottom w:val="nil"/>
              <w:right w:val="single" w:sz="4" w:space="0" w:color="auto"/>
            </w:tcBorders>
            <w:shd w:val="clear" w:color="auto" w:fill="auto"/>
            <w:vAlign w:val="center"/>
            <w:hideMark/>
          </w:tcPr>
          <w:p w14:paraId="0CCA6F72" w14:textId="673CC87B" w:rsidR="001C5E65" w:rsidRPr="001C5E65" w:rsidDel="00DE3725" w:rsidRDefault="001C5E65" w:rsidP="001C5E65">
            <w:pPr>
              <w:spacing w:after="0" w:line="240" w:lineRule="auto"/>
              <w:jc w:val="both"/>
              <w:rPr>
                <w:del w:id="7308" w:author="Diana Gonzalez Garcia" w:date="2021-05-10T07:11:00Z"/>
                <w:rFonts w:ascii="Calibri" w:hAnsi="Calibri" w:cs="Calibri"/>
                <w:color w:val="000000"/>
                <w:sz w:val="18"/>
                <w:szCs w:val="18"/>
                <w:lang w:eastAsia="es-CO"/>
              </w:rPr>
            </w:pPr>
            <w:del w:id="7309" w:author="Diana Gonzalez Garcia" w:date="2021-05-10T07:11:00Z">
              <w:r w:rsidRPr="001C5E65" w:rsidDel="00DE3725">
                <w:rPr>
                  <w:rFonts w:ascii="Calibri" w:hAnsi="Calibri" w:cs="Calibri"/>
                  <w:color w:val="000000"/>
                  <w:sz w:val="18"/>
                  <w:szCs w:val="18"/>
                  <w:lang w:eastAsia="es-CO"/>
                </w:rPr>
                <w:delText> </w:delText>
              </w:r>
            </w:del>
          </w:p>
        </w:tc>
        <w:tc>
          <w:tcPr>
            <w:tcW w:w="330" w:type="pct"/>
            <w:vMerge/>
            <w:tcBorders>
              <w:top w:val="nil"/>
              <w:left w:val="nil"/>
              <w:bottom w:val="single" w:sz="4" w:space="0" w:color="auto"/>
              <w:right w:val="single" w:sz="4" w:space="0" w:color="auto"/>
            </w:tcBorders>
            <w:vAlign w:val="center"/>
            <w:hideMark/>
          </w:tcPr>
          <w:p w14:paraId="4D221692" w14:textId="21E3F46C" w:rsidR="001C5E65" w:rsidRPr="001C5E65" w:rsidDel="00DE3725" w:rsidRDefault="001C5E65" w:rsidP="001C5E65">
            <w:pPr>
              <w:spacing w:after="0" w:line="240" w:lineRule="auto"/>
              <w:rPr>
                <w:del w:id="7310" w:author="Diana Gonzalez Garcia" w:date="2021-05-10T07:11:00Z"/>
                <w:rFonts w:ascii="Calibri" w:hAnsi="Calibri" w:cs="Calibri"/>
                <w:color w:val="000000"/>
                <w:sz w:val="18"/>
                <w:szCs w:val="18"/>
                <w:lang w:eastAsia="es-CO"/>
              </w:rPr>
            </w:pPr>
          </w:p>
        </w:tc>
        <w:tc>
          <w:tcPr>
            <w:tcW w:w="1249" w:type="pct"/>
            <w:vMerge/>
            <w:tcBorders>
              <w:top w:val="nil"/>
              <w:left w:val="single" w:sz="4" w:space="0" w:color="auto"/>
              <w:bottom w:val="single" w:sz="4" w:space="0" w:color="auto"/>
              <w:right w:val="single" w:sz="4" w:space="0" w:color="auto"/>
            </w:tcBorders>
            <w:vAlign w:val="center"/>
            <w:hideMark/>
          </w:tcPr>
          <w:p w14:paraId="2FC8B4AF" w14:textId="41248FA0" w:rsidR="001C5E65" w:rsidRPr="001C5E65" w:rsidDel="00DE3725" w:rsidRDefault="001C5E65" w:rsidP="001C5E65">
            <w:pPr>
              <w:spacing w:after="0" w:line="240" w:lineRule="auto"/>
              <w:rPr>
                <w:del w:id="7311" w:author="Diana Gonzalez Garcia" w:date="2021-05-10T07:11:00Z"/>
                <w:rFonts w:ascii="Calibri" w:hAnsi="Calibri" w:cs="Calibri"/>
                <w:color w:val="000000"/>
                <w:sz w:val="18"/>
                <w:szCs w:val="18"/>
                <w:lang w:eastAsia="es-CO"/>
              </w:rPr>
            </w:pPr>
          </w:p>
        </w:tc>
      </w:tr>
      <w:tr w:rsidR="001C5E65" w:rsidRPr="001C5E65" w:rsidDel="00DE3725" w14:paraId="7A82E1CE" w14:textId="342D4A9D" w:rsidTr="001C5E65">
        <w:trPr>
          <w:trHeight w:val="1440"/>
          <w:del w:id="7312" w:author="Diana Gonzalez Garcia" w:date="2021-05-10T07:11:00Z"/>
        </w:trPr>
        <w:tc>
          <w:tcPr>
            <w:tcW w:w="403" w:type="pct"/>
            <w:vMerge/>
            <w:tcBorders>
              <w:top w:val="nil"/>
              <w:left w:val="single" w:sz="4" w:space="0" w:color="auto"/>
              <w:bottom w:val="single" w:sz="4" w:space="0" w:color="auto"/>
              <w:right w:val="single" w:sz="4" w:space="0" w:color="auto"/>
            </w:tcBorders>
            <w:vAlign w:val="center"/>
            <w:hideMark/>
          </w:tcPr>
          <w:p w14:paraId="4063A8A8" w14:textId="457BE8C3" w:rsidR="001C5E65" w:rsidRPr="001C5E65" w:rsidDel="00DE3725" w:rsidRDefault="001C5E65" w:rsidP="001C5E65">
            <w:pPr>
              <w:spacing w:after="0" w:line="240" w:lineRule="auto"/>
              <w:rPr>
                <w:del w:id="7313" w:author="Diana Gonzalez Garcia" w:date="2021-05-10T07:11:00Z"/>
                <w:rFonts w:ascii="Calibri" w:hAnsi="Calibri" w:cs="Calibri"/>
                <w:color w:val="000000"/>
                <w:sz w:val="18"/>
                <w:szCs w:val="18"/>
                <w:lang w:eastAsia="es-CO"/>
              </w:rPr>
            </w:pPr>
          </w:p>
        </w:tc>
        <w:tc>
          <w:tcPr>
            <w:tcW w:w="403" w:type="pct"/>
            <w:vMerge/>
            <w:tcBorders>
              <w:top w:val="nil"/>
              <w:left w:val="single" w:sz="4" w:space="0" w:color="auto"/>
              <w:bottom w:val="single" w:sz="4" w:space="0" w:color="auto"/>
              <w:right w:val="single" w:sz="4" w:space="0" w:color="auto"/>
            </w:tcBorders>
            <w:vAlign w:val="center"/>
            <w:hideMark/>
          </w:tcPr>
          <w:p w14:paraId="4A4A14A4" w14:textId="3D9D5549" w:rsidR="001C5E65" w:rsidRPr="001C5E65" w:rsidDel="00DE3725" w:rsidRDefault="001C5E65" w:rsidP="001C5E65">
            <w:pPr>
              <w:spacing w:after="0" w:line="240" w:lineRule="auto"/>
              <w:rPr>
                <w:del w:id="7314" w:author="Diana Gonzalez Garcia" w:date="2021-05-10T07:11:00Z"/>
                <w:rFonts w:ascii="Calibri" w:hAnsi="Calibri" w:cs="Calibri"/>
                <w:sz w:val="18"/>
                <w:szCs w:val="18"/>
                <w:lang w:eastAsia="es-CO"/>
              </w:rPr>
            </w:pPr>
          </w:p>
        </w:tc>
        <w:tc>
          <w:tcPr>
            <w:tcW w:w="447" w:type="pct"/>
            <w:vMerge/>
            <w:tcBorders>
              <w:top w:val="single" w:sz="4" w:space="0" w:color="auto"/>
              <w:left w:val="single" w:sz="4" w:space="0" w:color="auto"/>
              <w:bottom w:val="nil"/>
              <w:right w:val="single" w:sz="4" w:space="0" w:color="auto"/>
            </w:tcBorders>
            <w:vAlign w:val="center"/>
            <w:hideMark/>
          </w:tcPr>
          <w:p w14:paraId="1706A8BA" w14:textId="57DDA031" w:rsidR="001C5E65" w:rsidRPr="001C5E65" w:rsidDel="00DE3725" w:rsidRDefault="001C5E65" w:rsidP="001C5E65">
            <w:pPr>
              <w:spacing w:after="0" w:line="240" w:lineRule="auto"/>
              <w:rPr>
                <w:del w:id="7315" w:author="Diana Gonzalez Garcia" w:date="2021-05-10T07:11:00Z"/>
                <w:rFonts w:ascii="Calibri" w:hAnsi="Calibri" w:cs="Calibri"/>
                <w:color w:val="000000"/>
                <w:sz w:val="18"/>
                <w:szCs w:val="18"/>
                <w:lang w:eastAsia="es-CO"/>
              </w:rPr>
            </w:pPr>
          </w:p>
        </w:tc>
        <w:tc>
          <w:tcPr>
            <w:tcW w:w="369" w:type="pct"/>
            <w:vMerge/>
            <w:tcBorders>
              <w:top w:val="nil"/>
              <w:left w:val="nil"/>
              <w:bottom w:val="single" w:sz="4" w:space="0" w:color="auto"/>
              <w:right w:val="single" w:sz="4" w:space="0" w:color="auto"/>
            </w:tcBorders>
            <w:vAlign w:val="center"/>
            <w:hideMark/>
          </w:tcPr>
          <w:p w14:paraId="7583B68B" w14:textId="6C576D5C" w:rsidR="001C5E65" w:rsidRPr="001C5E65" w:rsidDel="00DE3725" w:rsidRDefault="001C5E65" w:rsidP="001C5E65">
            <w:pPr>
              <w:spacing w:after="0" w:line="240" w:lineRule="auto"/>
              <w:rPr>
                <w:del w:id="7316" w:author="Diana Gonzalez Garcia" w:date="2021-05-10T07:11:00Z"/>
                <w:rFonts w:ascii="Calibri" w:hAnsi="Calibri" w:cs="Calibri"/>
                <w:color w:val="000000"/>
                <w:sz w:val="18"/>
                <w:szCs w:val="18"/>
                <w:lang w:eastAsia="es-CO"/>
              </w:rPr>
            </w:pPr>
          </w:p>
        </w:tc>
        <w:tc>
          <w:tcPr>
            <w:tcW w:w="1798" w:type="pct"/>
            <w:tcBorders>
              <w:top w:val="nil"/>
              <w:left w:val="single" w:sz="4" w:space="0" w:color="auto"/>
              <w:bottom w:val="nil"/>
              <w:right w:val="single" w:sz="4" w:space="0" w:color="auto"/>
            </w:tcBorders>
            <w:shd w:val="clear" w:color="auto" w:fill="auto"/>
            <w:vAlign w:val="center"/>
            <w:hideMark/>
          </w:tcPr>
          <w:p w14:paraId="58FEDD91" w14:textId="6A21DEE6" w:rsidR="001C5E65" w:rsidRPr="001C5E65" w:rsidDel="00DE3725" w:rsidRDefault="001C5E65" w:rsidP="001C5E65">
            <w:pPr>
              <w:spacing w:after="0" w:line="240" w:lineRule="auto"/>
              <w:jc w:val="both"/>
              <w:rPr>
                <w:del w:id="7317" w:author="Diana Gonzalez Garcia" w:date="2021-05-10T07:11:00Z"/>
                <w:rFonts w:ascii="Calibri" w:hAnsi="Calibri" w:cs="Calibri"/>
                <w:sz w:val="18"/>
                <w:szCs w:val="18"/>
                <w:lang w:eastAsia="es-CO"/>
              </w:rPr>
            </w:pPr>
            <w:del w:id="7318" w:author="Diana Gonzalez Garcia" w:date="2021-05-10T07:11:00Z">
              <w:r w:rsidRPr="001C5E65" w:rsidDel="00DE3725">
                <w:rPr>
                  <w:rFonts w:ascii="Calibri" w:hAnsi="Calibri" w:cs="Calibri"/>
                  <w:sz w:val="18"/>
                  <w:szCs w:val="18"/>
                  <w:lang w:eastAsia="es-CO"/>
                </w:rPr>
                <w:delText>En el caso que se lleguen a presentar las combinaciones de usos (según reglas de asignación del método de liquidación), se deberá considerar las variables Estrato del uso predominante y el área total construida del predio para calcular el valor total del predio.</w:delText>
              </w:r>
            </w:del>
          </w:p>
        </w:tc>
        <w:tc>
          <w:tcPr>
            <w:tcW w:w="330" w:type="pct"/>
            <w:vMerge/>
            <w:tcBorders>
              <w:top w:val="nil"/>
              <w:left w:val="nil"/>
              <w:bottom w:val="single" w:sz="4" w:space="0" w:color="auto"/>
              <w:right w:val="single" w:sz="4" w:space="0" w:color="auto"/>
            </w:tcBorders>
            <w:vAlign w:val="center"/>
            <w:hideMark/>
          </w:tcPr>
          <w:p w14:paraId="4486F33E" w14:textId="307117FD" w:rsidR="001C5E65" w:rsidRPr="001C5E65" w:rsidDel="00DE3725" w:rsidRDefault="001C5E65" w:rsidP="001C5E65">
            <w:pPr>
              <w:spacing w:after="0" w:line="240" w:lineRule="auto"/>
              <w:rPr>
                <w:del w:id="7319" w:author="Diana Gonzalez Garcia" w:date="2021-05-10T07:11:00Z"/>
                <w:rFonts w:ascii="Calibri" w:hAnsi="Calibri" w:cs="Calibri"/>
                <w:color w:val="000000"/>
                <w:sz w:val="18"/>
                <w:szCs w:val="18"/>
                <w:lang w:eastAsia="es-CO"/>
              </w:rPr>
            </w:pPr>
          </w:p>
        </w:tc>
        <w:tc>
          <w:tcPr>
            <w:tcW w:w="1249" w:type="pct"/>
            <w:vMerge/>
            <w:tcBorders>
              <w:top w:val="nil"/>
              <w:left w:val="single" w:sz="4" w:space="0" w:color="auto"/>
              <w:bottom w:val="single" w:sz="4" w:space="0" w:color="auto"/>
              <w:right w:val="single" w:sz="4" w:space="0" w:color="auto"/>
            </w:tcBorders>
            <w:vAlign w:val="center"/>
            <w:hideMark/>
          </w:tcPr>
          <w:p w14:paraId="082E7D20" w14:textId="7DB2171A" w:rsidR="001C5E65" w:rsidRPr="001C5E65" w:rsidDel="00DE3725" w:rsidRDefault="001C5E65" w:rsidP="001C5E65">
            <w:pPr>
              <w:spacing w:after="0" w:line="240" w:lineRule="auto"/>
              <w:rPr>
                <w:del w:id="7320" w:author="Diana Gonzalez Garcia" w:date="2021-05-10T07:11:00Z"/>
                <w:rFonts w:ascii="Calibri" w:hAnsi="Calibri" w:cs="Calibri"/>
                <w:color w:val="000000"/>
                <w:sz w:val="18"/>
                <w:szCs w:val="18"/>
                <w:lang w:eastAsia="es-CO"/>
              </w:rPr>
            </w:pPr>
          </w:p>
        </w:tc>
      </w:tr>
      <w:tr w:rsidR="001C5E65" w:rsidRPr="001C5E65" w:rsidDel="00DE3725" w14:paraId="41F25288" w14:textId="5F7CBE90" w:rsidTr="001C5E65">
        <w:trPr>
          <w:trHeight w:val="1080"/>
          <w:del w:id="7321" w:author="Diana Gonzalez Garcia" w:date="2021-05-10T07:11:00Z"/>
        </w:trPr>
        <w:tc>
          <w:tcPr>
            <w:tcW w:w="403" w:type="pct"/>
            <w:vMerge/>
            <w:tcBorders>
              <w:top w:val="nil"/>
              <w:left w:val="single" w:sz="4" w:space="0" w:color="auto"/>
              <w:bottom w:val="single" w:sz="4" w:space="0" w:color="auto"/>
              <w:right w:val="single" w:sz="4" w:space="0" w:color="auto"/>
            </w:tcBorders>
            <w:vAlign w:val="center"/>
            <w:hideMark/>
          </w:tcPr>
          <w:p w14:paraId="0A1D89FC" w14:textId="489440C7" w:rsidR="001C5E65" w:rsidRPr="001C5E65" w:rsidDel="00DE3725" w:rsidRDefault="001C5E65" w:rsidP="001C5E65">
            <w:pPr>
              <w:spacing w:after="0" w:line="240" w:lineRule="auto"/>
              <w:rPr>
                <w:del w:id="7322" w:author="Diana Gonzalez Garcia" w:date="2021-05-10T07:11:00Z"/>
                <w:rFonts w:ascii="Calibri" w:hAnsi="Calibri" w:cs="Calibri"/>
                <w:color w:val="000000"/>
                <w:sz w:val="18"/>
                <w:szCs w:val="18"/>
                <w:lang w:eastAsia="es-CO"/>
              </w:rPr>
            </w:pPr>
          </w:p>
        </w:tc>
        <w:tc>
          <w:tcPr>
            <w:tcW w:w="403" w:type="pct"/>
            <w:vMerge/>
            <w:tcBorders>
              <w:top w:val="nil"/>
              <w:left w:val="single" w:sz="4" w:space="0" w:color="auto"/>
              <w:bottom w:val="single" w:sz="4" w:space="0" w:color="auto"/>
              <w:right w:val="single" w:sz="4" w:space="0" w:color="auto"/>
            </w:tcBorders>
            <w:vAlign w:val="center"/>
            <w:hideMark/>
          </w:tcPr>
          <w:p w14:paraId="2A433CA0" w14:textId="7A85E0AA" w:rsidR="001C5E65" w:rsidRPr="001C5E65" w:rsidDel="00DE3725" w:rsidRDefault="001C5E65" w:rsidP="001C5E65">
            <w:pPr>
              <w:spacing w:after="0" w:line="240" w:lineRule="auto"/>
              <w:rPr>
                <w:del w:id="7323" w:author="Diana Gonzalez Garcia" w:date="2021-05-10T07:11:00Z"/>
                <w:rFonts w:ascii="Calibri" w:hAnsi="Calibri" w:cs="Calibri"/>
                <w:sz w:val="18"/>
                <w:szCs w:val="18"/>
                <w:lang w:eastAsia="es-CO"/>
              </w:rPr>
            </w:pPr>
          </w:p>
        </w:tc>
        <w:tc>
          <w:tcPr>
            <w:tcW w:w="447" w:type="pct"/>
            <w:vMerge w:val="restart"/>
            <w:tcBorders>
              <w:top w:val="nil"/>
              <w:left w:val="single" w:sz="4" w:space="0" w:color="auto"/>
              <w:bottom w:val="single" w:sz="4" w:space="0" w:color="000000"/>
              <w:right w:val="single" w:sz="4" w:space="0" w:color="auto"/>
            </w:tcBorders>
            <w:shd w:val="clear" w:color="auto" w:fill="auto"/>
            <w:vAlign w:val="center"/>
            <w:hideMark/>
          </w:tcPr>
          <w:p w14:paraId="707982D0" w14:textId="5798C45F" w:rsidR="001C5E65" w:rsidRPr="001C5E65" w:rsidDel="00DE3725" w:rsidRDefault="001C5E65" w:rsidP="001C5E65">
            <w:pPr>
              <w:spacing w:after="0" w:line="240" w:lineRule="auto"/>
              <w:jc w:val="center"/>
              <w:rPr>
                <w:del w:id="7324" w:author="Diana Gonzalez Garcia" w:date="2021-05-10T07:11:00Z"/>
                <w:rFonts w:ascii="Calibri" w:hAnsi="Calibri" w:cs="Calibri"/>
                <w:color w:val="000000"/>
                <w:sz w:val="18"/>
                <w:szCs w:val="18"/>
                <w:lang w:eastAsia="es-CO"/>
              </w:rPr>
            </w:pPr>
            <w:del w:id="7325" w:author="Diana Gonzalez Garcia" w:date="2021-05-10T07:11:00Z">
              <w:r w:rsidRPr="001C5E65" w:rsidDel="00DE3725">
                <w:rPr>
                  <w:rFonts w:ascii="Calibri" w:hAnsi="Calibri" w:cs="Calibri"/>
                  <w:color w:val="000000"/>
                  <w:sz w:val="18"/>
                  <w:szCs w:val="18"/>
                  <w:lang w:eastAsia="es-CO"/>
                </w:rPr>
                <w:delText>$</w:delText>
              </w:r>
            </w:del>
          </w:p>
        </w:tc>
        <w:tc>
          <w:tcPr>
            <w:tcW w:w="369" w:type="pct"/>
            <w:vMerge w:val="restart"/>
            <w:tcBorders>
              <w:top w:val="nil"/>
              <w:left w:val="nil"/>
              <w:bottom w:val="single" w:sz="4" w:space="0" w:color="auto"/>
              <w:right w:val="single" w:sz="4" w:space="0" w:color="auto"/>
            </w:tcBorders>
            <w:shd w:val="clear" w:color="auto" w:fill="auto"/>
            <w:vAlign w:val="center"/>
            <w:hideMark/>
          </w:tcPr>
          <w:p w14:paraId="009C6AB7" w14:textId="725145E3" w:rsidR="001C5E65" w:rsidRPr="001C5E65" w:rsidDel="00DE3725" w:rsidRDefault="001C5E65" w:rsidP="001C5E65">
            <w:pPr>
              <w:spacing w:after="0" w:line="240" w:lineRule="auto"/>
              <w:jc w:val="center"/>
              <w:rPr>
                <w:del w:id="7326" w:author="Diana Gonzalez Garcia" w:date="2021-05-10T07:11:00Z"/>
                <w:rFonts w:ascii="Calibri" w:hAnsi="Calibri" w:cs="Calibri"/>
                <w:color w:val="000000"/>
                <w:sz w:val="18"/>
                <w:szCs w:val="18"/>
                <w:lang w:eastAsia="es-CO"/>
              </w:rPr>
            </w:pPr>
            <w:del w:id="7327" w:author="Diana Gonzalez Garcia" w:date="2021-05-10T07:11:00Z">
              <w:r w:rsidRPr="001C5E65" w:rsidDel="00DE3725">
                <w:rPr>
                  <w:rFonts w:ascii="Calibri" w:hAnsi="Calibri" w:cs="Calibri"/>
                  <w:color w:val="000000"/>
                  <w:sz w:val="18"/>
                  <w:szCs w:val="18"/>
                  <w:lang w:eastAsia="es-CO"/>
                </w:rPr>
                <w:delText>Área construida por unidad calificada</w:delText>
              </w:r>
            </w:del>
          </w:p>
        </w:tc>
        <w:tc>
          <w:tcPr>
            <w:tcW w:w="1798" w:type="pct"/>
            <w:tcBorders>
              <w:top w:val="nil"/>
              <w:left w:val="single" w:sz="4" w:space="0" w:color="auto"/>
              <w:bottom w:val="nil"/>
              <w:right w:val="single" w:sz="4" w:space="0" w:color="auto"/>
            </w:tcBorders>
            <w:shd w:val="clear" w:color="auto" w:fill="auto"/>
            <w:vAlign w:val="center"/>
            <w:hideMark/>
          </w:tcPr>
          <w:p w14:paraId="0BB6996B" w14:textId="0B00DD67" w:rsidR="001C5E65" w:rsidRPr="001C5E65" w:rsidDel="00DE3725" w:rsidRDefault="001C5E65">
            <w:pPr>
              <w:spacing w:after="0" w:line="240" w:lineRule="auto"/>
              <w:jc w:val="both"/>
              <w:rPr>
                <w:del w:id="7328" w:author="Diana Gonzalez Garcia" w:date="2021-05-10T07:11:00Z"/>
                <w:rFonts w:ascii="Calibri" w:hAnsi="Calibri" w:cs="Calibri"/>
                <w:color w:val="000000"/>
                <w:sz w:val="18"/>
                <w:szCs w:val="18"/>
                <w:lang w:eastAsia="es-CO"/>
              </w:rPr>
            </w:pPr>
            <w:del w:id="7329" w:author="Diana Gonzalez Garcia" w:date="2021-05-10T07:11:00Z">
              <w:r w:rsidRPr="001C5E65" w:rsidDel="00DE3725">
                <w:rPr>
                  <w:rFonts w:ascii="Calibri" w:hAnsi="Calibri" w:cs="Calibri"/>
                  <w:color w:val="000000"/>
                  <w:sz w:val="18"/>
                  <w:szCs w:val="18"/>
                  <w:lang w:eastAsia="es-CO"/>
                </w:rPr>
                <w:delText>Para predios con edades superiores a 100 años,  la variable modelo es avalúo especial.</w:delText>
              </w:r>
            </w:del>
          </w:p>
        </w:tc>
        <w:tc>
          <w:tcPr>
            <w:tcW w:w="330" w:type="pct"/>
            <w:vMerge/>
            <w:tcBorders>
              <w:top w:val="nil"/>
              <w:left w:val="nil"/>
              <w:bottom w:val="single" w:sz="4" w:space="0" w:color="auto"/>
              <w:right w:val="single" w:sz="4" w:space="0" w:color="auto"/>
            </w:tcBorders>
            <w:vAlign w:val="center"/>
            <w:hideMark/>
          </w:tcPr>
          <w:p w14:paraId="7728546B" w14:textId="3B3A6BF8" w:rsidR="001C5E65" w:rsidRPr="001C5E65" w:rsidDel="00DE3725" w:rsidRDefault="001C5E65" w:rsidP="001C5E65">
            <w:pPr>
              <w:spacing w:after="0" w:line="240" w:lineRule="auto"/>
              <w:rPr>
                <w:del w:id="7330" w:author="Diana Gonzalez Garcia" w:date="2021-05-10T07:11:00Z"/>
                <w:rFonts w:ascii="Calibri" w:hAnsi="Calibri" w:cs="Calibri"/>
                <w:color w:val="000000"/>
                <w:sz w:val="18"/>
                <w:szCs w:val="18"/>
                <w:lang w:eastAsia="es-CO"/>
              </w:rPr>
            </w:pPr>
          </w:p>
        </w:tc>
        <w:tc>
          <w:tcPr>
            <w:tcW w:w="1249" w:type="pct"/>
            <w:vMerge/>
            <w:tcBorders>
              <w:top w:val="nil"/>
              <w:left w:val="single" w:sz="4" w:space="0" w:color="auto"/>
              <w:bottom w:val="single" w:sz="4" w:space="0" w:color="auto"/>
              <w:right w:val="single" w:sz="4" w:space="0" w:color="auto"/>
            </w:tcBorders>
            <w:vAlign w:val="center"/>
            <w:hideMark/>
          </w:tcPr>
          <w:p w14:paraId="613B7B34" w14:textId="4B4CE1BC" w:rsidR="001C5E65" w:rsidRPr="001C5E65" w:rsidDel="00DE3725" w:rsidRDefault="001C5E65" w:rsidP="001C5E65">
            <w:pPr>
              <w:spacing w:after="0" w:line="240" w:lineRule="auto"/>
              <w:rPr>
                <w:del w:id="7331" w:author="Diana Gonzalez Garcia" w:date="2021-05-10T07:11:00Z"/>
                <w:rFonts w:ascii="Calibri" w:hAnsi="Calibri" w:cs="Calibri"/>
                <w:color w:val="000000"/>
                <w:sz w:val="18"/>
                <w:szCs w:val="18"/>
                <w:lang w:eastAsia="es-CO"/>
              </w:rPr>
            </w:pPr>
          </w:p>
        </w:tc>
      </w:tr>
      <w:tr w:rsidR="001C5E65" w:rsidRPr="001C5E65" w:rsidDel="00DE3725" w14:paraId="194BD844" w14:textId="79065CB8" w:rsidTr="001C5E65">
        <w:trPr>
          <w:trHeight w:val="990"/>
          <w:del w:id="7332" w:author="Diana Gonzalez Garcia" w:date="2021-05-10T07:11:00Z"/>
        </w:trPr>
        <w:tc>
          <w:tcPr>
            <w:tcW w:w="403" w:type="pct"/>
            <w:vMerge/>
            <w:tcBorders>
              <w:top w:val="nil"/>
              <w:left w:val="single" w:sz="4" w:space="0" w:color="auto"/>
              <w:bottom w:val="single" w:sz="4" w:space="0" w:color="auto"/>
              <w:right w:val="single" w:sz="4" w:space="0" w:color="auto"/>
            </w:tcBorders>
            <w:vAlign w:val="center"/>
            <w:hideMark/>
          </w:tcPr>
          <w:p w14:paraId="085500AE" w14:textId="4FA78F46" w:rsidR="001C5E65" w:rsidRPr="001C5E65" w:rsidDel="00DE3725" w:rsidRDefault="001C5E65" w:rsidP="001C5E65">
            <w:pPr>
              <w:spacing w:after="0" w:line="240" w:lineRule="auto"/>
              <w:rPr>
                <w:del w:id="7333" w:author="Diana Gonzalez Garcia" w:date="2021-05-10T07:11:00Z"/>
                <w:rFonts w:ascii="Calibri" w:hAnsi="Calibri" w:cs="Calibri"/>
                <w:color w:val="000000"/>
                <w:sz w:val="18"/>
                <w:szCs w:val="18"/>
                <w:lang w:eastAsia="es-CO"/>
              </w:rPr>
            </w:pPr>
          </w:p>
        </w:tc>
        <w:tc>
          <w:tcPr>
            <w:tcW w:w="403" w:type="pct"/>
            <w:vMerge/>
            <w:tcBorders>
              <w:top w:val="nil"/>
              <w:left w:val="single" w:sz="4" w:space="0" w:color="auto"/>
              <w:bottom w:val="single" w:sz="4" w:space="0" w:color="auto"/>
              <w:right w:val="single" w:sz="4" w:space="0" w:color="auto"/>
            </w:tcBorders>
            <w:vAlign w:val="center"/>
            <w:hideMark/>
          </w:tcPr>
          <w:p w14:paraId="4007BB73" w14:textId="6A305F06" w:rsidR="001C5E65" w:rsidRPr="001C5E65" w:rsidDel="00DE3725" w:rsidRDefault="001C5E65" w:rsidP="001C5E65">
            <w:pPr>
              <w:spacing w:after="0" w:line="240" w:lineRule="auto"/>
              <w:rPr>
                <w:del w:id="7334" w:author="Diana Gonzalez Garcia" w:date="2021-05-10T07:11:00Z"/>
                <w:rFonts w:ascii="Calibri" w:hAnsi="Calibri" w:cs="Calibri"/>
                <w:sz w:val="18"/>
                <w:szCs w:val="18"/>
                <w:lang w:eastAsia="es-CO"/>
              </w:rPr>
            </w:pPr>
          </w:p>
        </w:tc>
        <w:tc>
          <w:tcPr>
            <w:tcW w:w="447" w:type="pct"/>
            <w:vMerge/>
            <w:tcBorders>
              <w:top w:val="nil"/>
              <w:left w:val="single" w:sz="4" w:space="0" w:color="auto"/>
              <w:bottom w:val="single" w:sz="4" w:space="0" w:color="000000"/>
              <w:right w:val="single" w:sz="4" w:space="0" w:color="auto"/>
            </w:tcBorders>
            <w:vAlign w:val="center"/>
            <w:hideMark/>
          </w:tcPr>
          <w:p w14:paraId="03AEF303" w14:textId="5CBA46EA" w:rsidR="001C5E65" w:rsidRPr="001C5E65" w:rsidDel="00DE3725" w:rsidRDefault="001C5E65" w:rsidP="001C5E65">
            <w:pPr>
              <w:spacing w:after="0" w:line="240" w:lineRule="auto"/>
              <w:rPr>
                <w:del w:id="7335" w:author="Diana Gonzalez Garcia" w:date="2021-05-10T07:11:00Z"/>
                <w:rFonts w:ascii="Calibri" w:hAnsi="Calibri" w:cs="Calibri"/>
                <w:color w:val="000000"/>
                <w:sz w:val="18"/>
                <w:szCs w:val="18"/>
                <w:lang w:eastAsia="es-CO"/>
              </w:rPr>
            </w:pPr>
          </w:p>
        </w:tc>
        <w:tc>
          <w:tcPr>
            <w:tcW w:w="369" w:type="pct"/>
            <w:vMerge/>
            <w:tcBorders>
              <w:top w:val="nil"/>
              <w:left w:val="nil"/>
              <w:bottom w:val="single" w:sz="4" w:space="0" w:color="auto"/>
              <w:right w:val="single" w:sz="4" w:space="0" w:color="auto"/>
            </w:tcBorders>
            <w:vAlign w:val="center"/>
            <w:hideMark/>
          </w:tcPr>
          <w:p w14:paraId="69AD7176" w14:textId="713F61C3" w:rsidR="001C5E65" w:rsidRPr="001C5E65" w:rsidDel="00DE3725" w:rsidRDefault="001C5E65" w:rsidP="001C5E65">
            <w:pPr>
              <w:spacing w:after="0" w:line="240" w:lineRule="auto"/>
              <w:rPr>
                <w:del w:id="7336" w:author="Diana Gonzalez Garcia" w:date="2021-05-10T07:11:00Z"/>
                <w:rFonts w:ascii="Calibri" w:hAnsi="Calibri" w:cs="Calibri"/>
                <w:color w:val="000000"/>
                <w:sz w:val="18"/>
                <w:szCs w:val="18"/>
                <w:lang w:eastAsia="es-CO"/>
              </w:rPr>
            </w:pPr>
          </w:p>
        </w:tc>
        <w:tc>
          <w:tcPr>
            <w:tcW w:w="1798" w:type="pct"/>
            <w:tcBorders>
              <w:top w:val="nil"/>
              <w:left w:val="single" w:sz="4" w:space="0" w:color="auto"/>
              <w:bottom w:val="nil"/>
              <w:right w:val="single" w:sz="4" w:space="0" w:color="auto"/>
            </w:tcBorders>
            <w:shd w:val="clear" w:color="auto" w:fill="auto"/>
            <w:vAlign w:val="center"/>
            <w:hideMark/>
          </w:tcPr>
          <w:p w14:paraId="3DE69EA0" w14:textId="7475ADA8" w:rsidR="001C5E65" w:rsidRPr="001C5E65" w:rsidDel="00DE3725" w:rsidRDefault="001C5E65">
            <w:pPr>
              <w:spacing w:after="0" w:line="240" w:lineRule="auto"/>
              <w:jc w:val="both"/>
              <w:rPr>
                <w:del w:id="7337" w:author="Diana Gonzalez Garcia" w:date="2021-05-10T07:11:00Z"/>
                <w:rFonts w:ascii="Calibri" w:hAnsi="Calibri" w:cs="Calibri"/>
                <w:color w:val="000000"/>
                <w:sz w:val="18"/>
                <w:szCs w:val="18"/>
                <w:lang w:eastAsia="es-CO"/>
              </w:rPr>
            </w:pPr>
            <w:del w:id="7338" w:author="Diana Gonzalez Garcia" w:date="2021-05-10T07:11:00Z">
              <w:r w:rsidRPr="001C5E65" w:rsidDel="00DE3725">
                <w:rPr>
                  <w:rFonts w:ascii="Calibri" w:hAnsi="Calibri" w:cs="Calibri"/>
                  <w:color w:val="000000"/>
                  <w:sz w:val="18"/>
                  <w:szCs w:val="18"/>
                  <w:lang w:eastAsia="es-CO"/>
                </w:rPr>
                <w:delText>Para predios con puntajes superiores a 100,  la variable modelo es avalúo especial.</w:delText>
              </w:r>
            </w:del>
          </w:p>
        </w:tc>
        <w:tc>
          <w:tcPr>
            <w:tcW w:w="330" w:type="pct"/>
            <w:vMerge/>
            <w:tcBorders>
              <w:top w:val="nil"/>
              <w:left w:val="nil"/>
              <w:bottom w:val="single" w:sz="4" w:space="0" w:color="auto"/>
              <w:right w:val="single" w:sz="4" w:space="0" w:color="auto"/>
            </w:tcBorders>
            <w:vAlign w:val="center"/>
            <w:hideMark/>
          </w:tcPr>
          <w:p w14:paraId="53602309" w14:textId="6193FC0B" w:rsidR="001C5E65" w:rsidRPr="001C5E65" w:rsidDel="00DE3725" w:rsidRDefault="001C5E65" w:rsidP="001C5E65">
            <w:pPr>
              <w:spacing w:after="0" w:line="240" w:lineRule="auto"/>
              <w:rPr>
                <w:del w:id="7339" w:author="Diana Gonzalez Garcia" w:date="2021-05-10T07:11:00Z"/>
                <w:rFonts w:ascii="Calibri" w:hAnsi="Calibri" w:cs="Calibri"/>
                <w:color w:val="000000"/>
                <w:sz w:val="18"/>
                <w:szCs w:val="18"/>
                <w:lang w:eastAsia="es-CO"/>
              </w:rPr>
            </w:pPr>
          </w:p>
        </w:tc>
        <w:tc>
          <w:tcPr>
            <w:tcW w:w="1249" w:type="pct"/>
            <w:vMerge/>
            <w:tcBorders>
              <w:top w:val="nil"/>
              <w:left w:val="single" w:sz="4" w:space="0" w:color="auto"/>
              <w:bottom w:val="single" w:sz="4" w:space="0" w:color="auto"/>
              <w:right w:val="single" w:sz="4" w:space="0" w:color="auto"/>
            </w:tcBorders>
            <w:vAlign w:val="center"/>
            <w:hideMark/>
          </w:tcPr>
          <w:p w14:paraId="2A2CF1FA" w14:textId="05390F23" w:rsidR="001C5E65" w:rsidRPr="001C5E65" w:rsidDel="00DE3725" w:rsidRDefault="001C5E65" w:rsidP="001C5E65">
            <w:pPr>
              <w:spacing w:after="0" w:line="240" w:lineRule="auto"/>
              <w:rPr>
                <w:del w:id="7340" w:author="Diana Gonzalez Garcia" w:date="2021-05-10T07:11:00Z"/>
                <w:rFonts w:ascii="Calibri" w:hAnsi="Calibri" w:cs="Calibri"/>
                <w:color w:val="000000"/>
                <w:sz w:val="18"/>
                <w:szCs w:val="18"/>
                <w:lang w:eastAsia="es-CO"/>
              </w:rPr>
            </w:pPr>
          </w:p>
        </w:tc>
      </w:tr>
      <w:tr w:rsidR="001C5E65" w:rsidRPr="001C5E65" w:rsidDel="00DE3725" w14:paraId="06682245" w14:textId="4338FA28" w:rsidTr="001C5E65">
        <w:trPr>
          <w:trHeight w:val="1230"/>
          <w:del w:id="7341" w:author="Diana Gonzalez Garcia" w:date="2021-05-10T07:11:00Z"/>
        </w:trPr>
        <w:tc>
          <w:tcPr>
            <w:tcW w:w="403" w:type="pct"/>
            <w:vMerge/>
            <w:tcBorders>
              <w:top w:val="nil"/>
              <w:left w:val="single" w:sz="4" w:space="0" w:color="auto"/>
              <w:bottom w:val="single" w:sz="4" w:space="0" w:color="auto"/>
              <w:right w:val="single" w:sz="4" w:space="0" w:color="auto"/>
            </w:tcBorders>
            <w:vAlign w:val="center"/>
            <w:hideMark/>
          </w:tcPr>
          <w:p w14:paraId="0DB47762" w14:textId="04200917" w:rsidR="001C5E65" w:rsidRPr="001C5E65" w:rsidDel="00DE3725" w:rsidRDefault="001C5E65" w:rsidP="001C5E65">
            <w:pPr>
              <w:spacing w:after="0" w:line="240" w:lineRule="auto"/>
              <w:rPr>
                <w:del w:id="7342" w:author="Diana Gonzalez Garcia" w:date="2021-05-10T07:11:00Z"/>
                <w:rFonts w:ascii="Calibri" w:hAnsi="Calibri" w:cs="Calibri"/>
                <w:color w:val="000000"/>
                <w:sz w:val="18"/>
                <w:szCs w:val="18"/>
                <w:lang w:eastAsia="es-CO"/>
              </w:rPr>
            </w:pPr>
          </w:p>
        </w:tc>
        <w:tc>
          <w:tcPr>
            <w:tcW w:w="403" w:type="pct"/>
            <w:vMerge/>
            <w:tcBorders>
              <w:top w:val="nil"/>
              <w:left w:val="single" w:sz="4" w:space="0" w:color="auto"/>
              <w:bottom w:val="single" w:sz="4" w:space="0" w:color="auto"/>
              <w:right w:val="single" w:sz="4" w:space="0" w:color="auto"/>
            </w:tcBorders>
            <w:vAlign w:val="center"/>
            <w:hideMark/>
          </w:tcPr>
          <w:p w14:paraId="5F549370" w14:textId="5C096FC6" w:rsidR="001C5E65" w:rsidRPr="001C5E65" w:rsidDel="00DE3725" w:rsidRDefault="001C5E65" w:rsidP="001C5E65">
            <w:pPr>
              <w:spacing w:after="0" w:line="240" w:lineRule="auto"/>
              <w:rPr>
                <w:del w:id="7343" w:author="Diana Gonzalez Garcia" w:date="2021-05-10T07:11:00Z"/>
                <w:rFonts w:ascii="Calibri" w:hAnsi="Calibri" w:cs="Calibri"/>
                <w:sz w:val="18"/>
                <w:szCs w:val="18"/>
                <w:lang w:eastAsia="es-CO"/>
              </w:rPr>
            </w:pPr>
          </w:p>
        </w:tc>
        <w:tc>
          <w:tcPr>
            <w:tcW w:w="447" w:type="pct"/>
            <w:vMerge/>
            <w:tcBorders>
              <w:top w:val="nil"/>
              <w:left w:val="single" w:sz="4" w:space="0" w:color="auto"/>
              <w:bottom w:val="single" w:sz="4" w:space="0" w:color="000000"/>
              <w:right w:val="single" w:sz="4" w:space="0" w:color="auto"/>
            </w:tcBorders>
            <w:vAlign w:val="center"/>
            <w:hideMark/>
          </w:tcPr>
          <w:p w14:paraId="4AA9094D" w14:textId="7111F683" w:rsidR="001C5E65" w:rsidRPr="001C5E65" w:rsidDel="00DE3725" w:rsidRDefault="001C5E65" w:rsidP="001C5E65">
            <w:pPr>
              <w:spacing w:after="0" w:line="240" w:lineRule="auto"/>
              <w:rPr>
                <w:del w:id="7344" w:author="Diana Gonzalez Garcia" w:date="2021-05-10T07:11:00Z"/>
                <w:rFonts w:ascii="Calibri" w:hAnsi="Calibri" w:cs="Calibri"/>
                <w:color w:val="000000"/>
                <w:sz w:val="18"/>
                <w:szCs w:val="18"/>
                <w:lang w:eastAsia="es-CO"/>
              </w:rPr>
            </w:pPr>
          </w:p>
        </w:tc>
        <w:tc>
          <w:tcPr>
            <w:tcW w:w="369" w:type="pct"/>
            <w:vMerge/>
            <w:tcBorders>
              <w:top w:val="nil"/>
              <w:left w:val="nil"/>
              <w:bottom w:val="single" w:sz="4" w:space="0" w:color="auto"/>
              <w:right w:val="single" w:sz="4" w:space="0" w:color="auto"/>
            </w:tcBorders>
            <w:vAlign w:val="center"/>
            <w:hideMark/>
          </w:tcPr>
          <w:p w14:paraId="51D6B21A" w14:textId="592AFBE5" w:rsidR="001C5E65" w:rsidRPr="001C5E65" w:rsidDel="00DE3725" w:rsidRDefault="001C5E65" w:rsidP="001C5E65">
            <w:pPr>
              <w:spacing w:after="0" w:line="240" w:lineRule="auto"/>
              <w:rPr>
                <w:del w:id="7345" w:author="Diana Gonzalez Garcia" w:date="2021-05-10T07:11:00Z"/>
                <w:rFonts w:ascii="Calibri" w:hAnsi="Calibri" w:cs="Calibri"/>
                <w:color w:val="000000"/>
                <w:sz w:val="18"/>
                <w:szCs w:val="18"/>
                <w:lang w:eastAsia="es-CO"/>
              </w:rPr>
            </w:pPr>
          </w:p>
        </w:tc>
        <w:tc>
          <w:tcPr>
            <w:tcW w:w="1798" w:type="pct"/>
            <w:tcBorders>
              <w:top w:val="nil"/>
              <w:left w:val="single" w:sz="4" w:space="0" w:color="auto"/>
              <w:bottom w:val="nil"/>
              <w:right w:val="single" w:sz="4" w:space="0" w:color="auto"/>
            </w:tcBorders>
            <w:shd w:val="clear" w:color="auto" w:fill="auto"/>
            <w:vAlign w:val="center"/>
            <w:hideMark/>
          </w:tcPr>
          <w:p w14:paraId="347B7533" w14:textId="46F1F1E9" w:rsidR="001C5E65" w:rsidRPr="001C5E65" w:rsidDel="00DE3725" w:rsidRDefault="001C5E65" w:rsidP="001C5E65">
            <w:pPr>
              <w:spacing w:after="0" w:line="240" w:lineRule="auto"/>
              <w:jc w:val="both"/>
              <w:rPr>
                <w:del w:id="7346" w:author="Diana Gonzalez Garcia" w:date="2021-05-10T07:11:00Z"/>
                <w:rFonts w:ascii="Calibri" w:hAnsi="Calibri" w:cs="Calibri"/>
                <w:color w:val="000000"/>
                <w:sz w:val="18"/>
                <w:szCs w:val="18"/>
                <w:lang w:eastAsia="es-CO"/>
              </w:rPr>
            </w:pPr>
            <w:del w:id="7347" w:author="Diana Gonzalez Garcia" w:date="2021-05-10T07:11:00Z">
              <w:r w:rsidRPr="001C5E65" w:rsidDel="00DE3725">
                <w:rPr>
                  <w:rFonts w:ascii="Calibri" w:hAnsi="Calibri" w:cs="Calibri"/>
                  <w:color w:val="000000"/>
                  <w:sz w:val="18"/>
                  <w:szCs w:val="18"/>
                  <w:lang w:eastAsia="es-CO"/>
                </w:rPr>
                <w:delText>Para predios con área superiores a 1.000 m2 la variable modelo es avalúo especial.</w:delText>
              </w:r>
            </w:del>
          </w:p>
        </w:tc>
        <w:tc>
          <w:tcPr>
            <w:tcW w:w="330" w:type="pct"/>
            <w:vMerge/>
            <w:tcBorders>
              <w:top w:val="nil"/>
              <w:left w:val="nil"/>
              <w:bottom w:val="single" w:sz="4" w:space="0" w:color="auto"/>
              <w:right w:val="single" w:sz="4" w:space="0" w:color="auto"/>
            </w:tcBorders>
            <w:vAlign w:val="center"/>
            <w:hideMark/>
          </w:tcPr>
          <w:p w14:paraId="7F4BF2A0" w14:textId="4ADA6172" w:rsidR="001C5E65" w:rsidRPr="001C5E65" w:rsidDel="00DE3725" w:rsidRDefault="001C5E65" w:rsidP="001C5E65">
            <w:pPr>
              <w:spacing w:after="0" w:line="240" w:lineRule="auto"/>
              <w:rPr>
                <w:del w:id="7348" w:author="Diana Gonzalez Garcia" w:date="2021-05-10T07:11:00Z"/>
                <w:rFonts w:ascii="Calibri" w:hAnsi="Calibri" w:cs="Calibri"/>
                <w:color w:val="000000"/>
                <w:sz w:val="18"/>
                <w:szCs w:val="18"/>
                <w:lang w:eastAsia="es-CO"/>
              </w:rPr>
            </w:pPr>
          </w:p>
        </w:tc>
        <w:tc>
          <w:tcPr>
            <w:tcW w:w="1249" w:type="pct"/>
            <w:vMerge/>
            <w:tcBorders>
              <w:top w:val="nil"/>
              <w:left w:val="single" w:sz="4" w:space="0" w:color="auto"/>
              <w:bottom w:val="single" w:sz="4" w:space="0" w:color="auto"/>
              <w:right w:val="single" w:sz="4" w:space="0" w:color="auto"/>
            </w:tcBorders>
            <w:vAlign w:val="center"/>
            <w:hideMark/>
          </w:tcPr>
          <w:p w14:paraId="1FA7E0CF" w14:textId="36D923A3" w:rsidR="001C5E65" w:rsidRPr="001C5E65" w:rsidDel="00DE3725" w:rsidRDefault="001C5E65" w:rsidP="001C5E65">
            <w:pPr>
              <w:spacing w:after="0" w:line="240" w:lineRule="auto"/>
              <w:rPr>
                <w:del w:id="7349" w:author="Diana Gonzalez Garcia" w:date="2021-05-10T07:11:00Z"/>
                <w:rFonts w:ascii="Calibri" w:hAnsi="Calibri" w:cs="Calibri"/>
                <w:color w:val="000000"/>
                <w:sz w:val="18"/>
                <w:szCs w:val="18"/>
                <w:lang w:eastAsia="es-CO"/>
              </w:rPr>
            </w:pPr>
          </w:p>
        </w:tc>
      </w:tr>
      <w:tr w:rsidR="001C5E65" w:rsidRPr="001C5E65" w:rsidDel="00DE3725" w14:paraId="7FEC2758" w14:textId="6F883213" w:rsidTr="001C5E65">
        <w:trPr>
          <w:trHeight w:val="1035"/>
          <w:del w:id="7350" w:author="Diana Gonzalez Garcia" w:date="2021-05-10T07:11:00Z"/>
        </w:trPr>
        <w:tc>
          <w:tcPr>
            <w:tcW w:w="403"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63F765F7" w14:textId="1D48D98E" w:rsidR="001C5E65" w:rsidRPr="001C5E65" w:rsidDel="00DE3725" w:rsidRDefault="001C5E65" w:rsidP="001C5E65">
            <w:pPr>
              <w:spacing w:after="0" w:line="240" w:lineRule="auto"/>
              <w:jc w:val="center"/>
              <w:rPr>
                <w:del w:id="7351" w:author="Diana Gonzalez Garcia" w:date="2021-05-10T07:11:00Z"/>
                <w:rFonts w:ascii="Calibri" w:hAnsi="Calibri" w:cs="Calibri"/>
                <w:color w:val="000000"/>
                <w:sz w:val="18"/>
                <w:szCs w:val="18"/>
                <w:lang w:eastAsia="es-CO"/>
              </w:rPr>
            </w:pPr>
            <w:del w:id="7352" w:author="Diana Gonzalez Garcia" w:date="2021-05-10T07:11:00Z">
              <w:r w:rsidRPr="001C5E65" w:rsidDel="00DE3725">
                <w:rPr>
                  <w:rFonts w:ascii="Calibri" w:hAnsi="Calibri" w:cs="Calibri"/>
                  <w:color w:val="000000"/>
                  <w:sz w:val="18"/>
                  <w:szCs w:val="18"/>
                  <w:lang w:eastAsia="es-CO"/>
                </w:rPr>
                <w:delText>T22</w:delText>
              </w:r>
            </w:del>
          </w:p>
        </w:tc>
        <w:tc>
          <w:tcPr>
            <w:tcW w:w="403" w:type="pct"/>
            <w:vMerge w:val="restart"/>
            <w:tcBorders>
              <w:top w:val="nil"/>
              <w:left w:val="single" w:sz="4" w:space="0" w:color="auto"/>
              <w:bottom w:val="single" w:sz="4" w:space="0" w:color="auto"/>
              <w:right w:val="single" w:sz="4" w:space="0" w:color="auto"/>
            </w:tcBorders>
            <w:shd w:val="clear" w:color="auto" w:fill="auto"/>
            <w:vAlign w:val="center"/>
            <w:hideMark/>
          </w:tcPr>
          <w:p w14:paraId="250F97B6" w14:textId="302A7AD0" w:rsidR="001C5E65" w:rsidRPr="001C5E65" w:rsidDel="00DE3725" w:rsidRDefault="001C5E65" w:rsidP="001C5E65">
            <w:pPr>
              <w:spacing w:after="0" w:line="240" w:lineRule="auto"/>
              <w:jc w:val="center"/>
              <w:rPr>
                <w:del w:id="7353" w:author="Diana Gonzalez Garcia" w:date="2021-05-10T07:11:00Z"/>
                <w:rFonts w:ascii="Calibri" w:hAnsi="Calibri" w:cs="Calibri"/>
                <w:sz w:val="18"/>
                <w:szCs w:val="18"/>
                <w:lang w:eastAsia="es-CO"/>
              </w:rPr>
            </w:pPr>
            <w:del w:id="7354" w:author="Diana Gonzalez Garcia" w:date="2021-05-10T07:11:00Z">
              <w:r w:rsidRPr="001C5E65" w:rsidDel="00DE3725">
                <w:rPr>
                  <w:rFonts w:ascii="Calibri" w:hAnsi="Calibri" w:cs="Calibri"/>
                  <w:sz w:val="18"/>
                  <w:szCs w:val="18"/>
                  <w:lang w:eastAsia="es-CO"/>
                </w:rPr>
                <w:delText>Parqueadero Cubierto PH</w:delText>
              </w:r>
            </w:del>
          </w:p>
        </w:tc>
        <w:tc>
          <w:tcPr>
            <w:tcW w:w="447" w:type="pct"/>
            <w:vMerge w:val="restart"/>
            <w:tcBorders>
              <w:top w:val="nil"/>
              <w:left w:val="nil"/>
              <w:bottom w:val="nil"/>
              <w:right w:val="nil"/>
            </w:tcBorders>
            <w:shd w:val="clear" w:color="auto" w:fill="auto"/>
            <w:vAlign w:val="center"/>
            <w:hideMark/>
          </w:tcPr>
          <w:p w14:paraId="623BF8EE" w14:textId="332A7FC9" w:rsidR="001C5E65" w:rsidRPr="001C5E65" w:rsidDel="00DE3725" w:rsidRDefault="001C5E65" w:rsidP="001C5E65">
            <w:pPr>
              <w:spacing w:after="0" w:line="240" w:lineRule="auto"/>
              <w:jc w:val="center"/>
              <w:rPr>
                <w:del w:id="7355" w:author="Diana Gonzalez Garcia" w:date="2021-05-10T07:11:00Z"/>
                <w:rFonts w:ascii="Calibri" w:hAnsi="Calibri" w:cs="Calibri"/>
                <w:color w:val="000000"/>
                <w:sz w:val="18"/>
                <w:szCs w:val="18"/>
                <w:lang w:eastAsia="es-CO"/>
              </w:rPr>
            </w:pPr>
            <w:del w:id="7356" w:author="Diana Gonzalez Garcia" w:date="2021-05-10T07:11:00Z">
              <w:r w:rsidRPr="001C5E65" w:rsidDel="00DE3725">
                <w:rPr>
                  <w:rFonts w:ascii="Calibri" w:hAnsi="Calibri" w:cs="Calibri"/>
                  <w:color w:val="000000"/>
                  <w:sz w:val="18"/>
                  <w:szCs w:val="18"/>
                  <w:lang w:eastAsia="es-CO"/>
                </w:rPr>
                <w:delText>Valor total</w:delText>
              </w:r>
            </w:del>
          </w:p>
        </w:tc>
        <w:tc>
          <w:tcPr>
            <w:tcW w:w="369" w:type="pct"/>
            <w:vMerge w:val="restart"/>
            <w:tcBorders>
              <w:top w:val="nil"/>
              <w:left w:val="single" w:sz="4" w:space="0" w:color="auto"/>
              <w:bottom w:val="single" w:sz="4" w:space="0" w:color="auto"/>
              <w:right w:val="single" w:sz="4" w:space="0" w:color="auto"/>
            </w:tcBorders>
            <w:shd w:val="clear" w:color="auto" w:fill="auto"/>
            <w:vAlign w:val="center"/>
            <w:hideMark/>
          </w:tcPr>
          <w:p w14:paraId="31C9BE2B" w14:textId="25A3F0A6" w:rsidR="001C5E65" w:rsidRPr="001C5E65" w:rsidDel="00DE3725" w:rsidRDefault="001C5E65" w:rsidP="001C5E65">
            <w:pPr>
              <w:spacing w:after="0" w:line="240" w:lineRule="auto"/>
              <w:jc w:val="center"/>
              <w:rPr>
                <w:del w:id="7357" w:author="Diana Gonzalez Garcia" w:date="2021-05-10T07:11:00Z"/>
                <w:rFonts w:ascii="Calibri" w:hAnsi="Calibri" w:cs="Calibri"/>
                <w:color w:val="000000"/>
                <w:sz w:val="18"/>
                <w:szCs w:val="18"/>
                <w:lang w:eastAsia="es-CO"/>
              </w:rPr>
            </w:pPr>
            <w:del w:id="7358" w:author="Diana Gonzalez Garcia" w:date="2021-05-10T07:11:00Z">
              <w:r w:rsidRPr="001C5E65" w:rsidDel="00DE3725">
                <w:rPr>
                  <w:rFonts w:ascii="Calibri" w:hAnsi="Calibri" w:cs="Calibri"/>
                  <w:color w:val="000000"/>
                  <w:sz w:val="18"/>
                  <w:szCs w:val="18"/>
                  <w:lang w:eastAsia="es-CO"/>
                </w:rPr>
                <w:delText>Estrato</w:delText>
              </w:r>
            </w:del>
          </w:p>
        </w:tc>
        <w:tc>
          <w:tcPr>
            <w:tcW w:w="1798" w:type="pct"/>
            <w:tcBorders>
              <w:top w:val="single" w:sz="4" w:space="0" w:color="auto"/>
              <w:left w:val="single" w:sz="4" w:space="0" w:color="auto"/>
              <w:bottom w:val="nil"/>
              <w:right w:val="single" w:sz="4" w:space="0" w:color="auto"/>
            </w:tcBorders>
            <w:shd w:val="clear" w:color="auto" w:fill="auto"/>
            <w:vAlign w:val="center"/>
            <w:hideMark/>
          </w:tcPr>
          <w:p w14:paraId="23914D31" w14:textId="1AB03156" w:rsidR="001C5E65" w:rsidRPr="001C5E65" w:rsidDel="00DE3725" w:rsidRDefault="001C5E65" w:rsidP="001C5E65">
            <w:pPr>
              <w:spacing w:after="0" w:line="240" w:lineRule="auto"/>
              <w:jc w:val="both"/>
              <w:rPr>
                <w:del w:id="7359" w:author="Diana Gonzalez Garcia" w:date="2021-05-10T07:11:00Z"/>
                <w:rFonts w:ascii="Calibri" w:hAnsi="Calibri" w:cs="Calibri"/>
                <w:color w:val="000000"/>
                <w:sz w:val="18"/>
                <w:szCs w:val="18"/>
                <w:lang w:eastAsia="es-CO"/>
              </w:rPr>
            </w:pPr>
            <w:del w:id="7360" w:author="Diana Gonzalez Garcia" w:date="2021-05-10T07:11:00Z">
              <w:r w:rsidRPr="001C5E65" w:rsidDel="00DE3725">
                <w:rPr>
                  <w:rFonts w:ascii="Calibri" w:hAnsi="Calibri" w:cs="Calibri"/>
                  <w:color w:val="000000"/>
                  <w:sz w:val="18"/>
                  <w:szCs w:val="18"/>
                  <w:lang w:eastAsia="es-CO"/>
                </w:rPr>
                <w:delText>Para áreas mayores de 35 metros cuadrados, se aplicará según el estrato la f</w:delText>
              </w:r>
            </w:del>
            <w:ins w:id="7361" w:author="Elba Nayibe Nuñez Arciniegas" w:date="2021-05-09T22:36:00Z">
              <w:del w:id="7362" w:author="Diana Gonzalez Garcia" w:date="2021-05-10T07:11:00Z">
                <w:r w:rsidR="00FA7FF6" w:rsidDel="00DE3725">
                  <w:rPr>
                    <w:rFonts w:ascii="Calibri" w:hAnsi="Calibri" w:cs="Calibri"/>
                    <w:color w:val="000000"/>
                    <w:sz w:val="18"/>
                    <w:szCs w:val="18"/>
                    <w:lang w:eastAsia="es-CO"/>
                  </w:rPr>
                  <w:delText>ó</w:delText>
                </w:r>
              </w:del>
            </w:ins>
            <w:del w:id="7363" w:author="Diana Gonzalez Garcia" w:date="2021-05-10T07:02:00Z">
              <w:r w:rsidRPr="001C5E65" w:rsidDel="000C54FD">
                <w:rPr>
                  <w:rFonts w:ascii="Calibri" w:hAnsi="Calibri" w:cs="Calibri"/>
                  <w:color w:val="000000"/>
                  <w:sz w:val="18"/>
                  <w:szCs w:val="18"/>
                  <w:lang w:eastAsia="es-CO"/>
                </w:rPr>
                <w:delText>o</w:delText>
              </w:r>
            </w:del>
            <w:del w:id="7364" w:author="Diana Gonzalez Garcia" w:date="2021-05-10T07:11:00Z">
              <w:r w:rsidRPr="001C5E65" w:rsidDel="00DE3725">
                <w:rPr>
                  <w:rFonts w:ascii="Calibri" w:hAnsi="Calibri" w:cs="Calibri"/>
                  <w:color w:val="000000"/>
                  <w:sz w:val="18"/>
                  <w:szCs w:val="18"/>
                  <w:lang w:eastAsia="es-CO"/>
                </w:rPr>
                <w:delText>rmula:</w:delText>
              </w:r>
            </w:del>
          </w:p>
        </w:tc>
        <w:tc>
          <w:tcPr>
            <w:tcW w:w="330" w:type="pct"/>
            <w:vMerge w:val="restart"/>
            <w:tcBorders>
              <w:top w:val="nil"/>
              <w:left w:val="nil"/>
              <w:bottom w:val="single" w:sz="4" w:space="0" w:color="auto"/>
              <w:right w:val="single" w:sz="4" w:space="0" w:color="auto"/>
            </w:tcBorders>
            <w:shd w:val="clear" w:color="auto" w:fill="auto"/>
            <w:noWrap/>
            <w:vAlign w:val="center"/>
            <w:hideMark/>
          </w:tcPr>
          <w:p w14:paraId="184B14EA" w14:textId="58550ED7" w:rsidR="001C5E65" w:rsidRPr="001C5E65" w:rsidDel="00DE3725" w:rsidRDefault="001C5E65" w:rsidP="001C5E65">
            <w:pPr>
              <w:spacing w:after="0" w:line="240" w:lineRule="auto"/>
              <w:jc w:val="center"/>
              <w:rPr>
                <w:del w:id="7365" w:author="Diana Gonzalez Garcia" w:date="2021-05-10T07:11:00Z"/>
                <w:rFonts w:ascii="Calibri" w:hAnsi="Calibri" w:cs="Calibri"/>
                <w:color w:val="000000"/>
                <w:sz w:val="18"/>
                <w:szCs w:val="18"/>
                <w:lang w:eastAsia="es-CO"/>
              </w:rPr>
            </w:pPr>
            <w:del w:id="7366" w:author="Diana Gonzalez Garcia" w:date="2021-05-10T07:11:00Z">
              <w:r w:rsidRPr="001C5E65" w:rsidDel="00DE3725">
                <w:rPr>
                  <w:rFonts w:ascii="Calibri" w:hAnsi="Calibri" w:cs="Calibri"/>
                  <w:color w:val="000000"/>
                  <w:sz w:val="18"/>
                  <w:szCs w:val="18"/>
                  <w:lang w:eastAsia="es-CO"/>
                </w:rPr>
                <w:delText>T22</w:delText>
              </w:r>
            </w:del>
          </w:p>
        </w:tc>
        <w:tc>
          <w:tcPr>
            <w:tcW w:w="1249" w:type="pct"/>
            <w:vMerge w:val="restart"/>
            <w:tcBorders>
              <w:top w:val="nil"/>
              <w:left w:val="single" w:sz="4" w:space="0" w:color="auto"/>
              <w:bottom w:val="single" w:sz="4" w:space="0" w:color="auto"/>
              <w:right w:val="single" w:sz="4" w:space="0" w:color="auto"/>
            </w:tcBorders>
            <w:shd w:val="clear" w:color="auto" w:fill="auto"/>
            <w:vAlign w:val="center"/>
            <w:hideMark/>
          </w:tcPr>
          <w:p w14:paraId="136E0CC2" w14:textId="45DAA211" w:rsidR="001C5E65" w:rsidRPr="001C5E65" w:rsidDel="00DE3725" w:rsidRDefault="001C5E65" w:rsidP="001C5E65">
            <w:pPr>
              <w:spacing w:after="0" w:line="240" w:lineRule="auto"/>
              <w:rPr>
                <w:del w:id="7367" w:author="Diana Gonzalez Garcia" w:date="2021-05-10T07:11:00Z"/>
                <w:rFonts w:ascii="Calibri" w:hAnsi="Calibri" w:cs="Calibri"/>
                <w:color w:val="000000"/>
                <w:sz w:val="18"/>
                <w:szCs w:val="18"/>
                <w:lang w:eastAsia="es-CO"/>
              </w:rPr>
            </w:pPr>
            <w:del w:id="7368" w:author="Diana Gonzalez Garcia" w:date="2021-05-10T07:11:00Z">
              <w:r w:rsidRPr="001C5E65" w:rsidDel="00DE3725">
                <w:rPr>
                  <w:rFonts w:ascii="Calibri" w:hAnsi="Calibri" w:cs="Calibri"/>
                  <w:color w:val="000000"/>
                  <w:sz w:val="18"/>
                  <w:szCs w:val="18"/>
                  <w:lang w:eastAsia="es-CO"/>
                </w:rPr>
                <w:delText>No aplica</w:delText>
              </w:r>
            </w:del>
          </w:p>
        </w:tc>
      </w:tr>
      <w:tr w:rsidR="001C5E65" w:rsidRPr="001C5E65" w:rsidDel="00DE3725" w14:paraId="485020A1" w14:textId="23216634" w:rsidTr="001C5E65">
        <w:trPr>
          <w:trHeight w:val="315"/>
          <w:del w:id="7369" w:author="Diana Gonzalez Garcia" w:date="2021-05-10T07:11:00Z"/>
        </w:trPr>
        <w:tc>
          <w:tcPr>
            <w:tcW w:w="403" w:type="pct"/>
            <w:vMerge/>
            <w:tcBorders>
              <w:top w:val="nil"/>
              <w:left w:val="single" w:sz="4" w:space="0" w:color="auto"/>
              <w:bottom w:val="single" w:sz="4" w:space="0" w:color="auto"/>
              <w:right w:val="single" w:sz="4" w:space="0" w:color="auto"/>
            </w:tcBorders>
            <w:vAlign w:val="center"/>
            <w:hideMark/>
          </w:tcPr>
          <w:p w14:paraId="21AE5601" w14:textId="56F6032E" w:rsidR="001C5E65" w:rsidRPr="001C5E65" w:rsidDel="00DE3725" w:rsidRDefault="001C5E65" w:rsidP="001C5E65">
            <w:pPr>
              <w:spacing w:after="0" w:line="240" w:lineRule="auto"/>
              <w:rPr>
                <w:del w:id="7370" w:author="Diana Gonzalez Garcia" w:date="2021-05-10T07:11:00Z"/>
                <w:rFonts w:ascii="Calibri" w:hAnsi="Calibri" w:cs="Calibri"/>
                <w:color w:val="000000"/>
                <w:sz w:val="18"/>
                <w:szCs w:val="18"/>
                <w:lang w:eastAsia="es-CO"/>
              </w:rPr>
            </w:pPr>
          </w:p>
        </w:tc>
        <w:tc>
          <w:tcPr>
            <w:tcW w:w="403" w:type="pct"/>
            <w:vMerge/>
            <w:tcBorders>
              <w:top w:val="nil"/>
              <w:left w:val="single" w:sz="4" w:space="0" w:color="auto"/>
              <w:bottom w:val="single" w:sz="4" w:space="0" w:color="auto"/>
              <w:right w:val="single" w:sz="4" w:space="0" w:color="auto"/>
            </w:tcBorders>
            <w:vAlign w:val="center"/>
            <w:hideMark/>
          </w:tcPr>
          <w:p w14:paraId="382621BB" w14:textId="36E4D45A" w:rsidR="001C5E65" w:rsidRPr="001C5E65" w:rsidDel="00DE3725" w:rsidRDefault="001C5E65" w:rsidP="001C5E65">
            <w:pPr>
              <w:spacing w:after="0" w:line="240" w:lineRule="auto"/>
              <w:rPr>
                <w:del w:id="7371" w:author="Diana Gonzalez Garcia" w:date="2021-05-10T07:11:00Z"/>
                <w:rFonts w:ascii="Calibri" w:hAnsi="Calibri" w:cs="Calibri"/>
                <w:sz w:val="18"/>
                <w:szCs w:val="18"/>
                <w:lang w:eastAsia="es-CO"/>
              </w:rPr>
            </w:pPr>
          </w:p>
        </w:tc>
        <w:tc>
          <w:tcPr>
            <w:tcW w:w="447" w:type="pct"/>
            <w:vMerge/>
            <w:tcBorders>
              <w:top w:val="nil"/>
              <w:left w:val="nil"/>
              <w:bottom w:val="nil"/>
              <w:right w:val="nil"/>
            </w:tcBorders>
            <w:vAlign w:val="center"/>
            <w:hideMark/>
          </w:tcPr>
          <w:p w14:paraId="29E8D3B5" w14:textId="03B355F8" w:rsidR="001C5E65" w:rsidRPr="001C5E65" w:rsidDel="00DE3725" w:rsidRDefault="001C5E65" w:rsidP="001C5E65">
            <w:pPr>
              <w:spacing w:after="0" w:line="240" w:lineRule="auto"/>
              <w:rPr>
                <w:del w:id="7372" w:author="Diana Gonzalez Garcia" w:date="2021-05-10T07:11:00Z"/>
                <w:rFonts w:ascii="Calibri" w:hAnsi="Calibri" w:cs="Calibri"/>
                <w:color w:val="000000"/>
                <w:sz w:val="18"/>
                <w:szCs w:val="18"/>
                <w:lang w:eastAsia="es-CO"/>
              </w:rPr>
            </w:pPr>
          </w:p>
        </w:tc>
        <w:tc>
          <w:tcPr>
            <w:tcW w:w="369" w:type="pct"/>
            <w:vMerge/>
            <w:tcBorders>
              <w:top w:val="nil"/>
              <w:left w:val="single" w:sz="4" w:space="0" w:color="auto"/>
              <w:bottom w:val="single" w:sz="4" w:space="0" w:color="auto"/>
              <w:right w:val="single" w:sz="4" w:space="0" w:color="auto"/>
            </w:tcBorders>
            <w:vAlign w:val="center"/>
            <w:hideMark/>
          </w:tcPr>
          <w:p w14:paraId="640E9940" w14:textId="11F5B355" w:rsidR="001C5E65" w:rsidRPr="001C5E65" w:rsidDel="00DE3725" w:rsidRDefault="001C5E65" w:rsidP="001C5E65">
            <w:pPr>
              <w:spacing w:after="0" w:line="240" w:lineRule="auto"/>
              <w:rPr>
                <w:del w:id="7373" w:author="Diana Gonzalez Garcia" w:date="2021-05-10T07:11:00Z"/>
                <w:rFonts w:ascii="Calibri" w:hAnsi="Calibri" w:cs="Calibri"/>
                <w:color w:val="000000"/>
                <w:sz w:val="18"/>
                <w:szCs w:val="18"/>
                <w:lang w:eastAsia="es-CO"/>
              </w:rPr>
            </w:pPr>
          </w:p>
        </w:tc>
        <w:tc>
          <w:tcPr>
            <w:tcW w:w="1798" w:type="pct"/>
            <w:tcBorders>
              <w:top w:val="nil"/>
              <w:left w:val="single" w:sz="4" w:space="0" w:color="auto"/>
              <w:bottom w:val="nil"/>
              <w:right w:val="single" w:sz="4" w:space="0" w:color="auto"/>
            </w:tcBorders>
            <w:shd w:val="clear" w:color="auto" w:fill="auto"/>
            <w:vAlign w:val="center"/>
            <w:hideMark/>
          </w:tcPr>
          <w:p w14:paraId="1F1A0591" w14:textId="4924EBE8" w:rsidR="001C5E65" w:rsidRPr="001C5E65" w:rsidDel="00DE3725" w:rsidRDefault="001C5E65" w:rsidP="001C5E65">
            <w:pPr>
              <w:spacing w:after="0" w:line="240" w:lineRule="auto"/>
              <w:jc w:val="both"/>
              <w:rPr>
                <w:del w:id="7374" w:author="Diana Gonzalez Garcia" w:date="2021-05-10T07:11:00Z"/>
                <w:rFonts w:ascii="Calibri" w:hAnsi="Calibri" w:cs="Calibri"/>
                <w:color w:val="000000"/>
                <w:sz w:val="18"/>
                <w:szCs w:val="18"/>
                <w:lang w:eastAsia="es-CO"/>
              </w:rPr>
            </w:pPr>
            <w:del w:id="7375" w:author="Diana Gonzalez Garcia" w:date="2021-05-10T07:11:00Z">
              <w:r w:rsidRPr="001C5E65" w:rsidDel="00DE3725">
                <w:rPr>
                  <w:rFonts w:ascii="Calibri" w:hAnsi="Calibri" w:cs="Calibri"/>
                  <w:color w:val="000000"/>
                  <w:sz w:val="18"/>
                  <w:szCs w:val="18"/>
                  <w:lang w:eastAsia="es-CO"/>
                </w:rPr>
                <w:delText> </w:delText>
              </w:r>
            </w:del>
          </w:p>
        </w:tc>
        <w:tc>
          <w:tcPr>
            <w:tcW w:w="330" w:type="pct"/>
            <w:vMerge/>
            <w:tcBorders>
              <w:top w:val="nil"/>
              <w:left w:val="nil"/>
              <w:bottom w:val="single" w:sz="4" w:space="0" w:color="auto"/>
              <w:right w:val="single" w:sz="4" w:space="0" w:color="auto"/>
            </w:tcBorders>
            <w:vAlign w:val="center"/>
            <w:hideMark/>
          </w:tcPr>
          <w:p w14:paraId="445452EF" w14:textId="287B060A" w:rsidR="001C5E65" w:rsidRPr="001C5E65" w:rsidDel="00DE3725" w:rsidRDefault="001C5E65" w:rsidP="001C5E65">
            <w:pPr>
              <w:spacing w:after="0" w:line="240" w:lineRule="auto"/>
              <w:rPr>
                <w:del w:id="7376" w:author="Diana Gonzalez Garcia" w:date="2021-05-10T07:11:00Z"/>
                <w:rFonts w:ascii="Calibri" w:hAnsi="Calibri" w:cs="Calibri"/>
                <w:color w:val="000000"/>
                <w:sz w:val="18"/>
                <w:szCs w:val="18"/>
                <w:lang w:eastAsia="es-CO"/>
              </w:rPr>
            </w:pPr>
          </w:p>
        </w:tc>
        <w:tc>
          <w:tcPr>
            <w:tcW w:w="1249" w:type="pct"/>
            <w:vMerge/>
            <w:tcBorders>
              <w:top w:val="nil"/>
              <w:left w:val="single" w:sz="4" w:space="0" w:color="auto"/>
              <w:bottom w:val="single" w:sz="4" w:space="0" w:color="auto"/>
              <w:right w:val="single" w:sz="4" w:space="0" w:color="auto"/>
            </w:tcBorders>
            <w:vAlign w:val="center"/>
            <w:hideMark/>
          </w:tcPr>
          <w:p w14:paraId="71FE6AB2" w14:textId="12A3708C" w:rsidR="001C5E65" w:rsidRPr="001C5E65" w:rsidDel="00DE3725" w:rsidRDefault="001C5E65" w:rsidP="001C5E65">
            <w:pPr>
              <w:spacing w:after="0" w:line="240" w:lineRule="auto"/>
              <w:rPr>
                <w:del w:id="7377" w:author="Diana Gonzalez Garcia" w:date="2021-05-10T07:11:00Z"/>
                <w:rFonts w:ascii="Calibri" w:hAnsi="Calibri" w:cs="Calibri"/>
                <w:color w:val="000000"/>
                <w:sz w:val="18"/>
                <w:szCs w:val="18"/>
                <w:lang w:eastAsia="es-CO"/>
              </w:rPr>
            </w:pPr>
          </w:p>
        </w:tc>
      </w:tr>
      <w:tr w:rsidR="001C5E65" w:rsidRPr="001C5E65" w:rsidDel="00DE3725" w14:paraId="734EAD60" w14:textId="099EF721" w:rsidTr="001C5E65">
        <w:trPr>
          <w:trHeight w:val="585"/>
          <w:del w:id="7378" w:author="Diana Gonzalez Garcia" w:date="2021-05-10T07:11:00Z"/>
        </w:trPr>
        <w:tc>
          <w:tcPr>
            <w:tcW w:w="403" w:type="pct"/>
            <w:vMerge/>
            <w:tcBorders>
              <w:top w:val="nil"/>
              <w:left w:val="single" w:sz="4" w:space="0" w:color="auto"/>
              <w:bottom w:val="single" w:sz="4" w:space="0" w:color="auto"/>
              <w:right w:val="single" w:sz="4" w:space="0" w:color="auto"/>
            </w:tcBorders>
            <w:vAlign w:val="center"/>
            <w:hideMark/>
          </w:tcPr>
          <w:p w14:paraId="4500A4F8" w14:textId="535AAD55" w:rsidR="001C5E65" w:rsidRPr="001C5E65" w:rsidDel="00DE3725" w:rsidRDefault="001C5E65" w:rsidP="001C5E65">
            <w:pPr>
              <w:spacing w:after="0" w:line="240" w:lineRule="auto"/>
              <w:rPr>
                <w:del w:id="7379" w:author="Diana Gonzalez Garcia" w:date="2021-05-10T07:11:00Z"/>
                <w:rFonts w:ascii="Calibri" w:hAnsi="Calibri" w:cs="Calibri"/>
                <w:color w:val="000000"/>
                <w:sz w:val="18"/>
                <w:szCs w:val="18"/>
                <w:lang w:eastAsia="es-CO"/>
              </w:rPr>
            </w:pPr>
          </w:p>
        </w:tc>
        <w:tc>
          <w:tcPr>
            <w:tcW w:w="403" w:type="pct"/>
            <w:vMerge/>
            <w:tcBorders>
              <w:top w:val="nil"/>
              <w:left w:val="single" w:sz="4" w:space="0" w:color="auto"/>
              <w:bottom w:val="single" w:sz="4" w:space="0" w:color="auto"/>
              <w:right w:val="single" w:sz="4" w:space="0" w:color="auto"/>
            </w:tcBorders>
            <w:vAlign w:val="center"/>
            <w:hideMark/>
          </w:tcPr>
          <w:p w14:paraId="44C587D3" w14:textId="58B88AEA" w:rsidR="001C5E65" w:rsidRPr="001C5E65" w:rsidDel="00DE3725" w:rsidRDefault="001C5E65" w:rsidP="001C5E65">
            <w:pPr>
              <w:spacing w:after="0" w:line="240" w:lineRule="auto"/>
              <w:rPr>
                <w:del w:id="7380" w:author="Diana Gonzalez Garcia" w:date="2021-05-10T07:11:00Z"/>
                <w:rFonts w:ascii="Calibri" w:hAnsi="Calibri" w:cs="Calibri"/>
                <w:sz w:val="18"/>
                <w:szCs w:val="18"/>
                <w:lang w:eastAsia="es-CO"/>
              </w:rPr>
            </w:pPr>
          </w:p>
        </w:tc>
        <w:tc>
          <w:tcPr>
            <w:tcW w:w="447" w:type="pct"/>
            <w:vMerge/>
            <w:tcBorders>
              <w:top w:val="nil"/>
              <w:left w:val="nil"/>
              <w:bottom w:val="nil"/>
              <w:right w:val="nil"/>
            </w:tcBorders>
            <w:vAlign w:val="center"/>
            <w:hideMark/>
          </w:tcPr>
          <w:p w14:paraId="68F8794D" w14:textId="3AB62892" w:rsidR="001C5E65" w:rsidRPr="001C5E65" w:rsidDel="00DE3725" w:rsidRDefault="001C5E65" w:rsidP="001C5E65">
            <w:pPr>
              <w:spacing w:after="0" w:line="240" w:lineRule="auto"/>
              <w:rPr>
                <w:del w:id="7381" w:author="Diana Gonzalez Garcia" w:date="2021-05-10T07:11:00Z"/>
                <w:rFonts w:ascii="Calibri" w:hAnsi="Calibri" w:cs="Calibri"/>
                <w:color w:val="000000"/>
                <w:sz w:val="18"/>
                <w:szCs w:val="18"/>
                <w:lang w:eastAsia="es-CO"/>
              </w:rPr>
            </w:pPr>
          </w:p>
        </w:tc>
        <w:tc>
          <w:tcPr>
            <w:tcW w:w="369" w:type="pct"/>
            <w:vMerge/>
            <w:tcBorders>
              <w:top w:val="nil"/>
              <w:left w:val="single" w:sz="4" w:space="0" w:color="auto"/>
              <w:bottom w:val="single" w:sz="4" w:space="0" w:color="auto"/>
              <w:right w:val="single" w:sz="4" w:space="0" w:color="auto"/>
            </w:tcBorders>
            <w:vAlign w:val="center"/>
            <w:hideMark/>
          </w:tcPr>
          <w:p w14:paraId="1F525C09" w14:textId="793F42A6" w:rsidR="001C5E65" w:rsidRPr="001C5E65" w:rsidDel="00DE3725" w:rsidRDefault="001C5E65" w:rsidP="001C5E65">
            <w:pPr>
              <w:spacing w:after="0" w:line="240" w:lineRule="auto"/>
              <w:rPr>
                <w:del w:id="7382" w:author="Diana Gonzalez Garcia" w:date="2021-05-10T07:11:00Z"/>
                <w:rFonts w:ascii="Calibri" w:hAnsi="Calibri" w:cs="Calibri"/>
                <w:color w:val="000000"/>
                <w:sz w:val="18"/>
                <w:szCs w:val="18"/>
                <w:lang w:eastAsia="es-CO"/>
              </w:rPr>
            </w:pPr>
          </w:p>
        </w:tc>
        <w:tc>
          <w:tcPr>
            <w:tcW w:w="1798" w:type="pct"/>
            <w:tcBorders>
              <w:top w:val="nil"/>
              <w:left w:val="single" w:sz="4" w:space="0" w:color="auto"/>
              <w:bottom w:val="nil"/>
              <w:right w:val="single" w:sz="4" w:space="0" w:color="auto"/>
            </w:tcBorders>
            <w:shd w:val="clear" w:color="auto" w:fill="auto"/>
            <w:vAlign w:val="center"/>
            <w:hideMark/>
          </w:tcPr>
          <w:p w14:paraId="35A18FAD" w14:textId="423A4142" w:rsidR="001C5E65" w:rsidRPr="001C5E65" w:rsidDel="00DE3725" w:rsidRDefault="001C5E65" w:rsidP="001C5E65">
            <w:pPr>
              <w:spacing w:after="0" w:line="240" w:lineRule="auto"/>
              <w:jc w:val="both"/>
              <w:rPr>
                <w:del w:id="7383" w:author="Diana Gonzalez Garcia" w:date="2021-05-10T07:11:00Z"/>
                <w:rFonts w:ascii="Calibri" w:hAnsi="Calibri" w:cs="Calibri"/>
                <w:color w:val="000000"/>
                <w:sz w:val="18"/>
                <w:szCs w:val="18"/>
                <w:lang w:eastAsia="es-CO"/>
              </w:rPr>
            </w:pPr>
            <w:del w:id="7384" w:author="Diana Gonzalez Garcia" w:date="2021-05-10T07:11:00Z">
              <w:r w:rsidRPr="001C5E65" w:rsidDel="00DE3725">
                <w:rPr>
                  <w:rFonts w:ascii="Calibri" w:hAnsi="Calibri" w:cs="Calibri"/>
                  <w:color w:val="000000"/>
                  <w:sz w:val="18"/>
                  <w:szCs w:val="18"/>
                  <w:lang w:eastAsia="es-CO"/>
                </w:rPr>
                <w:delText>(Área Total del predio / 17,5) x Valor por Estrato</w:delText>
              </w:r>
            </w:del>
          </w:p>
        </w:tc>
        <w:tc>
          <w:tcPr>
            <w:tcW w:w="330" w:type="pct"/>
            <w:vMerge/>
            <w:tcBorders>
              <w:top w:val="nil"/>
              <w:left w:val="nil"/>
              <w:bottom w:val="single" w:sz="4" w:space="0" w:color="auto"/>
              <w:right w:val="single" w:sz="4" w:space="0" w:color="auto"/>
            </w:tcBorders>
            <w:vAlign w:val="center"/>
            <w:hideMark/>
          </w:tcPr>
          <w:p w14:paraId="1211A17D" w14:textId="4FE6532C" w:rsidR="001C5E65" w:rsidRPr="001C5E65" w:rsidDel="00DE3725" w:rsidRDefault="001C5E65" w:rsidP="001C5E65">
            <w:pPr>
              <w:spacing w:after="0" w:line="240" w:lineRule="auto"/>
              <w:rPr>
                <w:del w:id="7385" w:author="Diana Gonzalez Garcia" w:date="2021-05-10T07:11:00Z"/>
                <w:rFonts w:ascii="Calibri" w:hAnsi="Calibri" w:cs="Calibri"/>
                <w:color w:val="000000"/>
                <w:sz w:val="18"/>
                <w:szCs w:val="18"/>
                <w:lang w:eastAsia="es-CO"/>
              </w:rPr>
            </w:pPr>
          </w:p>
        </w:tc>
        <w:tc>
          <w:tcPr>
            <w:tcW w:w="1249" w:type="pct"/>
            <w:vMerge/>
            <w:tcBorders>
              <w:top w:val="nil"/>
              <w:left w:val="single" w:sz="4" w:space="0" w:color="auto"/>
              <w:bottom w:val="single" w:sz="4" w:space="0" w:color="auto"/>
              <w:right w:val="single" w:sz="4" w:space="0" w:color="auto"/>
            </w:tcBorders>
            <w:vAlign w:val="center"/>
            <w:hideMark/>
          </w:tcPr>
          <w:p w14:paraId="496CF062" w14:textId="5211A2CA" w:rsidR="001C5E65" w:rsidRPr="001C5E65" w:rsidDel="00DE3725" w:rsidRDefault="001C5E65" w:rsidP="001C5E65">
            <w:pPr>
              <w:spacing w:after="0" w:line="240" w:lineRule="auto"/>
              <w:rPr>
                <w:del w:id="7386" w:author="Diana Gonzalez Garcia" w:date="2021-05-10T07:11:00Z"/>
                <w:rFonts w:ascii="Calibri" w:hAnsi="Calibri" w:cs="Calibri"/>
                <w:color w:val="000000"/>
                <w:sz w:val="18"/>
                <w:szCs w:val="18"/>
                <w:lang w:eastAsia="es-CO"/>
              </w:rPr>
            </w:pPr>
          </w:p>
        </w:tc>
      </w:tr>
      <w:tr w:rsidR="001C5E65" w:rsidRPr="001C5E65" w:rsidDel="00DE3725" w14:paraId="2EF5F732" w14:textId="0D0E2B5A" w:rsidTr="001C5E65">
        <w:trPr>
          <w:trHeight w:val="285"/>
          <w:del w:id="7387" w:author="Diana Gonzalez Garcia" w:date="2021-05-10T07:11:00Z"/>
        </w:trPr>
        <w:tc>
          <w:tcPr>
            <w:tcW w:w="403" w:type="pct"/>
            <w:vMerge/>
            <w:tcBorders>
              <w:top w:val="nil"/>
              <w:left w:val="single" w:sz="4" w:space="0" w:color="auto"/>
              <w:bottom w:val="single" w:sz="4" w:space="0" w:color="auto"/>
              <w:right w:val="single" w:sz="4" w:space="0" w:color="auto"/>
            </w:tcBorders>
            <w:vAlign w:val="center"/>
            <w:hideMark/>
          </w:tcPr>
          <w:p w14:paraId="2C5E2A8C" w14:textId="327B5500" w:rsidR="001C5E65" w:rsidRPr="001C5E65" w:rsidDel="00DE3725" w:rsidRDefault="001C5E65" w:rsidP="001C5E65">
            <w:pPr>
              <w:spacing w:after="0" w:line="240" w:lineRule="auto"/>
              <w:rPr>
                <w:del w:id="7388" w:author="Diana Gonzalez Garcia" w:date="2021-05-10T07:11:00Z"/>
                <w:rFonts w:ascii="Calibri" w:hAnsi="Calibri" w:cs="Calibri"/>
                <w:color w:val="000000"/>
                <w:sz w:val="18"/>
                <w:szCs w:val="18"/>
                <w:lang w:eastAsia="es-CO"/>
              </w:rPr>
            </w:pPr>
          </w:p>
        </w:tc>
        <w:tc>
          <w:tcPr>
            <w:tcW w:w="403" w:type="pct"/>
            <w:vMerge/>
            <w:tcBorders>
              <w:top w:val="nil"/>
              <w:left w:val="single" w:sz="4" w:space="0" w:color="auto"/>
              <w:bottom w:val="single" w:sz="4" w:space="0" w:color="auto"/>
              <w:right w:val="single" w:sz="4" w:space="0" w:color="auto"/>
            </w:tcBorders>
            <w:vAlign w:val="center"/>
            <w:hideMark/>
          </w:tcPr>
          <w:p w14:paraId="3392FB47" w14:textId="4078BAB1" w:rsidR="001C5E65" w:rsidRPr="001C5E65" w:rsidDel="00DE3725" w:rsidRDefault="001C5E65" w:rsidP="001C5E65">
            <w:pPr>
              <w:spacing w:after="0" w:line="240" w:lineRule="auto"/>
              <w:rPr>
                <w:del w:id="7389" w:author="Diana Gonzalez Garcia" w:date="2021-05-10T07:11:00Z"/>
                <w:rFonts w:ascii="Calibri" w:hAnsi="Calibri" w:cs="Calibri"/>
                <w:sz w:val="18"/>
                <w:szCs w:val="18"/>
                <w:lang w:eastAsia="es-CO"/>
              </w:rPr>
            </w:pPr>
          </w:p>
        </w:tc>
        <w:tc>
          <w:tcPr>
            <w:tcW w:w="447" w:type="pct"/>
            <w:vMerge/>
            <w:tcBorders>
              <w:top w:val="nil"/>
              <w:left w:val="nil"/>
              <w:bottom w:val="nil"/>
              <w:right w:val="nil"/>
            </w:tcBorders>
            <w:vAlign w:val="center"/>
            <w:hideMark/>
          </w:tcPr>
          <w:p w14:paraId="28BE9209" w14:textId="729EDC08" w:rsidR="001C5E65" w:rsidRPr="001C5E65" w:rsidDel="00DE3725" w:rsidRDefault="001C5E65" w:rsidP="001C5E65">
            <w:pPr>
              <w:spacing w:after="0" w:line="240" w:lineRule="auto"/>
              <w:rPr>
                <w:del w:id="7390" w:author="Diana Gonzalez Garcia" w:date="2021-05-10T07:11:00Z"/>
                <w:rFonts w:ascii="Calibri" w:hAnsi="Calibri" w:cs="Calibri"/>
                <w:color w:val="000000"/>
                <w:sz w:val="18"/>
                <w:szCs w:val="18"/>
                <w:lang w:eastAsia="es-CO"/>
              </w:rPr>
            </w:pPr>
          </w:p>
        </w:tc>
        <w:tc>
          <w:tcPr>
            <w:tcW w:w="369" w:type="pct"/>
            <w:vMerge/>
            <w:tcBorders>
              <w:top w:val="nil"/>
              <w:left w:val="single" w:sz="4" w:space="0" w:color="auto"/>
              <w:bottom w:val="single" w:sz="4" w:space="0" w:color="auto"/>
              <w:right w:val="single" w:sz="4" w:space="0" w:color="auto"/>
            </w:tcBorders>
            <w:vAlign w:val="center"/>
            <w:hideMark/>
          </w:tcPr>
          <w:p w14:paraId="31F5226F" w14:textId="536C26E6" w:rsidR="001C5E65" w:rsidRPr="001C5E65" w:rsidDel="00DE3725" w:rsidRDefault="001C5E65" w:rsidP="001C5E65">
            <w:pPr>
              <w:spacing w:after="0" w:line="240" w:lineRule="auto"/>
              <w:rPr>
                <w:del w:id="7391" w:author="Diana Gonzalez Garcia" w:date="2021-05-10T07:11:00Z"/>
                <w:rFonts w:ascii="Calibri" w:hAnsi="Calibri" w:cs="Calibri"/>
                <w:color w:val="000000"/>
                <w:sz w:val="18"/>
                <w:szCs w:val="18"/>
                <w:lang w:eastAsia="es-CO"/>
              </w:rPr>
            </w:pPr>
          </w:p>
        </w:tc>
        <w:tc>
          <w:tcPr>
            <w:tcW w:w="1798" w:type="pct"/>
            <w:tcBorders>
              <w:top w:val="nil"/>
              <w:left w:val="single" w:sz="4" w:space="0" w:color="auto"/>
              <w:bottom w:val="nil"/>
              <w:right w:val="single" w:sz="4" w:space="0" w:color="auto"/>
            </w:tcBorders>
            <w:shd w:val="clear" w:color="auto" w:fill="auto"/>
            <w:vAlign w:val="center"/>
            <w:hideMark/>
          </w:tcPr>
          <w:p w14:paraId="2436DAE3" w14:textId="37328A5C" w:rsidR="001C5E65" w:rsidRPr="001C5E65" w:rsidDel="00DE3725" w:rsidRDefault="001C5E65" w:rsidP="001C5E65">
            <w:pPr>
              <w:spacing w:after="0" w:line="240" w:lineRule="auto"/>
              <w:jc w:val="both"/>
              <w:rPr>
                <w:del w:id="7392" w:author="Diana Gonzalez Garcia" w:date="2021-05-10T07:11:00Z"/>
                <w:rFonts w:ascii="Calibri" w:hAnsi="Calibri" w:cs="Calibri"/>
                <w:color w:val="000000"/>
                <w:sz w:val="18"/>
                <w:szCs w:val="18"/>
                <w:lang w:eastAsia="es-CO"/>
              </w:rPr>
            </w:pPr>
            <w:del w:id="7393" w:author="Diana Gonzalez Garcia" w:date="2021-05-10T07:11:00Z">
              <w:r w:rsidRPr="001C5E65" w:rsidDel="00DE3725">
                <w:rPr>
                  <w:rFonts w:ascii="Calibri" w:hAnsi="Calibri" w:cs="Calibri"/>
                  <w:color w:val="000000"/>
                  <w:sz w:val="18"/>
                  <w:szCs w:val="18"/>
                  <w:lang w:eastAsia="es-CO"/>
                </w:rPr>
                <w:delText> </w:delText>
              </w:r>
            </w:del>
          </w:p>
        </w:tc>
        <w:tc>
          <w:tcPr>
            <w:tcW w:w="330" w:type="pct"/>
            <w:vMerge/>
            <w:tcBorders>
              <w:top w:val="nil"/>
              <w:left w:val="nil"/>
              <w:bottom w:val="single" w:sz="4" w:space="0" w:color="auto"/>
              <w:right w:val="single" w:sz="4" w:space="0" w:color="auto"/>
            </w:tcBorders>
            <w:vAlign w:val="center"/>
            <w:hideMark/>
          </w:tcPr>
          <w:p w14:paraId="6777F2C8" w14:textId="28F2B647" w:rsidR="001C5E65" w:rsidRPr="001C5E65" w:rsidDel="00DE3725" w:rsidRDefault="001C5E65" w:rsidP="001C5E65">
            <w:pPr>
              <w:spacing w:after="0" w:line="240" w:lineRule="auto"/>
              <w:rPr>
                <w:del w:id="7394" w:author="Diana Gonzalez Garcia" w:date="2021-05-10T07:11:00Z"/>
                <w:rFonts w:ascii="Calibri" w:hAnsi="Calibri" w:cs="Calibri"/>
                <w:color w:val="000000"/>
                <w:sz w:val="18"/>
                <w:szCs w:val="18"/>
                <w:lang w:eastAsia="es-CO"/>
              </w:rPr>
            </w:pPr>
          </w:p>
        </w:tc>
        <w:tc>
          <w:tcPr>
            <w:tcW w:w="1249" w:type="pct"/>
            <w:vMerge/>
            <w:tcBorders>
              <w:top w:val="nil"/>
              <w:left w:val="single" w:sz="4" w:space="0" w:color="auto"/>
              <w:bottom w:val="single" w:sz="4" w:space="0" w:color="auto"/>
              <w:right w:val="single" w:sz="4" w:space="0" w:color="auto"/>
            </w:tcBorders>
            <w:vAlign w:val="center"/>
            <w:hideMark/>
          </w:tcPr>
          <w:p w14:paraId="7FA9C4F5" w14:textId="024786E2" w:rsidR="001C5E65" w:rsidRPr="001C5E65" w:rsidDel="00DE3725" w:rsidRDefault="001C5E65" w:rsidP="001C5E65">
            <w:pPr>
              <w:spacing w:after="0" w:line="240" w:lineRule="auto"/>
              <w:rPr>
                <w:del w:id="7395" w:author="Diana Gonzalez Garcia" w:date="2021-05-10T07:11:00Z"/>
                <w:rFonts w:ascii="Calibri" w:hAnsi="Calibri" w:cs="Calibri"/>
                <w:color w:val="000000"/>
                <w:sz w:val="18"/>
                <w:szCs w:val="18"/>
                <w:lang w:eastAsia="es-CO"/>
              </w:rPr>
            </w:pPr>
          </w:p>
        </w:tc>
      </w:tr>
      <w:tr w:rsidR="001C5E65" w:rsidRPr="001C5E65" w:rsidDel="00DE3725" w14:paraId="2AB4B555" w14:textId="2FE26B17" w:rsidTr="001C5E65">
        <w:trPr>
          <w:trHeight w:val="1230"/>
          <w:del w:id="7396" w:author="Diana Gonzalez Garcia" w:date="2021-05-10T07:11:00Z"/>
        </w:trPr>
        <w:tc>
          <w:tcPr>
            <w:tcW w:w="403" w:type="pct"/>
            <w:vMerge/>
            <w:tcBorders>
              <w:top w:val="nil"/>
              <w:left w:val="single" w:sz="4" w:space="0" w:color="auto"/>
              <w:bottom w:val="single" w:sz="4" w:space="0" w:color="auto"/>
              <w:right w:val="single" w:sz="4" w:space="0" w:color="auto"/>
            </w:tcBorders>
            <w:vAlign w:val="center"/>
            <w:hideMark/>
          </w:tcPr>
          <w:p w14:paraId="2D190D4F" w14:textId="73A1C55B" w:rsidR="001C5E65" w:rsidRPr="001C5E65" w:rsidDel="00DE3725" w:rsidRDefault="001C5E65" w:rsidP="001C5E65">
            <w:pPr>
              <w:spacing w:after="0" w:line="240" w:lineRule="auto"/>
              <w:rPr>
                <w:del w:id="7397" w:author="Diana Gonzalez Garcia" w:date="2021-05-10T07:11:00Z"/>
                <w:rFonts w:ascii="Calibri" w:hAnsi="Calibri" w:cs="Calibri"/>
                <w:color w:val="000000"/>
                <w:sz w:val="18"/>
                <w:szCs w:val="18"/>
                <w:lang w:eastAsia="es-CO"/>
              </w:rPr>
            </w:pPr>
          </w:p>
        </w:tc>
        <w:tc>
          <w:tcPr>
            <w:tcW w:w="403" w:type="pct"/>
            <w:vMerge/>
            <w:tcBorders>
              <w:top w:val="nil"/>
              <w:left w:val="single" w:sz="4" w:space="0" w:color="auto"/>
              <w:bottom w:val="single" w:sz="4" w:space="0" w:color="auto"/>
              <w:right w:val="single" w:sz="4" w:space="0" w:color="auto"/>
            </w:tcBorders>
            <w:vAlign w:val="center"/>
            <w:hideMark/>
          </w:tcPr>
          <w:p w14:paraId="352068DD" w14:textId="201D2498" w:rsidR="001C5E65" w:rsidRPr="001C5E65" w:rsidDel="00DE3725" w:rsidRDefault="001C5E65" w:rsidP="001C5E65">
            <w:pPr>
              <w:spacing w:after="0" w:line="240" w:lineRule="auto"/>
              <w:rPr>
                <w:del w:id="7398" w:author="Diana Gonzalez Garcia" w:date="2021-05-10T07:11:00Z"/>
                <w:rFonts w:ascii="Calibri" w:hAnsi="Calibri" w:cs="Calibri"/>
                <w:sz w:val="18"/>
                <w:szCs w:val="18"/>
                <w:lang w:eastAsia="es-CO"/>
              </w:rPr>
            </w:pPr>
          </w:p>
        </w:tc>
        <w:tc>
          <w:tcPr>
            <w:tcW w:w="447" w:type="pct"/>
            <w:vMerge/>
            <w:tcBorders>
              <w:top w:val="nil"/>
              <w:left w:val="nil"/>
              <w:bottom w:val="nil"/>
              <w:right w:val="nil"/>
            </w:tcBorders>
            <w:vAlign w:val="center"/>
            <w:hideMark/>
          </w:tcPr>
          <w:p w14:paraId="3763C5F8" w14:textId="19119F2E" w:rsidR="001C5E65" w:rsidRPr="001C5E65" w:rsidDel="00DE3725" w:rsidRDefault="001C5E65" w:rsidP="001C5E65">
            <w:pPr>
              <w:spacing w:after="0" w:line="240" w:lineRule="auto"/>
              <w:rPr>
                <w:del w:id="7399" w:author="Diana Gonzalez Garcia" w:date="2021-05-10T07:11:00Z"/>
                <w:rFonts w:ascii="Calibri" w:hAnsi="Calibri" w:cs="Calibri"/>
                <w:color w:val="000000"/>
                <w:sz w:val="18"/>
                <w:szCs w:val="18"/>
                <w:lang w:eastAsia="es-CO"/>
              </w:rPr>
            </w:pPr>
          </w:p>
        </w:tc>
        <w:tc>
          <w:tcPr>
            <w:tcW w:w="369" w:type="pct"/>
            <w:vMerge/>
            <w:tcBorders>
              <w:top w:val="nil"/>
              <w:left w:val="single" w:sz="4" w:space="0" w:color="auto"/>
              <w:bottom w:val="single" w:sz="4" w:space="0" w:color="auto"/>
              <w:right w:val="single" w:sz="4" w:space="0" w:color="auto"/>
            </w:tcBorders>
            <w:vAlign w:val="center"/>
            <w:hideMark/>
          </w:tcPr>
          <w:p w14:paraId="09AE9337" w14:textId="541477E2" w:rsidR="001C5E65" w:rsidRPr="001C5E65" w:rsidDel="00DE3725" w:rsidRDefault="001C5E65" w:rsidP="001C5E65">
            <w:pPr>
              <w:spacing w:after="0" w:line="240" w:lineRule="auto"/>
              <w:rPr>
                <w:del w:id="7400" w:author="Diana Gonzalez Garcia" w:date="2021-05-10T07:11:00Z"/>
                <w:rFonts w:ascii="Calibri" w:hAnsi="Calibri" w:cs="Calibri"/>
                <w:color w:val="000000"/>
                <w:sz w:val="18"/>
                <w:szCs w:val="18"/>
                <w:lang w:eastAsia="es-CO"/>
              </w:rPr>
            </w:pPr>
          </w:p>
        </w:tc>
        <w:tc>
          <w:tcPr>
            <w:tcW w:w="1798" w:type="pct"/>
            <w:tcBorders>
              <w:top w:val="nil"/>
              <w:left w:val="single" w:sz="4" w:space="0" w:color="auto"/>
              <w:bottom w:val="nil"/>
              <w:right w:val="single" w:sz="4" w:space="0" w:color="auto"/>
            </w:tcBorders>
            <w:shd w:val="clear" w:color="auto" w:fill="auto"/>
            <w:vAlign w:val="center"/>
            <w:hideMark/>
          </w:tcPr>
          <w:p w14:paraId="09524979" w14:textId="398C8133" w:rsidR="001C5E65" w:rsidRPr="001C5E65" w:rsidDel="00DE3725" w:rsidRDefault="001C5E65" w:rsidP="001C5E65">
            <w:pPr>
              <w:spacing w:after="0" w:line="240" w:lineRule="auto"/>
              <w:jc w:val="both"/>
              <w:rPr>
                <w:del w:id="7401" w:author="Diana Gonzalez Garcia" w:date="2021-05-10T07:11:00Z"/>
                <w:rFonts w:ascii="Calibri" w:hAnsi="Calibri" w:cs="Calibri"/>
                <w:sz w:val="18"/>
                <w:szCs w:val="18"/>
                <w:lang w:eastAsia="es-CO"/>
              </w:rPr>
            </w:pPr>
            <w:del w:id="7402" w:author="Diana Gonzalez Garcia" w:date="2021-05-10T07:11:00Z">
              <w:r w:rsidRPr="001C5E65" w:rsidDel="00DE3725">
                <w:rPr>
                  <w:rFonts w:ascii="Calibri" w:hAnsi="Calibri" w:cs="Calibri"/>
                  <w:sz w:val="18"/>
                  <w:szCs w:val="18"/>
                  <w:lang w:eastAsia="es-CO"/>
                </w:rPr>
                <w:delText>En el caso que se lleguen a presentar las combinaciones de usos (según reglas de asignación del método de liquidación), se deberá considerar las variables Estrato del uso predominante y el área total construida del predio para calcular el valor total del predio.</w:delText>
              </w:r>
            </w:del>
          </w:p>
        </w:tc>
        <w:tc>
          <w:tcPr>
            <w:tcW w:w="330" w:type="pct"/>
            <w:vMerge/>
            <w:tcBorders>
              <w:top w:val="nil"/>
              <w:left w:val="nil"/>
              <w:bottom w:val="single" w:sz="4" w:space="0" w:color="auto"/>
              <w:right w:val="single" w:sz="4" w:space="0" w:color="auto"/>
            </w:tcBorders>
            <w:vAlign w:val="center"/>
            <w:hideMark/>
          </w:tcPr>
          <w:p w14:paraId="34D96C0B" w14:textId="5E454736" w:rsidR="001C5E65" w:rsidRPr="001C5E65" w:rsidDel="00DE3725" w:rsidRDefault="001C5E65" w:rsidP="001C5E65">
            <w:pPr>
              <w:spacing w:after="0" w:line="240" w:lineRule="auto"/>
              <w:rPr>
                <w:del w:id="7403" w:author="Diana Gonzalez Garcia" w:date="2021-05-10T07:11:00Z"/>
                <w:rFonts w:ascii="Calibri" w:hAnsi="Calibri" w:cs="Calibri"/>
                <w:color w:val="000000"/>
                <w:sz w:val="18"/>
                <w:szCs w:val="18"/>
                <w:lang w:eastAsia="es-CO"/>
              </w:rPr>
            </w:pPr>
          </w:p>
        </w:tc>
        <w:tc>
          <w:tcPr>
            <w:tcW w:w="1249" w:type="pct"/>
            <w:vMerge/>
            <w:tcBorders>
              <w:top w:val="nil"/>
              <w:left w:val="single" w:sz="4" w:space="0" w:color="auto"/>
              <w:bottom w:val="single" w:sz="4" w:space="0" w:color="auto"/>
              <w:right w:val="single" w:sz="4" w:space="0" w:color="auto"/>
            </w:tcBorders>
            <w:vAlign w:val="center"/>
            <w:hideMark/>
          </w:tcPr>
          <w:p w14:paraId="1412A79C" w14:textId="22C9B99C" w:rsidR="001C5E65" w:rsidRPr="001C5E65" w:rsidDel="00DE3725" w:rsidRDefault="001C5E65" w:rsidP="001C5E65">
            <w:pPr>
              <w:spacing w:after="0" w:line="240" w:lineRule="auto"/>
              <w:rPr>
                <w:del w:id="7404" w:author="Diana Gonzalez Garcia" w:date="2021-05-10T07:11:00Z"/>
                <w:rFonts w:ascii="Calibri" w:hAnsi="Calibri" w:cs="Calibri"/>
                <w:color w:val="000000"/>
                <w:sz w:val="18"/>
                <w:szCs w:val="18"/>
                <w:lang w:eastAsia="es-CO"/>
              </w:rPr>
            </w:pPr>
          </w:p>
        </w:tc>
      </w:tr>
      <w:tr w:rsidR="001C5E65" w:rsidRPr="001C5E65" w:rsidDel="00DE3725" w14:paraId="7277F99E" w14:textId="7B0DDC52" w:rsidTr="001C5E65">
        <w:trPr>
          <w:trHeight w:val="1140"/>
          <w:del w:id="7405" w:author="Diana Gonzalez Garcia" w:date="2021-05-10T07:11:00Z"/>
        </w:trPr>
        <w:tc>
          <w:tcPr>
            <w:tcW w:w="403" w:type="pct"/>
            <w:vMerge/>
            <w:tcBorders>
              <w:top w:val="nil"/>
              <w:left w:val="single" w:sz="4" w:space="0" w:color="auto"/>
              <w:bottom w:val="single" w:sz="4" w:space="0" w:color="auto"/>
              <w:right w:val="single" w:sz="4" w:space="0" w:color="auto"/>
            </w:tcBorders>
            <w:vAlign w:val="center"/>
            <w:hideMark/>
          </w:tcPr>
          <w:p w14:paraId="719D576A" w14:textId="1C332DE5" w:rsidR="001C5E65" w:rsidRPr="001C5E65" w:rsidDel="00DE3725" w:rsidRDefault="001C5E65" w:rsidP="001C5E65">
            <w:pPr>
              <w:spacing w:after="0" w:line="240" w:lineRule="auto"/>
              <w:rPr>
                <w:del w:id="7406" w:author="Diana Gonzalez Garcia" w:date="2021-05-10T07:11:00Z"/>
                <w:rFonts w:ascii="Calibri" w:hAnsi="Calibri" w:cs="Calibri"/>
                <w:color w:val="000000"/>
                <w:sz w:val="18"/>
                <w:szCs w:val="18"/>
                <w:lang w:eastAsia="es-CO"/>
              </w:rPr>
            </w:pPr>
          </w:p>
        </w:tc>
        <w:tc>
          <w:tcPr>
            <w:tcW w:w="403" w:type="pct"/>
            <w:vMerge/>
            <w:tcBorders>
              <w:top w:val="nil"/>
              <w:left w:val="single" w:sz="4" w:space="0" w:color="auto"/>
              <w:bottom w:val="single" w:sz="4" w:space="0" w:color="auto"/>
              <w:right w:val="single" w:sz="4" w:space="0" w:color="auto"/>
            </w:tcBorders>
            <w:vAlign w:val="center"/>
            <w:hideMark/>
          </w:tcPr>
          <w:p w14:paraId="3C2F8009" w14:textId="72746A2D" w:rsidR="001C5E65" w:rsidRPr="001C5E65" w:rsidDel="00DE3725" w:rsidRDefault="001C5E65" w:rsidP="001C5E65">
            <w:pPr>
              <w:spacing w:after="0" w:line="240" w:lineRule="auto"/>
              <w:rPr>
                <w:del w:id="7407" w:author="Diana Gonzalez Garcia" w:date="2021-05-10T07:11:00Z"/>
                <w:rFonts w:ascii="Calibri" w:hAnsi="Calibri" w:cs="Calibri"/>
                <w:sz w:val="18"/>
                <w:szCs w:val="18"/>
                <w:lang w:eastAsia="es-CO"/>
              </w:rPr>
            </w:pPr>
          </w:p>
        </w:tc>
        <w:tc>
          <w:tcPr>
            <w:tcW w:w="447" w:type="pct"/>
            <w:tcBorders>
              <w:top w:val="nil"/>
              <w:left w:val="nil"/>
              <w:bottom w:val="nil"/>
              <w:right w:val="nil"/>
            </w:tcBorders>
            <w:shd w:val="clear" w:color="auto" w:fill="auto"/>
            <w:vAlign w:val="center"/>
            <w:hideMark/>
          </w:tcPr>
          <w:p w14:paraId="054F9CEF" w14:textId="45DD6AF4" w:rsidR="001C5E65" w:rsidRPr="001C5E65" w:rsidDel="00DE3725" w:rsidRDefault="001C5E65" w:rsidP="001C5E65">
            <w:pPr>
              <w:spacing w:after="0" w:line="240" w:lineRule="auto"/>
              <w:jc w:val="center"/>
              <w:rPr>
                <w:del w:id="7408" w:author="Diana Gonzalez Garcia" w:date="2021-05-10T07:11:00Z"/>
                <w:rFonts w:ascii="Calibri" w:hAnsi="Calibri" w:cs="Calibri"/>
                <w:color w:val="000000"/>
                <w:sz w:val="18"/>
                <w:szCs w:val="18"/>
                <w:lang w:eastAsia="es-CO"/>
              </w:rPr>
            </w:pPr>
            <w:del w:id="7409" w:author="Diana Gonzalez Garcia" w:date="2021-05-10T07:11:00Z">
              <w:r w:rsidRPr="001C5E65" w:rsidDel="00DE3725">
                <w:rPr>
                  <w:rFonts w:ascii="Calibri" w:hAnsi="Calibri" w:cs="Calibri"/>
                  <w:color w:val="000000"/>
                  <w:sz w:val="18"/>
                  <w:szCs w:val="18"/>
                  <w:lang w:eastAsia="es-CO"/>
                </w:rPr>
                <w:delText>$</w:delText>
              </w:r>
            </w:del>
          </w:p>
        </w:tc>
        <w:tc>
          <w:tcPr>
            <w:tcW w:w="369" w:type="pct"/>
            <w:vMerge w:val="restart"/>
            <w:tcBorders>
              <w:top w:val="nil"/>
              <w:left w:val="single" w:sz="4" w:space="0" w:color="auto"/>
              <w:bottom w:val="single" w:sz="4" w:space="0" w:color="auto"/>
              <w:right w:val="single" w:sz="4" w:space="0" w:color="auto"/>
            </w:tcBorders>
            <w:shd w:val="clear" w:color="auto" w:fill="auto"/>
            <w:vAlign w:val="center"/>
            <w:hideMark/>
          </w:tcPr>
          <w:p w14:paraId="5A44311F" w14:textId="371A5CB0" w:rsidR="001C5E65" w:rsidRPr="001C5E65" w:rsidDel="00DE3725" w:rsidRDefault="001C5E65" w:rsidP="001C5E65">
            <w:pPr>
              <w:spacing w:after="0" w:line="240" w:lineRule="auto"/>
              <w:jc w:val="center"/>
              <w:rPr>
                <w:del w:id="7410" w:author="Diana Gonzalez Garcia" w:date="2021-05-10T07:11:00Z"/>
                <w:rFonts w:ascii="Calibri" w:hAnsi="Calibri" w:cs="Calibri"/>
                <w:color w:val="000000"/>
                <w:sz w:val="18"/>
                <w:szCs w:val="18"/>
                <w:lang w:eastAsia="es-CO"/>
              </w:rPr>
            </w:pPr>
            <w:del w:id="7411" w:author="Diana Gonzalez Garcia" w:date="2021-05-10T07:11:00Z">
              <w:r w:rsidRPr="001C5E65" w:rsidDel="00DE3725">
                <w:rPr>
                  <w:rFonts w:ascii="Calibri" w:hAnsi="Calibri" w:cs="Calibri"/>
                  <w:color w:val="000000"/>
                  <w:sz w:val="18"/>
                  <w:szCs w:val="18"/>
                  <w:lang w:eastAsia="es-CO"/>
                </w:rPr>
                <w:delText>Área construida por unidad calificada</w:delText>
              </w:r>
            </w:del>
          </w:p>
        </w:tc>
        <w:tc>
          <w:tcPr>
            <w:tcW w:w="1798" w:type="pct"/>
            <w:tcBorders>
              <w:top w:val="nil"/>
              <w:left w:val="single" w:sz="4" w:space="0" w:color="auto"/>
              <w:bottom w:val="nil"/>
              <w:right w:val="single" w:sz="4" w:space="0" w:color="auto"/>
            </w:tcBorders>
            <w:shd w:val="clear" w:color="auto" w:fill="auto"/>
            <w:vAlign w:val="center"/>
            <w:hideMark/>
          </w:tcPr>
          <w:p w14:paraId="051D6A3A" w14:textId="05C9E045" w:rsidR="001C5E65" w:rsidRPr="001C5E65" w:rsidDel="00DE3725" w:rsidRDefault="001C5E65">
            <w:pPr>
              <w:spacing w:after="0" w:line="240" w:lineRule="auto"/>
              <w:jc w:val="both"/>
              <w:rPr>
                <w:del w:id="7412" w:author="Diana Gonzalez Garcia" w:date="2021-05-10T07:11:00Z"/>
                <w:rFonts w:ascii="Calibri" w:hAnsi="Calibri" w:cs="Calibri"/>
                <w:color w:val="000000"/>
                <w:sz w:val="18"/>
                <w:szCs w:val="18"/>
                <w:lang w:eastAsia="es-CO"/>
              </w:rPr>
            </w:pPr>
            <w:del w:id="7413" w:author="Diana Gonzalez Garcia" w:date="2021-05-10T07:11:00Z">
              <w:r w:rsidRPr="001C5E65" w:rsidDel="00DE3725">
                <w:rPr>
                  <w:rFonts w:ascii="Calibri" w:hAnsi="Calibri" w:cs="Calibri"/>
                  <w:color w:val="000000"/>
                  <w:sz w:val="18"/>
                  <w:szCs w:val="18"/>
                  <w:lang w:eastAsia="es-CO"/>
                </w:rPr>
                <w:delText>Para predios con edades superiores a 100 años,  la variable modelo es avalúo especial.</w:delText>
              </w:r>
            </w:del>
          </w:p>
        </w:tc>
        <w:tc>
          <w:tcPr>
            <w:tcW w:w="330" w:type="pct"/>
            <w:vMerge/>
            <w:tcBorders>
              <w:top w:val="nil"/>
              <w:left w:val="nil"/>
              <w:bottom w:val="single" w:sz="4" w:space="0" w:color="auto"/>
              <w:right w:val="single" w:sz="4" w:space="0" w:color="auto"/>
            </w:tcBorders>
            <w:vAlign w:val="center"/>
            <w:hideMark/>
          </w:tcPr>
          <w:p w14:paraId="5480DF21" w14:textId="2CAD69A5" w:rsidR="001C5E65" w:rsidRPr="001C5E65" w:rsidDel="00DE3725" w:rsidRDefault="001C5E65" w:rsidP="001C5E65">
            <w:pPr>
              <w:spacing w:after="0" w:line="240" w:lineRule="auto"/>
              <w:rPr>
                <w:del w:id="7414" w:author="Diana Gonzalez Garcia" w:date="2021-05-10T07:11:00Z"/>
                <w:rFonts w:ascii="Calibri" w:hAnsi="Calibri" w:cs="Calibri"/>
                <w:color w:val="000000"/>
                <w:sz w:val="18"/>
                <w:szCs w:val="18"/>
                <w:lang w:eastAsia="es-CO"/>
              </w:rPr>
            </w:pPr>
          </w:p>
        </w:tc>
        <w:tc>
          <w:tcPr>
            <w:tcW w:w="1249" w:type="pct"/>
            <w:vMerge/>
            <w:tcBorders>
              <w:top w:val="nil"/>
              <w:left w:val="single" w:sz="4" w:space="0" w:color="auto"/>
              <w:bottom w:val="single" w:sz="4" w:space="0" w:color="auto"/>
              <w:right w:val="single" w:sz="4" w:space="0" w:color="auto"/>
            </w:tcBorders>
            <w:vAlign w:val="center"/>
            <w:hideMark/>
          </w:tcPr>
          <w:p w14:paraId="6EFCC755" w14:textId="13BAA9B9" w:rsidR="001C5E65" w:rsidRPr="001C5E65" w:rsidDel="00DE3725" w:rsidRDefault="001C5E65" w:rsidP="001C5E65">
            <w:pPr>
              <w:spacing w:after="0" w:line="240" w:lineRule="auto"/>
              <w:rPr>
                <w:del w:id="7415" w:author="Diana Gonzalez Garcia" w:date="2021-05-10T07:11:00Z"/>
                <w:rFonts w:ascii="Calibri" w:hAnsi="Calibri" w:cs="Calibri"/>
                <w:color w:val="000000"/>
                <w:sz w:val="18"/>
                <w:szCs w:val="18"/>
                <w:lang w:eastAsia="es-CO"/>
              </w:rPr>
            </w:pPr>
          </w:p>
        </w:tc>
      </w:tr>
      <w:tr w:rsidR="001C5E65" w:rsidRPr="001C5E65" w:rsidDel="00DE3725" w14:paraId="0837AF90" w14:textId="7A83C9B1" w:rsidTr="001C5E65">
        <w:trPr>
          <w:trHeight w:val="750"/>
          <w:del w:id="7416" w:author="Diana Gonzalez Garcia" w:date="2021-05-10T07:11:00Z"/>
        </w:trPr>
        <w:tc>
          <w:tcPr>
            <w:tcW w:w="403" w:type="pct"/>
            <w:vMerge/>
            <w:tcBorders>
              <w:top w:val="nil"/>
              <w:left w:val="single" w:sz="4" w:space="0" w:color="auto"/>
              <w:bottom w:val="single" w:sz="4" w:space="0" w:color="auto"/>
              <w:right w:val="single" w:sz="4" w:space="0" w:color="auto"/>
            </w:tcBorders>
            <w:vAlign w:val="center"/>
            <w:hideMark/>
          </w:tcPr>
          <w:p w14:paraId="7FB01868" w14:textId="5DCA25E1" w:rsidR="001C5E65" w:rsidRPr="001C5E65" w:rsidDel="00DE3725" w:rsidRDefault="001C5E65" w:rsidP="001C5E65">
            <w:pPr>
              <w:spacing w:after="0" w:line="240" w:lineRule="auto"/>
              <w:rPr>
                <w:del w:id="7417" w:author="Diana Gonzalez Garcia" w:date="2021-05-10T07:11:00Z"/>
                <w:rFonts w:ascii="Calibri" w:hAnsi="Calibri" w:cs="Calibri"/>
                <w:color w:val="000000"/>
                <w:sz w:val="18"/>
                <w:szCs w:val="18"/>
                <w:lang w:eastAsia="es-CO"/>
              </w:rPr>
            </w:pPr>
          </w:p>
        </w:tc>
        <w:tc>
          <w:tcPr>
            <w:tcW w:w="403" w:type="pct"/>
            <w:vMerge/>
            <w:tcBorders>
              <w:top w:val="nil"/>
              <w:left w:val="single" w:sz="4" w:space="0" w:color="auto"/>
              <w:bottom w:val="single" w:sz="4" w:space="0" w:color="auto"/>
              <w:right w:val="single" w:sz="4" w:space="0" w:color="auto"/>
            </w:tcBorders>
            <w:vAlign w:val="center"/>
            <w:hideMark/>
          </w:tcPr>
          <w:p w14:paraId="21A55148" w14:textId="2F1C1EC0" w:rsidR="001C5E65" w:rsidRPr="001C5E65" w:rsidDel="00DE3725" w:rsidRDefault="001C5E65" w:rsidP="001C5E65">
            <w:pPr>
              <w:spacing w:after="0" w:line="240" w:lineRule="auto"/>
              <w:rPr>
                <w:del w:id="7418" w:author="Diana Gonzalez Garcia" w:date="2021-05-10T07:11:00Z"/>
                <w:rFonts w:ascii="Calibri" w:hAnsi="Calibri" w:cs="Calibri"/>
                <w:sz w:val="18"/>
                <w:szCs w:val="18"/>
                <w:lang w:eastAsia="es-CO"/>
              </w:rPr>
            </w:pPr>
          </w:p>
        </w:tc>
        <w:tc>
          <w:tcPr>
            <w:tcW w:w="447" w:type="pct"/>
            <w:tcBorders>
              <w:top w:val="nil"/>
              <w:left w:val="nil"/>
              <w:bottom w:val="nil"/>
              <w:right w:val="nil"/>
            </w:tcBorders>
            <w:shd w:val="clear" w:color="auto" w:fill="auto"/>
            <w:vAlign w:val="center"/>
            <w:hideMark/>
          </w:tcPr>
          <w:p w14:paraId="5E2C089A" w14:textId="64D488CF" w:rsidR="001C5E65" w:rsidRPr="001C5E65" w:rsidDel="00DE3725" w:rsidRDefault="001C5E65" w:rsidP="001C5E65">
            <w:pPr>
              <w:spacing w:after="0" w:line="240" w:lineRule="auto"/>
              <w:jc w:val="both"/>
              <w:rPr>
                <w:del w:id="7419" w:author="Diana Gonzalez Garcia" w:date="2021-05-10T07:11:00Z"/>
                <w:rFonts w:ascii="Calibri" w:hAnsi="Calibri" w:cs="Calibri"/>
                <w:color w:val="000000"/>
                <w:sz w:val="18"/>
                <w:szCs w:val="18"/>
                <w:lang w:eastAsia="es-CO"/>
              </w:rPr>
            </w:pPr>
          </w:p>
        </w:tc>
        <w:tc>
          <w:tcPr>
            <w:tcW w:w="369" w:type="pct"/>
            <w:vMerge/>
            <w:tcBorders>
              <w:top w:val="nil"/>
              <w:left w:val="single" w:sz="4" w:space="0" w:color="auto"/>
              <w:bottom w:val="single" w:sz="4" w:space="0" w:color="auto"/>
              <w:right w:val="single" w:sz="4" w:space="0" w:color="auto"/>
            </w:tcBorders>
            <w:vAlign w:val="center"/>
            <w:hideMark/>
          </w:tcPr>
          <w:p w14:paraId="5A52E6CB" w14:textId="48915DF7" w:rsidR="001C5E65" w:rsidRPr="001C5E65" w:rsidDel="00DE3725" w:rsidRDefault="001C5E65" w:rsidP="001C5E65">
            <w:pPr>
              <w:spacing w:after="0" w:line="240" w:lineRule="auto"/>
              <w:rPr>
                <w:del w:id="7420" w:author="Diana Gonzalez Garcia" w:date="2021-05-10T07:11:00Z"/>
                <w:rFonts w:ascii="Calibri" w:hAnsi="Calibri" w:cs="Calibri"/>
                <w:color w:val="000000"/>
                <w:sz w:val="18"/>
                <w:szCs w:val="18"/>
                <w:lang w:eastAsia="es-CO"/>
              </w:rPr>
            </w:pPr>
          </w:p>
        </w:tc>
        <w:tc>
          <w:tcPr>
            <w:tcW w:w="1798" w:type="pct"/>
            <w:tcBorders>
              <w:top w:val="nil"/>
              <w:left w:val="single" w:sz="4" w:space="0" w:color="auto"/>
              <w:bottom w:val="nil"/>
              <w:right w:val="single" w:sz="4" w:space="0" w:color="auto"/>
            </w:tcBorders>
            <w:shd w:val="clear" w:color="auto" w:fill="auto"/>
            <w:vAlign w:val="center"/>
            <w:hideMark/>
          </w:tcPr>
          <w:p w14:paraId="396CD456" w14:textId="1505C2C7" w:rsidR="001C5E65" w:rsidRPr="001C5E65" w:rsidDel="00DE3725" w:rsidRDefault="001C5E65">
            <w:pPr>
              <w:spacing w:after="0" w:line="240" w:lineRule="auto"/>
              <w:jc w:val="both"/>
              <w:rPr>
                <w:del w:id="7421" w:author="Diana Gonzalez Garcia" w:date="2021-05-10T07:11:00Z"/>
                <w:rFonts w:ascii="Calibri" w:hAnsi="Calibri" w:cs="Calibri"/>
                <w:color w:val="000000"/>
                <w:sz w:val="18"/>
                <w:szCs w:val="18"/>
                <w:lang w:eastAsia="es-CO"/>
              </w:rPr>
            </w:pPr>
            <w:del w:id="7422" w:author="Diana Gonzalez Garcia" w:date="2021-05-10T07:11:00Z">
              <w:r w:rsidRPr="001C5E65" w:rsidDel="00DE3725">
                <w:rPr>
                  <w:rFonts w:ascii="Calibri" w:hAnsi="Calibri" w:cs="Calibri"/>
                  <w:color w:val="000000"/>
                  <w:sz w:val="18"/>
                  <w:szCs w:val="18"/>
                  <w:lang w:eastAsia="es-CO"/>
                </w:rPr>
                <w:delText>Para predios con puntajes superiores a 100,  la variable modelo es avalúo especial.</w:delText>
              </w:r>
            </w:del>
          </w:p>
        </w:tc>
        <w:tc>
          <w:tcPr>
            <w:tcW w:w="330" w:type="pct"/>
            <w:vMerge/>
            <w:tcBorders>
              <w:top w:val="nil"/>
              <w:left w:val="nil"/>
              <w:bottom w:val="single" w:sz="4" w:space="0" w:color="auto"/>
              <w:right w:val="single" w:sz="4" w:space="0" w:color="auto"/>
            </w:tcBorders>
            <w:vAlign w:val="center"/>
            <w:hideMark/>
          </w:tcPr>
          <w:p w14:paraId="1F1AB1E0" w14:textId="190E0AA3" w:rsidR="001C5E65" w:rsidRPr="001C5E65" w:rsidDel="00DE3725" w:rsidRDefault="001C5E65" w:rsidP="001C5E65">
            <w:pPr>
              <w:spacing w:after="0" w:line="240" w:lineRule="auto"/>
              <w:rPr>
                <w:del w:id="7423" w:author="Diana Gonzalez Garcia" w:date="2021-05-10T07:11:00Z"/>
                <w:rFonts w:ascii="Calibri" w:hAnsi="Calibri" w:cs="Calibri"/>
                <w:color w:val="000000"/>
                <w:sz w:val="18"/>
                <w:szCs w:val="18"/>
                <w:lang w:eastAsia="es-CO"/>
              </w:rPr>
            </w:pPr>
          </w:p>
        </w:tc>
        <w:tc>
          <w:tcPr>
            <w:tcW w:w="1249" w:type="pct"/>
            <w:vMerge/>
            <w:tcBorders>
              <w:top w:val="nil"/>
              <w:left w:val="single" w:sz="4" w:space="0" w:color="auto"/>
              <w:bottom w:val="single" w:sz="4" w:space="0" w:color="auto"/>
              <w:right w:val="single" w:sz="4" w:space="0" w:color="auto"/>
            </w:tcBorders>
            <w:vAlign w:val="center"/>
            <w:hideMark/>
          </w:tcPr>
          <w:p w14:paraId="5E268E8D" w14:textId="4ABAC77C" w:rsidR="001C5E65" w:rsidRPr="001C5E65" w:rsidDel="00DE3725" w:rsidRDefault="001C5E65" w:rsidP="001C5E65">
            <w:pPr>
              <w:spacing w:after="0" w:line="240" w:lineRule="auto"/>
              <w:rPr>
                <w:del w:id="7424" w:author="Diana Gonzalez Garcia" w:date="2021-05-10T07:11:00Z"/>
                <w:rFonts w:ascii="Calibri" w:hAnsi="Calibri" w:cs="Calibri"/>
                <w:color w:val="000000"/>
                <w:sz w:val="18"/>
                <w:szCs w:val="18"/>
                <w:lang w:eastAsia="es-CO"/>
              </w:rPr>
            </w:pPr>
          </w:p>
        </w:tc>
      </w:tr>
      <w:tr w:rsidR="001C5E65" w:rsidRPr="001C5E65" w:rsidDel="00DE3725" w14:paraId="1C3C779C" w14:textId="2AD34AD7" w:rsidTr="001C5E65">
        <w:trPr>
          <w:trHeight w:val="1095"/>
          <w:del w:id="7425" w:author="Diana Gonzalez Garcia" w:date="2021-05-10T07:11:00Z"/>
        </w:trPr>
        <w:tc>
          <w:tcPr>
            <w:tcW w:w="403" w:type="pct"/>
            <w:vMerge/>
            <w:tcBorders>
              <w:top w:val="nil"/>
              <w:left w:val="single" w:sz="4" w:space="0" w:color="auto"/>
              <w:bottom w:val="single" w:sz="4" w:space="0" w:color="auto"/>
              <w:right w:val="single" w:sz="4" w:space="0" w:color="auto"/>
            </w:tcBorders>
            <w:vAlign w:val="center"/>
            <w:hideMark/>
          </w:tcPr>
          <w:p w14:paraId="5B56CFD9" w14:textId="2CDD8FDA" w:rsidR="001C5E65" w:rsidRPr="001C5E65" w:rsidDel="00DE3725" w:rsidRDefault="001C5E65" w:rsidP="001C5E65">
            <w:pPr>
              <w:spacing w:after="0" w:line="240" w:lineRule="auto"/>
              <w:rPr>
                <w:del w:id="7426" w:author="Diana Gonzalez Garcia" w:date="2021-05-10T07:11:00Z"/>
                <w:rFonts w:ascii="Calibri" w:hAnsi="Calibri" w:cs="Calibri"/>
                <w:color w:val="000000"/>
                <w:sz w:val="18"/>
                <w:szCs w:val="18"/>
                <w:lang w:eastAsia="es-CO"/>
              </w:rPr>
            </w:pPr>
          </w:p>
        </w:tc>
        <w:tc>
          <w:tcPr>
            <w:tcW w:w="403" w:type="pct"/>
            <w:vMerge/>
            <w:tcBorders>
              <w:top w:val="nil"/>
              <w:left w:val="single" w:sz="4" w:space="0" w:color="auto"/>
              <w:bottom w:val="single" w:sz="4" w:space="0" w:color="auto"/>
              <w:right w:val="single" w:sz="4" w:space="0" w:color="auto"/>
            </w:tcBorders>
            <w:vAlign w:val="center"/>
            <w:hideMark/>
          </w:tcPr>
          <w:p w14:paraId="2C709BF0" w14:textId="4AE45E1C" w:rsidR="001C5E65" w:rsidRPr="001C5E65" w:rsidDel="00DE3725" w:rsidRDefault="001C5E65" w:rsidP="001C5E65">
            <w:pPr>
              <w:spacing w:after="0" w:line="240" w:lineRule="auto"/>
              <w:rPr>
                <w:del w:id="7427" w:author="Diana Gonzalez Garcia" w:date="2021-05-10T07:11:00Z"/>
                <w:rFonts w:ascii="Calibri" w:hAnsi="Calibri" w:cs="Calibri"/>
                <w:sz w:val="18"/>
                <w:szCs w:val="18"/>
                <w:lang w:eastAsia="es-CO"/>
              </w:rPr>
            </w:pPr>
          </w:p>
        </w:tc>
        <w:tc>
          <w:tcPr>
            <w:tcW w:w="447" w:type="pct"/>
            <w:tcBorders>
              <w:top w:val="nil"/>
              <w:left w:val="nil"/>
              <w:bottom w:val="single" w:sz="4" w:space="0" w:color="auto"/>
              <w:right w:val="nil"/>
            </w:tcBorders>
            <w:shd w:val="clear" w:color="auto" w:fill="auto"/>
            <w:vAlign w:val="center"/>
            <w:hideMark/>
          </w:tcPr>
          <w:p w14:paraId="771B136F" w14:textId="006152C6" w:rsidR="001C5E65" w:rsidRPr="001C5E65" w:rsidDel="00DE3725" w:rsidRDefault="001C5E65" w:rsidP="001C5E65">
            <w:pPr>
              <w:spacing w:after="0" w:line="240" w:lineRule="auto"/>
              <w:rPr>
                <w:del w:id="7428" w:author="Diana Gonzalez Garcia" w:date="2021-05-10T07:11:00Z"/>
                <w:rFonts w:ascii="Calibri" w:hAnsi="Calibri" w:cs="Calibri"/>
                <w:color w:val="000000"/>
                <w:sz w:val="18"/>
                <w:szCs w:val="18"/>
                <w:lang w:eastAsia="es-CO"/>
              </w:rPr>
            </w:pPr>
            <w:del w:id="7429" w:author="Diana Gonzalez Garcia" w:date="2021-05-10T07:11:00Z">
              <w:r w:rsidRPr="001C5E65" w:rsidDel="00DE3725">
                <w:rPr>
                  <w:rFonts w:ascii="Calibri" w:hAnsi="Calibri" w:cs="Calibri"/>
                  <w:color w:val="000000"/>
                  <w:sz w:val="18"/>
                  <w:szCs w:val="18"/>
                  <w:lang w:eastAsia="es-CO"/>
                </w:rPr>
                <w:delText> </w:delText>
              </w:r>
            </w:del>
          </w:p>
        </w:tc>
        <w:tc>
          <w:tcPr>
            <w:tcW w:w="369" w:type="pct"/>
            <w:vMerge/>
            <w:tcBorders>
              <w:top w:val="nil"/>
              <w:left w:val="single" w:sz="4" w:space="0" w:color="auto"/>
              <w:bottom w:val="single" w:sz="4" w:space="0" w:color="auto"/>
              <w:right w:val="single" w:sz="4" w:space="0" w:color="auto"/>
            </w:tcBorders>
            <w:vAlign w:val="center"/>
            <w:hideMark/>
          </w:tcPr>
          <w:p w14:paraId="64C593F1" w14:textId="30B1359F" w:rsidR="001C5E65" w:rsidRPr="001C5E65" w:rsidDel="00DE3725" w:rsidRDefault="001C5E65" w:rsidP="001C5E65">
            <w:pPr>
              <w:spacing w:after="0" w:line="240" w:lineRule="auto"/>
              <w:rPr>
                <w:del w:id="7430" w:author="Diana Gonzalez Garcia" w:date="2021-05-10T07:11:00Z"/>
                <w:rFonts w:ascii="Calibri" w:hAnsi="Calibri" w:cs="Calibri"/>
                <w:color w:val="000000"/>
                <w:sz w:val="18"/>
                <w:szCs w:val="18"/>
                <w:lang w:eastAsia="es-CO"/>
              </w:rPr>
            </w:pPr>
          </w:p>
        </w:tc>
        <w:tc>
          <w:tcPr>
            <w:tcW w:w="1798" w:type="pct"/>
            <w:tcBorders>
              <w:top w:val="nil"/>
              <w:left w:val="single" w:sz="4" w:space="0" w:color="auto"/>
              <w:bottom w:val="nil"/>
              <w:right w:val="single" w:sz="4" w:space="0" w:color="auto"/>
            </w:tcBorders>
            <w:shd w:val="clear" w:color="auto" w:fill="auto"/>
            <w:vAlign w:val="center"/>
            <w:hideMark/>
          </w:tcPr>
          <w:p w14:paraId="0AC95FE4" w14:textId="7FED5217" w:rsidR="001C5E65" w:rsidRPr="001C5E65" w:rsidDel="00DE3725" w:rsidRDefault="001C5E65" w:rsidP="001C5E65">
            <w:pPr>
              <w:spacing w:after="0" w:line="240" w:lineRule="auto"/>
              <w:jc w:val="both"/>
              <w:rPr>
                <w:del w:id="7431" w:author="Diana Gonzalez Garcia" w:date="2021-05-10T07:11:00Z"/>
                <w:rFonts w:ascii="Calibri" w:hAnsi="Calibri" w:cs="Calibri"/>
                <w:color w:val="000000"/>
                <w:sz w:val="18"/>
                <w:szCs w:val="18"/>
                <w:lang w:eastAsia="es-CO"/>
              </w:rPr>
            </w:pPr>
            <w:del w:id="7432" w:author="Diana Gonzalez Garcia" w:date="2021-05-10T07:11:00Z">
              <w:r w:rsidRPr="001C5E65" w:rsidDel="00DE3725">
                <w:rPr>
                  <w:rFonts w:ascii="Calibri" w:hAnsi="Calibri" w:cs="Calibri"/>
                  <w:color w:val="000000"/>
                  <w:sz w:val="18"/>
                  <w:szCs w:val="18"/>
                  <w:lang w:eastAsia="es-CO"/>
                </w:rPr>
                <w:delText>Para predios con área superiores a 1.000 m2 la variable modelo es avalúo especial.</w:delText>
              </w:r>
            </w:del>
          </w:p>
        </w:tc>
        <w:tc>
          <w:tcPr>
            <w:tcW w:w="330" w:type="pct"/>
            <w:vMerge/>
            <w:tcBorders>
              <w:top w:val="nil"/>
              <w:left w:val="nil"/>
              <w:bottom w:val="single" w:sz="4" w:space="0" w:color="auto"/>
              <w:right w:val="single" w:sz="4" w:space="0" w:color="auto"/>
            </w:tcBorders>
            <w:vAlign w:val="center"/>
            <w:hideMark/>
          </w:tcPr>
          <w:p w14:paraId="6A707169" w14:textId="4E7342DA" w:rsidR="001C5E65" w:rsidRPr="001C5E65" w:rsidDel="00DE3725" w:rsidRDefault="001C5E65" w:rsidP="001C5E65">
            <w:pPr>
              <w:spacing w:after="0" w:line="240" w:lineRule="auto"/>
              <w:rPr>
                <w:del w:id="7433" w:author="Diana Gonzalez Garcia" w:date="2021-05-10T07:11:00Z"/>
                <w:rFonts w:ascii="Calibri" w:hAnsi="Calibri" w:cs="Calibri"/>
                <w:color w:val="000000"/>
                <w:sz w:val="18"/>
                <w:szCs w:val="18"/>
                <w:lang w:eastAsia="es-CO"/>
              </w:rPr>
            </w:pPr>
          </w:p>
        </w:tc>
        <w:tc>
          <w:tcPr>
            <w:tcW w:w="1249" w:type="pct"/>
            <w:vMerge/>
            <w:tcBorders>
              <w:top w:val="nil"/>
              <w:left w:val="single" w:sz="4" w:space="0" w:color="auto"/>
              <w:bottom w:val="single" w:sz="4" w:space="0" w:color="auto"/>
              <w:right w:val="single" w:sz="4" w:space="0" w:color="auto"/>
            </w:tcBorders>
            <w:vAlign w:val="center"/>
            <w:hideMark/>
          </w:tcPr>
          <w:p w14:paraId="76BBC333" w14:textId="36D880D5" w:rsidR="001C5E65" w:rsidRPr="001C5E65" w:rsidDel="00DE3725" w:rsidRDefault="001C5E65" w:rsidP="001C5E65">
            <w:pPr>
              <w:spacing w:after="0" w:line="240" w:lineRule="auto"/>
              <w:rPr>
                <w:del w:id="7434" w:author="Diana Gonzalez Garcia" w:date="2021-05-10T07:11:00Z"/>
                <w:rFonts w:ascii="Calibri" w:hAnsi="Calibri" w:cs="Calibri"/>
                <w:color w:val="000000"/>
                <w:sz w:val="18"/>
                <w:szCs w:val="18"/>
                <w:lang w:eastAsia="es-CO"/>
              </w:rPr>
            </w:pPr>
          </w:p>
        </w:tc>
      </w:tr>
      <w:tr w:rsidR="001C5E65" w:rsidRPr="001C5E65" w:rsidDel="00DE3725" w14:paraId="2C2BB564" w14:textId="24FFEE71" w:rsidTr="001C5E65">
        <w:trPr>
          <w:trHeight w:val="930"/>
          <w:del w:id="7435" w:author="Diana Gonzalez Garcia" w:date="2021-05-10T07:11:00Z"/>
        </w:trPr>
        <w:tc>
          <w:tcPr>
            <w:tcW w:w="403"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56C56DB8" w14:textId="7B3943A4" w:rsidR="001C5E65" w:rsidRPr="001C5E65" w:rsidDel="00DE3725" w:rsidRDefault="001C5E65" w:rsidP="001C5E65">
            <w:pPr>
              <w:spacing w:after="0" w:line="240" w:lineRule="auto"/>
              <w:jc w:val="center"/>
              <w:rPr>
                <w:del w:id="7436" w:author="Diana Gonzalez Garcia" w:date="2021-05-10T07:11:00Z"/>
                <w:rFonts w:ascii="Calibri" w:hAnsi="Calibri" w:cs="Calibri"/>
                <w:color w:val="000000"/>
                <w:sz w:val="18"/>
                <w:szCs w:val="18"/>
                <w:lang w:eastAsia="es-CO"/>
              </w:rPr>
            </w:pPr>
            <w:del w:id="7437" w:author="Diana Gonzalez Garcia" w:date="2021-05-10T07:11:00Z">
              <w:r w:rsidRPr="001C5E65" w:rsidDel="00DE3725">
                <w:rPr>
                  <w:rFonts w:ascii="Calibri" w:hAnsi="Calibri" w:cs="Calibri"/>
                  <w:color w:val="000000"/>
                  <w:sz w:val="18"/>
                  <w:szCs w:val="18"/>
                  <w:lang w:eastAsia="es-CO"/>
                </w:rPr>
                <w:delText>T23</w:delText>
              </w:r>
            </w:del>
          </w:p>
        </w:tc>
        <w:tc>
          <w:tcPr>
            <w:tcW w:w="403" w:type="pct"/>
            <w:vMerge w:val="restart"/>
            <w:tcBorders>
              <w:top w:val="nil"/>
              <w:left w:val="single" w:sz="4" w:space="0" w:color="auto"/>
              <w:bottom w:val="single" w:sz="4" w:space="0" w:color="auto"/>
              <w:right w:val="single" w:sz="4" w:space="0" w:color="auto"/>
            </w:tcBorders>
            <w:shd w:val="clear" w:color="auto" w:fill="auto"/>
            <w:vAlign w:val="center"/>
            <w:hideMark/>
          </w:tcPr>
          <w:p w14:paraId="6F0F01B6" w14:textId="0BC8722B" w:rsidR="001C5E65" w:rsidRPr="001C5E65" w:rsidDel="00DE3725" w:rsidRDefault="001C5E65" w:rsidP="001C5E65">
            <w:pPr>
              <w:spacing w:after="0" w:line="240" w:lineRule="auto"/>
              <w:jc w:val="center"/>
              <w:rPr>
                <w:del w:id="7438" w:author="Diana Gonzalez Garcia" w:date="2021-05-10T07:11:00Z"/>
                <w:rFonts w:ascii="Calibri" w:hAnsi="Calibri" w:cs="Calibri"/>
                <w:sz w:val="18"/>
                <w:szCs w:val="18"/>
                <w:lang w:eastAsia="es-CO"/>
              </w:rPr>
            </w:pPr>
            <w:del w:id="7439" w:author="Diana Gonzalez Garcia" w:date="2021-05-10T07:11:00Z">
              <w:r w:rsidRPr="001C5E65" w:rsidDel="00DE3725">
                <w:rPr>
                  <w:rFonts w:ascii="Calibri" w:hAnsi="Calibri" w:cs="Calibri"/>
                  <w:sz w:val="18"/>
                  <w:szCs w:val="18"/>
                  <w:lang w:eastAsia="es-CO"/>
                </w:rPr>
                <w:delText>Depósito - Lockers</w:delText>
              </w:r>
            </w:del>
          </w:p>
        </w:tc>
        <w:tc>
          <w:tcPr>
            <w:tcW w:w="447" w:type="pct"/>
            <w:tcBorders>
              <w:top w:val="nil"/>
              <w:left w:val="nil"/>
              <w:bottom w:val="nil"/>
              <w:right w:val="nil"/>
            </w:tcBorders>
            <w:shd w:val="clear" w:color="auto" w:fill="auto"/>
            <w:vAlign w:val="center"/>
            <w:hideMark/>
          </w:tcPr>
          <w:p w14:paraId="2DC1831A" w14:textId="16250031" w:rsidR="001C5E65" w:rsidRPr="001C5E65" w:rsidDel="00DE3725" w:rsidRDefault="001C5E65" w:rsidP="001C5E65">
            <w:pPr>
              <w:spacing w:after="0" w:line="240" w:lineRule="auto"/>
              <w:jc w:val="center"/>
              <w:rPr>
                <w:del w:id="7440" w:author="Diana Gonzalez Garcia" w:date="2021-05-10T07:11:00Z"/>
                <w:rFonts w:ascii="Calibri" w:hAnsi="Calibri" w:cs="Calibri"/>
                <w:color w:val="000000"/>
                <w:sz w:val="18"/>
                <w:szCs w:val="18"/>
                <w:lang w:eastAsia="es-CO"/>
              </w:rPr>
            </w:pPr>
            <w:del w:id="7441" w:author="Diana Gonzalez Garcia" w:date="2021-05-10T07:11:00Z">
              <w:r w:rsidRPr="001C5E65" w:rsidDel="00DE3725">
                <w:rPr>
                  <w:rFonts w:ascii="Calibri" w:hAnsi="Calibri" w:cs="Calibri"/>
                  <w:color w:val="000000"/>
                  <w:sz w:val="18"/>
                  <w:szCs w:val="18"/>
                  <w:lang w:eastAsia="es-CO"/>
                </w:rPr>
                <w:delText xml:space="preserve">Valor integral </w:delText>
              </w:r>
            </w:del>
          </w:p>
        </w:tc>
        <w:tc>
          <w:tcPr>
            <w:tcW w:w="369" w:type="pct"/>
            <w:vMerge w:val="restart"/>
            <w:tcBorders>
              <w:top w:val="nil"/>
              <w:left w:val="single" w:sz="4" w:space="0" w:color="auto"/>
              <w:bottom w:val="single" w:sz="4" w:space="0" w:color="auto"/>
              <w:right w:val="single" w:sz="4" w:space="0" w:color="auto"/>
            </w:tcBorders>
            <w:shd w:val="clear" w:color="auto" w:fill="auto"/>
            <w:vAlign w:val="center"/>
            <w:hideMark/>
          </w:tcPr>
          <w:p w14:paraId="73CF4A25" w14:textId="21A0B6DA" w:rsidR="001C5E65" w:rsidRPr="001C5E65" w:rsidDel="00DE3725" w:rsidRDefault="001C5E65" w:rsidP="001C5E65">
            <w:pPr>
              <w:spacing w:after="0" w:line="240" w:lineRule="auto"/>
              <w:jc w:val="center"/>
              <w:rPr>
                <w:del w:id="7442" w:author="Diana Gonzalez Garcia" w:date="2021-05-10T07:11:00Z"/>
                <w:rFonts w:ascii="Calibri" w:hAnsi="Calibri" w:cs="Calibri"/>
                <w:color w:val="000000"/>
                <w:sz w:val="18"/>
                <w:szCs w:val="18"/>
                <w:lang w:eastAsia="es-CO"/>
              </w:rPr>
            </w:pPr>
            <w:del w:id="7443" w:author="Diana Gonzalez Garcia" w:date="2021-05-10T07:11:00Z">
              <w:r w:rsidRPr="001C5E65" w:rsidDel="00DE3725">
                <w:rPr>
                  <w:rFonts w:ascii="Calibri" w:hAnsi="Calibri" w:cs="Calibri"/>
                  <w:color w:val="000000"/>
                  <w:sz w:val="18"/>
                  <w:szCs w:val="18"/>
                  <w:lang w:eastAsia="es-CO"/>
                </w:rPr>
                <w:delText>Estrato</w:delText>
              </w:r>
            </w:del>
          </w:p>
        </w:tc>
        <w:tc>
          <w:tcPr>
            <w:tcW w:w="1798" w:type="pct"/>
            <w:tcBorders>
              <w:top w:val="single" w:sz="4" w:space="0" w:color="auto"/>
              <w:left w:val="single" w:sz="4" w:space="0" w:color="auto"/>
              <w:bottom w:val="nil"/>
              <w:right w:val="single" w:sz="4" w:space="0" w:color="auto"/>
            </w:tcBorders>
            <w:shd w:val="clear" w:color="auto" w:fill="auto"/>
            <w:vAlign w:val="center"/>
            <w:hideMark/>
          </w:tcPr>
          <w:p w14:paraId="725C5524" w14:textId="558B634F" w:rsidR="001C5E65" w:rsidRPr="001C5E65" w:rsidDel="00DE3725" w:rsidRDefault="001C5E65">
            <w:pPr>
              <w:spacing w:after="0" w:line="240" w:lineRule="auto"/>
              <w:jc w:val="both"/>
              <w:rPr>
                <w:del w:id="7444" w:author="Diana Gonzalez Garcia" w:date="2021-05-10T07:11:00Z"/>
                <w:rFonts w:ascii="Calibri" w:hAnsi="Calibri" w:cs="Calibri"/>
                <w:color w:val="000000"/>
                <w:sz w:val="18"/>
                <w:szCs w:val="18"/>
                <w:lang w:eastAsia="es-CO"/>
              </w:rPr>
            </w:pPr>
            <w:del w:id="7445" w:author="Diana Gonzalez Garcia" w:date="2021-05-10T07:11:00Z">
              <w:r w:rsidRPr="001C5E65" w:rsidDel="00DE3725">
                <w:rPr>
                  <w:rFonts w:ascii="Calibri" w:hAnsi="Calibri" w:cs="Calibri"/>
                  <w:color w:val="000000"/>
                  <w:sz w:val="18"/>
                  <w:szCs w:val="18"/>
                  <w:lang w:eastAsia="es-CO"/>
                </w:rPr>
                <w:delText>Para predios con edades superiores a 100 años,  la variable modelo es avalúo especial.</w:delText>
              </w:r>
            </w:del>
          </w:p>
        </w:tc>
        <w:tc>
          <w:tcPr>
            <w:tcW w:w="330" w:type="pct"/>
            <w:vMerge w:val="restart"/>
            <w:tcBorders>
              <w:top w:val="nil"/>
              <w:left w:val="nil"/>
              <w:bottom w:val="single" w:sz="4" w:space="0" w:color="auto"/>
              <w:right w:val="single" w:sz="4" w:space="0" w:color="auto"/>
            </w:tcBorders>
            <w:shd w:val="clear" w:color="auto" w:fill="auto"/>
            <w:noWrap/>
            <w:vAlign w:val="center"/>
            <w:hideMark/>
          </w:tcPr>
          <w:p w14:paraId="5B3B2EE7" w14:textId="0EDAB2A0" w:rsidR="001C5E65" w:rsidRPr="001C5E65" w:rsidDel="00DE3725" w:rsidRDefault="001C5E65" w:rsidP="001C5E65">
            <w:pPr>
              <w:spacing w:after="0" w:line="240" w:lineRule="auto"/>
              <w:jc w:val="center"/>
              <w:rPr>
                <w:del w:id="7446" w:author="Diana Gonzalez Garcia" w:date="2021-05-10T07:11:00Z"/>
                <w:rFonts w:ascii="Calibri" w:hAnsi="Calibri" w:cs="Calibri"/>
                <w:color w:val="000000"/>
                <w:sz w:val="18"/>
                <w:szCs w:val="18"/>
                <w:lang w:eastAsia="es-CO"/>
              </w:rPr>
            </w:pPr>
            <w:del w:id="7447" w:author="Diana Gonzalez Garcia" w:date="2021-05-10T07:11:00Z">
              <w:r w:rsidRPr="001C5E65" w:rsidDel="00DE3725">
                <w:rPr>
                  <w:rFonts w:ascii="Calibri" w:hAnsi="Calibri" w:cs="Calibri"/>
                  <w:color w:val="000000"/>
                  <w:sz w:val="18"/>
                  <w:szCs w:val="18"/>
                  <w:lang w:eastAsia="es-CO"/>
                </w:rPr>
                <w:delText>T23</w:delText>
              </w:r>
            </w:del>
          </w:p>
        </w:tc>
        <w:tc>
          <w:tcPr>
            <w:tcW w:w="1249" w:type="pct"/>
            <w:vMerge w:val="restart"/>
            <w:tcBorders>
              <w:top w:val="nil"/>
              <w:left w:val="single" w:sz="4" w:space="0" w:color="auto"/>
              <w:bottom w:val="single" w:sz="4" w:space="0" w:color="auto"/>
              <w:right w:val="single" w:sz="4" w:space="0" w:color="auto"/>
            </w:tcBorders>
            <w:shd w:val="clear" w:color="auto" w:fill="auto"/>
            <w:vAlign w:val="center"/>
            <w:hideMark/>
          </w:tcPr>
          <w:p w14:paraId="08833242" w14:textId="55B1E736" w:rsidR="001C5E65" w:rsidRPr="001C5E65" w:rsidDel="00DE3725" w:rsidRDefault="001C5E65" w:rsidP="001C5E65">
            <w:pPr>
              <w:spacing w:after="0" w:line="240" w:lineRule="auto"/>
              <w:rPr>
                <w:del w:id="7448" w:author="Diana Gonzalez Garcia" w:date="2021-05-10T07:11:00Z"/>
                <w:rFonts w:ascii="Calibri" w:hAnsi="Calibri" w:cs="Calibri"/>
                <w:color w:val="000000"/>
                <w:sz w:val="18"/>
                <w:szCs w:val="18"/>
                <w:lang w:eastAsia="es-CO"/>
              </w:rPr>
            </w:pPr>
            <w:del w:id="7449" w:author="Diana Gonzalez Garcia" w:date="2021-05-10T07:11:00Z">
              <w:r w:rsidRPr="001C5E65" w:rsidDel="00DE3725">
                <w:rPr>
                  <w:rFonts w:ascii="Calibri" w:hAnsi="Calibri" w:cs="Calibri"/>
                  <w:color w:val="000000"/>
                  <w:sz w:val="18"/>
                  <w:szCs w:val="18"/>
                  <w:lang w:eastAsia="es-CO"/>
                </w:rPr>
                <w:delText>No aplica</w:delText>
              </w:r>
            </w:del>
          </w:p>
        </w:tc>
      </w:tr>
      <w:tr w:rsidR="001C5E65" w:rsidRPr="001C5E65" w:rsidDel="00DE3725" w14:paraId="1BB0C8EE" w14:textId="7A48E7A2" w:rsidTr="001C5E65">
        <w:trPr>
          <w:trHeight w:val="1020"/>
          <w:del w:id="7450" w:author="Diana Gonzalez Garcia" w:date="2021-05-10T07:11:00Z"/>
        </w:trPr>
        <w:tc>
          <w:tcPr>
            <w:tcW w:w="403" w:type="pct"/>
            <w:vMerge/>
            <w:tcBorders>
              <w:top w:val="nil"/>
              <w:left w:val="single" w:sz="4" w:space="0" w:color="auto"/>
              <w:bottom w:val="single" w:sz="4" w:space="0" w:color="auto"/>
              <w:right w:val="single" w:sz="4" w:space="0" w:color="auto"/>
            </w:tcBorders>
            <w:vAlign w:val="center"/>
            <w:hideMark/>
          </w:tcPr>
          <w:p w14:paraId="23DA85A3" w14:textId="096B2724" w:rsidR="001C5E65" w:rsidRPr="001C5E65" w:rsidDel="00DE3725" w:rsidRDefault="001C5E65" w:rsidP="001C5E65">
            <w:pPr>
              <w:spacing w:after="0" w:line="240" w:lineRule="auto"/>
              <w:rPr>
                <w:del w:id="7451" w:author="Diana Gonzalez Garcia" w:date="2021-05-10T07:11:00Z"/>
                <w:rFonts w:ascii="Calibri" w:hAnsi="Calibri" w:cs="Calibri"/>
                <w:color w:val="000000"/>
                <w:sz w:val="18"/>
                <w:szCs w:val="18"/>
                <w:lang w:eastAsia="es-CO"/>
              </w:rPr>
            </w:pPr>
          </w:p>
        </w:tc>
        <w:tc>
          <w:tcPr>
            <w:tcW w:w="403" w:type="pct"/>
            <w:vMerge/>
            <w:tcBorders>
              <w:top w:val="nil"/>
              <w:left w:val="single" w:sz="4" w:space="0" w:color="auto"/>
              <w:bottom w:val="single" w:sz="4" w:space="0" w:color="auto"/>
              <w:right w:val="single" w:sz="4" w:space="0" w:color="auto"/>
            </w:tcBorders>
            <w:vAlign w:val="center"/>
            <w:hideMark/>
          </w:tcPr>
          <w:p w14:paraId="11457C8F" w14:textId="6EC94B7E" w:rsidR="001C5E65" w:rsidRPr="001C5E65" w:rsidDel="00DE3725" w:rsidRDefault="001C5E65" w:rsidP="001C5E65">
            <w:pPr>
              <w:spacing w:after="0" w:line="240" w:lineRule="auto"/>
              <w:rPr>
                <w:del w:id="7452" w:author="Diana Gonzalez Garcia" w:date="2021-05-10T07:11:00Z"/>
                <w:rFonts w:ascii="Calibri" w:hAnsi="Calibri" w:cs="Calibri"/>
                <w:sz w:val="18"/>
                <w:szCs w:val="18"/>
                <w:lang w:eastAsia="es-CO"/>
              </w:rPr>
            </w:pPr>
          </w:p>
        </w:tc>
        <w:tc>
          <w:tcPr>
            <w:tcW w:w="447" w:type="pct"/>
            <w:tcBorders>
              <w:top w:val="nil"/>
              <w:left w:val="nil"/>
              <w:bottom w:val="nil"/>
              <w:right w:val="nil"/>
            </w:tcBorders>
            <w:shd w:val="clear" w:color="auto" w:fill="auto"/>
            <w:vAlign w:val="center"/>
            <w:hideMark/>
          </w:tcPr>
          <w:p w14:paraId="31C83239" w14:textId="3ED445C7" w:rsidR="001C5E65" w:rsidRPr="001C5E65" w:rsidDel="00DE3725" w:rsidRDefault="001C5E65" w:rsidP="001C5E65">
            <w:pPr>
              <w:spacing w:after="0" w:line="240" w:lineRule="auto"/>
              <w:jc w:val="center"/>
              <w:rPr>
                <w:del w:id="7453" w:author="Diana Gonzalez Garcia" w:date="2021-05-10T07:11:00Z"/>
                <w:rFonts w:ascii="Calibri" w:hAnsi="Calibri" w:cs="Calibri"/>
                <w:color w:val="000000"/>
                <w:sz w:val="18"/>
                <w:szCs w:val="18"/>
                <w:lang w:eastAsia="es-CO"/>
              </w:rPr>
            </w:pPr>
            <w:del w:id="7454" w:author="Diana Gonzalez Garcia" w:date="2021-05-10T07:11:00Z">
              <w:r w:rsidRPr="001C5E65" w:rsidDel="00DE3725">
                <w:rPr>
                  <w:rFonts w:ascii="Calibri" w:hAnsi="Calibri" w:cs="Calibri"/>
                  <w:color w:val="000000"/>
                  <w:sz w:val="18"/>
                  <w:szCs w:val="18"/>
                  <w:lang w:eastAsia="es-CO"/>
                </w:rPr>
                <w:delText>($ / m2)</w:delText>
              </w:r>
            </w:del>
          </w:p>
        </w:tc>
        <w:tc>
          <w:tcPr>
            <w:tcW w:w="369" w:type="pct"/>
            <w:vMerge/>
            <w:tcBorders>
              <w:top w:val="nil"/>
              <w:left w:val="single" w:sz="4" w:space="0" w:color="auto"/>
              <w:bottom w:val="single" w:sz="4" w:space="0" w:color="auto"/>
              <w:right w:val="single" w:sz="4" w:space="0" w:color="auto"/>
            </w:tcBorders>
            <w:vAlign w:val="center"/>
            <w:hideMark/>
          </w:tcPr>
          <w:p w14:paraId="683B77FE" w14:textId="7085B2DD" w:rsidR="001C5E65" w:rsidRPr="001C5E65" w:rsidDel="00DE3725" w:rsidRDefault="001C5E65" w:rsidP="001C5E65">
            <w:pPr>
              <w:spacing w:after="0" w:line="240" w:lineRule="auto"/>
              <w:rPr>
                <w:del w:id="7455" w:author="Diana Gonzalez Garcia" w:date="2021-05-10T07:11:00Z"/>
                <w:rFonts w:ascii="Calibri" w:hAnsi="Calibri" w:cs="Calibri"/>
                <w:color w:val="000000"/>
                <w:sz w:val="18"/>
                <w:szCs w:val="18"/>
                <w:lang w:eastAsia="es-CO"/>
              </w:rPr>
            </w:pPr>
          </w:p>
        </w:tc>
        <w:tc>
          <w:tcPr>
            <w:tcW w:w="1798" w:type="pct"/>
            <w:tcBorders>
              <w:top w:val="nil"/>
              <w:left w:val="single" w:sz="4" w:space="0" w:color="auto"/>
              <w:bottom w:val="nil"/>
              <w:right w:val="single" w:sz="4" w:space="0" w:color="auto"/>
            </w:tcBorders>
            <w:shd w:val="clear" w:color="auto" w:fill="auto"/>
            <w:vAlign w:val="center"/>
            <w:hideMark/>
          </w:tcPr>
          <w:p w14:paraId="4C772975" w14:textId="140F8DCC" w:rsidR="001C5E65" w:rsidRPr="001C5E65" w:rsidDel="00DE3725" w:rsidRDefault="001C5E65">
            <w:pPr>
              <w:spacing w:after="0" w:line="240" w:lineRule="auto"/>
              <w:jc w:val="both"/>
              <w:rPr>
                <w:del w:id="7456" w:author="Diana Gonzalez Garcia" w:date="2021-05-10T07:11:00Z"/>
                <w:rFonts w:ascii="Calibri" w:hAnsi="Calibri" w:cs="Calibri"/>
                <w:color w:val="000000"/>
                <w:sz w:val="18"/>
                <w:szCs w:val="18"/>
                <w:lang w:eastAsia="es-CO"/>
              </w:rPr>
            </w:pPr>
            <w:del w:id="7457" w:author="Diana Gonzalez Garcia" w:date="2021-05-10T07:11:00Z">
              <w:r w:rsidRPr="001C5E65" w:rsidDel="00DE3725">
                <w:rPr>
                  <w:rFonts w:ascii="Calibri" w:hAnsi="Calibri" w:cs="Calibri"/>
                  <w:color w:val="000000"/>
                  <w:sz w:val="18"/>
                  <w:szCs w:val="18"/>
                  <w:lang w:eastAsia="es-CO"/>
                </w:rPr>
                <w:delText>Para predios con puntajes superiores a 100,  la variable modelo es avalúo especial.</w:delText>
              </w:r>
            </w:del>
          </w:p>
        </w:tc>
        <w:tc>
          <w:tcPr>
            <w:tcW w:w="330" w:type="pct"/>
            <w:vMerge/>
            <w:tcBorders>
              <w:top w:val="nil"/>
              <w:left w:val="nil"/>
              <w:bottom w:val="single" w:sz="4" w:space="0" w:color="auto"/>
              <w:right w:val="single" w:sz="4" w:space="0" w:color="auto"/>
            </w:tcBorders>
            <w:vAlign w:val="center"/>
            <w:hideMark/>
          </w:tcPr>
          <w:p w14:paraId="127E53B6" w14:textId="33BF8781" w:rsidR="001C5E65" w:rsidRPr="001C5E65" w:rsidDel="00DE3725" w:rsidRDefault="001C5E65" w:rsidP="001C5E65">
            <w:pPr>
              <w:spacing w:after="0" w:line="240" w:lineRule="auto"/>
              <w:rPr>
                <w:del w:id="7458" w:author="Diana Gonzalez Garcia" w:date="2021-05-10T07:11:00Z"/>
                <w:rFonts w:ascii="Calibri" w:hAnsi="Calibri" w:cs="Calibri"/>
                <w:color w:val="000000"/>
                <w:sz w:val="18"/>
                <w:szCs w:val="18"/>
                <w:lang w:eastAsia="es-CO"/>
              </w:rPr>
            </w:pPr>
          </w:p>
        </w:tc>
        <w:tc>
          <w:tcPr>
            <w:tcW w:w="1249" w:type="pct"/>
            <w:vMerge/>
            <w:tcBorders>
              <w:top w:val="nil"/>
              <w:left w:val="single" w:sz="4" w:space="0" w:color="auto"/>
              <w:bottom w:val="single" w:sz="4" w:space="0" w:color="auto"/>
              <w:right w:val="single" w:sz="4" w:space="0" w:color="auto"/>
            </w:tcBorders>
            <w:vAlign w:val="center"/>
            <w:hideMark/>
          </w:tcPr>
          <w:p w14:paraId="135E174E" w14:textId="55BE22C6" w:rsidR="001C5E65" w:rsidRPr="001C5E65" w:rsidDel="00DE3725" w:rsidRDefault="001C5E65" w:rsidP="001C5E65">
            <w:pPr>
              <w:spacing w:after="0" w:line="240" w:lineRule="auto"/>
              <w:rPr>
                <w:del w:id="7459" w:author="Diana Gonzalez Garcia" w:date="2021-05-10T07:11:00Z"/>
                <w:rFonts w:ascii="Calibri" w:hAnsi="Calibri" w:cs="Calibri"/>
                <w:color w:val="000000"/>
                <w:sz w:val="18"/>
                <w:szCs w:val="18"/>
                <w:lang w:eastAsia="es-CO"/>
              </w:rPr>
            </w:pPr>
          </w:p>
        </w:tc>
      </w:tr>
      <w:tr w:rsidR="001C5E65" w:rsidRPr="001C5E65" w:rsidDel="00DE3725" w14:paraId="587F73F1" w14:textId="2AB09369" w:rsidTr="001C5E65">
        <w:trPr>
          <w:trHeight w:val="1365"/>
          <w:del w:id="7460" w:author="Diana Gonzalez Garcia" w:date="2021-05-10T07:11:00Z"/>
        </w:trPr>
        <w:tc>
          <w:tcPr>
            <w:tcW w:w="403" w:type="pct"/>
            <w:vMerge/>
            <w:tcBorders>
              <w:top w:val="nil"/>
              <w:left w:val="single" w:sz="4" w:space="0" w:color="auto"/>
              <w:bottom w:val="single" w:sz="4" w:space="0" w:color="auto"/>
              <w:right w:val="single" w:sz="4" w:space="0" w:color="auto"/>
            </w:tcBorders>
            <w:vAlign w:val="center"/>
            <w:hideMark/>
          </w:tcPr>
          <w:p w14:paraId="681911C6" w14:textId="59EB2CA8" w:rsidR="001C5E65" w:rsidRPr="001C5E65" w:rsidDel="00DE3725" w:rsidRDefault="001C5E65" w:rsidP="001C5E65">
            <w:pPr>
              <w:spacing w:after="0" w:line="240" w:lineRule="auto"/>
              <w:rPr>
                <w:del w:id="7461" w:author="Diana Gonzalez Garcia" w:date="2021-05-10T07:11:00Z"/>
                <w:rFonts w:ascii="Calibri" w:hAnsi="Calibri" w:cs="Calibri"/>
                <w:color w:val="000000"/>
                <w:sz w:val="18"/>
                <w:szCs w:val="18"/>
                <w:lang w:eastAsia="es-CO"/>
              </w:rPr>
            </w:pPr>
          </w:p>
        </w:tc>
        <w:tc>
          <w:tcPr>
            <w:tcW w:w="403" w:type="pct"/>
            <w:vMerge/>
            <w:tcBorders>
              <w:top w:val="nil"/>
              <w:left w:val="single" w:sz="4" w:space="0" w:color="auto"/>
              <w:bottom w:val="single" w:sz="4" w:space="0" w:color="auto"/>
              <w:right w:val="single" w:sz="4" w:space="0" w:color="auto"/>
            </w:tcBorders>
            <w:vAlign w:val="center"/>
            <w:hideMark/>
          </w:tcPr>
          <w:p w14:paraId="24CBC56E" w14:textId="2E1D1E25" w:rsidR="001C5E65" w:rsidRPr="001C5E65" w:rsidDel="00DE3725" w:rsidRDefault="001C5E65" w:rsidP="001C5E65">
            <w:pPr>
              <w:spacing w:after="0" w:line="240" w:lineRule="auto"/>
              <w:rPr>
                <w:del w:id="7462" w:author="Diana Gonzalez Garcia" w:date="2021-05-10T07:11:00Z"/>
                <w:rFonts w:ascii="Calibri" w:hAnsi="Calibri" w:cs="Calibri"/>
                <w:sz w:val="18"/>
                <w:szCs w:val="18"/>
                <w:lang w:eastAsia="es-CO"/>
              </w:rPr>
            </w:pPr>
          </w:p>
        </w:tc>
        <w:tc>
          <w:tcPr>
            <w:tcW w:w="447" w:type="pct"/>
            <w:tcBorders>
              <w:top w:val="nil"/>
              <w:left w:val="nil"/>
              <w:bottom w:val="nil"/>
              <w:right w:val="nil"/>
            </w:tcBorders>
            <w:shd w:val="clear" w:color="auto" w:fill="auto"/>
            <w:vAlign w:val="center"/>
            <w:hideMark/>
          </w:tcPr>
          <w:p w14:paraId="3861C109" w14:textId="413A012A" w:rsidR="001C5E65" w:rsidRPr="001C5E65" w:rsidDel="00DE3725" w:rsidRDefault="001C5E65" w:rsidP="001C5E65">
            <w:pPr>
              <w:spacing w:after="0" w:line="240" w:lineRule="auto"/>
              <w:rPr>
                <w:del w:id="7463" w:author="Diana Gonzalez Garcia" w:date="2021-05-10T07:11:00Z"/>
                <w:rFonts w:ascii="Calibri" w:hAnsi="Calibri" w:cs="Calibri"/>
                <w:color w:val="000000"/>
                <w:sz w:val="18"/>
                <w:szCs w:val="18"/>
                <w:lang w:eastAsia="es-CO"/>
              </w:rPr>
            </w:pPr>
            <w:del w:id="7464" w:author="Diana Gonzalez Garcia" w:date="2021-05-10T07:11:00Z">
              <w:r w:rsidRPr="001C5E65" w:rsidDel="00DE3725">
                <w:rPr>
                  <w:rFonts w:ascii="Calibri" w:hAnsi="Calibri" w:cs="Calibri"/>
                  <w:color w:val="000000"/>
                  <w:sz w:val="18"/>
                  <w:szCs w:val="18"/>
                  <w:lang w:eastAsia="es-CO"/>
                </w:rPr>
                <w:delText> </w:delText>
              </w:r>
            </w:del>
          </w:p>
        </w:tc>
        <w:tc>
          <w:tcPr>
            <w:tcW w:w="369" w:type="pct"/>
            <w:tcBorders>
              <w:top w:val="nil"/>
              <w:left w:val="single" w:sz="4" w:space="0" w:color="auto"/>
              <w:bottom w:val="single" w:sz="4" w:space="0" w:color="auto"/>
              <w:right w:val="single" w:sz="4" w:space="0" w:color="auto"/>
            </w:tcBorders>
            <w:shd w:val="clear" w:color="auto" w:fill="auto"/>
            <w:vAlign w:val="center"/>
            <w:hideMark/>
          </w:tcPr>
          <w:p w14:paraId="19375954" w14:textId="123D9A13" w:rsidR="001C5E65" w:rsidRPr="001C5E65" w:rsidDel="00DE3725" w:rsidRDefault="001C5E65" w:rsidP="001C5E65">
            <w:pPr>
              <w:spacing w:after="0" w:line="240" w:lineRule="auto"/>
              <w:jc w:val="center"/>
              <w:rPr>
                <w:del w:id="7465" w:author="Diana Gonzalez Garcia" w:date="2021-05-10T07:11:00Z"/>
                <w:rFonts w:ascii="Calibri" w:hAnsi="Calibri" w:cs="Calibri"/>
                <w:color w:val="000000"/>
                <w:sz w:val="18"/>
                <w:szCs w:val="18"/>
                <w:lang w:eastAsia="es-CO"/>
              </w:rPr>
            </w:pPr>
            <w:del w:id="7466" w:author="Diana Gonzalez Garcia" w:date="2021-05-10T07:11:00Z">
              <w:r w:rsidRPr="001C5E65" w:rsidDel="00DE3725">
                <w:rPr>
                  <w:rFonts w:ascii="Calibri" w:hAnsi="Calibri" w:cs="Calibri"/>
                  <w:color w:val="000000"/>
                  <w:sz w:val="18"/>
                  <w:szCs w:val="18"/>
                  <w:lang w:eastAsia="es-CO"/>
                </w:rPr>
                <w:delText>Área construida por unidad calificada</w:delText>
              </w:r>
            </w:del>
          </w:p>
        </w:tc>
        <w:tc>
          <w:tcPr>
            <w:tcW w:w="1798" w:type="pct"/>
            <w:tcBorders>
              <w:top w:val="nil"/>
              <w:left w:val="single" w:sz="4" w:space="0" w:color="auto"/>
              <w:bottom w:val="nil"/>
              <w:right w:val="single" w:sz="4" w:space="0" w:color="auto"/>
            </w:tcBorders>
            <w:shd w:val="clear" w:color="auto" w:fill="auto"/>
            <w:vAlign w:val="center"/>
            <w:hideMark/>
          </w:tcPr>
          <w:p w14:paraId="7B6AA3EF" w14:textId="76FE1AB5" w:rsidR="001C5E65" w:rsidRPr="001C5E65" w:rsidDel="00DE3725" w:rsidRDefault="001C5E65" w:rsidP="001C5E65">
            <w:pPr>
              <w:spacing w:after="0" w:line="240" w:lineRule="auto"/>
              <w:jc w:val="both"/>
              <w:rPr>
                <w:del w:id="7467" w:author="Diana Gonzalez Garcia" w:date="2021-05-10T07:11:00Z"/>
                <w:rFonts w:ascii="Calibri" w:hAnsi="Calibri" w:cs="Calibri"/>
                <w:color w:val="000000"/>
                <w:sz w:val="18"/>
                <w:szCs w:val="18"/>
                <w:lang w:eastAsia="es-CO"/>
              </w:rPr>
            </w:pPr>
            <w:del w:id="7468" w:author="Diana Gonzalez Garcia" w:date="2021-05-10T07:11:00Z">
              <w:r w:rsidRPr="001C5E65" w:rsidDel="00DE3725">
                <w:rPr>
                  <w:rFonts w:ascii="Calibri" w:hAnsi="Calibri" w:cs="Calibri"/>
                  <w:color w:val="000000"/>
                  <w:sz w:val="18"/>
                  <w:szCs w:val="18"/>
                  <w:lang w:eastAsia="es-CO"/>
                </w:rPr>
                <w:delText>Para predios con área superiores a 100 m2 la variable modelo es avalúo especial.</w:delText>
              </w:r>
            </w:del>
          </w:p>
        </w:tc>
        <w:tc>
          <w:tcPr>
            <w:tcW w:w="330" w:type="pct"/>
            <w:vMerge/>
            <w:tcBorders>
              <w:top w:val="nil"/>
              <w:left w:val="nil"/>
              <w:bottom w:val="single" w:sz="4" w:space="0" w:color="auto"/>
              <w:right w:val="single" w:sz="4" w:space="0" w:color="auto"/>
            </w:tcBorders>
            <w:vAlign w:val="center"/>
            <w:hideMark/>
          </w:tcPr>
          <w:p w14:paraId="451FFF69" w14:textId="0D537915" w:rsidR="001C5E65" w:rsidRPr="001C5E65" w:rsidDel="00DE3725" w:rsidRDefault="001C5E65" w:rsidP="001C5E65">
            <w:pPr>
              <w:spacing w:after="0" w:line="240" w:lineRule="auto"/>
              <w:rPr>
                <w:del w:id="7469" w:author="Diana Gonzalez Garcia" w:date="2021-05-10T07:11:00Z"/>
                <w:rFonts w:ascii="Calibri" w:hAnsi="Calibri" w:cs="Calibri"/>
                <w:color w:val="000000"/>
                <w:sz w:val="18"/>
                <w:szCs w:val="18"/>
                <w:lang w:eastAsia="es-CO"/>
              </w:rPr>
            </w:pPr>
          </w:p>
        </w:tc>
        <w:tc>
          <w:tcPr>
            <w:tcW w:w="1249" w:type="pct"/>
            <w:vMerge/>
            <w:tcBorders>
              <w:top w:val="nil"/>
              <w:left w:val="single" w:sz="4" w:space="0" w:color="auto"/>
              <w:bottom w:val="single" w:sz="4" w:space="0" w:color="auto"/>
              <w:right w:val="single" w:sz="4" w:space="0" w:color="auto"/>
            </w:tcBorders>
            <w:vAlign w:val="center"/>
            <w:hideMark/>
          </w:tcPr>
          <w:p w14:paraId="77963516" w14:textId="5658E0B0" w:rsidR="001C5E65" w:rsidRPr="001C5E65" w:rsidDel="00DE3725" w:rsidRDefault="001C5E65" w:rsidP="001C5E65">
            <w:pPr>
              <w:spacing w:after="0" w:line="240" w:lineRule="auto"/>
              <w:rPr>
                <w:del w:id="7470" w:author="Diana Gonzalez Garcia" w:date="2021-05-10T07:11:00Z"/>
                <w:rFonts w:ascii="Calibri" w:hAnsi="Calibri" w:cs="Calibri"/>
                <w:color w:val="000000"/>
                <w:sz w:val="18"/>
                <w:szCs w:val="18"/>
                <w:lang w:eastAsia="es-CO"/>
              </w:rPr>
            </w:pPr>
          </w:p>
        </w:tc>
      </w:tr>
      <w:tr w:rsidR="001C5E65" w:rsidRPr="001C5E65" w:rsidDel="00DE3725" w14:paraId="4BE202BD" w14:textId="47228B7B" w:rsidTr="001C5E65">
        <w:trPr>
          <w:trHeight w:val="1230"/>
          <w:del w:id="7471" w:author="Diana Gonzalez Garcia" w:date="2021-05-10T07:11:00Z"/>
        </w:trPr>
        <w:tc>
          <w:tcPr>
            <w:tcW w:w="403"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2C8FD492" w14:textId="3D1D0C6A" w:rsidR="001C5E65" w:rsidRPr="001C5E65" w:rsidDel="00DE3725" w:rsidRDefault="001C5E65" w:rsidP="001C5E65">
            <w:pPr>
              <w:spacing w:after="0" w:line="240" w:lineRule="auto"/>
              <w:jc w:val="center"/>
              <w:rPr>
                <w:del w:id="7472" w:author="Diana Gonzalez Garcia" w:date="2021-05-10T07:11:00Z"/>
                <w:rFonts w:ascii="Calibri" w:hAnsi="Calibri" w:cs="Calibri"/>
                <w:color w:val="000000"/>
                <w:sz w:val="18"/>
                <w:szCs w:val="18"/>
                <w:lang w:eastAsia="es-CO"/>
              </w:rPr>
            </w:pPr>
            <w:del w:id="7473" w:author="Diana Gonzalez Garcia" w:date="2021-05-10T07:11:00Z">
              <w:r w:rsidRPr="001C5E65" w:rsidDel="00DE3725">
                <w:rPr>
                  <w:rFonts w:ascii="Calibri" w:hAnsi="Calibri" w:cs="Calibri"/>
                  <w:color w:val="000000"/>
                  <w:sz w:val="18"/>
                  <w:szCs w:val="18"/>
                  <w:lang w:eastAsia="es-CO"/>
                </w:rPr>
                <w:delText>T24</w:delText>
              </w:r>
            </w:del>
          </w:p>
        </w:tc>
        <w:tc>
          <w:tcPr>
            <w:tcW w:w="403" w:type="pct"/>
            <w:vMerge w:val="restart"/>
            <w:tcBorders>
              <w:top w:val="nil"/>
              <w:left w:val="single" w:sz="4" w:space="0" w:color="auto"/>
              <w:bottom w:val="single" w:sz="4" w:space="0" w:color="auto"/>
              <w:right w:val="single" w:sz="4" w:space="0" w:color="auto"/>
            </w:tcBorders>
            <w:shd w:val="clear" w:color="auto" w:fill="auto"/>
            <w:vAlign w:val="center"/>
            <w:hideMark/>
          </w:tcPr>
          <w:p w14:paraId="24DAADB9" w14:textId="195968CD" w:rsidR="001C5E65" w:rsidRPr="001C5E65" w:rsidDel="00DE3725" w:rsidRDefault="001C5E65" w:rsidP="001C5E65">
            <w:pPr>
              <w:spacing w:after="0" w:line="240" w:lineRule="auto"/>
              <w:jc w:val="center"/>
              <w:rPr>
                <w:del w:id="7474" w:author="Diana Gonzalez Garcia" w:date="2021-05-10T07:11:00Z"/>
                <w:rFonts w:ascii="Calibri" w:hAnsi="Calibri" w:cs="Calibri"/>
                <w:sz w:val="18"/>
                <w:szCs w:val="18"/>
                <w:lang w:eastAsia="es-CO"/>
              </w:rPr>
            </w:pPr>
            <w:del w:id="7475" w:author="Diana Gonzalez Garcia" w:date="2021-05-10T07:11:00Z">
              <w:r w:rsidRPr="001C5E65" w:rsidDel="00DE3725">
                <w:rPr>
                  <w:rFonts w:ascii="Calibri" w:hAnsi="Calibri" w:cs="Calibri"/>
                  <w:sz w:val="18"/>
                  <w:szCs w:val="18"/>
                  <w:lang w:eastAsia="es-CO"/>
                </w:rPr>
                <w:delText>Construcciones en Material de Desecho</w:delText>
              </w:r>
            </w:del>
          </w:p>
        </w:tc>
        <w:tc>
          <w:tcPr>
            <w:tcW w:w="447" w:type="pct"/>
            <w:tcBorders>
              <w:top w:val="single" w:sz="4" w:space="0" w:color="auto"/>
              <w:left w:val="single" w:sz="4" w:space="0" w:color="auto"/>
              <w:bottom w:val="nil"/>
              <w:right w:val="single" w:sz="4" w:space="0" w:color="auto"/>
            </w:tcBorders>
            <w:shd w:val="clear" w:color="auto" w:fill="auto"/>
            <w:vAlign w:val="center"/>
            <w:hideMark/>
          </w:tcPr>
          <w:p w14:paraId="74474D06" w14:textId="6E82EF8C" w:rsidR="001C5E65" w:rsidRPr="001C5E65" w:rsidDel="00DE3725" w:rsidRDefault="001C5E65" w:rsidP="001C5E65">
            <w:pPr>
              <w:spacing w:after="0" w:line="240" w:lineRule="auto"/>
              <w:jc w:val="center"/>
              <w:rPr>
                <w:del w:id="7476" w:author="Diana Gonzalez Garcia" w:date="2021-05-10T07:11:00Z"/>
                <w:rFonts w:ascii="Calibri" w:hAnsi="Calibri" w:cs="Calibri"/>
                <w:color w:val="000000"/>
                <w:sz w:val="18"/>
                <w:szCs w:val="18"/>
                <w:lang w:eastAsia="es-CO"/>
              </w:rPr>
            </w:pPr>
            <w:del w:id="7477" w:author="Diana Gonzalez Garcia" w:date="2021-05-10T07:11:00Z">
              <w:r w:rsidRPr="001C5E65" w:rsidDel="00DE3725">
                <w:rPr>
                  <w:rFonts w:ascii="Calibri" w:hAnsi="Calibri" w:cs="Calibri"/>
                  <w:color w:val="000000"/>
                  <w:sz w:val="18"/>
                  <w:szCs w:val="18"/>
                  <w:lang w:eastAsia="es-CO"/>
                </w:rPr>
                <w:delText>Valor unitario construcción</w:delText>
              </w:r>
            </w:del>
          </w:p>
        </w:tc>
        <w:tc>
          <w:tcPr>
            <w:tcW w:w="369" w:type="pct"/>
            <w:vMerge w:val="restart"/>
            <w:tcBorders>
              <w:top w:val="nil"/>
              <w:left w:val="nil"/>
              <w:bottom w:val="single" w:sz="4" w:space="0" w:color="auto"/>
              <w:right w:val="single" w:sz="4" w:space="0" w:color="auto"/>
            </w:tcBorders>
            <w:shd w:val="clear" w:color="auto" w:fill="auto"/>
            <w:vAlign w:val="center"/>
            <w:hideMark/>
          </w:tcPr>
          <w:p w14:paraId="6E62CF92" w14:textId="413215D6" w:rsidR="001C5E65" w:rsidRPr="001C5E65" w:rsidDel="00DE3725" w:rsidRDefault="001C5E65" w:rsidP="001C5E65">
            <w:pPr>
              <w:spacing w:after="0" w:line="240" w:lineRule="auto"/>
              <w:jc w:val="center"/>
              <w:rPr>
                <w:del w:id="7478" w:author="Diana Gonzalez Garcia" w:date="2021-05-10T07:11:00Z"/>
                <w:rFonts w:ascii="Calibri" w:hAnsi="Calibri" w:cs="Calibri"/>
                <w:color w:val="000000"/>
                <w:sz w:val="18"/>
                <w:szCs w:val="18"/>
                <w:lang w:eastAsia="es-CO"/>
              </w:rPr>
            </w:pPr>
            <w:del w:id="7479" w:author="Diana Gonzalez Garcia" w:date="2021-05-10T07:11:00Z">
              <w:r w:rsidRPr="001C5E65" w:rsidDel="00DE3725">
                <w:rPr>
                  <w:rFonts w:ascii="Calibri" w:hAnsi="Calibri" w:cs="Calibri"/>
                  <w:color w:val="000000"/>
                  <w:sz w:val="18"/>
                  <w:szCs w:val="18"/>
                  <w:lang w:eastAsia="es-CO"/>
                </w:rPr>
                <w:delText>Puntaje</w:delText>
              </w:r>
            </w:del>
          </w:p>
        </w:tc>
        <w:tc>
          <w:tcPr>
            <w:tcW w:w="1798" w:type="pct"/>
            <w:tcBorders>
              <w:top w:val="single" w:sz="4" w:space="0" w:color="auto"/>
              <w:left w:val="single" w:sz="4" w:space="0" w:color="auto"/>
              <w:bottom w:val="nil"/>
              <w:right w:val="single" w:sz="4" w:space="0" w:color="auto"/>
            </w:tcBorders>
            <w:shd w:val="clear" w:color="auto" w:fill="auto"/>
            <w:vAlign w:val="center"/>
            <w:hideMark/>
          </w:tcPr>
          <w:p w14:paraId="5FC1FF8F" w14:textId="6A1A972C" w:rsidR="001C5E65" w:rsidRPr="001C5E65" w:rsidDel="00DE3725" w:rsidRDefault="001C5E65" w:rsidP="001C5E65">
            <w:pPr>
              <w:spacing w:after="0" w:line="240" w:lineRule="auto"/>
              <w:jc w:val="both"/>
              <w:rPr>
                <w:del w:id="7480" w:author="Diana Gonzalez Garcia" w:date="2021-05-10T07:11:00Z"/>
                <w:rFonts w:ascii="Calibri" w:hAnsi="Calibri" w:cs="Calibri"/>
                <w:color w:val="000000"/>
                <w:sz w:val="18"/>
                <w:szCs w:val="18"/>
                <w:lang w:eastAsia="es-CO"/>
              </w:rPr>
            </w:pPr>
            <w:del w:id="7481" w:author="Diana Gonzalez Garcia" w:date="2021-05-10T07:11:00Z">
              <w:r w:rsidRPr="001C5E65" w:rsidDel="00DE3725">
                <w:rPr>
                  <w:rFonts w:ascii="Calibri" w:hAnsi="Calibri" w:cs="Calibri"/>
                  <w:color w:val="000000"/>
                  <w:sz w:val="18"/>
                  <w:szCs w:val="18"/>
                  <w:lang w:eastAsia="es-CO"/>
                </w:rPr>
                <w:delText xml:space="preserve">Se deberá aplicar esta tabla para los usos mencionados, si en la variable de la ficha de calificación las variables ESTRUCTURA ARMAZÓN es igual a "111" </w:delText>
              </w:r>
            </w:del>
            <w:del w:id="7482" w:author="Diana Gonzalez Garcia" w:date="2021-05-10T07:02:00Z">
              <w:r w:rsidRPr="001C5E65" w:rsidDel="000C54FD">
                <w:rPr>
                  <w:rFonts w:ascii="Calibri" w:hAnsi="Calibri" w:cs="Calibri"/>
                  <w:color w:val="000000"/>
                  <w:sz w:val="18"/>
                  <w:szCs w:val="18"/>
                  <w:lang w:eastAsia="es-CO"/>
                </w:rPr>
                <w:delText>y  ESTRUCTURA</w:delText>
              </w:r>
            </w:del>
            <w:ins w:id="7483" w:author="Elba Nayibe Nuñez Arciniegas" w:date="2021-05-09T22:36:00Z">
              <w:del w:id="7484" w:author="Diana Gonzalez Garcia" w:date="2021-05-10T07:11:00Z">
                <w:r w:rsidR="00FA7FF6" w:rsidRPr="001C5E65" w:rsidDel="00DE3725">
                  <w:rPr>
                    <w:rFonts w:ascii="Calibri" w:hAnsi="Calibri" w:cs="Calibri"/>
                    <w:color w:val="000000"/>
                    <w:sz w:val="18"/>
                    <w:szCs w:val="18"/>
                    <w:lang w:eastAsia="es-CO"/>
                  </w:rPr>
                  <w:delText>y ESTRUCTURA</w:delText>
                </w:r>
              </w:del>
            </w:ins>
            <w:del w:id="7485" w:author="Diana Gonzalez Garcia" w:date="2021-05-10T07:11:00Z">
              <w:r w:rsidRPr="001C5E65" w:rsidDel="00DE3725">
                <w:rPr>
                  <w:rFonts w:ascii="Calibri" w:hAnsi="Calibri" w:cs="Calibri"/>
                  <w:color w:val="000000"/>
                  <w:sz w:val="18"/>
                  <w:szCs w:val="18"/>
                  <w:lang w:eastAsia="es-CO"/>
                </w:rPr>
                <w:delText xml:space="preserve"> MUROS es igual a "121".</w:delText>
              </w:r>
            </w:del>
          </w:p>
        </w:tc>
        <w:tc>
          <w:tcPr>
            <w:tcW w:w="330" w:type="pct"/>
            <w:vMerge w:val="restart"/>
            <w:tcBorders>
              <w:top w:val="nil"/>
              <w:left w:val="nil"/>
              <w:bottom w:val="single" w:sz="4" w:space="0" w:color="auto"/>
              <w:right w:val="single" w:sz="4" w:space="0" w:color="auto"/>
            </w:tcBorders>
            <w:shd w:val="clear" w:color="auto" w:fill="auto"/>
            <w:noWrap/>
            <w:vAlign w:val="center"/>
            <w:hideMark/>
          </w:tcPr>
          <w:p w14:paraId="307603F7" w14:textId="705D89CB" w:rsidR="001C5E65" w:rsidRPr="001C5E65" w:rsidDel="00DE3725" w:rsidRDefault="001C5E65" w:rsidP="001C5E65">
            <w:pPr>
              <w:spacing w:after="0" w:line="240" w:lineRule="auto"/>
              <w:jc w:val="center"/>
              <w:rPr>
                <w:del w:id="7486" w:author="Diana Gonzalez Garcia" w:date="2021-05-10T07:11:00Z"/>
                <w:rFonts w:ascii="Calibri" w:hAnsi="Calibri" w:cs="Calibri"/>
                <w:color w:val="000000"/>
                <w:sz w:val="18"/>
                <w:szCs w:val="18"/>
                <w:lang w:eastAsia="es-CO"/>
              </w:rPr>
            </w:pPr>
            <w:del w:id="7487" w:author="Diana Gonzalez Garcia" w:date="2021-05-10T07:11:00Z">
              <w:r w:rsidRPr="001C5E65" w:rsidDel="00DE3725">
                <w:rPr>
                  <w:rFonts w:ascii="Calibri" w:hAnsi="Calibri" w:cs="Calibri"/>
                  <w:color w:val="000000"/>
                  <w:sz w:val="18"/>
                  <w:szCs w:val="18"/>
                  <w:lang w:eastAsia="es-CO"/>
                </w:rPr>
                <w:delText>T24</w:delText>
              </w:r>
            </w:del>
          </w:p>
        </w:tc>
        <w:tc>
          <w:tcPr>
            <w:tcW w:w="1249" w:type="pct"/>
            <w:vMerge w:val="restart"/>
            <w:tcBorders>
              <w:top w:val="nil"/>
              <w:left w:val="single" w:sz="4" w:space="0" w:color="auto"/>
              <w:bottom w:val="single" w:sz="4" w:space="0" w:color="auto"/>
              <w:right w:val="single" w:sz="4" w:space="0" w:color="auto"/>
            </w:tcBorders>
            <w:shd w:val="clear" w:color="auto" w:fill="auto"/>
            <w:vAlign w:val="center"/>
            <w:hideMark/>
          </w:tcPr>
          <w:p w14:paraId="3A82ED9A" w14:textId="667239DC" w:rsidR="001C5E65" w:rsidRPr="001C5E65" w:rsidDel="00DE3725" w:rsidRDefault="001C5E65" w:rsidP="001C5E65">
            <w:pPr>
              <w:spacing w:after="0" w:line="240" w:lineRule="auto"/>
              <w:rPr>
                <w:del w:id="7488" w:author="Diana Gonzalez Garcia" w:date="2021-05-10T07:11:00Z"/>
                <w:rFonts w:ascii="Calibri" w:hAnsi="Calibri" w:cs="Calibri"/>
                <w:color w:val="000000"/>
                <w:sz w:val="18"/>
                <w:szCs w:val="18"/>
                <w:lang w:eastAsia="es-CO"/>
              </w:rPr>
            </w:pPr>
            <w:del w:id="7489" w:author="Diana Gonzalez Garcia" w:date="2021-05-10T07:11:00Z">
              <w:r w:rsidRPr="001C5E65" w:rsidDel="00DE3725">
                <w:rPr>
                  <w:rFonts w:ascii="Calibri" w:hAnsi="Calibri" w:cs="Calibri"/>
                  <w:color w:val="000000"/>
                  <w:sz w:val="18"/>
                  <w:szCs w:val="18"/>
                  <w:lang w:eastAsia="es-CO"/>
                </w:rPr>
                <w:delText>No aplica</w:delText>
              </w:r>
            </w:del>
          </w:p>
        </w:tc>
      </w:tr>
      <w:tr w:rsidR="001C5E65" w:rsidRPr="001C5E65" w:rsidDel="00DE3725" w14:paraId="6C3607B2" w14:textId="26F4D790" w:rsidTr="001C5E65">
        <w:trPr>
          <w:trHeight w:val="870"/>
          <w:del w:id="7490" w:author="Diana Gonzalez Garcia" w:date="2021-05-10T07:11:00Z"/>
        </w:trPr>
        <w:tc>
          <w:tcPr>
            <w:tcW w:w="403" w:type="pct"/>
            <w:vMerge/>
            <w:tcBorders>
              <w:top w:val="nil"/>
              <w:left w:val="single" w:sz="4" w:space="0" w:color="auto"/>
              <w:bottom w:val="single" w:sz="4" w:space="0" w:color="auto"/>
              <w:right w:val="single" w:sz="4" w:space="0" w:color="auto"/>
            </w:tcBorders>
            <w:vAlign w:val="center"/>
            <w:hideMark/>
          </w:tcPr>
          <w:p w14:paraId="388FE5AD" w14:textId="134DD05E" w:rsidR="001C5E65" w:rsidRPr="001C5E65" w:rsidDel="00DE3725" w:rsidRDefault="001C5E65" w:rsidP="001C5E65">
            <w:pPr>
              <w:spacing w:after="0" w:line="240" w:lineRule="auto"/>
              <w:rPr>
                <w:del w:id="7491" w:author="Diana Gonzalez Garcia" w:date="2021-05-10T07:11:00Z"/>
                <w:rFonts w:ascii="Calibri" w:hAnsi="Calibri" w:cs="Calibri"/>
                <w:color w:val="000000"/>
                <w:sz w:val="18"/>
                <w:szCs w:val="18"/>
                <w:lang w:eastAsia="es-CO"/>
              </w:rPr>
            </w:pPr>
          </w:p>
        </w:tc>
        <w:tc>
          <w:tcPr>
            <w:tcW w:w="403" w:type="pct"/>
            <w:vMerge/>
            <w:tcBorders>
              <w:top w:val="nil"/>
              <w:left w:val="single" w:sz="4" w:space="0" w:color="auto"/>
              <w:bottom w:val="single" w:sz="4" w:space="0" w:color="auto"/>
              <w:right w:val="single" w:sz="4" w:space="0" w:color="auto"/>
            </w:tcBorders>
            <w:vAlign w:val="center"/>
            <w:hideMark/>
          </w:tcPr>
          <w:p w14:paraId="036AEF99" w14:textId="2B3F6218" w:rsidR="001C5E65" w:rsidRPr="001C5E65" w:rsidDel="00DE3725" w:rsidRDefault="001C5E65" w:rsidP="001C5E65">
            <w:pPr>
              <w:spacing w:after="0" w:line="240" w:lineRule="auto"/>
              <w:rPr>
                <w:del w:id="7492" w:author="Diana Gonzalez Garcia" w:date="2021-05-10T07:11:00Z"/>
                <w:rFonts w:ascii="Calibri" w:hAnsi="Calibri" w:cs="Calibri"/>
                <w:sz w:val="18"/>
                <w:szCs w:val="18"/>
                <w:lang w:eastAsia="es-CO"/>
              </w:rPr>
            </w:pPr>
          </w:p>
        </w:tc>
        <w:tc>
          <w:tcPr>
            <w:tcW w:w="447" w:type="pct"/>
            <w:tcBorders>
              <w:top w:val="nil"/>
              <w:left w:val="single" w:sz="4" w:space="0" w:color="auto"/>
              <w:bottom w:val="nil"/>
              <w:right w:val="single" w:sz="4" w:space="0" w:color="auto"/>
            </w:tcBorders>
            <w:shd w:val="clear" w:color="auto" w:fill="auto"/>
            <w:vAlign w:val="center"/>
            <w:hideMark/>
          </w:tcPr>
          <w:p w14:paraId="38767A94" w14:textId="3B31C925" w:rsidR="001C5E65" w:rsidRPr="001C5E65" w:rsidDel="00DE3725" w:rsidRDefault="001C5E65" w:rsidP="001C5E65">
            <w:pPr>
              <w:spacing w:after="0" w:line="240" w:lineRule="auto"/>
              <w:jc w:val="center"/>
              <w:rPr>
                <w:del w:id="7493" w:author="Diana Gonzalez Garcia" w:date="2021-05-10T07:11:00Z"/>
                <w:rFonts w:ascii="Calibri" w:hAnsi="Calibri" w:cs="Calibri"/>
                <w:color w:val="000000"/>
                <w:sz w:val="18"/>
                <w:szCs w:val="18"/>
                <w:lang w:eastAsia="es-CO"/>
              </w:rPr>
            </w:pPr>
            <w:del w:id="7494" w:author="Diana Gonzalez Garcia" w:date="2021-05-10T07:11:00Z">
              <w:r w:rsidRPr="001C5E65" w:rsidDel="00DE3725">
                <w:rPr>
                  <w:rFonts w:ascii="Calibri" w:hAnsi="Calibri" w:cs="Calibri"/>
                  <w:color w:val="000000"/>
                  <w:sz w:val="18"/>
                  <w:szCs w:val="18"/>
                  <w:lang w:eastAsia="es-CO"/>
                </w:rPr>
                <w:delText>($ / m2)</w:delText>
              </w:r>
            </w:del>
          </w:p>
        </w:tc>
        <w:tc>
          <w:tcPr>
            <w:tcW w:w="369" w:type="pct"/>
            <w:vMerge/>
            <w:tcBorders>
              <w:top w:val="nil"/>
              <w:left w:val="nil"/>
              <w:bottom w:val="single" w:sz="4" w:space="0" w:color="auto"/>
              <w:right w:val="single" w:sz="4" w:space="0" w:color="auto"/>
            </w:tcBorders>
            <w:vAlign w:val="center"/>
            <w:hideMark/>
          </w:tcPr>
          <w:p w14:paraId="344949DF" w14:textId="7FFE62A2" w:rsidR="001C5E65" w:rsidRPr="001C5E65" w:rsidDel="00DE3725" w:rsidRDefault="001C5E65" w:rsidP="001C5E65">
            <w:pPr>
              <w:spacing w:after="0" w:line="240" w:lineRule="auto"/>
              <w:rPr>
                <w:del w:id="7495" w:author="Diana Gonzalez Garcia" w:date="2021-05-10T07:11:00Z"/>
                <w:rFonts w:ascii="Calibri" w:hAnsi="Calibri" w:cs="Calibri"/>
                <w:color w:val="000000"/>
                <w:sz w:val="18"/>
                <w:szCs w:val="18"/>
                <w:lang w:eastAsia="es-CO"/>
              </w:rPr>
            </w:pPr>
          </w:p>
        </w:tc>
        <w:tc>
          <w:tcPr>
            <w:tcW w:w="1798" w:type="pct"/>
            <w:tcBorders>
              <w:top w:val="nil"/>
              <w:left w:val="single" w:sz="4" w:space="0" w:color="auto"/>
              <w:bottom w:val="nil"/>
              <w:right w:val="single" w:sz="4" w:space="0" w:color="auto"/>
            </w:tcBorders>
            <w:shd w:val="clear" w:color="auto" w:fill="auto"/>
            <w:vAlign w:val="center"/>
            <w:hideMark/>
          </w:tcPr>
          <w:p w14:paraId="7AA3BC23" w14:textId="04B63BFF" w:rsidR="001C5E65" w:rsidRPr="001C5E65" w:rsidDel="00DE3725" w:rsidRDefault="001C5E65" w:rsidP="001C5E65">
            <w:pPr>
              <w:spacing w:after="0" w:line="240" w:lineRule="auto"/>
              <w:jc w:val="both"/>
              <w:rPr>
                <w:del w:id="7496" w:author="Diana Gonzalez Garcia" w:date="2021-05-10T07:11:00Z"/>
                <w:rFonts w:ascii="Calibri" w:hAnsi="Calibri" w:cs="Calibri"/>
                <w:color w:val="000000"/>
                <w:sz w:val="18"/>
                <w:szCs w:val="18"/>
                <w:lang w:eastAsia="es-CO"/>
              </w:rPr>
            </w:pPr>
            <w:del w:id="7497" w:author="Diana Gonzalez Garcia" w:date="2021-05-10T07:11:00Z">
              <w:r w:rsidRPr="001C5E65" w:rsidDel="00DE3725">
                <w:rPr>
                  <w:rFonts w:ascii="Calibri" w:hAnsi="Calibri" w:cs="Calibri"/>
                  <w:color w:val="000000"/>
                  <w:sz w:val="18"/>
                  <w:szCs w:val="18"/>
                  <w:lang w:eastAsia="es-CO"/>
                </w:rPr>
                <w:delText>Para predios con edades superiores a 100 años,  la variable modelo es avalúo especial.</w:delText>
              </w:r>
            </w:del>
          </w:p>
        </w:tc>
        <w:tc>
          <w:tcPr>
            <w:tcW w:w="330" w:type="pct"/>
            <w:vMerge/>
            <w:tcBorders>
              <w:top w:val="nil"/>
              <w:left w:val="nil"/>
              <w:bottom w:val="single" w:sz="4" w:space="0" w:color="auto"/>
              <w:right w:val="single" w:sz="4" w:space="0" w:color="auto"/>
            </w:tcBorders>
            <w:vAlign w:val="center"/>
            <w:hideMark/>
          </w:tcPr>
          <w:p w14:paraId="76757988" w14:textId="5E2850F2" w:rsidR="001C5E65" w:rsidRPr="001C5E65" w:rsidDel="00DE3725" w:rsidRDefault="001C5E65" w:rsidP="001C5E65">
            <w:pPr>
              <w:spacing w:after="0" w:line="240" w:lineRule="auto"/>
              <w:rPr>
                <w:del w:id="7498" w:author="Diana Gonzalez Garcia" w:date="2021-05-10T07:11:00Z"/>
                <w:rFonts w:ascii="Calibri" w:hAnsi="Calibri" w:cs="Calibri"/>
                <w:color w:val="000000"/>
                <w:sz w:val="18"/>
                <w:szCs w:val="18"/>
                <w:lang w:eastAsia="es-CO"/>
              </w:rPr>
            </w:pPr>
          </w:p>
        </w:tc>
        <w:tc>
          <w:tcPr>
            <w:tcW w:w="1249" w:type="pct"/>
            <w:vMerge/>
            <w:tcBorders>
              <w:top w:val="nil"/>
              <w:left w:val="single" w:sz="4" w:space="0" w:color="auto"/>
              <w:bottom w:val="single" w:sz="4" w:space="0" w:color="auto"/>
              <w:right w:val="single" w:sz="4" w:space="0" w:color="auto"/>
            </w:tcBorders>
            <w:vAlign w:val="center"/>
            <w:hideMark/>
          </w:tcPr>
          <w:p w14:paraId="13C44920" w14:textId="4BB62D4E" w:rsidR="001C5E65" w:rsidRPr="001C5E65" w:rsidDel="00DE3725" w:rsidRDefault="001C5E65" w:rsidP="001C5E65">
            <w:pPr>
              <w:spacing w:after="0" w:line="240" w:lineRule="auto"/>
              <w:rPr>
                <w:del w:id="7499" w:author="Diana Gonzalez Garcia" w:date="2021-05-10T07:11:00Z"/>
                <w:rFonts w:ascii="Calibri" w:hAnsi="Calibri" w:cs="Calibri"/>
                <w:color w:val="000000"/>
                <w:sz w:val="18"/>
                <w:szCs w:val="18"/>
                <w:lang w:eastAsia="es-CO"/>
              </w:rPr>
            </w:pPr>
          </w:p>
        </w:tc>
      </w:tr>
      <w:tr w:rsidR="001C5E65" w:rsidRPr="001C5E65" w:rsidDel="00DE3725" w14:paraId="791EF9A7" w14:textId="71476357" w:rsidTr="001C5E65">
        <w:trPr>
          <w:trHeight w:val="915"/>
          <w:del w:id="7500" w:author="Diana Gonzalez Garcia" w:date="2021-05-10T07:11:00Z"/>
        </w:trPr>
        <w:tc>
          <w:tcPr>
            <w:tcW w:w="403" w:type="pct"/>
            <w:vMerge/>
            <w:tcBorders>
              <w:top w:val="nil"/>
              <w:left w:val="single" w:sz="4" w:space="0" w:color="auto"/>
              <w:bottom w:val="single" w:sz="4" w:space="0" w:color="auto"/>
              <w:right w:val="single" w:sz="4" w:space="0" w:color="auto"/>
            </w:tcBorders>
            <w:vAlign w:val="center"/>
            <w:hideMark/>
          </w:tcPr>
          <w:p w14:paraId="6FD224E8" w14:textId="19FE7B11" w:rsidR="001C5E65" w:rsidRPr="001C5E65" w:rsidDel="00DE3725" w:rsidRDefault="001C5E65" w:rsidP="001C5E65">
            <w:pPr>
              <w:spacing w:after="0" w:line="240" w:lineRule="auto"/>
              <w:rPr>
                <w:del w:id="7501" w:author="Diana Gonzalez Garcia" w:date="2021-05-10T07:11:00Z"/>
                <w:rFonts w:ascii="Calibri" w:hAnsi="Calibri" w:cs="Calibri"/>
                <w:color w:val="000000"/>
                <w:sz w:val="18"/>
                <w:szCs w:val="18"/>
                <w:lang w:eastAsia="es-CO"/>
              </w:rPr>
            </w:pPr>
          </w:p>
        </w:tc>
        <w:tc>
          <w:tcPr>
            <w:tcW w:w="403" w:type="pct"/>
            <w:vMerge/>
            <w:tcBorders>
              <w:top w:val="nil"/>
              <w:left w:val="single" w:sz="4" w:space="0" w:color="auto"/>
              <w:bottom w:val="single" w:sz="4" w:space="0" w:color="auto"/>
              <w:right w:val="single" w:sz="4" w:space="0" w:color="auto"/>
            </w:tcBorders>
            <w:vAlign w:val="center"/>
            <w:hideMark/>
          </w:tcPr>
          <w:p w14:paraId="6BDED230" w14:textId="52C40727" w:rsidR="001C5E65" w:rsidRPr="001C5E65" w:rsidDel="00DE3725" w:rsidRDefault="001C5E65" w:rsidP="001C5E65">
            <w:pPr>
              <w:spacing w:after="0" w:line="240" w:lineRule="auto"/>
              <w:rPr>
                <w:del w:id="7502" w:author="Diana Gonzalez Garcia" w:date="2021-05-10T07:11:00Z"/>
                <w:rFonts w:ascii="Calibri" w:hAnsi="Calibri" w:cs="Calibri"/>
                <w:sz w:val="18"/>
                <w:szCs w:val="18"/>
                <w:lang w:eastAsia="es-CO"/>
              </w:rPr>
            </w:pPr>
          </w:p>
        </w:tc>
        <w:tc>
          <w:tcPr>
            <w:tcW w:w="447" w:type="pct"/>
            <w:tcBorders>
              <w:top w:val="nil"/>
              <w:left w:val="single" w:sz="4" w:space="0" w:color="auto"/>
              <w:bottom w:val="single" w:sz="4" w:space="0" w:color="auto"/>
              <w:right w:val="single" w:sz="4" w:space="0" w:color="auto"/>
            </w:tcBorders>
            <w:shd w:val="clear" w:color="auto" w:fill="auto"/>
            <w:vAlign w:val="center"/>
            <w:hideMark/>
          </w:tcPr>
          <w:p w14:paraId="5E3269A8" w14:textId="26667B3E" w:rsidR="001C5E65" w:rsidRPr="001C5E65" w:rsidDel="00DE3725" w:rsidRDefault="001C5E65" w:rsidP="001C5E65">
            <w:pPr>
              <w:spacing w:after="0" w:line="240" w:lineRule="auto"/>
              <w:rPr>
                <w:del w:id="7503" w:author="Diana Gonzalez Garcia" w:date="2021-05-10T07:11:00Z"/>
                <w:rFonts w:ascii="Calibri" w:hAnsi="Calibri" w:cs="Calibri"/>
                <w:color w:val="000000"/>
                <w:sz w:val="18"/>
                <w:szCs w:val="18"/>
                <w:lang w:eastAsia="es-CO"/>
              </w:rPr>
            </w:pPr>
            <w:del w:id="7504" w:author="Diana Gonzalez Garcia" w:date="2021-05-10T07:11:00Z">
              <w:r w:rsidRPr="001C5E65" w:rsidDel="00DE3725">
                <w:rPr>
                  <w:rFonts w:ascii="Calibri" w:hAnsi="Calibri" w:cs="Calibri"/>
                  <w:color w:val="000000"/>
                  <w:sz w:val="18"/>
                  <w:szCs w:val="18"/>
                  <w:lang w:eastAsia="es-CO"/>
                </w:rPr>
                <w:delText> </w:delText>
              </w:r>
            </w:del>
          </w:p>
        </w:tc>
        <w:tc>
          <w:tcPr>
            <w:tcW w:w="369" w:type="pct"/>
            <w:vMerge/>
            <w:tcBorders>
              <w:top w:val="nil"/>
              <w:left w:val="nil"/>
              <w:bottom w:val="single" w:sz="4" w:space="0" w:color="auto"/>
              <w:right w:val="single" w:sz="4" w:space="0" w:color="auto"/>
            </w:tcBorders>
            <w:vAlign w:val="center"/>
            <w:hideMark/>
          </w:tcPr>
          <w:p w14:paraId="4F0C335D" w14:textId="4492CF2B" w:rsidR="001C5E65" w:rsidRPr="001C5E65" w:rsidDel="00DE3725" w:rsidRDefault="001C5E65" w:rsidP="001C5E65">
            <w:pPr>
              <w:spacing w:after="0" w:line="240" w:lineRule="auto"/>
              <w:rPr>
                <w:del w:id="7505" w:author="Diana Gonzalez Garcia" w:date="2021-05-10T07:11:00Z"/>
                <w:rFonts w:ascii="Calibri" w:hAnsi="Calibri" w:cs="Calibri"/>
                <w:color w:val="000000"/>
                <w:sz w:val="18"/>
                <w:szCs w:val="18"/>
                <w:lang w:eastAsia="es-CO"/>
              </w:rPr>
            </w:pPr>
          </w:p>
        </w:tc>
        <w:tc>
          <w:tcPr>
            <w:tcW w:w="1798" w:type="pct"/>
            <w:tcBorders>
              <w:top w:val="nil"/>
              <w:left w:val="single" w:sz="4" w:space="0" w:color="auto"/>
              <w:bottom w:val="nil"/>
              <w:right w:val="single" w:sz="4" w:space="0" w:color="auto"/>
            </w:tcBorders>
            <w:shd w:val="clear" w:color="auto" w:fill="auto"/>
            <w:vAlign w:val="center"/>
            <w:hideMark/>
          </w:tcPr>
          <w:p w14:paraId="221B4EC1" w14:textId="0E2E2BF7" w:rsidR="001C5E65" w:rsidRPr="001C5E65" w:rsidDel="00DE3725" w:rsidRDefault="001C5E65">
            <w:pPr>
              <w:spacing w:after="0" w:line="240" w:lineRule="auto"/>
              <w:jc w:val="both"/>
              <w:rPr>
                <w:del w:id="7506" w:author="Diana Gonzalez Garcia" w:date="2021-05-10T07:11:00Z"/>
                <w:rFonts w:ascii="Calibri" w:hAnsi="Calibri" w:cs="Calibri"/>
                <w:color w:val="000000"/>
                <w:sz w:val="18"/>
                <w:szCs w:val="18"/>
                <w:lang w:eastAsia="es-CO"/>
              </w:rPr>
            </w:pPr>
            <w:del w:id="7507" w:author="Diana Gonzalez Garcia" w:date="2021-05-10T07:11:00Z">
              <w:r w:rsidRPr="001C5E65" w:rsidDel="00DE3725">
                <w:rPr>
                  <w:rFonts w:ascii="Calibri" w:hAnsi="Calibri" w:cs="Calibri"/>
                  <w:color w:val="000000"/>
                  <w:sz w:val="18"/>
                  <w:szCs w:val="18"/>
                  <w:lang w:eastAsia="es-CO"/>
                </w:rPr>
                <w:delText>Para predios con puntajes superiores a 100,  la variable modelo es avalúo especial.</w:delText>
              </w:r>
            </w:del>
          </w:p>
        </w:tc>
        <w:tc>
          <w:tcPr>
            <w:tcW w:w="330" w:type="pct"/>
            <w:vMerge/>
            <w:tcBorders>
              <w:top w:val="nil"/>
              <w:left w:val="nil"/>
              <w:bottom w:val="single" w:sz="4" w:space="0" w:color="auto"/>
              <w:right w:val="single" w:sz="4" w:space="0" w:color="auto"/>
            </w:tcBorders>
            <w:vAlign w:val="center"/>
            <w:hideMark/>
          </w:tcPr>
          <w:p w14:paraId="0CA8FF09" w14:textId="1C594B58" w:rsidR="001C5E65" w:rsidRPr="001C5E65" w:rsidDel="00DE3725" w:rsidRDefault="001C5E65" w:rsidP="001C5E65">
            <w:pPr>
              <w:spacing w:after="0" w:line="240" w:lineRule="auto"/>
              <w:rPr>
                <w:del w:id="7508" w:author="Diana Gonzalez Garcia" w:date="2021-05-10T07:11:00Z"/>
                <w:rFonts w:ascii="Calibri" w:hAnsi="Calibri" w:cs="Calibri"/>
                <w:color w:val="000000"/>
                <w:sz w:val="18"/>
                <w:szCs w:val="18"/>
                <w:lang w:eastAsia="es-CO"/>
              </w:rPr>
            </w:pPr>
          </w:p>
        </w:tc>
        <w:tc>
          <w:tcPr>
            <w:tcW w:w="1249" w:type="pct"/>
            <w:vMerge/>
            <w:tcBorders>
              <w:top w:val="nil"/>
              <w:left w:val="single" w:sz="4" w:space="0" w:color="auto"/>
              <w:bottom w:val="single" w:sz="4" w:space="0" w:color="auto"/>
              <w:right w:val="single" w:sz="4" w:space="0" w:color="auto"/>
            </w:tcBorders>
            <w:vAlign w:val="center"/>
            <w:hideMark/>
          </w:tcPr>
          <w:p w14:paraId="4A4CA33B" w14:textId="28AC33AE" w:rsidR="001C5E65" w:rsidRPr="001C5E65" w:rsidDel="00DE3725" w:rsidRDefault="001C5E65" w:rsidP="001C5E65">
            <w:pPr>
              <w:spacing w:after="0" w:line="240" w:lineRule="auto"/>
              <w:rPr>
                <w:del w:id="7509" w:author="Diana Gonzalez Garcia" w:date="2021-05-10T07:11:00Z"/>
                <w:rFonts w:ascii="Calibri" w:hAnsi="Calibri" w:cs="Calibri"/>
                <w:color w:val="000000"/>
                <w:sz w:val="18"/>
                <w:szCs w:val="18"/>
                <w:lang w:eastAsia="es-CO"/>
              </w:rPr>
            </w:pPr>
          </w:p>
        </w:tc>
      </w:tr>
      <w:tr w:rsidR="001C5E65" w:rsidRPr="001C5E65" w:rsidDel="00DE3725" w14:paraId="732889B9" w14:textId="1B945359" w:rsidTr="001C5E65">
        <w:trPr>
          <w:trHeight w:val="1230"/>
          <w:del w:id="7510" w:author="Diana Gonzalez Garcia" w:date="2021-05-10T07:11:00Z"/>
        </w:trPr>
        <w:tc>
          <w:tcPr>
            <w:tcW w:w="403"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345C7919" w14:textId="4EF9068A" w:rsidR="001C5E65" w:rsidRPr="001C5E65" w:rsidDel="00DE3725" w:rsidRDefault="001C5E65" w:rsidP="001C5E65">
            <w:pPr>
              <w:spacing w:after="0" w:line="240" w:lineRule="auto"/>
              <w:jc w:val="center"/>
              <w:rPr>
                <w:del w:id="7511" w:author="Diana Gonzalez Garcia" w:date="2021-05-10T07:11:00Z"/>
                <w:rFonts w:ascii="Calibri" w:hAnsi="Calibri" w:cs="Calibri"/>
                <w:color w:val="000000"/>
                <w:sz w:val="18"/>
                <w:szCs w:val="18"/>
                <w:lang w:eastAsia="es-CO"/>
              </w:rPr>
            </w:pPr>
            <w:del w:id="7512" w:author="Diana Gonzalez Garcia" w:date="2021-05-10T07:11:00Z">
              <w:r w:rsidRPr="001C5E65" w:rsidDel="00DE3725">
                <w:rPr>
                  <w:rFonts w:ascii="Calibri" w:hAnsi="Calibri" w:cs="Calibri"/>
                  <w:color w:val="000000"/>
                  <w:sz w:val="18"/>
                  <w:szCs w:val="18"/>
                  <w:lang w:eastAsia="es-CO"/>
                </w:rPr>
                <w:delText>T25</w:delText>
              </w:r>
            </w:del>
          </w:p>
        </w:tc>
        <w:tc>
          <w:tcPr>
            <w:tcW w:w="403" w:type="pct"/>
            <w:vMerge w:val="restart"/>
            <w:tcBorders>
              <w:top w:val="nil"/>
              <w:left w:val="single" w:sz="4" w:space="0" w:color="auto"/>
              <w:bottom w:val="single" w:sz="4" w:space="0" w:color="auto"/>
              <w:right w:val="single" w:sz="4" w:space="0" w:color="auto"/>
            </w:tcBorders>
            <w:shd w:val="clear" w:color="auto" w:fill="auto"/>
            <w:vAlign w:val="center"/>
            <w:hideMark/>
          </w:tcPr>
          <w:p w14:paraId="5A9E909E" w14:textId="43A616EA" w:rsidR="001C5E65" w:rsidRPr="001C5E65" w:rsidDel="00DE3725" w:rsidRDefault="001C5E65" w:rsidP="001C5E65">
            <w:pPr>
              <w:spacing w:after="0" w:line="240" w:lineRule="auto"/>
              <w:jc w:val="center"/>
              <w:rPr>
                <w:del w:id="7513" w:author="Diana Gonzalez Garcia" w:date="2021-05-10T07:11:00Z"/>
                <w:rFonts w:ascii="Calibri" w:hAnsi="Calibri" w:cs="Calibri"/>
                <w:sz w:val="18"/>
                <w:szCs w:val="18"/>
                <w:lang w:eastAsia="es-CO"/>
              </w:rPr>
            </w:pPr>
            <w:del w:id="7514" w:author="Diana Gonzalez Garcia" w:date="2021-05-10T07:11:00Z">
              <w:r w:rsidRPr="001C5E65" w:rsidDel="00DE3725">
                <w:rPr>
                  <w:rFonts w:ascii="Calibri" w:hAnsi="Calibri" w:cs="Calibri"/>
                  <w:sz w:val="18"/>
                  <w:szCs w:val="18"/>
                  <w:lang w:eastAsia="es-CO"/>
                </w:rPr>
                <w:delText>Construcciones en Prefabricado</w:delText>
              </w:r>
            </w:del>
          </w:p>
        </w:tc>
        <w:tc>
          <w:tcPr>
            <w:tcW w:w="447" w:type="pct"/>
            <w:tcBorders>
              <w:top w:val="nil"/>
              <w:left w:val="single" w:sz="4" w:space="0" w:color="auto"/>
              <w:bottom w:val="nil"/>
              <w:right w:val="single" w:sz="4" w:space="0" w:color="auto"/>
            </w:tcBorders>
            <w:shd w:val="clear" w:color="auto" w:fill="auto"/>
            <w:vAlign w:val="center"/>
            <w:hideMark/>
          </w:tcPr>
          <w:p w14:paraId="101EE3C1" w14:textId="40666271" w:rsidR="001C5E65" w:rsidRPr="001C5E65" w:rsidDel="00DE3725" w:rsidRDefault="001C5E65" w:rsidP="001C5E65">
            <w:pPr>
              <w:spacing w:after="0" w:line="240" w:lineRule="auto"/>
              <w:jc w:val="center"/>
              <w:rPr>
                <w:del w:id="7515" w:author="Diana Gonzalez Garcia" w:date="2021-05-10T07:11:00Z"/>
                <w:rFonts w:ascii="Calibri" w:hAnsi="Calibri" w:cs="Calibri"/>
                <w:color w:val="000000"/>
                <w:sz w:val="18"/>
                <w:szCs w:val="18"/>
                <w:lang w:eastAsia="es-CO"/>
              </w:rPr>
            </w:pPr>
            <w:del w:id="7516" w:author="Diana Gonzalez Garcia" w:date="2021-05-10T07:11:00Z">
              <w:r w:rsidRPr="001C5E65" w:rsidDel="00DE3725">
                <w:rPr>
                  <w:rFonts w:ascii="Calibri" w:hAnsi="Calibri" w:cs="Calibri"/>
                  <w:color w:val="000000"/>
                  <w:sz w:val="18"/>
                  <w:szCs w:val="18"/>
                  <w:lang w:eastAsia="es-CO"/>
                </w:rPr>
                <w:delText>Valor unitario construcción</w:delText>
              </w:r>
            </w:del>
          </w:p>
        </w:tc>
        <w:tc>
          <w:tcPr>
            <w:tcW w:w="369" w:type="pct"/>
            <w:vMerge w:val="restart"/>
            <w:tcBorders>
              <w:top w:val="nil"/>
              <w:left w:val="nil"/>
              <w:bottom w:val="single" w:sz="4" w:space="0" w:color="auto"/>
              <w:right w:val="single" w:sz="4" w:space="0" w:color="auto"/>
            </w:tcBorders>
            <w:shd w:val="clear" w:color="auto" w:fill="auto"/>
            <w:vAlign w:val="center"/>
            <w:hideMark/>
          </w:tcPr>
          <w:p w14:paraId="0C141B3D" w14:textId="23934BD7" w:rsidR="001C5E65" w:rsidRPr="001C5E65" w:rsidDel="00DE3725" w:rsidRDefault="001C5E65" w:rsidP="001C5E65">
            <w:pPr>
              <w:spacing w:after="0" w:line="240" w:lineRule="auto"/>
              <w:jc w:val="center"/>
              <w:rPr>
                <w:del w:id="7517" w:author="Diana Gonzalez Garcia" w:date="2021-05-10T07:11:00Z"/>
                <w:rFonts w:ascii="Calibri" w:hAnsi="Calibri" w:cs="Calibri"/>
                <w:color w:val="000000"/>
                <w:sz w:val="18"/>
                <w:szCs w:val="18"/>
                <w:lang w:eastAsia="es-CO"/>
              </w:rPr>
            </w:pPr>
            <w:del w:id="7518" w:author="Diana Gonzalez Garcia" w:date="2021-05-10T07:11:00Z">
              <w:r w:rsidRPr="001C5E65" w:rsidDel="00DE3725">
                <w:rPr>
                  <w:rFonts w:ascii="Calibri" w:hAnsi="Calibri" w:cs="Calibri"/>
                  <w:color w:val="000000"/>
                  <w:sz w:val="18"/>
                  <w:szCs w:val="18"/>
                  <w:lang w:eastAsia="es-CO"/>
                </w:rPr>
                <w:delText>Puntaje</w:delText>
              </w:r>
            </w:del>
          </w:p>
        </w:tc>
        <w:tc>
          <w:tcPr>
            <w:tcW w:w="1798" w:type="pct"/>
            <w:tcBorders>
              <w:top w:val="single" w:sz="4" w:space="0" w:color="auto"/>
              <w:left w:val="single" w:sz="4" w:space="0" w:color="auto"/>
              <w:bottom w:val="nil"/>
              <w:right w:val="single" w:sz="4" w:space="0" w:color="auto"/>
            </w:tcBorders>
            <w:shd w:val="clear" w:color="auto" w:fill="auto"/>
            <w:vAlign w:val="center"/>
            <w:hideMark/>
          </w:tcPr>
          <w:p w14:paraId="7A65A882" w14:textId="0024D286" w:rsidR="001C5E65" w:rsidRPr="001C5E65" w:rsidDel="00DE3725" w:rsidRDefault="001C5E65" w:rsidP="001C5E65">
            <w:pPr>
              <w:spacing w:after="0" w:line="240" w:lineRule="auto"/>
              <w:jc w:val="both"/>
              <w:rPr>
                <w:del w:id="7519" w:author="Diana Gonzalez Garcia" w:date="2021-05-10T07:11:00Z"/>
                <w:rFonts w:ascii="Calibri" w:hAnsi="Calibri" w:cs="Calibri"/>
                <w:color w:val="000000"/>
                <w:sz w:val="18"/>
                <w:szCs w:val="18"/>
                <w:lang w:eastAsia="es-CO"/>
              </w:rPr>
            </w:pPr>
            <w:del w:id="7520" w:author="Diana Gonzalez Garcia" w:date="2021-05-10T07:11:00Z">
              <w:r w:rsidRPr="001C5E65" w:rsidDel="00DE3725">
                <w:rPr>
                  <w:rFonts w:ascii="Calibri" w:hAnsi="Calibri" w:cs="Calibri"/>
                  <w:color w:val="000000"/>
                  <w:sz w:val="18"/>
                  <w:szCs w:val="18"/>
                  <w:lang w:eastAsia="es-CO"/>
                </w:rPr>
                <w:delText>Se deberá aplicar esta tabla para los usos mencionados, si en la variable de la dicha de calificación las variables ESTRUCTURA ARMAZÓN es igual a "112" y  ESTRUCTURA MUROS es igual a "124".</w:delText>
              </w:r>
            </w:del>
          </w:p>
        </w:tc>
        <w:tc>
          <w:tcPr>
            <w:tcW w:w="330" w:type="pct"/>
            <w:vMerge w:val="restart"/>
            <w:tcBorders>
              <w:top w:val="nil"/>
              <w:left w:val="nil"/>
              <w:bottom w:val="single" w:sz="4" w:space="0" w:color="auto"/>
              <w:right w:val="single" w:sz="4" w:space="0" w:color="auto"/>
            </w:tcBorders>
            <w:shd w:val="clear" w:color="auto" w:fill="auto"/>
            <w:noWrap/>
            <w:vAlign w:val="center"/>
            <w:hideMark/>
          </w:tcPr>
          <w:p w14:paraId="28FE69A8" w14:textId="4E5931CC" w:rsidR="001C5E65" w:rsidRPr="001C5E65" w:rsidDel="00DE3725" w:rsidRDefault="001C5E65" w:rsidP="001C5E65">
            <w:pPr>
              <w:spacing w:after="0" w:line="240" w:lineRule="auto"/>
              <w:jc w:val="center"/>
              <w:rPr>
                <w:del w:id="7521" w:author="Diana Gonzalez Garcia" w:date="2021-05-10T07:11:00Z"/>
                <w:rFonts w:ascii="Calibri" w:hAnsi="Calibri" w:cs="Calibri"/>
                <w:color w:val="000000"/>
                <w:sz w:val="18"/>
                <w:szCs w:val="18"/>
                <w:lang w:eastAsia="es-CO"/>
              </w:rPr>
            </w:pPr>
            <w:del w:id="7522" w:author="Diana Gonzalez Garcia" w:date="2021-05-10T07:11:00Z">
              <w:r w:rsidRPr="001C5E65" w:rsidDel="00DE3725">
                <w:rPr>
                  <w:rFonts w:ascii="Calibri" w:hAnsi="Calibri" w:cs="Calibri"/>
                  <w:color w:val="000000"/>
                  <w:sz w:val="18"/>
                  <w:szCs w:val="18"/>
                  <w:lang w:eastAsia="es-CO"/>
                </w:rPr>
                <w:delText>T25</w:delText>
              </w:r>
            </w:del>
          </w:p>
        </w:tc>
        <w:tc>
          <w:tcPr>
            <w:tcW w:w="1249" w:type="pct"/>
            <w:vMerge w:val="restart"/>
            <w:tcBorders>
              <w:top w:val="nil"/>
              <w:left w:val="single" w:sz="4" w:space="0" w:color="auto"/>
              <w:bottom w:val="single" w:sz="4" w:space="0" w:color="auto"/>
              <w:right w:val="single" w:sz="4" w:space="0" w:color="auto"/>
            </w:tcBorders>
            <w:shd w:val="clear" w:color="auto" w:fill="auto"/>
            <w:vAlign w:val="center"/>
            <w:hideMark/>
          </w:tcPr>
          <w:p w14:paraId="43281132" w14:textId="5A3E1ABB" w:rsidR="001C5E65" w:rsidRPr="001C5E65" w:rsidDel="00DE3725" w:rsidRDefault="001C5E65" w:rsidP="001C5E65">
            <w:pPr>
              <w:spacing w:after="0" w:line="240" w:lineRule="auto"/>
              <w:rPr>
                <w:del w:id="7523" w:author="Diana Gonzalez Garcia" w:date="2021-05-10T07:11:00Z"/>
                <w:rFonts w:ascii="Calibri" w:hAnsi="Calibri" w:cs="Calibri"/>
                <w:color w:val="000000"/>
                <w:sz w:val="18"/>
                <w:szCs w:val="18"/>
                <w:lang w:eastAsia="es-CO"/>
              </w:rPr>
            </w:pPr>
            <w:del w:id="7524" w:author="Diana Gonzalez Garcia" w:date="2021-05-10T07:11:00Z">
              <w:r w:rsidRPr="001C5E65" w:rsidDel="00DE3725">
                <w:rPr>
                  <w:rFonts w:ascii="Calibri" w:hAnsi="Calibri" w:cs="Calibri"/>
                  <w:color w:val="000000"/>
                  <w:sz w:val="18"/>
                  <w:szCs w:val="18"/>
                  <w:lang w:eastAsia="es-CO"/>
                </w:rPr>
                <w:delText>No aplica</w:delText>
              </w:r>
            </w:del>
          </w:p>
        </w:tc>
      </w:tr>
      <w:tr w:rsidR="001C5E65" w:rsidRPr="001C5E65" w:rsidDel="00DE3725" w14:paraId="296FD261" w14:textId="4DDB23FD" w:rsidTr="001C5E65">
        <w:trPr>
          <w:trHeight w:val="735"/>
          <w:del w:id="7525" w:author="Diana Gonzalez Garcia" w:date="2021-05-10T07:11:00Z"/>
        </w:trPr>
        <w:tc>
          <w:tcPr>
            <w:tcW w:w="403" w:type="pct"/>
            <w:vMerge/>
            <w:tcBorders>
              <w:top w:val="nil"/>
              <w:left w:val="single" w:sz="4" w:space="0" w:color="auto"/>
              <w:bottom w:val="single" w:sz="4" w:space="0" w:color="auto"/>
              <w:right w:val="single" w:sz="4" w:space="0" w:color="auto"/>
            </w:tcBorders>
            <w:vAlign w:val="center"/>
            <w:hideMark/>
          </w:tcPr>
          <w:p w14:paraId="753860E2" w14:textId="244E47E3" w:rsidR="001C5E65" w:rsidRPr="001C5E65" w:rsidDel="00DE3725" w:rsidRDefault="001C5E65" w:rsidP="001C5E65">
            <w:pPr>
              <w:spacing w:after="0" w:line="240" w:lineRule="auto"/>
              <w:rPr>
                <w:del w:id="7526" w:author="Diana Gonzalez Garcia" w:date="2021-05-10T07:11:00Z"/>
                <w:rFonts w:ascii="Calibri" w:hAnsi="Calibri" w:cs="Calibri"/>
                <w:color w:val="000000"/>
                <w:sz w:val="18"/>
                <w:szCs w:val="18"/>
                <w:lang w:eastAsia="es-CO"/>
              </w:rPr>
            </w:pPr>
          </w:p>
        </w:tc>
        <w:tc>
          <w:tcPr>
            <w:tcW w:w="403" w:type="pct"/>
            <w:vMerge/>
            <w:tcBorders>
              <w:top w:val="nil"/>
              <w:left w:val="single" w:sz="4" w:space="0" w:color="auto"/>
              <w:bottom w:val="single" w:sz="4" w:space="0" w:color="auto"/>
              <w:right w:val="single" w:sz="4" w:space="0" w:color="auto"/>
            </w:tcBorders>
            <w:vAlign w:val="center"/>
            <w:hideMark/>
          </w:tcPr>
          <w:p w14:paraId="0EE9C6D9" w14:textId="6A289F09" w:rsidR="001C5E65" w:rsidRPr="001C5E65" w:rsidDel="00DE3725" w:rsidRDefault="001C5E65" w:rsidP="001C5E65">
            <w:pPr>
              <w:spacing w:after="0" w:line="240" w:lineRule="auto"/>
              <w:rPr>
                <w:del w:id="7527" w:author="Diana Gonzalez Garcia" w:date="2021-05-10T07:11:00Z"/>
                <w:rFonts w:ascii="Calibri" w:hAnsi="Calibri" w:cs="Calibri"/>
                <w:sz w:val="18"/>
                <w:szCs w:val="18"/>
                <w:lang w:eastAsia="es-CO"/>
              </w:rPr>
            </w:pPr>
          </w:p>
        </w:tc>
        <w:tc>
          <w:tcPr>
            <w:tcW w:w="447" w:type="pct"/>
            <w:tcBorders>
              <w:top w:val="nil"/>
              <w:left w:val="single" w:sz="4" w:space="0" w:color="auto"/>
              <w:bottom w:val="nil"/>
              <w:right w:val="single" w:sz="4" w:space="0" w:color="auto"/>
            </w:tcBorders>
            <w:shd w:val="clear" w:color="auto" w:fill="auto"/>
            <w:vAlign w:val="center"/>
            <w:hideMark/>
          </w:tcPr>
          <w:p w14:paraId="397E3957" w14:textId="08436619" w:rsidR="001C5E65" w:rsidRPr="001C5E65" w:rsidDel="00DE3725" w:rsidRDefault="001C5E65" w:rsidP="001C5E65">
            <w:pPr>
              <w:spacing w:after="0" w:line="240" w:lineRule="auto"/>
              <w:jc w:val="center"/>
              <w:rPr>
                <w:del w:id="7528" w:author="Diana Gonzalez Garcia" w:date="2021-05-10T07:11:00Z"/>
                <w:rFonts w:ascii="Calibri" w:hAnsi="Calibri" w:cs="Calibri"/>
                <w:color w:val="000000"/>
                <w:sz w:val="18"/>
                <w:szCs w:val="18"/>
                <w:lang w:eastAsia="es-CO"/>
              </w:rPr>
            </w:pPr>
            <w:del w:id="7529" w:author="Diana Gonzalez Garcia" w:date="2021-05-10T07:11:00Z">
              <w:r w:rsidRPr="001C5E65" w:rsidDel="00DE3725">
                <w:rPr>
                  <w:rFonts w:ascii="Calibri" w:hAnsi="Calibri" w:cs="Calibri"/>
                  <w:color w:val="000000"/>
                  <w:sz w:val="18"/>
                  <w:szCs w:val="18"/>
                  <w:lang w:eastAsia="es-CO"/>
                </w:rPr>
                <w:delText>($ / m2)</w:delText>
              </w:r>
            </w:del>
          </w:p>
        </w:tc>
        <w:tc>
          <w:tcPr>
            <w:tcW w:w="369" w:type="pct"/>
            <w:vMerge/>
            <w:tcBorders>
              <w:top w:val="nil"/>
              <w:left w:val="nil"/>
              <w:bottom w:val="single" w:sz="4" w:space="0" w:color="auto"/>
              <w:right w:val="single" w:sz="4" w:space="0" w:color="auto"/>
            </w:tcBorders>
            <w:vAlign w:val="center"/>
            <w:hideMark/>
          </w:tcPr>
          <w:p w14:paraId="3A6A9586" w14:textId="1CB08E59" w:rsidR="001C5E65" w:rsidRPr="001C5E65" w:rsidDel="00DE3725" w:rsidRDefault="001C5E65" w:rsidP="001C5E65">
            <w:pPr>
              <w:spacing w:after="0" w:line="240" w:lineRule="auto"/>
              <w:rPr>
                <w:del w:id="7530" w:author="Diana Gonzalez Garcia" w:date="2021-05-10T07:11:00Z"/>
                <w:rFonts w:ascii="Calibri" w:hAnsi="Calibri" w:cs="Calibri"/>
                <w:color w:val="000000"/>
                <w:sz w:val="18"/>
                <w:szCs w:val="18"/>
                <w:lang w:eastAsia="es-CO"/>
              </w:rPr>
            </w:pPr>
          </w:p>
        </w:tc>
        <w:tc>
          <w:tcPr>
            <w:tcW w:w="1798" w:type="pct"/>
            <w:tcBorders>
              <w:top w:val="nil"/>
              <w:left w:val="single" w:sz="4" w:space="0" w:color="auto"/>
              <w:bottom w:val="nil"/>
              <w:right w:val="single" w:sz="4" w:space="0" w:color="auto"/>
            </w:tcBorders>
            <w:shd w:val="clear" w:color="auto" w:fill="auto"/>
            <w:vAlign w:val="center"/>
            <w:hideMark/>
          </w:tcPr>
          <w:p w14:paraId="25F70422" w14:textId="15219858" w:rsidR="001C5E65" w:rsidRPr="001C5E65" w:rsidDel="00DE3725" w:rsidRDefault="001C5E65">
            <w:pPr>
              <w:spacing w:after="0" w:line="240" w:lineRule="auto"/>
              <w:jc w:val="both"/>
              <w:rPr>
                <w:del w:id="7531" w:author="Diana Gonzalez Garcia" w:date="2021-05-10T07:11:00Z"/>
                <w:rFonts w:ascii="Calibri" w:hAnsi="Calibri" w:cs="Calibri"/>
                <w:color w:val="000000"/>
                <w:sz w:val="18"/>
                <w:szCs w:val="18"/>
                <w:lang w:eastAsia="es-CO"/>
              </w:rPr>
            </w:pPr>
            <w:del w:id="7532" w:author="Diana Gonzalez Garcia" w:date="2021-05-10T07:11:00Z">
              <w:r w:rsidRPr="001C5E65" w:rsidDel="00DE3725">
                <w:rPr>
                  <w:rFonts w:ascii="Calibri" w:hAnsi="Calibri" w:cs="Calibri"/>
                  <w:color w:val="000000"/>
                  <w:sz w:val="18"/>
                  <w:szCs w:val="18"/>
                  <w:lang w:eastAsia="es-CO"/>
                </w:rPr>
                <w:delText>Para predios con edades superiores a 100 años,  la variable modelo es avalúo especial.</w:delText>
              </w:r>
            </w:del>
          </w:p>
        </w:tc>
        <w:tc>
          <w:tcPr>
            <w:tcW w:w="330" w:type="pct"/>
            <w:vMerge/>
            <w:tcBorders>
              <w:top w:val="nil"/>
              <w:left w:val="nil"/>
              <w:bottom w:val="single" w:sz="4" w:space="0" w:color="auto"/>
              <w:right w:val="single" w:sz="4" w:space="0" w:color="auto"/>
            </w:tcBorders>
            <w:vAlign w:val="center"/>
            <w:hideMark/>
          </w:tcPr>
          <w:p w14:paraId="106646A6" w14:textId="44DE142D" w:rsidR="001C5E65" w:rsidRPr="001C5E65" w:rsidDel="00DE3725" w:rsidRDefault="001C5E65" w:rsidP="001C5E65">
            <w:pPr>
              <w:spacing w:after="0" w:line="240" w:lineRule="auto"/>
              <w:rPr>
                <w:del w:id="7533" w:author="Diana Gonzalez Garcia" w:date="2021-05-10T07:11:00Z"/>
                <w:rFonts w:ascii="Calibri" w:hAnsi="Calibri" w:cs="Calibri"/>
                <w:color w:val="000000"/>
                <w:sz w:val="18"/>
                <w:szCs w:val="18"/>
                <w:lang w:eastAsia="es-CO"/>
              </w:rPr>
            </w:pPr>
          </w:p>
        </w:tc>
        <w:tc>
          <w:tcPr>
            <w:tcW w:w="1249" w:type="pct"/>
            <w:vMerge/>
            <w:tcBorders>
              <w:top w:val="nil"/>
              <w:left w:val="single" w:sz="4" w:space="0" w:color="auto"/>
              <w:bottom w:val="single" w:sz="4" w:space="0" w:color="auto"/>
              <w:right w:val="single" w:sz="4" w:space="0" w:color="auto"/>
            </w:tcBorders>
            <w:vAlign w:val="center"/>
            <w:hideMark/>
          </w:tcPr>
          <w:p w14:paraId="3EB10DEB" w14:textId="16B8E2A2" w:rsidR="001C5E65" w:rsidRPr="001C5E65" w:rsidDel="00DE3725" w:rsidRDefault="001C5E65" w:rsidP="001C5E65">
            <w:pPr>
              <w:spacing w:after="0" w:line="240" w:lineRule="auto"/>
              <w:rPr>
                <w:del w:id="7534" w:author="Diana Gonzalez Garcia" w:date="2021-05-10T07:11:00Z"/>
                <w:rFonts w:ascii="Calibri" w:hAnsi="Calibri" w:cs="Calibri"/>
                <w:color w:val="000000"/>
                <w:sz w:val="18"/>
                <w:szCs w:val="18"/>
                <w:lang w:eastAsia="es-CO"/>
              </w:rPr>
            </w:pPr>
          </w:p>
        </w:tc>
      </w:tr>
      <w:tr w:rsidR="001C5E65" w:rsidRPr="001C5E65" w:rsidDel="00DE3725" w14:paraId="064A585A" w14:textId="063533A0" w:rsidTr="001C5E65">
        <w:trPr>
          <w:trHeight w:val="930"/>
          <w:del w:id="7535" w:author="Diana Gonzalez Garcia" w:date="2021-05-10T07:11:00Z"/>
        </w:trPr>
        <w:tc>
          <w:tcPr>
            <w:tcW w:w="403" w:type="pct"/>
            <w:vMerge/>
            <w:tcBorders>
              <w:top w:val="nil"/>
              <w:left w:val="single" w:sz="4" w:space="0" w:color="auto"/>
              <w:bottom w:val="single" w:sz="4" w:space="0" w:color="auto"/>
              <w:right w:val="single" w:sz="4" w:space="0" w:color="auto"/>
            </w:tcBorders>
            <w:vAlign w:val="center"/>
            <w:hideMark/>
          </w:tcPr>
          <w:p w14:paraId="41E69D31" w14:textId="6B007128" w:rsidR="001C5E65" w:rsidRPr="001C5E65" w:rsidDel="00DE3725" w:rsidRDefault="001C5E65" w:rsidP="001C5E65">
            <w:pPr>
              <w:spacing w:after="0" w:line="240" w:lineRule="auto"/>
              <w:rPr>
                <w:del w:id="7536" w:author="Diana Gonzalez Garcia" w:date="2021-05-10T07:11:00Z"/>
                <w:rFonts w:ascii="Calibri" w:hAnsi="Calibri" w:cs="Calibri"/>
                <w:color w:val="000000"/>
                <w:sz w:val="18"/>
                <w:szCs w:val="18"/>
                <w:lang w:eastAsia="es-CO"/>
              </w:rPr>
            </w:pPr>
          </w:p>
        </w:tc>
        <w:tc>
          <w:tcPr>
            <w:tcW w:w="403" w:type="pct"/>
            <w:vMerge/>
            <w:tcBorders>
              <w:top w:val="nil"/>
              <w:left w:val="single" w:sz="4" w:space="0" w:color="auto"/>
              <w:bottom w:val="single" w:sz="4" w:space="0" w:color="auto"/>
              <w:right w:val="single" w:sz="4" w:space="0" w:color="auto"/>
            </w:tcBorders>
            <w:vAlign w:val="center"/>
            <w:hideMark/>
          </w:tcPr>
          <w:p w14:paraId="4729455B" w14:textId="0B01F9FB" w:rsidR="001C5E65" w:rsidRPr="001C5E65" w:rsidDel="00DE3725" w:rsidRDefault="001C5E65" w:rsidP="001C5E65">
            <w:pPr>
              <w:spacing w:after="0" w:line="240" w:lineRule="auto"/>
              <w:rPr>
                <w:del w:id="7537" w:author="Diana Gonzalez Garcia" w:date="2021-05-10T07:11:00Z"/>
                <w:rFonts w:ascii="Calibri" w:hAnsi="Calibri" w:cs="Calibri"/>
                <w:sz w:val="18"/>
                <w:szCs w:val="18"/>
                <w:lang w:eastAsia="es-CO"/>
              </w:rPr>
            </w:pPr>
          </w:p>
        </w:tc>
        <w:tc>
          <w:tcPr>
            <w:tcW w:w="447" w:type="pct"/>
            <w:tcBorders>
              <w:top w:val="nil"/>
              <w:left w:val="single" w:sz="4" w:space="0" w:color="auto"/>
              <w:bottom w:val="single" w:sz="4" w:space="0" w:color="auto"/>
              <w:right w:val="single" w:sz="4" w:space="0" w:color="auto"/>
            </w:tcBorders>
            <w:shd w:val="clear" w:color="auto" w:fill="auto"/>
            <w:vAlign w:val="center"/>
            <w:hideMark/>
          </w:tcPr>
          <w:p w14:paraId="155684C2" w14:textId="53334723" w:rsidR="001C5E65" w:rsidRPr="001C5E65" w:rsidDel="00DE3725" w:rsidRDefault="001C5E65" w:rsidP="001C5E65">
            <w:pPr>
              <w:spacing w:after="0" w:line="240" w:lineRule="auto"/>
              <w:rPr>
                <w:del w:id="7538" w:author="Diana Gonzalez Garcia" w:date="2021-05-10T07:11:00Z"/>
                <w:rFonts w:ascii="Calibri" w:hAnsi="Calibri" w:cs="Calibri"/>
                <w:color w:val="000000"/>
                <w:sz w:val="18"/>
                <w:szCs w:val="18"/>
                <w:lang w:eastAsia="es-CO"/>
              </w:rPr>
            </w:pPr>
            <w:del w:id="7539" w:author="Diana Gonzalez Garcia" w:date="2021-05-10T07:11:00Z">
              <w:r w:rsidRPr="001C5E65" w:rsidDel="00DE3725">
                <w:rPr>
                  <w:rFonts w:ascii="Calibri" w:hAnsi="Calibri" w:cs="Calibri"/>
                  <w:color w:val="000000"/>
                  <w:sz w:val="18"/>
                  <w:szCs w:val="18"/>
                  <w:lang w:eastAsia="es-CO"/>
                </w:rPr>
                <w:delText> </w:delText>
              </w:r>
            </w:del>
          </w:p>
        </w:tc>
        <w:tc>
          <w:tcPr>
            <w:tcW w:w="369" w:type="pct"/>
            <w:tcBorders>
              <w:top w:val="nil"/>
              <w:left w:val="nil"/>
              <w:bottom w:val="single" w:sz="4" w:space="0" w:color="auto"/>
              <w:right w:val="single" w:sz="4" w:space="0" w:color="auto"/>
            </w:tcBorders>
            <w:shd w:val="clear" w:color="auto" w:fill="auto"/>
            <w:vAlign w:val="center"/>
            <w:hideMark/>
          </w:tcPr>
          <w:p w14:paraId="332FD201" w14:textId="48E9C523" w:rsidR="001C5E65" w:rsidRPr="001C5E65" w:rsidDel="00DE3725" w:rsidRDefault="001C5E65" w:rsidP="001C5E65">
            <w:pPr>
              <w:spacing w:after="0" w:line="240" w:lineRule="auto"/>
              <w:jc w:val="center"/>
              <w:rPr>
                <w:del w:id="7540" w:author="Diana Gonzalez Garcia" w:date="2021-05-10T07:11:00Z"/>
                <w:rFonts w:ascii="Calibri" w:hAnsi="Calibri" w:cs="Calibri"/>
                <w:color w:val="000000"/>
                <w:sz w:val="18"/>
                <w:szCs w:val="18"/>
                <w:lang w:eastAsia="es-CO"/>
              </w:rPr>
            </w:pPr>
            <w:del w:id="7541" w:author="Diana Gonzalez Garcia" w:date="2021-05-10T07:11:00Z">
              <w:r w:rsidRPr="001C5E65" w:rsidDel="00DE3725">
                <w:rPr>
                  <w:rFonts w:ascii="Calibri" w:hAnsi="Calibri" w:cs="Calibri"/>
                  <w:color w:val="000000"/>
                  <w:sz w:val="18"/>
                  <w:szCs w:val="18"/>
                  <w:lang w:eastAsia="es-CO"/>
                </w:rPr>
                <w:delText>Edad</w:delText>
              </w:r>
            </w:del>
          </w:p>
        </w:tc>
        <w:tc>
          <w:tcPr>
            <w:tcW w:w="1798" w:type="pct"/>
            <w:tcBorders>
              <w:top w:val="nil"/>
              <w:left w:val="single" w:sz="4" w:space="0" w:color="auto"/>
              <w:bottom w:val="nil"/>
              <w:right w:val="single" w:sz="4" w:space="0" w:color="auto"/>
            </w:tcBorders>
            <w:shd w:val="clear" w:color="auto" w:fill="auto"/>
            <w:vAlign w:val="center"/>
            <w:hideMark/>
          </w:tcPr>
          <w:p w14:paraId="4C984DCC" w14:textId="74B5617E" w:rsidR="001C5E65" w:rsidRPr="001C5E65" w:rsidDel="00DE3725" w:rsidRDefault="001C5E65" w:rsidP="001C5E65">
            <w:pPr>
              <w:spacing w:after="0" w:line="240" w:lineRule="auto"/>
              <w:jc w:val="both"/>
              <w:rPr>
                <w:del w:id="7542" w:author="Diana Gonzalez Garcia" w:date="2021-05-10T07:11:00Z"/>
                <w:rFonts w:ascii="Calibri" w:hAnsi="Calibri" w:cs="Calibri"/>
                <w:color w:val="000000"/>
                <w:sz w:val="18"/>
                <w:szCs w:val="18"/>
                <w:lang w:eastAsia="es-CO"/>
              </w:rPr>
            </w:pPr>
            <w:del w:id="7543" w:author="Diana Gonzalez Garcia" w:date="2021-05-10T07:11:00Z">
              <w:r w:rsidRPr="001C5E65" w:rsidDel="00DE3725">
                <w:rPr>
                  <w:rFonts w:ascii="Calibri" w:hAnsi="Calibri" w:cs="Calibri"/>
                  <w:color w:val="000000"/>
                  <w:sz w:val="18"/>
                  <w:szCs w:val="18"/>
                  <w:lang w:eastAsia="es-CO"/>
                </w:rPr>
                <w:delText>Para predios con puntajes superiores a 100,  la variable modelo es avalúo especial.</w:delText>
              </w:r>
            </w:del>
          </w:p>
        </w:tc>
        <w:tc>
          <w:tcPr>
            <w:tcW w:w="330" w:type="pct"/>
            <w:vMerge/>
            <w:tcBorders>
              <w:top w:val="nil"/>
              <w:left w:val="nil"/>
              <w:bottom w:val="single" w:sz="4" w:space="0" w:color="auto"/>
              <w:right w:val="single" w:sz="4" w:space="0" w:color="auto"/>
            </w:tcBorders>
            <w:vAlign w:val="center"/>
            <w:hideMark/>
          </w:tcPr>
          <w:p w14:paraId="09ED785C" w14:textId="6D6A0E44" w:rsidR="001C5E65" w:rsidRPr="001C5E65" w:rsidDel="00DE3725" w:rsidRDefault="001C5E65" w:rsidP="001C5E65">
            <w:pPr>
              <w:spacing w:after="0" w:line="240" w:lineRule="auto"/>
              <w:rPr>
                <w:del w:id="7544" w:author="Diana Gonzalez Garcia" w:date="2021-05-10T07:11:00Z"/>
                <w:rFonts w:ascii="Calibri" w:hAnsi="Calibri" w:cs="Calibri"/>
                <w:color w:val="000000"/>
                <w:sz w:val="18"/>
                <w:szCs w:val="18"/>
                <w:lang w:eastAsia="es-CO"/>
              </w:rPr>
            </w:pPr>
          </w:p>
        </w:tc>
        <w:tc>
          <w:tcPr>
            <w:tcW w:w="1249" w:type="pct"/>
            <w:vMerge/>
            <w:tcBorders>
              <w:top w:val="nil"/>
              <w:left w:val="single" w:sz="4" w:space="0" w:color="auto"/>
              <w:bottom w:val="single" w:sz="4" w:space="0" w:color="auto"/>
              <w:right w:val="single" w:sz="4" w:space="0" w:color="auto"/>
            </w:tcBorders>
            <w:vAlign w:val="center"/>
            <w:hideMark/>
          </w:tcPr>
          <w:p w14:paraId="762F0E73" w14:textId="18B22B56" w:rsidR="001C5E65" w:rsidRPr="001C5E65" w:rsidDel="00DE3725" w:rsidRDefault="001C5E65" w:rsidP="001C5E65">
            <w:pPr>
              <w:spacing w:after="0" w:line="240" w:lineRule="auto"/>
              <w:rPr>
                <w:del w:id="7545" w:author="Diana Gonzalez Garcia" w:date="2021-05-10T07:11:00Z"/>
                <w:rFonts w:ascii="Calibri" w:hAnsi="Calibri" w:cs="Calibri"/>
                <w:color w:val="000000"/>
                <w:sz w:val="18"/>
                <w:szCs w:val="18"/>
                <w:lang w:eastAsia="es-CO"/>
              </w:rPr>
            </w:pPr>
          </w:p>
        </w:tc>
      </w:tr>
      <w:tr w:rsidR="001C5E65" w:rsidRPr="001C5E65" w:rsidDel="00DE3725" w14:paraId="2B748E51" w14:textId="01A442C0" w:rsidTr="001C5E65">
        <w:trPr>
          <w:trHeight w:val="1080"/>
          <w:del w:id="7546" w:author="Diana Gonzalez Garcia" w:date="2021-05-10T07:11:00Z"/>
        </w:trPr>
        <w:tc>
          <w:tcPr>
            <w:tcW w:w="403"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6D2C30DC" w14:textId="1AD8FD68" w:rsidR="001C5E65" w:rsidRPr="001C5E65" w:rsidDel="00DE3725" w:rsidRDefault="001C5E65" w:rsidP="001C5E65">
            <w:pPr>
              <w:spacing w:after="0" w:line="240" w:lineRule="auto"/>
              <w:jc w:val="center"/>
              <w:rPr>
                <w:del w:id="7547" w:author="Diana Gonzalez Garcia" w:date="2021-05-10T07:11:00Z"/>
                <w:rFonts w:ascii="Calibri" w:hAnsi="Calibri" w:cs="Calibri"/>
                <w:color w:val="000000"/>
                <w:sz w:val="18"/>
                <w:szCs w:val="18"/>
                <w:lang w:eastAsia="es-CO"/>
              </w:rPr>
            </w:pPr>
            <w:del w:id="7548" w:author="Diana Gonzalez Garcia" w:date="2021-05-10T07:11:00Z">
              <w:r w:rsidRPr="001C5E65" w:rsidDel="00DE3725">
                <w:rPr>
                  <w:rFonts w:ascii="Calibri" w:hAnsi="Calibri" w:cs="Calibri"/>
                  <w:color w:val="000000"/>
                  <w:sz w:val="18"/>
                  <w:szCs w:val="18"/>
                  <w:lang w:eastAsia="es-CO"/>
                </w:rPr>
                <w:delText>T26</w:delText>
              </w:r>
            </w:del>
          </w:p>
        </w:tc>
        <w:tc>
          <w:tcPr>
            <w:tcW w:w="403" w:type="pct"/>
            <w:vMerge w:val="restart"/>
            <w:tcBorders>
              <w:top w:val="nil"/>
              <w:left w:val="single" w:sz="4" w:space="0" w:color="auto"/>
              <w:bottom w:val="single" w:sz="4" w:space="0" w:color="auto"/>
              <w:right w:val="single" w:sz="4" w:space="0" w:color="auto"/>
            </w:tcBorders>
            <w:shd w:val="clear" w:color="auto" w:fill="auto"/>
            <w:vAlign w:val="center"/>
            <w:hideMark/>
          </w:tcPr>
          <w:p w14:paraId="535B62A7" w14:textId="33CAA396" w:rsidR="001C5E65" w:rsidRPr="001C5E65" w:rsidDel="00DE3725" w:rsidRDefault="001C5E65" w:rsidP="001C5E65">
            <w:pPr>
              <w:spacing w:after="0" w:line="240" w:lineRule="auto"/>
              <w:jc w:val="center"/>
              <w:rPr>
                <w:del w:id="7549" w:author="Diana Gonzalez Garcia" w:date="2021-05-10T07:11:00Z"/>
                <w:rFonts w:ascii="Calibri" w:hAnsi="Calibri" w:cs="Calibri"/>
                <w:sz w:val="18"/>
                <w:szCs w:val="18"/>
                <w:lang w:eastAsia="es-CO"/>
              </w:rPr>
            </w:pPr>
            <w:del w:id="7550" w:author="Diana Gonzalez Garcia" w:date="2021-05-10T07:11:00Z">
              <w:r w:rsidRPr="001C5E65" w:rsidDel="00DE3725">
                <w:rPr>
                  <w:rFonts w:ascii="Calibri" w:hAnsi="Calibri" w:cs="Calibri"/>
                  <w:sz w:val="18"/>
                  <w:szCs w:val="18"/>
                  <w:lang w:eastAsia="es-CO"/>
                </w:rPr>
                <w:delText>Colegios y Universidades de 4 o más pisos</w:delText>
              </w:r>
            </w:del>
          </w:p>
        </w:tc>
        <w:tc>
          <w:tcPr>
            <w:tcW w:w="447" w:type="pct"/>
            <w:tcBorders>
              <w:top w:val="nil"/>
              <w:left w:val="nil"/>
              <w:bottom w:val="nil"/>
              <w:right w:val="single" w:sz="4" w:space="0" w:color="auto"/>
            </w:tcBorders>
            <w:shd w:val="clear" w:color="auto" w:fill="auto"/>
            <w:vAlign w:val="center"/>
            <w:hideMark/>
          </w:tcPr>
          <w:p w14:paraId="73E48EE2" w14:textId="662A73BA" w:rsidR="001C5E65" w:rsidRPr="001C5E65" w:rsidDel="00DE3725" w:rsidRDefault="001C5E65" w:rsidP="001C5E65">
            <w:pPr>
              <w:spacing w:after="0" w:line="240" w:lineRule="auto"/>
              <w:jc w:val="center"/>
              <w:rPr>
                <w:del w:id="7551" w:author="Diana Gonzalez Garcia" w:date="2021-05-10T07:11:00Z"/>
                <w:rFonts w:ascii="Calibri" w:hAnsi="Calibri" w:cs="Calibri"/>
                <w:color w:val="000000"/>
                <w:sz w:val="18"/>
                <w:szCs w:val="18"/>
                <w:lang w:eastAsia="es-CO"/>
              </w:rPr>
            </w:pPr>
            <w:del w:id="7552" w:author="Diana Gonzalez Garcia" w:date="2021-05-10T07:11:00Z">
              <w:r w:rsidRPr="001C5E65" w:rsidDel="00DE3725">
                <w:rPr>
                  <w:rFonts w:ascii="Calibri" w:hAnsi="Calibri" w:cs="Calibri"/>
                  <w:color w:val="000000"/>
                  <w:sz w:val="18"/>
                  <w:szCs w:val="18"/>
                  <w:lang w:eastAsia="es-CO"/>
                </w:rPr>
                <w:delText>Valor unitario construcción</w:delText>
              </w:r>
            </w:del>
          </w:p>
        </w:tc>
        <w:tc>
          <w:tcPr>
            <w:tcW w:w="369" w:type="pct"/>
            <w:tcBorders>
              <w:top w:val="nil"/>
              <w:left w:val="nil"/>
              <w:bottom w:val="single" w:sz="4" w:space="0" w:color="auto"/>
              <w:right w:val="single" w:sz="4" w:space="0" w:color="auto"/>
            </w:tcBorders>
            <w:shd w:val="clear" w:color="auto" w:fill="auto"/>
            <w:vAlign w:val="center"/>
            <w:hideMark/>
          </w:tcPr>
          <w:p w14:paraId="224A7BB9" w14:textId="6122DC19" w:rsidR="001C5E65" w:rsidRPr="001C5E65" w:rsidDel="00DE3725" w:rsidRDefault="001C5E65" w:rsidP="001C5E65">
            <w:pPr>
              <w:spacing w:after="0" w:line="240" w:lineRule="auto"/>
              <w:jc w:val="center"/>
              <w:rPr>
                <w:del w:id="7553" w:author="Diana Gonzalez Garcia" w:date="2021-05-10T07:11:00Z"/>
                <w:rFonts w:ascii="Calibri" w:hAnsi="Calibri" w:cs="Calibri"/>
                <w:color w:val="000000"/>
                <w:sz w:val="18"/>
                <w:szCs w:val="18"/>
                <w:lang w:eastAsia="es-CO"/>
              </w:rPr>
            </w:pPr>
            <w:del w:id="7554" w:author="Diana Gonzalez Garcia" w:date="2021-05-10T07:11:00Z">
              <w:r w:rsidRPr="001C5E65" w:rsidDel="00DE3725">
                <w:rPr>
                  <w:rFonts w:ascii="Calibri" w:hAnsi="Calibri" w:cs="Calibri"/>
                  <w:color w:val="000000"/>
                  <w:sz w:val="18"/>
                  <w:szCs w:val="18"/>
                  <w:lang w:eastAsia="es-CO"/>
                </w:rPr>
                <w:delText>Puntaje</w:delText>
              </w:r>
            </w:del>
          </w:p>
        </w:tc>
        <w:tc>
          <w:tcPr>
            <w:tcW w:w="1798" w:type="pct"/>
            <w:tcBorders>
              <w:top w:val="single" w:sz="4" w:space="0" w:color="auto"/>
              <w:left w:val="single" w:sz="4" w:space="0" w:color="auto"/>
              <w:bottom w:val="nil"/>
              <w:right w:val="single" w:sz="4" w:space="0" w:color="auto"/>
            </w:tcBorders>
            <w:shd w:val="clear" w:color="auto" w:fill="auto"/>
            <w:vAlign w:val="center"/>
            <w:hideMark/>
          </w:tcPr>
          <w:p w14:paraId="1E79395B" w14:textId="0DE5C066" w:rsidR="001C5E65" w:rsidRPr="001C5E65" w:rsidDel="00DE3725" w:rsidRDefault="001C5E65">
            <w:pPr>
              <w:spacing w:after="0" w:line="240" w:lineRule="auto"/>
              <w:jc w:val="both"/>
              <w:rPr>
                <w:del w:id="7555" w:author="Diana Gonzalez Garcia" w:date="2021-05-10T07:11:00Z"/>
                <w:rFonts w:ascii="Calibri" w:hAnsi="Calibri" w:cs="Calibri"/>
                <w:color w:val="000000"/>
                <w:sz w:val="18"/>
                <w:szCs w:val="18"/>
                <w:lang w:eastAsia="es-CO"/>
              </w:rPr>
            </w:pPr>
            <w:del w:id="7556" w:author="Diana Gonzalez Garcia" w:date="2021-05-10T07:11:00Z">
              <w:r w:rsidRPr="001C5E65" w:rsidDel="00DE3725">
                <w:rPr>
                  <w:rFonts w:ascii="Calibri" w:hAnsi="Calibri" w:cs="Calibri"/>
                  <w:color w:val="000000"/>
                  <w:sz w:val="18"/>
                  <w:szCs w:val="18"/>
                  <w:lang w:eastAsia="es-CO"/>
                </w:rPr>
                <w:delText>Para predios con edades superiores a 100 años,  la variable modelo es avalúo especial.</w:delText>
              </w:r>
            </w:del>
          </w:p>
        </w:tc>
        <w:tc>
          <w:tcPr>
            <w:tcW w:w="330" w:type="pct"/>
            <w:vMerge w:val="restart"/>
            <w:tcBorders>
              <w:top w:val="nil"/>
              <w:left w:val="nil"/>
              <w:bottom w:val="single" w:sz="4" w:space="0" w:color="auto"/>
              <w:right w:val="single" w:sz="4" w:space="0" w:color="auto"/>
            </w:tcBorders>
            <w:shd w:val="clear" w:color="auto" w:fill="auto"/>
            <w:noWrap/>
            <w:vAlign w:val="center"/>
            <w:hideMark/>
          </w:tcPr>
          <w:p w14:paraId="2B9A2709" w14:textId="631CA77C" w:rsidR="001C5E65" w:rsidRPr="001C5E65" w:rsidDel="00DE3725" w:rsidRDefault="001C5E65" w:rsidP="001C5E65">
            <w:pPr>
              <w:spacing w:after="0" w:line="240" w:lineRule="auto"/>
              <w:jc w:val="center"/>
              <w:rPr>
                <w:del w:id="7557" w:author="Diana Gonzalez Garcia" w:date="2021-05-10T07:11:00Z"/>
                <w:rFonts w:ascii="Calibri" w:hAnsi="Calibri" w:cs="Calibri"/>
                <w:color w:val="000000"/>
                <w:sz w:val="18"/>
                <w:szCs w:val="18"/>
                <w:lang w:eastAsia="es-CO"/>
              </w:rPr>
            </w:pPr>
            <w:del w:id="7558" w:author="Diana Gonzalez Garcia" w:date="2021-05-10T07:11:00Z">
              <w:r w:rsidRPr="001C5E65" w:rsidDel="00DE3725">
                <w:rPr>
                  <w:rFonts w:ascii="Calibri" w:hAnsi="Calibri" w:cs="Calibri"/>
                  <w:color w:val="000000"/>
                  <w:sz w:val="18"/>
                  <w:szCs w:val="18"/>
                  <w:lang w:eastAsia="es-CO"/>
                </w:rPr>
                <w:delText>T26</w:delText>
              </w:r>
            </w:del>
          </w:p>
        </w:tc>
        <w:tc>
          <w:tcPr>
            <w:tcW w:w="1249" w:type="pct"/>
            <w:vMerge w:val="restart"/>
            <w:tcBorders>
              <w:top w:val="nil"/>
              <w:left w:val="single" w:sz="4" w:space="0" w:color="auto"/>
              <w:bottom w:val="single" w:sz="4" w:space="0" w:color="auto"/>
              <w:right w:val="single" w:sz="4" w:space="0" w:color="auto"/>
            </w:tcBorders>
            <w:shd w:val="clear" w:color="auto" w:fill="auto"/>
            <w:vAlign w:val="center"/>
            <w:hideMark/>
          </w:tcPr>
          <w:p w14:paraId="53D848FA" w14:textId="318CCD14" w:rsidR="001C5E65" w:rsidRPr="001C5E65" w:rsidDel="00DE3725" w:rsidRDefault="001C5E65" w:rsidP="001C5E65">
            <w:pPr>
              <w:spacing w:after="0" w:line="240" w:lineRule="auto"/>
              <w:rPr>
                <w:del w:id="7559" w:author="Diana Gonzalez Garcia" w:date="2021-05-10T07:11:00Z"/>
                <w:rFonts w:ascii="Calibri" w:hAnsi="Calibri" w:cs="Calibri"/>
                <w:color w:val="000000"/>
                <w:sz w:val="18"/>
                <w:szCs w:val="18"/>
                <w:lang w:eastAsia="es-CO"/>
              </w:rPr>
            </w:pPr>
            <w:del w:id="7560" w:author="Diana Gonzalez Garcia" w:date="2021-05-10T07:11:00Z">
              <w:r w:rsidRPr="001C5E65" w:rsidDel="00DE3725">
                <w:rPr>
                  <w:rFonts w:ascii="Calibri" w:hAnsi="Calibri" w:cs="Calibri"/>
                  <w:color w:val="000000"/>
                  <w:sz w:val="18"/>
                  <w:szCs w:val="18"/>
                  <w:lang w:eastAsia="es-CO"/>
                </w:rPr>
                <w:delText>No aplica</w:delText>
              </w:r>
            </w:del>
          </w:p>
        </w:tc>
      </w:tr>
      <w:tr w:rsidR="001C5E65" w:rsidRPr="001C5E65" w:rsidDel="00DE3725" w14:paraId="72B9AA47" w14:textId="31C4395C" w:rsidTr="001C5E65">
        <w:trPr>
          <w:trHeight w:val="930"/>
          <w:del w:id="7561" w:author="Diana Gonzalez Garcia" w:date="2021-05-10T07:11:00Z"/>
        </w:trPr>
        <w:tc>
          <w:tcPr>
            <w:tcW w:w="403" w:type="pct"/>
            <w:vMerge/>
            <w:tcBorders>
              <w:top w:val="nil"/>
              <w:left w:val="single" w:sz="4" w:space="0" w:color="auto"/>
              <w:bottom w:val="single" w:sz="4" w:space="0" w:color="auto"/>
              <w:right w:val="single" w:sz="4" w:space="0" w:color="auto"/>
            </w:tcBorders>
            <w:vAlign w:val="center"/>
            <w:hideMark/>
          </w:tcPr>
          <w:p w14:paraId="318477B1" w14:textId="15A161FF" w:rsidR="001C5E65" w:rsidRPr="001C5E65" w:rsidDel="00DE3725" w:rsidRDefault="001C5E65" w:rsidP="001C5E65">
            <w:pPr>
              <w:spacing w:after="0" w:line="240" w:lineRule="auto"/>
              <w:rPr>
                <w:del w:id="7562" w:author="Diana Gonzalez Garcia" w:date="2021-05-10T07:11:00Z"/>
                <w:rFonts w:ascii="Calibri" w:hAnsi="Calibri" w:cs="Calibri"/>
                <w:color w:val="000000"/>
                <w:sz w:val="18"/>
                <w:szCs w:val="18"/>
                <w:lang w:eastAsia="es-CO"/>
              </w:rPr>
            </w:pPr>
          </w:p>
        </w:tc>
        <w:tc>
          <w:tcPr>
            <w:tcW w:w="403" w:type="pct"/>
            <w:vMerge/>
            <w:tcBorders>
              <w:top w:val="nil"/>
              <w:left w:val="single" w:sz="4" w:space="0" w:color="auto"/>
              <w:bottom w:val="single" w:sz="4" w:space="0" w:color="auto"/>
              <w:right w:val="single" w:sz="4" w:space="0" w:color="auto"/>
            </w:tcBorders>
            <w:vAlign w:val="center"/>
            <w:hideMark/>
          </w:tcPr>
          <w:p w14:paraId="41F098F8" w14:textId="6B39277C" w:rsidR="001C5E65" w:rsidRPr="001C5E65" w:rsidDel="00DE3725" w:rsidRDefault="001C5E65" w:rsidP="001C5E65">
            <w:pPr>
              <w:spacing w:after="0" w:line="240" w:lineRule="auto"/>
              <w:rPr>
                <w:del w:id="7563" w:author="Diana Gonzalez Garcia" w:date="2021-05-10T07:11:00Z"/>
                <w:rFonts w:ascii="Calibri" w:hAnsi="Calibri" w:cs="Calibri"/>
                <w:sz w:val="18"/>
                <w:szCs w:val="18"/>
                <w:lang w:eastAsia="es-CO"/>
              </w:rPr>
            </w:pPr>
          </w:p>
        </w:tc>
        <w:tc>
          <w:tcPr>
            <w:tcW w:w="447" w:type="pct"/>
            <w:tcBorders>
              <w:top w:val="nil"/>
              <w:left w:val="nil"/>
              <w:bottom w:val="nil"/>
              <w:right w:val="single" w:sz="4" w:space="0" w:color="auto"/>
            </w:tcBorders>
            <w:shd w:val="clear" w:color="auto" w:fill="auto"/>
            <w:vAlign w:val="center"/>
            <w:hideMark/>
          </w:tcPr>
          <w:p w14:paraId="46292980" w14:textId="2050F95C" w:rsidR="001C5E65" w:rsidRPr="001C5E65" w:rsidDel="00DE3725" w:rsidRDefault="001C5E65" w:rsidP="001C5E65">
            <w:pPr>
              <w:spacing w:after="0" w:line="240" w:lineRule="auto"/>
              <w:jc w:val="center"/>
              <w:rPr>
                <w:del w:id="7564" w:author="Diana Gonzalez Garcia" w:date="2021-05-10T07:11:00Z"/>
                <w:rFonts w:ascii="Calibri" w:hAnsi="Calibri" w:cs="Calibri"/>
                <w:color w:val="000000"/>
                <w:sz w:val="18"/>
                <w:szCs w:val="18"/>
                <w:lang w:eastAsia="es-CO"/>
              </w:rPr>
            </w:pPr>
            <w:del w:id="7565" w:author="Diana Gonzalez Garcia" w:date="2021-05-10T07:11:00Z">
              <w:r w:rsidRPr="001C5E65" w:rsidDel="00DE3725">
                <w:rPr>
                  <w:rFonts w:ascii="Calibri" w:hAnsi="Calibri" w:cs="Calibri"/>
                  <w:color w:val="000000"/>
                  <w:sz w:val="18"/>
                  <w:szCs w:val="18"/>
                  <w:lang w:eastAsia="es-CO"/>
                </w:rPr>
                <w:delText>($ / m2)</w:delText>
              </w:r>
            </w:del>
          </w:p>
        </w:tc>
        <w:tc>
          <w:tcPr>
            <w:tcW w:w="369" w:type="pct"/>
            <w:tcBorders>
              <w:top w:val="nil"/>
              <w:left w:val="nil"/>
              <w:bottom w:val="single" w:sz="4" w:space="0" w:color="auto"/>
              <w:right w:val="single" w:sz="4" w:space="0" w:color="auto"/>
            </w:tcBorders>
            <w:shd w:val="clear" w:color="auto" w:fill="auto"/>
            <w:vAlign w:val="center"/>
            <w:hideMark/>
          </w:tcPr>
          <w:p w14:paraId="3429F150" w14:textId="53A9D32E" w:rsidR="001C5E65" w:rsidRPr="001C5E65" w:rsidDel="00DE3725" w:rsidRDefault="001C5E65" w:rsidP="001C5E65">
            <w:pPr>
              <w:spacing w:after="0" w:line="240" w:lineRule="auto"/>
              <w:jc w:val="center"/>
              <w:rPr>
                <w:del w:id="7566" w:author="Diana Gonzalez Garcia" w:date="2021-05-10T07:11:00Z"/>
                <w:rFonts w:ascii="Calibri" w:hAnsi="Calibri" w:cs="Calibri"/>
                <w:color w:val="000000"/>
                <w:sz w:val="18"/>
                <w:szCs w:val="18"/>
                <w:lang w:eastAsia="es-CO"/>
              </w:rPr>
            </w:pPr>
            <w:del w:id="7567" w:author="Diana Gonzalez Garcia" w:date="2021-05-10T07:11:00Z">
              <w:r w:rsidRPr="001C5E65" w:rsidDel="00DE3725">
                <w:rPr>
                  <w:rFonts w:ascii="Calibri" w:hAnsi="Calibri" w:cs="Calibri"/>
                  <w:color w:val="000000"/>
                  <w:sz w:val="18"/>
                  <w:szCs w:val="18"/>
                  <w:lang w:eastAsia="es-CO"/>
                </w:rPr>
                <w:delText>Edad</w:delText>
              </w:r>
            </w:del>
          </w:p>
        </w:tc>
        <w:tc>
          <w:tcPr>
            <w:tcW w:w="1798" w:type="pct"/>
            <w:tcBorders>
              <w:top w:val="nil"/>
              <w:left w:val="single" w:sz="4" w:space="0" w:color="auto"/>
              <w:bottom w:val="nil"/>
              <w:right w:val="single" w:sz="4" w:space="0" w:color="auto"/>
            </w:tcBorders>
            <w:shd w:val="clear" w:color="auto" w:fill="auto"/>
            <w:vAlign w:val="center"/>
            <w:hideMark/>
          </w:tcPr>
          <w:p w14:paraId="481B4D6C" w14:textId="2667A295" w:rsidR="001C5E65" w:rsidRPr="001C5E65" w:rsidDel="00DE3725" w:rsidRDefault="001C5E65" w:rsidP="001C5E65">
            <w:pPr>
              <w:spacing w:after="0" w:line="240" w:lineRule="auto"/>
              <w:jc w:val="both"/>
              <w:rPr>
                <w:del w:id="7568" w:author="Diana Gonzalez Garcia" w:date="2021-05-10T07:11:00Z"/>
                <w:rFonts w:ascii="Calibri" w:hAnsi="Calibri" w:cs="Calibri"/>
                <w:color w:val="000000"/>
                <w:sz w:val="18"/>
                <w:szCs w:val="18"/>
                <w:lang w:eastAsia="es-CO"/>
              </w:rPr>
            </w:pPr>
            <w:del w:id="7569" w:author="Diana Gonzalez Garcia" w:date="2021-05-10T07:11:00Z">
              <w:r w:rsidRPr="001C5E65" w:rsidDel="00DE3725">
                <w:rPr>
                  <w:rFonts w:ascii="Calibri" w:hAnsi="Calibri" w:cs="Calibri"/>
                  <w:color w:val="000000"/>
                  <w:sz w:val="18"/>
                  <w:szCs w:val="18"/>
                  <w:lang w:eastAsia="es-CO"/>
                </w:rPr>
                <w:delText>Para predios con puntajes superiores a 100,  la variable modelo es avalúo especial.</w:delText>
              </w:r>
            </w:del>
          </w:p>
        </w:tc>
        <w:tc>
          <w:tcPr>
            <w:tcW w:w="330" w:type="pct"/>
            <w:vMerge/>
            <w:tcBorders>
              <w:top w:val="nil"/>
              <w:left w:val="nil"/>
              <w:bottom w:val="single" w:sz="4" w:space="0" w:color="auto"/>
              <w:right w:val="single" w:sz="4" w:space="0" w:color="auto"/>
            </w:tcBorders>
            <w:vAlign w:val="center"/>
            <w:hideMark/>
          </w:tcPr>
          <w:p w14:paraId="5A760D63" w14:textId="70D4F190" w:rsidR="001C5E65" w:rsidRPr="001C5E65" w:rsidDel="00DE3725" w:rsidRDefault="001C5E65" w:rsidP="001C5E65">
            <w:pPr>
              <w:spacing w:after="0" w:line="240" w:lineRule="auto"/>
              <w:rPr>
                <w:del w:id="7570" w:author="Diana Gonzalez Garcia" w:date="2021-05-10T07:11:00Z"/>
                <w:rFonts w:ascii="Calibri" w:hAnsi="Calibri" w:cs="Calibri"/>
                <w:color w:val="000000"/>
                <w:sz w:val="18"/>
                <w:szCs w:val="18"/>
                <w:lang w:eastAsia="es-CO"/>
              </w:rPr>
            </w:pPr>
          </w:p>
        </w:tc>
        <w:tc>
          <w:tcPr>
            <w:tcW w:w="1249" w:type="pct"/>
            <w:vMerge/>
            <w:tcBorders>
              <w:top w:val="nil"/>
              <w:left w:val="single" w:sz="4" w:space="0" w:color="auto"/>
              <w:bottom w:val="single" w:sz="4" w:space="0" w:color="auto"/>
              <w:right w:val="single" w:sz="4" w:space="0" w:color="auto"/>
            </w:tcBorders>
            <w:vAlign w:val="center"/>
            <w:hideMark/>
          </w:tcPr>
          <w:p w14:paraId="7DEC710B" w14:textId="34440D6F" w:rsidR="001C5E65" w:rsidRPr="001C5E65" w:rsidDel="00DE3725" w:rsidRDefault="001C5E65" w:rsidP="001C5E65">
            <w:pPr>
              <w:spacing w:after="0" w:line="240" w:lineRule="auto"/>
              <w:rPr>
                <w:del w:id="7571" w:author="Diana Gonzalez Garcia" w:date="2021-05-10T07:11:00Z"/>
                <w:rFonts w:ascii="Calibri" w:hAnsi="Calibri" w:cs="Calibri"/>
                <w:color w:val="000000"/>
                <w:sz w:val="18"/>
                <w:szCs w:val="18"/>
                <w:lang w:eastAsia="es-CO"/>
              </w:rPr>
            </w:pPr>
          </w:p>
        </w:tc>
      </w:tr>
      <w:tr w:rsidR="001C5E65" w:rsidRPr="001C5E65" w:rsidDel="00DE3725" w14:paraId="72EA1C72" w14:textId="0121CA31" w:rsidTr="001C5E65">
        <w:trPr>
          <w:trHeight w:val="1500"/>
          <w:del w:id="7572" w:author="Diana Gonzalez Garcia" w:date="2021-05-10T07:11:00Z"/>
        </w:trPr>
        <w:tc>
          <w:tcPr>
            <w:tcW w:w="403" w:type="pct"/>
            <w:vMerge/>
            <w:tcBorders>
              <w:top w:val="nil"/>
              <w:left w:val="single" w:sz="4" w:space="0" w:color="auto"/>
              <w:bottom w:val="single" w:sz="4" w:space="0" w:color="auto"/>
              <w:right w:val="single" w:sz="4" w:space="0" w:color="auto"/>
            </w:tcBorders>
            <w:vAlign w:val="center"/>
            <w:hideMark/>
          </w:tcPr>
          <w:p w14:paraId="57C66C96" w14:textId="4FD956B0" w:rsidR="001C5E65" w:rsidRPr="001C5E65" w:rsidDel="00DE3725" w:rsidRDefault="001C5E65" w:rsidP="001C5E65">
            <w:pPr>
              <w:spacing w:after="0" w:line="240" w:lineRule="auto"/>
              <w:rPr>
                <w:del w:id="7573" w:author="Diana Gonzalez Garcia" w:date="2021-05-10T07:11:00Z"/>
                <w:rFonts w:ascii="Calibri" w:hAnsi="Calibri" w:cs="Calibri"/>
                <w:color w:val="000000"/>
                <w:sz w:val="18"/>
                <w:szCs w:val="18"/>
                <w:lang w:eastAsia="es-CO"/>
              </w:rPr>
            </w:pPr>
          </w:p>
        </w:tc>
        <w:tc>
          <w:tcPr>
            <w:tcW w:w="403" w:type="pct"/>
            <w:vMerge/>
            <w:tcBorders>
              <w:top w:val="nil"/>
              <w:left w:val="single" w:sz="4" w:space="0" w:color="auto"/>
              <w:bottom w:val="single" w:sz="4" w:space="0" w:color="auto"/>
              <w:right w:val="single" w:sz="4" w:space="0" w:color="auto"/>
            </w:tcBorders>
            <w:vAlign w:val="center"/>
            <w:hideMark/>
          </w:tcPr>
          <w:p w14:paraId="7240AE00" w14:textId="5FDF76BA" w:rsidR="001C5E65" w:rsidRPr="001C5E65" w:rsidDel="00DE3725" w:rsidRDefault="001C5E65" w:rsidP="001C5E65">
            <w:pPr>
              <w:spacing w:after="0" w:line="240" w:lineRule="auto"/>
              <w:rPr>
                <w:del w:id="7574" w:author="Diana Gonzalez Garcia" w:date="2021-05-10T07:11:00Z"/>
                <w:rFonts w:ascii="Calibri" w:hAnsi="Calibri" w:cs="Calibri"/>
                <w:sz w:val="18"/>
                <w:szCs w:val="18"/>
                <w:lang w:eastAsia="es-CO"/>
              </w:rPr>
            </w:pPr>
          </w:p>
        </w:tc>
        <w:tc>
          <w:tcPr>
            <w:tcW w:w="447" w:type="pct"/>
            <w:tcBorders>
              <w:top w:val="nil"/>
              <w:left w:val="nil"/>
              <w:bottom w:val="single" w:sz="4" w:space="0" w:color="auto"/>
              <w:right w:val="single" w:sz="4" w:space="0" w:color="auto"/>
            </w:tcBorders>
            <w:shd w:val="clear" w:color="auto" w:fill="auto"/>
            <w:vAlign w:val="center"/>
            <w:hideMark/>
          </w:tcPr>
          <w:p w14:paraId="36602B57" w14:textId="5056B8A6" w:rsidR="001C5E65" w:rsidRPr="001C5E65" w:rsidDel="00DE3725" w:rsidRDefault="001C5E65" w:rsidP="001C5E65">
            <w:pPr>
              <w:spacing w:after="0" w:line="240" w:lineRule="auto"/>
              <w:rPr>
                <w:del w:id="7575" w:author="Diana Gonzalez Garcia" w:date="2021-05-10T07:11:00Z"/>
                <w:rFonts w:ascii="Calibri" w:hAnsi="Calibri" w:cs="Calibri"/>
                <w:color w:val="000000"/>
                <w:sz w:val="18"/>
                <w:szCs w:val="18"/>
                <w:lang w:eastAsia="es-CO"/>
              </w:rPr>
            </w:pPr>
            <w:del w:id="7576" w:author="Diana Gonzalez Garcia" w:date="2021-05-10T07:11:00Z">
              <w:r w:rsidRPr="001C5E65" w:rsidDel="00DE3725">
                <w:rPr>
                  <w:rFonts w:ascii="Calibri" w:hAnsi="Calibri" w:cs="Calibri"/>
                  <w:color w:val="000000"/>
                  <w:sz w:val="18"/>
                  <w:szCs w:val="18"/>
                  <w:lang w:eastAsia="es-CO"/>
                </w:rPr>
                <w:delText> </w:delText>
              </w:r>
            </w:del>
          </w:p>
        </w:tc>
        <w:tc>
          <w:tcPr>
            <w:tcW w:w="369" w:type="pct"/>
            <w:tcBorders>
              <w:top w:val="nil"/>
              <w:left w:val="nil"/>
              <w:bottom w:val="single" w:sz="4" w:space="0" w:color="auto"/>
              <w:right w:val="single" w:sz="4" w:space="0" w:color="auto"/>
            </w:tcBorders>
            <w:shd w:val="clear" w:color="auto" w:fill="auto"/>
            <w:vAlign w:val="center"/>
            <w:hideMark/>
          </w:tcPr>
          <w:p w14:paraId="226B6D77" w14:textId="768A61FE" w:rsidR="001C5E65" w:rsidRPr="001C5E65" w:rsidDel="00DE3725" w:rsidRDefault="001C5E65" w:rsidP="001C5E65">
            <w:pPr>
              <w:spacing w:after="0" w:line="240" w:lineRule="auto"/>
              <w:jc w:val="center"/>
              <w:rPr>
                <w:del w:id="7577" w:author="Diana Gonzalez Garcia" w:date="2021-05-10T07:11:00Z"/>
                <w:rFonts w:ascii="Calibri" w:hAnsi="Calibri" w:cs="Calibri"/>
                <w:color w:val="000000"/>
                <w:sz w:val="18"/>
                <w:szCs w:val="18"/>
                <w:lang w:eastAsia="es-CO"/>
              </w:rPr>
            </w:pPr>
            <w:del w:id="7578" w:author="Diana Gonzalez Garcia" w:date="2021-05-10T07:11:00Z">
              <w:r w:rsidRPr="001C5E65" w:rsidDel="00DE3725">
                <w:rPr>
                  <w:rFonts w:ascii="Calibri" w:hAnsi="Calibri" w:cs="Calibri"/>
                  <w:color w:val="000000"/>
                  <w:sz w:val="18"/>
                  <w:szCs w:val="18"/>
                  <w:lang w:eastAsia="es-CO"/>
                </w:rPr>
                <w:delText>Área construida por unidad calificada</w:delText>
              </w:r>
            </w:del>
          </w:p>
        </w:tc>
        <w:tc>
          <w:tcPr>
            <w:tcW w:w="1798" w:type="pct"/>
            <w:tcBorders>
              <w:top w:val="nil"/>
              <w:left w:val="single" w:sz="4" w:space="0" w:color="auto"/>
              <w:bottom w:val="single" w:sz="4" w:space="0" w:color="auto"/>
              <w:right w:val="single" w:sz="4" w:space="0" w:color="auto"/>
            </w:tcBorders>
            <w:shd w:val="clear" w:color="auto" w:fill="auto"/>
            <w:vAlign w:val="center"/>
            <w:hideMark/>
          </w:tcPr>
          <w:p w14:paraId="0E53454D" w14:textId="2D37E885" w:rsidR="001C5E65" w:rsidRPr="001C5E65" w:rsidDel="00DE3725" w:rsidRDefault="001C5E65" w:rsidP="001C5E65">
            <w:pPr>
              <w:spacing w:after="0" w:line="240" w:lineRule="auto"/>
              <w:jc w:val="both"/>
              <w:rPr>
                <w:del w:id="7579" w:author="Diana Gonzalez Garcia" w:date="2021-05-10T07:11:00Z"/>
                <w:rFonts w:ascii="Calibri" w:hAnsi="Calibri" w:cs="Calibri"/>
                <w:color w:val="000000"/>
                <w:sz w:val="18"/>
                <w:szCs w:val="18"/>
                <w:lang w:eastAsia="es-CO"/>
              </w:rPr>
            </w:pPr>
            <w:del w:id="7580" w:author="Diana Gonzalez Garcia" w:date="2021-05-10T07:11:00Z">
              <w:r w:rsidRPr="001C5E65" w:rsidDel="00DE3725">
                <w:rPr>
                  <w:rFonts w:ascii="Calibri" w:hAnsi="Calibri" w:cs="Calibri"/>
                  <w:color w:val="000000"/>
                  <w:sz w:val="18"/>
                  <w:szCs w:val="18"/>
                  <w:lang w:eastAsia="es-CO"/>
                </w:rPr>
                <w:delText>Para predios con área superiores a 10.000 m2 la variable modelo es avalúo especial.</w:delText>
              </w:r>
            </w:del>
          </w:p>
        </w:tc>
        <w:tc>
          <w:tcPr>
            <w:tcW w:w="330" w:type="pct"/>
            <w:vMerge/>
            <w:tcBorders>
              <w:top w:val="nil"/>
              <w:left w:val="nil"/>
              <w:bottom w:val="single" w:sz="4" w:space="0" w:color="auto"/>
              <w:right w:val="single" w:sz="4" w:space="0" w:color="auto"/>
            </w:tcBorders>
            <w:vAlign w:val="center"/>
            <w:hideMark/>
          </w:tcPr>
          <w:p w14:paraId="2B9650FF" w14:textId="54DFF4CE" w:rsidR="001C5E65" w:rsidRPr="001C5E65" w:rsidDel="00DE3725" w:rsidRDefault="001C5E65" w:rsidP="001C5E65">
            <w:pPr>
              <w:spacing w:after="0" w:line="240" w:lineRule="auto"/>
              <w:rPr>
                <w:del w:id="7581" w:author="Diana Gonzalez Garcia" w:date="2021-05-10T07:11:00Z"/>
                <w:rFonts w:ascii="Calibri" w:hAnsi="Calibri" w:cs="Calibri"/>
                <w:color w:val="000000"/>
                <w:sz w:val="18"/>
                <w:szCs w:val="18"/>
                <w:lang w:eastAsia="es-CO"/>
              </w:rPr>
            </w:pPr>
          </w:p>
        </w:tc>
        <w:tc>
          <w:tcPr>
            <w:tcW w:w="1249" w:type="pct"/>
            <w:vMerge/>
            <w:tcBorders>
              <w:top w:val="nil"/>
              <w:left w:val="single" w:sz="4" w:space="0" w:color="auto"/>
              <w:bottom w:val="single" w:sz="4" w:space="0" w:color="auto"/>
              <w:right w:val="single" w:sz="4" w:space="0" w:color="auto"/>
            </w:tcBorders>
            <w:vAlign w:val="center"/>
            <w:hideMark/>
          </w:tcPr>
          <w:p w14:paraId="40AE1F0D" w14:textId="2EBF6F69" w:rsidR="001C5E65" w:rsidRPr="001C5E65" w:rsidDel="00DE3725" w:rsidRDefault="001C5E65" w:rsidP="001C5E65">
            <w:pPr>
              <w:spacing w:after="0" w:line="240" w:lineRule="auto"/>
              <w:rPr>
                <w:del w:id="7582" w:author="Diana Gonzalez Garcia" w:date="2021-05-10T07:11:00Z"/>
                <w:rFonts w:ascii="Calibri" w:hAnsi="Calibri" w:cs="Calibri"/>
                <w:color w:val="000000"/>
                <w:sz w:val="18"/>
                <w:szCs w:val="18"/>
                <w:lang w:eastAsia="es-CO"/>
              </w:rPr>
            </w:pPr>
          </w:p>
        </w:tc>
      </w:tr>
    </w:tbl>
    <w:p w14:paraId="3A825944" w14:textId="750B4831" w:rsidR="001C5E65" w:rsidDel="000C54FD" w:rsidRDefault="001C5E65" w:rsidP="00B1017C">
      <w:pPr>
        <w:tabs>
          <w:tab w:val="left" w:pos="8931"/>
        </w:tabs>
        <w:ind w:right="49"/>
        <w:rPr>
          <w:del w:id="7583" w:author="Diana Gonzalez Garcia" w:date="2021-05-10T07:05:00Z"/>
          <w:b/>
          <w:sz w:val="24"/>
          <w:szCs w:val="24"/>
        </w:rPr>
      </w:pPr>
    </w:p>
    <w:p w14:paraId="6DA51039" w14:textId="60834EB7" w:rsidR="001C5E65" w:rsidDel="000C54FD" w:rsidRDefault="001C5E65" w:rsidP="00B1017C">
      <w:pPr>
        <w:tabs>
          <w:tab w:val="left" w:pos="8931"/>
        </w:tabs>
        <w:ind w:right="49"/>
        <w:rPr>
          <w:del w:id="7584" w:author="Diana Gonzalez Garcia" w:date="2021-05-10T07:05:00Z"/>
          <w:b/>
          <w:sz w:val="24"/>
          <w:szCs w:val="24"/>
        </w:rPr>
      </w:pPr>
    </w:p>
    <w:p w14:paraId="04A11429" w14:textId="286FB51F" w:rsidR="001C5E65" w:rsidDel="000C54FD" w:rsidRDefault="001C5E65" w:rsidP="00B1017C">
      <w:pPr>
        <w:tabs>
          <w:tab w:val="left" w:pos="8931"/>
        </w:tabs>
        <w:ind w:right="49"/>
        <w:rPr>
          <w:del w:id="7585" w:author="Diana Gonzalez Garcia" w:date="2021-05-10T07:05:00Z"/>
          <w:b/>
          <w:sz w:val="24"/>
          <w:szCs w:val="24"/>
        </w:rPr>
      </w:pPr>
    </w:p>
    <w:p w14:paraId="3499D8B5" w14:textId="60843CA7" w:rsidR="001C5E65" w:rsidDel="000C54FD" w:rsidRDefault="001C5E65" w:rsidP="00B1017C">
      <w:pPr>
        <w:tabs>
          <w:tab w:val="left" w:pos="8931"/>
        </w:tabs>
        <w:ind w:right="49"/>
        <w:rPr>
          <w:del w:id="7586" w:author="Diana Gonzalez Garcia" w:date="2021-05-10T07:05:00Z"/>
          <w:b/>
          <w:sz w:val="24"/>
          <w:szCs w:val="24"/>
        </w:rPr>
      </w:pPr>
    </w:p>
    <w:p w14:paraId="6D16119A" w14:textId="4C17BD11" w:rsidR="001C5E65" w:rsidDel="000C54FD" w:rsidRDefault="001C5E65" w:rsidP="00B1017C">
      <w:pPr>
        <w:tabs>
          <w:tab w:val="left" w:pos="8931"/>
        </w:tabs>
        <w:ind w:right="49"/>
        <w:rPr>
          <w:del w:id="7587" w:author="Diana Gonzalez Garcia" w:date="2021-05-10T07:05:00Z"/>
          <w:b/>
          <w:sz w:val="24"/>
          <w:szCs w:val="24"/>
        </w:rPr>
      </w:pPr>
    </w:p>
    <w:p w14:paraId="6DFB4F1B" w14:textId="45BD0C51" w:rsidR="001C5E65" w:rsidDel="000C54FD" w:rsidRDefault="001C5E65" w:rsidP="00B1017C">
      <w:pPr>
        <w:tabs>
          <w:tab w:val="left" w:pos="8931"/>
        </w:tabs>
        <w:ind w:right="49"/>
        <w:rPr>
          <w:del w:id="7588" w:author="Diana Gonzalez Garcia" w:date="2021-05-10T07:05:00Z"/>
          <w:b/>
          <w:sz w:val="24"/>
          <w:szCs w:val="24"/>
        </w:rPr>
      </w:pPr>
    </w:p>
    <w:p w14:paraId="4BC1E951" w14:textId="008E62C9" w:rsidR="001C5E65" w:rsidDel="000C54FD" w:rsidRDefault="001C5E65" w:rsidP="00B1017C">
      <w:pPr>
        <w:tabs>
          <w:tab w:val="left" w:pos="8931"/>
        </w:tabs>
        <w:ind w:right="49"/>
        <w:rPr>
          <w:del w:id="7589" w:author="Diana Gonzalez Garcia" w:date="2021-05-10T07:05:00Z"/>
          <w:b/>
          <w:sz w:val="24"/>
          <w:szCs w:val="24"/>
        </w:rPr>
      </w:pPr>
    </w:p>
    <w:p w14:paraId="21E45490" w14:textId="717066F3" w:rsidR="001C5E65" w:rsidDel="000C54FD" w:rsidRDefault="001C5E65" w:rsidP="00B1017C">
      <w:pPr>
        <w:tabs>
          <w:tab w:val="left" w:pos="8931"/>
        </w:tabs>
        <w:ind w:right="49"/>
        <w:rPr>
          <w:del w:id="7590" w:author="Diana Gonzalez Garcia" w:date="2021-05-10T07:05:00Z"/>
          <w:b/>
          <w:sz w:val="24"/>
          <w:szCs w:val="24"/>
        </w:rPr>
      </w:pPr>
    </w:p>
    <w:p w14:paraId="67E2F102" w14:textId="002A5F62" w:rsidR="001C5E65" w:rsidDel="000C54FD" w:rsidRDefault="001C5E65" w:rsidP="00B1017C">
      <w:pPr>
        <w:tabs>
          <w:tab w:val="left" w:pos="8931"/>
        </w:tabs>
        <w:ind w:right="49"/>
        <w:rPr>
          <w:del w:id="7591" w:author="Diana Gonzalez Garcia" w:date="2021-05-10T07:05:00Z"/>
          <w:b/>
          <w:sz w:val="24"/>
          <w:szCs w:val="24"/>
        </w:rPr>
      </w:pPr>
    </w:p>
    <w:p w14:paraId="53413E74" w14:textId="7499EF37" w:rsidR="001C5E65" w:rsidDel="000C54FD" w:rsidRDefault="001C5E65" w:rsidP="00B1017C">
      <w:pPr>
        <w:tabs>
          <w:tab w:val="left" w:pos="8931"/>
        </w:tabs>
        <w:ind w:right="49"/>
        <w:rPr>
          <w:del w:id="7592" w:author="Diana Gonzalez Garcia" w:date="2021-05-10T07:05:00Z"/>
          <w:b/>
          <w:sz w:val="24"/>
          <w:szCs w:val="24"/>
        </w:rPr>
      </w:pPr>
    </w:p>
    <w:p w14:paraId="3D3D285D" w14:textId="507B0F29" w:rsidR="001C5E65" w:rsidDel="000C54FD" w:rsidRDefault="001C5E65" w:rsidP="00B1017C">
      <w:pPr>
        <w:tabs>
          <w:tab w:val="left" w:pos="8931"/>
        </w:tabs>
        <w:ind w:right="49"/>
        <w:rPr>
          <w:del w:id="7593" w:author="Diana Gonzalez Garcia" w:date="2021-05-10T07:05:00Z"/>
          <w:b/>
          <w:sz w:val="24"/>
          <w:szCs w:val="24"/>
        </w:rPr>
      </w:pPr>
    </w:p>
    <w:p w14:paraId="01C392FB" w14:textId="1C017BA0" w:rsidR="001C5E65" w:rsidDel="000C54FD" w:rsidRDefault="001C5E65" w:rsidP="00B1017C">
      <w:pPr>
        <w:tabs>
          <w:tab w:val="left" w:pos="8931"/>
        </w:tabs>
        <w:ind w:right="49"/>
        <w:rPr>
          <w:del w:id="7594" w:author="Diana Gonzalez Garcia" w:date="2021-05-10T07:05:00Z"/>
          <w:b/>
          <w:sz w:val="24"/>
          <w:szCs w:val="24"/>
        </w:rPr>
      </w:pPr>
    </w:p>
    <w:p w14:paraId="288ACCB9" w14:textId="7FF079E5" w:rsidR="001C5E65" w:rsidDel="000C54FD" w:rsidRDefault="001C5E65" w:rsidP="00B1017C">
      <w:pPr>
        <w:tabs>
          <w:tab w:val="left" w:pos="8931"/>
        </w:tabs>
        <w:ind w:right="49"/>
        <w:rPr>
          <w:del w:id="7595" w:author="Diana Gonzalez Garcia" w:date="2021-05-10T07:05:00Z"/>
          <w:b/>
          <w:sz w:val="24"/>
          <w:szCs w:val="24"/>
        </w:rPr>
      </w:pPr>
    </w:p>
    <w:p w14:paraId="002B916C" w14:textId="47813F0D" w:rsidR="001C5E65" w:rsidDel="000C54FD" w:rsidRDefault="001C5E65" w:rsidP="00B1017C">
      <w:pPr>
        <w:tabs>
          <w:tab w:val="left" w:pos="8931"/>
        </w:tabs>
        <w:ind w:right="49"/>
        <w:rPr>
          <w:del w:id="7596" w:author="Diana Gonzalez Garcia" w:date="2021-05-10T07:05:00Z"/>
          <w:b/>
          <w:sz w:val="24"/>
          <w:szCs w:val="24"/>
        </w:rPr>
      </w:pPr>
    </w:p>
    <w:p w14:paraId="3B3FF619" w14:textId="445CAF1D" w:rsidR="001C5E65" w:rsidDel="000C54FD" w:rsidRDefault="001C5E65" w:rsidP="00B1017C">
      <w:pPr>
        <w:tabs>
          <w:tab w:val="left" w:pos="8931"/>
        </w:tabs>
        <w:ind w:right="49"/>
        <w:rPr>
          <w:del w:id="7597" w:author="Diana Gonzalez Garcia" w:date="2021-05-10T07:05:00Z"/>
          <w:b/>
          <w:sz w:val="24"/>
          <w:szCs w:val="24"/>
        </w:rPr>
      </w:pPr>
    </w:p>
    <w:p w14:paraId="2FA041C5" w14:textId="32B6B9C3" w:rsidR="001C5E65" w:rsidDel="000C54FD" w:rsidRDefault="001C5E65" w:rsidP="00B1017C">
      <w:pPr>
        <w:tabs>
          <w:tab w:val="left" w:pos="8931"/>
        </w:tabs>
        <w:ind w:right="49"/>
        <w:rPr>
          <w:del w:id="7598" w:author="Diana Gonzalez Garcia" w:date="2021-05-10T07:05:00Z"/>
          <w:b/>
          <w:sz w:val="24"/>
          <w:szCs w:val="24"/>
        </w:rPr>
      </w:pPr>
    </w:p>
    <w:p w14:paraId="7382A075" w14:textId="27013998" w:rsidR="001C5E65" w:rsidDel="000C54FD" w:rsidRDefault="001C5E65" w:rsidP="00B1017C">
      <w:pPr>
        <w:tabs>
          <w:tab w:val="left" w:pos="8931"/>
        </w:tabs>
        <w:ind w:right="49"/>
        <w:rPr>
          <w:del w:id="7599" w:author="Diana Gonzalez Garcia" w:date="2021-05-10T07:05:00Z"/>
          <w:b/>
          <w:sz w:val="24"/>
          <w:szCs w:val="24"/>
        </w:rPr>
      </w:pPr>
    </w:p>
    <w:p w14:paraId="7B816324" w14:textId="4CDD870C" w:rsidR="001C5E65" w:rsidDel="000C54FD" w:rsidRDefault="001C5E65" w:rsidP="00B1017C">
      <w:pPr>
        <w:tabs>
          <w:tab w:val="left" w:pos="8931"/>
        </w:tabs>
        <w:ind w:right="49"/>
        <w:rPr>
          <w:del w:id="7600" w:author="Diana Gonzalez Garcia" w:date="2021-05-10T07:05:00Z"/>
          <w:b/>
          <w:sz w:val="24"/>
          <w:szCs w:val="24"/>
        </w:rPr>
      </w:pPr>
    </w:p>
    <w:p w14:paraId="061357AF" w14:textId="6992ABF4" w:rsidR="001C5E65" w:rsidDel="000C54FD" w:rsidRDefault="001C5E65" w:rsidP="00B1017C">
      <w:pPr>
        <w:tabs>
          <w:tab w:val="left" w:pos="8931"/>
        </w:tabs>
        <w:ind w:right="49"/>
        <w:rPr>
          <w:del w:id="7601" w:author="Diana Gonzalez Garcia" w:date="2021-05-10T07:05:00Z"/>
          <w:b/>
          <w:sz w:val="24"/>
          <w:szCs w:val="24"/>
        </w:rPr>
      </w:pPr>
    </w:p>
    <w:p w14:paraId="36607A29" w14:textId="3ADB8C41" w:rsidR="001C5E65" w:rsidDel="000C54FD" w:rsidRDefault="001C5E65" w:rsidP="00B1017C">
      <w:pPr>
        <w:tabs>
          <w:tab w:val="left" w:pos="8931"/>
        </w:tabs>
        <w:ind w:right="49"/>
        <w:rPr>
          <w:del w:id="7602" w:author="Diana Gonzalez Garcia" w:date="2021-05-10T07:05:00Z"/>
          <w:b/>
          <w:sz w:val="24"/>
          <w:szCs w:val="24"/>
        </w:rPr>
      </w:pPr>
    </w:p>
    <w:p w14:paraId="33AC3872" w14:textId="13A06093" w:rsidR="001C5E65" w:rsidDel="000C54FD" w:rsidRDefault="001C5E65" w:rsidP="00B1017C">
      <w:pPr>
        <w:tabs>
          <w:tab w:val="left" w:pos="8931"/>
        </w:tabs>
        <w:ind w:right="49"/>
        <w:rPr>
          <w:del w:id="7603" w:author="Diana Gonzalez Garcia" w:date="2021-05-10T07:05:00Z"/>
          <w:b/>
          <w:sz w:val="24"/>
          <w:szCs w:val="24"/>
        </w:rPr>
      </w:pPr>
    </w:p>
    <w:p w14:paraId="64374ED9" w14:textId="0AA59B68" w:rsidR="001C5E65" w:rsidDel="000C54FD" w:rsidRDefault="001C5E65" w:rsidP="00B1017C">
      <w:pPr>
        <w:tabs>
          <w:tab w:val="left" w:pos="8931"/>
        </w:tabs>
        <w:ind w:right="49"/>
        <w:rPr>
          <w:del w:id="7604" w:author="Diana Gonzalez Garcia" w:date="2021-05-10T07:05:00Z"/>
          <w:b/>
          <w:sz w:val="24"/>
          <w:szCs w:val="24"/>
        </w:rPr>
      </w:pPr>
    </w:p>
    <w:p w14:paraId="6CFF7780" w14:textId="0E479A82" w:rsidR="001C5E65" w:rsidDel="000C54FD" w:rsidRDefault="001C5E65" w:rsidP="00B1017C">
      <w:pPr>
        <w:tabs>
          <w:tab w:val="left" w:pos="8931"/>
        </w:tabs>
        <w:ind w:right="49"/>
        <w:rPr>
          <w:del w:id="7605" w:author="Diana Gonzalez Garcia" w:date="2021-05-10T07:05:00Z"/>
          <w:b/>
          <w:sz w:val="24"/>
          <w:szCs w:val="24"/>
        </w:rPr>
      </w:pPr>
    </w:p>
    <w:tbl>
      <w:tblPr>
        <w:tblW w:w="5958" w:type="pct"/>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Change w:id="7606" w:author="Diana Gonzalez Garcia" w:date="2021-05-10T07:20:00Z">
          <w:tblPr>
            <w:tblW w:w="527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PrChange>
      </w:tblPr>
      <w:tblGrid>
        <w:gridCol w:w="1052"/>
        <w:gridCol w:w="1420"/>
        <w:gridCol w:w="1523"/>
        <w:gridCol w:w="1092"/>
        <w:gridCol w:w="2760"/>
        <w:gridCol w:w="993"/>
        <w:gridCol w:w="1679"/>
        <w:tblGridChange w:id="7607">
          <w:tblGrid>
            <w:gridCol w:w="929"/>
            <w:gridCol w:w="1257"/>
            <w:gridCol w:w="1348"/>
            <w:gridCol w:w="965"/>
            <w:gridCol w:w="2442"/>
            <w:gridCol w:w="879"/>
            <w:gridCol w:w="1485"/>
          </w:tblGrid>
        </w:tblGridChange>
      </w:tblGrid>
      <w:tr w:rsidR="00F7374E" w:rsidRPr="00AD7DF4" w:rsidDel="00DE3725" w14:paraId="1FD4EA28" w14:textId="4FFA486F" w:rsidTr="00FF1E3F">
        <w:trPr>
          <w:trHeight w:val="840"/>
          <w:tblHeader/>
          <w:del w:id="7608" w:author="Diana Gonzalez Garcia" w:date="2021-05-10T07:12:00Z"/>
          <w:trPrChange w:id="7609" w:author="Diana Gonzalez Garcia" w:date="2021-05-10T07:20:00Z">
            <w:trPr>
              <w:trHeight w:val="840"/>
              <w:tblHeader/>
            </w:trPr>
          </w:trPrChange>
        </w:trPr>
        <w:tc>
          <w:tcPr>
            <w:tcW w:w="442" w:type="pct"/>
            <w:shd w:val="clear" w:color="000000" w:fill="D0CECE"/>
            <w:noWrap/>
            <w:vAlign w:val="center"/>
            <w:hideMark/>
            <w:tcPrChange w:id="7610" w:author="Diana Gonzalez Garcia" w:date="2021-05-10T07:20:00Z">
              <w:tcPr>
                <w:tcW w:w="499" w:type="pct"/>
                <w:shd w:val="clear" w:color="000000" w:fill="D0CECE"/>
                <w:noWrap/>
                <w:vAlign w:val="center"/>
                <w:hideMark/>
              </w:tcPr>
            </w:tcPrChange>
          </w:tcPr>
          <w:p w14:paraId="13846566" w14:textId="643AC47D" w:rsidR="00F7374E" w:rsidRPr="00AD7DF4" w:rsidDel="00DE3725" w:rsidRDefault="00F7374E" w:rsidP="001D1960">
            <w:pPr>
              <w:spacing w:after="0" w:line="240" w:lineRule="auto"/>
              <w:jc w:val="center"/>
              <w:rPr>
                <w:del w:id="7611" w:author="Diana Gonzalez Garcia" w:date="2021-05-10T07:12:00Z"/>
                <w:rFonts w:cstheme="minorHAnsi"/>
                <w:b/>
                <w:bCs/>
                <w:sz w:val="18"/>
                <w:szCs w:val="18"/>
                <w:lang w:eastAsia="es-CO"/>
              </w:rPr>
            </w:pPr>
            <w:del w:id="7612" w:author="Diana Gonzalez Garcia" w:date="2021-05-10T07:12:00Z">
              <w:r w:rsidRPr="00AD7DF4" w:rsidDel="00DE3725">
                <w:rPr>
                  <w:rFonts w:cstheme="minorHAnsi"/>
                  <w:b/>
                  <w:bCs/>
                  <w:sz w:val="18"/>
                  <w:szCs w:val="18"/>
                  <w:lang w:eastAsia="es-CO"/>
                </w:rPr>
                <w:delText>No. TABLA</w:delText>
              </w:r>
            </w:del>
          </w:p>
        </w:tc>
        <w:tc>
          <w:tcPr>
            <w:tcW w:w="597" w:type="pct"/>
            <w:shd w:val="clear" w:color="000000" w:fill="D0CECE"/>
            <w:vAlign w:val="center"/>
            <w:hideMark/>
            <w:tcPrChange w:id="7613" w:author="Diana Gonzalez Garcia" w:date="2021-05-10T07:20:00Z">
              <w:tcPr>
                <w:tcW w:w="675" w:type="pct"/>
                <w:shd w:val="clear" w:color="000000" w:fill="D0CECE"/>
                <w:vAlign w:val="center"/>
                <w:hideMark/>
              </w:tcPr>
            </w:tcPrChange>
          </w:tcPr>
          <w:p w14:paraId="5932A596" w14:textId="795F8D12" w:rsidR="00F7374E" w:rsidRPr="00AD7DF4" w:rsidDel="00DE3725" w:rsidRDefault="00F7374E" w:rsidP="001D1960">
            <w:pPr>
              <w:spacing w:after="0" w:line="240" w:lineRule="auto"/>
              <w:jc w:val="center"/>
              <w:rPr>
                <w:del w:id="7614" w:author="Diana Gonzalez Garcia" w:date="2021-05-10T07:12:00Z"/>
                <w:rFonts w:cstheme="minorHAnsi"/>
                <w:b/>
                <w:bCs/>
                <w:sz w:val="18"/>
                <w:szCs w:val="18"/>
                <w:lang w:eastAsia="es-CO"/>
              </w:rPr>
            </w:pPr>
            <w:del w:id="7615" w:author="Diana Gonzalez Garcia" w:date="2021-05-10T07:12:00Z">
              <w:r w:rsidRPr="00AD7DF4" w:rsidDel="00DE3725">
                <w:rPr>
                  <w:rFonts w:cstheme="minorHAnsi"/>
                  <w:b/>
                  <w:bCs/>
                  <w:sz w:val="18"/>
                  <w:szCs w:val="18"/>
                  <w:lang w:eastAsia="es-CO"/>
                </w:rPr>
                <w:delText>NOMBRE</w:delText>
              </w:r>
            </w:del>
          </w:p>
        </w:tc>
        <w:tc>
          <w:tcPr>
            <w:tcW w:w="641" w:type="pct"/>
            <w:shd w:val="clear" w:color="000000" w:fill="D0CECE"/>
            <w:vAlign w:val="center"/>
            <w:hideMark/>
            <w:tcPrChange w:id="7616" w:author="Diana Gonzalez Garcia" w:date="2021-05-10T07:20:00Z">
              <w:tcPr>
                <w:tcW w:w="724" w:type="pct"/>
                <w:shd w:val="clear" w:color="000000" w:fill="D0CECE"/>
                <w:vAlign w:val="center"/>
                <w:hideMark/>
              </w:tcPr>
            </w:tcPrChange>
          </w:tcPr>
          <w:p w14:paraId="070759CA" w14:textId="4CB2BD6D" w:rsidR="00F7374E" w:rsidRPr="00AD7DF4" w:rsidDel="00DE3725" w:rsidRDefault="00F7374E" w:rsidP="001D1960">
            <w:pPr>
              <w:spacing w:after="0" w:line="240" w:lineRule="auto"/>
              <w:jc w:val="center"/>
              <w:rPr>
                <w:del w:id="7617" w:author="Diana Gonzalez Garcia" w:date="2021-05-10T07:12:00Z"/>
                <w:rFonts w:cstheme="minorHAnsi"/>
                <w:b/>
                <w:bCs/>
                <w:sz w:val="18"/>
                <w:szCs w:val="18"/>
                <w:lang w:eastAsia="es-CO"/>
              </w:rPr>
            </w:pPr>
            <w:del w:id="7618" w:author="Diana Gonzalez Garcia" w:date="2021-05-10T07:12:00Z">
              <w:r w:rsidRPr="00AD7DF4" w:rsidDel="00DE3725">
                <w:rPr>
                  <w:rFonts w:cstheme="minorHAnsi"/>
                  <w:b/>
                  <w:bCs/>
                  <w:sz w:val="18"/>
                  <w:szCs w:val="18"/>
                  <w:lang w:eastAsia="es-CO"/>
                </w:rPr>
                <w:delText>TIPO VALOR DE CONSTRUCCIÓN</w:delText>
              </w:r>
            </w:del>
          </w:p>
        </w:tc>
        <w:tc>
          <w:tcPr>
            <w:tcW w:w="459" w:type="pct"/>
            <w:shd w:val="clear" w:color="000000" w:fill="D0CECE"/>
            <w:vAlign w:val="center"/>
            <w:hideMark/>
            <w:tcPrChange w:id="7619" w:author="Diana Gonzalez Garcia" w:date="2021-05-10T07:20:00Z">
              <w:tcPr>
                <w:tcW w:w="519" w:type="pct"/>
                <w:shd w:val="clear" w:color="000000" w:fill="D0CECE"/>
                <w:vAlign w:val="center"/>
                <w:hideMark/>
              </w:tcPr>
            </w:tcPrChange>
          </w:tcPr>
          <w:p w14:paraId="400C5C3F" w14:textId="7D6E1161" w:rsidR="00F7374E" w:rsidRPr="00AD7DF4" w:rsidDel="00DE3725" w:rsidRDefault="00F7374E" w:rsidP="001D1960">
            <w:pPr>
              <w:spacing w:after="0" w:line="240" w:lineRule="auto"/>
              <w:jc w:val="center"/>
              <w:rPr>
                <w:del w:id="7620" w:author="Diana Gonzalez Garcia" w:date="2021-05-10T07:12:00Z"/>
                <w:rFonts w:cstheme="minorHAnsi"/>
                <w:b/>
                <w:bCs/>
                <w:sz w:val="18"/>
                <w:szCs w:val="18"/>
                <w:lang w:eastAsia="es-CO"/>
              </w:rPr>
            </w:pPr>
            <w:del w:id="7621" w:author="Diana Gonzalez Garcia" w:date="2021-05-10T07:12:00Z">
              <w:r w:rsidRPr="00AD7DF4" w:rsidDel="00DE3725">
                <w:rPr>
                  <w:rFonts w:cstheme="minorHAnsi"/>
                  <w:b/>
                  <w:bCs/>
                  <w:sz w:val="18"/>
                  <w:szCs w:val="18"/>
                  <w:lang w:eastAsia="es-CO"/>
                </w:rPr>
                <w:delText>VARIABLES</w:delText>
              </w:r>
            </w:del>
          </w:p>
        </w:tc>
        <w:tc>
          <w:tcPr>
            <w:tcW w:w="1161" w:type="pct"/>
            <w:shd w:val="clear" w:color="000000" w:fill="D0CECE"/>
            <w:vAlign w:val="center"/>
            <w:hideMark/>
            <w:tcPrChange w:id="7622" w:author="Diana Gonzalez Garcia" w:date="2021-05-10T07:20:00Z">
              <w:tcPr>
                <w:tcW w:w="1312" w:type="pct"/>
                <w:shd w:val="clear" w:color="000000" w:fill="D0CECE"/>
                <w:vAlign w:val="center"/>
                <w:hideMark/>
              </w:tcPr>
            </w:tcPrChange>
          </w:tcPr>
          <w:p w14:paraId="353BA9C4" w14:textId="7519E747" w:rsidR="00F7374E" w:rsidRPr="00AD7DF4" w:rsidDel="00DE3725" w:rsidRDefault="00F7374E" w:rsidP="001D1960">
            <w:pPr>
              <w:spacing w:after="0" w:line="240" w:lineRule="auto"/>
              <w:jc w:val="center"/>
              <w:rPr>
                <w:del w:id="7623" w:author="Diana Gonzalez Garcia" w:date="2021-05-10T07:12:00Z"/>
                <w:rFonts w:cstheme="minorHAnsi"/>
                <w:b/>
                <w:bCs/>
                <w:sz w:val="18"/>
                <w:szCs w:val="18"/>
                <w:lang w:eastAsia="es-CO"/>
              </w:rPr>
            </w:pPr>
            <w:del w:id="7624" w:author="Diana Gonzalez Garcia" w:date="2021-05-10T07:12:00Z">
              <w:r w:rsidRPr="00AD7DF4" w:rsidDel="00DE3725">
                <w:rPr>
                  <w:rFonts w:cstheme="minorHAnsi"/>
                  <w:b/>
                  <w:bCs/>
                  <w:sz w:val="18"/>
                  <w:szCs w:val="18"/>
                  <w:lang w:eastAsia="es-CO"/>
                </w:rPr>
                <w:delText>CONDICIONES DE LIQUIDACIÓN</w:delText>
              </w:r>
            </w:del>
          </w:p>
        </w:tc>
        <w:tc>
          <w:tcPr>
            <w:tcW w:w="418" w:type="pct"/>
            <w:shd w:val="clear" w:color="000000" w:fill="D0CECE"/>
            <w:vAlign w:val="center"/>
            <w:hideMark/>
            <w:tcPrChange w:id="7625" w:author="Diana Gonzalez Garcia" w:date="2021-05-10T07:20:00Z">
              <w:tcPr>
                <w:tcW w:w="472" w:type="pct"/>
                <w:shd w:val="clear" w:color="000000" w:fill="D0CECE"/>
                <w:vAlign w:val="center"/>
                <w:hideMark/>
              </w:tcPr>
            </w:tcPrChange>
          </w:tcPr>
          <w:p w14:paraId="4CEC859D" w14:textId="5CD46CCB" w:rsidR="00F7374E" w:rsidRPr="00AD7DF4" w:rsidDel="00DE3725" w:rsidRDefault="00F7374E" w:rsidP="001D1960">
            <w:pPr>
              <w:spacing w:after="0" w:line="240" w:lineRule="auto"/>
              <w:jc w:val="center"/>
              <w:rPr>
                <w:del w:id="7626" w:author="Diana Gonzalez Garcia" w:date="2021-05-10T07:12:00Z"/>
                <w:rFonts w:cstheme="minorHAnsi"/>
                <w:b/>
                <w:bCs/>
                <w:sz w:val="18"/>
                <w:szCs w:val="18"/>
                <w:lang w:eastAsia="es-CO"/>
              </w:rPr>
            </w:pPr>
            <w:del w:id="7627" w:author="Diana Gonzalez Garcia" w:date="2021-05-10T07:12:00Z">
              <w:r w:rsidRPr="00AD7DF4" w:rsidDel="00DE3725">
                <w:rPr>
                  <w:rFonts w:cstheme="minorHAnsi"/>
                  <w:b/>
                  <w:bCs/>
                  <w:sz w:val="18"/>
                  <w:szCs w:val="18"/>
                  <w:lang w:eastAsia="es-CO"/>
                </w:rPr>
                <w:delText>VARIABLE MODELO</w:delText>
              </w:r>
            </w:del>
          </w:p>
        </w:tc>
        <w:tc>
          <w:tcPr>
            <w:tcW w:w="706" w:type="pct"/>
            <w:shd w:val="clear" w:color="000000" w:fill="D0CECE"/>
            <w:vAlign w:val="center"/>
            <w:hideMark/>
            <w:tcPrChange w:id="7628" w:author="Diana Gonzalez Garcia" w:date="2021-05-10T07:20:00Z">
              <w:tcPr>
                <w:tcW w:w="798" w:type="pct"/>
                <w:shd w:val="clear" w:color="000000" w:fill="D0CECE"/>
                <w:vAlign w:val="center"/>
                <w:hideMark/>
              </w:tcPr>
            </w:tcPrChange>
          </w:tcPr>
          <w:p w14:paraId="28CEC7D4" w14:textId="32CBD013" w:rsidR="00F7374E" w:rsidRPr="00AD7DF4" w:rsidDel="00DE3725" w:rsidRDefault="00F7374E" w:rsidP="001D1960">
            <w:pPr>
              <w:spacing w:after="0" w:line="240" w:lineRule="auto"/>
              <w:jc w:val="center"/>
              <w:rPr>
                <w:del w:id="7629" w:author="Diana Gonzalez Garcia" w:date="2021-05-10T07:12:00Z"/>
                <w:rFonts w:cstheme="minorHAnsi"/>
                <w:b/>
                <w:bCs/>
                <w:sz w:val="18"/>
                <w:szCs w:val="18"/>
                <w:lang w:eastAsia="es-CO"/>
              </w:rPr>
            </w:pPr>
            <w:del w:id="7630" w:author="Diana Gonzalez Garcia" w:date="2021-05-10T07:12:00Z">
              <w:r w:rsidRPr="00AD7DF4" w:rsidDel="00DE3725">
                <w:rPr>
                  <w:rFonts w:cstheme="minorHAnsi"/>
                  <w:b/>
                  <w:bCs/>
                  <w:sz w:val="18"/>
                  <w:szCs w:val="18"/>
                  <w:lang w:eastAsia="es-CO"/>
                </w:rPr>
                <w:delText>TIPOLOGÍA MANZANA o ZONA HOMOGÉNEA FÍSICA</w:delText>
              </w:r>
            </w:del>
          </w:p>
        </w:tc>
      </w:tr>
      <w:tr w:rsidR="00F7374E" w:rsidRPr="00AD7DF4" w:rsidDel="00DE3725" w14:paraId="4BD93658" w14:textId="25846340" w:rsidTr="00FF1E3F">
        <w:trPr>
          <w:trHeight w:val="3540"/>
          <w:del w:id="7631" w:author="Diana Gonzalez Garcia" w:date="2021-05-10T07:12:00Z"/>
          <w:trPrChange w:id="7632" w:author="Diana Gonzalez Garcia" w:date="2021-05-10T07:20:00Z">
            <w:trPr>
              <w:trHeight w:val="3540"/>
            </w:trPr>
          </w:trPrChange>
        </w:trPr>
        <w:tc>
          <w:tcPr>
            <w:tcW w:w="442" w:type="pct"/>
            <w:vMerge w:val="restart"/>
            <w:shd w:val="clear" w:color="auto" w:fill="auto"/>
            <w:noWrap/>
            <w:vAlign w:val="center"/>
            <w:hideMark/>
            <w:tcPrChange w:id="7633" w:author="Diana Gonzalez Garcia" w:date="2021-05-10T07:20:00Z">
              <w:tcPr>
                <w:tcW w:w="499" w:type="pct"/>
                <w:vMerge w:val="restart"/>
                <w:shd w:val="clear" w:color="auto" w:fill="auto"/>
                <w:noWrap/>
                <w:vAlign w:val="center"/>
                <w:hideMark/>
              </w:tcPr>
            </w:tcPrChange>
          </w:tcPr>
          <w:p w14:paraId="4627C7B7" w14:textId="2342A9BF" w:rsidR="00F7374E" w:rsidRPr="00AD7DF4" w:rsidDel="00DE3725" w:rsidRDefault="00F7374E" w:rsidP="001D1960">
            <w:pPr>
              <w:spacing w:after="0" w:line="240" w:lineRule="auto"/>
              <w:jc w:val="center"/>
              <w:rPr>
                <w:del w:id="7634" w:author="Diana Gonzalez Garcia" w:date="2021-05-10T07:12:00Z"/>
                <w:rFonts w:cstheme="minorHAnsi"/>
                <w:sz w:val="18"/>
                <w:szCs w:val="18"/>
                <w:lang w:eastAsia="es-CO"/>
              </w:rPr>
            </w:pPr>
            <w:del w:id="7635" w:author="Diana Gonzalez Garcia" w:date="2021-05-10T07:12:00Z">
              <w:r w:rsidRPr="00AD7DF4" w:rsidDel="00DE3725">
                <w:rPr>
                  <w:rFonts w:cstheme="minorHAnsi"/>
                  <w:sz w:val="18"/>
                  <w:szCs w:val="18"/>
                  <w:lang w:eastAsia="es-CO"/>
                </w:rPr>
                <w:delText>T01</w:delText>
              </w:r>
            </w:del>
          </w:p>
        </w:tc>
        <w:tc>
          <w:tcPr>
            <w:tcW w:w="597" w:type="pct"/>
            <w:vMerge w:val="restart"/>
            <w:shd w:val="clear" w:color="auto" w:fill="auto"/>
            <w:vAlign w:val="center"/>
            <w:hideMark/>
            <w:tcPrChange w:id="7636" w:author="Diana Gonzalez Garcia" w:date="2021-05-10T07:20:00Z">
              <w:tcPr>
                <w:tcW w:w="675" w:type="pct"/>
                <w:vMerge w:val="restart"/>
                <w:shd w:val="clear" w:color="auto" w:fill="auto"/>
                <w:vAlign w:val="center"/>
                <w:hideMark/>
              </w:tcPr>
            </w:tcPrChange>
          </w:tcPr>
          <w:p w14:paraId="7F258062" w14:textId="1AFF2DDC" w:rsidR="00F7374E" w:rsidRPr="00AD7DF4" w:rsidDel="00DE3725" w:rsidRDefault="00F7374E" w:rsidP="001D1960">
            <w:pPr>
              <w:spacing w:after="0" w:line="240" w:lineRule="auto"/>
              <w:jc w:val="center"/>
              <w:rPr>
                <w:del w:id="7637" w:author="Diana Gonzalez Garcia" w:date="2021-05-10T07:12:00Z"/>
                <w:rFonts w:cstheme="minorHAnsi"/>
                <w:sz w:val="18"/>
                <w:szCs w:val="18"/>
                <w:lang w:eastAsia="es-CO"/>
              </w:rPr>
            </w:pPr>
            <w:del w:id="7638" w:author="Diana Gonzalez Garcia" w:date="2021-05-10T07:12:00Z">
              <w:r w:rsidRPr="00AD7DF4" w:rsidDel="00DE3725">
                <w:rPr>
                  <w:rFonts w:cstheme="minorHAnsi"/>
                  <w:sz w:val="18"/>
                  <w:szCs w:val="18"/>
                  <w:lang w:eastAsia="es-CO"/>
                </w:rPr>
                <w:delText>Residencial</w:delText>
              </w:r>
            </w:del>
          </w:p>
        </w:tc>
        <w:tc>
          <w:tcPr>
            <w:tcW w:w="641" w:type="pct"/>
            <w:shd w:val="clear" w:color="auto" w:fill="auto"/>
            <w:noWrap/>
            <w:vAlign w:val="bottom"/>
            <w:hideMark/>
            <w:tcPrChange w:id="7639" w:author="Diana Gonzalez Garcia" w:date="2021-05-10T07:20:00Z">
              <w:tcPr>
                <w:tcW w:w="724" w:type="pct"/>
                <w:shd w:val="clear" w:color="auto" w:fill="auto"/>
                <w:noWrap/>
                <w:vAlign w:val="bottom"/>
                <w:hideMark/>
              </w:tcPr>
            </w:tcPrChange>
          </w:tcPr>
          <w:p w14:paraId="5CBB25B0" w14:textId="705CF889" w:rsidR="00F7374E" w:rsidRPr="00AD7DF4" w:rsidDel="00DE3725" w:rsidRDefault="00F7374E" w:rsidP="001D1960">
            <w:pPr>
              <w:spacing w:after="0" w:line="240" w:lineRule="auto"/>
              <w:rPr>
                <w:del w:id="7640" w:author="Diana Gonzalez Garcia" w:date="2021-05-10T07:12:00Z"/>
                <w:rFonts w:cstheme="minorHAnsi"/>
                <w:sz w:val="18"/>
                <w:szCs w:val="18"/>
                <w:lang w:eastAsia="es-CO"/>
              </w:rPr>
            </w:pPr>
            <w:del w:id="7641" w:author="Diana Gonzalez Garcia" w:date="2021-05-10T07:12:00Z">
              <w:r w:rsidRPr="00AD7DF4" w:rsidDel="00DE3725">
                <w:rPr>
                  <w:rFonts w:cstheme="minorHAnsi"/>
                  <w:sz w:val="18"/>
                  <w:szCs w:val="18"/>
                  <w:lang w:eastAsia="es-CO"/>
                </w:rPr>
                <w:delText> </w:delText>
              </w:r>
            </w:del>
          </w:p>
        </w:tc>
        <w:tc>
          <w:tcPr>
            <w:tcW w:w="459" w:type="pct"/>
            <w:shd w:val="clear" w:color="auto" w:fill="auto"/>
            <w:noWrap/>
            <w:vAlign w:val="bottom"/>
            <w:hideMark/>
            <w:tcPrChange w:id="7642" w:author="Diana Gonzalez Garcia" w:date="2021-05-10T07:20:00Z">
              <w:tcPr>
                <w:tcW w:w="519" w:type="pct"/>
                <w:shd w:val="clear" w:color="auto" w:fill="auto"/>
                <w:noWrap/>
                <w:vAlign w:val="bottom"/>
                <w:hideMark/>
              </w:tcPr>
            </w:tcPrChange>
          </w:tcPr>
          <w:p w14:paraId="12A1B4F8" w14:textId="5461468D" w:rsidR="00F7374E" w:rsidRPr="00AD7DF4" w:rsidDel="00DE3725" w:rsidRDefault="00F7374E" w:rsidP="001D1960">
            <w:pPr>
              <w:spacing w:after="0" w:line="240" w:lineRule="auto"/>
              <w:rPr>
                <w:del w:id="7643" w:author="Diana Gonzalez Garcia" w:date="2021-05-10T07:12:00Z"/>
                <w:rFonts w:cstheme="minorHAnsi"/>
                <w:sz w:val="18"/>
                <w:szCs w:val="18"/>
                <w:lang w:eastAsia="es-CO"/>
              </w:rPr>
            </w:pPr>
            <w:del w:id="7644" w:author="Diana Gonzalez Garcia" w:date="2021-05-10T07:12:00Z">
              <w:r w:rsidRPr="00AD7DF4" w:rsidDel="00DE3725">
                <w:rPr>
                  <w:rFonts w:cstheme="minorHAnsi"/>
                  <w:sz w:val="18"/>
                  <w:szCs w:val="18"/>
                  <w:lang w:eastAsia="es-CO"/>
                </w:rPr>
                <w:delText> </w:delText>
              </w:r>
            </w:del>
          </w:p>
        </w:tc>
        <w:tc>
          <w:tcPr>
            <w:tcW w:w="1161" w:type="pct"/>
            <w:shd w:val="clear" w:color="auto" w:fill="auto"/>
            <w:vAlign w:val="center"/>
            <w:hideMark/>
            <w:tcPrChange w:id="7645" w:author="Diana Gonzalez Garcia" w:date="2021-05-10T07:20:00Z">
              <w:tcPr>
                <w:tcW w:w="1312" w:type="pct"/>
                <w:shd w:val="clear" w:color="auto" w:fill="auto"/>
                <w:vAlign w:val="center"/>
                <w:hideMark/>
              </w:tcPr>
            </w:tcPrChange>
          </w:tcPr>
          <w:p w14:paraId="60A85460" w14:textId="6431B5D3" w:rsidR="00F7374E" w:rsidRPr="00AD7DF4" w:rsidDel="00DE3725" w:rsidRDefault="00F7374E" w:rsidP="001D1960">
            <w:pPr>
              <w:spacing w:after="0" w:line="240" w:lineRule="auto"/>
              <w:jc w:val="both"/>
              <w:rPr>
                <w:del w:id="7646" w:author="Diana Gonzalez Garcia" w:date="2021-05-10T07:12:00Z"/>
                <w:rFonts w:cstheme="minorHAnsi"/>
                <w:sz w:val="18"/>
                <w:szCs w:val="18"/>
                <w:lang w:eastAsia="es-CO"/>
              </w:rPr>
            </w:pPr>
            <w:del w:id="7647" w:author="Diana Gonzalez Garcia" w:date="2021-05-10T07:12:00Z">
              <w:r w:rsidRPr="00AD7DF4" w:rsidDel="00DE3725">
                <w:rPr>
                  <w:rFonts w:cstheme="minorHAnsi"/>
                  <w:sz w:val="18"/>
                  <w:szCs w:val="18"/>
                  <w:lang w:eastAsia="es-CO"/>
                </w:rPr>
                <w:delText>Para la aplicación de las tablas residenciales se debe tener en cuenta que la posición doce (12) de la ZHF, que corresponde a la ACTIVIDAD ECONÓMICA DEL INMUEBLE, sea uno (1), es decir, actividad RESIDENCIAL. Si la posición doce (12) de la ZHF NO es uno (1) pero el uso asociado es 001, 002, 009, 012 ( Si el área construida total menor o igual a 350 m2 y de 5 pisos o menos), 020 (Si la variable CLASE DE CONSTRUCCIÓN es igual a "R")  la asignación de la tabla residencial debe tomar el código de tipología de manzana.</w:delText>
              </w:r>
            </w:del>
          </w:p>
        </w:tc>
        <w:tc>
          <w:tcPr>
            <w:tcW w:w="418" w:type="pct"/>
            <w:shd w:val="clear" w:color="auto" w:fill="auto"/>
            <w:vAlign w:val="center"/>
            <w:hideMark/>
            <w:tcPrChange w:id="7648" w:author="Diana Gonzalez Garcia" w:date="2021-05-10T07:20:00Z">
              <w:tcPr>
                <w:tcW w:w="472" w:type="pct"/>
                <w:shd w:val="clear" w:color="auto" w:fill="auto"/>
                <w:vAlign w:val="center"/>
                <w:hideMark/>
              </w:tcPr>
            </w:tcPrChange>
          </w:tcPr>
          <w:p w14:paraId="34B9CF40" w14:textId="015153D0" w:rsidR="00F7374E" w:rsidRPr="00AD7DF4" w:rsidDel="00DE3725" w:rsidRDefault="00F7374E" w:rsidP="001D1960">
            <w:pPr>
              <w:spacing w:after="0" w:line="240" w:lineRule="auto"/>
              <w:jc w:val="center"/>
              <w:rPr>
                <w:del w:id="7649" w:author="Diana Gonzalez Garcia" w:date="2021-05-10T07:12:00Z"/>
                <w:rFonts w:cstheme="minorHAnsi"/>
                <w:sz w:val="18"/>
                <w:szCs w:val="18"/>
                <w:lang w:eastAsia="es-CO"/>
              </w:rPr>
            </w:pPr>
            <w:del w:id="7650" w:author="Diana Gonzalez Garcia" w:date="2021-05-10T07:12:00Z">
              <w:r w:rsidRPr="00AD7DF4" w:rsidDel="00DE3725">
                <w:rPr>
                  <w:rFonts w:cstheme="minorHAnsi"/>
                  <w:sz w:val="18"/>
                  <w:szCs w:val="18"/>
                  <w:lang w:eastAsia="es-CO"/>
                </w:rPr>
                <w:delText>T01_1</w:delText>
              </w:r>
            </w:del>
          </w:p>
        </w:tc>
        <w:tc>
          <w:tcPr>
            <w:tcW w:w="706" w:type="pct"/>
            <w:shd w:val="clear" w:color="auto" w:fill="auto"/>
            <w:vAlign w:val="center"/>
            <w:hideMark/>
            <w:tcPrChange w:id="7651" w:author="Diana Gonzalez Garcia" w:date="2021-05-10T07:20:00Z">
              <w:tcPr>
                <w:tcW w:w="798" w:type="pct"/>
                <w:shd w:val="clear" w:color="auto" w:fill="auto"/>
                <w:vAlign w:val="center"/>
                <w:hideMark/>
              </w:tcPr>
            </w:tcPrChange>
          </w:tcPr>
          <w:p w14:paraId="5750A510" w14:textId="7EC34D96" w:rsidR="00F7374E" w:rsidRPr="00AD7DF4" w:rsidDel="00DE3725" w:rsidRDefault="00F7374E" w:rsidP="001D1960">
            <w:pPr>
              <w:spacing w:after="0" w:line="240" w:lineRule="auto"/>
              <w:rPr>
                <w:del w:id="7652" w:author="Diana Gonzalez Garcia" w:date="2021-05-10T07:12:00Z"/>
                <w:rFonts w:cstheme="minorHAnsi"/>
                <w:sz w:val="18"/>
                <w:szCs w:val="18"/>
                <w:lang w:eastAsia="es-CO"/>
              </w:rPr>
            </w:pPr>
            <w:del w:id="7653" w:author="Diana Gonzalez Garcia" w:date="2021-05-10T07:12:00Z">
              <w:r w:rsidRPr="00AD7DF4" w:rsidDel="00DE3725">
                <w:rPr>
                  <w:rFonts w:cstheme="minorHAnsi"/>
                  <w:sz w:val="18"/>
                  <w:szCs w:val="18"/>
                  <w:lang w:eastAsia="es-CO"/>
                </w:rPr>
                <w:delText>Último dígito de codificación de zona homogénea física terminado en 1 o atributo de manzana 1.</w:delText>
              </w:r>
            </w:del>
          </w:p>
        </w:tc>
      </w:tr>
      <w:tr w:rsidR="00F7374E" w:rsidRPr="00AD7DF4" w:rsidDel="00DE3725" w14:paraId="1DDF5205" w14:textId="665564B4" w:rsidTr="00FF1E3F">
        <w:trPr>
          <w:trHeight w:val="1110"/>
          <w:del w:id="7654" w:author="Diana Gonzalez Garcia" w:date="2021-05-10T07:12:00Z"/>
          <w:trPrChange w:id="7655" w:author="Diana Gonzalez Garcia" w:date="2021-05-10T07:20:00Z">
            <w:trPr>
              <w:trHeight w:val="1110"/>
            </w:trPr>
          </w:trPrChange>
        </w:trPr>
        <w:tc>
          <w:tcPr>
            <w:tcW w:w="442" w:type="pct"/>
            <w:vMerge/>
            <w:vAlign w:val="center"/>
            <w:hideMark/>
            <w:tcPrChange w:id="7656" w:author="Diana Gonzalez Garcia" w:date="2021-05-10T07:20:00Z">
              <w:tcPr>
                <w:tcW w:w="499" w:type="pct"/>
                <w:vMerge/>
                <w:vAlign w:val="center"/>
                <w:hideMark/>
              </w:tcPr>
            </w:tcPrChange>
          </w:tcPr>
          <w:p w14:paraId="6706BE82" w14:textId="62E051C2" w:rsidR="00F7374E" w:rsidRPr="00AD7DF4" w:rsidDel="00DE3725" w:rsidRDefault="00F7374E" w:rsidP="001D1960">
            <w:pPr>
              <w:spacing w:after="0" w:line="240" w:lineRule="auto"/>
              <w:rPr>
                <w:del w:id="7657" w:author="Diana Gonzalez Garcia" w:date="2021-05-10T07:12:00Z"/>
                <w:rFonts w:cstheme="minorHAnsi"/>
                <w:sz w:val="18"/>
                <w:szCs w:val="18"/>
                <w:lang w:eastAsia="es-CO"/>
              </w:rPr>
            </w:pPr>
          </w:p>
        </w:tc>
        <w:tc>
          <w:tcPr>
            <w:tcW w:w="597" w:type="pct"/>
            <w:vMerge/>
            <w:vAlign w:val="center"/>
            <w:hideMark/>
            <w:tcPrChange w:id="7658" w:author="Diana Gonzalez Garcia" w:date="2021-05-10T07:20:00Z">
              <w:tcPr>
                <w:tcW w:w="675" w:type="pct"/>
                <w:vMerge/>
                <w:vAlign w:val="center"/>
                <w:hideMark/>
              </w:tcPr>
            </w:tcPrChange>
          </w:tcPr>
          <w:p w14:paraId="08C77AB0" w14:textId="52AD7291" w:rsidR="00F7374E" w:rsidRPr="00AD7DF4" w:rsidDel="00DE3725" w:rsidRDefault="00F7374E" w:rsidP="001D1960">
            <w:pPr>
              <w:spacing w:after="0" w:line="240" w:lineRule="auto"/>
              <w:rPr>
                <w:del w:id="7659" w:author="Diana Gonzalez Garcia" w:date="2021-05-10T07:12:00Z"/>
                <w:rFonts w:cstheme="minorHAnsi"/>
                <w:sz w:val="18"/>
                <w:szCs w:val="18"/>
                <w:lang w:eastAsia="es-CO"/>
              </w:rPr>
            </w:pPr>
          </w:p>
        </w:tc>
        <w:tc>
          <w:tcPr>
            <w:tcW w:w="641" w:type="pct"/>
            <w:shd w:val="clear" w:color="auto" w:fill="auto"/>
            <w:vAlign w:val="center"/>
            <w:hideMark/>
            <w:tcPrChange w:id="7660" w:author="Diana Gonzalez Garcia" w:date="2021-05-10T07:20:00Z">
              <w:tcPr>
                <w:tcW w:w="724" w:type="pct"/>
                <w:shd w:val="clear" w:color="auto" w:fill="auto"/>
                <w:vAlign w:val="center"/>
                <w:hideMark/>
              </w:tcPr>
            </w:tcPrChange>
          </w:tcPr>
          <w:p w14:paraId="67BA7645" w14:textId="228FD684" w:rsidR="00F7374E" w:rsidRPr="00AD7DF4" w:rsidDel="00DE3725" w:rsidRDefault="00F7374E" w:rsidP="001D1960">
            <w:pPr>
              <w:spacing w:after="0" w:line="240" w:lineRule="auto"/>
              <w:jc w:val="center"/>
              <w:rPr>
                <w:del w:id="7661" w:author="Diana Gonzalez Garcia" w:date="2021-05-10T07:12:00Z"/>
                <w:rFonts w:cstheme="minorHAnsi"/>
                <w:sz w:val="18"/>
                <w:szCs w:val="18"/>
                <w:lang w:eastAsia="es-CO"/>
              </w:rPr>
            </w:pPr>
            <w:del w:id="7662" w:author="Diana Gonzalez Garcia" w:date="2021-05-10T07:12:00Z">
              <w:r w:rsidRPr="00AD7DF4" w:rsidDel="00DE3725">
                <w:rPr>
                  <w:rFonts w:cstheme="minorHAnsi"/>
                  <w:sz w:val="18"/>
                  <w:szCs w:val="18"/>
                  <w:lang w:eastAsia="es-CO"/>
                </w:rPr>
                <w:delText>Valor unitario construcción</w:delText>
              </w:r>
            </w:del>
          </w:p>
        </w:tc>
        <w:tc>
          <w:tcPr>
            <w:tcW w:w="459" w:type="pct"/>
            <w:shd w:val="clear" w:color="auto" w:fill="auto"/>
            <w:vAlign w:val="center"/>
            <w:hideMark/>
            <w:tcPrChange w:id="7663" w:author="Diana Gonzalez Garcia" w:date="2021-05-10T07:20:00Z">
              <w:tcPr>
                <w:tcW w:w="519" w:type="pct"/>
                <w:shd w:val="clear" w:color="auto" w:fill="auto"/>
                <w:vAlign w:val="center"/>
                <w:hideMark/>
              </w:tcPr>
            </w:tcPrChange>
          </w:tcPr>
          <w:p w14:paraId="77582814" w14:textId="4A1B3477" w:rsidR="00F7374E" w:rsidRPr="00AD7DF4" w:rsidDel="00DE3725" w:rsidRDefault="00F7374E" w:rsidP="001D1960">
            <w:pPr>
              <w:spacing w:after="0" w:line="240" w:lineRule="auto"/>
              <w:jc w:val="center"/>
              <w:rPr>
                <w:del w:id="7664" w:author="Diana Gonzalez Garcia" w:date="2021-05-10T07:12:00Z"/>
                <w:rFonts w:cstheme="minorHAnsi"/>
                <w:sz w:val="18"/>
                <w:szCs w:val="18"/>
                <w:lang w:eastAsia="es-CO"/>
              </w:rPr>
            </w:pPr>
            <w:del w:id="7665" w:author="Diana Gonzalez Garcia" w:date="2021-05-10T07:12:00Z">
              <w:r w:rsidRPr="00AD7DF4" w:rsidDel="00DE3725">
                <w:rPr>
                  <w:rFonts w:cstheme="minorHAnsi"/>
                  <w:sz w:val="18"/>
                  <w:szCs w:val="18"/>
                  <w:lang w:eastAsia="es-CO"/>
                </w:rPr>
                <w:delText>Puntaje</w:delText>
              </w:r>
            </w:del>
          </w:p>
        </w:tc>
        <w:tc>
          <w:tcPr>
            <w:tcW w:w="1161" w:type="pct"/>
            <w:shd w:val="clear" w:color="auto" w:fill="auto"/>
            <w:vAlign w:val="center"/>
            <w:hideMark/>
            <w:tcPrChange w:id="7666" w:author="Diana Gonzalez Garcia" w:date="2021-05-10T07:20:00Z">
              <w:tcPr>
                <w:tcW w:w="1312" w:type="pct"/>
                <w:shd w:val="clear" w:color="auto" w:fill="auto"/>
                <w:vAlign w:val="center"/>
                <w:hideMark/>
              </w:tcPr>
            </w:tcPrChange>
          </w:tcPr>
          <w:p w14:paraId="0C068081" w14:textId="11DB3A24" w:rsidR="00F7374E" w:rsidRPr="00AD7DF4" w:rsidDel="00DE3725" w:rsidRDefault="00F7374E" w:rsidP="001D1960">
            <w:pPr>
              <w:spacing w:after="0" w:line="240" w:lineRule="auto"/>
              <w:jc w:val="both"/>
              <w:rPr>
                <w:del w:id="7667" w:author="Diana Gonzalez Garcia" w:date="2021-05-10T07:12:00Z"/>
                <w:rFonts w:cstheme="minorHAnsi"/>
                <w:sz w:val="18"/>
                <w:szCs w:val="18"/>
                <w:lang w:eastAsia="es-CO"/>
              </w:rPr>
            </w:pPr>
            <w:del w:id="7668" w:author="Diana Gonzalez Garcia" w:date="2021-05-10T07:12:00Z">
              <w:r w:rsidRPr="00AD7DF4" w:rsidDel="00DE3725">
                <w:rPr>
                  <w:rFonts w:cstheme="minorHAnsi"/>
                  <w:sz w:val="18"/>
                  <w:szCs w:val="18"/>
                  <w:lang w:eastAsia="es-CO"/>
                </w:rPr>
                <w:delText> </w:delText>
              </w:r>
            </w:del>
          </w:p>
        </w:tc>
        <w:tc>
          <w:tcPr>
            <w:tcW w:w="418" w:type="pct"/>
            <w:shd w:val="clear" w:color="auto" w:fill="auto"/>
            <w:vAlign w:val="center"/>
            <w:hideMark/>
            <w:tcPrChange w:id="7669" w:author="Diana Gonzalez Garcia" w:date="2021-05-10T07:20:00Z">
              <w:tcPr>
                <w:tcW w:w="472" w:type="pct"/>
                <w:shd w:val="clear" w:color="auto" w:fill="auto"/>
                <w:vAlign w:val="center"/>
                <w:hideMark/>
              </w:tcPr>
            </w:tcPrChange>
          </w:tcPr>
          <w:p w14:paraId="707C8471" w14:textId="48CF31E0" w:rsidR="00F7374E" w:rsidRPr="00AD7DF4" w:rsidDel="00DE3725" w:rsidRDefault="00F7374E" w:rsidP="001D1960">
            <w:pPr>
              <w:spacing w:after="0" w:line="240" w:lineRule="auto"/>
              <w:jc w:val="center"/>
              <w:rPr>
                <w:del w:id="7670" w:author="Diana Gonzalez Garcia" w:date="2021-05-10T07:12:00Z"/>
                <w:rFonts w:cstheme="minorHAnsi"/>
                <w:sz w:val="18"/>
                <w:szCs w:val="18"/>
                <w:lang w:eastAsia="es-CO"/>
              </w:rPr>
            </w:pPr>
            <w:del w:id="7671" w:author="Diana Gonzalez Garcia" w:date="2021-05-10T07:12:00Z">
              <w:r w:rsidRPr="00AD7DF4" w:rsidDel="00DE3725">
                <w:rPr>
                  <w:rFonts w:cstheme="minorHAnsi"/>
                  <w:sz w:val="18"/>
                  <w:szCs w:val="18"/>
                  <w:lang w:eastAsia="es-CO"/>
                </w:rPr>
                <w:delText>T01_2</w:delText>
              </w:r>
            </w:del>
          </w:p>
        </w:tc>
        <w:tc>
          <w:tcPr>
            <w:tcW w:w="706" w:type="pct"/>
            <w:shd w:val="clear" w:color="auto" w:fill="auto"/>
            <w:vAlign w:val="center"/>
            <w:hideMark/>
            <w:tcPrChange w:id="7672" w:author="Diana Gonzalez Garcia" w:date="2021-05-10T07:20:00Z">
              <w:tcPr>
                <w:tcW w:w="798" w:type="pct"/>
                <w:shd w:val="clear" w:color="auto" w:fill="auto"/>
                <w:vAlign w:val="center"/>
                <w:hideMark/>
              </w:tcPr>
            </w:tcPrChange>
          </w:tcPr>
          <w:p w14:paraId="73F1CA00" w14:textId="0D754143" w:rsidR="00F7374E" w:rsidRPr="00AD7DF4" w:rsidDel="00DE3725" w:rsidRDefault="00F7374E" w:rsidP="001D1960">
            <w:pPr>
              <w:spacing w:after="0" w:line="240" w:lineRule="auto"/>
              <w:rPr>
                <w:del w:id="7673" w:author="Diana Gonzalez Garcia" w:date="2021-05-10T07:12:00Z"/>
                <w:rFonts w:cstheme="minorHAnsi"/>
                <w:sz w:val="18"/>
                <w:szCs w:val="18"/>
                <w:lang w:eastAsia="es-CO"/>
              </w:rPr>
            </w:pPr>
            <w:del w:id="7674" w:author="Diana Gonzalez Garcia" w:date="2021-05-10T07:12:00Z">
              <w:r w:rsidRPr="00AD7DF4" w:rsidDel="00DE3725">
                <w:rPr>
                  <w:rFonts w:cstheme="minorHAnsi"/>
                  <w:sz w:val="18"/>
                  <w:szCs w:val="18"/>
                  <w:lang w:eastAsia="es-CO"/>
                </w:rPr>
                <w:delText>Último dígito de codificación de zona homogénea física terminado en 2 o atributo de manzana 2.</w:delText>
              </w:r>
            </w:del>
          </w:p>
        </w:tc>
      </w:tr>
      <w:tr w:rsidR="00F7374E" w:rsidRPr="00AD7DF4" w:rsidDel="00DE3725" w14:paraId="6912574A" w14:textId="7E6239ED" w:rsidTr="00FF1E3F">
        <w:trPr>
          <w:trHeight w:val="1110"/>
          <w:del w:id="7675" w:author="Diana Gonzalez Garcia" w:date="2021-05-10T07:12:00Z"/>
          <w:trPrChange w:id="7676" w:author="Diana Gonzalez Garcia" w:date="2021-05-10T07:20:00Z">
            <w:trPr>
              <w:trHeight w:val="1110"/>
            </w:trPr>
          </w:trPrChange>
        </w:trPr>
        <w:tc>
          <w:tcPr>
            <w:tcW w:w="442" w:type="pct"/>
            <w:vMerge/>
            <w:vAlign w:val="center"/>
            <w:hideMark/>
            <w:tcPrChange w:id="7677" w:author="Diana Gonzalez Garcia" w:date="2021-05-10T07:20:00Z">
              <w:tcPr>
                <w:tcW w:w="499" w:type="pct"/>
                <w:vMerge/>
                <w:vAlign w:val="center"/>
                <w:hideMark/>
              </w:tcPr>
            </w:tcPrChange>
          </w:tcPr>
          <w:p w14:paraId="1B5A5293" w14:textId="75054486" w:rsidR="00F7374E" w:rsidRPr="00AD7DF4" w:rsidDel="00DE3725" w:rsidRDefault="00F7374E" w:rsidP="001D1960">
            <w:pPr>
              <w:spacing w:after="0" w:line="240" w:lineRule="auto"/>
              <w:rPr>
                <w:del w:id="7678" w:author="Diana Gonzalez Garcia" w:date="2021-05-10T07:12:00Z"/>
                <w:rFonts w:cstheme="minorHAnsi"/>
                <w:sz w:val="18"/>
                <w:szCs w:val="18"/>
                <w:lang w:eastAsia="es-CO"/>
              </w:rPr>
            </w:pPr>
          </w:p>
        </w:tc>
        <w:tc>
          <w:tcPr>
            <w:tcW w:w="597" w:type="pct"/>
            <w:vMerge/>
            <w:vAlign w:val="center"/>
            <w:hideMark/>
            <w:tcPrChange w:id="7679" w:author="Diana Gonzalez Garcia" w:date="2021-05-10T07:20:00Z">
              <w:tcPr>
                <w:tcW w:w="675" w:type="pct"/>
                <w:vMerge/>
                <w:vAlign w:val="center"/>
                <w:hideMark/>
              </w:tcPr>
            </w:tcPrChange>
          </w:tcPr>
          <w:p w14:paraId="731E9330" w14:textId="6622C189" w:rsidR="00F7374E" w:rsidRPr="00AD7DF4" w:rsidDel="00DE3725" w:rsidRDefault="00F7374E" w:rsidP="001D1960">
            <w:pPr>
              <w:spacing w:after="0" w:line="240" w:lineRule="auto"/>
              <w:rPr>
                <w:del w:id="7680" w:author="Diana Gonzalez Garcia" w:date="2021-05-10T07:12:00Z"/>
                <w:rFonts w:cstheme="minorHAnsi"/>
                <w:sz w:val="18"/>
                <w:szCs w:val="18"/>
                <w:lang w:eastAsia="es-CO"/>
              </w:rPr>
            </w:pPr>
          </w:p>
        </w:tc>
        <w:tc>
          <w:tcPr>
            <w:tcW w:w="641" w:type="pct"/>
            <w:shd w:val="clear" w:color="auto" w:fill="auto"/>
            <w:noWrap/>
            <w:vAlign w:val="bottom"/>
            <w:hideMark/>
            <w:tcPrChange w:id="7681" w:author="Diana Gonzalez Garcia" w:date="2021-05-10T07:20:00Z">
              <w:tcPr>
                <w:tcW w:w="724" w:type="pct"/>
                <w:shd w:val="clear" w:color="auto" w:fill="auto"/>
                <w:noWrap/>
                <w:vAlign w:val="bottom"/>
                <w:hideMark/>
              </w:tcPr>
            </w:tcPrChange>
          </w:tcPr>
          <w:p w14:paraId="770184B5" w14:textId="491F76E8" w:rsidR="00F7374E" w:rsidRPr="00AD7DF4" w:rsidDel="00DE3725" w:rsidRDefault="00F7374E" w:rsidP="001D1960">
            <w:pPr>
              <w:spacing w:after="0" w:line="240" w:lineRule="auto"/>
              <w:rPr>
                <w:del w:id="7682" w:author="Diana Gonzalez Garcia" w:date="2021-05-10T07:12:00Z"/>
                <w:rFonts w:cstheme="minorHAnsi"/>
                <w:sz w:val="18"/>
                <w:szCs w:val="18"/>
                <w:lang w:eastAsia="es-CO"/>
              </w:rPr>
            </w:pPr>
            <w:del w:id="7683" w:author="Diana Gonzalez Garcia" w:date="2021-05-10T07:12:00Z">
              <w:r w:rsidRPr="00AD7DF4" w:rsidDel="00DE3725">
                <w:rPr>
                  <w:rFonts w:cstheme="minorHAnsi"/>
                  <w:sz w:val="18"/>
                  <w:szCs w:val="18"/>
                  <w:lang w:eastAsia="es-CO"/>
                </w:rPr>
                <w:delText> </w:delText>
              </w:r>
            </w:del>
          </w:p>
        </w:tc>
        <w:tc>
          <w:tcPr>
            <w:tcW w:w="459" w:type="pct"/>
            <w:shd w:val="clear" w:color="auto" w:fill="auto"/>
            <w:noWrap/>
            <w:vAlign w:val="bottom"/>
            <w:hideMark/>
            <w:tcPrChange w:id="7684" w:author="Diana Gonzalez Garcia" w:date="2021-05-10T07:20:00Z">
              <w:tcPr>
                <w:tcW w:w="519" w:type="pct"/>
                <w:shd w:val="clear" w:color="auto" w:fill="auto"/>
                <w:noWrap/>
                <w:vAlign w:val="bottom"/>
                <w:hideMark/>
              </w:tcPr>
            </w:tcPrChange>
          </w:tcPr>
          <w:p w14:paraId="104CFFBB" w14:textId="57216E08" w:rsidR="00F7374E" w:rsidRPr="00AD7DF4" w:rsidDel="00DE3725" w:rsidRDefault="00F7374E" w:rsidP="001D1960">
            <w:pPr>
              <w:spacing w:after="0" w:line="240" w:lineRule="auto"/>
              <w:rPr>
                <w:del w:id="7685" w:author="Diana Gonzalez Garcia" w:date="2021-05-10T07:12:00Z"/>
                <w:rFonts w:cstheme="minorHAnsi"/>
                <w:sz w:val="18"/>
                <w:szCs w:val="18"/>
                <w:lang w:eastAsia="es-CO"/>
              </w:rPr>
            </w:pPr>
          </w:p>
        </w:tc>
        <w:tc>
          <w:tcPr>
            <w:tcW w:w="1161" w:type="pct"/>
            <w:shd w:val="clear" w:color="auto" w:fill="auto"/>
            <w:vAlign w:val="center"/>
            <w:hideMark/>
            <w:tcPrChange w:id="7686" w:author="Diana Gonzalez Garcia" w:date="2021-05-10T07:20:00Z">
              <w:tcPr>
                <w:tcW w:w="1312" w:type="pct"/>
                <w:shd w:val="clear" w:color="auto" w:fill="auto"/>
                <w:vAlign w:val="center"/>
                <w:hideMark/>
              </w:tcPr>
            </w:tcPrChange>
          </w:tcPr>
          <w:p w14:paraId="74FB52AA" w14:textId="084EFA17" w:rsidR="00F7374E" w:rsidRPr="00AD7DF4" w:rsidDel="00DE3725" w:rsidRDefault="00F7374E" w:rsidP="001D1960">
            <w:pPr>
              <w:spacing w:after="0" w:line="240" w:lineRule="auto"/>
              <w:jc w:val="both"/>
              <w:rPr>
                <w:del w:id="7687" w:author="Diana Gonzalez Garcia" w:date="2021-05-10T07:12:00Z"/>
                <w:rFonts w:cstheme="minorHAnsi"/>
                <w:sz w:val="18"/>
                <w:szCs w:val="18"/>
                <w:lang w:eastAsia="es-CO"/>
              </w:rPr>
            </w:pPr>
            <w:del w:id="7688" w:author="Diana Gonzalez Garcia" w:date="2021-05-10T07:12:00Z">
              <w:r w:rsidRPr="00AD7DF4" w:rsidDel="00DE3725">
                <w:rPr>
                  <w:rFonts w:cstheme="minorHAnsi"/>
                  <w:sz w:val="18"/>
                  <w:szCs w:val="18"/>
                  <w:lang w:eastAsia="es-CO"/>
                </w:rPr>
                <w:delText>Si área de terreno es mayor de cero (0) y menor a 49 m2 y el último dígito de la codificación de la ZHF es 2, entonces aplíquese la tabla T01 de tipo residencial asociado 3.</w:delText>
              </w:r>
            </w:del>
          </w:p>
        </w:tc>
        <w:tc>
          <w:tcPr>
            <w:tcW w:w="418" w:type="pct"/>
            <w:shd w:val="clear" w:color="auto" w:fill="auto"/>
            <w:vAlign w:val="center"/>
            <w:hideMark/>
            <w:tcPrChange w:id="7689" w:author="Diana Gonzalez Garcia" w:date="2021-05-10T07:20:00Z">
              <w:tcPr>
                <w:tcW w:w="472" w:type="pct"/>
                <w:shd w:val="clear" w:color="auto" w:fill="auto"/>
                <w:vAlign w:val="center"/>
                <w:hideMark/>
              </w:tcPr>
            </w:tcPrChange>
          </w:tcPr>
          <w:p w14:paraId="689F4AA0" w14:textId="2F7B7F4B" w:rsidR="00F7374E" w:rsidRPr="00AD7DF4" w:rsidDel="00DE3725" w:rsidRDefault="00F7374E" w:rsidP="001D1960">
            <w:pPr>
              <w:spacing w:after="0" w:line="240" w:lineRule="auto"/>
              <w:jc w:val="center"/>
              <w:rPr>
                <w:del w:id="7690" w:author="Diana Gonzalez Garcia" w:date="2021-05-10T07:12:00Z"/>
                <w:rFonts w:cstheme="minorHAnsi"/>
                <w:sz w:val="18"/>
                <w:szCs w:val="18"/>
                <w:lang w:eastAsia="es-CO"/>
              </w:rPr>
            </w:pPr>
            <w:del w:id="7691" w:author="Diana Gonzalez Garcia" w:date="2021-05-10T07:12:00Z">
              <w:r w:rsidRPr="00AD7DF4" w:rsidDel="00DE3725">
                <w:rPr>
                  <w:rFonts w:cstheme="minorHAnsi"/>
                  <w:sz w:val="18"/>
                  <w:szCs w:val="18"/>
                  <w:lang w:eastAsia="es-CO"/>
                </w:rPr>
                <w:delText>T01_3</w:delText>
              </w:r>
            </w:del>
          </w:p>
        </w:tc>
        <w:tc>
          <w:tcPr>
            <w:tcW w:w="706" w:type="pct"/>
            <w:shd w:val="clear" w:color="auto" w:fill="auto"/>
            <w:vAlign w:val="center"/>
            <w:hideMark/>
            <w:tcPrChange w:id="7692" w:author="Diana Gonzalez Garcia" w:date="2021-05-10T07:20:00Z">
              <w:tcPr>
                <w:tcW w:w="798" w:type="pct"/>
                <w:shd w:val="clear" w:color="auto" w:fill="auto"/>
                <w:vAlign w:val="center"/>
                <w:hideMark/>
              </w:tcPr>
            </w:tcPrChange>
          </w:tcPr>
          <w:p w14:paraId="41FEDA87" w14:textId="3BF9EF68" w:rsidR="00F7374E" w:rsidRPr="00AD7DF4" w:rsidDel="00DE3725" w:rsidRDefault="00F7374E" w:rsidP="001D1960">
            <w:pPr>
              <w:spacing w:after="0" w:line="240" w:lineRule="auto"/>
              <w:rPr>
                <w:del w:id="7693" w:author="Diana Gonzalez Garcia" w:date="2021-05-10T07:12:00Z"/>
                <w:rFonts w:cstheme="minorHAnsi"/>
                <w:sz w:val="18"/>
                <w:szCs w:val="18"/>
                <w:lang w:eastAsia="es-CO"/>
              </w:rPr>
            </w:pPr>
            <w:del w:id="7694" w:author="Diana Gonzalez Garcia" w:date="2021-05-10T07:12:00Z">
              <w:r w:rsidRPr="00AD7DF4" w:rsidDel="00DE3725">
                <w:rPr>
                  <w:rFonts w:cstheme="minorHAnsi"/>
                  <w:sz w:val="18"/>
                  <w:szCs w:val="18"/>
                  <w:lang w:eastAsia="es-CO"/>
                </w:rPr>
                <w:delText>Último dígito de codificación de zona homogénea física terminado en 3 o atributo de manzana 3.</w:delText>
              </w:r>
            </w:del>
          </w:p>
        </w:tc>
      </w:tr>
      <w:tr w:rsidR="00F7374E" w:rsidRPr="00AD7DF4" w:rsidDel="00DE3725" w14:paraId="255F28F7" w14:textId="6B45BAF8" w:rsidTr="00FF1E3F">
        <w:trPr>
          <w:trHeight w:val="1110"/>
          <w:del w:id="7695" w:author="Diana Gonzalez Garcia" w:date="2021-05-10T07:12:00Z"/>
          <w:trPrChange w:id="7696" w:author="Diana Gonzalez Garcia" w:date="2021-05-10T07:20:00Z">
            <w:trPr>
              <w:trHeight w:val="1110"/>
            </w:trPr>
          </w:trPrChange>
        </w:trPr>
        <w:tc>
          <w:tcPr>
            <w:tcW w:w="442" w:type="pct"/>
            <w:vMerge/>
            <w:vAlign w:val="center"/>
            <w:hideMark/>
            <w:tcPrChange w:id="7697" w:author="Diana Gonzalez Garcia" w:date="2021-05-10T07:20:00Z">
              <w:tcPr>
                <w:tcW w:w="499" w:type="pct"/>
                <w:vMerge/>
                <w:vAlign w:val="center"/>
                <w:hideMark/>
              </w:tcPr>
            </w:tcPrChange>
          </w:tcPr>
          <w:p w14:paraId="7FABA173" w14:textId="19552E70" w:rsidR="00F7374E" w:rsidRPr="00AD7DF4" w:rsidDel="00DE3725" w:rsidRDefault="00F7374E" w:rsidP="001D1960">
            <w:pPr>
              <w:spacing w:after="0" w:line="240" w:lineRule="auto"/>
              <w:rPr>
                <w:del w:id="7698" w:author="Diana Gonzalez Garcia" w:date="2021-05-10T07:12:00Z"/>
                <w:rFonts w:cstheme="minorHAnsi"/>
                <w:sz w:val="18"/>
                <w:szCs w:val="18"/>
                <w:lang w:eastAsia="es-CO"/>
              </w:rPr>
            </w:pPr>
          </w:p>
        </w:tc>
        <w:tc>
          <w:tcPr>
            <w:tcW w:w="597" w:type="pct"/>
            <w:vMerge/>
            <w:vAlign w:val="center"/>
            <w:hideMark/>
            <w:tcPrChange w:id="7699" w:author="Diana Gonzalez Garcia" w:date="2021-05-10T07:20:00Z">
              <w:tcPr>
                <w:tcW w:w="675" w:type="pct"/>
                <w:vMerge/>
                <w:vAlign w:val="center"/>
                <w:hideMark/>
              </w:tcPr>
            </w:tcPrChange>
          </w:tcPr>
          <w:p w14:paraId="765DA45F" w14:textId="73E3438B" w:rsidR="00F7374E" w:rsidRPr="00AD7DF4" w:rsidDel="00DE3725" w:rsidRDefault="00F7374E" w:rsidP="001D1960">
            <w:pPr>
              <w:spacing w:after="0" w:line="240" w:lineRule="auto"/>
              <w:rPr>
                <w:del w:id="7700" w:author="Diana Gonzalez Garcia" w:date="2021-05-10T07:12:00Z"/>
                <w:rFonts w:cstheme="minorHAnsi"/>
                <w:sz w:val="18"/>
                <w:szCs w:val="18"/>
                <w:lang w:eastAsia="es-CO"/>
              </w:rPr>
            </w:pPr>
          </w:p>
        </w:tc>
        <w:tc>
          <w:tcPr>
            <w:tcW w:w="641" w:type="pct"/>
            <w:shd w:val="clear" w:color="auto" w:fill="auto"/>
            <w:noWrap/>
            <w:vAlign w:val="bottom"/>
            <w:hideMark/>
            <w:tcPrChange w:id="7701" w:author="Diana Gonzalez Garcia" w:date="2021-05-10T07:20:00Z">
              <w:tcPr>
                <w:tcW w:w="724" w:type="pct"/>
                <w:shd w:val="clear" w:color="auto" w:fill="auto"/>
                <w:noWrap/>
                <w:vAlign w:val="bottom"/>
                <w:hideMark/>
              </w:tcPr>
            </w:tcPrChange>
          </w:tcPr>
          <w:p w14:paraId="0177CA6D" w14:textId="3E65E8A2" w:rsidR="00F7374E" w:rsidRPr="00AD7DF4" w:rsidDel="00DE3725" w:rsidRDefault="00F7374E" w:rsidP="001D1960">
            <w:pPr>
              <w:spacing w:after="0" w:line="240" w:lineRule="auto"/>
              <w:rPr>
                <w:del w:id="7702" w:author="Diana Gonzalez Garcia" w:date="2021-05-10T07:12:00Z"/>
                <w:rFonts w:cstheme="minorHAnsi"/>
                <w:sz w:val="18"/>
                <w:szCs w:val="18"/>
                <w:lang w:eastAsia="es-CO"/>
              </w:rPr>
            </w:pPr>
            <w:del w:id="7703" w:author="Diana Gonzalez Garcia" w:date="2021-05-10T07:12:00Z">
              <w:r w:rsidRPr="00AD7DF4" w:rsidDel="00DE3725">
                <w:rPr>
                  <w:rFonts w:cstheme="minorHAnsi"/>
                  <w:sz w:val="18"/>
                  <w:szCs w:val="18"/>
                  <w:lang w:eastAsia="es-CO"/>
                </w:rPr>
                <w:delText> </w:delText>
              </w:r>
            </w:del>
          </w:p>
        </w:tc>
        <w:tc>
          <w:tcPr>
            <w:tcW w:w="459" w:type="pct"/>
            <w:shd w:val="clear" w:color="auto" w:fill="auto"/>
            <w:vAlign w:val="center"/>
            <w:hideMark/>
            <w:tcPrChange w:id="7704" w:author="Diana Gonzalez Garcia" w:date="2021-05-10T07:20:00Z">
              <w:tcPr>
                <w:tcW w:w="519" w:type="pct"/>
                <w:shd w:val="clear" w:color="auto" w:fill="auto"/>
                <w:vAlign w:val="center"/>
                <w:hideMark/>
              </w:tcPr>
            </w:tcPrChange>
          </w:tcPr>
          <w:p w14:paraId="6B9D5917" w14:textId="4E920A3F" w:rsidR="00F7374E" w:rsidRPr="00AD7DF4" w:rsidDel="00DE3725" w:rsidRDefault="00F7374E" w:rsidP="001D1960">
            <w:pPr>
              <w:spacing w:after="0" w:line="240" w:lineRule="auto"/>
              <w:jc w:val="center"/>
              <w:rPr>
                <w:del w:id="7705" w:author="Diana Gonzalez Garcia" w:date="2021-05-10T07:12:00Z"/>
                <w:rFonts w:cstheme="minorHAnsi"/>
                <w:sz w:val="18"/>
                <w:szCs w:val="18"/>
                <w:lang w:eastAsia="es-CO"/>
              </w:rPr>
            </w:pPr>
            <w:del w:id="7706" w:author="Diana Gonzalez Garcia" w:date="2021-05-10T07:12:00Z">
              <w:r w:rsidRPr="00AD7DF4" w:rsidDel="00DE3725">
                <w:rPr>
                  <w:rFonts w:cstheme="minorHAnsi"/>
                  <w:sz w:val="18"/>
                  <w:szCs w:val="18"/>
                  <w:lang w:eastAsia="es-CO"/>
                </w:rPr>
                <w:delText>y</w:delText>
              </w:r>
            </w:del>
          </w:p>
        </w:tc>
        <w:tc>
          <w:tcPr>
            <w:tcW w:w="1161" w:type="pct"/>
            <w:shd w:val="clear" w:color="auto" w:fill="auto"/>
            <w:vAlign w:val="center"/>
            <w:hideMark/>
            <w:tcPrChange w:id="7707" w:author="Diana Gonzalez Garcia" w:date="2021-05-10T07:20:00Z">
              <w:tcPr>
                <w:tcW w:w="1312" w:type="pct"/>
                <w:shd w:val="clear" w:color="auto" w:fill="auto"/>
                <w:vAlign w:val="center"/>
                <w:hideMark/>
              </w:tcPr>
            </w:tcPrChange>
          </w:tcPr>
          <w:p w14:paraId="0E6FA89E" w14:textId="38F3311F" w:rsidR="00F7374E" w:rsidRPr="00AD7DF4" w:rsidDel="00DE3725" w:rsidRDefault="00F7374E" w:rsidP="001D1960">
            <w:pPr>
              <w:spacing w:after="0" w:line="240" w:lineRule="auto"/>
              <w:jc w:val="both"/>
              <w:rPr>
                <w:del w:id="7708" w:author="Diana Gonzalez Garcia" w:date="2021-05-10T07:12:00Z"/>
                <w:rFonts w:cstheme="minorHAnsi"/>
                <w:sz w:val="18"/>
                <w:szCs w:val="18"/>
                <w:lang w:eastAsia="es-CO"/>
              </w:rPr>
            </w:pPr>
            <w:del w:id="7709" w:author="Diana Gonzalez Garcia" w:date="2021-05-10T07:12:00Z">
              <w:r w:rsidRPr="00AD7DF4" w:rsidDel="00DE3725">
                <w:rPr>
                  <w:rFonts w:cstheme="minorHAnsi"/>
                  <w:sz w:val="18"/>
                  <w:szCs w:val="18"/>
                  <w:lang w:eastAsia="es-CO"/>
                </w:rPr>
                <w:delText> </w:delText>
              </w:r>
            </w:del>
          </w:p>
        </w:tc>
        <w:tc>
          <w:tcPr>
            <w:tcW w:w="418" w:type="pct"/>
            <w:shd w:val="clear" w:color="auto" w:fill="auto"/>
            <w:vAlign w:val="center"/>
            <w:hideMark/>
            <w:tcPrChange w:id="7710" w:author="Diana Gonzalez Garcia" w:date="2021-05-10T07:20:00Z">
              <w:tcPr>
                <w:tcW w:w="472" w:type="pct"/>
                <w:shd w:val="clear" w:color="auto" w:fill="auto"/>
                <w:vAlign w:val="center"/>
                <w:hideMark/>
              </w:tcPr>
            </w:tcPrChange>
          </w:tcPr>
          <w:p w14:paraId="6CA46B92" w14:textId="5B9AC526" w:rsidR="00F7374E" w:rsidRPr="00AD7DF4" w:rsidDel="00DE3725" w:rsidRDefault="00F7374E" w:rsidP="001D1960">
            <w:pPr>
              <w:spacing w:after="0" w:line="240" w:lineRule="auto"/>
              <w:jc w:val="center"/>
              <w:rPr>
                <w:del w:id="7711" w:author="Diana Gonzalez Garcia" w:date="2021-05-10T07:12:00Z"/>
                <w:rFonts w:cstheme="minorHAnsi"/>
                <w:sz w:val="18"/>
                <w:szCs w:val="18"/>
                <w:lang w:eastAsia="es-CO"/>
              </w:rPr>
            </w:pPr>
            <w:del w:id="7712" w:author="Diana Gonzalez Garcia" w:date="2021-05-10T07:12:00Z">
              <w:r w:rsidRPr="00AD7DF4" w:rsidDel="00DE3725">
                <w:rPr>
                  <w:rFonts w:cstheme="minorHAnsi"/>
                  <w:sz w:val="18"/>
                  <w:szCs w:val="18"/>
                  <w:lang w:eastAsia="es-CO"/>
                </w:rPr>
                <w:delText>T01_4</w:delText>
              </w:r>
            </w:del>
          </w:p>
        </w:tc>
        <w:tc>
          <w:tcPr>
            <w:tcW w:w="706" w:type="pct"/>
            <w:shd w:val="clear" w:color="auto" w:fill="auto"/>
            <w:vAlign w:val="center"/>
            <w:hideMark/>
            <w:tcPrChange w:id="7713" w:author="Diana Gonzalez Garcia" w:date="2021-05-10T07:20:00Z">
              <w:tcPr>
                <w:tcW w:w="798" w:type="pct"/>
                <w:shd w:val="clear" w:color="auto" w:fill="auto"/>
                <w:vAlign w:val="center"/>
                <w:hideMark/>
              </w:tcPr>
            </w:tcPrChange>
          </w:tcPr>
          <w:p w14:paraId="7ABFA663" w14:textId="0EFBC1C7" w:rsidR="00F7374E" w:rsidRPr="00AD7DF4" w:rsidDel="00DE3725" w:rsidRDefault="00F7374E" w:rsidP="001D1960">
            <w:pPr>
              <w:spacing w:after="0" w:line="240" w:lineRule="auto"/>
              <w:rPr>
                <w:del w:id="7714" w:author="Diana Gonzalez Garcia" w:date="2021-05-10T07:12:00Z"/>
                <w:rFonts w:cstheme="minorHAnsi"/>
                <w:sz w:val="18"/>
                <w:szCs w:val="18"/>
                <w:lang w:eastAsia="es-CO"/>
              </w:rPr>
            </w:pPr>
            <w:del w:id="7715" w:author="Diana Gonzalez Garcia" w:date="2021-05-10T07:12:00Z">
              <w:r w:rsidRPr="00AD7DF4" w:rsidDel="00DE3725">
                <w:rPr>
                  <w:rFonts w:cstheme="minorHAnsi"/>
                  <w:sz w:val="18"/>
                  <w:szCs w:val="18"/>
                  <w:lang w:eastAsia="es-CO"/>
                </w:rPr>
                <w:delText>Último dígito de codificación de zona homogénea física terminado en 4 o atributo de manzana 4.</w:delText>
              </w:r>
            </w:del>
          </w:p>
        </w:tc>
      </w:tr>
      <w:tr w:rsidR="00F7374E" w:rsidRPr="00AD7DF4" w:rsidDel="00DE3725" w14:paraId="5FA6AB31" w14:textId="4CCBC202" w:rsidTr="00FF1E3F">
        <w:trPr>
          <w:trHeight w:val="2520"/>
          <w:del w:id="7716" w:author="Diana Gonzalez Garcia" w:date="2021-05-10T07:12:00Z"/>
          <w:trPrChange w:id="7717" w:author="Diana Gonzalez Garcia" w:date="2021-05-10T07:20:00Z">
            <w:trPr>
              <w:trHeight w:val="2520"/>
            </w:trPr>
          </w:trPrChange>
        </w:trPr>
        <w:tc>
          <w:tcPr>
            <w:tcW w:w="442" w:type="pct"/>
            <w:vMerge/>
            <w:vAlign w:val="center"/>
            <w:hideMark/>
            <w:tcPrChange w:id="7718" w:author="Diana Gonzalez Garcia" w:date="2021-05-10T07:20:00Z">
              <w:tcPr>
                <w:tcW w:w="499" w:type="pct"/>
                <w:vMerge/>
                <w:vAlign w:val="center"/>
                <w:hideMark/>
              </w:tcPr>
            </w:tcPrChange>
          </w:tcPr>
          <w:p w14:paraId="4EB34F17" w14:textId="6D22A777" w:rsidR="00F7374E" w:rsidRPr="00AD7DF4" w:rsidDel="00DE3725" w:rsidRDefault="00F7374E" w:rsidP="001D1960">
            <w:pPr>
              <w:spacing w:after="0" w:line="240" w:lineRule="auto"/>
              <w:rPr>
                <w:del w:id="7719" w:author="Diana Gonzalez Garcia" w:date="2021-05-10T07:12:00Z"/>
                <w:rFonts w:cstheme="minorHAnsi"/>
                <w:sz w:val="18"/>
                <w:szCs w:val="18"/>
                <w:lang w:eastAsia="es-CO"/>
              </w:rPr>
            </w:pPr>
          </w:p>
        </w:tc>
        <w:tc>
          <w:tcPr>
            <w:tcW w:w="597" w:type="pct"/>
            <w:vMerge/>
            <w:vAlign w:val="center"/>
            <w:hideMark/>
            <w:tcPrChange w:id="7720" w:author="Diana Gonzalez Garcia" w:date="2021-05-10T07:20:00Z">
              <w:tcPr>
                <w:tcW w:w="675" w:type="pct"/>
                <w:vMerge/>
                <w:vAlign w:val="center"/>
                <w:hideMark/>
              </w:tcPr>
            </w:tcPrChange>
          </w:tcPr>
          <w:p w14:paraId="4FEE0A82" w14:textId="657F654F" w:rsidR="00F7374E" w:rsidRPr="00AD7DF4" w:rsidDel="00DE3725" w:rsidRDefault="00F7374E" w:rsidP="001D1960">
            <w:pPr>
              <w:spacing w:after="0" w:line="240" w:lineRule="auto"/>
              <w:rPr>
                <w:del w:id="7721" w:author="Diana Gonzalez Garcia" w:date="2021-05-10T07:12:00Z"/>
                <w:rFonts w:cstheme="minorHAnsi"/>
                <w:sz w:val="18"/>
                <w:szCs w:val="18"/>
                <w:lang w:eastAsia="es-CO"/>
              </w:rPr>
            </w:pPr>
          </w:p>
        </w:tc>
        <w:tc>
          <w:tcPr>
            <w:tcW w:w="641" w:type="pct"/>
            <w:shd w:val="clear" w:color="auto" w:fill="auto"/>
            <w:vAlign w:val="center"/>
            <w:hideMark/>
            <w:tcPrChange w:id="7722" w:author="Diana Gonzalez Garcia" w:date="2021-05-10T07:20:00Z">
              <w:tcPr>
                <w:tcW w:w="724" w:type="pct"/>
                <w:shd w:val="clear" w:color="auto" w:fill="auto"/>
                <w:vAlign w:val="center"/>
                <w:hideMark/>
              </w:tcPr>
            </w:tcPrChange>
          </w:tcPr>
          <w:p w14:paraId="7A15FF4E" w14:textId="37047A7A" w:rsidR="00F7374E" w:rsidRPr="00AD7DF4" w:rsidDel="00DE3725" w:rsidRDefault="00F7374E" w:rsidP="001D1960">
            <w:pPr>
              <w:spacing w:after="0" w:line="240" w:lineRule="auto"/>
              <w:jc w:val="center"/>
              <w:rPr>
                <w:del w:id="7723" w:author="Diana Gonzalez Garcia" w:date="2021-05-10T07:12:00Z"/>
                <w:rFonts w:cstheme="minorHAnsi"/>
                <w:sz w:val="18"/>
                <w:szCs w:val="18"/>
                <w:lang w:eastAsia="es-CO"/>
              </w:rPr>
            </w:pPr>
            <w:del w:id="7724" w:author="Diana Gonzalez Garcia" w:date="2021-05-10T07:12:00Z">
              <w:r w:rsidRPr="00AD7DF4" w:rsidDel="00DE3725">
                <w:rPr>
                  <w:rFonts w:cstheme="minorHAnsi"/>
                  <w:sz w:val="18"/>
                  <w:szCs w:val="18"/>
                  <w:lang w:eastAsia="es-CO"/>
                </w:rPr>
                <w:delText>($ / m2)</w:delText>
              </w:r>
            </w:del>
          </w:p>
        </w:tc>
        <w:tc>
          <w:tcPr>
            <w:tcW w:w="459" w:type="pct"/>
            <w:shd w:val="clear" w:color="auto" w:fill="auto"/>
            <w:vAlign w:val="center"/>
            <w:hideMark/>
            <w:tcPrChange w:id="7725" w:author="Diana Gonzalez Garcia" w:date="2021-05-10T07:20:00Z">
              <w:tcPr>
                <w:tcW w:w="519" w:type="pct"/>
                <w:shd w:val="clear" w:color="auto" w:fill="auto"/>
                <w:vAlign w:val="center"/>
                <w:hideMark/>
              </w:tcPr>
            </w:tcPrChange>
          </w:tcPr>
          <w:p w14:paraId="38F04A9F" w14:textId="1B5496F3" w:rsidR="00F7374E" w:rsidRPr="00AD7DF4" w:rsidDel="00DE3725" w:rsidRDefault="00F7374E" w:rsidP="001D1960">
            <w:pPr>
              <w:spacing w:after="0" w:line="240" w:lineRule="auto"/>
              <w:jc w:val="center"/>
              <w:rPr>
                <w:del w:id="7726" w:author="Diana Gonzalez Garcia" w:date="2021-05-10T07:12:00Z"/>
                <w:rFonts w:cstheme="minorHAnsi"/>
                <w:sz w:val="18"/>
                <w:szCs w:val="18"/>
                <w:lang w:eastAsia="es-CO"/>
              </w:rPr>
            </w:pPr>
            <w:del w:id="7727" w:author="Diana Gonzalez Garcia" w:date="2021-05-10T07:12:00Z">
              <w:r w:rsidRPr="00AD7DF4" w:rsidDel="00DE3725">
                <w:rPr>
                  <w:rFonts w:cstheme="minorHAnsi"/>
                  <w:sz w:val="18"/>
                  <w:szCs w:val="18"/>
                  <w:lang w:eastAsia="es-CO"/>
                </w:rPr>
                <w:delText>Edad</w:delText>
              </w:r>
            </w:del>
          </w:p>
        </w:tc>
        <w:tc>
          <w:tcPr>
            <w:tcW w:w="1161" w:type="pct"/>
            <w:shd w:val="clear" w:color="auto" w:fill="auto"/>
            <w:vAlign w:val="center"/>
            <w:hideMark/>
            <w:tcPrChange w:id="7728" w:author="Diana Gonzalez Garcia" w:date="2021-05-10T07:20:00Z">
              <w:tcPr>
                <w:tcW w:w="1312" w:type="pct"/>
                <w:shd w:val="clear" w:color="auto" w:fill="auto"/>
                <w:vAlign w:val="center"/>
                <w:hideMark/>
              </w:tcPr>
            </w:tcPrChange>
          </w:tcPr>
          <w:p w14:paraId="756B9631" w14:textId="5B723180" w:rsidR="00F7374E" w:rsidRPr="00AD7DF4" w:rsidDel="00DE3725" w:rsidRDefault="00F7374E" w:rsidP="001D1960">
            <w:pPr>
              <w:spacing w:after="0" w:line="240" w:lineRule="auto"/>
              <w:jc w:val="both"/>
              <w:rPr>
                <w:del w:id="7729" w:author="Diana Gonzalez Garcia" w:date="2021-05-10T07:12:00Z"/>
                <w:rFonts w:cstheme="minorHAnsi"/>
                <w:sz w:val="18"/>
                <w:szCs w:val="18"/>
                <w:lang w:eastAsia="es-CO"/>
              </w:rPr>
            </w:pPr>
            <w:del w:id="7730" w:author="Diana Gonzalez Garcia" w:date="2021-05-10T07:12:00Z">
              <w:r w:rsidRPr="00AD7DF4" w:rsidDel="00DE3725">
                <w:rPr>
                  <w:rFonts w:cstheme="minorHAnsi"/>
                  <w:sz w:val="18"/>
                  <w:szCs w:val="18"/>
                  <w:lang w:eastAsia="es-CO"/>
                </w:rPr>
                <w:delText>En el caso que se lleguen a presentar las combinaciones de usos (según reglas de asignación del método de liquidación), se deberá considerar las variables (Puntaje, Edad, Tipo Residencial asociado) de cada uso para calcular el valor unitario de construcción. Luego dicho valor se asignará a cada unidad construida.</w:delText>
              </w:r>
            </w:del>
          </w:p>
        </w:tc>
        <w:tc>
          <w:tcPr>
            <w:tcW w:w="418" w:type="pct"/>
            <w:shd w:val="clear" w:color="auto" w:fill="auto"/>
            <w:vAlign w:val="center"/>
            <w:hideMark/>
            <w:tcPrChange w:id="7731" w:author="Diana Gonzalez Garcia" w:date="2021-05-10T07:20:00Z">
              <w:tcPr>
                <w:tcW w:w="472" w:type="pct"/>
                <w:shd w:val="clear" w:color="auto" w:fill="auto"/>
                <w:vAlign w:val="center"/>
                <w:hideMark/>
              </w:tcPr>
            </w:tcPrChange>
          </w:tcPr>
          <w:p w14:paraId="3B6DCD3D" w14:textId="6434B493" w:rsidR="00F7374E" w:rsidRPr="00AD7DF4" w:rsidDel="00DE3725" w:rsidRDefault="00F7374E" w:rsidP="001D1960">
            <w:pPr>
              <w:spacing w:after="0" w:line="240" w:lineRule="auto"/>
              <w:jc w:val="center"/>
              <w:rPr>
                <w:del w:id="7732" w:author="Diana Gonzalez Garcia" w:date="2021-05-10T07:12:00Z"/>
                <w:rFonts w:cstheme="minorHAnsi"/>
                <w:sz w:val="18"/>
                <w:szCs w:val="18"/>
                <w:lang w:eastAsia="es-CO"/>
              </w:rPr>
            </w:pPr>
            <w:del w:id="7733" w:author="Diana Gonzalez Garcia" w:date="2021-05-10T07:12:00Z">
              <w:r w:rsidRPr="00AD7DF4" w:rsidDel="00DE3725">
                <w:rPr>
                  <w:rFonts w:cstheme="minorHAnsi"/>
                  <w:sz w:val="18"/>
                  <w:szCs w:val="18"/>
                  <w:lang w:eastAsia="es-CO"/>
                </w:rPr>
                <w:delText>T01_5</w:delText>
              </w:r>
            </w:del>
          </w:p>
        </w:tc>
        <w:tc>
          <w:tcPr>
            <w:tcW w:w="706" w:type="pct"/>
            <w:shd w:val="clear" w:color="auto" w:fill="auto"/>
            <w:vAlign w:val="center"/>
            <w:hideMark/>
            <w:tcPrChange w:id="7734" w:author="Diana Gonzalez Garcia" w:date="2021-05-10T07:20:00Z">
              <w:tcPr>
                <w:tcW w:w="798" w:type="pct"/>
                <w:shd w:val="clear" w:color="auto" w:fill="auto"/>
                <w:vAlign w:val="center"/>
                <w:hideMark/>
              </w:tcPr>
            </w:tcPrChange>
          </w:tcPr>
          <w:p w14:paraId="7E676550" w14:textId="067B8C8D" w:rsidR="00F7374E" w:rsidRPr="00AD7DF4" w:rsidDel="00DE3725" w:rsidRDefault="00F7374E" w:rsidP="001D1960">
            <w:pPr>
              <w:spacing w:after="0" w:line="240" w:lineRule="auto"/>
              <w:rPr>
                <w:del w:id="7735" w:author="Diana Gonzalez Garcia" w:date="2021-05-10T07:12:00Z"/>
                <w:rFonts w:cstheme="minorHAnsi"/>
                <w:sz w:val="18"/>
                <w:szCs w:val="18"/>
                <w:lang w:eastAsia="es-CO"/>
              </w:rPr>
            </w:pPr>
            <w:del w:id="7736" w:author="Diana Gonzalez Garcia" w:date="2021-05-10T07:12:00Z">
              <w:r w:rsidRPr="00AD7DF4" w:rsidDel="00DE3725">
                <w:rPr>
                  <w:rFonts w:cstheme="minorHAnsi"/>
                  <w:sz w:val="18"/>
                  <w:szCs w:val="18"/>
                  <w:lang w:eastAsia="es-CO"/>
                </w:rPr>
                <w:delText>Último dígito de codificación de zona homogénea física terminado en 5 o atributo de manzana 5.</w:delText>
              </w:r>
            </w:del>
          </w:p>
        </w:tc>
      </w:tr>
      <w:tr w:rsidR="00F7374E" w:rsidRPr="00AD7DF4" w:rsidDel="00DE3725" w14:paraId="39D00911" w14:textId="5C6211A7" w:rsidTr="00FF1E3F">
        <w:trPr>
          <w:trHeight w:val="1110"/>
          <w:del w:id="7737" w:author="Diana Gonzalez Garcia" w:date="2021-05-10T07:12:00Z"/>
          <w:trPrChange w:id="7738" w:author="Diana Gonzalez Garcia" w:date="2021-05-10T07:20:00Z">
            <w:trPr>
              <w:trHeight w:val="1110"/>
            </w:trPr>
          </w:trPrChange>
        </w:trPr>
        <w:tc>
          <w:tcPr>
            <w:tcW w:w="442" w:type="pct"/>
            <w:vMerge/>
            <w:vAlign w:val="center"/>
            <w:hideMark/>
            <w:tcPrChange w:id="7739" w:author="Diana Gonzalez Garcia" w:date="2021-05-10T07:20:00Z">
              <w:tcPr>
                <w:tcW w:w="499" w:type="pct"/>
                <w:vMerge/>
                <w:vAlign w:val="center"/>
                <w:hideMark/>
              </w:tcPr>
            </w:tcPrChange>
          </w:tcPr>
          <w:p w14:paraId="18025DD4" w14:textId="3FDE96D3" w:rsidR="00F7374E" w:rsidRPr="00AD7DF4" w:rsidDel="00DE3725" w:rsidRDefault="00F7374E" w:rsidP="001D1960">
            <w:pPr>
              <w:spacing w:after="0" w:line="240" w:lineRule="auto"/>
              <w:rPr>
                <w:del w:id="7740" w:author="Diana Gonzalez Garcia" w:date="2021-05-10T07:12:00Z"/>
                <w:rFonts w:cstheme="minorHAnsi"/>
                <w:sz w:val="18"/>
                <w:szCs w:val="18"/>
                <w:lang w:eastAsia="es-CO"/>
              </w:rPr>
            </w:pPr>
          </w:p>
        </w:tc>
        <w:tc>
          <w:tcPr>
            <w:tcW w:w="597" w:type="pct"/>
            <w:vMerge/>
            <w:vAlign w:val="center"/>
            <w:hideMark/>
            <w:tcPrChange w:id="7741" w:author="Diana Gonzalez Garcia" w:date="2021-05-10T07:20:00Z">
              <w:tcPr>
                <w:tcW w:w="675" w:type="pct"/>
                <w:vMerge/>
                <w:vAlign w:val="center"/>
                <w:hideMark/>
              </w:tcPr>
            </w:tcPrChange>
          </w:tcPr>
          <w:p w14:paraId="2DD65E7D" w14:textId="594CFD29" w:rsidR="00F7374E" w:rsidRPr="00AD7DF4" w:rsidDel="00DE3725" w:rsidRDefault="00F7374E" w:rsidP="001D1960">
            <w:pPr>
              <w:spacing w:after="0" w:line="240" w:lineRule="auto"/>
              <w:rPr>
                <w:del w:id="7742" w:author="Diana Gonzalez Garcia" w:date="2021-05-10T07:12:00Z"/>
                <w:rFonts w:cstheme="minorHAnsi"/>
                <w:sz w:val="18"/>
                <w:szCs w:val="18"/>
                <w:lang w:eastAsia="es-CO"/>
              </w:rPr>
            </w:pPr>
          </w:p>
        </w:tc>
        <w:tc>
          <w:tcPr>
            <w:tcW w:w="641" w:type="pct"/>
            <w:shd w:val="clear" w:color="auto" w:fill="auto"/>
            <w:vAlign w:val="center"/>
            <w:hideMark/>
            <w:tcPrChange w:id="7743" w:author="Diana Gonzalez Garcia" w:date="2021-05-10T07:20:00Z">
              <w:tcPr>
                <w:tcW w:w="724" w:type="pct"/>
                <w:shd w:val="clear" w:color="auto" w:fill="auto"/>
                <w:vAlign w:val="center"/>
                <w:hideMark/>
              </w:tcPr>
            </w:tcPrChange>
          </w:tcPr>
          <w:p w14:paraId="13F3BE66" w14:textId="79B9EC12" w:rsidR="00F7374E" w:rsidRPr="00AD7DF4" w:rsidDel="00DE3725" w:rsidRDefault="00F7374E" w:rsidP="001D1960">
            <w:pPr>
              <w:spacing w:after="0" w:line="240" w:lineRule="auto"/>
              <w:rPr>
                <w:del w:id="7744" w:author="Diana Gonzalez Garcia" w:date="2021-05-10T07:12:00Z"/>
                <w:rFonts w:cstheme="minorHAnsi"/>
                <w:sz w:val="18"/>
                <w:szCs w:val="18"/>
                <w:lang w:eastAsia="es-CO"/>
              </w:rPr>
            </w:pPr>
            <w:del w:id="7745" w:author="Diana Gonzalez Garcia" w:date="2021-05-10T07:12:00Z">
              <w:r w:rsidRPr="00AD7DF4" w:rsidDel="00DE3725">
                <w:rPr>
                  <w:rFonts w:cstheme="minorHAnsi"/>
                  <w:sz w:val="18"/>
                  <w:szCs w:val="18"/>
                  <w:lang w:eastAsia="es-CO"/>
                </w:rPr>
                <w:delText> </w:delText>
              </w:r>
            </w:del>
          </w:p>
        </w:tc>
        <w:tc>
          <w:tcPr>
            <w:tcW w:w="459" w:type="pct"/>
            <w:shd w:val="clear" w:color="auto" w:fill="auto"/>
            <w:vAlign w:val="center"/>
            <w:hideMark/>
            <w:tcPrChange w:id="7746" w:author="Diana Gonzalez Garcia" w:date="2021-05-10T07:20:00Z">
              <w:tcPr>
                <w:tcW w:w="519" w:type="pct"/>
                <w:shd w:val="clear" w:color="auto" w:fill="auto"/>
                <w:vAlign w:val="center"/>
                <w:hideMark/>
              </w:tcPr>
            </w:tcPrChange>
          </w:tcPr>
          <w:p w14:paraId="08DC127E" w14:textId="2C06DD39" w:rsidR="00F7374E" w:rsidRPr="00AD7DF4" w:rsidDel="00DE3725" w:rsidRDefault="00F7374E" w:rsidP="001D1960">
            <w:pPr>
              <w:spacing w:after="0" w:line="240" w:lineRule="auto"/>
              <w:jc w:val="center"/>
              <w:rPr>
                <w:del w:id="7747" w:author="Diana Gonzalez Garcia" w:date="2021-05-10T07:12:00Z"/>
                <w:rFonts w:cstheme="minorHAnsi"/>
                <w:sz w:val="18"/>
                <w:szCs w:val="18"/>
                <w:lang w:eastAsia="es-CO"/>
              </w:rPr>
            </w:pPr>
            <w:del w:id="7748" w:author="Diana Gonzalez Garcia" w:date="2021-05-10T07:12:00Z">
              <w:r w:rsidRPr="00AD7DF4" w:rsidDel="00DE3725">
                <w:rPr>
                  <w:rFonts w:cstheme="minorHAnsi"/>
                  <w:sz w:val="18"/>
                  <w:szCs w:val="18"/>
                  <w:lang w:eastAsia="es-CO"/>
                </w:rPr>
                <w:delText> </w:delText>
              </w:r>
            </w:del>
          </w:p>
        </w:tc>
        <w:tc>
          <w:tcPr>
            <w:tcW w:w="1161" w:type="pct"/>
            <w:shd w:val="clear" w:color="auto" w:fill="auto"/>
            <w:vAlign w:val="center"/>
            <w:hideMark/>
            <w:tcPrChange w:id="7749" w:author="Diana Gonzalez Garcia" w:date="2021-05-10T07:20:00Z">
              <w:tcPr>
                <w:tcW w:w="1312" w:type="pct"/>
                <w:shd w:val="clear" w:color="auto" w:fill="auto"/>
                <w:vAlign w:val="center"/>
                <w:hideMark/>
              </w:tcPr>
            </w:tcPrChange>
          </w:tcPr>
          <w:p w14:paraId="7DBE3187" w14:textId="232C3277" w:rsidR="00F7374E" w:rsidRPr="00AD7DF4" w:rsidDel="00DE3725" w:rsidRDefault="00F7374E" w:rsidP="001D1960">
            <w:pPr>
              <w:spacing w:after="0" w:line="240" w:lineRule="auto"/>
              <w:jc w:val="both"/>
              <w:rPr>
                <w:del w:id="7750" w:author="Diana Gonzalez Garcia" w:date="2021-05-10T07:12:00Z"/>
                <w:rFonts w:cstheme="minorHAnsi"/>
                <w:sz w:val="18"/>
                <w:szCs w:val="18"/>
                <w:lang w:eastAsia="es-CO"/>
              </w:rPr>
            </w:pPr>
            <w:del w:id="7751" w:author="Diana Gonzalez Garcia" w:date="2021-05-10T07:12:00Z">
              <w:r w:rsidRPr="00AD7DF4" w:rsidDel="00DE3725">
                <w:rPr>
                  <w:rFonts w:cstheme="minorHAnsi"/>
                  <w:sz w:val="18"/>
                  <w:szCs w:val="18"/>
                  <w:lang w:eastAsia="es-CO"/>
                </w:rPr>
                <w:delText> </w:delText>
              </w:r>
            </w:del>
          </w:p>
        </w:tc>
        <w:tc>
          <w:tcPr>
            <w:tcW w:w="418" w:type="pct"/>
            <w:shd w:val="clear" w:color="auto" w:fill="auto"/>
            <w:vAlign w:val="center"/>
            <w:hideMark/>
            <w:tcPrChange w:id="7752" w:author="Diana Gonzalez Garcia" w:date="2021-05-10T07:20:00Z">
              <w:tcPr>
                <w:tcW w:w="472" w:type="pct"/>
                <w:shd w:val="clear" w:color="auto" w:fill="auto"/>
                <w:vAlign w:val="center"/>
                <w:hideMark/>
              </w:tcPr>
            </w:tcPrChange>
          </w:tcPr>
          <w:p w14:paraId="047F0C5F" w14:textId="0E3FAB10" w:rsidR="00F7374E" w:rsidRPr="00AD7DF4" w:rsidDel="00DE3725" w:rsidRDefault="00F7374E" w:rsidP="001D1960">
            <w:pPr>
              <w:spacing w:after="0" w:line="240" w:lineRule="auto"/>
              <w:jc w:val="center"/>
              <w:rPr>
                <w:del w:id="7753" w:author="Diana Gonzalez Garcia" w:date="2021-05-10T07:12:00Z"/>
                <w:rFonts w:cstheme="minorHAnsi"/>
                <w:sz w:val="18"/>
                <w:szCs w:val="18"/>
                <w:lang w:eastAsia="es-CO"/>
              </w:rPr>
            </w:pPr>
            <w:del w:id="7754" w:author="Diana Gonzalez Garcia" w:date="2021-05-10T07:12:00Z">
              <w:r w:rsidRPr="00AD7DF4" w:rsidDel="00DE3725">
                <w:rPr>
                  <w:rFonts w:cstheme="minorHAnsi"/>
                  <w:sz w:val="18"/>
                  <w:szCs w:val="18"/>
                  <w:lang w:eastAsia="es-CO"/>
                </w:rPr>
                <w:delText>T01_6</w:delText>
              </w:r>
            </w:del>
          </w:p>
        </w:tc>
        <w:tc>
          <w:tcPr>
            <w:tcW w:w="706" w:type="pct"/>
            <w:shd w:val="clear" w:color="auto" w:fill="auto"/>
            <w:vAlign w:val="center"/>
            <w:hideMark/>
            <w:tcPrChange w:id="7755" w:author="Diana Gonzalez Garcia" w:date="2021-05-10T07:20:00Z">
              <w:tcPr>
                <w:tcW w:w="798" w:type="pct"/>
                <w:shd w:val="clear" w:color="auto" w:fill="auto"/>
                <w:vAlign w:val="center"/>
                <w:hideMark/>
              </w:tcPr>
            </w:tcPrChange>
          </w:tcPr>
          <w:p w14:paraId="190A4399" w14:textId="25FFAB79" w:rsidR="00F7374E" w:rsidRPr="00AD7DF4" w:rsidDel="00DE3725" w:rsidRDefault="00F7374E" w:rsidP="001D1960">
            <w:pPr>
              <w:spacing w:after="0" w:line="240" w:lineRule="auto"/>
              <w:rPr>
                <w:del w:id="7756" w:author="Diana Gonzalez Garcia" w:date="2021-05-10T07:12:00Z"/>
                <w:rFonts w:cstheme="minorHAnsi"/>
                <w:sz w:val="18"/>
                <w:szCs w:val="18"/>
                <w:lang w:eastAsia="es-CO"/>
              </w:rPr>
            </w:pPr>
            <w:del w:id="7757" w:author="Diana Gonzalez Garcia" w:date="2021-05-10T07:12:00Z">
              <w:r w:rsidRPr="00AD7DF4" w:rsidDel="00DE3725">
                <w:rPr>
                  <w:rFonts w:cstheme="minorHAnsi"/>
                  <w:sz w:val="18"/>
                  <w:szCs w:val="18"/>
                  <w:lang w:eastAsia="es-CO"/>
                </w:rPr>
                <w:delText>Último dígito de codificación de zona homogénea física terminado en 6 o atributo de manzana 6.</w:delText>
              </w:r>
            </w:del>
          </w:p>
        </w:tc>
      </w:tr>
      <w:tr w:rsidR="00F7374E" w:rsidRPr="00AD7DF4" w:rsidDel="00DE3725" w14:paraId="725A0955" w14:textId="73826962" w:rsidTr="00FF1E3F">
        <w:trPr>
          <w:trHeight w:val="1110"/>
          <w:del w:id="7758" w:author="Diana Gonzalez Garcia" w:date="2021-05-10T07:12:00Z"/>
          <w:trPrChange w:id="7759" w:author="Diana Gonzalez Garcia" w:date="2021-05-10T07:20:00Z">
            <w:trPr>
              <w:trHeight w:val="1110"/>
            </w:trPr>
          </w:trPrChange>
        </w:trPr>
        <w:tc>
          <w:tcPr>
            <w:tcW w:w="442" w:type="pct"/>
            <w:vMerge/>
            <w:vAlign w:val="center"/>
            <w:hideMark/>
            <w:tcPrChange w:id="7760" w:author="Diana Gonzalez Garcia" w:date="2021-05-10T07:20:00Z">
              <w:tcPr>
                <w:tcW w:w="499" w:type="pct"/>
                <w:vMerge/>
                <w:vAlign w:val="center"/>
                <w:hideMark/>
              </w:tcPr>
            </w:tcPrChange>
          </w:tcPr>
          <w:p w14:paraId="7CF8ABC3" w14:textId="394C258F" w:rsidR="00F7374E" w:rsidRPr="00AD7DF4" w:rsidDel="00DE3725" w:rsidRDefault="00F7374E" w:rsidP="001D1960">
            <w:pPr>
              <w:spacing w:after="0" w:line="240" w:lineRule="auto"/>
              <w:rPr>
                <w:del w:id="7761" w:author="Diana Gonzalez Garcia" w:date="2021-05-10T07:12:00Z"/>
                <w:rFonts w:cstheme="minorHAnsi"/>
                <w:sz w:val="18"/>
                <w:szCs w:val="18"/>
                <w:lang w:eastAsia="es-CO"/>
              </w:rPr>
            </w:pPr>
          </w:p>
        </w:tc>
        <w:tc>
          <w:tcPr>
            <w:tcW w:w="597" w:type="pct"/>
            <w:vMerge/>
            <w:vAlign w:val="center"/>
            <w:hideMark/>
            <w:tcPrChange w:id="7762" w:author="Diana Gonzalez Garcia" w:date="2021-05-10T07:20:00Z">
              <w:tcPr>
                <w:tcW w:w="675" w:type="pct"/>
                <w:vMerge/>
                <w:vAlign w:val="center"/>
                <w:hideMark/>
              </w:tcPr>
            </w:tcPrChange>
          </w:tcPr>
          <w:p w14:paraId="6AE248D4" w14:textId="3949BC63" w:rsidR="00F7374E" w:rsidRPr="00AD7DF4" w:rsidDel="00DE3725" w:rsidRDefault="00F7374E" w:rsidP="001D1960">
            <w:pPr>
              <w:spacing w:after="0" w:line="240" w:lineRule="auto"/>
              <w:rPr>
                <w:del w:id="7763" w:author="Diana Gonzalez Garcia" w:date="2021-05-10T07:12:00Z"/>
                <w:rFonts w:cstheme="minorHAnsi"/>
                <w:sz w:val="18"/>
                <w:szCs w:val="18"/>
                <w:lang w:eastAsia="es-CO"/>
              </w:rPr>
            </w:pPr>
          </w:p>
        </w:tc>
        <w:tc>
          <w:tcPr>
            <w:tcW w:w="641" w:type="pct"/>
            <w:shd w:val="clear" w:color="auto" w:fill="auto"/>
            <w:vAlign w:val="center"/>
            <w:hideMark/>
            <w:tcPrChange w:id="7764" w:author="Diana Gonzalez Garcia" w:date="2021-05-10T07:20:00Z">
              <w:tcPr>
                <w:tcW w:w="724" w:type="pct"/>
                <w:shd w:val="clear" w:color="auto" w:fill="auto"/>
                <w:vAlign w:val="center"/>
                <w:hideMark/>
              </w:tcPr>
            </w:tcPrChange>
          </w:tcPr>
          <w:p w14:paraId="0610E9ED" w14:textId="3C0DA03A" w:rsidR="00F7374E" w:rsidRPr="00AD7DF4" w:rsidDel="00DE3725" w:rsidRDefault="00F7374E" w:rsidP="001D1960">
            <w:pPr>
              <w:spacing w:after="0" w:line="240" w:lineRule="auto"/>
              <w:rPr>
                <w:del w:id="7765" w:author="Diana Gonzalez Garcia" w:date="2021-05-10T07:12:00Z"/>
                <w:rFonts w:cstheme="minorHAnsi"/>
                <w:sz w:val="18"/>
                <w:szCs w:val="18"/>
                <w:lang w:eastAsia="es-CO"/>
              </w:rPr>
            </w:pPr>
            <w:del w:id="7766" w:author="Diana Gonzalez Garcia" w:date="2021-05-10T07:12:00Z">
              <w:r w:rsidRPr="00AD7DF4" w:rsidDel="00DE3725">
                <w:rPr>
                  <w:rFonts w:cstheme="minorHAnsi"/>
                  <w:sz w:val="18"/>
                  <w:szCs w:val="18"/>
                  <w:lang w:eastAsia="es-CO"/>
                </w:rPr>
                <w:delText> </w:delText>
              </w:r>
            </w:del>
          </w:p>
        </w:tc>
        <w:tc>
          <w:tcPr>
            <w:tcW w:w="459" w:type="pct"/>
            <w:shd w:val="clear" w:color="auto" w:fill="auto"/>
            <w:vAlign w:val="center"/>
            <w:hideMark/>
            <w:tcPrChange w:id="7767" w:author="Diana Gonzalez Garcia" w:date="2021-05-10T07:20:00Z">
              <w:tcPr>
                <w:tcW w:w="519" w:type="pct"/>
                <w:shd w:val="clear" w:color="auto" w:fill="auto"/>
                <w:vAlign w:val="center"/>
                <w:hideMark/>
              </w:tcPr>
            </w:tcPrChange>
          </w:tcPr>
          <w:p w14:paraId="51EAD4C8" w14:textId="3B45D353" w:rsidR="00F7374E" w:rsidRPr="00AD7DF4" w:rsidDel="00DE3725" w:rsidRDefault="00F7374E" w:rsidP="001D1960">
            <w:pPr>
              <w:spacing w:after="0" w:line="240" w:lineRule="auto"/>
              <w:jc w:val="center"/>
              <w:rPr>
                <w:del w:id="7768" w:author="Diana Gonzalez Garcia" w:date="2021-05-10T07:12:00Z"/>
                <w:rFonts w:cstheme="minorHAnsi"/>
                <w:sz w:val="18"/>
                <w:szCs w:val="18"/>
                <w:lang w:eastAsia="es-CO"/>
              </w:rPr>
            </w:pPr>
            <w:del w:id="7769" w:author="Diana Gonzalez Garcia" w:date="2021-05-10T07:12:00Z">
              <w:r w:rsidRPr="00AD7DF4" w:rsidDel="00DE3725">
                <w:rPr>
                  <w:rFonts w:cstheme="minorHAnsi"/>
                  <w:sz w:val="18"/>
                  <w:szCs w:val="18"/>
                  <w:lang w:eastAsia="es-CO"/>
                </w:rPr>
                <w:delText> </w:delText>
              </w:r>
            </w:del>
          </w:p>
        </w:tc>
        <w:tc>
          <w:tcPr>
            <w:tcW w:w="1161" w:type="pct"/>
            <w:shd w:val="clear" w:color="auto" w:fill="auto"/>
            <w:vAlign w:val="center"/>
            <w:hideMark/>
            <w:tcPrChange w:id="7770" w:author="Diana Gonzalez Garcia" w:date="2021-05-10T07:20:00Z">
              <w:tcPr>
                <w:tcW w:w="1312" w:type="pct"/>
                <w:shd w:val="clear" w:color="auto" w:fill="auto"/>
                <w:vAlign w:val="center"/>
                <w:hideMark/>
              </w:tcPr>
            </w:tcPrChange>
          </w:tcPr>
          <w:p w14:paraId="38F1D286" w14:textId="37031B42" w:rsidR="00F7374E" w:rsidRPr="00AD7DF4" w:rsidDel="00DE3725" w:rsidRDefault="00F7374E" w:rsidP="001D1960">
            <w:pPr>
              <w:spacing w:after="0" w:line="240" w:lineRule="auto"/>
              <w:jc w:val="both"/>
              <w:rPr>
                <w:del w:id="7771" w:author="Diana Gonzalez Garcia" w:date="2021-05-10T07:12:00Z"/>
                <w:rFonts w:cstheme="minorHAnsi"/>
                <w:sz w:val="18"/>
                <w:szCs w:val="18"/>
                <w:lang w:eastAsia="es-CO"/>
              </w:rPr>
            </w:pPr>
            <w:del w:id="7772" w:author="Diana Gonzalez Garcia" w:date="2021-05-10T07:12:00Z">
              <w:r w:rsidRPr="00AD7DF4" w:rsidDel="00DE3725">
                <w:rPr>
                  <w:rFonts w:cstheme="minorHAnsi"/>
                  <w:sz w:val="18"/>
                  <w:szCs w:val="18"/>
                  <w:lang w:eastAsia="es-CO"/>
                </w:rPr>
                <w:delText>Para predios con edades superiores a 100 años, la variable modelo es avalúo especial.</w:delText>
              </w:r>
            </w:del>
          </w:p>
        </w:tc>
        <w:tc>
          <w:tcPr>
            <w:tcW w:w="418" w:type="pct"/>
            <w:shd w:val="clear" w:color="auto" w:fill="auto"/>
            <w:vAlign w:val="center"/>
            <w:hideMark/>
            <w:tcPrChange w:id="7773" w:author="Diana Gonzalez Garcia" w:date="2021-05-10T07:20:00Z">
              <w:tcPr>
                <w:tcW w:w="472" w:type="pct"/>
                <w:shd w:val="clear" w:color="auto" w:fill="auto"/>
                <w:vAlign w:val="center"/>
                <w:hideMark/>
              </w:tcPr>
            </w:tcPrChange>
          </w:tcPr>
          <w:p w14:paraId="30263EAA" w14:textId="7243DD6C" w:rsidR="00F7374E" w:rsidRPr="00AD7DF4" w:rsidDel="00DE3725" w:rsidRDefault="00F7374E" w:rsidP="001D1960">
            <w:pPr>
              <w:spacing w:after="0" w:line="240" w:lineRule="auto"/>
              <w:jc w:val="center"/>
              <w:rPr>
                <w:del w:id="7774" w:author="Diana Gonzalez Garcia" w:date="2021-05-10T07:12:00Z"/>
                <w:rFonts w:cstheme="minorHAnsi"/>
                <w:sz w:val="18"/>
                <w:szCs w:val="18"/>
                <w:lang w:eastAsia="es-CO"/>
              </w:rPr>
            </w:pPr>
            <w:del w:id="7775" w:author="Diana Gonzalez Garcia" w:date="2021-05-10T07:12:00Z">
              <w:r w:rsidRPr="00AD7DF4" w:rsidDel="00DE3725">
                <w:rPr>
                  <w:rFonts w:cstheme="minorHAnsi"/>
                  <w:sz w:val="18"/>
                  <w:szCs w:val="18"/>
                  <w:lang w:eastAsia="es-CO"/>
                </w:rPr>
                <w:delText>T01_7</w:delText>
              </w:r>
            </w:del>
          </w:p>
        </w:tc>
        <w:tc>
          <w:tcPr>
            <w:tcW w:w="706" w:type="pct"/>
            <w:shd w:val="clear" w:color="auto" w:fill="auto"/>
            <w:vAlign w:val="center"/>
            <w:hideMark/>
            <w:tcPrChange w:id="7776" w:author="Diana Gonzalez Garcia" w:date="2021-05-10T07:20:00Z">
              <w:tcPr>
                <w:tcW w:w="798" w:type="pct"/>
                <w:shd w:val="clear" w:color="auto" w:fill="auto"/>
                <w:vAlign w:val="center"/>
                <w:hideMark/>
              </w:tcPr>
            </w:tcPrChange>
          </w:tcPr>
          <w:p w14:paraId="463ECD62" w14:textId="79FCD4F3" w:rsidR="00F7374E" w:rsidRPr="00AD7DF4" w:rsidDel="00DE3725" w:rsidRDefault="00F7374E" w:rsidP="001D1960">
            <w:pPr>
              <w:spacing w:after="0" w:line="240" w:lineRule="auto"/>
              <w:rPr>
                <w:del w:id="7777" w:author="Diana Gonzalez Garcia" w:date="2021-05-10T07:12:00Z"/>
                <w:rFonts w:cstheme="minorHAnsi"/>
                <w:sz w:val="18"/>
                <w:szCs w:val="18"/>
                <w:lang w:eastAsia="es-CO"/>
              </w:rPr>
            </w:pPr>
            <w:del w:id="7778" w:author="Diana Gonzalez Garcia" w:date="2021-05-10T07:12:00Z">
              <w:r w:rsidRPr="00AD7DF4" w:rsidDel="00DE3725">
                <w:rPr>
                  <w:rFonts w:cstheme="minorHAnsi"/>
                  <w:sz w:val="18"/>
                  <w:szCs w:val="18"/>
                  <w:lang w:eastAsia="es-CO"/>
                </w:rPr>
                <w:delText>Último dígito de codificación de zona homogénea física terminado en 7 o atributo de manzana 7.</w:delText>
              </w:r>
            </w:del>
          </w:p>
        </w:tc>
      </w:tr>
      <w:tr w:rsidR="00F7374E" w:rsidRPr="00AD7DF4" w:rsidDel="00DE3725" w14:paraId="7D6D017A" w14:textId="0B936BEA" w:rsidTr="00FF1E3F">
        <w:trPr>
          <w:trHeight w:val="1110"/>
          <w:del w:id="7779" w:author="Diana Gonzalez Garcia" w:date="2021-05-10T07:12:00Z"/>
          <w:trPrChange w:id="7780" w:author="Diana Gonzalez Garcia" w:date="2021-05-10T07:20:00Z">
            <w:trPr>
              <w:trHeight w:val="1110"/>
            </w:trPr>
          </w:trPrChange>
        </w:trPr>
        <w:tc>
          <w:tcPr>
            <w:tcW w:w="442" w:type="pct"/>
            <w:vMerge/>
            <w:vAlign w:val="center"/>
            <w:hideMark/>
            <w:tcPrChange w:id="7781" w:author="Diana Gonzalez Garcia" w:date="2021-05-10T07:20:00Z">
              <w:tcPr>
                <w:tcW w:w="499" w:type="pct"/>
                <w:vMerge/>
                <w:vAlign w:val="center"/>
                <w:hideMark/>
              </w:tcPr>
            </w:tcPrChange>
          </w:tcPr>
          <w:p w14:paraId="0324EED4" w14:textId="6D11BF39" w:rsidR="00F7374E" w:rsidRPr="00AD7DF4" w:rsidDel="00DE3725" w:rsidRDefault="00F7374E" w:rsidP="001D1960">
            <w:pPr>
              <w:spacing w:after="0" w:line="240" w:lineRule="auto"/>
              <w:rPr>
                <w:del w:id="7782" w:author="Diana Gonzalez Garcia" w:date="2021-05-10T07:12:00Z"/>
                <w:rFonts w:cstheme="minorHAnsi"/>
                <w:sz w:val="18"/>
                <w:szCs w:val="18"/>
                <w:lang w:eastAsia="es-CO"/>
              </w:rPr>
            </w:pPr>
          </w:p>
        </w:tc>
        <w:tc>
          <w:tcPr>
            <w:tcW w:w="597" w:type="pct"/>
            <w:vMerge/>
            <w:vAlign w:val="center"/>
            <w:hideMark/>
            <w:tcPrChange w:id="7783" w:author="Diana Gonzalez Garcia" w:date="2021-05-10T07:20:00Z">
              <w:tcPr>
                <w:tcW w:w="675" w:type="pct"/>
                <w:vMerge/>
                <w:vAlign w:val="center"/>
                <w:hideMark/>
              </w:tcPr>
            </w:tcPrChange>
          </w:tcPr>
          <w:p w14:paraId="3AEAF2B0" w14:textId="5CE1D9D4" w:rsidR="00F7374E" w:rsidRPr="00AD7DF4" w:rsidDel="00DE3725" w:rsidRDefault="00F7374E" w:rsidP="001D1960">
            <w:pPr>
              <w:spacing w:after="0" w:line="240" w:lineRule="auto"/>
              <w:rPr>
                <w:del w:id="7784" w:author="Diana Gonzalez Garcia" w:date="2021-05-10T07:12:00Z"/>
                <w:rFonts w:cstheme="minorHAnsi"/>
                <w:sz w:val="18"/>
                <w:szCs w:val="18"/>
                <w:lang w:eastAsia="es-CO"/>
              </w:rPr>
            </w:pPr>
          </w:p>
        </w:tc>
        <w:tc>
          <w:tcPr>
            <w:tcW w:w="641" w:type="pct"/>
            <w:shd w:val="clear" w:color="auto" w:fill="auto"/>
            <w:vAlign w:val="center"/>
            <w:hideMark/>
            <w:tcPrChange w:id="7785" w:author="Diana Gonzalez Garcia" w:date="2021-05-10T07:20:00Z">
              <w:tcPr>
                <w:tcW w:w="724" w:type="pct"/>
                <w:shd w:val="clear" w:color="auto" w:fill="auto"/>
                <w:vAlign w:val="center"/>
                <w:hideMark/>
              </w:tcPr>
            </w:tcPrChange>
          </w:tcPr>
          <w:p w14:paraId="626D2234" w14:textId="2C0062FD" w:rsidR="00F7374E" w:rsidRPr="00AD7DF4" w:rsidDel="00DE3725" w:rsidRDefault="00F7374E" w:rsidP="001D1960">
            <w:pPr>
              <w:spacing w:after="0" w:line="240" w:lineRule="auto"/>
              <w:rPr>
                <w:del w:id="7786" w:author="Diana Gonzalez Garcia" w:date="2021-05-10T07:12:00Z"/>
                <w:rFonts w:cstheme="minorHAnsi"/>
                <w:sz w:val="18"/>
                <w:szCs w:val="18"/>
                <w:lang w:eastAsia="es-CO"/>
              </w:rPr>
            </w:pPr>
            <w:del w:id="7787" w:author="Diana Gonzalez Garcia" w:date="2021-05-10T07:12:00Z">
              <w:r w:rsidRPr="00AD7DF4" w:rsidDel="00DE3725">
                <w:rPr>
                  <w:rFonts w:cstheme="minorHAnsi"/>
                  <w:sz w:val="18"/>
                  <w:szCs w:val="18"/>
                  <w:lang w:eastAsia="es-CO"/>
                </w:rPr>
                <w:delText> </w:delText>
              </w:r>
            </w:del>
          </w:p>
        </w:tc>
        <w:tc>
          <w:tcPr>
            <w:tcW w:w="459" w:type="pct"/>
            <w:shd w:val="clear" w:color="auto" w:fill="auto"/>
            <w:vAlign w:val="center"/>
            <w:hideMark/>
            <w:tcPrChange w:id="7788" w:author="Diana Gonzalez Garcia" w:date="2021-05-10T07:20:00Z">
              <w:tcPr>
                <w:tcW w:w="519" w:type="pct"/>
                <w:shd w:val="clear" w:color="auto" w:fill="auto"/>
                <w:vAlign w:val="center"/>
                <w:hideMark/>
              </w:tcPr>
            </w:tcPrChange>
          </w:tcPr>
          <w:p w14:paraId="0FC614B0" w14:textId="780B223B" w:rsidR="00F7374E" w:rsidRPr="00AD7DF4" w:rsidDel="00DE3725" w:rsidRDefault="00F7374E" w:rsidP="001D1960">
            <w:pPr>
              <w:spacing w:after="0" w:line="240" w:lineRule="auto"/>
              <w:jc w:val="center"/>
              <w:rPr>
                <w:del w:id="7789" w:author="Diana Gonzalez Garcia" w:date="2021-05-10T07:12:00Z"/>
                <w:rFonts w:cstheme="minorHAnsi"/>
                <w:sz w:val="18"/>
                <w:szCs w:val="18"/>
                <w:lang w:eastAsia="es-CO"/>
              </w:rPr>
            </w:pPr>
            <w:del w:id="7790" w:author="Diana Gonzalez Garcia" w:date="2021-05-10T07:12:00Z">
              <w:r w:rsidRPr="00AD7DF4" w:rsidDel="00DE3725">
                <w:rPr>
                  <w:rFonts w:cstheme="minorHAnsi"/>
                  <w:sz w:val="18"/>
                  <w:szCs w:val="18"/>
                  <w:lang w:eastAsia="es-CO"/>
                </w:rPr>
                <w:delText> </w:delText>
              </w:r>
            </w:del>
          </w:p>
        </w:tc>
        <w:tc>
          <w:tcPr>
            <w:tcW w:w="1161" w:type="pct"/>
            <w:shd w:val="clear" w:color="auto" w:fill="auto"/>
            <w:vAlign w:val="center"/>
            <w:hideMark/>
            <w:tcPrChange w:id="7791" w:author="Diana Gonzalez Garcia" w:date="2021-05-10T07:20:00Z">
              <w:tcPr>
                <w:tcW w:w="1312" w:type="pct"/>
                <w:shd w:val="clear" w:color="auto" w:fill="auto"/>
                <w:vAlign w:val="center"/>
                <w:hideMark/>
              </w:tcPr>
            </w:tcPrChange>
          </w:tcPr>
          <w:p w14:paraId="3D1457B7" w14:textId="03EAAD97" w:rsidR="00F7374E" w:rsidRPr="00AD7DF4" w:rsidDel="00DE3725" w:rsidRDefault="00F7374E" w:rsidP="001D1960">
            <w:pPr>
              <w:spacing w:after="0" w:line="240" w:lineRule="auto"/>
              <w:jc w:val="both"/>
              <w:rPr>
                <w:del w:id="7792" w:author="Diana Gonzalez Garcia" w:date="2021-05-10T07:12:00Z"/>
                <w:rFonts w:cstheme="minorHAnsi"/>
                <w:sz w:val="18"/>
                <w:szCs w:val="18"/>
                <w:lang w:eastAsia="es-CO"/>
              </w:rPr>
            </w:pPr>
            <w:del w:id="7793" w:author="Diana Gonzalez Garcia" w:date="2021-05-10T07:12:00Z">
              <w:r w:rsidRPr="00AD7DF4" w:rsidDel="00DE3725">
                <w:rPr>
                  <w:rFonts w:cstheme="minorHAnsi"/>
                  <w:sz w:val="18"/>
                  <w:szCs w:val="18"/>
                  <w:lang w:eastAsia="es-CO"/>
                </w:rPr>
                <w:delText>Para predios con puntajes superiores a 100, la variable modelo es avalúo especial.</w:delText>
              </w:r>
            </w:del>
          </w:p>
        </w:tc>
        <w:tc>
          <w:tcPr>
            <w:tcW w:w="418" w:type="pct"/>
            <w:shd w:val="clear" w:color="auto" w:fill="auto"/>
            <w:vAlign w:val="center"/>
            <w:hideMark/>
            <w:tcPrChange w:id="7794" w:author="Diana Gonzalez Garcia" w:date="2021-05-10T07:20:00Z">
              <w:tcPr>
                <w:tcW w:w="472" w:type="pct"/>
                <w:shd w:val="clear" w:color="auto" w:fill="auto"/>
                <w:vAlign w:val="center"/>
                <w:hideMark/>
              </w:tcPr>
            </w:tcPrChange>
          </w:tcPr>
          <w:p w14:paraId="5075CEA9" w14:textId="1DF480F5" w:rsidR="00F7374E" w:rsidRPr="00AD7DF4" w:rsidDel="00DE3725" w:rsidRDefault="00F7374E" w:rsidP="001D1960">
            <w:pPr>
              <w:spacing w:after="0" w:line="240" w:lineRule="auto"/>
              <w:jc w:val="center"/>
              <w:rPr>
                <w:del w:id="7795" w:author="Diana Gonzalez Garcia" w:date="2021-05-10T07:12:00Z"/>
                <w:rFonts w:cstheme="minorHAnsi"/>
                <w:sz w:val="18"/>
                <w:szCs w:val="18"/>
                <w:lang w:eastAsia="es-CO"/>
              </w:rPr>
            </w:pPr>
            <w:del w:id="7796" w:author="Diana Gonzalez Garcia" w:date="2021-05-10T07:12:00Z">
              <w:r w:rsidRPr="00AD7DF4" w:rsidDel="00DE3725">
                <w:rPr>
                  <w:rFonts w:cstheme="minorHAnsi"/>
                  <w:sz w:val="18"/>
                  <w:szCs w:val="18"/>
                  <w:lang w:eastAsia="es-CO"/>
                </w:rPr>
                <w:delText>T01_8</w:delText>
              </w:r>
            </w:del>
          </w:p>
        </w:tc>
        <w:tc>
          <w:tcPr>
            <w:tcW w:w="706" w:type="pct"/>
            <w:shd w:val="clear" w:color="auto" w:fill="auto"/>
            <w:vAlign w:val="center"/>
            <w:hideMark/>
            <w:tcPrChange w:id="7797" w:author="Diana Gonzalez Garcia" w:date="2021-05-10T07:20:00Z">
              <w:tcPr>
                <w:tcW w:w="798" w:type="pct"/>
                <w:shd w:val="clear" w:color="auto" w:fill="auto"/>
                <w:vAlign w:val="center"/>
                <w:hideMark/>
              </w:tcPr>
            </w:tcPrChange>
          </w:tcPr>
          <w:p w14:paraId="528618AA" w14:textId="5C35809A" w:rsidR="00F7374E" w:rsidRPr="00AD7DF4" w:rsidDel="00DE3725" w:rsidRDefault="00F7374E" w:rsidP="001D1960">
            <w:pPr>
              <w:spacing w:after="0" w:line="240" w:lineRule="auto"/>
              <w:rPr>
                <w:del w:id="7798" w:author="Diana Gonzalez Garcia" w:date="2021-05-10T07:12:00Z"/>
                <w:rFonts w:cstheme="minorHAnsi"/>
                <w:sz w:val="18"/>
                <w:szCs w:val="18"/>
                <w:lang w:eastAsia="es-CO"/>
              </w:rPr>
            </w:pPr>
            <w:del w:id="7799" w:author="Diana Gonzalez Garcia" w:date="2021-05-10T07:12:00Z">
              <w:r w:rsidRPr="00AD7DF4" w:rsidDel="00DE3725">
                <w:rPr>
                  <w:rFonts w:cstheme="minorHAnsi"/>
                  <w:sz w:val="18"/>
                  <w:szCs w:val="18"/>
                  <w:lang w:eastAsia="es-CO"/>
                </w:rPr>
                <w:delText>Último dígito de codificación de zona homogénea física terminado en 8 o atributo de manzana 8.</w:delText>
              </w:r>
            </w:del>
          </w:p>
        </w:tc>
      </w:tr>
      <w:tr w:rsidR="00F7374E" w:rsidRPr="00AD7DF4" w:rsidDel="00DE3725" w14:paraId="3961B402" w14:textId="1AE0F455" w:rsidTr="00FF1E3F">
        <w:trPr>
          <w:gridBefore w:val="1"/>
          <w:trHeight w:val="2100"/>
          <w:del w:id="7800" w:author="Diana Gonzalez Garcia" w:date="2021-05-10T07:12:00Z"/>
          <w:trPrChange w:id="7801" w:author="Diana Gonzalez Garcia" w:date="2021-05-10T07:20:00Z">
            <w:trPr>
              <w:gridBefore w:val="1"/>
              <w:wBefore w:w="499" w:type="pct"/>
              <w:trHeight w:val="2100"/>
            </w:trPr>
          </w:trPrChange>
        </w:trPr>
        <w:tc>
          <w:tcPr>
            <w:tcW w:w="597" w:type="pct"/>
            <w:vMerge w:val="restart"/>
            <w:shd w:val="clear" w:color="auto" w:fill="auto"/>
            <w:vAlign w:val="center"/>
            <w:hideMark/>
            <w:tcPrChange w:id="7802" w:author="Diana Gonzalez Garcia" w:date="2021-05-10T07:20:00Z">
              <w:tcPr>
                <w:tcW w:w="675" w:type="pct"/>
                <w:vMerge w:val="restart"/>
                <w:shd w:val="clear" w:color="auto" w:fill="auto"/>
                <w:vAlign w:val="center"/>
                <w:hideMark/>
              </w:tcPr>
            </w:tcPrChange>
          </w:tcPr>
          <w:p w14:paraId="59DEAFB6" w14:textId="55B9CD6C" w:rsidR="00F7374E" w:rsidRPr="00AD7DF4" w:rsidDel="00DE3725" w:rsidRDefault="00F7374E" w:rsidP="001D1960">
            <w:pPr>
              <w:spacing w:after="0" w:line="240" w:lineRule="auto"/>
              <w:jc w:val="center"/>
              <w:rPr>
                <w:del w:id="7803" w:author="Diana Gonzalez Garcia" w:date="2021-05-10T07:12:00Z"/>
                <w:rFonts w:cstheme="minorHAnsi"/>
                <w:sz w:val="18"/>
                <w:szCs w:val="18"/>
                <w:lang w:eastAsia="es-CO"/>
              </w:rPr>
            </w:pPr>
            <w:del w:id="7804" w:author="Diana Gonzalez Garcia" w:date="2021-05-10T07:12:00Z">
              <w:r w:rsidRPr="00AD7DF4" w:rsidDel="00DE3725">
                <w:rPr>
                  <w:rFonts w:cstheme="minorHAnsi"/>
                  <w:sz w:val="18"/>
                  <w:szCs w:val="18"/>
                  <w:lang w:eastAsia="es-CO"/>
                </w:rPr>
                <w:delText>Adecuación Comercial</w:delText>
              </w:r>
            </w:del>
          </w:p>
        </w:tc>
        <w:tc>
          <w:tcPr>
            <w:tcW w:w="641" w:type="pct"/>
            <w:shd w:val="clear" w:color="auto" w:fill="auto"/>
            <w:vAlign w:val="center"/>
            <w:hideMark/>
            <w:tcPrChange w:id="7805" w:author="Diana Gonzalez Garcia" w:date="2021-05-10T07:20:00Z">
              <w:tcPr>
                <w:tcW w:w="724" w:type="pct"/>
                <w:shd w:val="clear" w:color="auto" w:fill="auto"/>
                <w:vAlign w:val="center"/>
                <w:hideMark/>
              </w:tcPr>
            </w:tcPrChange>
          </w:tcPr>
          <w:p w14:paraId="4F07C5D6" w14:textId="6F19AB6C" w:rsidR="00F7374E" w:rsidRPr="00AD7DF4" w:rsidDel="00DE3725" w:rsidRDefault="00F7374E" w:rsidP="001D1960">
            <w:pPr>
              <w:spacing w:after="0" w:line="240" w:lineRule="auto"/>
              <w:jc w:val="center"/>
              <w:rPr>
                <w:del w:id="7806" w:author="Diana Gonzalez Garcia" w:date="2021-05-10T07:12:00Z"/>
                <w:rFonts w:cstheme="minorHAnsi"/>
                <w:sz w:val="18"/>
                <w:szCs w:val="18"/>
                <w:lang w:eastAsia="es-CO"/>
              </w:rPr>
            </w:pPr>
            <w:del w:id="7807" w:author="Diana Gonzalez Garcia" w:date="2021-05-10T07:12:00Z">
              <w:r w:rsidRPr="00AD7DF4" w:rsidDel="00DE3725">
                <w:rPr>
                  <w:rFonts w:cstheme="minorHAnsi"/>
                  <w:sz w:val="18"/>
                  <w:szCs w:val="18"/>
                  <w:lang w:eastAsia="es-CO"/>
                </w:rPr>
                <w:delText>Valor unitario construcción</w:delText>
              </w:r>
            </w:del>
          </w:p>
        </w:tc>
        <w:tc>
          <w:tcPr>
            <w:tcW w:w="459" w:type="pct"/>
            <w:shd w:val="clear" w:color="auto" w:fill="auto"/>
            <w:vAlign w:val="center"/>
            <w:hideMark/>
            <w:tcPrChange w:id="7808" w:author="Diana Gonzalez Garcia" w:date="2021-05-10T07:20:00Z">
              <w:tcPr>
                <w:tcW w:w="519" w:type="pct"/>
                <w:shd w:val="clear" w:color="auto" w:fill="auto"/>
                <w:vAlign w:val="center"/>
                <w:hideMark/>
              </w:tcPr>
            </w:tcPrChange>
          </w:tcPr>
          <w:p w14:paraId="783D9215" w14:textId="0CE152D2" w:rsidR="00F7374E" w:rsidRPr="00AD7DF4" w:rsidDel="00DE3725" w:rsidRDefault="00F7374E" w:rsidP="001D1960">
            <w:pPr>
              <w:spacing w:after="0" w:line="240" w:lineRule="auto"/>
              <w:jc w:val="center"/>
              <w:rPr>
                <w:del w:id="7809" w:author="Diana Gonzalez Garcia" w:date="2021-05-10T07:12:00Z"/>
                <w:rFonts w:cstheme="minorHAnsi"/>
                <w:sz w:val="18"/>
                <w:szCs w:val="18"/>
                <w:lang w:eastAsia="es-CO"/>
              </w:rPr>
            </w:pPr>
            <w:del w:id="7810" w:author="Diana Gonzalez Garcia" w:date="2021-05-10T07:12:00Z">
              <w:r w:rsidRPr="00AD7DF4" w:rsidDel="00DE3725">
                <w:rPr>
                  <w:rFonts w:cstheme="minorHAnsi"/>
                  <w:sz w:val="18"/>
                  <w:szCs w:val="18"/>
                  <w:lang w:eastAsia="es-CO"/>
                </w:rPr>
                <w:delText>Puntaje</w:delText>
              </w:r>
            </w:del>
          </w:p>
        </w:tc>
        <w:tc>
          <w:tcPr>
            <w:tcW w:w="1161" w:type="pct"/>
            <w:shd w:val="clear" w:color="auto" w:fill="auto"/>
            <w:vAlign w:val="center"/>
            <w:hideMark/>
            <w:tcPrChange w:id="7811" w:author="Diana Gonzalez Garcia" w:date="2021-05-10T07:20:00Z">
              <w:tcPr>
                <w:tcW w:w="1312" w:type="pct"/>
                <w:shd w:val="clear" w:color="auto" w:fill="auto"/>
                <w:vAlign w:val="center"/>
                <w:hideMark/>
              </w:tcPr>
            </w:tcPrChange>
          </w:tcPr>
          <w:p w14:paraId="6D1A2CAF" w14:textId="17A56C21" w:rsidR="00F7374E" w:rsidRPr="00AD7DF4" w:rsidDel="00DE3725" w:rsidRDefault="00F7374E" w:rsidP="001D1960">
            <w:pPr>
              <w:spacing w:after="0" w:line="240" w:lineRule="auto"/>
              <w:jc w:val="both"/>
              <w:rPr>
                <w:del w:id="7812" w:author="Diana Gonzalez Garcia" w:date="2021-05-10T07:12:00Z"/>
                <w:rFonts w:cstheme="minorHAnsi"/>
                <w:sz w:val="18"/>
                <w:szCs w:val="18"/>
                <w:lang w:eastAsia="es-CO"/>
              </w:rPr>
            </w:pPr>
            <w:del w:id="7813" w:author="Diana Gonzalez Garcia" w:date="2021-05-10T07:12:00Z">
              <w:r w:rsidRPr="00AD7DF4" w:rsidDel="00DE3725">
                <w:rPr>
                  <w:rFonts w:cstheme="minorHAnsi"/>
                  <w:sz w:val="18"/>
                  <w:szCs w:val="18"/>
                  <w:lang w:eastAsia="es-CO"/>
                </w:rPr>
                <w:delText>En el caso que se lleguen a presentar las combinaciones de usos (según reglas de asignación del método de liquidación), se deberá considerar las variables (Puntaje, Edad, Tipo Residencial asociado) de cada uso para calcular el valor unitario de construcción. Luego dicho valor se asignará a cada unidad construida.</w:delText>
              </w:r>
            </w:del>
          </w:p>
        </w:tc>
        <w:tc>
          <w:tcPr>
            <w:tcW w:w="418" w:type="pct"/>
            <w:shd w:val="clear" w:color="auto" w:fill="auto"/>
            <w:vAlign w:val="center"/>
            <w:hideMark/>
            <w:tcPrChange w:id="7814" w:author="Diana Gonzalez Garcia" w:date="2021-05-10T07:20:00Z">
              <w:tcPr>
                <w:tcW w:w="472" w:type="pct"/>
                <w:shd w:val="clear" w:color="auto" w:fill="auto"/>
                <w:vAlign w:val="center"/>
                <w:hideMark/>
              </w:tcPr>
            </w:tcPrChange>
          </w:tcPr>
          <w:p w14:paraId="2031158F" w14:textId="53BD6E3F" w:rsidR="00F7374E" w:rsidRPr="00AD7DF4" w:rsidDel="00DE3725" w:rsidRDefault="00F7374E" w:rsidP="001D1960">
            <w:pPr>
              <w:spacing w:after="0" w:line="240" w:lineRule="auto"/>
              <w:jc w:val="center"/>
              <w:rPr>
                <w:del w:id="7815" w:author="Diana Gonzalez Garcia" w:date="2021-05-10T07:12:00Z"/>
                <w:rFonts w:cstheme="minorHAnsi"/>
                <w:sz w:val="18"/>
                <w:szCs w:val="18"/>
                <w:lang w:eastAsia="es-CO"/>
              </w:rPr>
            </w:pPr>
            <w:del w:id="7816" w:author="Diana Gonzalez Garcia" w:date="2021-05-10T07:12:00Z">
              <w:r w:rsidRPr="00AD7DF4" w:rsidDel="00DE3725">
                <w:rPr>
                  <w:rFonts w:cstheme="minorHAnsi"/>
                  <w:sz w:val="18"/>
                  <w:szCs w:val="18"/>
                  <w:lang w:eastAsia="es-CO"/>
                </w:rPr>
                <w:delText>T02_1</w:delText>
              </w:r>
            </w:del>
          </w:p>
        </w:tc>
        <w:tc>
          <w:tcPr>
            <w:tcW w:w="706" w:type="pct"/>
            <w:shd w:val="clear" w:color="auto" w:fill="auto"/>
            <w:vAlign w:val="center"/>
            <w:hideMark/>
            <w:tcPrChange w:id="7817" w:author="Diana Gonzalez Garcia" w:date="2021-05-10T07:20:00Z">
              <w:tcPr>
                <w:tcW w:w="798" w:type="pct"/>
                <w:shd w:val="clear" w:color="auto" w:fill="auto"/>
                <w:vAlign w:val="center"/>
                <w:hideMark/>
              </w:tcPr>
            </w:tcPrChange>
          </w:tcPr>
          <w:p w14:paraId="1614DCA7" w14:textId="70878AB3" w:rsidR="00F7374E" w:rsidRPr="00AD7DF4" w:rsidDel="00DE3725" w:rsidRDefault="00F7374E" w:rsidP="001D1960">
            <w:pPr>
              <w:spacing w:after="0" w:line="240" w:lineRule="auto"/>
              <w:rPr>
                <w:del w:id="7818" w:author="Diana Gonzalez Garcia" w:date="2021-05-10T07:12:00Z"/>
                <w:rFonts w:cstheme="minorHAnsi"/>
                <w:sz w:val="18"/>
                <w:szCs w:val="18"/>
                <w:lang w:eastAsia="es-CO"/>
              </w:rPr>
            </w:pPr>
            <w:del w:id="7819" w:author="Diana Gonzalez Garcia" w:date="2021-05-10T07:12:00Z">
              <w:r w:rsidRPr="00AD7DF4" w:rsidDel="00DE3725">
                <w:rPr>
                  <w:rFonts w:cstheme="minorHAnsi"/>
                  <w:sz w:val="18"/>
                  <w:szCs w:val="18"/>
                  <w:lang w:eastAsia="es-CO"/>
                </w:rPr>
                <w:delText>Atributo de manzana 1,2,3</w:delText>
              </w:r>
            </w:del>
          </w:p>
        </w:tc>
      </w:tr>
      <w:tr w:rsidR="00F7374E" w:rsidRPr="00AD7DF4" w:rsidDel="00DE3725" w14:paraId="526F101B" w14:textId="0B1A8508" w:rsidTr="00FF1E3F">
        <w:trPr>
          <w:trHeight w:val="930"/>
          <w:del w:id="7820" w:author="Diana Gonzalez Garcia" w:date="2021-05-10T07:12:00Z"/>
          <w:trPrChange w:id="7821" w:author="Diana Gonzalez Garcia" w:date="2021-05-10T07:20:00Z">
            <w:trPr>
              <w:trHeight w:val="930"/>
            </w:trPr>
          </w:trPrChange>
        </w:trPr>
        <w:tc>
          <w:tcPr>
            <w:tcW w:w="442" w:type="pct"/>
            <w:vMerge w:val="restart"/>
            <w:vAlign w:val="center"/>
            <w:hideMark/>
            <w:tcPrChange w:id="7822" w:author="Diana Gonzalez Garcia" w:date="2021-05-10T07:20:00Z">
              <w:tcPr>
                <w:tcW w:w="499" w:type="pct"/>
                <w:vMerge w:val="restart"/>
                <w:vAlign w:val="center"/>
                <w:hideMark/>
              </w:tcPr>
            </w:tcPrChange>
          </w:tcPr>
          <w:p w14:paraId="7443732F" w14:textId="430A2BBB" w:rsidR="00F7374E" w:rsidRPr="00AD7DF4" w:rsidDel="00DE3725" w:rsidRDefault="00F7374E" w:rsidP="001D1960">
            <w:pPr>
              <w:spacing w:after="0" w:line="240" w:lineRule="auto"/>
              <w:rPr>
                <w:del w:id="7823" w:author="Diana Gonzalez Garcia" w:date="2021-05-10T07:12:00Z"/>
                <w:rFonts w:cstheme="minorHAnsi"/>
                <w:sz w:val="18"/>
                <w:szCs w:val="18"/>
                <w:lang w:eastAsia="es-CO"/>
              </w:rPr>
            </w:pPr>
          </w:p>
        </w:tc>
        <w:tc>
          <w:tcPr>
            <w:tcW w:w="597" w:type="pct"/>
            <w:vMerge/>
            <w:vAlign w:val="center"/>
            <w:hideMark/>
            <w:tcPrChange w:id="7824" w:author="Diana Gonzalez Garcia" w:date="2021-05-10T07:20:00Z">
              <w:tcPr>
                <w:tcW w:w="675" w:type="pct"/>
                <w:vMerge/>
                <w:vAlign w:val="center"/>
                <w:hideMark/>
              </w:tcPr>
            </w:tcPrChange>
          </w:tcPr>
          <w:p w14:paraId="5AA6D6B2" w14:textId="783C9061" w:rsidR="00F7374E" w:rsidRPr="00AD7DF4" w:rsidDel="00DE3725" w:rsidRDefault="00F7374E" w:rsidP="001D1960">
            <w:pPr>
              <w:spacing w:after="0" w:line="240" w:lineRule="auto"/>
              <w:rPr>
                <w:del w:id="7825" w:author="Diana Gonzalez Garcia" w:date="2021-05-10T07:12:00Z"/>
                <w:rFonts w:cstheme="minorHAnsi"/>
                <w:sz w:val="18"/>
                <w:szCs w:val="18"/>
                <w:lang w:eastAsia="es-CO"/>
              </w:rPr>
            </w:pPr>
          </w:p>
        </w:tc>
        <w:tc>
          <w:tcPr>
            <w:tcW w:w="641" w:type="pct"/>
            <w:shd w:val="clear" w:color="auto" w:fill="auto"/>
            <w:noWrap/>
            <w:vAlign w:val="bottom"/>
            <w:hideMark/>
            <w:tcPrChange w:id="7826" w:author="Diana Gonzalez Garcia" w:date="2021-05-10T07:20:00Z">
              <w:tcPr>
                <w:tcW w:w="724" w:type="pct"/>
                <w:shd w:val="clear" w:color="auto" w:fill="auto"/>
                <w:noWrap/>
                <w:vAlign w:val="bottom"/>
                <w:hideMark/>
              </w:tcPr>
            </w:tcPrChange>
          </w:tcPr>
          <w:p w14:paraId="4D8757FC" w14:textId="467BC536" w:rsidR="00F7374E" w:rsidRPr="00AD7DF4" w:rsidDel="00DE3725" w:rsidRDefault="00F7374E" w:rsidP="001D1960">
            <w:pPr>
              <w:spacing w:after="0" w:line="240" w:lineRule="auto"/>
              <w:rPr>
                <w:del w:id="7827" w:author="Diana Gonzalez Garcia" w:date="2021-05-10T07:12:00Z"/>
                <w:rFonts w:cstheme="minorHAnsi"/>
                <w:sz w:val="18"/>
                <w:szCs w:val="18"/>
                <w:lang w:eastAsia="es-CO"/>
              </w:rPr>
            </w:pPr>
          </w:p>
        </w:tc>
        <w:tc>
          <w:tcPr>
            <w:tcW w:w="459" w:type="pct"/>
            <w:shd w:val="clear" w:color="auto" w:fill="auto"/>
            <w:vAlign w:val="center"/>
            <w:hideMark/>
            <w:tcPrChange w:id="7828" w:author="Diana Gonzalez Garcia" w:date="2021-05-10T07:20:00Z">
              <w:tcPr>
                <w:tcW w:w="519" w:type="pct"/>
                <w:shd w:val="clear" w:color="auto" w:fill="auto"/>
                <w:vAlign w:val="center"/>
                <w:hideMark/>
              </w:tcPr>
            </w:tcPrChange>
          </w:tcPr>
          <w:p w14:paraId="5C4738E9" w14:textId="3EA8E4FD" w:rsidR="00F7374E" w:rsidRPr="00AD7DF4" w:rsidDel="00DE3725" w:rsidRDefault="00F7374E" w:rsidP="001D1960">
            <w:pPr>
              <w:spacing w:after="0" w:line="240" w:lineRule="auto"/>
              <w:jc w:val="center"/>
              <w:rPr>
                <w:del w:id="7829" w:author="Diana Gonzalez Garcia" w:date="2021-05-10T07:12:00Z"/>
                <w:rFonts w:cstheme="minorHAnsi"/>
                <w:sz w:val="18"/>
                <w:szCs w:val="18"/>
                <w:lang w:eastAsia="es-CO"/>
              </w:rPr>
            </w:pPr>
            <w:del w:id="7830" w:author="Diana Gonzalez Garcia" w:date="2021-05-10T07:12:00Z">
              <w:r w:rsidRPr="00AD7DF4" w:rsidDel="00DE3725">
                <w:rPr>
                  <w:rFonts w:cstheme="minorHAnsi"/>
                  <w:sz w:val="18"/>
                  <w:szCs w:val="18"/>
                  <w:lang w:eastAsia="es-CO"/>
                </w:rPr>
                <w:delText>y</w:delText>
              </w:r>
            </w:del>
          </w:p>
        </w:tc>
        <w:tc>
          <w:tcPr>
            <w:tcW w:w="1161" w:type="pct"/>
            <w:shd w:val="clear" w:color="auto" w:fill="auto"/>
            <w:vAlign w:val="center"/>
            <w:hideMark/>
            <w:tcPrChange w:id="7831" w:author="Diana Gonzalez Garcia" w:date="2021-05-10T07:20:00Z">
              <w:tcPr>
                <w:tcW w:w="1312" w:type="pct"/>
                <w:shd w:val="clear" w:color="auto" w:fill="auto"/>
                <w:vAlign w:val="center"/>
                <w:hideMark/>
              </w:tcPr>
            </w:tcPrChange>
          </w:tcPr>
          <w:p w14:paraId="335F1EBC" w14:textId="04367588" w:rsidR="00F7374E" w:rsidRPr="00AD7DF4" w:rsidDel="00DE3725" w:rsidRDefault="00F7374E" w:rsidP="001D1960">
            <w:pPr>
              <w:spacing w:after="0" w:line="240" w:lineRule="auto"/>
              <w:jc w:val="both"/>
              <w:rPr>
                <w:del w:id="7832" w:author="Diana Gonzalez Garcia" w:date="2021-05-10T07:12:00Z"/>
                <w:rFonts w:cstheme="minorHAnsi"/>
                <w:sz w:val="18"/>
                <w:szCs w:val="18"/>
                <w:lang w:eastAsia="es-CO"/>
              </w:rPr>
            </w:pPr>
            <w:del w:id="7833" w:author="Diana Gonzalez Garcia" w:date="2021-05-10T07:12:00Z">
              <w:r w:rsidRPr="00AD7DF4" w:rsidDel="00DE3725">
                <w:rPr>
                  <w:rFonts w:cstheme="minorHAnsi"/>
                  <w:sz w:val="18"/>
                  <w:szCs w:val="18"/>
                  <w:lang w:eastAsia="es-CO"/>
                </w:rPr>
                <w:delText>Para predios con edades superiores a 100 años, la variable modelo es avalúo especial.</w:delText>
              </w:r>
            </w:del>
          </w:p>
        </w:tc>
        <w:tc>
          <w:tcPr>
            <w:tcW w:w="418" w:type="pct"/>
            <w:shd w:val="clear" w:color="auto" w:fill="auto"/>
            <w:vAlign w:val="center"/>
            <w:hideMark/>
            <w:tcPrChange w:id="7834" w:author="Diana Gonzalez Garcia" w:date="2021-05-10T07:20:00Z">
              <w:tcPr>
                <w:tcW w:w="472" w:type="pct"/>
                <w:shd w:val="clear" w:color="auto" w:fill="auto"/>
                <w:vAlign w:val="center"/>
                <w:hideMark/>
              </w:tcPr>
            </w:tcPrChange>
          </w:tcPr>
          <w:p w14:paraId="632ACED6" w14:textId="2AD56D3A" w:rsidR="00F7374E" w:rsidRPr="00AD7DF4" w:rsidDel="00DE3725" w:rsidRDefault="00F7374E" w:rsidP="001D1960">
            <w:pPr>
              <w:spacing w:after="0" w:line="240" w:lineRule="auto"/>
              <w:jc w:val="center"/>
              <w:rPr>
                <w:del w:id="7835" w:author="Diana Gonzalez Garcia" w:date="2021-05-10T07:12:00Z"/>
                <w:rFonts w:cstheme="minorHAnsi"/>
                <w:sz w:val="18"/>
                <w:szCs w:val="18"/>
                <w:lang w:eastAsia="es-CO"/>
              </w:rPr>
            </w:pPr>
            <w:del w:id="7836" w:author="Diana Gonzalez Garcia" w:date="2021-05-10T07:12:00Z">
              <w:r w:rsidRPr="00AD7DF4" w:rsidDel="00DE3725">
                <w:rPr>
                  <w:rFonts w:cstheme="minorHAnsi"/>
                  <w:sz w:val="18"/>
                  <w:szCs w:val="18"/>
                  <w:lang w:eastAsia="es-CO"/>
                </w:rPr>
                <w:delText>T02_2</w:delText>
              </w:r>
            </w:del>
          </w:p>
        </w:tc>
        <w:tc>
          <w:tcPr>
            <w:tcW w:w="706" w:type="pct"/>
            <w:shd w:val="clear" w:color="auto" w:fill="auto"/>
            <w:vAlign w:val="center"/>
            <w:hideMark/>
            <w:tcPrChange w:id="7837" w:author="Diana Gonzalez Garcia" w:date="2021-05-10T07:20:00Z">
              <w:tcPr>
                <w:tcW w:w="798" w:type="pct"/>
                <w:shd w:val="clear" w:color="auto" w:fill="auto"/>
                <w:vAlign w:val="center"/>
                <w:hideMark/>
              </w:tcPr>
            </w:tcPrChange>
          </w:tcPr>
          <w:p w14:paraId="7C4DDEF3" w14:textId="285CCC68" w:rsidR="00F7374E" w:rsidRPr="00AD7DF4" w:rsidDel="00DE3725" w:rsidRDefault="00F7374E" w:rsidP="001D1960">
            <w:pPr>
              <w:spacing w:after="0" w:line="240" w:lineRule="auto"/>
              <w:rPr>
                <w:del w:id="7838" w:author="Diana Gonzalez Garcia" w:date="2021-05-10T07:12:00Z"/>
                <w:rFonts w:cstheme="minorHAnsi"/>
                <w:sz w:val="18"/>
                <w:szCs w:val="18"/>
                <w:lang w:eastAsia="es-CO"/>
              </w:rPr>
            </w:pPr>
            <w:del w:id="7839" w:author="Diana Gonzalez Garcia" w:date="2021-05-10T07:12:00Z">
              <w:r w:rsidRPr="00AD7DF4" w:rsidDel="00DE3725">
                <w:rPr>
                  <w:rFonts w:cstheme="minorHAnsi"/>
                  <w:sz w:val="18"/>
                  <w:szCs w:val="18"/>
                  <w:lang w:eastAsia="es-CO"/>
                </w:rPr>
                <w:delText>Atributo de manzana 4,5,8</w:delText>
              </w:r>
            </w:del>
          </w:p>
        </w:tc>
      </w:tr>
      <w:tr w:rsidR="00F7374E" w:rsidRPr="00AD7DF4" w:rsidDel="00DE3725" w14:paraId="37DDC6A3" w14:textId="0975A4F6" w:rsidTr="00FF1E3F">
        <w:trPr>
          <w:trHeight w:val="930"/>
          <w:del w:id="7840" w:author="Diana Gonzalez Garcia" w:date="2021-05-10T07:12:00Z"/>
          <w:trPrChange w:id="7841" w:author="Diana Gonzalez Garcia" w:date="2021-05-10T07:20:00Z">
            <w:trPr>
              <w:trHeight w:val="930"/>
            </w:trPr>
          </w:trPrChange>
        </w:trPr>
        <w:tc>
          <w:tcPr>
            <w:tcW w:w="442" w:type="pct"/>
            <w:vMerge/>
            <w:vAlign w:val="center"/>
            <w:hideMark/>
            <w:tcPrChange w:id="7842" w:author="Diana Gonzalez Garcia" w:date="2021-05-10T07:20:00Z">
              <w:tcPr>
                <w:tcW w:w="499" w:type="pct"/>
                <w:vMerge/>
                <w:vAlign w:val="center"/>
                <w:hideMark/>
              </w:tcPr>
            </w:tcPrChange>
          </w:tcPr>
          <w:p w14:paraId="09C9B128" w14:textId="136E2FD1" w:rsidR="00F7374E" w:rsidRPr="00AD7DF4" w:rsidDel="00DE3725" w:rsidRDefault="00F7374E" w:rsidP="001D1960">
            <w:pPr>
              <w:spacing w:after="0" w:line="240" w:lineRule="auto"/>
              <w:rPr>
                <w:del w:id="7843" w:author="Diana Gonzalez Garcia" w:date="2021-05-10T07:12:00Z"/>
                <w:rFonts w:cstheme="minorHAnsi"/>
                <w:sz w:val="18"/>
                <w:szCs w:val="18"/>
                <w:lang w:eastAsia="es-CO"/>
              </w:rPr>
            </w:pPr>
          </w:p>
        </w:tc>
        <w:tc>
          <w:tcPr>
            <w:tcW w:w="597" w:type="pct"/>
            <w:vMerge/>
            <w:vAlign w:val="center"/>
            <w:hideMark/>
            <w:tcPrChange w:id="7844" w:author="Diana Gonzalez Garcia" w:date="2021-05-10T07:20:00Z">
              <w:tcPr>
                <w:tcW w:w="675" w:type="pct"/>
                <w:vMerge/>
                <w:vAlign w:val="center"/>
                <w:hideMark/>
              </w:tcPr>
            </w:tcPrChange>
          </w:tcPr>
          <w:p w14:paraId="199DFABD" w14:textId="052D2957" w:rsidR="00F7374E" w:rsidRPr="00AD7DF4" w:rsidDel="00DE3725" w:rsidRDefault="00F7374E" w:rsidP="001D1960">
            <w:pPr>
              <w:spacing w:after="0" w:line="240" w:lineRule="auto"/>
              <w:rPr>
                <w:del w:id="7845" w:author="Diana Gonzalez Garcia" w:date="2021-05-10T07:12:00Z"/>
                <w:rFonts w:cstheme="minorHAnsi"/>
                <w:sz w:val="18"/>
                <w:szCs w:val="18"/>
                <w:lang w:eastAsia="es-CO"/>
              </w:rPr>
            </w:pPr>
          </w:p>
        </w:tc>
        <w:tc>
          <w:tcPr>
            <w:tcW w:w="641" w:type="pct"/>
            <w:shd w:val="clear" w:color="auto" w:fill="auto"/>
            <w:vAlign w:val="center"/>
            <w:hideMark/>
            <w:tcPrChange w:id="7846" w:author="Diana Gonzalez Garcia" w:date="2021-05-10T07:20:00Z">
              <w:tcPr>
                <w:tcW w:w="724" w:type="pct"/>
                <w:shd w:val="clear" w:color="auto" w:fill="auto"/>
                <w:vAlign w:val="center"/>
                <w:hideMark/>
              </w:tcPr>
            </w:tcPrChange>
          </w:tcPr>
          <w:p w14:paraId="5CA8E8C5" w14:textId="0562FB71" w:rsidR="00F7374E" w:rsidRPr="00AD7DF4" w:rsidDel="00DE3725" w:rsidRDefault="00F7374E" w:rsidP="001D1960">
            <w:pPr>
              <w:spacing w:after="0" w:line="240" w:lineRule="auto"/>
              <w:jc w:val="center"/>
              <w:rPr>
                <w:del w:id="7847" w:author="Diana Gonzalez Garcia" w:date="2021-05-10T07:12:00Z"/>
                <w:rFonts w:cstheme="minorHAnsi"/>
                <w:sz w:val="18"/>
                <w:szCs w:val="18"/>
                <w:lang w:eastAsia="es-CO"/>
              </w:rPr>
            </w:pPr>
            <w:del w:id="7848" w:author="Diana Gonzalez Garcia" w:date="2021-05-10T07:12:00Z">
              <w:r w:rsidRPr="00AD7DF4" w:rsidDel="00DE3725">
                <w:rPr>
                  <w:rFonts w:cstheme="minorHAnsi"/>
                  <w:sz w:val="18"/>
                  <w:szCs w:val="18"/>
                  <w:lang w:eastAsia="es-CO"/>
                </w:rPr>
                <w:delText>($ / m2)</w:delText>
              </w:r>
            </w:del>
          </w:p>
        </w:tc>
        <w:tc>
          <w:tcPr>
            <w:tcW w:w="459" w:type="pct"/>
            <w:shd w:val="clear" w:color="auto" w:fill="auto"/>
            <w:vAlign w:val="center"/>
            <w:hideMark/>
            <w:tcPrChange w:id="7849" w:author="Diana Gonzalez Garcia" w:date="2021-05-10T07:20:00Z">
              <w:tcPr>
                <w:tcW w:w="519" w:type="pct"/>
                <w:shd w:val="clear" w:color="auto" w:fill="auto"/>
                <w:vAlign w:val="center"/>
                <w:hideMark/>
              </w:tcPr>
            </w:tcPrChange>
          </w:tcPr>
          <w:p w14:paraId="56F6ABAD" w14:textId="6D504137" w:rsidR="00F7374E" w:rsidRPr="00AD7DF4" w:rsidDel="00DE3725" w:rsidRDefault="00F7374E" w:rsidP="001D1960">
            <w:pPr>
              <w:spacing w:after="0" w:line="240" w:lineRule="auto"/>
              <w:jc w:val="center"/>
              <w:rPr>
                <w:del w:id="7850" w:author="Diana Gonzalez Garcia" w:date="2021-05-10T07:12:00Z"/>
                <w:rFonts w:cstheme="minorHAnsi"/>
                <w:sz w:val="18"/>
                <w:szCs w:val="18"/>
                <w:lang w:eastAsia="es-CO"/>
              </w:rPr>
            </w:pPr>
            <w:del w:id="7851" w:author="Diana Gonzalez Garcia" w:date="2021-05-10T07:12:00Z">
              <w:r w:rsidRPr="00AD7DF4" w:rsidDel="00DE3725">
                <w:rPr>
                  <w:rFonts w:cstheme="minorHAnsi"/>
                  <w:sz w:val="18"/>
                  <w:szCs w:val="18"/>
                  <w:lang w:eastAsia="es-CO"/>
                </w:rPr>
                <w:delText> </w:delText>
              </w:r>
            </w:del>
          </w:p>
        </w:tc>
        <w:tc>
          <w:tcPr>
            <w:tcW w:w="1161" w:type="pct"/>
            <w:shd w:val="clear" w:color="auto" w:fill="auto"/>
            <w:vAlign w:val="center"/>
            <w:hideMark/>
            <w:tcPrChange w:id="7852" w:author="Diana Gonzalez Garcia" w:date="2021-05-10T07:20:00Z">
              <w:tcPr>
                <w:tcW w:w="1312" w:type="pct"/>
                <w:shd w:val="clear" w:color="auto" w:fill="auto"/>
                <w:vAlign w:val="center"/>
                <w:hideMark/>
              </w:tcPr>
            </w:tcPrChange>
          </w:tcPr>
          <w:p w14:paraId="5024EB15" w14:textId="27819F8E" w:rsidR="00F7374E" w:rsidRPr="00AD7DF4" w:rsidDel="00DE3725" w:rsidRDefault="00F7374E" w:rsidP="001D1960">
            <w:pPr>
              <w:spacing w:after="0" w:line="240" w:lineRule="auto"/>
              <w:jc w:val="both"/>
              <w:rPr>
                <w:del w:id="7853" w:author="Diana Gonzalez Garcia" w:date="2021-05-10T07:12:00Z"/>
                <w:rFonts w:cstheme="minorHAnsi"/>
                <w:sz w:val="18"/>
                <w:szCs w:val="18"/>
                <w:lang w:eastAsia="es-CO"/>
              </w:rPr>
            </w:pPr>
            <w:del w:id="7854" w:author="Diana Gonzalez Garcia" w:date="2021-05-10T07:12:00Z">
              <w:r w:rsidRPr="00AD7DF4" w:rsidDel="00DE3725">
                <w:rPr>
                  <w:rFonts w:cstheme="minorHAnsi"/>
                  <w:sz w:val="18"/>
                  <w:szCs w:val="18"/>
                  <w:lang w:eastAsia="es-CO"/>
                </w:rPr>
                <w:delText> </w:delText>
              </w:r>
            </w:del>
          </w:p>
        </w:tc>
        <w:tc>
          <w:tcPr>
            <w:tcW w:w="418" w:type="pct"/>
            <w:shd w:val="clear" w:color="auto" w:fill="auto"/>
            <w:vAlign w:val="center"/>
            <w:hideMark/>
            <w:tcPrChange w:id="7855" w:author="Diana Gonzalez Garcia" w:date="2021-05-10T07:20:00Z">
              <w:tcPr>
                <w:tcW w:w="472" w:type="pct"/>
                <w:shd w:val="clear" w:color="auto" w:fill="auto"/>
                <w:vAlign w:val="center"/>
                <w:hideMark/>
              </w:tcPr>
            </w:tcPrChange>
          </w:tcPr>
          <w:p w14:paraId="335B594D" w14:textId="5A9E544D" w:rsidR="00F7374E" w:rsidRPr="00AD7DF4" w:rsidDel="00DE3725" w:rsidRDefault="00F7374E" w:rsidP="001D1960">
            <w:pPr>
              <w:spacing w:after="0" w:line="240" w:lineRule="auto"/>
              <w:jc w:val="center"/>
              <w:rPr>
                <w:del w:id="7856" w:author="Diana Gonzalez Garcia" w:date="2021-05-10T07:12:00Z"/>
                <w:rFonts w:cstheme="minorHAnsi"/>
                <w:sz w:val="18"/>
                <w:szCs w:val="18"/>
                <w:lang w:eastAsia="es-CO"/>
              </w:rPr>
            </w:pPr>
            <w:del w:id="7857" w:author="Diana Gonzalez Garcia" w:date="2021-05-10T07:12:00Z">
              <w:r w:rsidRPr="00AD7DF4" w:rsidDel="00DE3725">
                <w:rPr>
                  <w:rFonts w:cstheme="minorHAnsi"/>
                  <w:sz w:val="18"/>
                  <w:szCs w:val="18"/>
                  <w:lang w:eastAsia="es-CO"/>
                </w:rPr>
                <w:delText>T02_3</w:delText>
              </w:r>
            </w:del>
          </w:p>
        </w:tc>
        <w:tc>
          <w:tcPr>
            <w:tcW w:w="706" w:type="pct"/>
            <w:shd w:val="clear" w:color="auto" w:fill="auto"/>
            <w:vAlign w:val="center"/>
            <w:hideMark/>
            <w:tcPrChange w:id="7858" w:author="Diana Gonzalez Garcia" w:date="2021-05-10T07:20:00Z">
              <w:tcPr>
                <w:tcW w:w="798" w:type="pct"/>
                <w:shd w:val="clear" w:color="auto" w:fill="auto"/>
                <w:vAlign w:val="center"/>
                <w:hideMark/>
              </w:tcPr>
            </w:tcPrChange>
          </w:tcPr>
          <w:p w14:paraId="527D9C30" w14:textId="4A21B04F" w:rsidR="00F7374E" w:rsidRPr="00AD7DF4" w:rsidDel="00DE3725" w:rsidRDefault="00F7374E" w:rsidP="001D1960">
            <w:pPr>
              <w:spacing w:after="0" w:line="240" w:lineRule="auto"/>
              <w:rPr>
                <w:del w:id="7859" w:author="Diana Gonzalez Garcia" w:date="2021-05-10T07:12:00Z"/>
                <w:rFonts w:cstheme="minorHAnsi"/>
                <w:sz w:val="18"/>
                <w:szCs w:val="18"/>
                <w:lang w:eastAsia="es-CO"/>
              </w:rPr>
            </w:pPr>
            <w:del w:id="7860" w:author="Diana Gonzalez Garcia" w:date="2021-05-10T07:12:00Z">
              <w:r w:rsidRPr="00AD7DF4" w:rsidDel="00DE3725">
                <w:rPr>
                  <w:rFonts w:cstheme="minorHAnsi"/>
                  <w:sz w:val="18"/>
                  <w:szCs w:val="18"/>
                  <w:lang w:eastAsia="es-CO"/>
                </w:rPr>
                <w:delText>Atributo de manzana 6</w:delText>
              </w:r>
            </w:del>
          </w:p>
        </w:tc>
      </w:tr>
      <w:tr w:rsidR="00F7374E" w:rsidRPr="00AD7DF4" w:rsidDel="00DE3725" w14:paraId="647B3E64" w14:textId="2F7BDEFC" w:rsidTr="00FF1E3F">
        <w:trPr>
          <w:trHeight w:val="960"/>
          <w:del w:id="7861" w:author="Diana Gonzalez Garcia" w:date="2021-05-10T07:12:00Z"/>
          <w:trPrChange w:id="7862" w:author="Diana Gonzalez Garcia" w:date="2021-05-10T07:20:00Z">
            <w:trPr>
              <w:trHeight w:val="960"/>
            </w:trPr>
          </w:trPrChange>
        </w:trPr>
        <w:tc>
          <w:tcPr>
            <w:tcW w:w="442" w:type="pct"/>
            <w:vMerge/>
            <w:vAlign w:val="center"/>
            <w:hideMark/>
            <w:tcPrChange w:id="7863" w:author="Diana Gonzalez Garcia" w:date="2021-05-10T07:20:00Z">
              <w:tcPr>
                <w:tcW w:w="499" w:type="pct"/>
                <w:vMerge/>
                <w:vAlign w:val="center"/>
                <w:hideMark/>
              </w:tcPr>
            </w:tcPrChange>
          </w:tcPr>
          <w:p w14:paraId="521A35F4" w14:textId="0146382E" w:rsidR="00F7374E" w:rsidRPr="00AD7DF4" w:rsidDel="00DE3725" w:rsidRDefault="00F7374E" w:rsidP="001D1960">
            <w:pPr>
              <w:spacing w:after="0" w:line="240" w:lineRule="auto"/>
              <w:rPr>
                <w:del w:id="7864" w:author="Diana Gonzalez Garcia" w:date="2021-05-10T07:12:00Z"/>
                <w:rFonts w:cstheme="minorHAnsi"/>
                <w:sz w:val="18"/>
                <w:szCs w:val="18"/>
                <w:lang w:eastAsia="es-CO"/>
              </w:rPr>
            </w:pPr>
          </w:p>
        </w:tc>
        <w:tc>
          <w:tcPr>
            <w:tcW w:w="597" w:type="pct"/>
            <w:vMerge/>
            <w:vAlign w:val="center"/>
            <w:hideMark/>
            <w:tcPrChange w:id="7865" w:author="Diana Gonzalez Garcia" w:date="2021-05-10T07:20:00Z">
              <w:tcPr>
                <w:tcW w:w="675" w:type="pct"/>
                <w:vMerge/>
                <w:vAlign w:val="center"/>
                <w:hideMark/>
              </w:tcPr>
            </w:tcPrChange>
          </w:tcPr>
          <w:p w14:paraId="5294AA34" w14:textId="7DE5E2C5" w:rsidR="00F7374E" w:rsidRPr="00AD7DF4" w:rsidDel="00DE3725" w:rsidRDefault="00F7374E" w:rsidP="001D1960">
            <w:pPr>
              <w:spacing w:after="0" w:line="240" w:lineRule="auto"/>
              <w:rPr>
                <w:del w:id="7866" w:author="Diana Gonzalez Garcia" w:date="2021-05-10T07:12:00Z"/>
                <w:rFonts w:cstheme="minorHAnsi"/>
                <w:sz w:val="18"/>
                <w:szCs w:val="18"/>
                <w:lang w:eastAsia="es-CO"/>
              </w:rPr>
            </w:pPr>
          </w:p>
        </w:tc>
        <w:tc>
          <w:tcPr>
            <w:tcW w:w="641" w:type="pct"/>
            <w:shd w:val="clear" w:color="auto" w:fill="auto"/>
            <w:vAlign w:val="center"/>
            <w:hideMark/>
            <w:tcPrChange w:id="7867" w:author="Diana Gonzalez Garcia" w:date="2021-05-10T07:20:00Z">
              <w:tcPr>
                <w:tcW w:w="724" w:type="pct"/>
                <w:shd w:val="clear" w:color="auto" w:fill="auto"/>
                <w:vAlign w:val="center"/>
                <w:hideMark/>
              </w:tcPr>
            </w:tcPrChange>
          </w:tcPr>
          <w:p w14:paraId="2C52818E" w14:textId="7A4593BE" w:rsidR="00F7374E" w:rsidRPr="00AD7DF4" w:rsidDel="00DE3725" w:rsidRDefault="00F7374E" w:rsidP="001D1960">
            <w:pPr>
              <w:spacing w:after="0" w:line="240" w:lineRule="auto"/>
              <w:rPr>
                <w:del w:id="7868" w:author="Diana Gonzalez Garcia" w:date="2021-05-10T07:12:00Z"/>
                <w:rFonts w:cstheme="minorHAnsi"/>
                <w:sz w:val="18"/>
                <w:szCs w:val="18"/>
                <w:lang w:eastAsia="es-CO"/>
              </w:rPr>
            </w:pPr>
            <w:del w:id="7869" w:author="Diana Gonzalez Garcia" w:date="2021-05-10T07:12:00Z">
              <w:r w:rsidRPr="00AD7DF4" w:rsidDel="00DE3725">
                <w:rPr>
                  <w:rFonts w:cstheme="minorHAnsi"/>
                  <w:sz w:val="18"/>
                  <w:szCs w:val="18"/>
                  <w:lang w:eastAsia="es-CO"/>
                </w:rPr>
                <w:delText> </w:delText>
              </w:r>
            </w:del>
          </w:p>
        </w:tc>
        <w:tc>
          <w:tcPr>
            <w:tcW w:w="459" w:type="pct"/>
            <w:shd w:val="clear" w:color="auto" w:fill="auto"/>
            <w:vAlign w:val="center"/>
            <w:hideMark/>
            <w:tcPrChange w:id="7870" w:author="Diana Gonzalez Garcia" w:date="2021-05-10T07:20:00Z">
              <w:tcPr>
                <w:tcW w:w="519" w:type="pct"/>
                <w:shd w:val="clear" w:color="auto" w:fill="auto"/>
                <w:vAlign w:val="center"/>
                <w:hideMark/>
              </w:tcPr>
            </w:tcPrChange>
          </w:tcPr>
          <w:p w14:paraId="7440F74E" w14:textId="2CDF1BD6" w:rsidR="00F7374E" w:rsidRPr="00AD7DF4" w:rsidDel="00DE3725" w:rsidRDefault="00F7374E" w:rsidP="001D1960">
            <w:pPr>
              <w:spacing w:after="0" w:line="240" w:lineRule="auto"/>
              <w:jc w:val="center"/>
              <w:rPr>
                <w:del w:id="7871" w:author="Diana Gonzalez Garcia" w:date="2021-05-10T07:12:00Z"/>
                <w:rFonts w:cstheme="minorHAnsi"/>
                <w:sz w:val="18"/>
                <w:szCs w:val="18"/>
                <w:lang w:eastAsia="es-CO"/>
              </w:rPr>
            </w:pPr>
            <w:del w:id="7872" w:author="Diana Gonzalez Garcia" w:date="2021-05-10T07:12:00Z">
              <w:r w:rsidRPr="00AD7DF4" w:rsidDel="00DE3725">
                <w:rPr>
                  <w:rFonts w:cstheme="minorHAnsi"/>
                  <w:sz w:val="18"/>
                  <w:szCs w:val="18"/>
                  <w:lang w:eastAsia="es-CO"/>
                </w:rPr>
                <w:delText>Edad</w:delText>
              </w:r>
            </w:del>
          </w:p>
        </w:tc>
        <w:tc>
          <w:tcPr>
            <w:tcW w:w="1161" w:type="pct"/>
            <w:shd w:val="clear" w:color="auto" w:fill="auto"/>
            <w:vAlign w:val="center"/>
            <w:hideMark/>
            <w:tcPrChange w:id="7873" w:author="Diana Gonzalez Garcia" w:date="2021-05-10T07:20:00Z">
              <w:tcPr>
                <w:tcW w:w="1312" w:type="pct"/>
                <w:shd w:val="clear" w:color="auto" w:fill="auto"/>
                <w:vAlign w:val="center"/>
                <w:hideMark/>
              </w:tcPr>
            </w:tcPrChange>
          </w:tcPr>
          <w:p w14:paraId="7B5C598D" w14:textId="38D14193" w:rsidR="00F7374E" w:rsidRPr="00AD7DF4" w:rsidDel="00DE3725" w:rsidRDefault="00F7374E" w:rsidP="001D1960">
            <w:pPr>
              <w:spacing w:after="0" w:line="240" w:lineRule="auto"/>
              <w:jc w:val="both"/>
              <w:rPr>
                <w:del w:id="7874" w:author="Diana Gonzalez Garcia" w:date="2021-05-10T07:12:00Z"/>
                <w:rFonts w:cstheme="minorHAnsi"/>
                <w:sz w:val="18"/>
                <w:szCs w:val="18"/>
                <w:lang w:eastAsia="es-CO"/>
              </w:rPr>
            </w:pPr>
            <w:del w:id="7875" w:author="Diana Gonzalez Garcia" w:date="2021-05-10T07:12:00Z">
              <w:r w:rsidRPr="00AD7DF4" w:rsidDel="00DE3725">
                <w:rPr>
                  <w:rFonts w:cstheme="minorHAnsi"/>
                  <w:sz w:val="18"/>
                  <w:szCs w:val="18"/>
                  <w:lang w:eastAsia="es-CO"/>
                </w:rPr>
                <w:delText>Para predios con puntajes superiores a 100 puntos, la variable modelo es avalúo especial.</w:delText>
              </w:r>
            </w:del>
          </w:p>
        </w:tc>
        <w:tc>
          <w:tcPr>
            <w:tcW w:w="418" w:type="pct"/>
            <w:shd w:val="clear" w:color="auto" w:fill="auto"/>
            <w:vAlign w:val="center"/>
            <w:hideMark/>
            <w:tcPrChange w:id="7876" w:author="Diana Gonzalez Garcia" w:date="2021-05-10T07:20:00Z">
              <w:tcPr>
                <w:tcW w:w="472" w:type="pct"/>
                <w:shd w:val="clear" w:color="auto" w:fill="auto"/>
                <w:vAlign w:val="center"/>
                <w:hideMark/>
              </w:tcPr>
            </w:tcPrChange>
          </w:tcPr>
          <w:p w14:paraId="20E47DEC" w14:textId="3AA21704" w:rsidR="00F7374E" w:rsidRPr="00AD7DF4" w:rsidDel="00DE3725" w:rsidRDefault="00F7374E" w:rsidP="001D1960">
            <w:pPr>
              <w:spacing w:after="0" w:line="240" w:lineRule="auto"/>
              <w:jc w:val="center"/>
              <w:rPr>
                <w:del w:id="7877" w:author="Diana Gonzalez Garcia" w:date="2021-05-10T07:12:00Z"/>
                <w:rFonts w:cstheme="minorHAnsi"/>
                <w:sz w:val="18"/>
                <w:szCs w:val="18"/>
                <w:lang w:eastAsia="es-CO"/>
              </w:rPr>
            </w:pPr>
            <w:del w:id="7878" w:author="Diana Gonzalez Garcia" w:date="2021-05-10T07:12:00Z">
              <w:r w:rsidRPr="00AD7DF4" w:rsidDel="00DE3725">
                <w:rPr>
                  <w:rFonts w:cstheme="minorHAnsi"/>
                  <w:sz w:val="18"/>
                  <w:szCs w:val="18"/>
                  <w:lang w:eastAsia="es-CO"/>
                </w:rPr>
                <w:delText>T02_4</w:delText>
              </w:r>
            </w:del>
          </w:p>
        </w:tc>
        <w:tc>
          <w:tcPr>
            <w:tcW w:w="706" w:type="pct"/>
            <w:shd w:val="clear" w:color="auto" w:fill="auto"/>
            <w:vAlign w:val="center"/>
            <w:hideMark/>
            <w:tcPrChange w:id="7879" w:author="Diana Gonzalez Garcia" w:date="2021-05-10T07:20:00Z">
              <w:tcPr>
                <w:tcW w:w="798" w:type="pct"/>
                <w:shd w:val="clear" w:color="auto" w:fill="auto"/>
                <w:vAlign w:val="center"/>
                <w:hideMark/>
              </w:tcPr>
            </w:tcPrChange>
          </w:tcPr>
          <w:p w14:paraId="78BF7869" w14:textId="4CECB22A" w:rsidR="00F7374E" w:rsidRPr="00AD7DF4" w:rsidDel="00DE3725" w:rsidRDefault="00F7374E" w:rsidP="001D1960">
            <w:pPr>
              <w:spacing w:after="0" w:line="240" w:lineRule="auto"/>
              <w:rPr>
                <w:del w:id="7880" w:author="Diana Gonzalez Garcia" w:date="2021-05-10T07:12:00Z"/>
                <w:rFonts w:cstheme="minorHAnsi"/>
                <w:sz w:val="18"/>
                <w:szCs w:val="18"/>
                <w:lang w:eastAsia="es-CO"/>
              </w:rPr>
            </w:pPr>
            <w:del w:id="7881" w:author="Diana Gonzalez Garcia" w:date="2021-05-10T07:12:00Z">
              <w:r w:rsidRPr="00AD7DF4" w:rsidDel="00DE3725">
                <w:rPr>
                  <w:rFonts w:cstheme="minorHAnsi"/>
                  <w:sz w:val="18"/>
                  <w:szCs w:val="18"/>
                  <w:lang w:eastAsia="es-CO"/>
                </w:rPr>
                <w:delText>Atributo de manzana 7</w:delText>
              </w:r>
            </w:del>
          </w:p>
        </w:tc>
      </w:tr>
      <w:tr w:rsidR="00F7374E" w:rsidRPr="00AD7DF4" w:rsidDel="00DE3725" w14:paraId="21CE258C" w14:textId="16B9BAE8" w:rsidTr="00FF1E3F">
        <w:trPr>
          <w:gridBefore w:val="1"/>
          <w:trHeight w:val="930"/>
          <w:del w:id="7882" w:author="Diana Gonzalez Garcia" w:date="2021-05-10T07:12:00Z"/>
          <w:trPrChange w:id="7883" w:author="Diana Gonzalez Garcia" w:date="2021-05-10T07:20:00Z">
            <w:trPr>
              <w:gridBefore w:val="1"/>
              <w:wBefore w:w="499" w:type="pct"/>
              <w:trHeight w:val="930"/>
            </w:trPr>
          </w:trPrChange>
        </w:trPr>
        <w:tc>
          <w:tcPr>
            <w:tcW w:w="597" w:type="pct"/>
            <w:vMerge w:val="restart"/>
            <w:shd w:val="clear" w:color="auto" w:fill="auto"/>
            <w:vAlign w:val="center"/>
            <w:hideMark/>
            <w:tcPrChange w:id="7884" w:author="Diana Gonzalez Garcia" w:date="2021-05-10T07:20:00Z">
              <w:tcPr>
                <w:tcW w:w="675" w:type="pct"/>
                <w:vMerge w:val="restart"/>
                <w:shd w:val="clear" w:color="auto" w:fill="auto"/>
                <w:vAlign w:val="center"/>
                <w:hideMark/>
              </w:tcPr>
            </w:tcPrChange>
          </w:tcPr>
          <w:p w14:paraId="6715720B" w14:textId="58E64D52" w:rsidR="00F7374E" w:rsidRPr="00AD7DF4" w:rsidDel="00DE3725" w:rsidRDefault="00F7374E" w:rsidP="001D1960">
            <w:pPr>
              <w:spacing w:after="0" w:line="240" w:lineRule="auto"/>
              <w:jc w:val="center"/>
              <w:rPr>
                <w:del w:id="7885" w:author="Diana Gonzalez Garcia" w:date="2021-05-10T07:12:00Z"/>
                <w:rFonts w:cstheme="minorHAnsi"/>
                <w:sz w:val="18"/>
                <w:szCs w:val="18"/>
                <w:lang w:eastAsia="es-CO"/>
              </w:rPr>
            </w:pPr>
            <w:del w:id="7886" w:author="Diana Gonzalez Garcia" w:date="2021-05-10T07:12:00Z">
              <w:r w:rsidRPr="00AD7DF4" w:rsidDel="00DE3725">
                <w:rPr>
                  <w:rFonts w:cstheme="minorHAnsi"/>
                  <w:sz w:val="18"/>
                  <w:szCs w:val="18"/>
                  <w:lang w:eastAsia="es-CO"/>
                </w:rPr>
                <w:delText>Oficinas</w:delText>
              </w:r>
            </w:del>
          </w:p>
        </w:tc>
        <w:tc>
          <w:tcPr>
            <w:tcW w:w="641" w:type="pct"/>
            <w:shd w:val="clear" w:color="auto" w:fill="auto"/>
            <w:noWrap/>
            <w:vAlign w:val="bottom"/>
            <w:hideMark/>
            <w:tcPrChange w:id="7887" w:author="Diana Gonzalez Garcia" w:date="2021-05-10T07:20:00Z">
              <w:tcPr>
                <w:tcW w:w="724" w:type="pct"/>
                <w:shd w:val="clear" w:color="auto" w:fill="auto"/>
                <w:noWrap/>
                <w:vAlign w:val="bottom"/>
                <w:hideMark/>
              </w:tcPr>
            </w:tcPrChange>
          </w:tcPr>
          <w:p w14:paraId="3CC50988" w14:textId="798DCB55" w:rsidR="00F7374E" w:rsidRPr="00AD7DF4" w:rsidDel="00DE3725" w:rsidRDefault="00F7374E" w:rsidP="001D1960">
            <w:pPr>
              <w:spacing w:after="0" w:line="240" w:lineRule="auto"/>
              <w:rPr>
                <w:del w:id="7888" w:author="Diana Gonzalez Garcia" w:date="2021-05-10T07:12:00Z"/>
                <w:rFonts w:cstheme="minorHAnsi"/>
                <w:sz w:val="18"/>
                <w:szCs w:val="18"/>
                <w:lang w:eastAsia="es-CO"/>
              </w:rPr>
            </w:pPr>
            <w:del w:id="7889" w:author="Diana Gonzalez Garcia" w:date="2021-05-10T07:12:00Z">
              <w:r w:rsidRPr="00AD7DF4" w:rsidDel="00DE3725">
                <w:rPr>
                  <w:rFonts w:cstheme="minorHAnsi"/>
                  <w:sz w:val="18"/>
                  <w:szCs w:val="18"/>
                  <w:lang w:eastAsia="es-CO"/>
                </w:rPr>
                <w:delText> </w:delText>
              </w:r>
            </w:del>
          </w:p>
        </w:tc>
        <w:tc>
          <w:tcPr>
            <w:tcW w:w="459" w:type="pct"/>
            <w:shd w:val="clear" w:color="auto" w:fill="auto"/>
            <w:noWrap/>
            <w:vAlign w:val="bottom"/>
            <w:hideMark/>
            <w:tcPrChange w:id="7890" w:author="Diana Gonzalez Garcia" w:date="2021-05-10T07:20:00Z">
              <w:tcPr>
                <w:tcW w:w="519" w:type="pct"/>
                <w:shd w:val="clear" w:color="auto" w:fill="auto"/>
                <w:noWrap/>
                <w:vAlign w:val="bottom"/>
                <w:hideMark/>
              </w:tcPr>
            </w:tcPrChange>
          </w:tcPr>
          <w:p w14:paraId="6E0B71B5" w14:textId="585AB295" w:rsidR="00F7374E" w:rsidRPr="00AD7DF4" w:rsidDel="00DE3725" w:rsidRDefault="00F7374E" w:rsidP="001D1960">
            <w:pPr>
              <w:spacing w:after="0" w:line="240" w:lineRule="auto"/>
              <w:rPr>
                <w:del w:id="7891" w:author="Diana Gonzalez Garcia" w:date="2021-05-10T07:12:00Z"/>
                <w:rFonts w:cstheme="minorHAnsi"/>
                <w:sz w:val="18"/>
                <w:szCs w:val="18"/>
                <w:lang w:eastAsia="es-CO"/>
              </w:rPr>
            </w:pPr>
            <w:del w:id="7892" w:author="Diana Gonzalez Garcia" w:date="2021-05-10T07:12:00Z">
              <w:r w:rsidRPr="00AD7DF4" w:rsidDel="00DE3725">
                <w:rPr>
                  <w:rFonts w:cstheme="minorHAnsi"/>
                  <w:sz w:val="18"/>
                  <w:szCs w:val="18"/>
                  <w:lang w:eastAsia="es-CO"/>
                </w:rPr>
                <w:delText> </w:delText>
              </w:r>
            </w:del>
          </w:p>
        </w:tc>
        <w:tc>
          <w:tcPr>
            <w:tcW w:w="1161" w:type="pct"/>
            <w:shd w:val="clear" w:color="auto" w:fill="auto"/>
            <w:vAlign w:val="center"/>
            <w:hideMark/>
            <w:tcPrChange w:id="7893" w:author="Diana Gonzalez Garcia" w:date="2021-05-10T07:20:00Z">
              <w:tcPr>
                <w:tcW w:w="1312" w:type="pct"/>
                <w:shd w:val="clear" w:color="auto" w:fill="auto"/>
                <w:vAlign w:val="center"/>
                <w:hideMark/>
              </w:tcPr>
            </w:tcPrChange>
          </w:tcPr>
          <w:p w14:paraId="48161BA6" w14:textId="62FA4113" w:rsidR="00F7374E" w:rsidRPr="00AD7DF4" w:rsidDel="00DE3725" w:rsidRDefault="00F7374E" w:rsidP="001D1960">
            <w:pPr>
              <w:spacing w:after="0" w:line="240" w:lineRule="auto"/>
              <w:jc w:val="both"/>
              <w:rPr>
                <w:del w:id="7894" w:author="Diana Gonzalez Garcia" w:date="2021-05-10T07:12:00Z"/>
                <w:rFonts w:cstheme="minorHAnsi"/>
                <w:sz w:val="18"/>
                <w:szCs w:val="18"/>
                <w:lang w:eastAsia="es-CO"/>
              </w:rPr>
            </w:pPr>
            <w:del w:id="7895" w:author="Diana Gonzalez Garcia" w:date="2021-05-10T07:12:00Z">
              <w:r w:rsidRPr="00AD7DF4" w:rsidDel="00DE3725">
                <w:rPr>
                  <w:rFonts w:cstheme="minorHAnsi"/>
                  <w:sz w:val="18"/>
                  <w:szCs w:val="18"/>
                  <w:lang w:eastAsia="es-CO"/>
                </w:rPr>
                <w:delText>Si la variable CLASE DE CONSTRUCCIÓN es igual a "R", entonces aplíquese la T01 - Residencial para su liquidación.</w:delText>
              </w:r>
            </w:del>
          </w:p>
        </w:tc>
        <w:tc>
          <w:tcPr>
            <w:tcW w:w="418" w:type="pct"/>
            <w:shd w:val="clear" w:color="auto" w:fill="auto"/>
            <w:vAlign w:val="center"/>
            <w:hideMark/>
            <w:tcPrChange w:id="7896" w:author="Diana Gonzalez Garcia" w:date="2021-05-10T07:20:00Z">
              <w:tcPr>
                <w:tcW w:w="472" w:type="pct"/>
                <w:shd w:val="clear" w:color="auto" w:fill="auto"/>
                <w:vAlign w:val="center"/>
                <w:hideMark/>
              </w:tcPr>
            </w:tcPrChange>
          </w:tcPr>
          <w:p w14:paraId="132F828E" w14:textId="3D77EA0A" w:rsidR="00F7374E" w:rsidRPr="00AD7DF4" w:rsidDel="00DE3725" w:rsidRDefault="00F7374E" w:rsidP="001D1960">
            <w:pPr>
              <w:spacing w:after="0" w:line="240" w:lineRule="auto"/>
              <w:jc w:val="center"/>
              <w:rPr>
                <w:del w:id="7897" w:author="Diana Gonzalez Garcia" w:date="2021-05-10T07:12:00Z"/>
                <w:rFonts w:cstheme="minorHAnsi"/>
                <w:sz w:val="18"/>
                <w:szCs w:val="18"/>
                <w:lang w:eastAsia="es-CO"/>
              </w:rPr>
            </w:pPr>
            <w:del w:id="7898" w:author="Diana Gonzalez Garcia" w:date="2021-05-10T07:12:00Z">
              <w:r w:rsidRPr="00AD7DF4" w:rsidDel="00DE3725">
                <w:rPr>
                  <w:rFonts w:cstheme="minorHAnsi"/>
                  <w:sz w:val="18"/>
                  <w:szCs w:val="18"/>
                  <w:lang w:eastAsia="es-CO"/>
                </w:rPr>
                <w:delText>T05_1</w:delText>
              </w:r>
            </w:del>
          </w:p>
        </w:tc>
        <w:tc>
          <w:tcPr>
            <w:tcW w:w="706" w:type="pct"/>
            <w:shd w:val="clear" w:color="auto" w:fill="auto"/>
            <w:vAlign w:val="center"/>
            <w:hideMark/>
            <w:tcPrChange w:id="7899" w:author="Diana Gonzalez Garcia" w:date="2021-05-10T07:20:00Z">
              <w:tcPr>
                <w:tcW w:w="798" w:type="pct"/>
                <w:shd w:val="clear" w:color="auto" w:fill="auto"/>
                <w:vAlign w:val="center"/>
                <w:hideMark/>
              </w:tcPr>
            </w:tcPrChange>
          </w:tcPr>
          <w:p w14:paraId="20B02D7F" w14:textId="6F7FD921" w:rsidR="00F7374E" w:rsidRPr="00AD7DF4" w:rsidDel="00DE3725" w:rsidRDefault="00F7374E" w:rsidP="001D1960">
            <w:pPr>
              <w:spacing w:after="0" w:line="240" w:lineRule="auto"/>
              <w:rPr>
                <w:del w:id="7900" w:author="Diana Gonzalez Garcia" w:date="2021-05-10T07:12:00Z"/>
                <w:rFonts w:cstheme="minorHAnsi"/>
                <w:sz w:val="18"/>
                <w:szCs w:val="18"/>
                <w:lang w:eastAsia="es-CO"/>
              </w:rPr>
            </w:pPr>
            <w:del w:id="7901" w:author="Diana Gonzalez Garcia" w:date="2021-05-10T07:12:00Z">
              <w:r w:rsidRPr="00AD7DF4" w:rsidDel="00DE3725">
                <w:rPr>
                  <w:rFonts w:cstheme="minorHAnsi"/>
                  <w:sz w:val="18"/>
                  <w:szCs w:val="18"/>
                  <w:lang w:eastAsia="es-CO"/>
                </w:rPr>
                <w:delText>Atributo de manzana 1,2,3</w:delText>
              </w:r>
            </w:del>
          </w:p>
        </w:tc>
      </w:tr>
      <w:tr w:rsidR="00F7374E" w:rsidRPr="00AD7DF4" w:rsidDel="00DE3725" w14:paraId="0A085462" w14:textId="3DAF4819" w:rsidTr="00FF1E3F">
        <w:trPr>
          <w:trHeight w:val="735"/>
          <w:del w:id="7902" w:author="Diana Gonzalez Garcia" w:date="2021-05-10T07:12:00Z"/>
          <w:trPrChange w:id="7903" w:author="Diana Gonzalez Garcia" w:date="2021-05-10T07:20:00Z">
            <w:trPr>
              <w:trHeight w:val="735"/>
            </w:trPr>
          </w:trPrChange>
        </w:trPr>
        <w:tc>
          <w:tcPr>
            <w:tcW w:w="442" w:type="pct"/>
            <w:vMerge w:val="restart"/>
            <w:vAlign w:val="center"/>
            <w:hideMark/>
            <w:tcPrChange w:id="7904" w:author="Diana Gonzalez Garcia" w:date="2021-05-10T07:20:00Z">
              <w:tcPr>
                <w:tcW w:w="499" w:type="pct"/>
                <w:vMerge w:val="restart"/>
                <w:vAlign w:val="center"/>
                <w:hideMark/>
              </w:tcPr>
            </w:tcPrChange>
          </w:tcPr>
          <w:p w14:paraId="7C833F7A" w14:textId="6E4409C1" w:rsidR="00F7374E" w:rsidRPr="00AD7DF4" w:rsidDel="00DE3725" w:rsidRDefault="00F7374E" w:rsidP="001D1960">
            <w:pPr>
              <w:spacing w:after="0" w:line="240" w:lineRule="auto"/>
              <w:rPr>
                <w:del w:id="7905" w:author="Diana Gonzalez Garcia" w:date="2021-05-10T07:12:00Z"/>
                <w:rFonts w:cstheme="minorHAnsi"/>
                <w:sz w:val="18"/>
                <w:szCs w:val="18"/>
                <w:lang w:eastAsia="es-CO"/>
              </w:rPr>
            </w:pPr>
          </w:p>
        </w:tc>
        <w:tc>
          <w:tcPr>
            <w:tcW w:w="597" w:type="pct"/>
            <w:vMerge/>
            <w:vAlign w:val="center"/>
            <w:hideMark/>
            <w:tcPrChange w:id="7906" w:author="Diana Gonzalez Garcia" w:date="2021-05-10T07:20:00Z">
              <w:tcPr>
                <w:tcW w:w="675" w:type="pct"/>
                <w:vMerge/>
                <w:vAlign w:val="center"/>
                <w:hideMark/>
              </w:tcPr>
            </w:tcPrChange>
          </w:tcPr>
          <w:p w14:paraId="5227206F" w14:textId="43372926" w:rsidR="00F7374E" w:rsidRPr="00AD7DF4" w:rsidDel="00DE3725" w:rsidRDefault="00F7374E" w:rsidP="001D1960">
            <w:pPr>
              <w:spacing w:after="0" w:line="240" w:lineRule="auto"/>
              <w:rPr>
                <w:del w:id="7907" w:author="Diana Gonzalez Garcia" w:date="2021-05-10T07:12:00Z"/>
                <w:rFonts w:cstheme="minorHAnsi"/>
                <w:sz w:val="18"/>
                <w:szCs w:val="18"/>
                <w:lang w:eastAsia="es-CO"/>
              </w:rPr>
            </w:pPr>
          </w:p>
        </w:tc>
        <w:tc>
          <w:tcPr>
            <w:tcW w:w="641" w:type="pct"/>
            <w:shd w:val="clear" w:color="auto" w:fill="auto"/>
            <w:vAlign w:val="center"/>
            <w:hideMark/>
            <w:tcPrChange w:id="7908" w:author="Diana Gonzalez Garcia" w:date="2021-05-10T07:20:00Z">
              <w:tcPr>
                <w:tcW w:w="724" w:type="pct"/>
                <w:shd w:val="clear" w:color="auto" w:fill="auto"/>
                <w:vAlign w:val="center"/>
                <w:hideMark/>
              </w:tcPr>
            </w:tcPrChange>
          </w:tcPr>
          <w:p w14:paraId="42141891" w14:textId="480CBC21" w:rsidR="00F7374E" w:rsidRPr="00AD7DF4" w:rsidDel="00DE3725" w:rsidRDefault="00F7374E" w:rsidP="001D1960">
            <w:pPr>
              <w:spacing w:after="0" w:line="240" w:lineRule="auto"/>
              <w:jc w:val="center"/>
              <w:rPr>
                <w:del w:id="7909" w:author="Diana Gonzalez Garcia" w:date="2021-05-10T07:12:00Z"/>
                <w:rFonts w:cstheme="minorHAnsi"/>
                <w:sz w:val="18"/>
                <w:szCs w:val="18"/>
                <w:lang w:eastAsia="es-CO"/>
              </w:rPr>
            </w:pPr>
            <w:del w:id="7910" w:author="Diana Gonzalez Garcia" w:date="2021-05-10T07:12:00Z">
              <w:r w:rsidRPr="00AD7DF4" w:rsidDel="00DE3725">
                <w:rPr>
                  <w:rFonts w:cstheme="minorHAnsi"/>
                  <w:sz w:val="18"/>
                  <w:szCs w:val="18"/>
                  <w:lang w:eastAsia="es-CO"/>
                </w:rPr>
                <w:delText>Valor unitario construcción</w:delText>
              </w:r>
            </w:del>
          </w:p>
        </w:tc>
        <w:tc>
          <w:tcPr>
            <w:tcW w:w="459" w:type="pct"/>
            <w:shd w:val="clear" w:color="auto" w:fill="auto"/>
            <w:vAlign w:val="center"/>
            <w:hideMark/>
            <w:tcPrChange w:id="7911" w:author="Diana Gonzalez Garcia" w:date="2021-05-10T07:20:00Z">
              <w:tcPr>
                <w:tcW w:w="519" w:type="pct"/>
                <w:shd w:val="clear" w:color="auto" w:fill="auto"/>
                <w:vAlign w:val="center"/>
                <w:hideMark/>
              </w:tcPr>
            </w:tcPrChange>
          </w:tcPr>
          <w:p w14:paraId="17FF4F24" w14:textId="53F81603" w:rsidR="00F7374E" w:rsidRPr="00AD7DF4" w:rsidDel="00DE3725" w:rsidRDefault="00F7374E" w:rsidP="001D1960">
            <w:pPr>
              <w:spacing w:after="0" w:line="240" w:lineRule="auto"/>
              <w:jc w:val="center"/>
              <w:rPr>
                <w:del w:id="7912" w:author="Diana Gonzalez Garcia" w:date="2021-05-10T07:12:00Z"/>
                <w:rFonts w:cstheme="minorHAnsi"/>
                <w:sz w:val="18"/>
                <w:szCs w:val="18"/>
                <w:lang w:eastAsia="es-CO"/>
              </w:rPr>
            </w:pPr>
            <w:del w:id="7913" w:author="Diana Gonzalez Garcia" w:date="2021-05-10T07:12:00Z">
              <w:r w:rsidRPr="00AD7DF4" w:rsidDel="00DE3725">
                <w:rPr>
                  <w:rFonts w:cstheme="minorHAnsi"/>
                  <w:sz w:val="18"/>
                  <w:szCs w:val="18"/>
                  <w:lang w:eastAsia="es-CO"/>
                </w:rPr>
                <w:delText>Puntaje</w:delText>
              </w:r>
            </w:del>
          </w:p>
        </w:tc>
        <w:tc>
          <w:tcPr>
            <w:tcW w:w="1161" w:type="pct"/>
            <w:shd w:val="clear" w:color="auto" w:fill="auto"/>
            <w:vAlign w:val="center"/>
            <w:hideMark/>
            <w:tcPrChange w:id="7914" w:author="Diana Gonzalez Garcia" w:date="2021-05-10T07:20:00Z">
              <w:tcPr>
                <w:tcW w:w="1312" w:type="pct"/>
                <w:shd w:val="clear" w:color="auto" w:fill="auto"/>
                <w:vAlign w:val="center"/>
                <w:hideMark/>
              </w:tcPr>
            </w:tcPrChange>
          </w:tcPr>
          <w:p w14:paraId="388BD119" w14:textId="68545E21" w:rsidR="00F7374E" w:rsidRPr="00AD7DF4" w:rsidDel="00DE3725" w:rsidRDefault="00F7374E" w:rsidP="001D1960">
            <w:pPr>
              <w:spacing w:after="0" w:line="240" w:lineRule="auto"/>
              <w:jc w:val="both"/>
              <w:rPr>
                <w:del w:id="7915" w:author="Diana Gonzalez Garcia" w:date="2021-05-10T07:12:00Z"/>
                <w:rFonts w:cstheme="minorHAnsi"/>
                <w:sz w:val="18"/>
                <w:szCs w:val="18"/>
                <w:lang w:eastAsia="es-CO"/>
              </w:rPr>
            </w:pPr>
            <w:del w:id="7916" w:author="Diana Gonzalez Garcia" w:date="2021-05-10T07:12:00Z">
              <w:r w:rsidRPr="00AD7DF4" w:rsidDel="00DE3725">
                <w:rPr>
                  <w:rFonts w:cstheme="minorHAnsi"/>
                  <w:sz w:val="18"/>
                  <w:szCs w:val="18"/>
                  <w:lang w:eastAsia="es-CO"/>
                </w:rPr>
                <w:delText> </w:delText>
              </w:r>
            </w:del>
          </w:p>
        </w:tc>
        <w:tc>
          <w:tcPr>
            <w:tcW w:w="418" w:type="pct"/>
            <w:shd w:val="clear" w:color="auto" w:fill="auto"/>
            <w:vAlign w:val="center"/>
            <w:hideMark/>
            <w:tcPrChange w:id="7917" w:author="Diana Gonzalez Garcia" w:date="2021-05-10T07:20:00Z">
              <w:tcPr>
                <w:tcW w:w="472" w:type="pct"/>
                <w:shd w:val="clear" w:color="auto" w:fill="auto"/>
                <w:vAlign w:val="center"/>
                <w:hideMark/>
              </w:tcPr>
            </w:tcPrChange>
          </w:tcPr>
          <w:p w14:paraId="66E18EB0" w14:textId="701D61FD" w:rsidR="00F7374E" w:rsidRPr="00AD7DF4" w:rsidDel="00DE3725" w:rsidRDefault="00F7374E" w:rsidP="001D1960">
            <w:pPr>
              <w:spacing w:after="0" w:line="240" w:lineRule="auto"/>
              <w:jc w:val="center"/>
              <w:rPr>
                <w:del w:id="7918" w:author="Diana Gonzalez Garcia" w:date="2021-05-10T07:12:00Z"/>
                <w:rFonts w:cstheme="minorHAnsi"/>
                <w:sz w:val="18"/>
                <w:szCs w:val="18"/>
                <w:lang w:eastAsia="es-CO"/>
              </w:rPr>
            </w:pPr>
            <w:del w:id="7919" w:author="Diana Gonzalez Garcia" w:date="2021-05-10T07:12:00Z">
              <w:r w:rsidRPr="00AD7DF4" w:rsidDel="00DE3725">
                <w:rPr>
                  <w:rFonts w:cstheme="minorHAnsi"/>
                  <w:sz w:val="18"/>
                  <w:szCs w:val="18"/>
                  <w:lang w:eastAsia="es-CO"/>
                </w:rPr>
                <w:delText>T05_2</w:delText>
              </w:r>
            </w:del>
          </w:p>
        </w:tc>
        <w:tc>
          <w:tcPr>
            <w:tcW w:w="706" w:type="pct"/>
            <w:shd w:val="clear" w:color="auto" w:fill="auto"/>
            <w:vAlign w:val="center"/>
            <w:hideMark/>
            <w:tcPrChange w:id="7920" w:author="Diana Gonzalez Garcia" w:date="2021-05-10T07:20:00Z">
              <w:tcPr>
                <w:tcW w:w="798" w:type="pct"/>
                <w:shd w:val="clear" w:color="auto" w:fill="auto"/>
                <w:vAlign w:val="center"/>
                <w:hideMark/>
              </w:tcPr>
            </w:tcPrChange>
          </w:tcPr>
          <w:p w14:paraId="762BD146" w14:textId="1EA1BBD3" w:rsidR="00F7374E" w:rsidRPr="00AD7DF4" w:rsidDel="00DE3725" w:rsidRDefault="00F7374E" w:rsidP="001D1960">
            <w:pPr>
              <w:spacing w:after="0" w:line="240" w:lineRule="auto"/>
              <w:rPr>
                <w:del w:id="7921" w:author="Diana Gonzalez Garcia" w:date="2021-05-10T07:12:00Z"/>
                <w:rFonts w:cstheme="minorHAnsi"/>
                <w:sz w:val="18"/>
                <w:szCs w:val="18"/>
                <w:lang w:eastAsia="es-CO"/>
              </w:rPr>
            </w:pPr>
            <w:del w:id="7922" w:author="Diana Gonzalez Garcia" w:date="2021-05-10T07:12:00Z">
              <w:r w:rsidRPr="00AD7DF4" w:rsidDel="00DE3725">
                <w:rPr>
                  <w:rFonts w:cstheme="minorHAnsi"/>
                  <w:sz w:val="18"/>
                  <w:szCs w:val="18"/>
                  <w:lang w:eastAsia="es-CO"/>
                </w:rPr>
                <w:delText>Atributo de manzana 4,5,8</w:delText>
              </w:r>
            </w:del>
          </w:p>
        </w:tc>
      </w:tr>
      <w:tr w:rsidR="00F7374E" w:rsidRPr="00AD7DF4" w:rsidDel="00DE3725" w14:paraId="6AC5CA02" w14:textId="040A6C37" w:rsidTr="00FF1E3F">
        <w:trPr>
          <w:trHeight w:val="1575"/>
          <w:del w:id="7923" w:author="Diana Gonzalez Garcia" w:date="2021-05-10T07:12:00Z"/>
          <w:trPrChange w:id="7924" w:author="Diana Gonzalez Garcia" w:date="2021-05-10T07:20:00Z">
            <w:trPr>
              <w:trHeight w:val="1575"/>
            </w:trPr>
          </w:trPrChange>
        </w:trPr>
        <w:tc>
          <w:tcPr>
            <w:tcW w:w="442" w:type="pct"/>
            <w:vMerge/>
            <w:vAlign w:val="center"/>
            <w:hideMark/>
            <w:tcPrChange w:id="7925" w:author="Diana Gonzalez Garcia" w:date="2021-05-10T07:20:00Z">
              <w:tcPr>
                <w:tcW w:w="499" w:type="pct"/>
                <w:vMerge/>
                <w:vAlign w:val="center"/>
                <w:hideMark/>
              </w:tcPr>
            </w:tcPrChange>
          </w:tcPr>
          <w:p w14:paraId="7C99E114" w14:textId="086DB4A3" w:rsidR="00F7374E" w:rsidRPr="00AD7DF4" w:rsidDel="00DE3725" w:rsidRDefault="00F7374E" w:rsidP="001D1960">
            <w:pPr>
              <w:spacing w:after="0" w:line="240" w:lineRule="auto"/>
              <w:rPr>
                <w:del w:id="7926" w:author="Diana Gonzalez Garcia" w:date="2021-05-10T07:12:00Z"/>
                <w:rFonts w:cstheme="minorHAnsi"/>
                <w:sz w:val="18"/>
                <w:szCs w:val="18"/>
                <w:lang w:eastAsia="es-CO"/>
              </w:rPr>
            </w:pPr>
          </w:p>
        </w:tc>
        <w:tc>
          <w:tcPr>
            <w:tcW w:w="597" w:type="pct"/>
            <w:vMerge/>
            <w:vAlign w:val="center"/>
            <w:hideMark/>
            <w:tcPrChange w:id="7927" w:author="Diana Gonzalez Garcia" w:date="2021-05-10T07:20:00Z">
              <w:tcPr>
                <w:tcW w:w="675" w:type="pct"/>
                <w:vMerge/>
                <w:vAlign w:val="center"/>
                <w:hideMark/>
              </w:tcPr>
            </w:tcPrChange>
          </w:tcPr>
          <w:p w14:paraId="365CC649" w14:textId="73B7849D" w:rsidR="00F7374E" w:rsidRPr="00AD7DF4" w:rsidDel="00DE3725" w:rsidRDefault="00F7374E" w:rsidP="001D1960">
            <w:pPr>
              <w:spacing w:after="0" w:line="240" w:lineRule="auto"/>
              <w:rPr>
                <w:del w:id="7928" w:author="Diana Gonzalez Garcia" w:date="2021-05-10T07:12:00Z"/>
                <w:rFonts w:cstheme="minorHAnsi"/>
                <w:sz w:val="18"/>
                <w:szCs w:val="18"/>
                <w:lang w:eastAsia="es-CO"/>
              </w:rPr>
            </w:pPr>
          </w:p>
        </w:tc>
        <w:tc>
          <w:tcPr>
            <w:tcW w:w="641" w:type="pct"/>
            <w:shd w:val="clear" w:color="auto" w:fill="auto"/>
            <w:noWrap/>
            <w:vAlign w:val="bottom"/>
            <w:hideMark/>
            <w:tcPrChange w:id="7929" w:author="Diana Gonzalez Garcia" w:date="2021-05-10T07:20:00Z">
              <w:tcPr>
                <w:tcW w:w="724" w:type="pct"/>
                <w:shd w:val="clear" w:color="auto" w:fill="auto"/>
                <w:noWrap/>
                <w:vAlign w:val="bottom"/>
                <w:hideMark/>
              </w:tcPr>
            </w:tcPrChange>
          </w:tcPr>
          <w:p w14:paraId="202FA87A" w14:textId="34AAFF08" w:rsidR="00F7374E" w:rsidRPr="00AD7DF4" w:rsidDel="00DE3725" w:rsidRDefault="00F7374E" w:rsidP="001D1960">
            <w:pPr>
              <w:spacing w:after="0" w:line="240" w:lineRule="auto"/>
              <w:rPr>
                <w:del w:id="7930" w:author="Diana Gonzalez Garcia" w:date="2021-05-10T07:12:00Z"/>
                <w:rFonts w:cstheme="minorHAnsi"/>
                <w:sz w:val="18"/>
                <w:szCs w:val="18"/>
                <w:lang w:eastAsia="es-CO"/>
              </w:rPr>
            </w:pPr>
            <w:del w:id="7931" w:author="Diana Gonzalez Garcia" w:date="2021-05-10T07:12:00Z">
              <w:r w:rsidRPr="00AD7DF4" w:rsidDel="00DE3725">
                <w:rPr>
                  <w:rFonts w:cstheme="minorHAnsi"/>
                  <w:sz w:val="18"/>
                  <w:szCs w:val="18"/>
                  <w:lang w:eastAsia="es-CO"/>
                </w:rPr>
                <w:delText> </w:delText>
              </w:r>
            </w:del>
          </w:p>
        </w:tc>
        <w:tc>
          <w:tcPr>
            <w:tcW w:w="459" w:type="pct"/>
            <w:shd w:val="clear" w:color="auto" w:fill="auto"/>
            <w:vAlign w:val="center"/>
            <w:hideMark/>
            <w:tcPrChange w:id="7932" w:author="Diana Gonzalez Garcia" w:date="2021-05-10T07:20:00Z">
              <w:tcPr>
                <w:tcW w:w="519" w:type="pct"/>
                <w:shd w:val="clear" w:color="auto" w:fill="auto"/>
                <w:vAlign w:val="center"/>
                <w:hideMark/>
              </w:tcPr>
            </w:tcPrChange>
          </w:tcPr>
          <w:p w14:paraId="5F5F0E82" w14:textId="5DD06CB9" w:rsidR="00F7374E" w:rsidRPr="00AD7DF4" w:rsidDel="00DE3725" w:rsidRDefault="00F7374E" w:rsidP="001D1960">
            <w:pPr>
              <w:spacing w:after="0" w:line="240" w:lineRule="auto"/>
              <w:jc w:val="center"/>
              <w:rPr>
                <w:del w:id="7933" w:author="Diana Gonzalez Garcia" w:date="2021-05-10T07:12:00Z"/>
                <w:rFonts w:cstheme="minorHAnsi"/>
                <w:sz w:val="18"/>
                <w:szCs w:val="18"/>
                <w:lang w:eastAsia="es-CO"/>
              </w:rPr>
            </w:pPr>
            <w:del w:id="7934" w:author="Diana Gonzalez Garcia" w:date="2021-05-10T07:12:00Z">
              <w:r w:rsidRPr="00AD7DF4" w:rsidDel="00DE3725">
                <w:rPr>
                  <w:rFonts w:cstheme="minorHAnsi"/>
                  <w:sz w:val="18"/>
                  <w:szCs w:val="18"/>
                  <w:lang w:eastAsia="es-CO"/>
                </w:rPr>
                <w:delText>y</w:delText>
              </w:r>
            </w:del>
          </w:p>
        </w:tc>
        <w:tc>
          <w:tcPr>
            <w:tcW w:w="1161" w:type="pct"/>
            <w:shd w:val="clear" w:color="auto" w:fill="auto"/>
            <w:vAlign w:val="center"/>
            <w:hideMark/>
            <w:tcPrChange w:id="7935" w:author="Diana Gonzalez Garcia" w:date="2021-05-10T07:20:00Z">
              <w:tcPr>
                <w:tcW w:w="1312" w:type="pct"/>
                <w:shd w:val="clear" w:color="auto" w:fill="auto"/>
                <w:vAlign w:val="center"/>
                <w:hideMark/>
              </w:tcPr>
            </w:tcPrChange>
          </w:tcPr>
          <w:p w14:paraId="5CBC8849" w14:textId="28C744E9" w:rsidR="00F7374E" w:rsidRPr="00AD7DF4" w:rsidDel="00DE3725" w:rsidRDefault="00F7374E" w:rsidP="001D1960">
            <w:pPr>
              <w:spacing w:after="0" w:line="240" w:lineRule="auto"/>
              <w:jc w:val="both"/>
              <w:rPr>
                <w:del w:id="7936" w:author="Diana Gonzalez Garcia" w:date="2021-05-10T07:12:00Z"/>
                <w:rFonts w:cstheme="minorHAnsi"/>
                <w:sz w:val="18"/>
                <w:szCs w:val="18"/>
                <w:lang w:eastAsia="es-CO"/>
              </w:rPr>
            </w:pPr>
            <w:del w:id="7937" w:author="Diana Gonzalez Garcia" w:date="2021-05-10T07:12:00Z">
              <w:r w:rsidRPr="00AD7DF4" w:rsidDel="00DE3725">
                <w:rPr>
                  <w:rFonts w:cstheme="minorHAnsi"/>
                  <w:sz w:val="18"/>
                  <w:szCs w:val="18"/>
                  <w:lang w:eastAsia="es-CO"/>
                </w:rPr>
                <w:delText>En el caso que se lleguen a presentar las combinaciones de usos (según reglas de asignación del método de liquidación), se deberá considerar las variables (Puntaje, Edad, Tipo Residencial asociado) de cada uso para calcular el valor unitario de construcción. Luego dicho valor se asignará a cada unidad construida.</w:delText>
              </w:r>
            </w:del>
          </w:p>
        </w:tc>
        <w:tc>
          <w:tcPr>
            <w:tcW w:w="418" w:type="pct"/>
            <w:shd w:val="clear" w:color="auto" w:fill="auto"/>
            <w:vAlign w:val="center"/>
            <w:hideMark/>
            <w:tcPrChange w:id="7938" w:author="Diana Gonzalez Garcia" w:date="2021-05-10T07:20:00Z">
              <w:tcPr>
                <w:tcW w:w="472" w:type="pct"/>
                <w:shd w:val="clear" w:color="auto" w:fill="auto"/>
                <w:vAlign w:val="center"/>
                <w:hideMark/>
              </w:tcPr>
            </w:tcPrChange>
          </w:tcPr>
          <w:p w14:paraId="47C54A69" w14:textId="6E12178C" w:rsidR="00F7374E" w:rsidRPr="00AD7DF4" w:rsidDel="00DE3725" w:rsidRDefault="00F7374E" w:rsidP="001D1960">
            <w:pPr>
              <w:spacing w:after="0" w:line="240" w:lineRule="auto"/>
              <w:jc w:val="center"/>
              <w:rPr>
                <w:del w:id="7939" w:author="Diana Gonzalez Garcia" w:date="2021-05-10T07:12:00Z"/>
                <w:rFonts w:cstheme="minorHAnsi"/>
                <w:sz w:val="18"/>
                <w:szCs w:val="18"/>
                <w:lang w:eastAsia="es-CO"/>
              </w:rPr>
            </w:pPr>
            <w:del w:id="7940" w:author="Diana Gonzalez Garcia" w:date="2021-05-10T07:12:00Z">
              <w:r w:rsidRPr="00AD7DF4" w:rsidDel="00DE3725">
                <w:rPr>
                  <w:rFonts w:cstheme="minorHAnsi"/>
                  <w:sz w:val="18"/>
                  <w:szCs w:val="18"/>
                  <w:lang w:eastAsia="es-CO"/>
                </w:rPr>
                <w:delText>T05_3</w:delText>
              </w:r>
            </w:del>
          </w:p>
        </w:tc>
        <w:tc>
          <w:tcPr>
            <w:tcW w:w="706" w:type="pct"/>
            <w:shd w:val="clear" w:color="auto" w:fill="auto"/>
            <w:vAlign w:val="center"/>
            <w:hideMark/>
            <w:tcPrChange w:id="7941" w:author="Diana Gonzalez Garcia" w:date="2021-05-10T07:20:00Z">
              <w:tcPr>
                <w:tcW w:w="798" w:type="pct"/>
                <w:shd w:val="clear" w:color="auto" w:fill="auto"/>
                <w:vAlign w:val="center"/>
                <w:hideMark/>
              </w:tcPr>
            </w:tcPrChange>
          </w:tcPr>
          <w:p w14:paraId="76C47B94" w14:textId="2A39BCBD" w:rsidR="00F7374E" w:rsidRPr="00AD7DF4" w:rsidDel="00DE3725" w:rsidRDefault="00F7374E" w:rsidP="001D1960">
            <w:pPr>
              <w:spacing w:after="0" w:line="240" w:lineRule="auto"/>
              <w:rPr>
                <w:del w:id="7942" w:author="Diana Gonzalez Garcia" w:date="2021-05-10T07:12:00Z"/>
                <w:rFonts w:cstheme="minorHAnsi"/>
                <w:sz w:val="18"/>
                <w:szCs w:val="18"/>
                <w:lang w:eastAsia="es-CO"/>
              </w:rPr>
            </w:pPr>
            <w:del w:id="7943" w:author="Diana Gonzalez Garcia" w:date="2021-05-10T07:12:00Z">
              <w:r w:rsidRPr="00AD7DF4" w:rsidDel="00DE3725">
                <w:rPr>
                  <w:rFonts w:cstheme="minorHAnsi"/>
                  <w:sz w:val="18"/>
                  <w:szCs w:val="18"/>
                  <w:lang w:eastAsia="es-CO"/>
                </w:rPr>
                <w:delText>Atributo de manzana 6</w:delText>
              </w:r>
            </w:del>
          </w:p>
        </w:tc>
      </w:tr>
      <w:tr w:rsidR="00F7374E" w:rsidRPr="00AD7DF4" w:rsidDel="00DE3725" w14:paraId="6BCAAA47" w14:textId="4129A07C" w:rsidTr="00FF1E3F">
        <w:trPr>
          <w:trHeight w:val="975"/>
          <w:del w:id="7944" w:author="Diana Gonzalez Garcia" w:date="2021-05-10T07:12:00Z"/>
          <w:trPrChange w:id="7945" w:author="Diana Gonzalez Garcia" w:date="2021-05-10T07:20:00Z">
            <w:trPr>
              <w:trHeight w:val="975"/>
            </w:trPr>
          </w:trPrChange>
        </w:trPr>
        <w:tc>
          <w:tcPr>
            <w:tcW w:w="442" w:type="pct"/>
            <w:vMerge/>
            <w:vAlign w:val="center"/>
            <w:hideMark/>
            <w:tcPrChange w:id="7946" w:author="Diana Gonzalez Garcia" w:date="2021-05-10T07:20:00Z">
              <w:tcPr>
                <w:tcW w:w="499" w:type="pct"/>
                <w:vMerge/>
                <w:vAlign w:val="center"/>
                <w:hideMark/>
              </w:tcPr>
            </w:tcPrChange>
          </w:tcPr>
          <w:p w14:paraId="40E3A8A3" w14:textId="1EE62D62" w:rsidR="00F7374E" w:rsidRPr="00AD7DF4" w:rsidDel="00DE3725" w:rsidRDefault="00F7374E" w:rsidP="001D1960">
            <w:pPr>
              <w:spacing w:after="0" w:line="240" w:lineRule="auto"/>
              <w:rPr>
                <w:del w:id="7947" w:author="Diana Gonzalez Garcia" w:date="2021-05-10T07:12:00Z"/>
                <w:rFonts w:cstheme="minorHAnsi"/>
                <w:sz w:val="18"/>
                <w:szCs w:val="18"/>
                <w:lang w:eastAsia="es-CO"/>
              </w:rPr>
            </w:pPr>
          </w:p>
        </w:tc>
        <w:tc>
          <w:tcPr>
            <w:tcW w:w="597" w:type="pct"/>
            <w:vMerge/>
            <w:vAlign w:val="center"/>
            <w:hideMark/>
            <w:tcPrChange w:id="7948" w:author="Diana Gonzalez Garcia" w:date="2021-05-10T07:20:00Z">
              <w:tcPr>
                <w:tcW w:w="675" w:type="pct"/>
                <w:vMerge/>
                <w:vAlign w:val="center"/>
                <w:hideMark/>
              </w:tcPr>
            </w:tcPrChange>
          </w:tcPr>
          <w:p w14:paraId="78C93D11" w14:textId="7F67D34D" w:rsidR="00F7374E" w:rsidRPr="00AD7DF4" w:rsidDel="00DE3725" w:rsidRDefault="00F7374E" w:rsidP="001D1960">
            <w:pPr>
              <w:spacing w:after="0" w:line="240" w:lineRule="auto"/>
              <w:rPr>
                <w:del w:id="7949" w:author="Diana Gonzalez Garcia" w:date="2021-05-10T07:12:00Z"/>
                <w:rFonts w:cstheme="minorHAnsi"/>
                <w:sz w:val="18"/>
                <w:szCs w:val="18"/>
                <w:lang w:eastAsia="es-CO"/>
              </w:rPr>
            </w:pPr>
          </w:p>
        </w:tc>
        <w:tc>
          <w:tcPr>
            <w:tcW w:w="641" w:type="pct"/>
            <w:shd w:val="clear" w:color="auto" w:fill="auto"/>
            <w:vAlign w:val="center"/>
            <w:hideMark/>
            <w:tcPrChange w:id="7950" w:author="Diana Gonzalez Garcia" w:date="2021-05-10T07:20:00Z">
              <w:tcPr>
                <w:tcW w:w="724" w:type="pct"/>
                <w:shd w:val="clear" w:color="auto" w:fill="auto"/>
                <w:vAlign w:val="center"/>
                <w:hideMark/>
              </w:tcPr>
            </w:tcPrChange>
          </w:tcPr>
          <w:p w14:paraId="5B38BCCB" w14:textId="345236AF" w:rsidR="00F7374E" w:rsidRPr="00AD7DF4" w:rsidDel="00DE3725" w:rsidRDefault="00F7374E" w:rsidP="001D1960">
            <w:pPr>
              <w:spacing w:after="0" w:line="240" w:lineRule="auto"/>
              <w:jc w:val="center"/>
              <w:rPr>
                <w:del w:id="7951" w:author="Diana Gonzalez Garcia" w:date="2021-05-10T07:12:00Z"/>
                <w:rFonts w:cstheme="minorHAnsi"/>
                <w:sz w:val="18"/>
                <w:szCs w:val="18"/>
                <w:lang w:eastAsia="es-CO"/>
              </w:rPr>
            </w:pPr>
            <w:del w:id="7952" w:author="Diana Gonzalez Garcia" w:date="2021-05-10T07:12:00Z">
              <w:r w:rsidRPr="00AD7DF4" w:rsidDel="00DE3725">
                <w:rPr>
                  <w:rFonts w:cstheme="minorHAnsi"/>
                  <w:sz w:val="18"/>
                  <w:szCs w:val="18"/>
                  <w:lang w:eastAsia="es-CO"/>
                </w:rPr>
                <w:delText>($ / m2)</w:delText>
              </w:r>
            </w:del>
          </w:p>
        </w:tc>
        <w:tc>
          <w:tcPr>
            <w:tcW w:w="459" w:type="pct"/>
            <w:shd w:val="clear" w:color="auto" w:fill="auto"/>
            <w:vAlign w:val="center"/>
            <w:hideMark/>
            <w:tcPrChange w:id="7953" w:author="Diana Gonzalez Garcia" w:date="2021-05-10T07:20:00Z">
              <w:tcPr>
                <w:tcW w:w="519" w:type="pct"/>
                <w:shd w:val="clear" w:color="auto" w:fill="auto"/>
                <w:vAlign w:val="center"/>
                <w:hideMark/>
              </w:tcPr>
            </w:tcPrChange>
          </w:tcPr>
          <w:p w14:paraId="2AAFAF42" w14:textId="53F5B36A" w:rsidR="00F7374E" w:rsidRPr="00AD7DF4" w:rsidDel="00DE3725" w:rsidRDefault="00F7374E" w:rsidP="001D1960">
            <w:pPr>
              <w:spacing w:after="0" w:line="240" w:lineRule="auto"/>
              <w:jc w:val="center"/>
              <w:rPr>
                <w:del w:id="7954" w:author="Diana Gonzalez Garcia" w:date="2021-05-10T07:12:00Z"/>
                <w:rFonts w:cstheme="minorHAnsi"/>
                <w:sz w:val="18"/>
                <w:szCs w:val="18"/>
                <w:lang w:eastAsia="es-CO"/>
              </w:rPr>
            </w:pPr>
            <w:del w:id="7955" w:author="Diana Gonzalez Garcia" w:date="2021-05-10T07:12:00Z">
              <w:r w:rsidRPr="00AD7DF4" w:rsidDel="00DE3725">
                <w:rPr>
                  <w:rFonts w:cstheme="minorHAnsi"/>
                  <w:sz w:val="18"/>
                  <w:szCs w:val="18"/>
                  <w:lang w:eastAsia="es-CO"/>
                </w:rPr>
                <w:delText>Edad</w:delText>
              </w:r>
            </w:del>
          </w:p>
        </w:tc>
        <w:tc>
          <w:tcPr>
            <w:tcW w:w="1161" w:type="pct"/>
            <w:shd w:val="clear" w:color="auto" w:fill="auto"/>
            <w:vAlign w:val="center"/>
            <w:hideMark/>
            <w:tcPrChange w:id="7956" w:author="Diana Gonzalez Garcia" w:date="2021-05-10T07:20:00Z">
              <w:tcPr>
                <w:tcW w:w="1312" w:type="pct"/>
                <w:shd w:val="clear" w:color="auto" w:fill="auto"/>
                <w:vAlign w:val="center"/>
                <w:hideMark/>
              </w:tcPr>
            </w:tcPrChange>
          </w:tcPr>
          <w:p w14:paraId="30E345F4" w14:textId="17495615" w:rsidR="00F7374E" w:rsidRPr="00AD7DF4" w:rsidDel="00DE3725" w:rsidRDefault="00F7374E" w:rsidP="001D1960">
            <w:pPr>
              <w:spacing w:after="0" w:line="240" w:lineRule="auto"/>
              <w:jc w:val="both"/>
              <w:rPr>
                <w:del w:id="7957" w:author="Diana Gonzalez Garcia" w:date="2021-05-10T07:12:00Z"/>
                <w:rFonts w:cstheme="minorHAnsi"/>
                <w:sz w:val="18"/>
                <w:szCs w:val="18"/>
                <w:lang w:eastAsia="es-CO"/>
              </w:rPr>
            </w:pPr>
            <w:del w:id="7958" w:author="Diana Gonzalez Garcia" w:date="2021-05-10T07:12:00Z">
              <w:r w:rsidRPr="00AD7DF4" w:rsidDel="00DE3725">
                <w:rPr>
                  <w:rFonts w:cstheme="minorHAnsi"/>
                  <w:sz w:val="18"/>
                  <w:szCs w:val="18"/>
                  <w:lang w:eastAsia="es-CO"/>
                </w:rPr>
                <w:delText>Para predios con edades superiores a 100 años, la variable modelo es avalúo especial.</w:delText>
              </w:r>
            </w:del>
          </w:p>
        </w:tc>
        <w:tc>
          <w:tcPr>
            <w:tcW w:w="418" w:type="pct"/>
            <w:shd w:val="clear" w:color="auto" w:fill="auto"/>
            <w:vAlign w:val="center"/>
            <w:hideMark/>
            <w:tcPrChange w:id="7959" w:author="Diana Gonzalez Garcia" w:date="2021-05-10T07:20:00Z">
              <w:tcPr>
                <w:tcW w:w="472" w:type="pct"/>
                <w:shd w:val="clear" w:color="auto" w:fill="auto"/>
                <w:vAlign w:val="center"/>
                <w:hideMark/>
              </w:tcPr>
            </w:tcPrChange>
          </w:tcPr>
          <w:p w14:paraId="19FF665A" w14:textId="646B3254" w:rsidR="00F7374E" w:rsidRPr="00AD7DF4" w:rsidDel="00DE3725" w:rsidRDefault="00F7374E" w:rsidP="001D1960">
            <w:pPr>
              <w:spacing w:after="0" w:line="240" w:lineRule="auto"/>
              <w:jc w:val="center"/>
              <w:rPr>
                <w:del w:id="7960" w:author="Diana Gonzalez Garcia" w:date="2021-05-10T07:12:00Z"/>
                <w:rFonts w:cstheme="minorHAnsi"/>
                <w:sz w:val="18"/>
                <w:szCs w:val="18"/>
                <w:lang w:eastAsia="es-CO"/>
              </w:rPr>
            </w:pPr>
            <w:del w:id="7961" w:author="Diana Gonzalez Garcia" w:date="2021-05-10T07:12:00Z">
              <w:r w:rsidRPr="00AD7DF4" w:rsidDel="00DE3725">
                <w:rPr>
                  <w:rFonts w:cstheme="minorHAnsi"/>
                  <w:sz w:val="18"/>
                  <w:szCs w:val="18"/>
                  <w:lang w:eastAsia="es-CO"/>
                </w:rPr>
                <w:delText>T05_4</w:delText>
              </w:r>
            </w:del>
          </w:p>
        </w:tc>
        <w:tc>
          <w:tcPr>
            <w:tcW w:w="706" w:type="pct"/>
            <w:shd w:val="clear" w:color="auto" w:fill="auto"/>
            <w:vAlign w:val="center"/>
            <w:hideMark/>
            <w:tcPrChange w:id="7962" w:author="Diana Gonzalez Garcia" w:date="2021-05-10T07:20:00Z">
              <w:tcPr>
                <w:tcW w:w="798" w:type="pct"/>
                <w:shd w:val="clear" w:color="auto" w:fill="auto"/>
                <w:vAlign w:val="center"/>
                <w:hideMark/>
              </w:tcPr>
            </w:tcPrChange>
          </w:tcPr>
          <w:p w14:paraId="760653D3" w14:textId="05C712D1" w:rsidR="00F7374E" w:rsidRPr="00AD7DF4" w:rsidDel="00DE3725" w:rsidRDefault="00F7374E" w:rsidP="001D1960">
            <w:pPr>
              <w:spacing w:after="0" w:line="240" w:lineRule="auto"/>
              <w:rPr>
                <w:del w:id="7963" w:author="Diana Gonzalez Garcia" w:date="2021-05-10T07:12:00Z"/>
                <w:rFonts w:cstheme="minorHAnsi"/>
                <w:sz w:val="18"/>
                <w:szCs w:val="18"/>
                <w:lang w:eastAsia="es-CO"/>
              </w:rPr>
            </w:pPr>
            <w:del w:id="7964" w:author="Diana Gonzalez Garcia" w:date="2021-05-10T07:12:00Z">
              <w:r w:rsidRPr="00AD7DF4" w:rsidDel="00DE3725">
                <w:rPr>
                  <w:rFonts w:cstheme="minorHAnsi"/>
                  <w:sz w:val="18"/>
                  <w:szCs w:val="18"/>
                  <w:lang w:eastAsia="es-CO"/>
                </w:rPr>
                <w:delText>Atributo de manzana 7</w:delText>
              </w:r>
            </w:del>
          </w:p>
        </w:tc>
      </w:tr>
      <w:tr w:rsidR="00F7374E" w:rsidRPr="00AD7DF4" w:rsidDel="00DE3725" w14:paraId="5E3F12A1" w14:textId="398D49FF" w:rsidTr="00FF1E3F">
        <w:trPr>
          <w:trHeight w:val="1110"/>
          <w:del w:id="7965" w:author="Diana Gonzalez Garcia" w:date="2021-05-10T07:12:00Z"/>
          <w:trPrChange w:id="7966" w:author="Diana Gonzalez Garcia" w:date="2021-05-10T07:20:00Z">
            <w:trPr>
              <w:trHeight w:val="1110"/>
            </w:trPr>
          </w:trPrChange>
        </w:trPr>
        <w:tc>
          <w:tcPr>
            <w:tcW w:w="442" w:type="pct"/>
            <w:vMerge/>
            <w:vAlign w:val="center"/>
            <w:hideMark/>
            <w:tcPrChange w:id="7967" w:author="Diana Gonzalez Garcia" w:date="2021-05-10T07:20:00Z">
              <w:tcPr>
                <w:tcW w:w="499" w:type="pct"/>
                <w:vMerge/>
                <w:vAlign w:val="center"/>
                <w:hideMark/>
              </w:tcPr>
            </w:tcPrChange>
          </w:tcPr>
          <w:p w14:paraId="58F363E5" w14:textId="74FE969A" w:rsidR="00F7374E" w:rsidRPr="00AD7DF4" w:rsidDel="00DE3725" w:rsidRDefault="00F7374E" w:rsidP="001D1960">
            <w:pPr>
              <w:spacing w:after="0" w:line="240" w:lineRule="auto"/>
              <w:rPr>
                <w:del w:id="7968" w:author="Diana Gonzalez Garcia" w:date="2021-05-10T07:12:00Z"/>
                <w:rFonts w:cstheme="minorHAnsi"/>
                <w:sz w:val="18"/>
                <w:szCs w:val="18"/>
                <w:lang w:eastAsia="es-CO"/>
              </w:rPr>
            </w:pPr>
          </w:p>
        </w:tc>
        <w:tc>
          <w:tcPr>
            <w:tcW w:w="597" w:type="pct"/>
            <w:vMerge/>
            <w:vAlign w:val="center"/>
            <w:hideMark/>
            <w:tcPrChange w:id="7969" w:author="Diana Gonzalez Garcia" w:date="2021-05-10T07:20:00Z">
              <w:tcPr>
                <w:tcW w:w="675" w:type="pct"/>
                <w:vMerge/>
                <w:vAlign w:val="center"/>
                <w:hideMark/>
              </w:tcPr>
            </w:tcPrChange>
          </w:tcPr>
          <w:p w14:paraId="0C4C3D02" w14:textId="65E47ED0" w:rsidR="00F7374E" w:rsidRPr="00AD7DF4" w:rsidDel="00DE3725" w:rsidRDefault="00F7374E" w:rsidP="001D1960">
            <w:pPr>
              <w:spacing w:after="0" w:line="240" w:lineRule="auto"/>
              <w:rPr>
                <w:del w:id="7970" w:author="Diana Gonzalez Garcia" w:date="2021-05-10T07:12:00Z"/>
                <w:rFonts w:cstheme="minorHAnsi"/>
                <w:sz w:val="18"/>
                <w:szCs w:val="18"/>
                <w:lang w:eastAsia="es-CO"/>
              </w:rPr>
            </w:pPr>
          </w:p>
        </w:tc>
        <w:tc>
          <w:tcPr>
            <w:tcW w:w="641" w:type="pct"/>
            <w:shd w:val="clear" w:color="auto" w:fill="auto"/>
            <w:vAlign w:val="center"/>
            <w:hideMark/>
            <w:tcPrChange w:id="7971" w:author="Diana Gonzalez Garcia" w:date="2021-05-10T07:20:00Z">
              <w:tcPr>
                <w:tcW w:w="724" w:type="pct"/>
                <w:shd w:val="clear" w:color="auto" w:fill="auto"/>
                <w:vAlign w:val="center"/>
                <w:hideMark/>
              </w:tcPr>
            </w:tcPrChange>
          </w:tcPr>
          <w:p w14:paraId="63CD3005" w14:textId="3B9782CA" w:rsidR="00F7374E" w:rsidRPr="00AD7DF4" w:rsidDel="00DE3725" w:rsidRDefault="00F7374E" w:rsidP="001D1960">
            <w:pPr>
              <w:spacing w:after="0" w:line="240" w:lineRule="auto"/>
              <w:rPr>
                <w:del w:id="7972" w:author="Diana Gonzalez Garcia" w:date="2021-05-10T07:12:00Z"/>
                <w:rFonts w:cstheme="minorHAnsi"/>
                <w:sz w:val="18"/>
                <w:szCs w:val="18"/>
                <w:lang w:eastAsia="es-CO"/>
              </w:rPr>
            </w:pPr>
            <w:del w:id="7973" w:author="Diana Gonzalez Garcia" w:date="2021-05-10T07:12:00Z">
              <w:r w:rsidRPr="00AD7DF4" w:rsidDel="00DE3725">
                <w:rPr>
                  <w:rFonts w:cstheme="minorHAnsi"/>
                  <w:sz w:val="18"/>
                  <w:szCs w:val="18"/>
                  <w:lang w:eastAsia="es-CO"/>
                </w:rPr>
                <w:delText> </w:delText>
              </w:r>
            </w:del>
          </w:p>
        </w:tc>
        <w:tc>
          <w:tcPr>
            <w:tcW w:w="459" w:type="pct"/>
            <w:shd w:val="clear" w:color="auto" w:fill="auto"/>
            <w:vAlign w:val="center"/>
            <w:hideMark/>
            <w:tcPrChange w:id="7974" w:author="Diana Gonzalez Garcia" w:date="2021-05-10T07:20:00Z">
              <w:tcPr>
                <w:tcW w:w="519" w:type="pct"/>
                <w:shd w:val="clear" w:color="auto" w:fill="auto"/>
                <w:vAlign w:val="center"/>
                <w:hideMark/>
              </w:tcPr>
            </w:tcPrChange>
          </w:tcPr>
          <w:p w14:paraId="51B815CB" w14:textId="03B02CBA" w:rsidR="00F7374E" w:rsidRPr="00AD7DF4" w:rsidDel="00DE3725" w:rsidRDefault="00F7374E" w:rsidP="001D1960">
            <w:pPr>
              <w:spacing w:after="0" w:line="240" w:lineRule="auto"/>
              <w:rPr>
                <w:del w:id="7975" w:author="Diana Gonzalez Garcia" w:date="2021-05-10T07:12:00Z"/>
                <w:rFonts w:cstheme="minorHAnsi"/>
                <w:sz w:val="18"/>
                <w:szCs w:val="18"/>
                <w:lang w:eastAsia="es-CO"/>
              </w:rPr>
            </w:pPr>
            <w:del w:id="7976" w:author="Diana Gonzalez Garcia" w:date="2021-05-10T07:12:00Z">
              <w:r w:rsidRPr="00AD7DF4" w:rsidDel="00DE3725">
                <w:rPr>
                  <w:rFonts w:cstheme="minorHAnsi"/>
                  <w:sz w:val="18"/>
                  <w:szCs w:val="18"/>
                  <w:lang w:eastAsia="es-CO"/>
                </w:rPr>
                <w:delText> </w:delText>
              </w:r>
            </w:del>
          </w:p>
        </w:tc>
        <w:tc>
          <w:tcPr>
            <w:tcW w:w="1161" w:type="pct"/>
            <w:shd w:val="clear" w:color="auto" w:fill="auto"/>
            <w:vAlign w:val="center"/>
            <w:hideMark/>
            <w:tcPrChange w:id="7977" w:author="Diana Gonzalez Garcia" w:date="2021-05-10T07:20:00Z">
              <w:tcPr>
                <w:tcW w:w="1312" w:type="pct"/>
                <w:shd w:val="clear" w:color="auto" w:fill="auto"/>
                <w:vAlign w:val="center"/>
                <w:hideMark/>
              </w:tcPr>
            </w:tcPrChange>
          </w:tcPr>
          <w:p w14:paraId="1E28EEC1" w14:textId="491EC903" w:rsidR="00F7374E" w:rsidRPr="00AD7DF4" w:rsidDel="00DE3725" w:rsidRDefault="00F7374E" w:rsidP="001D1960">
            <w:pPr>
              <w:spacing w:after="0" w:line="240" w:lineRule="auto"/>
              <w:rPr>
                <w:del w:id="7978" w:author="Diana Gonzalez Garcia" w:date="2021-05-10T07:12:00Z"/>
                <w:rFonts w:cstheme="minorHAnsi"/>
                <w:sz w:val="18"/>
                <w:szCs w:val="18"/>
                <w:lang w:eastAsia="es-CO"/>
              </w:rPr>
            </w:pPr>
            <w:del w:id="7979" w:author="Diana Gonzalez Garcia" w:date="2021-05-10T07:12:00Z">
              <w:r w:rsidRPr="00AD7DF4" w:rsidDel="00DE3725">
                <w:rPr>
                  <w:rFonts w:cstheme="minorHAnsi"/>
                  <w:sz w:val="18"/>
                  <w:szCs w:val="18"/>
                  <w:lang w:eastAsia="es-CO"/>
                </w:rPr>
                <w:delText>Para predios con puntajes superiores a 100, la variable modelo es avalúo especial.</w:delText>
              </w:r>
            </w:del>
          </w:p>
        </w:tc>
        <w:tc>
          <w:tcPr>
            <w:tcW w:w="418" w:type="pct"/>
            <w:shd w:val="clear" w:color="auto" w:fill="auto"/>
            <w:vAlign w:val="center"/>
            <w:hideMark/>
            <w:tcPrChange w:id="7980" w:author="Diana Gonzalez Garcia" w:date="2021-05-10T07:20:00Z">
              <w:tcPr>
                <w:tcW w:w="472" w:type="pct"/>
                <w:shd w:val="clear" w:color="auto" w:fill="auto"/>
                <w:vAlign w:val="center"/>
                <w:hideMark/>
              </w:tcPr>
            </w:tcPrChange>
          </w:tcPr>
          <w:p w14:paraId="235C2C12" w14:textId="04C0D369" w:rsidR="00F7374E" w:rsidRPr="00AD7DF4" w:rsidDel="00DE3725" w:rsidRDefault="00F7374E" w:rsidP="001D1960">
            <w:pPr>
              <w:spacing w:after="0" w:line="240" w:lineRule="auto"/>
              <w:rPr>
                <w:del w:id="7981" w:author="Diana Gonzalez Garcia" w:date="2021-05-10T07:12:00Z"/>
                <w:rFonts w:cstheme="minorHAnsi"/>
                <w:sz w:val="18"/>
                <w:szCs w:val="18"/>
                <w:lang w:eastAsia="es-CO"/>
              </w:rPr>
            </w:pPr>
            <w:del w:id="7982" w:author="Diana Gonzalez Garcia" w:date="2021-05-10T07:12:00Z">
              <w:r w:rsidRPr="00AD7DF4" w:rsidDel="00DE3725">
                <w:rPr>
                  <w:rFonts w:cstheme="minorHAnsi"/>
                  <w:sz w:val="18"/>
                  <w:szCs w:val="18"/>
                  <w:lang w:eastAsia="es-CO"/>
                </w:rPr>
                <w:delText> </w:delText>
              </w:r>
            </w:del>
          </w:p>
        </w:tc>
        <w:tc>
          <w:tcPr>
            <w:tcW w:w="706" w:type="pct"/>
            <w:shd w:val="clear" w:color="auto" w:fill="auto"/>
            <w:vAlign w:val="center"/>
            <w:hideMark/>
            <w:tcPrChange w:id="7983" w:author="Diana Gonzalez Garcia" w:date="2021-05-10T07:20:00Z">
              <w:tcPr>
                <w:tcW w:w="798" w:type="pct"/>
                <w:shd w:val="clear" w:color="auto" w:fill="auto"/>
                <w:vAlign w:val="center"/>
                <w:hideMark/>
              </w:tcPr>
            </w:tcPrChange>
          </w:tcPr>
          <w:p w14:paraId="22136CBB" w14:textId="30C96751" w:rsidR="00F7374E" w:rsidRPr="00AD7DF4" w:rsidDel="00DE3725" w:rsidRDefault="00F7374E" w:rsidP="001D1960">
            <w:pPr>
              <w:spacing w:after="0" w:line="240" w:lineRule="auto"/>
              <w:rPr>
                <w:del w:id="7984" w:author="Diana Gonzalez Garcia" w:date="2021-05-10T07:12:00Z"/>
                <w:rFonts w:cstheme="minorHAnsi"/>
                <w:sz w:val="18"/>
                <w:szCs w:val="18"/>
                <w:lang w:eastAsia="es-CO"/>
              </w:rPr>
            </w:pPr>
            <w:del w:id="7985" w:author="Diana Gonzalez Garcia" w:date="2021-05-10T07:12:00Z">
              <w:r w:rsidRPr="00AD7DF4" w:rsidDel="00DE3725">
                <w:rPr>
                  <w:rFonts w:cstheme="minorHAnsi"/>
                  <w:sz w:val="18"/>
                  <w:szCs w:val="18"/>
                  <w:lang w:eastAsia="es-CO"/>
                </w:rPr>
                <w:delText> </w:delText>
              </w:r>
            </w:del>
          </w:p>
        </w:tc>
      </w:tr>
      <w:tr w:rsidR="00F7374E" w:rsidRPr="00AD7DF4" w:rsidDel="00DE3725" w14:paraId="68CFC66F" w14:textId="4E3EA8B1" w:rsidTr="00FF1E3F">
        <w:trPr>
          <w:gridBefore w:val="1"/>
          <w:trHeight w:val="1575"/>
          <w:del w:id="7986" w:author="Diana Gonzalez Garcia" w:date="2021-05-10T07:12:00Z"/>
          <w:trPrChange w:id="7987" w:author="Diana Gonzalez Garcia" w:date="2021-05-10T07:20:00Z">
            <w:trPr>
              <w:gridBefore w:val="1"/>
              <w:wBefore w:w="499" w:type="pct"/>
              <w:trHeight w:val="1575"/>
            </w:trPr>
          </w:trPrChange>
        </w:trPr>
        <w:tc>
          <w:tcPr>
            <w:tcW w:w="597" w:type="pct"/>
            <w:vMerge w:val="restart"/>
            <w:shd w:val="clear" w:color="auto" w:fill="auto"/>
            <w:vAlign w:val="center"/>
            <w:hideMark/>
            <w:tcPrChange w:id="7988" w:author="Diana Gonzalez Garcia" w:date="2021-05-10T07:20:00Z">
              <w:tcPr>
                <w:tcW w:w="675" w:type="pct"/>
                <w:vMerge w:val="restart"/>
                <w:shd w:val="clear" w:color="auto" w:fill="auto"/>
                <w:vAlign w:val="center"/>
                <w:hideMark/>
              </w:tcPr>
            </w:tcPrChange>
          </w:tcPr>
          <w:p w14:paraId="34BA9C61" w14:textId="5B02D316" w:rsidR="00F7374E" w:rsidRPr="00AD7DF4" w:rsidDel="00DE3725" w:rsidRDefault="00F7374E" w:rsidP="001D1960">
            <w:pPr>
              <w:spacing w:after="0" w:line="240" w:lineRule="auto"/>
              <w:jc w:val="center"/>
              <w:rPr>
                <w:del w:id="7989" w:author="Diana Gonzalez Garcia" w:date="2021-05-10T07:12:00Z"/>
                <w:rFonts w:cstheme="minorHAnsi"/>
                <w:sz w:val="18"/>
                <w:szCs w:val="18"/>
                <w:lang w:eastAsia="es-CO"/>
              </w:rPr>
            </w:pPr>
            <w:del w:id="7990" w:author="Diana Gonzalez Garcia" w:date="2021-05-10T07:12:00Z">
              <w:r w:rsidRPr="00AD7DF4" w:rsidDel="00DE3725">
                <w:rPr>
                  <w:rFonts w:cstheme="minorHAnsi"/>
                  <w:sz w:val="18"/>
                  <w:szCs w:val="18"/>
                  <w:lang w:eastAsia="es-CO"/>
                </w:rPr>
                <w:delText>Bodegas e Industria</w:delText>
              </w:r>
            </w:del>
          </w:p>
        </w:tc>
        <w:tc>
          <w:tcPr>
            <w:tcW w:w="641" w:type="pct"/>
            <w:shd w:val="clear" w:color="auto" w:fill="auto"/>
            <w:vAlign w:val="bottom"/>
            <w:hideMark/>
            <w:tcPrChange w:id="7991" w:author="Diana Gonzalez Garcia" w:date="2021-05-10T07:20:00Z">
              <w:tcPr>
                <w:tcW w:w="724" w:type="pct"/>
                <w:shd w:val="clear" w:color="auto" w:fill="auto"/>
                <w:vAlign w:val="bottom"/>
                <w:hideMark/>
              </w:tcPr>
            </w:tcPrChange>
          </w:tcPr>
          <w:p w14:paraId="760E12AC" w14:textId="4CF43FA5" w:rsidR="00F7374E" w:rsidRPr="00AD7DF4" w:rsidDel="00DE3725" w:rsidRDefault="00F7374E" w:rsidP="001D1960">
            <w:pPr>
              <w:spacing w:after="0" w:line="240" w:lineRule="auto"/>
              <w:jc w:val="center"/>
              <w:rPr>
                <w:del w:id="7992" w:author="Diana Gonzalez Garcia" w:date="2021-05-10T07:12:00Z"/>
                <w:rFonts w:cstheme="minorHAnsi"/>
                <w:sz w:val="18"/>
                <w:szCs w:val="18"/>
                <w:lang w:eastAsia="es-CO"/>
              </w:rPr>
            </w:pPr>
            <w:del w:id="7993" w:author="Diana Gonzalez Garcia" w:date="2021-05-10T07:12:00Z">
              <w:r w:rsidRPr="00AD7DF4" w:rsidDel="00DE3725">
                <w:rPr>
                  <w:rFonts w:cstheme="minorHAnsi"/>
                  <w:sz w:val="18"/>
                  <w:szCs w:val="18"/>
                  <w:lang w:eastAsia="es-CO"/>
                </w:rPr>
                <w:delText>Valor unitario construcción</w:delText>
              </w:r>
            </w:del>
          </w:p>
        </w:tc>
        <w:tc>
          <w:tcPr>
            <w:tcW w:w="459" w:type="pct"/>
            <w:vMerge w:val="restart"/>
            <w:shd w:val="clear" w:color="auto" w:fill="auto"/>
            <w:vAlign w:val="center"/>
            <w:hideMark/>
            <w:tcPrChange w:id="7994" w:author="Diana Gonzalez Garcia" w:date="2021-05-10T07:20:00Z">
              <w:tcPr>
                <w:tcW w:w="519" w:type="pct"/>
                <w:vMerge w:val="restart"/>
                <w:shd w:val="clear" w:color="auto" w:fill="auto"/>
                <w:vAlign w:val="center"/>
                <w:hideMark/>
              </w:tcPr>
            </w:tcPrChange>
          </w:tcPr>
          <w:p w14:paraId="14EF3DBC" w14:textId="4D9AA96B" w:rsidR="00F7374E" w:rsidRPr="00AD7DF4" w:rsidDel="00DE3725" w:rsidRDefault="00F7374E" w:rsidP="001D1960">
            <w:pPr>
              <w:spacing w:after="0" w:line="240" w:lineRule="auto"/>
              <w:jc w:val="center"/>
              <w:rPr>
                <w:del w:id="7995" w:author="Diana Gonzalez Garcia" w:date="2021-05-10T07:12:00Z"/>
                <w:rFonts w:cstheme="minorHAnsi"/>
                <w:sz w:val="18"/>
                <w:szCs w:val="18"/>
                <w:lang w:eastAsia="es-CO"/>
              </w:rPr>
            </w:pPr>
            <w:del w:id="7996" w:author="Diana Gonzalez Garcia" w:date="2021-05-10T07:12:00Z">
              <w:r w:rsidRPr="00AD7DF4" w:rsidDel="00DE3725">
                <w:rPr>
                  <w:rFonts w:cstheme="minorHAnsi"/>
                  <w:sz w:val="18"/>
                  <w:szCs w:val="18"/>
                  <w:lang w:eastAsia="es-CO"/>
                </w:rPr>
                <w:delText>Puntaje</w:delText>
              </w:r>
            </w:del>
          </w:p>
        </w:tc>
        <w:tc>
          <w:tcPr>
            <w:tcW w:w="1161" w:type="pct"/>
            <w:shd w:val="clear" w:color="auto" w:fill="auto"/>
            <w:vAlign w:val="center"/>
            <w:hideMark/>
            <w:tcPrChange w:id="7997" w:author="Diana Gonzalez Garcia" w:date="2021-05-10T07:20:00Z">
              <w:tcPr>
                <w:tcW w:w="1312" w:type="pct"/>
                <w:shd w:val="clear" w:color="auto" w:fill="auto"/>
                <w:vAlign w:val="center"/>
                <w:hideMark/>
              </w:tcPr>
            </w:tcPrChange>
          </w:tcPr>
          <w:p w14:paraId="3920027B" w14:textId="2402D12C" w:rsidR="00F7374E" w:rsidRPr="00AD7DF4" w:rsidDel="00DE3725" w:rsidRDefault="00F7374E" w:rsidP="001D1960">
            <w:pPr>
              <w:spacing w:after="0" w:line="240" w:lineRule="auto"/>
              <w:jc w:val="both"/>
              <w:rPr>
                <w:del w:id="7998" w:author="Diana Gonzalez Garcia" w:date="2021-05-10T07:12:00Z"/>
                <w:rFonts w:cstheme="minorHAnsi"/>
                <w:sz w:val="18"/>
                <w:szCs w:val="18"/>
                <w:lang w:eastAsia="es-CO"/>
              </w:rPr>
            </w:pPr>
            <w:del w:id="7999" w:author="Diana Gonzalez Garcia" w:date="2021-05-10T07:12:00Z">
              <w:r w:rsidRPr="00AD7DF4" w:rsidDel="00DE3725">
                <w:rPr>
                  <w:rFonts w:cstheme="minorHAnsi"/>
                  <w:sz w:val="18"/>
                  <w:szCs w:val="18"/>
                  <w:lang w:eastAsia="es-CO"/>
                </w:rPr>
                <w:delText>En el caso que se lleguen a presentar las combinaciones de usos (según reglas de asignación del método de liquidación), se deberá considerar las variables Puntaje, Edad, Área construida de cada uso para calcular el valor unitario de construcción. Luego dicho valor se asignará a cada unidad construida.</w:delText>
              </w:r>
            </w:del>
          </w:p>
        </w:tc>
        <w:tc>
          <w:tcPr>
            <w:tcW w:w="418" w:type="pct"/>
            <w:vMerge w:val="restart"/>
            <w:shd w:val="clear" w:color="auto" w:fill="auto"/>
            <w:noWrap/>
            <w:vAlign w:val="center"/>
            <w:hideMark/>
            <w:tcPrChange w:id="8000" w:author="Diana Gonzalez Garcia" w:date="2021-05-10T07:20:00Z">
              <w:tcPr>
                <w:tcW w:w="472" w:type="pct"/>
                <w:vMerge w:val="restart"/>
                <w:shd w:val="clear" w:color="auto" w:fill="auto"/>
                <w:noWrap/>
                <w:vAlign w:val="center"/>
                <w:hideMark/>
              </w:tcPr>
            </w:tcPrChange>
          </w:tcPr>
          <w:p w14:paraId="1C0BF078" w14:textId="19584670" w:rsidR="00F7374E" w:rsidRPr="00AD7DF4" w:rsidDel="00DE3725" w:rsidRDefault="00F7374E" w:rsidP="001D1960">
            <w:pPr>
              <w:spacing w:after="0" w:line="240" w:lineRule="auto"/>
              <w:jc w:val="center"/>
              <w:rPr>
                <w:del w:id="8001" w:author="Diana Gonzalez Garcia" w:date="2021-05-10T07:12:00Z"/>
                <w:rFonts w:cstheme="minorHAnsi"/>
                <w:sz w:val="18"/>
                <w:szCs w:val="18"/>
                <w:lang w:eastAsia="es-CO"/>
              </w:rPr>
            </w:pPr>
            <w:del w:id="8002" w:author="Diana Gonzalez Garcia" w:date="2021-05-10T07:12:00Z">
              <w:r w:rsidRPr="00AD7DF4" w:rsidDel="00DE3725">
                <w:rPr>
                  <w:rFonts w:cstheme="minorHAnsi"/>
                  <w:sz w:val="18"/>
                  <w:szCs w:val="18"/>
                  <w:lang w:eastAsia="es-CO"/>
                </w:rPr>
                <w:delText>T03</w:delText>
              </w:r>
            </w:del>
          </w:p>
        </w:tc>
        <w:tc>
          <w:tcPr>
            <w:tcW w:w="706" w:type="pct"/>
            <w:vMerge w:val="restart"/>
            <w:shd w:val="clear" w:color="auto" w:fill="auto"/>
            <w:noWrap/>
            <w:vAlign w:val="center"/>
            <w:hideMark/>
            <w:tcPrChange w:id="8003" w:author="Diana Gonzalez Garcia" w:date="2021-05-10T07:20:00Z">
              <w:tcPr>
                <w:tcW w:w="798" w:type="pct"/>
                <w:vMerge w:val="restart"/>
                <w:shd w:val="clear" w:color="auto" w:fill="auto"/>
                <w:noWrap/>
                <w:vAlign w:val="center"/>
                <w:hideMark/>
              </w:tcPr>
            </w:tcPrChange>
          </w:tcPr>
          <w:p w14:paraId="1114DF86" w14:textId="20E3624B" w:rsidR="00F7374E" w:rsidRPr="00AD7DF4" w:rsidDel="00DE3725" w:rsidRDefault="00F7374E" w:rsidP="001D1960">
            <w:pPr>
              <w:spacing w:after="0" w:line="240" w:lineRule="auto"/>
              <w:rPr>
                <w:del w:id="8004" w:author="Diana Gonzalez Garcia" w:date="2021-05-10T07:12:00Z"/>
                <w:rFonts w:cstheme="minorHAnsi"/>
                <w:sz w:val="18"/>
                <w:szCs w:val="18"/>
                <w:lang w:eastAsia="es-CO"/>
              </w:rPr>
            </w:pPr>
            <w:del w:id="8005" w:author="Diana Gonzalez Garcia" w:date="2021-05-10T07:12:00Z">
              <w:r w:rsidRPr="00AD7DF4" w:rsidDel="00DE3725">
                <w:rPr>
                  <w:rFonts w:cstheme="minorHAnsi"/>
                  <w:sz w:val="18"/>
                  <w:szCs w:val="18"/>
                  <w:lang w:eastAsia="es-CO"/>
                </w:rPr>
                <w:delText>No aplica</w:delText>
              </w:r>
            </w:del>
          </w:p>
        </w:tc>
      </w:tr>
      <w:tr w:rsidR="00F7374E" w:rsidRPr="00AD7DF4" w:rsidDel="00DE3725" w14:paraId="26347B10" w14:textId="2F0ADE2C" w:rsidTr="00FF1E3F">
        <w:trPr>
          <w:trHeight w:val="315"/>
          <w:del w:id="8006" w:author="Diana Gonzalez Garcia" w:date="2021-05-10T07:12:00Z"/>
          <w:trPrChange w:id="8007" w:author="Diana Gonzalez Garcia" w:date="2021-05-10T07:20:00Z">
            <w:trPr>
              <w:trHeight w:val="315"/>
            </w:trPr>
          </w:trPrChange>
        </w:trPr>
        <w:tc>
          <w:tcPr>
            <w:tcW w:w="442" w:type="pct"/>
            <w:vMerge w:val="restart"/>
            <w:vAlign w:val="center"/>
            <w:hideMark/>
            <w:tcPrChange w:id="8008" w:author="Diana Gonzalez Garcia" w:date="2021-05-10T07:20:00Z">
              <w:tcPr>
                <w:tcW w:w="499" w:type="pct"/>
                <w:vMerge w:val="restart"/>
                <w:vAlign w:val="center"/>
                <w:hideMark/>
              </w:tcPr>
            </w:tcPrChange>
          </w:tcPr>
          <w:p w14:paraId="05FC775B" w14:textId="54DA7926" w:rsidR="00F7374E" w:rsidRPr="00AD7DF4" w:rsidDel="00DE3725" w:rsidRDefault="00F7374E" w:rsidP="001D1960">
            <w:pPr>
              <w:spacing w:after="0" w:line="240" w:lineRule="auto"/>
              <w:rPr>
                <w:del w:id="8009" w:author="Diana Gonzalez Garcia" w:date="2021-05-10T07:12:00Z"/>
                <w:rFonts w:cstheme="minorHAnsi"/>
                <w:sz w:val="18"/>
                <w:szCs w:val="18"/>
                <w:lang w:eastAsia="es-CO"/>
              </w:rPr>
            </w:pPr>
          </w:p>
        </w:tc>
        <w:tc>
          <w:tcPr>
            <w:tcW w:w="597" w:type="pct"/>
            <w:vMerge/>
            <w:vAlign w:val="center"/>
            <w:hideMark/>
            <w:tcPrChange w:id="8010" w:author="Diana Gonzalez Garcia" w:date="2021-05-10T07:20:00Z">
              <w:tcPr>
                <w:tcW w:w="675" w:type="pct"/>
                <w:vMerge/>
                <w:vAlign w:val="center"/>
                <w:hideMark/>
              </w:tcPr>
            </w:tcPrChange>
          </w:tcPr>
          <w:p w14:paraId="417B882B" w14:textId="5C668164" w:rsidR="00F7374E" w:rsidRPr="00AD7DF4" w:rsidDel="00DE3725" w:rsidRDefault="00F7374E" w:rsidP="001D1960">
            <w:pPr>
              <w:spacing w:after="0" w:line="240" w:lineRule="auto"/>
              <w:rPr>
                <w:del w:id="8011" w:author="Diana Gonzalez Garcia" w:date="2021-05-10T07:12:00Z"/>
                <w:rFonts w:cstheme="minorHAnsi"/>
                <w:sz w:val="18"/>
                <w:szCs w:val="18"/>
                <w:lang w:eastAsia="es-CO"/>
              </w:rPr>
            </w:pPr>
          </w:p>
        </w:tc>
        <w:tc>
          <w:tcPr>
            <w:tcW w:w="641" w:type="pct"/>
            <w:shd w:val="clear" w:color="auto" w:fill="auto"/>
            <w:noWrap/>
            <w:vAlign w:val="bottom"/>
            <w:hideMark/>
            <w:tcPrChange w:id="8012" w:author="Diana Gonzalez Garcia" w:date="2021-05-10T07:20:00Z">
              <w:tcPr>
                <w:tcW w:w="724" w:type="pct"/>
                <w:shd w:val="clear" w:color="auto" w:fill="auto"/>
                <w:noWrap/>
                <w:vAlign w:val="bottom"/>
                <w:hideMark/>
              </w:tcPr>
            </w:tcPrChange>
          </w:tcPr>
          <w:p w14:paraId="3B23B69C" w14:textId="12248256" w:rsidR="00F7374E" w:rsidRPr="00AD7DF4" w:rsidDel="00DE3725" w:rsidRDefault="00F7374E" w:rsidP="001D1960">
            <w:pPr>
              <w:spacing w:after="0" w:line="240" w:lineRule="auto"/>
              <w:rPr>
                <w:del w:id="8013" w:author="Diana Gonzalez Garcia" w:date="2021-05-10T07:12:00Z"/>
                <w:rFonts w:cstheme="minorHAnsi"/>
                <w:sz w:val="18"/>
                <w:szCs w:val="18"/>
                <w:lang w:eastAsia="es-CO"/>
              </w:rPr>
            </w:pPr>
            <w:del w:id="8014" w:author="Diana Gonzalez Garcia" w:date="2021-05-10T07:12:00Z">
              <w:r w:rsidRPr="00AD7DF4" w:rsidDel="00DE3725">
                <w:rPr>
                  <w:rFonts w:cstheme="minorHAnsi"/>
                  <w:sz w:val="18"/>
                  <w:szCs w:val="18"/>
                  <w:lang w:eastAsia="es-CO"/>
                </w:rPr>
                <w:delText> </w:delText>
              </w:r>
            </w:del>
          </w:p>
        </w:tc>
        <w:tc>
          <w:tcPr>
            <w:tcW w:w="459" w:type="pct"/>
            <w:vMerge/>
            <w:vAlign w:val="center"/>
            <w:hideMark/>
            <w:tcPrChange w:id="8015" w:author="Diana Gonzalez Garcia" w:date="2021-05-10T07:20:00Z">
              <w:tcPr>
                <w:tcW w:w="519" w:type="pct"/>
                <w:vMerge/>
                <w:vAlign w:val="center"/>
                <w:hideMark/>
              </w:tcPr>
            </w:tcPrChange>
          </w:tcPr>
          <w:p w14:paraId="6421421B" w14:textId="1DA8C8DA" w:rsidR="00F7374E" w:rsidRPr="00AD7DF4" w:rsidDel="00DE3725" w:rsidRDefault="00F7374E" w:rsidP="001D1960">
            <w:pPr>
              <w:spacing w:after="0" w:line="240" w:lineRule="auto"/>
              <w:rPr>
                <w:del w:id="8016" w:author="Diana Gonzalez Garcia" w:date="2021-05-10T07:12:00Z"/>
                <w:rFonts w:cstheme="minorHAnsi"/>
                <w:sz w:val="18"/>
                <w:szCs w:val="18"/>
                <w:lang w:eastAsia="es-CO"/>
              </w:rPr>
            </w:pPr>
          </w:p>
        </w:tc>
        <w:tc>
          <w:tcPr>
            <w:tcW w:w="1161" w:type="pct"/>
            <w:shd w:val="clear" w:color="auto" w:fill="auto"/>
            <w:vAlign w:val="center"/>
            <w:hideMark/>
            <w:tcPrChange w:id="8017" w:author="Diana Gonzalez Garcia" w:date="2021-05-10T07:20:00Z">
              <w:tcPr>
                <w:tcW w:w="1312" w:type="pct"/>
                <w:shd w:val="clear" w:color="auto" w:fill="auto"/>
                <w:vAlign w:val="center"/>
                <w:hideMark/>
              </w:tcPr>
            </w:tcPrChange>
          </w:tcPr>
          <w:p w14:paraId="6AF1F1EE" w14:textId="57DED6D2" w:rsidR="00F7374E" w:rsidRPr="00AD7DF4" w:rsidDel="00DE3725" w:rsidRDefault="00F7374E" w:rsidP="001D1960">
            <w:pPr>
              <w:spacing w:after="0" w:line="240" w:lineRule="auto"/>
              <w:jc w:val="both"/>
              <w:rPr>
                <w:del w:id="8018" w:author="Diana Gonzalez Garcia" w:date="2021-05-10T07:12:00Z"/>
                <w:rFonts w:cstheme="minorHAnsi"/>
                <w:sz w:val="18"/>
                <w:szCs w:val="18"/>
                <w:lang w:eastAsia="es-CO"/>
              </w:rPr>
            </w:pPr>
            <w:del w:id="8019" w:author="Diana Gonzalez Garcia" w:date="2021-05-10T07:12:00Z">
              <w:r w:rsidRPr="00AD7DF4" w:rsidDel="00DE3725">
                <w:rPr>
                  <w:rFonts w:cstheme="minorHAnsi"/>
                  <w:sz w:val="18"/>
                  <w:szCs w:val="18"/>
                  <w:lang w:eastAsia="es-CO"/>
                </w:rPr>
                <w:delText> </w:delText>
              </w:r>
            </w:del>
          </w:p>
        </w:tc>
        <w:tc>
          <w:tcPr>
            <w:tcW w:w="418" w:type="pct"/>
            <w:vMerge/>
            <w:vAlign w:val="center"/>
            <w:hideMark/>
            <w:tcPrChange w:id="8020" w:author="Diana Gonzalez Garcia" w:date="2021-05-10T07:20:00Z">
              <w:tcPr>
                <w:tcW w:w="472" w:type="pct"/>
                <w:vMerge/>
                <w:vAlign w:val="center"/>
                <w:hideMark/>
              </w:tcPr>
            </w:tcPrChange>
          </w:tcPr>
          <w:p w14:paraId="5EDB156B" w14:textId="1AE429E8" w:rsidR="00F7374E" w:rsidRPr="00AD7DF4" w:rsidDel="00DE3725" w:rsidRDefault="00F7374E" w:rsidP="001D1960">
            <w:pPr>
              <w:spacing w:after="0" w:line="240" w:lineRule="auto"/>
              <w:rPr>
                <w:del w:id="8021" w:author="Diana Gonzalez Garcia" w:date="2021-05-10T07:12:00Z"/>
                <w:rFonts w:cstheme="minorHAnsi"/>
                <w:sz w:val="18"/>
                <w:szCs w:val="18"/>
                <w:lang w:eastAsia="es-CO"/>
              </w:rPr>
            </w:pPr>
          </w:p>
        </w:tc>
        <w:tc>
          <w:tcPr>
            <w:tcW w:w="706" w:type="pct"/>
            <w:vMerge/>
            <w:vAlign w:val="center"/>
            <w:hideMark/>
            <w:tcPrChange w:id="8022" w:author="Diana Gonzalez Garcia" w:date="2021-05-10T07:20:00Z">
              <w:tcPr>
                <w:tcW w:w="798" w:type="pct"/>
                <w:vMerge/>
                <w:vAlign w:val="center"/>
                <w:hideMark/>
              </w:tcPr>
            </w:tcPrChange>
          </w:tcPr>
          <w:p w14:paraId="15D1A1AF" w14:textId="3E28672C" w:rsidR="00F7374E" w:rsidRPr="00AD7DF4" w:rsidDel="00DE3725" w:rsidRDefault="00F7374E" w:rsidP="001D1960">
            <w:pPr>
              <w:spacing w:after="0" w:line="240" w:lineRule="auto"/>
              <w:rPr>
                <w:del w:id="8023" w:author="Diana Gonzalez Garcia" w:date="2021-05-10T07:12:00Z"/>
                <w:rFonts w:cstheme="minorHAnsi"/>
                <w:sz w:val="18"/>
                <w:szCs w:val="18"/>
                <w:lang w:eastAsia="es-CO"/>
              </w:rPr>
            </w:pPr>
          </w:p>
        </w:tc>
      </w:tr>
      <w:tr w:rsidR="00F7374E" w:rsidRPr="00AD7DF4" w:rsidDel="00DE3725" w14:paraId="40F9D31D" w14:textId="270CC868" w:rsidTr="00FF1E3F">
        <w:trPr>
          <w:trHeight w:val="1230"/>
          <w:del w:id="8024" w:author="Diana Gonzalez Garcia" w:date="2021-05-10T07:12:00Z"/>
          <w:trPrChange w:id="8025" w:author="Diana Gonzalez Garcia" w:date="2021-05-10T07:20:00Z">
            <w:trPr>
              <w:trHeight w:val="1230"/>
            </w:trPr>
          </w:trPrChange>
        </w:trPr>
        <w:tc>
          <w:tcPr>
            <w:tcW w:w="442" w:type="pct"/>
            <w:vMerge/>
            <w:vAlign w:val="center"/>
            <w:hideMark/>
            <w:tcPrChange w:id="8026" w:author="Diana Gonzalez Garcia" w:date="2021-05-10T07:20:00Z">
              <w:tcPr>
                <w:tcW w:w="499" w:type="pct"/>
                <w:vMerge/>
                <w:vAlign w:val="center"/>
                <w:hideMark/>
              </w:tcPr>
            </w:tcPrChange>
          </w:tcPr>
          <w:p w14:paraId="4661C90A" w14:textId="4EFA19FF" w:rsidR="00F7374E" w:rsidRPr="00AD7DF4" w:rsidDel="00DE3725" w:rsidRDefault="00F7374E" w:rsidP="001D1960">
            <w:pPr>
              <w:spacing w:after="0" w:line="240" w:lineRule="auto"/>
              <w:rPr>
                <w:del w:id="8027" w:author="Diana Gonzalez Garcia" w:date="2021-05-10T07:12:00Z"/>
                <w:rFonts w:cstheme="minorHAnsi"/>
                <w:sz w:val="18"/>
                <w:szCs w:val="18"/>
                <w:lang w:eastAsia="es-CO"/>
              </w:rPr>
            </w:pPr>
          </w:p>
        </w:tc>
        <w:tc>
          <w:tcPr>
            <w:tcW w:w="597" w:type="pct"/>
            <w:vMerge/>
            <w:vAlign w:val="center"/>
            <w:hideMark/>
            <w:tcPrChange w:id="8028" w:author="Diana Gonzalez Garcia" w:date="2021-05-10T07:20:00Z">
              <w:tcPr>
                <w:tcW w:w="675" w:type="pct"/>
                <w:vMerge/>
                <w:vAlign w:val="center"/>
                <w:hideMark/>
              </w:tcPr>
            </w:tcPrChange>
          </w:tcPr>
          <w:p w14:paraId="306A4F43" w14:textId="6BC42792" w:rsidR="00F7374E" w:rsidRPr="00AD7DF4" w:rsidDel="00DE3725" w:rsidRDefault="00F7374E" w:rsidP="001D1960">
            <w:pPr>
              <w:spacing w:after="0" w:line="240" w:lineRule="auto"/>
              <w:rPr>
                <w:del w:id="8029" w:author="Diana Gonzalez Garcia" w:date="2021-05-10T07:12:00Z"/>
                <w:rFonts w:cstheme="minorHAnsi"/>
                <w:sz w:val="18"/>
                <w:szCs w:val="18"/>
                <w:lang w:eastAsia="es-CO"/>
              </w:rPr>
            </w:pPr>
          </w:p>
        </w:tc>
        <w:tc>
          <w:tcPr>
            <w:tcW w:w="641" w:type="pct"/>
            <w:shd w:val="clear" w:color="auto" w:fill="auto"/>
            <w:vAlign w:val="center"/>
            <w:hideMark/>
            <w:tcPrChange w:id="8030" w:author="Diana Gonzalez Garcia" w:date="2021-05-10T07:20:00Z">
              <w:tcPr>
                <w:tcW w:w="724" w:type="pct"/>
                <w:shd w:val="clear" w:color="auto" w:fill="auto"/>
                <w:vAlign w:val="center"/>
                <w:hideMark/>
              </w:tcPr>
            </w:tcPrChange>
          </w:tcPr>
          <w:p w14:paraId="796F93E1" w14:textId="2A3AA0C1" w:rsidR="00F7374E" w:rsidRPr="00AD7DF4" w:rsidDel="00DE3725" w:rsidRDefault="00F7374E" w:rsidP="001D1960">
            <w:pPr>
              <w:spacing w:after="0" w:line="240" w:lineRule="auto"/>
              <w:jc w:val="center"/>
              <w:rPr>
                <w:del w:id="8031" w:author="Diana Gonzalez Garcia" w:date="2021-05-10T07:12:00Z"/>
                <w:rFonts w:cstheme="minorHAnsi"/>
                <w:sz w:val="18"/>
                <w:szCs w:val="18"/>
                <w:lang w:eastAsia="es-CO"/>
              </w:rPr>
            </w:pPr>
            <w:del w:id="8032" w:author="Diana Gonzalez Garcia" w:date="2021-05-10T07:12:00Z">
              <w:r w:rsidRPr="00AD7DF4" w:rsidDel="00DE3725">
                <w:rPr>
                  <w:rFonts w:cstheme="minorHAnsi"/>
                  <w:sz w:val="18"/>
                  <w:szCs w:val="18"/>
                  <w:lang w:eastAsia="es-CO"/>
                </w:rPr>
                <w:delText>($ / m2)</w:delText>
              </w:r>
            </w:del>
          </w:p>
        </w:tc>
        <w:tc>
          <w:tcPr>
            <w:tcW w:w="459" w:type="pct"/>
            <w:shd w:val="clear" w:color="auto" w:fill="auto"/>
            <w:vAlign w:val="center"/>
            <w:hideMark/>
            <w:tcPrChange w:id="8033" w:author="Diana Gonzalez Garcia" w:date="2021-05-10T07:20:00Z">
              <w:tcPr>
                <w:tcW w:w="519" w:type="pct"/>
                <w:shd w:val="clear" w:color="auto" w:fill="auto"/>
                <w:vAlign w:val="center"/>
                <w:hideMark/>
              </w:tcPr>
            </w:tcPrChange>
          </w:tcPr>
          <w:p w14:paraId="48891713" w14:textId="78EF5F69" w:rsidR="00F7374E" w:rsidRPr="00AD7DF4" w:rsidDel="00DE3725" w:rsidRDefault="00F7374E" w:rsidP="001D1960">
            <w:pPr>
              <w:spacing w:after="0" w:line="240" w:lineRule="auto"/>
              <w:jc w:val="center"/>
              <w:rPr>
                <w:del w:id="8034" w:author="Diana Gonzalez Garcia" w:date="2021-05-10T07:12:00Z"/>
                <w:rFonts w:cstheme="minorHAnsi"/>
                <w:sz w:val="18"/>
                <w:szCs w:val="18"/>
                <w:lang w:eastAsia="es-CO"/>
              </w:rPr>
            </w:pPr>
            <w:del w:id="8035" w:author="Diana Gonzalez Garcia" w:date="2021-05-10T07:12:00Z">
              <w:r w:rsidRPr="00AD7DF4" w:rsidDel="00DE3725">
                <w:rPr>
                  <w:rFonts w:cstheme="minorHAnsi"/>
                  <w:sz w:val="18"/>
                  <w:szCs w:val="18"/>
                  <w:lang w:eastAsia="es-CO"/>
                </w:rPr>
                <w:delText>Edad</w:delText>
              </w:r>
            </w:del>
          </w:p>
        </w:tc>
        <w:tc>
          <w:tcPr>
            <w:tcW w:w="1161" w:type="pct"/>
            <w:shd w:val="clear" w:color="auto" w:fill="auto"/>
            <w:vAlign w:val="center"/>
            <w:hideMark/>
            <w:tcPrChange w:id="8036" w:author="Diana Gonzalez Garcia" w:date="2021-05-10T07:20:00Z">
              <w:tcPr>
                <w:tcW w:w="1312" w:type="pct"/>
                <w:shd w:val="clear" w:color="auto" w:fill="auto"/>
                <w:vAlign w:val="center"/>
                <w:hideMark/>
              </w:tcPr>
            </w:tcPrChange>
          </w:tcPr>
          <w:p w14:paraId="4E4702F3" w14:textId="44568439" w:rsidR="00F7374E" w:rsidRPr="00AD7DF4" w:rsidDel="00DE3725" w:rsidRDefault="00F7374E" w:rsidP="001D1960">
            <w:pPr>
              <w:spacing w:after="0" w:line="240" w:lineRule="auto"/>
              <w:jc w:val="both"/>
              <w:rPr>
                <w:del w:id="8037" w:author="Diana Gonzalez Garcia" w:date="2021-05-10T07:12:00Z"/>
                <w:rFonts w:cstheme="minorHAnsi"/>
                <w:sz w:val="18"/>
                <w:szCs w:val="18"/>
                <w:lang w:eastAsia="es-CO"/>
              </w:rPr>
            </w:pPr>
            <w:del w:id="8038" w:author="Diana Gonzalez Garcia" w:date="2021-05-10T07:12:00Z">
              <w:r w:rsidRPr="00AD7DF4" w:rsidDel="00DE3725">
                <w:rPr>
                  <w:rFonts w:cstheme="minorHAnsi"/>
                  <w:sz w:val="18"/>
                  <w:szCs w:val="18"/>
                  <w:lang w:eastAsia="es-CO"/>
                </w:rPr>
                <w:delText>Para predios con edades superiores a 100 años, la variable modelo es avalúo especial.</w:delText>
              </w:r>
            </w:del>
          </w:p>
        </w:tc>
        <w:tc>
          <w:tcPr>
            <w:tcW w:w="418" w:type="pct"/>
            <w:vMerge/>
            <w:vAlign w:val="center"/>
            <w:hideMark/>
            <w:tcPrChange w:id="8039" w:author="Diana Gonzalez Garcia" w:date="2021-05-10T07:20:00Z">
              <w:tcPr>
                <w:tcW w:w="472" w:type="pct"/>
                <w:vMerge/>
                <w:vAlign w:val="center"/>
                <w:hideMark/>
              </w:tcPr>
            </w:tcPrChange>
          </w:tcPr>
          <w:p w14:paraId="15491652" w14:textId="461B5613" w:rsidR="00F7374E" w:rsidRPr="00AD7DF4" w:rsidDel="00DE3725" w:rsidRDefault="00F7374E" w:rsidP="001D1960">
            <w:pPr>
              <w:spacing w:after="0" w:line="240" w:lineRule="auto"/>
              <w:rPr>
                <w:del w:id="8040" w:author="Diana Gonzalez Garcia" w:date="2021-05-10T07:12:00Z"/>
                <w:rFonts w:cstheme="minorHAnsi"/>
                <w:sz w:val="18"/>
                <w:szCs w:val="18"/>
                <w:lang w:eastAsia="es-CO"/>
              </w:rPr>
            </w:pPr>
          </w:p>
        </w:tc>
        <w:tc>
          <w:tcPr>
            <w:tcW w:w="706" w:type="pct"/>
            <w:vMerge/>
            <w:vAlign w:val="center"/>
            <w:hideMark/>
            <w:tcPrChange w:id="8041" w:author="Diana Gonzalez Garcia" w:date="2021-05-10T07:20:00Z">
              <w:tcPr>
                <w:tcW w:w="798" w:type="pct"/>
                <w:vMerge/>
                <w:vAlign w:val="center"/>
                <w:hideMark/>
              </w:tcPr>
            </w:tcPrChange>
          </w:tcPr>
          <w:p w14:paraId="2FEA0CCD" w14:textId="21C1E8CD" w:rsidR="00F7374E" w:rsidRPr="00AD7DF4" w:rsidDel="00DE3725" w:rsidRDefault="00F7374E" w:rsidP="001D1960">
            <w:pPr>
              <w:spacing w:after="0" w:line="240" w:lineRule="auto"/>
              <w:rPr>
                <w:del w:id="8042" w:author="Diana Gonzalez Garcia" w:date="2021-05-10T07:12:00Z"/>
                <w:rFonts w:cstheme="minorHAnsi"/>
                <w:sz w:val="18"/>
                <w:szCs w:val="18"/>
                <w:lang w:eastAsia="es-CO"/>
              </w:rPr>
            </w:pPr>
          </w:p>
        </w:tc>
      </w:tr>
      <w:tr w:rsidR="00F7374E" w:rsidRPr="00AD7DF4" w:rsidDel="00DE3725" w14:paraId="2A634C20" w14:textId="205BAACF" w:rsidTr="00FF1E3F">
        <w:trPr>
          <w:trHeight w:val="1515"/>
          <w:del w:id="8043" w:author="Diana Gonzalez Garcia" w:date="2021-05-10T07:12:00Z"/>
          <w:trPrChange w:id="8044" w:author="Diana Gonzalez Garcia" w:date="2021-05-10T07:20:00Z">
            <w:trPr>
              <w:trHeight w:val="1515"/>
            </w:trPr>
          </w:trPrChange>
        </w:trPr>
        <w:tc>
          <w:tcPr>
            <w:tcW w:w="442" w:type="pct"/>
            <w:vMerge/>
            <w:vAlign w:val="center"/>
            <w:hideMark/>
            <w:tcPrChange w:id="8045" w:author="Diana Gonzalez Garcia" w:date="2021-05-10T07:20:00Z">
              <w:tcPr>
                <w:tcW w:w="499" w:type="pct"/>
                <w:vMerge/>
                <w:vAlign w:val="center"/>
                <w:hideMark/>
              </w:tcPr>
            </w:tcPrChange>
          </w:tcPr>
          <w:p w14:paraId="4B24D3AE" w14:textId="3070FFA5" w:rsidR="00F7374E" w:rsidRPr="00AD7DF4" w:rsidDel="00DE3725" w:rsidRDefault="00F7374E" w:rsidP="001D1960">
            <w:pPr>
              <w:spacing w:after="0" w:line="240" w:lineRule="auto"/>
              <w:rPr>
                <w:del w:id="8046" w:author="Diana Gonzalez Garcia" w:date="2021-05-10T07:12:00Z"/>
                <w:rFonts w:cstheme="minorHAnsi"/>
                <w:sz w:val="18"/>
                <w:szCs w:val="18"/>
                <w:lang w:eastAsia="es-CO"/>
              </w:rPr>
            </w:pPr>
          </w:p>
        </w:tc>
        <w:tc>
          <w:tcPr>
            <w:tcW w:w="597" w:type="pct"/>
            <w:vMerge/>
            <w:vAlign w:val="center"/>
            <w:hideMark/>
            <w:tcPrChange w:id="8047" w:author="Diana Gonzalez Garcia" w:date="2021-05-10T07:20:00Z">
              <w:tcPr>
                <w:tcW w:w="675" w:type="pct"/>
                <w:vMerge/>
                <w:vAlign w:val="center"/>
                <w:hideMark/>
              </w:tcPr>
            </w:tcPrChange>
          </w:tcPr>
          <w:p w14:paraId="5ED99360" w14:textId="7A0C29D1" w:rsidR="00F7374E" w:rsidRPr="00AD7DF4" w:rsidDel="00DE3725" w:rsidRDefault="00F7374E" w:rsidP="001D1960">
            <w:pPr>
              <w:spacing w:after="0" w:line="240" w:lineRule="auto"/>
              <w:rPr>
                <w:del w:id="8048" w:author="Diana Gonzalez Garcia" w:date="2021-05-10T07:12:00Z"/>
                <w:rFonts w:cstheme="minorHAnsi"/>
                <w:sz w:val="18"/>
                <w:szCs w:val="18"/>
                <w:lang w:eastAsia="es-CO"/>
              </w:rPr>
            </w:pPr>
          </w:p>
        </w:tc>
        <w:tc>
          <w:tcPr>
            <w:tcW w:w="641" w:type="pct"/>
            <w:shd w:val="clear" w:color="auto" w:fill="auto"/>
            <w:noWrap/>
            <w:vAlign w:val="bottom"/>
            <w:hideMark/>
            <w:tcPrChange w:id="8049" w:author="Diana Gonzalez Garcia" w:date="2021-05-10T07:20:00Z">
              <w:tcPr>
                <w:tcW w:w="724" w:type="pct"/>
                <w:shd w:val="clear" w:color="auto" w:fill="auto"/>
                <w:noWrap/>
                <w:vAlign w:val="bottom"/>
                <w:hideMark/>
              </w:tcPr>
            </w:tcPrChange>
          </w:tcPr>
          <w:p w14:paraId="5BF7A98F" w14:textId="6F7FA8E5" w:rsidR="00F7374E" w:rsidRPr="00AD7DF4" w:rsidDel="00DE3725" w:rsidRDefault="00F7374E" w:rsidP="001D1960">
            <w:pPr>
              <w:spacing w:after="0" w:line="240" w:lineRule="auto"/>
              <w:rPr>
                <w:del w:id="8050" w:author="Diana Gonzalez Garcia" w:date="2021-05-10T07:12:00Z"/>
                <w:rFonts w:cstheme="minorHAnsi"/>
                <w:sz w:val="18"/>
                <w:szCs w:val="18"/>
                <w:lang w:eastAsia="es-CO"/>
              </w:rPr>
            </w:pPr>
            <w:del w:id="8051" w:author="Diana Gonzalez Garcia" w:date="2021-05-10T07:12:00Z">
              <w:r w:rsidRPr="00AD7DF4" w:rsidDel="00DE3725">
                <w:rPr>
                  <w:rFonts w:cstheme="minorHAnsi"/>
                  <w:sz w:val="18"/>
                  <w:szCs w:val="18"/>
                  <w:lang w:eastAsia="es-CO"/>
                </w:rPr>
                <w:delText> </w:delText>
              </w:r>
            </w:del>
          </w:p>
        </w:tc>
        <w:tc>
          <w:tcPr>
            <w:tcW w:w="459" w:type="pct"/>
            <w:shd w:val="clear" w:color="auto" w:fill="auto"/>
            <w:vAlign w:val="center"/>
            <w:hideMark/>
            <w:tcPrChange w:id="8052" w:author="Diana Gonzalez Garcia" w:date="2021-05-10T07:20:00Z">
              <w:tcPr>
                <w:tcW w:w="519" w:type="pct"/>
                <w:shd w:val="clear" w:color="auto" w:fill="auto"/>
                <w:vAlign w:val="center"/>
                <w:hideMark/>
              </w:tcPr>
            </w:tcPrChange>
          </w:tcPr>
          <w:p w14:paraId="4730AB11" w14:textId="6D06A58C" w:rsidR="00F7374E" w:rsidRPr="00AD7DF4" w:rsidDel="00DE3725" w:rsidRDefault="00F7374E" w:rsidP="001D1960">
            <w:pPr>
              <w:spacing w:after="0" w:line="240" w:lineRule="auto"/>
              <w:jc w:val="center"/>
              <w:rPr>
                <w:del w:id="8053" w:author="Diana Gonzalez Garcia" w:date="2021-05-10T07:12:00Z"/>
                <w:rFonts w:cstheme="minorHAnsi"/>
                <w:sz w:val="18"/>
                <w:szCs w:val="18"/>
                <w:lang w:eastAsia="es-CO"/>
              </w:rPr>
            </w:pPr>
            <w:del w:id="8054" w:author="Diana Gonzalez Garcia" w:date="2021-05-10T07:12:00Z">
              <w:r w:rsidRPr="00AD7DF4" w:rsidDel="00DE3725">
                <w:rPr>
                  <w:rFonts w:cstheme="minorHAnsi"/>
                  <w:sz w:val="18"/>
                  <w:szCs w:val="18"/>
                  <w:lang w:eastAsia="es-CO"/>
                </w:rPr>
                <w:delText>Área construida por unidad calificada</w:delText>
              </w:r>
            </w:del>
          </w:p>
        </w:tc>
        <w:tc>
          <w:tcPr>
            <w:tcW w:w="1161" w:type="pct"/>
            <w:shd w:val="clear" w:color="auto" w:fill="auto"/>
            <w:vAlign w:val="center"/>
            <w:hideMark/>
            <w:tcPrChange w:id="8055" w:author="Diana Gonzalez Garcia" w:date="2021-05-10T07:20:00Z">
              <w:tcPr>
                <w:tcW w:w="1312" w:type="pct"/>
                <w:shd w:val="clear" w:color="auto" w:fill="auto"/>
                <w:vAlign w:val="center"/>
                <w:hideMark/>
              </w:tcPr>
            </w:tcPrChange>
          </w:tcPr>
          <w:p w14:paraId="311F7608" w14:textId="1CA6CB19" w:rsidR="00F7374E" w:rsidRPr="00AD7DF4" w:rsidDel="00DE3725" w:rsidRDefault="00F7374E" w:rsidP="001D1960">
            <w:pPr>
              <w:spacing w:after="0" w:line="240" w:lineRule="auto"/>
              <w:rPr>
                <w:del w:id="8056" w:author="Diana Gonzalez Garcia" w:date="2021-05-10T07:12:00Z"/>
                <w:rFonts w:cstheme="minorHAnsi"/>
                <w:sz w:val="18"/>
                <w:szCs w:val="18"/>
                <w:lang w:eastAsia="es-CO"/>
              </w:rPr>
            </w:pPr>
            <w:del w:id="8057" w:author="Diana Gonzalez Garcia" w:date="2021-05-10T07:12:00Z">
              <w:r w:rsidRPr="00AD7DF4" w:rsidDel="00DE3725">
                <w:rPr>
                  <w:rFonts w:cstheme="minorHAnsi"/>
                  <w:sz w:val="18"/>
                  <w:szCs w:val="18"/>
                  <w:lang w:eastAsia="es-CO"/>
                </w:rPr>
                <w:delText>Para predios con puntajes superiores a 100, la variable modelo es avalúo especial.</w:delText>
              </w:r>
            </w:del>
          </w:p>
        </w:tc>
        <w:tc>
          <w:tcPr>
            <w:tcW w:w="418" w:type="pct"/>
            <w:vMerge/>
            <w:vAlign w:val="center"/>
            <w:hideMark/>
            <w:tcPrChange w:id="8058" w:author="Diana Gonzalez Garcia" w:date="2021-05-10T07:20:00Z">
              <w:tcPr>
                <w:tcW w:w="472" w:type="pct"/>
                <w:vMerge/>
                <w:vAlign w:val="center"/>
                <w:hideMark/>
              </w:tcPr>
            </w:tcPrChange>
          </w:tcPr>
          <w:p w14:paraId="1EFFD5FE" w14:textId="45CA4D35" w:rsidR="00F7374E" w:rsidRPr="00AD7DF4" w:rsidDel="00DE3725" w:rsidRDefault="00F7374E" w:rsidP="001D1960">
            <w:pPr>
              <w:spacing w:after="0" w:line="240" w:lineRule="auto"/>
              <w:rPr>
                <w:del w:id="8059" w:author="Diana Gonzalez Garcia" w:date="2021-05-10T07:12:00Z"/>
                <w:rFonts w:cstheme="minorHAnsi"/>
                <w:sz w:val="18"/>
                <w:szCs w:val="18"/>
                <w:lang w:eastAsia="es-CO"/>
              </w:rPr>
            </w:pPr>
          </w:p>
        </w:tc>
        <w:tc>
          <w:tcPr>
            <w:tcW w:w="706" w:type="pct"/>
            <w:vMerge/>
            <w:vAlign w:val="center"/>
            <w:hideMark/>
            <w:tcPrChange w:id="8060" w:author="Diana Gonzalez Garcia" w:date="2021-05-10T07:20:00Z">
              <w:tcPr>
                <w:tcW w:w="798" w:type="pct"/>
                <w:vMerge/>
                <w:vAlign w:val="center"/>
                <w:hideMark/>
              </w:tcPr>
            </w:tcPrChange>
          </w:tcPr>
          <w:p w14:paraId="57C136E1" w14:textId="7D00BCE5" w:rsidR="00F7374E" w:rsidRPr="00AD7DF4" w:rsidDel="00DE3725" w:rsidRDefault="00F7374E" w:rsidP="001D1960">
            <w:pPr>
              <w:spacing w:after="0" w:line="240" w:lineRule="auto"/>
              <w:rPr>
                <w:del w:id="8061" w:author="Diana Gonzalez Garcia" w:date="2021-05-10T07:12:00Z"/>
                <w:rFonts w:cstheme="minorHAnsi"/>
                <w:sz w:val="18"/>
                <w:szCs w:val="18"/>
                <w:lang w:eastAsia="es-CO"/>
              </w:rPr>
            </w:pPr>
          </w:p>
        </w:tc>
      </w:tr>
      <w:tr w:rsidR="00F7374E" w:rsidRPr="00AD7DF4" w:rsidDel="00DE3725" w14:paraId="7F469179" w14:textId="446DB250" w:rsidTr="00FF1E3F">
        <w:trPr>
          <w:trHeight w:val="2040"/>
          <w:del w:id="8062" w:author="Diana Gonzalez Garcia" w:date="2021-05-10T07:12:00Z"/>
          <w:trPrChange w:id="8063" w:author="Diana Gonzalez Garcia" w:date="2021-05-10T07:20:00Z">
            <w:trPr>
              <w:trHeight w:val="2040"/>
            </w:trPr>
          </w:trPrChange>
        </w:trPr>
        <w:tc>
          <w:tcPr>
            <w:tcW w:w="442" w:type="pct"/>
            <w:vMerge w:val="restart"/>
            <w:shd w:val="clear" w:color="auto" w:fill="auto"/>
            <w:noWrap/>
            <w:vAlign w:val="center"/>
            <w:hideMark/>
            <w:tcPrChange w:id="8064" w:author="Diana Gonzalez Garcia" w:date="2021-05-10T07:20:00Z">
              <w:tcPr>
                <w:tcW w:w="499" w:type="pct"/>
                <w:vMerge w:val="restart"/>
                <w:shd w:val="clear" w:color="auto" w:fill="auto"/>
                <w:noWrap/>
                <w:vAlign w:val="center"/>
                <w:hideMark/>
              </w:tcPr>
            </w:tcPrChange>
          </w:tcPr>
          <w:p w14:paraId="3E6C412A" w14:textId="63937C58" w:rsidR="00F7374E" w:rsidRPr="00AD7DF4" w:rsidDel="00DE3725" w:rsidRDefault="00F7374E" w:rsidP="001D1960">
            <w:pPr>
              <w:spacing w:after="0" w:line="240" w:lineRule="auto"/>
              <w:jc w:val="center"/>
              <w:rPr>
                <w:del w:id="8065" w:author="Diana Gonzalez Garcia" w:date="2021-05-10T07:12:00Z"/>
                <w:rFonts w:cstheme="minorHAnsi"/>
                <w:sz w:val="18"/>
                <w:szCs w:val="18"/>
                <w:lang w:eastAsia="es-CO"/>
              </w:rPr>
            </w:pPr>
            <w:del w:id="8066" w:author="Diana Gonzalez Garcia" w:date="2021-05-10T07:12:00Z">
              <w:r w:rsidRPr="00AD7DF4" w:rsidDel="00DE3725">
                <w:rPr>
                  <w:rFonts w:cstheme="minorHAnsi"/>
                  <w:sz w:val="18"/>
                  <w:szCs w:val="18"/>
                  <w:lang w:eastAsia="es-CO"/>
                </w:rPr>
                <w:delText>T04</w:delText>
              </w:r>
            </w:del>
          </w:p>
        </w:tc>
        <w:tc>
          <w:tcPr>
            <w:tcW w:w="597" w:type="pct"/>
            <w:vMerge w:val="restart"/>
            <w:shd w:val="clear" w:color="auto" w:fill="auto"/>
            <w:vAlign w:val="center"/>
            <w:hideMark/>
            <w:tcPrChange w:id="8067" w:author="Diana Gonzalez Garcia" w:date="2021-05-10T07:20:00Z">
              <w:tcPr>
                <w:tcW w:w="675" w:type="pct"/>
                <w:vMerge w:val="restart"/>
                <w:shd w:val="clear" w:color="auto" w:fill="auto"/>
                <w:vAlign w:val="center"/>
                <w:hideMark/>
              </w:tcPr>
            </w:tcPrChange>
          </w:tcPr>
          <w:p w14:paraId="5A0CC46B" w14:textId="67A8685A" w:rsidR="00F7374E" w:rsidRPr="00AD7DF4" w:rsidDel="00DE3725" w:rsidRDefault="00F7374E" w:rsidP="001D1960">
            <w:pPr>
              <w:spacing w:after="0" w:line="240" w:lineRule="auto"/>
              <w:jc w:val="center"/>
              <w:rPr>
                <w:del w:id="8068" w:author="Diana Gonzalez Garcia" w:date="2021-05-10T07:12:00Z"/>
                <w:rFonts w:cstheme="minorHAnsi"/>
                <w:sz w:val="18"/>
                <w:szCs w:val="18"/>
                <w:lang w:eastAsia="es-CO"/>
              </w:rPr>
            </w:pPr>
            <w:del w:id="8069" w:author="Diana Gonzalez Garcia" w:date="2021-05-10T07:12:00Z">
              <w:r w:rsidRPr="00AD7DF4" w:rsidDel="00DE3725">
                <w:rPr>
                  <w:rFonts w:cstheme="minorHAnsi"/>
                  <w:sz w:val="18"/>
                  <w:szCs w:val="18"/>
                  <w:lang w:eastAsia="es-CO"/>
                </w:rPr>
                <w:delText>Bodega Económica</w:delText>
              </w:r>
            </w:del>
          </w:p>
        </w:tc>
        <w:tc>
          <w:tcPr>
            <w:tcW w:w="641" w:type="pct"/>
            <w:shd w:val="clear" w:color="auto" w:fill="auto"/>
            <w:vAlign w:val="center"/>
            <w:hideMark/>
            <w:tcPrChange w:id="8070" w:author="Diana Gonzalez Garcia" w:date="2021-05-10T07:20:00Z">
              <w:tcPr>
                <w:tcW w:w="724" w:type="pct"/>
                <w:shd w:val="clear" w:color="auto" w:fill="auto"/>
                <w:vAlign w:val="center"/>
                <w:hideMark/>
              </w:tcPr>
            </w:tcPrChange>
          </w:tcPr>
          <w:p w14:paraId="36D826BF" w14:textId="2D07F8FA" w:rsidR="00F7374E" w:rsidRPr="00AD7DF4" w:rsidDel="00DE3725" w:rsidRDefault="00F7374E" w:rsidP="001D1960">
            <w:pPr>
              <w:spacing w:after="0" w:line="240" w:lineRule="auto"/>
              <w:jc w:val="center"/>
              <w:rPr>
                <w:del w:id="8071" w:author="Diana Gonzalez Garcia" w:date="2021-05-10T07:12:00Z"/>
                <w:rFonts w:cstheme="minorHAnsi"/>
                <w:sz w:val="18"/>
                <w:szCs w:val="18"/>
                <w:lang w:eastAsia="es-CO"/>
              </w:rPr>
            </w:pPr>
            <w:del w:id="8072" w:author="Diana Gonzalez Garcia" w:date="2021-05-10T07:12:00Z">
              <w:r w:rsidRPr="00AD7DF4" w:rsidDel="00DE3725">
                <w:rPr>
                  <w:rFonts w:cstheme="minorHAnsi"/>
                  <w:sz w:val="18"/>
                  <w:szCs w:val="18"/>
                  <w:lang w:eastAsia="es-CO"/>
                </w:rPr>
                <w:delText>Valor unitario construcción</w:delText>
              </w:r>
            </w:del>
          </w:p>
        </w:tc>
        <w:tc>
          <w:tcPr>
            <w:tcW w:w="459" w:type="pct"/>
            <w:vMerge w:val="restart"/>
            <w:shd w:val="clear" w:color="auto" w:fill="auto"/>
            <w:vAlign w:val="center"/>
            <w:hideMark/>
            <w:tcPrChange w:id="8073" w:author="Diana Gonzalez Garcia" w:date="2021-05-10T07:20:00Z">
              <w:tcPr>
                <w:tcW w:w="519" w:type="pct"/>
                <w:vMerge w:val="restart"/>
                <w:shd w:val="clear" w:color="auto" w:fill="auto"/>
                <w:vAlign w:val="center"/>
                <w:hideMark/>
              </w:tcPr>
            </w:tcPrChange>
          </w:tcPr>
          <w:p w14:paraId="1D533A1E" w14:textId="3773866A" w:rsidR="00F7374E" w:rsidRPr="00AD7DF4" w:rsidDel="00DE3725" w:rsidRDefault="00F7374E" w:rsidP="001D1960">
            <w:pPr>
              <w:spacing w:after="0" w:line="240" w:lineRule="auto"/>
              <w:jc w:val="center"/>
              <w:rPr>
                <w:del w:id="8074" w:author="Diana Gonzalez Garcia" w:date="2021-05-10T07:12:00Z"/>
                <w:rFonts w:cstheme="minorHAnsi"/>
                <w:sz w:val="18"/>
                <w:szCs w:val="18"/>
                <w:lang w:eastAsia="es-CO"/>
              </w:rPr>
            </w:pPr>
            <w:del w:id="8075" w:author="Diana Gonzalez Garcia" w:date="2021-05-10T07:12:00Z">
              <w:r w:rsidRPr="00AD7DF4" w:rsidDel="00DE3725">
                <w:rPr>
                  <w:rFonts w:cstheme="minorHAnsi"/>
                  <w:sz w:val="18"/>
                  <w:szCs w:val="18"/>
                  <w:lang w:eastAsia="es-CO"/>
                </w:rPr>
                <w:delText>Puntaje</w:delText>
              </w:r>
            </w:del>
          </w:p>
        </w:tc>
        <w:tc>
          <w:tcPr>
            <w:tcW w:w="1161" w:type="pct"/>
            <w:shd w:val="clear" w:color="auto" w:fill="auto"/>
            <w:vAlign w:val="center"/>
            <w:hideMark/>
            <w:tcPrChange w:id="8076" w:author="Diana Gonzalez Garcia" w:date="2021-05-10T07:20:00Z">
              <w:tcPr>
                <w:tcW w:w="1312" w:type="pct"/>
                <w:shd w:val="clear" w:color="auto" w:fill="auto"/>
                <w:vAlign w:val="center"/>
                <w:hideMark/>
              </w:tcPr>
            </w:tcPrChange>
          </w:tcPr>
          <w:p w14:paraId="1CE94460" w14:textId="5BD7DB59" w:rsidR="00F7374E" w:rsidRPr="00AD7DF4" w:rsidDel="00DE3725" w:rsidRDefault="00F7374E" w:rsidP="001D1960">
            <w:pPr>
              <w:spacing w:after="0" w:line="240" w:lineRule="auto"/>
              <w:jc w:val="both"/>
              <w:rPr>
                <w:del w:id="8077" w:author="Diana Gonzalez Garcia" w:date="2021-05-10T07:12:00Z"/>
                <w:rFonts w:cstheme="minorHAnsi"/>
                <w:sz w:val="18"/>
                <w:szCs w:val="18"/>
                <w:lang w:eastAsia="es-CO"/>
              </w:rPr>
            </w:pPr>
            <w:del w:id="8078" w:author="Diana Gonzalez Garcia" w:date="2021-05-10T07:12:00Z">
              <w:r w:rsidRPr="00AD7DF4" w:rsidDel="00DE3725">
                <w:rPr>
                  <w:rFonts w:cstheme="minorHAnsi"/>
                  <w:sz w:val="18"/>
                  <w:szCs w:val="18"/>
                  <w:lang w:eastAsia="es-CO"/>
                </w:rPr>
                <w:delText>En el caso que se lleguen a presentar las combinaciones de usos (según reglas de asignación del método de liquidación), se deberá considerar las variables Puntaje, Edad de cada uso para calcular el valor unitario de construcción. Luego dicho valor se asignará a cada unidad construida.</w:delText>
              </w:r>
            </w:del>
          </w:p>
        </w:tc>
        <w:tc>
          <w:tcPr>
            <w:tcW w:w="418" w:type="pct"/>
            <w:vMerge w:val="restart"/>
            <w:shd w:val="clear" w:color="auto" w:fill="auto"/>
            <w:noWrap/>
            <w:vAlign w:val="center"/>
            <w:hideMark/>
            <w:tcPrChange w:id="8079" w:author="Diana Gonzalez Garcia" w:date="2021-05-10T07:20:00Z">
              <w:tcPr>
                <w:tcW w:w="472" w:type="pct"/>
                <w:vMerge w:val="restart"/>
                <w:shd w:val="clear" w:color="auto" w:fill="auto"/>
                <w:noWrap/>
                <w:vAlign w:val="center"/>
                <w:hideMark/>
              </w:tcPr>
            </w:tcPrChange>
          </w:tcPr>
          <w:p w14:paraId="3BF0E88C" w14:textId="345F727A" w:rsidR="00F7374E" w:rsidRPr="00AD7DF4" w:rsidDel="00DE3725" w:rsidRDefault="00F7374E" w:rsidP="001D1960">
            <w:pPr>
              <w:spacing w:after="0" w:line="240" w:lineRule="auto"/>
              <w:jc w:val="center"/>
              <w:rPr>
                <w:del w:id="8080" w:author="Diana Gonzalez Garcia" w:date="2021-05-10T07:12:00Z"/>
                <w:rFonts w:cstheme="minorHAnsi"/>
                <w:sz w:val="18"/>
                <w:szCs w:val="18"/>
                <w:lang w:eastAsia="es-CO"/>
              </w:rPr>
            </w:pPr>
            <w:del w:id="8081" w:author="Diana Gonzalez Garcia" w:date="2021-05-10T07:12:00Z">
              <w:r w:rsidRPr="00AD7DF4" w:rsidDel="00DE3725">
                <w:rPr>
                  <w:rFonts w:cstheme="minorHAnsi"/>
                  <w:sz w:val="18"/>
                  <w:szCs w:val="18"/>
                  <w:lang w:eastAsia="es-CO"/>
                </w:rPr>
                <w:delText>T04</w:delText>
              </w:r>
            </w:del>
          </w:p>
        </w:tc>
        <w:tc>
          <w:tcPr>
            <w:tcW w:w="706" w:type="pct"/>
            <w:vMerge w:val="restart"/>
            <w:shd w:val="clear" w:color="auto" w:fill="auto"/>
            <w:vAlign w:val="center"/>
            <w:hideMark/>
            <w:tcPrChange w:id="8082" w:author="Diana Gonzalez Garcia" w:date="2021-05-10T07:20:00Z">
              <w:tcPr>
                <w:tcW w:w="798" w:type="pct"/>
                <w:vMerge w:val="restart"/>
                <w:shd w:val="clear" w:color="auto" w:fill="auto"/>
                <w:vAlign w:val="center"/>
                <w:hideMark/>
              </w:tcPr>
            </w:tcPrChange>
          </w:tcPr>
          <w:p w14:paraId="24161C40" w14:textId="37835557" w:rsidR="00F7374E" w:rsidRPr="00AD7DF4" w:rsidDel="00DE3725" w:rsidRDefault="00F7374E" w:rsidP="001D1960">
            <w:pPr>
              <w:spacing w:after="0" w:line="240" w:lineRule="auto"/>
              <w:rPr>
                <w:del w:id="8083" w:author="Diana Gonzalez Garcia" w:date="2021-05-10T07:12:00Z"/>
                <w:rFonts w:cstheme="minorHAnsi"/>
                <w:sz w:val="18"/>
                <w:szCs w:val="18"/>
                <w:lang w:eastAsia="es-CO"/>
              </w:rPr>
            </w:pPr>
            <w:del w:id="8084" w:author="Diana Gonzalez Garcia" w:date="2021-05-10T07:12:00Z">
              <w:r w:rsidRPr="00AD7DF4" w:rsidDel="00DE3725">
                <w:rPr>
                  <w:rFonts w:cstheme="minorHAnsi"/>
                  <w:sz w:val="18"/>
                  <w:szCs w:val="18"/>
                  <w:lang w:eastAsia="es-CO"/>
                </w:rPr>
                <w:delText>No aplica</w:delText>
              </w:r>
            </w:del>
          </w:p>
        </w:tc>
      </w:tr>
      <w:tr w:rsidR="00F7374E" w:rsidRPr="00AD7DF4" w:rsidDel="00DE3725" w14:paraId="2ED39588" w14:textId="66762F0C" w:rsidTr="00FF1E3F">
        <w:trPr>
          <w:trHeight w:val="1230"/>
          <w:del w:id="8085" w:author="Diana Gonzalez Garcia" w:date="2021-05-10T07:12:00Z"/>
          <w:trPrChange w:id="8086" w:author="Diana Gonzalez Garcia" w:date="2021-05-10T07:20:00Z">
            <w:trPr>
              <w:trHeight w:val="1230"/>
            </w:trPr>
          </w:trPrChange>
        </w:trPr>
        <w:tc>
          <w:tcPr>
            <w:tcW w:w="442" w:type="pct"/>
            <w:vMerge/>
            <w:vAlign w:val="center"/>
            <w:hideMark/>
            <w:tcPrChange w:id="8087" w:author="Diana Gonzalez Garcia" w:date="2021-05-10T07:20:00Z">
              <w:tcPr>
                <w:tcW w:w="499" w:type="pct"/>
                <w:vMerge/>
                <w:vAlign w:val="center"/>
                <w:hideMark/>
              </w:tcPr>
            </w:tcPrChange>
          </w:tcPr>
          <w:p w14:paraId="5147C112" w14:textId="3F5E7A62" w:rsidR="00F7374E" w:rsidRPr="00AD7DF4" w:rsidDel="00DE3725" w:rsidRDefault="00F7374E" w:rsidP="001D1960">
            <w:pPr>
              <w:spacing w:after="0" w:line="240" w:lineRule="auto"/>
              <w:rPr>
                <w:del w:id="8088" w:author="Diana Gonzalez Garcia" w:date="2021-05-10T07:12:00Z"/>
                <w:rFonts w:cstheme="minorHAnsi"/>
                <w:sz w:val="18"/>
                <w:szCs w:val="18"/>
                <w:lang w:eastAsia="es-CO"/>
              </w:rPr>
            </w:pPr>
          </w:p>
        </w:tc>
        <w:tc>
          <w:tcPr>
            <w:tcW w:w="597" w:type="pct"/>
            <w:vMerge/>
            <w:vAlign w:val="center"/>
            <w:hideMark/>
            <w:tcPrChange w:id="8089" w:author="Diana Gonzalez Garcia" w:date="2021-05-10T07:20:00Z">
              <w:tcPr>
                <w:tcW w:w="675" w:type="pct"/>
                <w:vMerge/>
                <w:vAlign w:val="center"/>
                <w:hideMark/>
              </w:tcPr>
            </w:tcPrChange>
          </w:tcPr>
          <w:p w14:paraId="48C6C1F4" w14:textId="2689DAD8" w:rsidR="00F7374E" w:rsidRPr="00AD7DF4" w:rsidDel="00DE3725" w:rsidRDefault="00F7374E" w:rsidP="001D1960">
            <w:pPr>
              <w:spacing w:after="0" w:line="240" w:lineRule="auto"/>
              <w:rPr>
                <w:del w:id="8090" w:author="Diana Gonzalez Garcia" w:date="2021-05-10T07:12:00Z"/>
                <w:rFonts w:cstheme="minorHAnsi"/>
                <w:sz w:val="18"/>
                <w:szCs w:val="18"/>
                <w:lang w:eastAsia="es-CO"/>
              </w:rPr>
            </w:pPr>
          </w:p>
        </w:tc>
        <w:tc>
          <w:tcPr>
            <w:tcW w:w="641" w:type="pct"/>
            <w:shd w:val="clear" w:color="auto" w:fill="auto"/>
            <w:vAlign w:val="center"/>
            <w:hideMark/>
            <w:tcPrChange w:id="8091" w:author="Diana Gonzalez Garcia" w:date="2021-05-10T07:20:00Z">
              <w:tcPr>
                <w:tcW w:w="724" w:type="pct"/>
                <w:shd w:val="clear" w:color="auto" w:fill="auto"/>
                <w:vAlign w:val="center"/>
                <w:hideMark/>
              </w:tcPr>
            </w:tcPrChange>
          </w:tcPr>
          <w:p w14:paraId="0C0B957F" w14:textId="5B2FF678" w:rsidR="00F7374E" w:rsidRPr="00AD7DF4" w:rsidDel="00DE3725" w:rsidRDefault="00F7374E" w:rsidP="001D1960">
            <w:pPr>
              <w:spacing w:after="0" w:line="240" w:lineRule="auto"/>
              <w:jc w:val="center"/>
              <w:rPr>
                <w:del w:id="8092" w:author="Diana Gonzalez Garcia" w:date="2021-05-10T07:12:00Z"/>
                <w:rFonts w:cstheme="minorHAnsi"/>
                <w:sz w:val="18"/>
                <w:szCs w:val="18"/>
                <w:lang w:eastAsia="es-CO"/>
              </w:rPr>
            </w:pPr>
            <w:del w:id="8093" w:author="Diana Gonzalez Garcia" w:date="2021-05-10T07:12:00Z">
              <w:r w:rsidRPr="00AD7DF4" w:rsidDel="00DE3725">
                <w:rPr>
                  <w:rFonts w:cstheme="minorHAnsi"/>
                  <w:sz w:val="18"/>
                  <w:szCs w:val="18"/>
                  <w:lang w:eastAsia="es-CO"/>
                </w:rPr>
                <w:delText>($ / m2)</w:delText>
              </w:r>
            </w:del>
          </w:p>
        </w:tc>
        <w:tc>
          <w:tcPr>
            <w:tcW w:w="459" w:type="pct"/>
            <w:vMerge/>
            <w:vAlign w:val="center"/>
            <w:hideMark/>
            <w:tcPrChange w:id="8094" w:author="Diana Gonzalez Garcia" w:date="2021-05-10T07:20:00Z">
              <w:tcPr>
                <w:tcW w:w="519" w:type="pct"/>
                <w:vMerge/>
                <w:vAlign w:val="center"/>
                <w:hideMark/>
              </w:tcPr>
            </w:tcPrChange>
          </w:tcPr>
          <w:p w14:paraId="3372D32C" w14:textId="5A0F4B2F" w:rsidR="00F7374E" w:rsidRPr="00AD7DF4" w:rsidDel="00DE3725" w:rsidRDefault="00F7374E" w:rsidP="001D1960">
            <w:pPr>
              <w:spacing w:after="0" w:line="240" w:lineRule="auto"/>
              <w:rPr>
                <w:del w:id="8095" w:author="Diana Gonzalez Garcia" w:date="2021-05-10T07:12:00Z"/>
                <w:rFonts w:cstheme="minorHAnsi"/>
                <w:sz w:val="18"/>
                <w:szCs w:val="18"/>
                <w:lang w:eastAsia="es-CO"/>
              </w:rPr>
            </w:pPr>
          </w:p>
        </w:tc>
        <w:tc>
          <w:tcPr>
            <w:tcW w:w="1161" w:type="pct"/>
            <w:shd w:val="clear" w:color="auto" w:fill="auto"/>
            <w:vAlign w:val="center"/>
            <w:hideMark/>
            <w:tcPrChange w:id="8096" w:author="Diana Gonzalez Garcia" w:date="2021-05-10T07:20:00Z">
              <w:tcPr>
                <w:tcW w:w="1312" w:type="pct"/>
                <w:shd w:val="clear" w:color="auto" w:fill="auto"/>
                <w:vAlign w:val="center"/>
                <w:hideMark/>
              </w:tcPr>
            </w:tcPrChange>
          </w:tcPr>
          <w:p w14:paraId="571C1500" w14:textId="26A4450C" w:rsidR="00F7374E" w:rsidRPr="00AD7DF4" w:rsidDel="00DE3725" w:rsidRDefault="00F7374E" w:rsidP="001D1960">
            <w:pPr>
              <w:spacing w:after="0" w:line="240" w:lineRule="auto"/>
              <w:jc w:val="both"/>
              <w:rPr>
                <w:del w:id="8097" w:author="Diana Gonzalez Garcia" w:date="2021-05-10T07:12:00Z"/>
                <w:rFonts w:cstheme="minorHAnsi"/>
                <w:sz w:val="18"/>
                <w:szCs w:val="18"/>
                <w:lang w:eastAsia="es-CO"/>
              </w:rPr>
            </w:pPr>
            <w:del w:id="8098" w:author="Diana Gonzalez Garcia" w:date="2021-05-10T07:12:00Z">
              <w:r w:rsidRPr="00AD7DF4" w:rsidDel="00DE3725">
                <w:rPr>
                  <w:rFonts w:cstheme="minorHAnsi"/>
                  <w:sz w:val="18"/>
                  <w:szCs w:val="18"/>
                  <w:lang w:eastAsia="es-CO"/>
                </w:rPr>
                <w:delText>Para predios con edades superiores a 100 años, la variable modelo es avalúo especial.</w:delText>
              </w:r>
            </w:del>
          </w:p>
        </w:tc>
        <w:tc>
          <w:tcPr>
            <w:tcW w:w="418" w:type="pct"/>
            <w:vMerge/>
            <w:vAlign w:val="center"/>
            <w:hideMark/>
            <w:tcPrChange w:id="8099" w:author="Diana Gonzalez Garcia" w:date="2021-05-10T07:20:00Z">
              <w:tcPr>
                <w:tcW w:w="472" w:type="pct"/>
                <w:vMerge/>
                <w:vAlign w:val="center"/>
                <w:hideMark/>
              </w:tcPr>
            </w:tcPrChange>
          </w:tcPr>
          <w:p w14:paraId="6B5E8EEB" w14:textId="06F9A54B" w:rsidR="00F7374E" w:rsidRPr="00AD7DF4" w:rsidDel="00DE3725" w:rsidRDefault="00F7374E" w:rsidP="001D1960">
            <w:pPr>
              <w:spacing w:after="0" w:line="240" w:lineRule="auto"/>
              <w:rPr>
                <w:del w:id="8100" w:author="Diana Gonzalez Garcia" w:date="2021-05-10T07:12:00Z"/>
                <w:rFonts w:cstheme="minorHAnsi"/>
                <w:sz w:val="18"/>
                <w:szCs w:val="18"/>
                <w:lang w:eastAsia="es-CO"/>
              </w:rPr>
            </w:pPr>
          </w:p>
        </w:tc>
        <w:tc>
          <w:tcPr>
            <w:tcW w:w="706" w:type="pct"/>
            <w:vMerge/>
            <w:vAlign w:val="center"/>
            <w:hideMark/>
            <w:tcPrChange w:id="8101" w:author="Diana Gonzalez Garcia" w:date="2021-05-10T07:20:00Z">
              <w:tcPr>
                <w:tcW w:w="798" w:type="pct"/>
                <w:vMerge/>
                <w:vAlign w:val="center"/>
                <w:hideMark/>
              </w:tcPr>
            </w:tcPrChange>
          </w:tcPr>
          <w:p w14:paraId="259DB91F" w14:textId="3246F01C" w:rsidR="00F7374E" w:rsidRPr="00AD7DF4" w:rsidDel="00DE3725" w:rsidRDefault="00F7374E" w:rsidP="001D1960">
            <w:pPr>
              <w:spacing w:after="0" w:line="240" w:lineRule="auto"/>
              <w:rPr>
                <w:del w:id="8102" w:author="Diana Gonzalez Garcia" w:date="2021-05-10T07:12:00Z"/>
                <w:rFonts w:cstheme="minorHAnsi"/>
                <w:sz w:val="18"/>
                <w:szCs w:val="18"/>
                <w:lang w:eastAsia="es-CO"/>
              </w:rPr>
            </w:pPr>
          </w:p>
        </w:tc>
      </w:tr>
      <w:tr w:rsidR="00F7374E" w:rsidRPr="00AD7DF4" w:rsidDel="00DE3725" w14:paraId="4CAD8F0B" w14:textId="5D58212F" w:rsidTr="00FF1E3F">
        <w:trPr>
          <w:trHeight w:val="1230"/>
          <w:del w:id="8103" w:author="Diana Gonzalez Garcia" w:date="2021-05-10T07:12:00Z"/>
          <w:trPrChange w:id="8104" w:author="Diana Gonzalez Garcia" w:date="2021-05-10T07:20:00Z">
            <w:trPr>
              <w:trHeight w:val="1230"/>
            </w:trPr>
          </w:trPrChange>
        </w:trPr>
        <w:tc>
          <w:tcPr>
            <w:tcW w:w="442" w:type="pct"/>
            <w:vMerge/>
            <w:vAlign w:val="center"/>
            <w:hideMark/>
            <w:tcPrChange w:id="8105" w:author="Diana Gonzalez Garcia" w:date="2021-05-10T07:20:00Z">
              <w:tcPr>
                <w:tcW w:w="499" w:type="pct"/>
                <w:vMerge/>
                <w:vAlign w:val="center"/>
                <w:hideMark/>
              </w:tcPr>
            </w:tcPrChange>
          </w:tcPr>
          <w:p w14:paraId="061C4FE3" w14:textId="5EF7C722" w:rsidR="00F7374E" w:rsidRPr="00AD7DF4" w:rsidDel="00DE3725" w:rsidRDefault="00F7374E" w:rsidP="001D1960">
            <w:pPr>
              <w:spacing w:after="0" w:line="240" w:lineRule="auto"/>
              <w:rPr>
                <w:del w:id="8106" w:author="Diana Gonzalez Garcia" w:date="2021-05-10T07:12:00Z"/>
                <w:rFonts w:cstheme="minorHAnsi"/>
                <w:sz w:val="18"/>
                <w:szCs w:val="18"/>
                <w:lang w:eastAsia="es-CO"/>
              </w:rPr>
            </w:pPr>
          </w:p>
        </w:tc>
        <w:tc>
          <w:tcPr>
            <w:tcW w:w="597" w:type="pct"/>
            <w:vMerge/>
            <w:vAlign w:val="center"/>
            <w:hideMark/>
            <w:tcPrChange w:id="8107" w:author="Diana Gonzalez Garcia" w:date="2021-05-10T07:20:00Z">
              <w:tcPr>
                <w:tcW w:w="675" w:type="pct"/>
                <w:vMerge/>
                <w:vAlign w:val="center"/>
                <w:hideMark/>
              </w:tcPr>
            </w:tcPrChange>
          </w:tcPr>
          <w:p w14:paraId="073163E7" w14:textId="629F5325" w:rsidR="00F7374E" w:rsidRPr="00AD7DF4" w:rsidDel="00DE3725" w:rsidRDefault="00F7374E" w:rsidP="001D1960">
            <w:pPr>
              <w:spacing w:after="0" w:line="240" w:lineRule="auto"/>
              <w:rPr>
                <w:del w:id="8108" w:author="Diana Gonzalez Garcia" w:date="2021-05-10T07:12:00Z"/>
                <w:rFonts w:cstheme="minorHAnsi"/>
                <w:sz w:val="18"/>
                <w:szCs w:val="18"/>
                <w:lang w:eastAsia="es-CO"/>
              </w:rPr>
            </w:pPr>
          </w:p>
        </w:tc>
        <w:tc>
          <w:tcPr>
            <w:tcW w:w="641" w:type="pct"/>
            <w:shd w:val="clear" w:color="auto" w:fill="auto"/>
            <w:vAlign w:val="center"/>
            <w:hideMark/>
            <w:tcPrChange w:id="8109" w:author="Diana Gonzalez Garcia" w:date="2021-05-10T07:20:00Z">
              <w:tcPr>
                <w:tcW w:w="724" w:type="pct"/>
                <w:shd w:val="clear" w:color="auto" w:fill="auto"/>
                <w:vAlign w:val="center"/>
                <w:hideMark/>
              </w:tcPr>
            </w:tcPrChange>
          </w:tcPr>
          <w:p w14:paraId="0CD23D62" w14:textId="282EF750" w:rsidR="00F7374E" w:rsidRPr="00AD7DF4" w:rsidDel="00DE3725" w:rsidRDefault="00F7374E" w:rsidP="001D1960">
            <w:pPr>
              <w:spacing w:after="0" w:line="240" w:lineRule="auto"/>
              <w:rPr>
                <w:del w:id="8110" w:author="Diana Gonzalez Garcia" w:date="2021-05-10T07:12:00Z"/>
                <w:rFonts w:cstheme="minorHAnsi"/>
                <w:sz w:val="18"/>
                <w:szCs w:val="18"/>
                <w:lang w:eastAsia="es-CO"/>
              </w:rPr>
            </w:pPr>
            <w:del w:id="8111" w:author="Diana Gonzalez Garcia" w:date="2021-05-10T07:12:00Z">
              <w:r w:rsidRPr="00AD7DF4" w:rsidDel="00DE3725">
                <w:rPr>
                  <w:rFonts w:cstheme="minorHAnsi"/>
                  <w:sz w:val="18"/>
                  <w:szCs w:val="18"/>
                  <w:lang w:eastAsia="es-CO"/>
                </w:rPr>
                <w:delText> </w:delText>
              </w:r>
            </w:del>
          </w:p>
        </w:tc>
        <w:tc>
          <w:tcPr>
            <w:tcW w:w="459" w:type="pct"/>
            <w:shd w:val="clear" w:color="auto" w:fill="auto"/>
            <w:vAlign w:val="center"/>
            <w:hideMark/>
            <w:tcPrChange w:id="8112" w:author="Diana Gonzalez Garcia" w:date="2021-05-10T07:20:00Z">
              <w:tcPr>
                <w:tcW w:w="519" w:type="pct"/>
                <w:shd w:val="clear" w:color="auto" w:fill="auto"/>
                <w:vAlign w:val="center"/>
                <w:hideMark/>
              </w:tcPr>
            </w:tcPrChange>
          </w:tcPr>
          <w:p w14:paraId="78898F5F" w14:textId="22AA79D2" w:rsidR="00F7374E" w:rsidRPr="00AD7DF4" w:rsidDel="00DE3725" w:rsidRDefault="00F7374E" w:rsidP="001D1960">
            <w:pPr>
              <w:spacing w:after="0" w:line="240" w:lineRule="auto"/>
              <w:jc w:val="center"/>
              <w:rPr>
                <w:del w:id="8113" w:author="Diana Gonzalez Garcia" w:date="2021-05-10T07:12:00Z"/>
                <w:rFonts w:cstheme="minorHAnsi"/>
                <w:sz w:val="18"/>
                <w:szCs w:val="18"/>
                <w:lang w:eastAsia="es-CO"/>
              </w:rPr>
            </w:pPr>
            <w:del w:id="8114" w:author="Diana Gonzalez Garcia" w:date="2021-05-10T07:12:00Z">
              <w:r w:rsidRPr="00AD7DF4" w:rsidDel="00DE3725">
                <w:rPr>
                  <w:rFonts w:cstheme="minorHAnsi"/>
                  <w:sz w:val="18"/>
                  <w:szCs w:val="18"/>
                  <w:lang w:eastAsia="es-CO"/>
                </w:rPr>
                <w:delText>Edad</w:delText>
              </w:r>
            </w:del>
          </w:p>
        </w:tc>
        <w:tc>
          <w:tcPr>
            <w:tcW w:w="1161" w:type="pct"/>
            <w:shd w:val="clear" w:color="auto" w:fill="auto"/>
            <w:vAlign w:val="center"/>
            <w:hideMark/>
            <w:tcPrChange w:id="8115" w:author="Diana Gonzalez Garcia" w:date="2021-05-10T07:20:00Z">
              <w:tcPr>
                <w:tcW w:w="1312" w:type="pct"/>
                <w:shd w:val="clear" w:color="auto" w:fill="auto"/>
                <w:vAlign w:val="center"/>
                <w:hideMark/>
              </w:tcPr>
            </w:tcPrChange>
          </w:tcPr>
          <w:p w14:paraId="504E273F" w14:textId="644CBF49" w:rsidR="00F7374E" w:rsidRPr="00AD7DF4" w:rsidDel="00DE3725" w:rsidRDefault="00F7374E" w:rsidP="001D1960">
            <w:pPr>
              <w:spacing w:after="0" w:line="240" w:lineRule="auto"/>
              <w:rPr>
                <w:del w:id="8116" w:author="Diana Gonzalez Garcia" w:date="2021-05-10T07:12:00Z"/>
                <w:rFonts w:cstheme="minorHAnsi"/>
                <w:sz w:val="18"/>
                <w:szCs w:val="18"/>
                <w:lang w:eastAsia="es-CO"/>
              </w:rPr>
            </w:pPr>
            <w:del w:id="8117" w:author="Diana Gonzalez Garcia" w:date="2021-05-10T07:12:00Z">
              <w:r w:rsidRPr="00AD7DF4" w:rsidDel="00DE3725">
                <w:rPr>
                  <w:rFonts w:cstheme="minorHAnsi"/>
                  <w:sz w:val="18"/>
                  <w:szCs w:val="18"/>
                  <w:lang w:eastAsia="es-CO"/>
                </w:rPr>
                <w:delText>Para predios con puntajes superiores a 100, la variable modelo es avalúo especial.</w:delText>
              </w:r>
            </w:del>
          </w:p>
        </w:tc>
        <w:tc>
          <w:tcPr>
            <w:tcW w:w="418" w:type="pct"/>
            <w:vMerge/>
            <w:vAlign w:val="center"/>
            <w:hideMark/>
            <w:tcPrChange w:id="8118" w:author="Diana Gonzalez Garcia" w:date="2021-05-10T07:20:00Z">
              <w:tcPr>
                <w:tcW w:w="472" w:type="pct"/>
                <w:vMerge/>
                <w:vAlign w:val="center"/>
                <w:hideMark/>
              </w:tcPr>
            </w:tcPrChange>
          </w:tcPr>
          <w:p w14:paraId="61447FEA" w14:textId="6F533BE5" w:rsidR="00F7374E" w:rsidRPr="00AD7DF4" w:rsidDel="00DE3725" w:rsidRDefault="00F7374E" w:rsidP="001D1960">
            <w:pPr>
              <w:spacing w:after="0" w:line="240" w:lineRule="auto"/>
              <w:rPr>
                <w:del w:id="8119" w:author="Diana Gonzalez Garcia" w:date="2021-05-10T07:12:00Z"/>
                <w:rFonts w:cstheme="minorHAnsi"/>
                <w:sz w:val="18"/>
                <w:szCs w:val="18"/>
                <w:lang w:eastAsia="es-CO"/>
              </w:rPr>
            </w:pPr>
          </w:p>
        </w:tc>
        <w:tc>
          <w:tcPr>
            <w:tcW w:w="706" w:type="pct"/>
            <w:vMerge/>
            <w:vAlign w:val="center"/>
            <w:hideMark/>
            <w:tcPrChange w:id="8120" w:author="Diana Gonzalez Garcia" w:date="2021-05-10T07:20:00Z">
              <w:tcPr>
                <w:tcW w:w="798" w:type="pct"/>
                <w:vMerge/>
                <w:vAlign w:val="center"/>
                <w:hideMark/>
              </w:tcPr>
            </w:tcPrChange>
          </w:tcPr>
          <w:p w14:paraId="1BEC20A8" w14:textId="672DA677" w:rsidR="00F7374E" w:rsidRPr="00AD7DF4" w:rsidDel="00DE3725" w:rsidRDefault="00F7374E" w:rsidP="001D1960">
            <w:pPr>
              <w:spacing w:after="0" w:line="240" w:lineRule="auto"/>
              <w:rPr>
                <w:del w:id="8121" w:author="Diana Gonzalez Garcia" w:date="2021-05-10T07:12:00Z"/>
                <w:rFonts w:cstheme="minorHAnsi"/>
                <w:sz w:val="18"/>
                <w:szCs w:val="18"/>
                <w:lang w:eastAsia="es-CO"/>
              </w:rPr>
            </w:pPr>
          </w:p>
        </w:tc>
      </w:tr>
      <w:tr w:rsidR="00F7374E" w:rsidRPr="00AD7DF4" w:rsidDel="00DE3725" w14:paraId="6D314AD4" w14:textId="0D9DDEC1" w:rsidTr="00FF1E3F">
        <w:trPr>
          <w:trHeight w:val="1230"/>
          <w:del w:id="8122" w:author="Diana Gonzalez Garcia" w:date="2021-05-10T07:12:00Z"/>
          <w:trPrChange w:id="8123" w:author="Diana Gonzalez Garcia" w:date="2021-05-10T07:20:00Z">
            <w:trPr>
              <w:trHeight w:val="1230"/>
            </w:trPr>
          </w:trPrChange>
        </w:trPr>
        <w:tc>
          <w:tcPr>
            <w:tcW w:w="442" w:type="pct"/>
            <w:vMerge w:val="restart"/>
            <w:shd w:val="clear" w:color="auto" w:fill="auto"/>
            <w:noWrap/>
            <w:vAlign w:val="center"/>
            <w:hideMark/>
            <w:tcPrChange w:id="8124" w:author="Diana Gonzalez Garcia" w:date="2021-05-10T07:20:00Z">
              <w:tcPr>
                <w:tcW w:w="499" w:type="pct"/>
                <w:vMerge w:val="restart"/>
                <w:shd w:val="clear" w:color="auto" w:fill="auto"/>
                <w:noWrap/>
                <w:vAlign w:val="center"/>
                <w:hideMark/>
              </w:tcPr>
            </w:tcPrChange>
          </w:tcPr>
          <w:p w14:paraId="395573CF" w14:textId="60C1E94E" w:rsidR="00F7374E" w:rsidRPr="00AD7DF4" w:rsidDel="00DE3725" w:rsidRDefault="00F7374E" w:rsidP="001D1960">
            <w:pPr>
              <w:spacing w:after="0" w:line="240" w:lineRule="auto"/>
              <w:jc w:val="center"/>
              <w:rPr>
                <w:del w:id="8125" w:author="Diana Gonzalez Garcia" w:date="2021-05-10T07:12:00Z"/>
                <w:rFonts w:cstheme="minorHAnsi"/>
                <w:sz w:val="18"/>
                <w:szCs w:val="18"/>
                <w:lang w:eastAsia="es-CO"/>
              </w:rPr>
            </w:pPr>
            <w:del w:id="8126" w:author="Diana Gonzalez Garcia" w:date="2021-05-10T07:12:00Z">
              <w:r w:rsidRPr="00AD7DF4" w:rsidDel="00DE3725">
                <w:rPr>
                  <w:rFonts w:cstheme="minorHAnsi"/>
                  <w:sz w:val="18"/>
                  <w:szCs w:val="18"/>
                  <w:lang w:eastAsia="es-CO"/>
                </w:rPr>
                <w:delText>T06</w:delText>
              </w:r>
            </w:del>
          </w:p>
        </w:tc>
        <w:tc>
          <w:tcPr>
            <w:tcW w:w="597" w:type="pct"/>
            <w:vMerge w:val="restart"/>
            <w:shd w:val="clear" w:color="auto" w:fill="auto"/>
            <w:vAlign w:val="center"/>
            <w:hideMark/>
            <w:tcPrChange w:id="8127" w:author="Diana Gonzalez Garcia" w:date="2021-05-10T07:20:00Z">
              <w:tcPr>
                <w:tcW w:w="675" w:type="pct"/>
                <w:vMerge w:val="restart"/>
                <w:shd w:val="clear" w:color="auto" w:fill="auto"/>
                <w:vAlign w:val="center"/>
                <w:hideMark/>
              </w:tcPr>
            </w:tcPrChange>
          </w:tcPr>
          <w:p w14:paraId="1E48ABBC" w14:textId="1211A841" w:rsidR="00F7374E" w:rsidRPr="00AD7DF4" w:rsidDel="00DE3725" w:rsidRDefault="00F7374E" w:rsidP="001D1960">
            <w:pPr>
              <w:spacing w:after="0" w:line="240" w:lineRule="auto"/>
              <w:jc w:val="center"/>
              <w:rPr>
                <w:del w:id="8128" w:author="Diana Gonzalez Garcia" w:date="2021-05-10T07:12:00Z"/>
                <w:rFonts w:cstheme="minorHAnsi"/>
                <w:sz w:val="18"/>
                <w:szCs w:val="18"/>
                <w:lang w:eastAsia="es-CO"/>
              </w:rPr>
            </w:pPr>
            <w:del w:id="8129" w:author="Diana Gonzalez Garcia" w:date="2021-05-10T07:12:00Z">
              <w:r w:rsidRPr="00AD7DF4" w:rsidDel="00DE3725">
                <w:rPr>
                  <w:rFonts w:cstheme="minorHAnsi"/>
                  <w:sz w:val="18"/>
                  <w:szCs w:val="18"/>
                  <w:lang w:eastAsia="es-CO"/>
                </w:rPr>
                <w:delText xml:space="preserve"> Institucional</w:delText>
              </w:r>
            </w:del>
          </w:p>
        </w:tc>
        <w:tc>
          <w:tcPr>
            <w:tcW w:w="641" w:type="pct"/>
            <w:shd w:val="clear" w:color="auto" w:fill="auto"/>
            <w:noWrap/>
            <w:vAlign w:val="bottom"/>
            <w:hideMark/>
            <w:tcPrChange w:id="8130" w:author="Diana Gonzalez Garcia" w:date="2021-05-10T07:20:00Z">
              <w:tcPr>
                <w:tcW w:w="724" w:type="pct"/>
                <w:shd w:val="clear" w:color="auto" w:fill="auto"/>
                <w:noWrap/>
                <w:vAlign w:val="bottom"/>
                <w:hideMark/>
              </w:tcPr>
            </w:tcPrChange>
          </w:tcPr>
          <w:p w14:paraId="64F11579" w14:textId="4A706F93" w:rsidR="00F7374E" w:rsidRPr="00AD7DF4" w:rsidDel="00DE3725" w:rsidRDefault="00F7374E" w:rsidP="001D1960">
            <w:pPr>
              <w:spacing w:after="0" w:line="240" w:lineRule="auto"/>
              <w:jc w:val="center"/>
              <w:rPr>
                <w:del w:id="8131" w:author="Diana Gonzalez Garcia" w:date="2021-05-10T07:12:00Z"/>
                <w:rFonts w:cstheme="minorHAnsi"/>
                <w:sz w:val="18"/>
                <w:szCs w:val="18"/>
                <w:lang w:eastAsia="es-CO"/>
              </w:rPr>
            </w:pPr>
          </w:p>
        </w:tc>
        <w:tc>
          <w:tcPr>
            <w:tcW w:w="459" w:type="pct"/>
            <w:vMerge w:val="restart"/>
            <w:shd w:val="clear" w:color="auto" w:fill="auto"/>
            <w:vAlign w:val="center"/>
            <w:hideMark/>
            <w:tcPrChange w:id="8132" w:author="Diana Gonzalez Garcia" w:date="2021-05-10T07:20:00Z">
              <w:tcPr>
                <w:tcW w:w="519" w:type="pct"/>
                <w:vMerge w:val="restart"/>
                <w:shd w:val="clear" w:color="auto" w:fill="auto"/>
                <w:vAlign w:val="center"/>
                <w:hideMark/>
              </w:tcPr>
            </w:tcPrChange>
          </w:tcPr>
          <w:p w14:paraId="0FD1BC6B" w14:textId="67C412D1" w:rsidR="00F7374E" w:rsidRPr="00AD7DF4" w:rsidDel="00DE3725" w:rsidRDefault="00F7374E" w:rsidP="001D1960">
            <w:pPr>
              <w:spacing w:after="0" w:line="240" w:lineRule="auto"/>
              <w:jc w:val="center"/>
              <w:rPr>
                <w:del w:id="8133" w:author="Diana Gonzalez Garcia" w:date="2021-05-10T07:12:00Z"/>
                <w:rFonts w:cstheme="minorHAnsi"/>
                <w:sz w:val="18"/>
                <w:szCs w:val="18"/>
                <w:lang w:eastAsia="es-CO"/>
              </w:rPr>
            </w:pPr>
            <w:del w:id="8134" w:author="Diana Gonzalez Garcia" w:date="2021-05-10T07:12:00Z">
              <w:r w:rsidRPr="00AD7DF4" w:rsidDel="00DE3725">
                <w:rPr>
                  <w:rFonts w:cstheme="minorHAnsi"/>
                  <w:sz w:val="18"/>
                  <w:szCs w:val="18"/>
                  <w:lang w:eastAsia="es-CO"/>
                </w:rPr>
                <w:delText>Puntaje</w:delText>
              </w:r>
            </w:del>
          </w:p>
        </w:tc>
        <w:tc>
          <w:tcPr>
            <w:tcW w:w="1161" w:type="pct"/>
            <w:shd w:val="clear" w:color="auto" w:fill="auto"/>
            <w:vAlign w:val="center"/>
            <w:hideMark/>
            <w:tcPrChange w:id="8135" w:author="Diana Gonzalez Garcia" w:date="2021-05-10T07:20:00Z">
              <w:tcPr>
                <w:tcW w:w="1312" w:type="pct"/>
                <w:shd w:val="clear" w:color="auto" w:fill="auto"/>
                <w:vAlign w:val="center"/>
                <w:hideMark/>
              </w:tcPr>
            </w:tcPrChange>
          </w:tcPr>
          <w:p w14:paraId="7C361934" w14:textId="1A4FC22F" w:rsidR="00F7374E" w:rsidRPr="00AD7DF4" w:rsidDel="00DE3725" w:rsidRDefault="00F7374E" w:rsidP="001D1960">
            <w:pPr>
              <w:spacing w:after="0" w:line="240" w:lineRule="auto"/>
              <w:jc w:val="both"/>
              <w:rPr>
                <w:del w:id="8136" w:author="Diana Gonzalez Garcia" w:date="2021-05-10T07:12:00Z"/>
                <w:rFonts w:cstheme="minorHAnsi"/>
                <w:sz w:val="18"/>
                <w:szCs w:val="18"/>
                <w:lang w:eastAsia="es-CO"/>
              </w:rPr>
            </w:pPr>
            <w:del w:id="8137" w:author="Diana Gonzalez Garcia" w:date="2021-05-10T07:12:00Z">
              <w:r w:rsidRPr="00AD7DF4" w:rsidDel="00DE3725">
                <w:rPr>
                  <w:rFonts w:cstheme="minorHAnsi"/>
                  <w:sz w:val="18"/>
                  <w:szCs w:val="18"/>
                  <w:lang w:eastAsia="es-CO"/>
                </w:rPr>
                <w:delText>Si el área construida de la unidad calificada del predio es menos a 350 metros cuadrados con altura menor a 5 pisos, entonces aplique la T01 - Residencial para su liquidación.</w:delText>
              </w:r>
            </w:del>
          </w:p>
        </w:tc>
        <w:tc>
          <w:tcPr>
            <w:tcW w:w="418" w:type="pct"/>
            <w:vMerge w:val="restart"/>
            <w:shd w:val="clear" w:color="auto" w:fill="auto"/>
            <w:noWrap/>
            <w:vAlign w:val="center"/>
            <w:hideMark/>
            <w:tcPrChange w:id="8138" w:author="Diana Gonzalez Garcia" w:date="2021-05-10T07:20:00Z">
              <w:tcPr>
                <w:tcW w:w="472" w:type="pct"/>
                <w:vMerge w:val="restart"/>
                <w:shd w:val="clear" w:color="auto" w:fill="auto"/>
                <w:noWrap/>
                <w:vAlign w:val="center"/>
                <w:hideMark/>
              </w:tcPr>
            </w:tcPrChange>
          </w:tcPr>
          <w:p w14:paraId="4271D2E8" w14:textId="28416C0F" w:rsidR="00F7374E" w:rsidRPr="00AD7DF4" w:rsidDel="00DE3725" w:rsidRDefault="00F7374E" w:rsidP="001D1960">
            <w:pPr>
              <w:spacing w:after="0" w:line="240" w:lineRule="auto"/>
              <w:jc w:val="center"/>
              <w:rPr>
                <w:del w:id="8139" w:author="Diana Gonzalez Garcia" w:date="2021-05-10T07:12:00Z"/>
                <w:rFonts w:cstheme="minorHAnsi"/>
                <w:sz w:val="18"/>
                <w:szCs w:val="18"/>
                <w:lang w:eastAsia="es-CO"/>
              </w:rPr>
            </w:pPr>
            <w:del w:id="8140" w:author="Diana Gonzalez Garcia" w:date="2021-05-10T07:12:00Z">
              <w:r w:rsidRPr="00AD7DF4" w:rsidDel="00DE3725">
                <w:rPr>
                  <w:rFonts w:cstheme="minorHAnsi"/>
                  <w:sz w:val="18"/>
                  <w:szCs w:val="18"/>
                  <w:lang w:eastAsia="es-CO"/>
                </w:rPr>
                <w:delText>T06</w:delText>
              </w:r>
            </w:del>
          </w:p>
        </w:tc>
        <w:tc>
          <w:tcPr>
            <w:tcW w:w="706" w:type="pct"/>
            <w:vMerge w:val="restart"/>
            <w:shd w:val="clear" w:color="auto" w:fill="auto"/>
            <w:vAlign w:val="center"/>
            <w:hideMark/>
            <w:tcPrChange w:id="8141" w:author="Diana Gonzalez Garcia" w:date="2021-05-10T07:20:00Z">
              <w:tcPr>
                <w:tcW w:w="798" w:type="pct"/>
                <w:vMerge w:val="restart"/>
                <w:shd w:val="clear" w:color="auto" w:fill="auto"/>
                <w:vAlign w:val="center"/>
                <w:hideMark/>
              </w:tcPr>
            </w:tcPrChange>
          </w:tcPr>
          <w:p w14:paraId="23B4E13B" w14:textId="2921B808" w:rsidR="00F7374E" w:rsidRPr="00AD7DF4" w:rsidDel="00DE3725" w:rsidRDefault="00F7374E" w:rsidP="001D1960">
            <w:pPr>
              <w:spacing w:after="0" w:line="240" w:lineRule="auto"/>
              <w:rPr>
                <w:del w:id="8142" w:author="Diana Gonzalez Garcia" w:date="2021-05-10T07:12:00Z"/>
                <w:rFonts w:cstheme="minorHAnsi"/>
                <w:sz w:val="18"/>
                <w:szCs w:val="18"/>
                <w:lang w:eastAsia="es-CO"/>
              </w:rPr>
            </w:pPr>
            <w:del w:id="8143" w:author="Diana Gonzalez Garcia" w:date="2021-05-10T07:12:00Z">
              <w:r w:rsidRPr="00AD7DF4" w:rsidDel="00DE3725">
                <w:rPr>
                  <w:rFonts w:cstheme="minorHAnsi"/>
                  <w:sz w:val="18"/>
                  <w:szCs w:val="18"/>
                  <w:lang w:eastAsia="es-CO"/>
                </w:rPr>
                <w:delText>No aplica</w:delText>
              </w:r>
            </w:del>
          </w:p>
        </w:tc>
      </w:tr>
      <w:tr w:rsidR="00F7374E" w:rsidRPr="00AD7DF4" w:rsidDel="00DE3725" w14:paraId="16F2583B" w14:textId="0AE89C60" w:rsidTr="00FF1E3F">
        <w:trPr>
          <w:trHeight w:val="2130"/>
          <w:del w:id="8144" w:author="Diana Gonzalez Garcia" w:date="2021-05-10T07:12:00Z"/>
          <w:trPrChange w:id="8145" w:author="Diana Gonzalez Garcia" w:date="2021-05-10T07:20:00Z">
            <w:trPr>
              <w:trHeight w:val="2130"/>
            </w:trPr>
          </w:trPrChange>
        </w:trPr>
        <w:tc>
          <w:tcPr>
            <w:tcW w:w="442" w:type="pct"/>
            <w:vMerge/>
            <w:vAlign w:val="center"/>
            <w:hideMark/>
            <w:tcPrChange w:id="8146" w:author="Diana Gonzalez Garcia" w:date="2021-05-10T07:20:00Z">
              <w:tcPr>
                <w:tcW w:w="499" w:type="pct"/>
                <w:vMerge/>
                <w:vAlign w:val="center"/>
                <w:hideMark/>
              </w:tcPr>
            </w:tcPrChange>
          </w:tcPr>
          <w:p w14:paraId="1710A247" w14:textId="7C774F67" w:rsidR="00F7374E" w:rsidRPr="00AD7DF4" w:rsidDel="00DE3725" w:rsidRDefault="00F7374E" w:rsidP="001D1960">
            <w:pPr>
              <w:spacing w:after="0" w:line="240" w:lineRule="auto"/>
              <w:rPr>
                <w:del w:id="8147" w:author="Diana Gonzalez Garcia" w:date="2021-05-10T07:12:00Z"/>
                <w:rFonts w:cstheme="minorHAnsi"/>
                <w:sz w:val="18"/>
                <w:szCs w:val="18"/>
                <w:lang w:eastAsia="es-CO"/>
              </w:rPr>
            </w:pPr>
          </w:p>
        </w:tc>
        <w:tc>
          <w:tcPr>
            <w:tcW w:w="597" w:type="pct"/>
            <w:vMerge/>
            <w:vAlign w:val="center"/>
            <w:hideMark/>
            <w:tcPrChange w:id="8148" w:author="Diana Gonzalez Garcia" w:date="2021-05-10T07:20:00Z">
              <w:tcPr>
                <w:tcW w:w="675" w:type="pct"/>
                <w:vMerge/>
                <w:vAlign w:val="center"/>
                <w:hideMark/>
              </w:tcPr>
            </w:tcPrChange>
          </w:tcPr>
          <w:p w14:paraId="742E29A0" w14:textId="082E1297" w:rsidR="00F7374E" w:rsidRPr="00AD7DF4" w:rsidDel="00DE3725" w:rsidRDefault="00F7374E" w:rsidP="001D1960">
            <w:pPr>
              <w:spacing w:after="0" w:line="240" w:lineRule="auto"/>
              <w:rPr>
                <w:del w:id="8149" w:author="Diana Gonzalez Garcia" w:date="2021-05-10T07:12:00Z"/>
                <w:rFonts w:cstheme="minorHAnsi"/>
                <w:sz w:val="18"/>
                <w:szCs w:val="18"/>
                <w:lang w:eastAsia="es-CO"/>
              </w:rPr>
            </w:pPr>
          </w:p>
        </w:tc>
        <w:tc>
          <w:tcPr>
            <w:tcW w:w="641" w:type="pct"/>
            <w:shd w:val="clear" w:color="auto" w:fill="auto"/>
            <w:vAlign w:val="center"/>
            <w:hideMark/>
            <w:tcPrChange w:id="8150" w:author="Diana Gonzalez Garcia" w:date="2021-05-10T07:20:00Z">
              <w:tcPr>
                <w:tcW w:w="724" w:type="pct"/>
                <w:shd w:val="clear" w:color="auto" w:fill="auto"/>
                <w:vAlign w:val="center"/>
                <w:hideMark/>
              </w:tcPr>
            </w:tcPrChange>
          </w:tcPr>
          <w:p w14:paraId="29FFC2EE" w14:textId="126479FC" w:rsidR="00F7374E" w:rsidRPr="00AD7DF4" w:rsidDel="00DE3725" w:rsidRDefault="00F7374E" w:rsidP="001D1960">
            <w:pPr>
              <w:spacing w:after="0" w:line="240" w:lineRule="auto"/>
              <w:jc w:val="center"/>
              <w:rPr>
                <w:del w:id="8151" w:author="Diana Gonzalez Garcia" w:date="2021-05-10T07:12:00Z"/>
                <w:rFonts w:cstheme="minorHAnsi"/>
                <w:sz w:val="18"/>
                <w:szCs w:val="18"/>
                <w:lang w:eastAsia="es-CO"/>
              </w:rPr>
            </w:pPr>
            <w:del w:id="8152" w:author="Diana Gonzalez Garcia" w:date="2021-05-10T07:12:00Z">
              <w:r w:rsidRPr="00AD7DF4" w:rsidDel="00DE3725">
                <w:rPr>
                  <w:rFonts w:cstheme="minorHAnsi"/>
                  <w:sz w:val="18"/>
                  <w:szCs w:val="18"/>
                  <w:lang w:eastAsia="es-CO"/>
                </w:rPr>
                <w:delText>Valor unitario construcción</w:delText>
              </w:r>
            </w:del>
          </w:p>
        </w:tc>
        <w:tc>
          <w:tcPr>
            <w:tcW w:w="459" w:type="pct"/>
            <w:vMerge/>
            <w:vAlign w:val="center"/>
            <w:hideMark/>
            <w:tcPrChange w:id="8153" w:author="Diana Gonzalez Garcia" w:date="2021-05-10T07:20:00Z">
              <w:tcPr>
                <w:tcW w:w="519" w:type="pct"/>
                <w:vMerge/>
                <w:vAlign w:val="center"/>
                <w:hideMark/>
              </w:tcPr>
            </w:tcPrChange>
          </w:tcPr>
          <w:p w14:paraId="53E5FC33" w14:textId="33A87F35" w:rsidR="00F7374E" w:rsidRPr="00AD7DF4" w:rsidDel="00DE3725" w:rsidRDefault="00F7374E" w:rsidP="001D1960">
            <w:pPr>
              <w:spacing w:after="0" w:line="240" w:lineRule="auto"/>
              <w:rPr>
                <w:del w:id="8154" w:author="Diana Gonzalez Garcia" w:date="2021-05-10T07:12:00Z"/>
                <w:rFonts w:cstheme="minorHAnsi"/>
                <w:sz w:val="18"/>
                <w:szCs w:val="18"/>
                <w:lang w:eastAsia="es-CO"/>
              </w:rPr>
            </w:pPr>
          </w:p>
        </w:tc>
        <w:tc>
          <w:tcPr>
            <w:tcW w:w="1161" w:type="pct"/>
            <w:shd w:val="clear" w:color="auto" w:fill="auto"/>
            <w:vAlign w:val="center"/>
            <w:hideMark/>
            <w:tcPrChange w:id="8155" w:author="Diana Gonzalez Garcia" w:date="2021-05-10T07:20:00Z">
              <w:tcPr>
                <w:tcW w:w="1312" w:type="pct"/>
                <w:shd w:val="clear" w:color="auto" w:fill="auto"/>
                <w:vAlign w:val="center"/>
                <w:hideMark/>
              </w:tcPr>
            </w:tcPrChange>
          </w:tcPr>
          <w:p w14:paraId="39092544" w14:textId="0A1E3BA1" w:rsidR="00F7374E" w:rsidRPr="00AD7DF4" w:rsidDel="00DE3725" w:rsidRDefault="00F7374E" w:rsidP="001D1960">
            <w:pPr>
              <w:spacing w:after="0" w:line="240" w:lineRule="auto"/>
              <w:jc w:val="both"/>
              <w:rPr>
                <w:del w:id="8156" w:author="Diana Gonzalez Garcia" w:date="2021-05-10T07:12:00Z"/>
                <w:rFonts w:cstheme="minorHAnsi"/>
                <w:sz w:val="18"/>
                <w:szCs w:val="18"/>
                <w:lang w:eastAsia="es-CO"/>
              </w:rPr>
            </w:pPr>
            <w:del w:id="8157" w:author="Diana Gonzalez Garcia" w:date="2021-05-10T07:12:00Z">
              <w:r w:rsidRPr="00AD7DF4" w:rsidDel="00DE3725">
                <w:rPr>
                  <w:rFonts w:cstheme="minorHAnsi"/>
                  <w:sz w:val="18"/>
                  <w:szCs w:val="18"/>
                  <w:lang w:eastAsia="es-CO"/>
                </w:rPr>
                <w:delText>En el caso que se lleguen a presentar las combinaciones de usos (según reglas de asignación del método de liquidación), se deberá considerar las variables Puntaje, Edad, Área construida de cada uso para calcular el valor unitario de construcción. Luego dicho valor se asignará a cada unidad construida.</w:delText>
              </w:r>
            </w:del>
          </w:p>
        </w:tc>
        <w:tc>
          <w:tcPr>
            <w:tcW w:w="418" w:type="pct"/>
            <w:vMerge/>
            <w:vAlign w:val="center"/>
            <w:hideMark/>
            <w:tcPrChange w:id="8158" w:author="Diana Gonzalez Garcia" w:date="2021-05-10T07:20:00Z">
              <w:tcPr>
                <w:tcW w:w="472" w:type="pct"/>
                <w:vMerge/>
                <w:vAlign w:val="center"/>
                <w:hideMark/>
              </w:tcPr>
            </w:tcPrChange>
          </w:tcPr>
          <w:p w14:paraId="2EE77B65" w14:textId="44E2480F" w:rsidR="00F7374E" w:rsidRPr="00AD7DF4" w:rsidDel="00DE3725" w:rsidRDefault="00F7374E" w:rsidP="001D1960">
            <w:pPr>
              <w:spacing w:after="0" w:line="240" w:lineRule="auto"/>
              <w:rPr>
                <w:del w:id="8159" w:author="Diana Gonzalez Garcia" w:date="2021-05-10T07:12:00Z"/>
                <w:rFonts w:cstheme="minorHAnsi"/>
                <w:sz w:val="18"/>
                <w:szCs w:val="18"/>
                <w:lang w:eastAsia="es-CO"/>
              </w:rPr>
            </w:pPr>
          </w:p>
        </w:tc>
        <w:tc>
          <w:tcPr>
            <w:tcW w:w="706" w:type="pct"/>
            <w:vMerge/>
            <w:vAlign w:val="center"/>
            <w:hideMark/>
            <w:tcPrChange w:id="8160" w:author="Diana Gonzalez Garcia" w:date="2021-05-10T07:20:00Z">
              <w:tcPr>
                <w:tcW w:w="798" w:type="pct"/>
                <w:vMerge/>
                <w:vAlign w:val="center"/>
                <w:hideMark/>
              </w:tcPr>
            </w:tcPrChange>
          </w:tcPr>
          <w:p w14:paraId="0175956E" w14:textId="37F3469C" w:rsidR="00F7374E" w:rsidRPr="00AD7DF4" w:rsidDel="00DE3725" w:rsidRDefault="00F7374E" w:rsidP="001D1960">
            <w:pPr>
              <w:spacing w:after="0" w:line="240" w:lineRule="auto"/>
              <w:rPr>
                <w:del w:id="8161" w:author="Diana Gonzalez Garcia" w:date="2021-05-10T07:12:00Z"/>
                <w:rFonts w:cstheme="minorHAnsi"/>
                <w:sz w:val="18"/>
                <w:szCs w:val="18"/>
                <w:lang w:eastAsia="es-CO"/>
              </w:rPr>
            </w:pPr>
          </w:p>
        </w:tc>
      </w:tr>
      <w:tr w:rsidR="00F7374E" w:rsidRPr="00AD7DF4" w:rsidDel="00DE3725" w14:paraId="1FB24918" w14:textId="124E6E93" w:rsidTr="00FF1E3F">
        <w:trPr>
          <w:trHeight w:val="1230"/>
          <w:del w:id="8162" w:author="Diana Gonzalez Garcia" w:date="2021-05-10T07:12:00Z"/>
          <w:trPrChange w:id="8163" w:author="Diana Gonzalez Garcia" w:date="2021-05-10T07:20:00Z">
            <w:trPr>
              <w:trHeight w:val="1230"/>
            </w:trPr>
          </w:trPrChange>
        </w:trPr>
        <w:tc>
          <w:tcPr>
            <w:tcW w:w="442" w:type="pct"/>
            <w:vMerge/>
            <w:vAlign w:val="center"/>
            <w:hideMark/>
            <w:tcPrChange w:id="8164" w:author="Diana Gonzalez Garcia" w:date="2021-05-10T07:20:00Z">
              <w:tcPr>
                <w:tcW w:w="499" w:type="pct"/>
                <w:vMerge/>
                <w:vAlign w:val="center"/>
                <w:hideMark/>
              </w:tcPr>
            </w:tcPrChange>
          </w:tcPr>
          <w:p w14:paraId="6A2F9CE9" w14:textId="18C3D037" w:rsidR="00F7374E" w:rsidRPr="00AD7DF4" w:rsidDel="00DE3725" w:rsidRDefault="00F7374E" w:rsidP="001D1960">
            <w:pPr>
              <w:spacing w:after="0" w:line="240" w:lineRule="auto"/>
              <w:rPr>
                <w:del w:id="8165" w:author="Diana Gonzalez Garcia" w:date="2021-05-10T07:12:00Z"/>
                <w:rFonts w:cstheme="minorHAnsi"/>
                <w:sz w:val="18"/>
                <w:szCs w:val="18"/>
                <w:lang w:eastAsia="es-CO"/>
              </w:rPr>
            </w:pPr>
          </w:p>
        </w:tc>
        <w:tc>
          <w:tcPr>
            <w:tcW w:w="597" w:type="pct"/>
            <w:vMerge/>
            <w:vAlign w:val="center"/>
            <w:hideMark/>
            <w:tcPrChange w:id="8166" w:author="Diana Gonzalez Garcia" w:date="2021-05-10T07:20:00Z">
              <w:tcPr>
                <w:tcW w:w="675" w:type="pct"/>
                <w:vMerge/>
                <w:vAlign w:val="center"/>
                <w:hideMark/>
              </w:tcPr>
            </w:tcPrChange>
          </w:tcPr>
          <w:p w14:paraId="3FA374F1" w14:textId="2B179072" w:rsidR="00F7374E" w:rsidRPr="00AD7DF4" w:rsidDel="00DE3725" w:rsidRDefault="00F7374E" w:rsidP="001D1960">
            <w:pPr>
              <w:spacing w:after="0" w:line="240" w:lineRule="auto"/>
              <w:rPr>
                <w:del w:id="8167" w:author="Diana Gonzalez Garcia" w:date="2021-05-10T07:12:00Z"/>
                <w:rFonts w:cstheme="minorHAnsi"/>
                <w:sz w:val="18"/>
                <w:szCs w:val="18"/>
                <w:lang w:eastAsia="es-CO"/>
              </w:rPr>
            </w:pPr>
          </w:p>
        </w:tc>
        <w:tc>
          <w:tcPr>
            <w:tcW w:w="641" w:type="pct"/>
            <w:shd w:val="clear" w:color="auto" w:fill="auto"/>
            <w:vAlign w:val="center"/>
            <w:hideMark/>
            <w:tcPrChange w:id="8168" w:author="Diana Gonzalez Garcia" w:date="2021-05-10T07:20:00Z">
              <w:tcPr>
                <w:tcW w:w="724" w:type="pct"/>
                <w:shd w:val="clear" w:color="auto" w:fill="auto"/>
                <w:vAlign w:val="center"/>
                <w:hideMark/>
              </w:tcPr>
            </w:tcPrChange>
          </w:tcPr>
          <w:p w14:paraId="7CCA1F0F" w14:textId="420D1D50" w:rsidR="00F7374E" w:rsidRPr="00AD7DF4" w:rsidDel="00DE3725" w:rsidRDefault="00F7374E" w:rsidP="001D1960">
            <w:pPr>
              <w:spacing w:after="0" w:line="240" w:lineRule="auto"/>
              <w:jc w:val="both"/>
              <w:rPr>
                <w:del w:id="8169" w:author="Diana Gonzalez Garcia" w:date="2021-05-10T07:12:00Z"/>
                <w:rFonts w:cstheme="minorHAnsi"/>
                <w:sz w:val="18"/>
                <w:szCs w:val="18"/>
                <w:lang w:eastAsia="es-CO"/>
              </w:rPr>
            </w:pPr>
          </w:p>
        </w:tc>
        <w:tc>
          <w:tcPr>
            <w:tcW w:w="459" w:type="pct"/>
            <w:vMerge/>
            <w:vAlign w:val="center"/>
            <w:hideMark/>
            <w:tcPrChange w:id="8170" w:author="Diana Gonzalez Garcia" w:date="2021-05-10T07:20:00Z">
              <w:tcPr>
                <w:tcW w:w="519" w:type="pct"/>
                <w:vMerge/>
                <w:vAlign w:val="center"/>
                <w:hideMark/>
              </w:tcPr>
            </w:tcPrChange>
          </w:tcPr>
          <w:p w14:paraId="711676A9" w14:textId="0C2A4CE0" w:rsidR="00F7374E" w:rsidRPr="00AD7DF4" w:rsidDel="00DE3725" w:rsidRDefault="00F7374E" w:rsidP="001D1960">
            <w:pPr>
              <w:spacing w:after="0" w:line="240" w:lineRule="auto"/>
              <w:rPr>
                <w:del w:id="8171" w:author="Diana Gonzalez Garcia" w:date="2021-05-10T07:12:00Z"/>
                <w:rFonts w:cstheme="minorHAnsi"/>
                <w:sz w:val="18"/>
                <w:szCs w:val="18"/>
                <w:lang w:eastAsia="es-CO"/>
              </w:rPr>
            </w:pPr>
          </w:p>
        </w:tc>
        <w:tc>
          <w:tcPr>
            <w:tcW w:w="1161" w:type="pct"/>
            <w:shd w:val="clear" w:color="auto" w:fill="auto"/>
            <w:vAlign w:val="center"/>
            <w:hideMark/>
            <w:tcPrChange w:id="8172" w:author="Diana Gonzalez Garcia" w:date="2021-05-10T07:20:00Z">
              <w:tcPr>
                <w:tcW w:w="1312" w:type="pct"/>
                <w:shd w:val="clear" w:color="auto" w:fill="auto"/>
                <w:vAlign w:val="center"/>
                <w:hideMark/>
              </w:tcPr>
            </w:tcPrChange>
          </w:tcPr>
          <w:p w14:paraId="05D3271C" w14:textId="479AFF9C" w:rsidR="00F7374E" w:rsidRPr="00AD7DF4" w:rsidDel="00DE3725" w:rsidRDefault="00F7374E" w:rsidP="001D1960">
            <w:pPr>
              <w:spacing w:after="0" w:line="240" w:lineRule="auto"/>
              <w:jc w:val="both"/>
              <w:rPr>
                <w:del w:id="8173" w:author="Diana Gonzalez Garcia" w:date="2021-05-10T07:12:00Z"/>
                <w:rFonts w:cstheme="minorHAnsi"/>
                <w:sz w:val="18"/>
                <w:szCs w:val="18"/>
                <w:lang w:eastAsia="es-CO"/>
              </w:rPr>
            </w:pPr>
            <w:del w:id="8174" w:author="Diana Gonzalez Garcia" w:date="2021-05-10T07:12:00Z">
              <w:r w:rsidRPr="00AD7DF4" w:rsidDel="00DE3725">
                <w:rPr>
                  <w:rFonts w:cstheme="minorHAnsi"/>
                  <w:sz w:val="18"/>
                  <w:szCs w:val="18"/>
                  <w:lang w:eastAsia="es-CO"/>
                </w:rPr>
                <w:delText>Para predios con edades superiores a 100 años, la variable modelo es avalúo especial.</w:delText>
              </w:r>
            </w:del>
          </w:p>
        </w:tc>
        <w:tc>
          <w:tcPr>
            <w:tcW w:w="418" w:type="pct"/>
            <w:vMerge/>
            <w:vAlign w:val="center"/>
            <w:hideMark/>
            <w:tcPrChange w:id="8175" w:author="Diana Gonzalez Garcia" w:date="2021-05-10T07:20:00Z">
              <w:tcPr>
                <w:tcW w:w="472" w:type="pct"/>
                <w:vMerge/>
                <w:vAlign w:val="center"/>
                <w:hideMark/>
              </w:tcPr>
            </w:tcPrChange>
          </w:tcPr>
          <w:p w14:paraId="10901E70" w14:textId="204CDB91" w:rsidR="00F7374E" w:rsidRPr="00AD7DF4" w:rsidDel="00DE3725" w:rsidRDefault="00F7374E" w:rsidP="001D1960">
            <w:pPr>
              <w:spacing w:after="0" w:line="240" w:lineRule="auto"/>
              <w:rPr>
                <w:del w:id="8176" w:author="Diana Gonzalez Garcia" w:date="2021-05-10T07:12:00Z"/>
                <w:rFonts w:cstheme="minorHAnsi"/>
                <w:sz w:val="18"/>
                <w:szCs w:val="18"/>
                <w:lang w:eastAsia="es-CO"/>
              </w:rPr>
            </w:pPr>
          </w:p>
        </w:tc>
        <w:tc>
          <w:tcPr>
            <w:tcW w:w="706" w:type="pct"/>
            <w:vMerge/>
            <w:vAlign w:val="center"/>
            <w:hideMark/>
            <w:tcPrChange w:id="8177" w:author="Diana Gonzalez Garcia" w:date="2021-05-10T07:20:00Z">
              <w:tcPr>
                <w:tcW w:w="798" w:type="pct"/>
                <w:vMerge/>
                <w:vAlign w:val="center"/>
                <w:hideMark/>
              </w:tcPr>
            </w:tcPrChange>
          </w:tcPr>
          <w:p w14:paraId="03EC6A2F" w14:textId="3F8FFFA0" w:rsidR="00F7374E" w:rsidRPr="00AD7DF4" w:rsidDel="00DE3725" w:rsidRDefault="00F7374E" w:rsidP="001D1960">
            <w:pPr>
              <w:spacing w:after="0" w:line="240" w:lineRule="auto"/>
              <w:rPr>
                <w:del w:id="8178" w:author="Diana Gonzalez Garcia" w:date="2021-05-10T07:12:00Z"/>
                <w:rFonts w:cstheme="minorHAnsi"/>
                <w:sz w:val="18"/>
                <w:szCs w:val="18"/>
                <w:lang w:eastAsia="es-CO"/>
              </w:rPr>
            </w:pPr>
          </w:p>
        </w:tc>
      </w:tr>
      <w:tr w:rsidR="00F7374E" w:rsidRPr="00AD7DF4" w:rsidDel="00DE3725" w14:paraId="244BFA42" w14:textId="11055685" w:rsidTr="00FF1E3F">
        <w:trPr>
          <w:trHeight w:val="1230"/>
          <w:del w:id="8179" w:author="Diana Gonzalez Garcia" w:date="2021-05-10T07:12:00Z"/>
          <w:trPrChange w:id="8180" w:author="Diana Gonzalez Garcia" w:date="2021-05-10T07:20:00Z">
            <w:trPr>
              <w:trHeight w:val="1230"/>
            </w:trPr>
          </w:trPrChange>
        </w:trPr>
        <w:tc>
          <w:tcPr>
            <w:tcW w:w="442" w:type="pct"/>
            <w:vMerge/>
            <w:vAlign w:val="center"/>
            <w:hideMark/>
            <w:tcPrChange w:id="8181" w:author="Diana Gonzalez Garcia" w:date="2021-05-10T07:20:00Z">
              <w:tcPr>
                <w:tcW w:w="499" w:type="pct"/>
                <w:vMerge/>
                <w:vAlign w:val="center"/>
                <w:hideMark/>
              </w:tcPr>
            </w:tcPrChange>
          </w:tcPr>
          <w:p w14:paraId="15AAE427" w14:textId="65F4C1E3" w:rsidR="00F7374E" w:rsidRPr="00AD7DF4" w:rsidDel="00DE3725" w:rsidRDefault="00F7374E" w:rsidP="001D1960">
            <w:pPr>
              <w:spacing w:after="0" w:line="240" w:lineRule="auto"/>
              <w:rPr>
                <w:del w:id="8182" w:author="Diana Gonzalez Garcia" w:date="2021-05-10T07:12:00Z"/>
                <w:rFonts w:cstheme="minorHAnsi"/>
                <w:sz w:val="18"/>
                <w:szCs w:val="18"/>
                <w:lang w:eastAsia="es-CO"/>
              </w:rPr>
            </w:pPr>
          </w:p>
        </w:tc>
        <w:tc>
          <w:tcPr>
            <w:tcW w:w="597" w:type="pct"/>
            <w:vMerge/>
            <w:vAlign w:val="center"/>
            <w:hideMark/>
            <w:tcPrChange w:id="8183" w:author="Diana Gonzalez Garcia" w:date="2021-05-10T07:20:00Z">
              <w:tcPr>
                <w:tcW w:w="675" w:type="pct"/>
                <w:vMerge/>
                <w:vAlign w:val="center"/>
                <w:hideMark/>
              </w:tcPr>
            </w:tcPrChange>
          </w:tcPr>
          <w:p w14:paraId="57FF7C1E" w14:textId="79BEFC0D" w:rsidR="00F7374E" w:rsidRPr="00AD7DF4" w:rsidDel="00DE3725" w:rsidRDefault="00F7374E" w:rsidP="001D1960">
            <w:pPr>
              <w:spacing w:after="0" w:line="240" w:lineRule="auto"/>
              <w:rPr>
                <w:del w:id="8184" w:author="Diana Gonzalez Garcia" w:date="2021-05-10T07:12:00Z"/>
                <w:rFonts w:cstheme="minorHAnsi"/>
                <w:sz w:val="18"/>
                <w:szCs w:val="18"/>
                <w:lang w:eastAsia="es-CO"/>
              </w:rPr>
            </w:pPr>
          </w:p>
        </w:tc>
        <w:tc>
          <w:tcPr>
            <w:tcW w:w="641" w:type="pct"/>
            <w:shd w:val="clear" w:color="auto" w:fill="auto"/>
            <w:vAlign w:val="center"/>
            <w:hideMark/>
            <w:tcPrChange w:id="8185" w:author="Diana Gonzalez Garcia" w:date="2021-05-10T07:20:00Z">
              <w:tcPr>
                <w:tcW w:w="724" w:type="pct"/>
                <w:shd w:val="clear" w:color="auto" w:fill="auto"/>
                <w:vAlign w:val="center"/>
                <w:hideMark/>
              </w:tcPr>
            </w:tcPrChange>
          </w:tcPr>
          <w:p w14:paraId="7F495D77" w14:textId="40429606" w:rsidR="00F7374E" w:rsidRPr="00AD7DF4" w:rsidDel="00DE3725" w:rsidRDefault="00F7374E" w:rsidP="001D1960">
            <w:pPr>
              <w:spacing w:after="0" w:line="240" w:lineRule="auto"/>
              <w:jc w:val="center"/>
              <w:rPr>
                <w:del w:id="8186" w:author="Diana Gonzalez Garcia" w:date="2021-05-10T07:12:00Z"/>
                <w:rFonts w:cstheme="minorHAnsi"/>
                <w:sz w:val="18"/>
                <w:szCs w:val="18"/>
                <w:lang w:eastAsia="es-CO"/>
              </w:rPr>
            </w:pPr>
            <w:del w:id="8187" w:author="Diana Gonzalez Garcia" w:date="2021-05-10T07:12:00Z">
              <w:r w:rsidRPr="00AD7DF4" w:rsidDel="00DE3725">
                <w:rPr>
                  <w:rFonts w:cstheme="minorHAnsi"/>
                  <w:sz w:val="18"/>
                  <w:szCs w:val="18"/>
                  <w:lang w:eastAsia="es-CO"/>
                </w:rPr>
                <w:delText>($ / m2)</w:delText>
              </w:r>
            </w:del>
          </w:p>
        </w:tc>
        <w:tc>
          <w:tcPr>
            <w:tcW w:w="459" w:type="pct"/>
            <w:shd w:val="clear" w:color="auto" w:fill="auto"/>
            <w:vAlign w:val="center"/>
            <w:hideMark/>
            <w:tcPrChange w:id="8188" w:author="Diana Gonzalez Garcia" w:date="2021-05-10T07:20:00Z">
              <w:tcPr>
                <w:tcW w:w="519" w:type="pct"/>
                <w:shd w:val="clear" w:color="auto" w:fill="auto"/>
                <w:vAlign w:val="center"/>
                <w:hideMark/>
              </w:tcPr>
            </w:tcPrChange>
          </w:tcPr>
          <w:p w14:paraId="3C93A4E1" w14:textId="7F644510" w:rsidR="00F7374E" w:rsidRPr="00AD7DF4" w:rsidDel="00DE3725" w:rsidRDefault="00F7374E" w:rsidP="001D1960">
            <w:pPr>
              <w:spacing w:after="0" w:line="240" w:lineRule="auto"/>
              <w:jc w:val="center"/>
              <w:rPr>
                <w:del w:id="8189" w:author="Diana Gonzalez Garcia" w:date="2021-05-10T07:12:00Z"/>
                <w:rFonts w:cstheme="minorHAnsi"/>
                <w:sz w:val="18"/>
                <w:szCs w:val="18"/>
                <w:lang w:eastAsia="es-CO"/>
              </w:rPr>
            </w:pPr>
            <w:del w:id="8190" w:author="Diana Gonzalez Garcia" w:date="2021-05-10T07:12:00Z">
              <w:r w:rsidRPr="00AD7DF4" w:rsidDel="00DE3725">
                <w:rPr>
                  <w:rFonts w:cstheme="minorHAnsi"/>
                  <w:sz w:val="18"/>
                  <w:szCs w:val="18"/>
                  <w:lang w:eastAsia="es-CO"/>
                </w:rPr>
                <w:delText>Edad</w:delText>
              </w:r>
            </w:del>
          </w:p>
        </w:tc>
        <w:tc>
          <w:tcPr>
            <w:tcW w:w="1161" w:type="pct"/>
            <w:shd w:val="clear" w:color="auto" w:fill="auto"/>
            <w:vAlign w:val="center"/>
            <w:hideMark/>
            <w:tcPrChange w:id="8191" w:author="Diana Gonzalez Garcia" w:date="2021-05-10T07:20:00Z">
              <w:tcPr>
                <w:tcW w:w="1312" w:type="pct"/>
                <w:shd w:val="clear" w:color="auto" w:fill="auto"/>
                <w:vAlign w:val="center"/>
                <w:hideMark/>
              </w:tcPr>
            </w:tcPrChange>
          </w:tcPr>
          <w:p w14:paraId="07290EF4" w14:textId="41FE7468" w:rsidR="00F7374E" w:rsidRPr="00AD7DF4" w:rsidDel="00DE3725" w:rsidRDefault="00F7374E" w:rsidP="001D1960">
            <w:pPr>
              <w:spacing w:after="0" w:line="240" w:lineRule="auto"/>
              <w:rPr>
                <w:del w:id="8192" w:author="Diana Gonzalez Garcia" w:date="2021-05-10T07:12:00Z"/>
                <w:rFonts w:cstheme="minorHAnsi"/>
                <w:sz w:val="18"/>
                <w:szCs w:val="18"/>
                <w:lang w:eastAsia="es-CO"/>
              </w:rPr>
            </w:pPr>
            <w:del w:id="8193" w:author="Diana Gonzalez Garcia" w:date="2021-05-10T07:12:00Z">
              <w:r w:rsidRPr="00AD7DF4" w:rsidDel="00DE3725">
                <w:rPr>
                  <w:rFonts w:cstheme="minorHAnsi"/>
                  <w:sz w:val="18"/>
                  <w:szCs w:val="18"/>
                  <w:lang w:eastAsia="es-CO"/>
                </w:rPr>
                <w:delText>Para predios con puntajes superiores a 100, la variable modelo es avalúo especial.</w:delText>
              </w:r>
            </w:del>
          </w:p>
        </w:tc>
        <w:tc>
          <w:tcPr>
            <w:tcW w:w="418" w:type="pct"/>
            <w:vMerge/>
            <w:vAlign w:val="center"/>
            <w:hideMark/>
            <w:tcPrChange w:id="8194" w:author="Diana Gonzalez Garcia" w:date="2021-05-10T07:20:00Z">
              <w:tcPr>
                <w:tcW w:w="472" w:type="pct"/>
                <w:vMerge/>
                <w:vAlign w:val="center"/>
                <w:hideMark/>
              </w:tcPr>
            </w:tcPrChange>
          </w:tcPr>
          <w:p w14:paraId="4D2F577E" w14:textId="59C49E09" w:rsidR="00F7374E" w:rsidRPr="00AD7DF4" w:rsidDel="00DE3725" w:rsidRDefault="00F7374E" w:rsidP="001D1960">
            <w:pPr>
              <w:spacing w:after="0" w:line="240" w:lineRule="auto"/>
              <w:rPr>
                <w:del w:id="8195" w:author="Diana Gonzalez Garcia" w:date="2021-05-10T07:12:00Z"/>
                <w:rFonts w:cstheme="minorHAnsi"/>
                <w:sz w:val="18"/>
                <w:szCs w:val="18"/>
                <w:lang w:eastAsia="es-CO"/>
              </w:rPr>
            </w:pPr>
          </w:p>
        </w:tc>
        <w:tc>
          <w:tcPr>
            <w:tcW w:w="706" w:type="pct"/>
            <w:vMerge/>
            <w:vAlign w:val="center"/>
            <w:hideMark/>
            <w:tcPrChange w:id="8196" w:author="Diana Gonzalez Garcia" w:date="2021-05-10T07:20:00Z">
              <w:tcPr>
                <w:tcW w:w="798" w:type="pct"/>
                <w:vMerge/>
                <w:vAlign w:val="center"/>
                <w:hideMark/>
              </w:tcPr>
            </w:tcPrChange>
          </w:tcPr>
          <w:p w14:paraId="2C3C6719" w14:textId="66EF9A75" w:rsidR="00F7374E" w:rsidRPr="00AD7DF4" w:rsidDel="00DE3725" w:rsidRDefault="00F7374E" w:rsidP="001D1960">
            <w:pPr>
              <w:spacing w:after="0" w:line="240" w:lineRule="auto"/>
              <w:rPr>
                <w:del w:id="8197" w:author="Diana Gonzalez Garcia" w:date="2021-05-10T07:12:00Z"/>
                <w:rFonts w:cstheme="minorHAnsi"/>
                <w:sz w:val="18"/>
                <w:szCs w:val="18"/>
                <w:lang w:eastAsia="es-CO"/>
              </w:rPr>
            </w:pPr>
          </w:p>
        </w:tc>
      </w:tr>
      <w:tr w:rsidR="00F7374E" w:rsidRPr="00AD7DF4" w:rsidDel="00DE3725" w14:paraId="1605674C" w14:textId="3F868245" w:rsidTr="00FF1E3F">
        <w:trPr>
          <w:trHeight w:val="1230"/>
          <w:del w:id="8198" w:author="Diana Gonzalez Garcia" w:date="2021-05-10T07:12:00Z"/>
          <w:trPrChange w:id="8199" w:author="Diana Gonzalez Garcia" w:date="2021-05-10T07:20:00Z">
            <w:trPr>
              <w:trHeight w:val="1230"/>
            </w:trPr>
          </w:trPrChange>
        </w:trPr>
        <w:tc>
          <w:tcPr>
            <w:tcW w:w="442" w:type="pct"/>
            <w:vMerge/>
            <w:vAlign w:val="center"/>
            <w:hideMark/>
            <w:tcPrChange w:id="8200" w:author="Diana Gonzalez Garcia" w:date="2021-05-10T07:20:00Z">
              <w:tcPr>
                <w:tcW w:w="499" w:type="pct"/>
                <w:vMerge/>
                <w:vAlign w:val="center"/>
                <w:hideMark/>
              </w:tcPr>
            </w:tcPrChange>
          </w:tcPr>
          <w:p w14:paraId="11CC7718" w14:textId="14D4E1E5" w:rsidR="00F7374E" w:rsidRPr="00AD7DF4" w:rsidDel="00DE3725" w:rsidRDefault="00F7374E" w:rsidP="001D1960">
            <w:pPr>
              <w:spacing w:after="0" w:line="240" w:lineRule="auto"/>
              <w:rPr>
                <w:del w:id="8201" w:author="Diana Gonzalez Garcia" w:date="2021-05-10T07:12:00Z"/>
                <w:rFonts w:cstheme="minorHAnsi"/>
                <w:sz w:val="18"/>
                <w:szCs w:val="18"/>
                <w:lang w:eastAsia="es-CO"/>
              </w:rPr>
            </w:pPr>
          </w:p>
        </w:tc>
        <w:tc>
          <w:tcPr>
            <w:tcW w:w="597" w:type="pct"/>
            <w:vMerge/>
            <w:vAlign w:val="center"/>
            <w:hideMark/>
            <w:tcPrChange w:id="8202" w:author="Diana Gonzalez Garcia" w:date="2021-05-10T07:20:00Z">
              <w:tcPr>
                <w:tcW w:w="675" w:type="pct"/>
                <w:vMerge/>
                <w:vAlign w:val="center"/>
                <w:hideMark/>
              </w:tcPr>
            </w:tcPrChange>
          </w:tcPr>
          <w:p w14:paraId="6C018146" w14:textId="45EABCCC" w:rsidR="00F7374E" w:rsidRPr="00AD7DF4" w:rsidDel="00DE3725" w:rsidRDefault="00F7374E" w:rsidP="001D1960">
            <w:pPr>
              <w:spacing w:after="0" w:line="240" w:lineRule="auto"/>
              <w:rPr>
                <w:del w:id="8203" w:author="Diana Gonzalez Garcia" w:date="2021-05-10T07:12:00Z"/>
                <w:rFonts w:cstheme="minorHAnsi"/>
                <w:sz w:val="18"/>
                <w:szCs w:val="18"/>
                <w:lang w:eastAsia="es-CO"/>
              </w:rPr>
            </w:pPr>
          </w:p>
        </w:tc>
        <w:tc>
          <w:tcPr>
            <w:tcW w:w="641" w:type="pct"/>
            <w:shd w:val="clear" w:color="auto" w:fill="auto"/>
            <w:vAlign w:val="center"/>
            <w:hideMark/>
            <w:tcPrChange w:id="8204" w:author="Diana Gonzalez Garcia" w:date="2021-05-10T07:20:00Z">
              <w:tcPr>
                <w:tcW w:w="724" w:type="pct"/>
                <w:shd w:val="clear" w:color="auto" w:fill="auto"/>
                <w:vAlign w:val="center"/>
                <w:hideMark/>
              </w:tcPr>
            </w:tcPrChange>
          </w:tcPr>
          <w:p w14:paraId="10C9450E" w14:textId="5959B733" w:rsidR="00F7374E" w:rsidRPr="00AD7DF4" w:rsidDel="00DE3725" w:rsidRDefault="00F7374E" w:rsidP="001D1960">
            <w:pPr>
              <w:spacing w:after="0" w:line="240" w:lineRule="auto"/>
              <w:rPr>
                <w:del w:id="8205" w:author="Diana Gonzalez Garcia" w:date="2021-05-10T07:12:00Z"/>
                <w:rFonts w:cstheme="minorHAnsi"/>
                <w:sz w:val="18"/>
                <w:szCs w:val="18"/>
                <w:lang w:eastAsia="es-CO"/>
              </w:rPr>
            </w:pPr>
          </w:p>
        </w:tc>
        <w:tc>
          <w:tcPr>
            <w:tcW w:w="459" w:type="pct"/>
            <w:shd w:val="clear" w:color="auto" w:fill="auto"/>
            <w:vAlign w:val="center"/>
            <w:hideMark/>
            <w:tcPrChange w:id="8206" w:author="Diana Gonzalez Garcia" w:date="2021-05-10T07:20:00Z">
              <w:tcPr>
                <w:tcW w:w="519" w:type="pct"/>
                <w:shd w:val="clear" w:color="auto" w:fill="auto"/>
                <w:vAlign w:val="center"/>
                <w:hideMark/>
              </w:tcPr>
            </w:tcPrChange>
          </w:tcPr>
          <w:p w14:paraId="146AEFD9" w14:textId="68A13EC2" w:rsidR="00F7374E" w:rsidRPr="00AD7DF4" w:rsidDel="00DE3725" w:rsidRDefault="00F7374E" w:rsidP="001D1960">
            <w:pPr>
              <w:spacing w:after="0" w:line="240" w:lineRule="auto"/>
              <w:jc w:val="center"/>
              <w:rPr>
                <w:del w:id="8207" w:author="Diana Gonzalez Garcia" w:date="2021-05-10T07:12:00Z"/>
                <w:rFonts w:cstheme="minorHAnsi"/>
                <w:sz w:val="18"/>
                <w:szCs w:val="18"/>
                <w:lang w:eastAsia="es-CO"/>
              </w:rPr>
            </w:pPr>
            <w:del w:id="8208" w:author="Diana Gonzalez Garcia" w:date="2021-05-10T07:12:00Z">
              <w:r w:rsidRPr="00AD7DF4" w:rsidDel="00DE3725">
                <w:rPr>
                  <w:rFonts w:cstheme="minorHAnsi"/>
                  <w:sz w:val="18"/>
                  <w:szCs w:val="18"/>
                  <w:lang w:eastAsia="es-CO"/>
                </w:rPr>
                <w:delText>Área construida por unidad calificada</w:delText>
              </w:r>
            </w:del>
          </w:p>
        </w:tc>
        <w:tc>
          <w:tcPr>
            <w:tcW w:w="1161" w:type="pct"/>
            <w:shd w:val="clear" w:color="auto" w:fill="auto"/>
            <w:vAlign w:val="center"/>
            <w:hideMark/>
            <w:tcPrChange w:id="8209" w:author="Diana Gonzalez Garcia" w:date="2021-05-10T07:20:00Z">
              <w:tcPr>
                <w:tcW w:w="1312" w:type="pct"/>
                <w:shd w:val="clear" w:color="auto" w:fill="auto"/>
                <w:vAlign w:val="center"/>
                <w:hideMark/>
              </w:tcPr>
            </w:tcPrChange>
          </w:tcPr>
          <w:p w14:paraId="65800F6D" w14:textId="5EAD17E7" w:rsidR="00F7374E" w:rsidRPr="00AD7DF4" w:rsidDel="00DE3725" w:rsidRDefault="00F7374E" w:rsidP="001D1960">
            <w:pPr>
              <w:spacing w:after="0" w:line="240" w:lineRule="auto"/>
              <w:jc w:val="both"/>
              <w:rPr>
                <w:del w:id="8210" w:author="Diana Gonzalez Garcia" w:date="2021-05-10T07:12:00Z"/>
                <w:rFonts w:cstheme="minorHAnsi"/>
                <w:sz w:val="18"/>
                <w:szCs w:val="18"/>
                <w:lang w:eastAsia="es-CO"/>
              </w:rPr>
            </w:pPr>
            <w:del w:id="8211" w:author="Diana Gonzalez Garcia" w:date="2021-05-10T07:12:00Z">
              <w:r w:rsidRPr="00AD7DF4" w:rsidDel="00DE3725">
                <w:rPr>
                  <w:rFonts w:cstheme="minorHAnsi"/>
                  <w:sz w:val="18"/>
                  <w:szCs w:val="18"/>
                  <w:lang w:eastAsia="es-CO"/>
                </w:rPr>
                <w:delText>Para predios con área superiores a 10.000 m2 la variable modelo es avalúo especial.</w:delText>
              </w:r>
            </w:del>
          </w:p>
        </w:tc>
        <w:tc>
          <w:tcPr>
            <w:tcW w:w="418" w:type="pct"/>
            <w:vMerge/>
            <w:vAlign w:val="center"/>
            <w:hideMark/>
            <w:tcPrChange w:id="8212" w:author="Diana Gonzalez Garcia" w:date="2021-05-10T07:20:00Z">
              <w:tcPr>
                <w:tcW w:w="472" w:type="pct"/>
                <w:vMerge/>
                <w:vAlign w:val="center"/>
                <w:hideMark/>
              </w:tcPr>
            </w:tcPrChange>
          </w:tcPr>
          <w:p w14:paraId="7CDCC041" w14:textId="317AED6F" w:rsidR="00F7374E" w:rsidRPr="00AD7DF4" w:rsidDel="00DE3725" w:rsidRDefault="00F7374E" w:rsidP="001D1960">
            <w:pPr>
              <w:spacing w:after="0" w:line="240" w:lineRule="auto"/>
              <w:rPr>
                <w:del w:id="8213" w:author="Diana Gonzalez Garcia" w:date="2021-05-10T07:12:00Z"/>
                <w:rFonts w:cstheme="minorHAnsi"/>
                <w:sz w:val="18"/>
                <w:szCs w:val="18"/>
                <w:lang w:eastAsia="es-CO"/>
              </w:rPr>
            </w:pPr>
          </w:p>
        </w:tc>
        <w:tc>
          <w:tcPr>
            <w:tcW w:w="706" w:type="pct"/>
            <w:vMerge/>
            <w:vAlign w:val="center"/>
            <w:hideMark/>
            <w:tcPrChange w:id="8214" w:author="Diana Gonzalez Garcia" w:date="2021-05-10T07:20:00Z">
              <w:tcPr>
                <w:tcW w:w="798" w:type="pct"/>
                <w:vMerge/>
                <w:vAlign w:val="center"/>
                <w:hideMark/>
              </w:tcPr>
            </w:tcPrChange>
          </w:tcPr>
          <w:p w14:paraId="3BC880E3" w14:textId="53F3801C" w:rsidR="00F7374E" w:rsidRPr="00AD7DF4" w:rsidDel="00DE3725" w:rsidRDefault="00F7374E" w:rsidP="001D1960">
            <w:pPr>
              <w:spacing w:after="0" w:line="240" w:lineRule="auto"/>
              <w:rPr>
                <w:del w:id="8215" w:author="Diana Gonzalez Garcia" w:date="2021-05-10T07:12:00Z"/>
                <w:rFonts w:cstheme="minorHAnsi"/>
                <w:sz w:val="18"/>
                <w:szCs w:val="18"/>
                <w:lang w:eastAsia="es-CO"/>
              </w:rPr>
            </w:pPr>
          </w:p>
        </w:tc>
      </w:tr>
      <w:tr w:rsidR="00F7374E" w:rsidRPr="00AD7DF4" w:rsidDel="00DE3725" w14:paraId="75A69B37" w14:textId="0F1C177A" w:rsidTr="00FF1E3F">
        <w:trPr>
          <w:trHeight w:val="2100"/>
          <w:del w:id="8216" w:author="Diana Gonzalez Garcia" w:date="2021-05-10T07:12:00Z"/>
          <w:trPrChange w:id="8217" w:author="Diana Gonzalez Garcia" w:date="2021-05-10T07:20:00Z">
            <w:trPr>
              <w:trHeight w:val="2100"/>
            </w:trPr>
          </w:trPrChange>
        </w:trPr>
        <w:tc>
          <w:tcPr>
            <w:tcW w:w="442" w:type="pct"/>
            <w:vMerge w:val="restart"/>
            <w:shd w:val="clear" w:color="auto" w:fill="auto"/>
            <w:noWrap/>
            <w:vAlign w:val="center"/>
            <w:hideMark/>
            <w:tcPrChange w:id="8218" w:author="Diana Gonzalez Garcia" w:date="2021-05-10T07:20:00Z">
              <w:tcPr>
                <w:tcW w:w="499" w:type="pct"/>
                <w:vMerge w:val="restart"/>
                <w:shd w:val="clear" w:color="auto" w:fill="auto"/>
                <w:noWrap/>
                <w:vAlign w:val="center"/>
                <w:hideMark/>
              </w:tcPr>
            </w:tcPrChange>
          </w:tcPr>
          <w:p w14:paraId="6858987D" w14:textId="1151EC72" w:rsidR="00F7374E" w:rsidRPr="00AD7DF4" w:rsidDel="00DE3725" w:rsidRDefault="00F7374E" w:rsidP="001D1960">
            <w:pPr>
              <w:spacing w:after="0" w:line="240" w:lineRule="auto"/>
              <w:jc w:val="center"/>
              <w:rPr>
                <w:del w:id="8219" w:author="Diana Gonzalez Garcia" w:date="2021-05-10T07:12:00Z"/>
                <w:rFonts w:cstheme="minorHAnsi"/>
                <w:sz w:val="18"/>
                <w:szCs w:val="18"/>
                <w:lang w:eastAsia="es-CO"/>
              </w:rPr>
            </w:pPr>
            <w:del w:id="8220" w:author="Diana Gonzalez Garcia" w:date="2021-05-10T07:12:00Z">
              <w:r w:rsidRPr="00AD7DF4" w:rsidDel="00DE3725">
                <w:rPr>
                  <w:rFonts w:cstheme="minorHAnsi"/>
                  <w:sz w:val="18"/>
                  <w:szCs w:val="18"/>
                  <w:lang w:eastAsia="es-CO"/>
                </w:rPr>
                <w:delText>T07</w:delText>
              </w:r>
            </w:del>
          </w:p>
        </w:tc>
        <w:tc>
          <w:tcPr>
            <w:tcW w:w="597" w:type="pct"/>
            <w:vMerge w:val="restart"/>
            <w:shd w:val="clear" w:color="auto" w:fill="auto"/>
            <w:vAlign w:val="center"/>
            <w:hideMark/>
            <w:tcPrChange w:id="8221" w:author="Diana Gonzalez Garcia" w:date="2021-05-10T07:20:00Z">
              <w:tcPr>
                <w:tcW w:w="675" w:type="pct"/>
                <w:vMerge w:val="restart"/>
                <w:shd w:val="clear" w:color="auto" w:fill="auto"/>
                <w:vAlign w:val="center"/>
                <w:hideMark/>
              </w:tcPr>
            </w:tcPrChange>
          </w:tcPr>
          <w:p w14:paraId="29DED0FF" w14:textId="0BB4742E" w:rsidR="00F7374E" w:rsidRPr="00AD7DF4" w:rsidDel="00DE3725" w:rsidRDefault="00F7374E" w:rsidP="001D1960">
            <w:pPr>
              <w:spacing w:after="0" w:line="240" w:lineRule="auto"/>
              <w:jc w:val="center"/>
              <w:rPr>
                <w:del w:id="8222" w:author="Diana Gonzalez Garcia" w:date="2021-05-10T07:12:00Z"/>
                <w:rFonts w:cstheme="minorHAnsi"/>
                <w:sz w:val="18"/>
                <w:szCs w:val="18"/>
                <w:lang w:eastAsia="es-CO"/>
              </w:rPr>
            </w:pPr>
            <w:del w:id="8223" w:author="Diana Gonzalez Garcia" w:date="2021-05-10T07:12:00Z">
              <w:r w:rsidRPr="00AD7DF4" w:rsidDel="00DE3725">
                <w:rPr>
                  <w:rFonts w:cstheme="minorHAnsi"/>
                  <w:sz w:val="18"/>
                  <w:szCs w:val="18"/>
                  <w:lang w:eastAsia="es-CO"/>
                </w:rPr>
                <w:delText>Depósitos</w:delText>
              </w:r>
            </w:del>
          </w:p>
        </w:tc>
        <w:tc>
          <w:tcPr>
            <w:tcW w:w="641" w:type="pct"/>
            <w:shd w:val="clear" w:color="auto" w:fill="auto"/>
            <w:vAlign w:val="center"/>
            <w:hideMark/>
            <w:tcPrChange w:id="8224" w:author="Diana Gonzalez Garcia" w:date="2021-05-10T07:20:00Z">
              <w:tcPr>
                <w:tcW w:w="724" w:type="pct"/>
                <w:shd w:val="clear" w:color="auto" w:fill="auto"/>
                <w:vAlign w:val="center"/>
                <w:hideMark/>
              </w:tcPr>
            </w:tcPrChange>
          </w:tcPr>
          <w:p w14:paraId="64049B74" w14:textId="52BE9075" w:rsidR="00F7374E" w:rsidRPr="00AD7DF4" w:rsidDel="00DE3725" w:rsidRDefault="00F7374E" w:rsidP="001D1960">
            <w:pPr>
              <w:spacing w:after="0" w:line="240" w:lineRule="auto"/>
              <w:jc w:val="center"/>
              <w:rPr>
                <w:del w:id="8225" w:author="Diana Gonzalez Garcia" w:date="2021-05-10T07:12:00Z"/>
                <w:rFonts w:cstheme="minorHAnsi"/>
                <w:sz w:val="18"/>
                <w:szCs w:val="18"/>
                <w:lang w:eastAsia="es-CO"/>
              </w:rPr>
            </w:pPr>
            <w:del w:id="8226" w:author="Diana Gonzalez Garcia" w:date="2021-05-10T07:12:00Z">
              <w:r w:rsidRPr="00AD7DF4" w:rsidDel="00DE3725">
                <w:rPr>
                  <w:rFonts w:cstheme="minorHAnsi"/>
                  <w:sz w:val="18"/>
                  <w:szCs w:val="18"/>
                  <w:lang w:eastAsia="es-CO"/>
                </w:rPr>
                <w:delText>Valor unitario construcción</w:delText>
              </w:r>
            </w:del>
          </w:p>
        </w:tc>
        <w:tc>
          <w:tcPr>
            <w:tcW w:w="459" w:type="pct"/>
            <w:shd w:val="clear" w:color="auto" w:fill="auto"/>
            <w:vAlign w:val="center"/>
            <w:hideMark/>
            <w:tcPrChange w:id="8227" w:author="Diana Gonzalez Garcia" w:date="2021-05-10T07:20:00Z">
              <w:tcPr>
                <w:tcW w:w="519" w:type="pct"/>
                <w:shd w:val="clear" w:color="auto" w:fill="auto"/>
                <w:vAlign w:val="center"/>
                <w:hideMark/>
              </w:tcPr>
            </w:tcPrChange>
          </w:tcPr>
          <w:p w14:paraId="1FCCA2A9" w14:textId="12A9A899" w:rsidR="00F7374E" w:rsidRPr="00AD7DF4" w:rsidDel="00DE3725" w:rsidRDefault="00F7374E" w:rsidP="001D1960">
            <w:pPr>
              <w:spacing w:after="0" w:line="240" w:lineRule="auto"/>
              <w:jc w:val="center"/>
              <w:rPr>
                <w:del w:id="8228" w:author="Diana Gonzalez Garcia" w:date="2021-05-10T07:12:00Z"/>
                <w:rFonts w:cstheme="minorHAnsi"/>
                <w:sz w:val="18"/>
                <w:szCs w:val="18"/>
                <w:lang w:eastAsia="es-CO"/>
              </w:rPr>
            </w:pPr>
            <w:del w:id="8229" w:author="Diana Gonzalez Garcia" w:date="2021-05-10T07:12:00Z">
              <w:r w:rsidRPr="00AD7DF4" w:rsidDel="00DE3725">
                <w:rPr>
                  <w:rFonts w:cstheme="minorHAnsi"/>
                  <w:sz w:val="18"/>
                  <w:szCs w:val="18"/>
                  <w:lang w:eastAsia="es-CO"/>
                </w:rPr>
                <w:delText>Puntaje</w:delText>
              </w:r>
            </w:del>
          </w:p>
        </w:tc>
        <w:tc>
          <w:tcPr>
            <w:tcW w:w="1161" w:type="pct"/>
            <w:shd w:val="clear" w:color="auto" w:fill="auto"/>
            <w:vAlign w:val="center"/>
            <w:hideMark/>
            <w:tcPrChange w:id="8230" w:author="Diana Gonzalez Garcia" w:date="2021-05-10T07:20:00Z">
              <w:tcPr>
                <w:tcW w:w="1312" w:type="pct"/>
                <w:shd w:val="clear" w:color="auto" w:fill="auto"/>
                <w:vAlign w:val="center"/>
                <w:hideMark/>
              </w:tcPr>
            </w:tcPrChange>
          </w:tcPr>
          <w:p w14:paraId="0888E7FE" w14:textId="1369B76F" w:rsidR="00F7374E" w:rsidRPr="00AD7DF4" w:rsidDel="00DE3725" w:rsidRDefault="00F7374E" w:rsidP="001D1960">
            <w:pPr>
              <w:spacing w:after="0" w:line="240" w:lineRule="auto"/>
              <w:jc w:val="both"/>
              <w:rPr>
                <w:del w:id="8231" w:author="Diana Gonzalez Garcia" w:date="2021-05-10T07:12:00Z"/>
                <w:rFonts w:cstheme="minorHAnsi"/>
                <w:sz w:val="18"/>
                <w:szCs w:val="18"/>
                <w:lang w:eastAsia="es-CO"/>
              </w:rPr>
            </w:pPr>
            <w:del w:id="8232" w:author="Diana Gonzalez Garcia" w:date="2021-05-10T07:12:00Z">
              <w:r w:rsidRPr="00AD7DF4" w:rsidDel="00DE3725">
                <w:rPr>
                  <w:rFonts w:cstheme="minorHAnsi"/>
                  <w:sz w:val="18"/>
                  <w:szCs w:val="18"/>
                  <w:lang w:eastAsia="es-CO"/>
                </w:rPr>
                <w:delText>En el caso que se lleguen a presentar las combinaciones de usos (según reglas de asignación del método de liquidación), se deberá considerar las variables Puntaje, Edad, Área construida de cada uso para calcular el valor unitario de construcción. Luego dicho valor se asignará a cada unidad construida.</w:delText>
              </w:r>
            </w:del>
          </w:p>
        </w:tc>
        <w:tc>
          <w:tcPr>
            <w:tcW w:w="418" w:type="pct"/>
            <w:vMerge w:val="restart"/>
            <w:shd w:val="clear" w:color="auto" w:fill="auto"/>
            <w:noWrap/>
            <w:vAlign w:val="center"/>
            <w:hideMark/>
            <w:tcPrChange w:id="8233" w:author="Diana Gonzalez Garcia" w:date="2021-05-10T07:20:00Z">
              <w:tcPr>
                <w:tcW w:w="472" w:type="pct"/>
                <w:vMerge w:val="restart"/>
                <w:shd w:val="clear" w:color="auto" w:fill="auto"/>
                <w:noWrap/>
                <w:vAlign w:val="center"/>
                <w:hideMark/>
              </w:tcPr>
            </w:tcPrChange>
          </w:tcPr>
          <w:p w14:paraId="0738B067" w14:textId="23143F92" w:rsidR="00F7374E" w:rsidRPr="00AD7DF4" w:rsidDel="00DE3725" w:rsidRDefault="00F7374E" w:rsidP="001D1960">
            <w:pPr>
              <w:spacing w:after="0" w:line="240" w:lineRule="auto"/>
              <w:jc w:val="center"/>
              <w:rPr>
                <w:del w:id="8234" w:author="Diana Gonzalez Garcia" w:date="2021-05-10T07:12:00Z"/>
                <w:rFonts w:cstheme="minorHAnsi"/>
                <w:sz w:val="18"/>
                <w:szCs w:val="18"/>
                <w:lang w:eastAsia="es-CO"/>
              </w:rPr>
            </w:pPr>
            <w:del w:id="8235" w:author="Diana Gonzalez Garcia" w:date="2021-05-10T07:12:00Z">
              <w:r w:rsidRPr="00AD7DF4" w:rsidDel="00DE3725">
                <w:rPr>
                  <w:rFonts w:cstheme="minorHAnsi"/>
                  <w:sz w:val="18"/>
                  <w:szCs w:val="18"/>
                  <w:lang w:eastAsia="es-CO"/>
                </w:rPr>
                <w:delText>T07</w:delText>
              </w:r>
            </w:del>
          </w:p>
        </w:tc>
        <w:tc>
          <w:tcPr>
            <w:tcW w:w="706" w:type="pct"/>
            <w:vMerge w:val="restart"/>
            <w:shd w:val="clear" w:color="auto" w:fill="auto"/>
            <w:vAlign w:val="center"/>
            <w:hideMark/>
            <w:tcPrChange w:id="8236" w:author="Diana Gonzalez Garcia" w:date="2021-05-10T07:20:00Z">
              <w:tcPr>
                <w:tcW w:w="798" w:type="pct"/>
                <w:vMerge w:val="restart"/>
                <w:shd w:val="clear" w:color="auto" w:fill="auto"/>
                <w:vAlign w:val="center"/>
                <w:hideMark/>
              </w:tcPr>
            </w:tcPrChange>
          </w:tcPr>
          <w:p w14:paraId="24D40A94" w14:textId="18EB1F4A" w:rsidR="00F7374E" w:rsidRPr="00AD7DF4" w:rsidDel="00DE3725" w:rsidRDefault="00F7374E" w:rsidP="001D1960">
            <w:pPr>
              <w:spacing w:after="0" w:line="240" w:lineRule="auto"/>
              <w:rPr>
                <w:del w:id="8237" w:author="Diana Gonzalez Garcia" w:date="2021-05-10T07:12:00Z"/>
                <w:rFonts w:cstheme="minorHAnsi"/>
                <w:sz w:val="18"/>
                <w:szCs w:val="18"/>
                <w:lang w:eastAsia="es-CO"/>
              </w:rPr>
            </w:pPr>
            <w:del w:id="8238" w:author="Diana Gonzalez Garcia" w:date="2021-05-10T07:12:00Z">
              <w:r w:rsidRPr="00AD7DF4" w:rsidDel="00DE3725">
                <w:rPr>
                  <w:rFonts w:cstheme="minorHAnsi"/>
                  <w:sz w:val="18"/>
                  <w:szCs w:val="18"/>
                  <w:lang w:eastAsia="es-CO"/>
                </w:rPr>
                <w:delText>No aplica</w:delText>
              </w:r>
            </w:del>
          </w:p>
        </w:tc>
      </w:tr>
      <w:tr w:rsidR="00F7374E" w:rsidRPr="00AD7DF4" w:rsidDel="00DE3725" w14:paraId="7AA2AE4E" w14:textId="747472F6" w:rsidTr="00FF1E3F">
        <w:trPr>
          <w:trHeight w:val="1230"/>
          <w:del w:id="8239" w:author="Diana Gonzalez Garcia" w:date="2021-05-10T07:12:00Z"/>
          <w:trPrChange w:id="8240" w:author="Diana Gonzalez Garcia" w:date="2021-05-10T07:20:00Z">
            <w:trPr>
              <w:trHeight w:val="1230"/>
            </w:trPr>
          </w:trPrChange>
        </w:trPr>
        <w:tc>
          <w:tcPr>
            <w:tcW w:w="442" w:type="pct"/>
            <w:vMerge/>
            <w:vAlign w:val="center"/>
            <w:hideMark/>
            <w:tcPrChange w:id="8241" w:author="Diana Gonzalez Garcia" w:date="2021-05-10T07:20:00Z">
              <w:tcPr>
                <w:tcW w:w="499" w:type="pct"/>
                <w:vMerge/>
                <w:vAlign w:val="center"/>
                <w:hideMark/>
              </w:tcPr>
            </w:tcPrChange>
          </w:tcPr>
          <w:p w14:paraId="139D89D0" w14:textId="43BD62A3" w:rsidR="00F7374E" w:rsidRPr="00AD7DF4" w:rsidDel="00DE3725" w:rsidRDefault="00F7374E" w:rsidP="001D1960">
            <w:pPr>
              <w:spacing w:after="0" w:line="240" w:lineRule="auto"/>
              <w:rPr>
                <w:del w:id="8242" w:author="Diana Gonzalez Garcia" w:date="2021-05-10T07:12:00Z"/>
                <w:rFonts w:cstheme="minorHAnsi"/>
                <w:sz w:val="18"/>
                <w:szCs w:val="18"/>
                <w:lang w:eastAsia="es-CO"/>
              </w:rPr>
            </w:pPr>
          </w:p>
        </w:tc>
        <w:tc>
          <w:tcPr>
            <w:tcW w:w="597" w:type="pct"/>
            <w:vMerge/>
            <w:vAlign w:val="center"/>
            <w:hideMark/>
            <w:tcPrChange w:id="8243" w:author="Diana Gonzalez Garcia" w:date="2021-05-10T07:20:00Z">
              <w:tcPr>
                <w:tcW w:w="675" w:type="pct"/>
                <w:vMerge/>
                <w:vAlign w:val="center"/>
                <w:hideMark/>
              </w:tcPr>
            </w:tcPrChange>
          </w:tcPr>
          <w:p w14:paraId="1DBCBBB8" w14:textId="537DCD59" w:rsidR="00F7374E" w:rsidRPr="00AD7DF4" w:rsidDel="00DE3725" w:rsidRDefault="00F7374E" w:rsidP="001D1960">
            <w:pPr>
              <w:spacing w:after="0" w:line="240" w:lineRule="auto"/>
              <w:rPr>
                <w:del w:id="8244" w:author="Diana Gonzalez Garcia" w:date="2021-05-10T07:12:00Z"/>
                <w:rFonts w:cstheme="minorHAnsi"/>
                <w:sz w:val="18"/>
                <w:szCs w:val="18"/>
                <w:lang w:eastAsia="es-CO"/>
              </w:rPr>
            </w:pPr>
          </w:p>
        </w:tc>
        <w:tc>
          <w:tcPr>
            <w:tcW w:w="641" w:type="pct"/>
            <w:shd w:val="clear" w:color="auto" w:fill="auto"/>
            <w:vAlign w:val="center"/>
            <w:hideMark/>
            <w:tcPrChange w:id="8245" w:author="Diana Gonzalez Garcia" w:date="2021-05-10T07:20:00Z">
              <w:tcPr>
                <w:tcW w:w="724" w:type="pct"/>
                <w:shd w:val="clear" w:color="auto" w:fill="auto"/>
                <w:vAlign w:val="center"/>
                <w:hideMark/>
              </w:tcPr>
            </w:tcPrChange>
          </w:tcPr>
          <w:p w14:paraId="6C7A3C6F" w14:textId="37ECCD9F" w:rsidR="00F7374E" w:rsidRPr="00AD7DF4" w:rsidDel="00DE3725" w:rsidRDefault="00F7374E" w:rsidP="001D1960">
            <w:pPr>
              <w:spacing w:after="0" w:line="240" w:lineRule="auto"/>
              <w:jc w:val="center"/>
              <w:rPr>
                <w:del w:id="8246" w:author="Diana Gonzalez Garcia" w:date="2021-05-10T07:12:00Z"/>
                <w:rFonts w:cstheme="minorHAnsi"/>
                <w:sz w:val="18"/>
                <w:szCs w:val="18"/>
                <w:lang w:eastAsia="es-CO"/>
              </w:rPr>
            </w:pPr>
            <w:del w:id="8247" w:author="Diana Gonzalez Garcia" w:date="2021-05-10T07:12:00Z">
              <w:r w:rsidRPr="00AD7DF4" w:rsidDel="00DE3725">
                <w:rPr>
                  <w:rFonts w:cstheme="minorHAnsi"/>
                  <w:sz w:val="18"/>
                  <w:szCs w:val="18"/>
                  <w:lang w:eastAsia="es-CO"/>
                </w:rPr>
                <w:delText>($ / m2)</w:delText>
              </w:r>
            </w:del>
          </w:p>
        </w:tc>
        <w:tc>
          <w:tcPr>
            <w:tcW w:w="459" w:type="pct"/>
            <w:shd w:val="clear" w:color="auto" w:fill="auto"/>
            <w:vAlign w:val="center"/>
            <w:hideMark/>
            <w:tcPrChange w:id="8248" w:author="Diana Gonzalez Garcia" w:date="2021-05-10T07:20:00Z">
              <w:tcPr>
                <w:tcW w:w="519" w:type="pct"/>
                <w:shd w:val="clear" w:color="auto" w:fill="auto"/>
                <w:vAlign w:val="center"/>
                <w:hideMark/>
              </w:tcPr>
            </w:tcPrChange>
          </w:tcPr>
          <w:p w14:paraId="286D702D" w14:textId="19286B16" w:rsidR="00F7374E" w:rsidRPr="00AD7DF4" w:rsidDel="00DE3725" w:rsidRDefault="00F7374E" w:rsidP="001D1960">
            <w:pPr>
              <w:spacing w:after="0" w:line="240" w:lineRule="auto"/>
              <w:jc w:val="center"/>
              <w:rPr>
                <w:del w:id="8249" w:author="Diana Gonzalez Garcia" w:date="2021-05-10T07:12:00Z"/>
                <w:rFonts w:cstheme="minorHAnsi"/>
                <w:sz w:val="18"/>
                <w:szCs w:val="18"/>
                <w:lang w:eastAsia="es-CO"/>
              </w:rPr>
            </w:pPr>
            <w:del w:id="8250" w:author="Diana Gonzalez Garcia" w:date="2021-05-10T07:12:00Z">
              <w:r w:rsidRPr="00AD7DF4" w:rsidDel="00DE3725">
                <w:rPr>
                  <w:rFonts w:cstheme="minorHAnsi"/>
                  <w:sz w:val="18"/>
                  <w:szCs w:val="18"/>
                  <w:lang w:eastAsia="es-CO"/>
                </w:rPr>
                <w:delText>Edad</w:delText>
              </w:r>
            </w:del>
          </w:p>
        </w:tc>
        <w:tc>
          <w:tcPr>
            <w:tcW w:w="1161" w:type="pct"/>
            <w:shd w:val="clear" w:color="auto" w:fill="auto"/>
            <w:vAlign w:val="center"/>
            <w:hideMark/>
            <w:tcPrChange w:id="8251" w:author="Diana Gonzalez Garcia" w:date="2021-05-10T07:20:00Z">
              <w:tcPr>
                <w:tcW w:w="1312" w:type="pct"/>
                <w:shd w:val="clear" w:color="auto" w:fill="auto"/>
                <w:vAlign w:val="center"/>
                <w:hideMark/>
              </w:tcPr>
            </w:tcPrChange>
          </w:tcPr>
          <w:p w14:paraId="09753FF3" w14:textId="339C4EC7" w:rsidR="00F7374E" w:rsidRPr="00AD7DF4" w:rsidDel="00DE3725" w:rsidRDefault="00F7374E" w:rsidP="001D1960">
            <w:pPr>
              <w:spacing w:after="0" w:line="240" w:lineRule="auto"/>
              <w:jc w:val="both"/>
              <w:rPr>
                <w:del w:id="8252" w:author="Diana Gonzalez Garcia" w:date="2021-05-10T07:12:00Z"/>
                <w:rFonts w:cstheme="minorHAnsi"/>
                <w:sz w:val="18"/>
                <w:szCs w:val="18"/>
                <w:lang w:eastAsia="es-CO"/>
              </w:rPr>
            </w:pPr>
            <w:del w:id="8253" w:author="Diana Gonzalez Garcia" w:date="2021-05-10T07:12:00Z">
              <w:r w:rsidRPr="00AD7DF4" w:rsidDel="00DE3725">
                <w:rPr>
                  <w:rFonts w:cstheme="minorHAnsi"/>
                  <w:sz w:val="18"/>
                  <w:szCs w:val="18"/>
                  <w:lang w:eastAsia="es-CO"/>
                </w:rPr>
                <w:delText>Para predios con edades superiores a 100 años, la variable modelo es avalúo especial.</w:delText>
              </w:r>
            </w:del>
          </w:p>
        </w:tc>
        <w:tc>
          <w:tcPr>
            <w:tcW w:w="418" w:type="pct"/>
            <w:vMerge/>
            <w:vAlign w:val="center"/>
            <w:hideMark/>
            <w:tcPrChange w:id="8254" w:author="Diana Gonzalez Garcia" w:date="2021-05-10T07:20:00Z">
              <w:tcPr>
                <w:tcW w:w="472" w:type="pct"/>
                <w:vMerge/>
                <w:vAlign w:val="center"/>
                <w:hideMark/>
              </w:tcPr>
            </w:tcPrChange>
          </w:tcPr>
          <w:p w14:paraId="7222F955" w14:textId="0E870967" w:rsidR="00F7374E" w:rsidRPr="00AD7DF4" w:rsidDel="00DE3725" w:rsidRDefault="00F7374E" w:rsidP="001D1960">
            <w:pPr>
              <w:spacing w:after="0" w:line="240" w:lineRule="auto"/>
              <w:rPr>
                <w:del w:id="8255" w:author="Diana Gonzalez Garcia" w:date="2021-05-10T07:12:00Z"/>
                <w:rFonts w:cstheme="minorHAnsi"/>
                <w:sz w:val="18"/>
                <w:szCs w:val="18"/>
                <w:lang w:eastAsia="es-CO"/>
              </w:rPr>
            </w:pPr>
          </w:p>
        </w:tc>
        <w:tc>
          <w:tcPr>
            <w:tcW w:w="706" w:type="pct"/>
            <w:vMerge/>
            <w:vAlign w:val="center"/>
            <w:hideMark/>
            <w:tcPrChange w:id="8256" w:author="Diana Gonzalez Garcia" w:date="2021-05-10T07:20:00Z">
              <w:tcPr>
                <w:tcW w:w="798" w:type="pct"/>
                <w:vMerge/>
                <w:vAlign w:val="center"/>
                <w:hideMark/>
              </w:tcPr>
            </w:tcPrChange>
          </w:tcPr>
          <w:p w14:paraId="42C42A97" w14:textId="6D80777A" w:rsidR="00F7374E" w:rsidRPr="00AD7DF4" w:rsidDel="00DE3725" w:rsidRDefault="00F7374E" w:rsidP="001D1960">
            <w:pPr>
              <w:spacing w:after="0" w:line="240" w:lineRule="auto"/>
              <w:rPr>
                <w:del w:id="8257" w:author="Diana Gonzalez Garcia" w:date="2021-05-10T07:12:00Z"/>
                <w:rFonts w:cstheme="minorHAnsi"/>
                <w:sz w:val="18"/>
                <w:szCs w:val="18"/>
                <w:lang w:eastAsia="es-CO"/>
              </w:rPr>
            </w:pPr>
          </w:p>
        </w:tc>
      </w:tr>
      <w:tr w:rsidR="00F7374E" w:rsidRPr="00AD7DF4" w:rsidDel="00DE3725" w14:paraId="35F8C7A5" w14:textId="50047317" w:rsidTr="00FF1E3F">
        <w:trPr>
          <w:trHeight w:val="1365"/>
          <w:del w:id="8258" w:author="Diana Gonzalez Garcia" w:date="2021-05-10T07:12:00Z"/>
          <w:trPrChange w:id="8259" w:author="Diana Gonzalez Garcia" w:date="2021-05-10T07:20:00Z">
            <w:trPr>
              <w:trHeight w:val="1365"/>
            </w:trPr>
          </w:trPrChange>
        </w:trPr>
        <w:tc>
          <w:tcPr>
            <w:tcW w:w="442" w:type="pct"/>
            <w:vMerge/>
            <w:vAlign w:val="center"/>
            <w:hideMark/>
            <w:tcPrChange w:id="8260" w:author="Diana Gonzalez Garcia" w:date="2021-05-10T07:20:00Z">
              <w:tcPr>
                <w:tcW w:w="499" w:type="pct"/>
                <w:vMerge/>
                <w:vAlign w:val="center"/>
                <w:hideMark/>
              </w:tcPr>
            </w:tcPrChange>
          </w:tcPr>
          <w:p w14:paraId="4E05E32A" w14:textId="326B3A15" w:rsidR="00F7374E" w:rsidRPr="00AD7DF4" w:rsidDel="00DE3725" w:rsidRDefault="00F7374E" w:rsidP="001D1960">
            <w:pPr>
              <w:spacing w:after="0" w:line="240" w:lineRule="auto"/>
              <w:rPr>
                <w:del w:id="8261" w:author="Diana Gonzalez Garcia" w:date="2021-05-10T07:12:00Z"/>
                <w:rFonts w:cstheme="minorHAnsi"/>
                <w:sz w:val="18"/>
                <w:szCs w:val="18"/>
                <w:lang w:eastAsia="es-CO"/>
              </w:rPr>
            </w:pPr>
          </w:p>
        </w:tc>
        <w:tc>
          <w:tcPr>
            <w:tcW w:w="597" w:type="pct"/>
            <w:vMerge/>
            <w:vAlign w:val="center"/>
            <w:hideMark/>
            <w:tcPrChange w:id="8262" w:author="Diana Gonzalez Garcia" w:date="2021-05-10T07:20:00Z">
              <w:tcPr>
                <w:tcW w:w="675" w:type="pct"/>
                <w:vMerge/>
                <w:vAlign w:val="center"/>
                <w:hideMark/>
              </w:tcPr>
            </w:tcPrChange>
          </w:tcPr>
          <w:p w14:paraId="52E8B3C6" w14:textId="56A01510" w:rsidR="00F7374E" w:rsidRPr="00AD7DF4" w:rsidDel="00DE3725" w:rsidRDefault="00F7374E" w:rsidP="001D1960">
            <w:pPr>
              <w:spacing w:after="0" w:line="240" w:lineRule="auto"/>
              <w:rPr>
                <w:del w:id="8263" w:author="Diana Gonzalez Garcia" w:date="2021-05-10T07:12:00Z"/>
                <w:rFonts w:cstheme="minorHAnsi"/>
                <w:sz w:val="18"/>
                <w:szCs w:val="18"/>
                <w:lang w:eastAsia="es-CO"/>
              </w:rPr>
            </w:pPr>
          </w:p>
        </w:tc>
        <w:tc>
          <w:tcPr>
            <w:tcW w:w="641" w:type="pct"/>
            <w:shd w:val="clear" w:color="auto" w:fill="auto"/>
            <w:vAlign w:val="center"/>
            <w:hideMark/>
            <w:tcPrChange w:id="8264" w:author="Diana Gonzalez Garcia" w:date="2021-05-10T07:20:00Z">
              <w:tcPr>
                <w:tcW w:w="724" w:type="pct"/>
                <w:shd w:val="clear" w:color="auto" w:fill="auto"/>
                <w:vAlign w:val="center"/>
                <w:hideMark/>
              </w:tcPr>
            </w:tcPrChange>
          </w:tcPr>
          <w:p w14:paraId="444593E3" w14:textId="1423B6D9" w:rsidR="00F7374E" w:rsidRPr="00AD7DF4" w:rsidDel="00DE3725" w:rsidRDefault="00F7374E" w:rsidP="001D1960">
            <w:pPr>
              <w:spacing w:after="0" w:line="240" w:lineRule="auto"/>
              <w:rPr>
                <w:del w:id="8265" w:author="Diana Gonzalez Garcia" w:date="2021-05-10T07:12:00Z"/>
                <w:rFonts w:cstheme="minorHAnsi"/>
                <w:sz w:val="18"/>
                <w:szCs w:val="18"/>
                <w:lang w:eastAsia="es-CO"/>
              </w:rPr>
            </w:pPr>
            <w:del w:id="8266" w:author="Diana Gonzalez Garcia" w:date="2021-05-10T07:12:00Z">
              <w:r w:rsidRPr="00AD7DF4" w:rsidDel="00DE3725">
                <w:rPr>
                  <w:rFonts w:cstheme="minorHAnsi"/>
                  <w:sz w:val="18"/>
                  <w:szCs w:val="18"/>
                  <w:lang w:eastAsia="es-CO"/>
                </w:rPr>
                <w:delText> </w:delText>
              </w:r>
            </w:del>
          </w:p>
        </w:tc>
        <w:tc>
          <w:tcPr>
            <w:tcW w:w="459" w:type="pct"/>
            <w:shd w:val="clear" w:color="auto" w:fill="auto"/>
            <w:vAlign w:val="center"/>
            <w:hideMark/>
            <w:tcPrChange w:id="8267" w:author="Diana Gonzalez Garcia" w:date="2021-05-10T07:20:00Z">
              <w:tcPr>
                <w:tcW w:w="519" w:type="pct"/>
                <w:shd w:val="clear" w:color="auto" w:fill="auto"/>
                <w:vAlign w:val="center"/>
                <w:hideMark/>
              </w:tcPr>
            </w:tcPrChange>
          </w:tcPr>
          <w:p w14:paraId="3C4746F4" w14:textId="29323B61" w:rsidR="00F7374E" w:rsidRPr="00AD7DF4" w:rsidDel="00DE3725" w:rsidRDefault="00F7374E" w:rsidP="001D1960">
            <w:pPr>
              <w:spacing w:after="0" w:line="240" w:lineRule="auto"/>
              <w:jc w:val="center"/>
              <w:rPr>
                <w:del w:id="8268" w:author="Diana Gonzalez Garcia" w:date="2021-05-10T07:12:00Z"/>
                <w:rFonts w:cstheme="minorHAnsi"/>
                <w:sz w:val="18"/>
                <w:szCs w:val="18"/>
                <w:lang w:eastAsia="es-CO"/>
              </w:rPr>
            </w:pPr>
            <w:del w:id="8269" w:author="Diana Gonzalez Garcia" w:date="2021-05-10T07:12:00Z">
              <w:r w:rsidRPr="00AD7DF4" w:rsidDel="00DE3725">
                <w:rPr>
                  <w:rFonts w:cstheme="minorHAnsi"/>
                  <w:sz w:val="18"/>
                  <w:szCs w:val="18"/>
                  <w:lang w:eastAsia="es-CO"/>
                </w:rPr>
                <w:delText>Área construida por unidad calificada</w:delText>
              </w:r>
            </w:del>
          </w:p>
        </w:tc>
        <w:tc>
          <w:tcPr>
            <w:tcW w:w="1161" w:type="pct"/>
            <w:shd w:val="clear" w:color="auto" w:fill="auto"/>
            <w:vAlign w:val="center"/>
            <w:hideMark/>
            <w:tcPrChange w:id="8270" w:author="Diana Gonzalez Garcia" w:date="2021-05-10T07:20:00Z">
              <w:tcPr>
                <w:tcW w:w="1312" w:type="pct"/>
                <w:shd w:val="clear" w:color="auto" w:fill="auto"/>
                <w:vAlign w:val="center"/>
                <w:hideMark/>
              </w:tcPr>
            </w:tcPrChange>
          </w:tcPr>
          <w:p w14:paraId="1579D02A" w14:textId="76E24460" w:rsidR="00F7374E" w:rsidRPr="00AD7DF4" w:rsidDel="00DE3725" w:rsidRDefault="00F7374E" w:rsidP="001D1960">
            <w:pPr>
              <w:spacing w:after="0" w:line="240" w:lineRule="auto"/>
              <w:rPr>
                <w:del w:id="8271" w:author="Diana Gonzalez Garcia" w:date="2021-05-10T07:12:00Z"/>
                <w:rFonts w:cstheme="minorHAnsi"/>
                <w:sz w:val="18"/>
                <w:szCs w:val="18"/>
                <w:lang w:eastAsia="es-CO"/>
              </w:rPr>
            </w:pPr>
            <w:del w:id="8272" w:author="Diana Gonzalez Garcia" w:date="2021-05-10T07:12:00Z">
              <w:r w:rsidRPr="00AD7DF4" w:rsidDel="00DE3725">
                <w:rPr>
                  <w:rFonts w:cstheme="minorHAnsi"/>
                  <w:sz w:val="18"/>
                  <w:szCs w:val="18"/>
                  <w:lang w:eastAsia="es-CO"/>
                </w:rPr>
                <w:delText>Para predios con puntajes superiores a 100, la variable modelo es avalúo especial.</w:delText>
              </w:r>
            </w:del>
          </w:p>
        </w:tc>
        <w:tc>
          <w:tcPr>
            <w:tcW w:w="418" w:type="pct"/>
            <w:vMerge/>
            <w:vAlign w:val="center"/>
            <w:hideMark/>
            <w:tcPrChange w:id="8273" w:author="Diana Gonzalez Garcia" w:date="2021-05-10T07:20:00Z">
              <w:tcPr>
                <w:tcW w:w="472" w:type="pct"/>
                <w:vMerge/>
                <w:vAlign w:val="center"/>
                <w:hideMark/>
              </w:tcPr>
            </w:tcPrChange>
          </w:tcPr>
          <w:p w14:paraId="7D33A6B5" w14:textId="6166108F" w:rsidR="00F7374E" w:rsidRPr="00AD7DF4" w:rsidDel="00DE3725" w:rsidRDefault="00F7374E" w:rsidP="001D1960">
            <w:pPr>
              <w:spacing w:after="0" w:line="240" w:lineRule="auto"/>
              <w:rPr>
                <w:del w:id="8274" w:author="Diana Gonzalez Garcia" w:date="2021-05-10T07:12:00Z"/>
                <w:rFonts w:cstheme="minorHAnsi"/>
                <w:sz w:val="18"/>
                <w:szCs w:val="18"/>
                <w:lang w:eastAsia="es-CO"/>
              </w:rPr>
            </w:pPr>
          </w:p>
        </w:tc>
        <w:tc>
          <w:tcPr>
            <w:tcW w:w="706" w:type="pct"/>
            <w:vMerge/>
            <w:vAlign w:val="center"/>
            <w:hideMark/>
            <w:tcPrChange w:id="8275" w:author="Diana Gonzalez Garcia" w:date="2021-05-10T07:20:00Z">
              <w:tcPr>
                <w:tcW w:w="798" w:type="pct"/>
                <w:vMerge/>
                <w:vAlign w:val="center"/>
                <w:hideMark/>
              </w:tcPr>
            </w:tcPrChange>
          </w:tcPr>
          <w:p w14:paraId="418F6A96" w14:textId="23961731" w:rsidR="00F7374E" w:rsidRPr="00AD7DF4" w:rsidDel="00DE3725" w:rsidRDefault="00F7374E" w:rsidP="001D1960">
            <w:pPr>
              <w:spacing w:after="0" w:line="240" w:lineRule="auto"/>
              <w:rPr>
                <w:del w:id="8276" w:author="Diana Gonzalez Garcia" w:date="2021-05-10T07:12:00Z"/>
                <w:rFonts w:cstheme="minorHAnsi"/>
                <w:sz w:val="18"/>
                <w:szCs w:val="18"/>
                <w:lang w:eastAsia="es-CO"/>
              </w:rPr>
            </w:pPr>
          </w:p>
        </w:tc>
      </w:tr>
      <w:tr w:rsidR="00F7374E" w:rsidRPr="00AD7DF4" w:rsidDel="00DE3725" w14:paraId="7BCE5781" w14:textId="32912A2A" w:rsidTr="00FF1E3F">
        <w:trPr>
          <w:trHeight w:val="1230"/>
          <w:del w:id="8277" w:author="Diana Gonzalez Garcia" w:date="2021-05-10T07:12:00Z"/>
          <w:trPrChange w:id="8278" w:author="Diana Gonzalez Garcia" w:date="2021-05-10T07:20:00Z">
            <w:trPr>
              <w:trHeight w:val="1230"/>
            </w:trPr>
          </w:trPrChange>
        </w:trPr>
        <w:tc>
          <w:tcPr>
            <w:tcW w:w="442" w:type="pct"/>
            <w:vMerge w:val="restart"/>
            <w:shd w:val="clear" w:color="auto" w:fill="auto"/>
            <w:noWrap/>
            <w:vAlign w:val="center"/>
            <w:hideMark/>
            <w:tcPrChange w:id="8279" w:author="Diana Gonzalez Garcia" w:date="2021-05-10T07:20:00Z">
              <w:tcPr>
                <w:tcW w:w="499" w:type="pct"/>
                <w:vMerge w:val="restart"/>
                <w:shd w:val="clear" w:color="auto" w:fill="auto"/>
                <w:noWrap/>
                <w:vAlign w:val="center"/>
                <w:hideMark/>
              </w:tcPr>
            </w:tcPrChange>
          </w:tcPr>
          <w:p w14:paraId="240FE5E7" w14:textId="43CD00EC" w:rsidR="00F7374E" w:rsidRPr="00AD7DF4" w:rsidDel="00DE3725" w:rsidRDefault="00F7374E" w:rsidP="001D1960">
            <w:pPr>
              <w:spacing w:after="0" w:line="240" w:lineRule="auto"/>
              <w:jc w:val="center"/>
              <w:rPr>
                <w:del w:id="8280" w:author="Diana Gonzalez Garcia" w:date="2021-05-10T07:12:00Z"/>
                <w:rFonts w:cstheme="minorHAnsi"/>
                <w:sz w:val="18"/>
                <w:szCs w:val="18"/>
                <w:lang w:eastAsia="es-CO"/>
              </w:rPr>
            </w:pPr>
            <w:del w:id="8281" w:author="Diana Gonzalez Garcia" w:date="2021-05-10T07:12:00Z">
              <w:r w:rsidRPr="00AD7DF4" w:rsidDel="00DE3725">
                <w:rPr>
                  <w:rFonts w:cstheme="minorHAnsi"/>
                  <w:sz w:val="18"/>
                  <w:szCs w:val="18"/>
                  <w:lang w:eastAsia="es-CO"/>
                </w:rPr>
                <w:delText>T08</w:delText>
              </w:r>
            </w:del>
          </w:p>
        </w:tc>
        <w:tc>
          <w:tcPr>
            <w:tcW w:w="597" w:type="pct"/>
            <w:vMerge w:val="restart"/>
            <w:shd w:val="clear" w:color="auto" w:fill="auto"/>
            <w:vAlign w:val="center"/>
            <w:hideMark/>
            <w:tcPrChange w:id="8282" w:author="Diana Gonzalez Garcia" w:date="2021-05-10T07:20:00Z">
              <w:tcPr>
                <w:tcW w:w="675" w:type="pct"/>
                <w:vMerge w:val="restart"/>
                <w:shd w:val="clear" w:color="auto" w:fill="auto"/>
                <w:vAlign w:val="center"/>
                <w:hideMark/>
              </w:tcPr>
            </w:tcPrChange>
          </w:tcPr>
          <w:p w14:paraId="10F3840C" w14:textId="3AE23BC3" w:rsidR="00F7374E" w:rsidRPr="00AD7DF4" w:rsidDel="00DE3725" w:rsidRDefault="00F7374E" w:rsidP="001D1960">
            <w:pPr>
              <w:spacing w:after="0" w:line="240" w:lineRule="auto"/>
              <w:jc w:val="center"/>
              <w:rPr>
                <w:del w:id="8283" w:author="Diana Gonzalez Garcia" w:date="2021-05-10T07:12:00Z"/>
                <w:rFonts w:cstheme="minorHAnsi"/>
                <w:sz w:val="18"/>
                <w:szCs w:val="18"/>
                <w:lang w:eastAsia="es-CO"/>
              </w:rPr>
            </w:pPr>
            <w:del w:id="8284" w:author="Diana Gonzalez Garcia" w:date="2021-05-10T07:12:00Z">
              <w:r w:rsidRPr="00AD7DF4" w:rsidDel="00DE3725">
                <w:rPr>
                  <w:rFonts w:cstheme="minorHAnsi"/>
                  <w:sz w:val="18"/>
                  <w:szCs w:val="18"/>
                  <w:lang w:eastAsia="es-CO"/>
                </w:rPr>
                <w:delText>Colegios y Universidades de 1 a 3 Pisos</w:delText>
              </w:r>
            </w:del>
          </w:p>
        </w:tc>
        <w:tc>
          <w:tcPr>
            <w:tcW w:w="641" w:type="pct"/>
            <w:shd w:val="clear" w:color="auto" w:fill="auto"/>
            <w:vAlign w:val="center"/>
            <w:hideMark/>
            <w:tcPrChange w:id="8285" w:author="Diana Gonzalez Garcia" w:date="2021-05-10T07:20:00Z">
              <w:tcPr>
                <w:tcW w:w="724" w:type="pct"/>
                <w:shd w:val="clear" w:color="auto" w:fill="auto"/>
                <w:vAlign w:val="center"/>
                <w:hideMark/>
              </w:tcPr>
            </w:tcPrChange>
          </w:tcPr>
          <w:p w14:paraId="691D6B84" w14:textId="7D1A0F97" w:rsidR="00F7374E" w:rsidRPr="00AD7DF4" w:rsidDel="00DE3725" w:rsidRDefault="00F7374E" w:rsidP="001D1960">
            <w:pPr>
              <w:spacing w:after="0" w:line="240" w:lineRule="auto"/>
              <w:jc w:val="center"/>
              <w:rPr>
                <w:del w:id="8286" w:author="Diana Gonzalez Garcia" w:date="2021-05-10T07:12:00Z"/>
                <w:rFonts w:cstheme="minorHAnsi"/>
                <w:sz w:val="18"/>
                <w:szCs w:val="18"/>
                <w:lang w:eastAsia="es-CO"/>
              </w:rPr>
            </w:pPr>
            <w:del w:id="8287" w:author="Diana Gonzalez Garcia" w:date="2021-05-10T07:12:00Z">
              <w:r w:rsidRPr="00AD7DF4" w:rsidDel="00DE3725">
                <w:rPr>
                  <w:rFonts w:cstheme="minorHAnsi"/>
                  <w:sz w:val="18"/>
                  <w:szCs w:val="18"/>
                  <w:lang w:eastAsia="es-CO"/>
                </w:rPr>
                <w:delText>Valor unitario construcción</w:delText>
              </w:r>
            </w:del>
          </w:p>
        </w:tc>
        <w:tc>
          <w:tcPr>
            <w:tcW w:w="459" w:type="pct"/>
            <w:shd w:val="clear" w:color="auto" w:fill="auto"/>
            <w:vAlign w:val="center"/>
            <w:hideMark/>
            <w:tcPrChange w:id="8288" w:author="Diana Gonzalez Garcia" w:date="2021-05-10T07:20:00Z">
              <w:tcPr>
                <w:tcW w:w="519" w:type="pct"/>
                <w:shd w:val="clear" w:color="auto" w:fill="auto"/>
                <w:vAlign w:val="center"/>
                <w:hideMark/>
              </w:tcPr>
            </w:tcPrChange>
          </w:tcPr>
          <w:p w14:paraId="28B298C5" w14:textId="64D77E94" w:rsidR="00F7374E" w:rsidRPr="00AD7DF4" w:rsidDel="00DE3725" w:rsidRDefault="00F7374E" w:rsidP="001D1960">
            <w:pPr>
              <w:spacing w:after="0" w:line="240" w:lineRule="auto"/>
              <w:jc w:val="center"/>
              <w:rPr>
                <w:del w:id="8289" w:author="Diana Gonzalez Garcia" w:date="2021-05-10T07:12:00Z"/>
                <w:rFonts w:cstheme="minorHAnsi"/>
                <w:sz w:val="18"/>
                <w:szCs w:val="18"/>
                <w:lang w:eastAsia="es-CO"/>
              </w:rPr>
            </w:pPr>
            <w:del w:id="8290" w:author="Diana Gonzalez Garcia" w:date="2021-05-10T07:12:00Z">
              <w:r w:rsidRPr="00AD7DF4" w:rsidDel="00DE3725">
                <w:rPr>
                  <w:rFonts w:cstheme="minorHAnsi"/>
                  <w:sz w:val="18"/>
                  <w:szCs w:val="18"/>
                  <w:lang w:eastAsia="es-CO"/>
                </w:rPr>
                <w:delText>Puntaje</w:delText>
              </w:r>
            </w:del>
          </w:p>
        </w:tc>
        <w:tc>
          <w:tcPr>
            <w:tcW w:w="1161" w:type="pct"/>
            <w:shd w:val="clear" w:color="auto" w:fill="auto"/>
            <w:vAlign w:val="center"/>
            <w:hideMark/>
            <w:tcPrChange w:id="8291" w:author="Diana Gonzalez Garcia" w:date="2021-05-10T07:20:00Z">
              <w:tcPr>
                <w:tcW w:w="1312" w:type="pct"/>
                <w:shd w:val="clear" w:color="auto" w:fill="auto"/>
                <w:vAlign w:val="center"/>
                <w:hideMark/>
              </w:tcPr>
            </w:tcPrChange>
          </w:tcPr>
          <w:p w14:paraId="669B9408" w14:textId="7E413BF5" w:rsidR="00F7374E" w:rsidRPr="00AD7DF4" w:rsidDel="00DE3725" w:rsidRDefault="00F7374E" w:rsidP="001D1960">
            <w:pPr>
              <w:spacing w:after="0" w:line="240" w:lineRule="auto"/>
              <w:jc w:val="both"/>
              <w:rPr>
                <w:del w:id="8292" w:author="Diana Gonzalez Garcia" w:date="2021-05-10T07:12:00Z"/>
                <w:rFonts w:cstheme="minorHAnsi"/>
                <w:sz w:val="18"/>
                <w:szCs w:val="18"/>
                <w:lang w:eastAsia="es-CO"/>
              </w:rPr>
            </w:pPr>
            <w:del w:id="8293" w:author="Diana Gonzalez Garcia" w:date="2021-05-10T07:12:00Z">
              <w:r w:rsidRPr="00AD7DF4" w:rsidDel="00DE3725">
                <w:rPr>
                  <w:rFonts w:cstheme="minorHAnsi"/>
                  <w:sz w:val="18"/>
                  <w:szCs w:val="18"/>
                  <w:lang w:eastAsia="es-CO"/>
                </w:rPr>
                <w:delText>Para predios con edades superiores a 100 años, la variable modelo es avalúo especial.</w:delText>
              </w:r>
            </w:del>
          </w:p>
        </w:tc>
        <w:tc>
          <w:tcPr>
            <w:tcW w:w="418" w:type="pct"/>
            <w:vMerge w:val="restart"/>
            <w:shd w:val="clear" w:color="auto" w:fill="auto"/>
            <w:noWrap/>
            <w:vAlign w:val="center"/>
            <w:hideMark/>
            <w:tcPrChange w:id="8294" w:author="Diana Gonzalez Garcia" w:date="2021-05-10T07:20:00Z">
              <w:tcPr>
                <w:tcW w:w="472" w:type="pct"/>
                <w:vMerge w:val="restart"/>
                <w:shd w:val="clear" w:color="auto" w:fill="auto"/>
                <w:noWrap/>
                <w:vAlign w:val="center"/>
                <w:hideMark/>
              </w:tcPr>
            </w:tcPrChange>
          </w:tcPr>
          <w:p w14:paraId="798AE845" w14:textId="28D2F682" w:rsidR="00F7374E" w:rsidRPr="00AD7DF4" w:rsidDel="00DE3725" w:rsidRDefault="00F7374E" w:rsidP="001D1960">
            <w:pPr>
              <w:spacing w:after="0" w:line="240" w:lineRule="auto"/>
              <w:jc w:val="center"/>
              <w:rPr>
                <w:del w:id="8295" w:author="Diana Gonzalez Garcia" w:date="2021-05-10T07:12:00Z"/>
                <w:rFonts w:cstheme="minorHAnsi"/>
                <w:sz w:val="18"/>
                <w:szCs w:val="18"/>
                <w:lang w:eastAsia="es-CO"/>
              </w:rPr>
            </w:pPr>
            <w:del w:id="8296" w:author="Diana Gonzalez Garcia" w:date="2021-05-10T07:12:00Z">
              <w:r w:rsidRPr="00AD7DF4" w:rsidDel="00DE3725">
                <w:rPr>
                  <w:rFonts w:cstheme="minorHAnsi"/>
                  <w:sz w:val="18"/>
                  <w:szCs w:val="18"/>
                  <w:lang w:eastAsia="es-CO"/>
                </w:rPr>
                <w:delText>T08</w:delText>
              </w:r>
            </w:del>
          </w:p>
        </w:tc>
        <w:tc>
          <w:tcPr>
            <w:tcW w:w="706" w:type="pct"/>
            <w:vMerge w:val="restart"/>
            <w:shd w:val="clear" w:color="auto" w:fill="auto"/>
            <w:vAlign w:val="center"/>
            <w:hideMark/>
            <w:tcPrChange w:id="8297" w:author="Diana Gonzalez Garcia" w:date="2021-05-10T07:20:00Z">
              <w:tcPr>
                <w:tcW w:w="798" w:type="pct"/>
                <w:vMerge w:val="restart"/>
                <w:shd w:val="clear" w:color="auto" w:fill="auto"/>
                <w:vAlign w:val="center"/>
                <w:hideMark/>
              </w:tcPr>
            </w:tcPrChange>
          </w:tcPr>
          <w:p w14:paraId="60FD9873" w14:textId="15C7F1BA" w:rsidR="00F7374E" w:rsidRPr="00AD7DF4" w:rsidDel="00DE3725" w:rsidRDefault="00F7374E" w:rsidP="001D1960">
            <w:pPr>
              <w:spacing w:after="0" w:line="240" w:lineRule="auto"/>
              <w:rPr>
                <w:del w:id="8298" w:author="Diana Gonzalez Garcia" w:date="2021-05-10T07:12:00Z"/>
                <w:rFonts w:cstheme="minorHAnsi"/>
                <w:sz w:val="18"/>
                <w:szCs w:val="18"/>
                <w:lang w:eastAsia="es-CO"/>
              </w:rPr>
            </w:pPr>
            <w:del w:id="8299" w:author="Diana Gonzalez Garcia" w:date="2021-05-10T07:12:00Z">
              <w:r w:rsidRPr="00AD7DF4" w:rsidDel="00DE3725">
                <w:rPr>
                  <w:rFonts w:cstheme="minorHAnsi"/>
                  <w:sz w:val="18"/>
                  <w:szCs w:val="18"/>
                  <w:lang w:eastAsia="es-CO"/>
                </w:rPr>
                <w:delText>No aplica</w:delText>
              </w:r>
            </w:del>
          </w:p>
        </w:tc>
      </w:tr>
      <w:tr w:rsidR="00F7374E" w:rsidRPr="00AD7DF4" w:rsidDel="00DE3725" w14:paraId="3EB5DED9" w14:textId="198EEAE7" w:rsidTr="00FF1E3F">
        <w:trPr>
          <w:trHeight w:val="1230"/>
          <w:del w:id="8300" w:author="Diana Gonzalez Garcia" w:date="2021-05-10T07:12:00Z"/>
          <w:trPrChange w:id="8301" w:author="Diana Gonzalez Garcia" w:date="2021-05-10T07:20:00Z">
            <w:trPr>
              <w:trHeight w:val="1230"/>
            </w:trPr>
          </w:trPrChange>
        </w:trPr>
        <w:tc>
          <w:tcPr>
            <w:tcW w:w="442" w:type="pct"/>
            <w:vMerge/>
            <w:vAlign w:val="center"/>
            <w:hideMark/>
            <w:tcPrChange w:id="8302" w:author="Diana Gonzalez Garcia" w:date="2021-05-10T07:20:00Z">
              <w:tcPr>
                <w:tcW w:w="499" w:type="pct"/>
                <w:vMerge/>
                <w:vAlign w:val="center"/>
                <w:hideMark/>
              </w:tcPr>
            </w:tcPrChange>
          </w:tcPr>
          <w:p w14:paraId="35FFE700" w14:textId="060B4C93" w:rsidR="00F7374E" w:rsidRPr="00AD7DF4" w:rsidDel="00DE3725" w:rsidRDefault="00F7374E" w:rsidP="001D1960">
            <w:pPr>
              <w:spacing w:after="0" w:line="240" w:lineRule="auto"/>
              <w:rPr>
                <w:del w:id="8303" w:author="Diana Gonzalez Garcia" w:date="2021-05-10T07:12:00Z"/>
                <w:rFonts w:cstheme="minorHAnsi"/>
                <w:sz w:val="18"/>
                <w:szCs w:val="18"/>
                <w:lang w:eastAsia="es-CO"/>
              </w:rPr>
            </w:pPr>
          </w:p>
        </w:tc>
        <w:tc>
          <w:tcPr>
            <w:tcW w:w="597" w:type="pct"/>
            <w:vMerge/>
            <w:vAlign w:val="center"/>
            <w:hideMark/>
            <w:tcPrChange w:id="8304" w:author="Diana Gonzalez Garcia" w:date="2021-05-10T07:20:00Z">
              <w:tcPr>
                <w:tcW w:w="675" w:type="pct"/>
                <w:vMerge/>
                <w:vAlign w:val="center"/>
                <w:hideMark/>
              </w:tcPr>
            </w:tcPrChange>
          </w:tcPr>
          <w:p w14:paraId="354DBDA6" w14:textId="7A856988" w:rsidR="00F7374E" w:rsidRPr="00AD7DF4" w:rsidDel="00DE3725" w:rsidRDefault="00F7374E" w:rsidP="001D1960">
            <w:pPr>
              <w:spacing w:after="0" w:line="240" w:lineRule="auto"/>
              <w:rPr>
                <w:del w:id="8305" w:author="Diana Gonzalez Garcia" w:date="2021-05-10T07:12:00Z"/>
                <w:rFonts w:cstheme="minorHAnsi"/>
                <w:sz w:val="18"/>
                <w:szCs w:val="18"/>
                <w:lang w:eastAsia="es-CO"/>
              </w:rPr>
            </w:pPr>
          </w:p>
        </w:tc>
        <w:tc>
          <w:tcPr>
            <w:tcW w:w="641" w:type="pct"/>
            <w:shd w:val="clear" w:color="auto" w:fill="auto"/>
            <w:vAlign w:val="center"/>
            <w:hideMark/>
            <w:tcPrChange w:id="8306" w:author="Diana Gonzalez Garcia" w:date="2021-05-10T07:20:00Z">
              <w:tcPr>
                <w:tcW w:w="724" w:type="pct"/>
                <w:shd w:val="clear" w:color="auto" w:fill="auto"/>
                <w:vAlign w:val="center"/>
                <w:hideMark/>
              </w:tcPr>
            </w:tcPrChange>
          </w:tcPr>
          <w:p w14:paraId="02714A32" w14:textId="7305DF62" w:rsidR="00F7374E" w:rsidRPr="00AD7DF4" w:rsidDel="00DE3725" w:rsidRDefault="00F7374E" w:rsidP="001D1960">
            <w:pPr>
              <w:spacing w:after="0" w:line="240" w:lineRule="auto"/>
              <w:jc w:val="center"/>
              <w:rPr>
                <w:del w:id="8307" w:author="Diana Gonzalez Garcia" w:date="2021-05-10T07:12:00Z"/>
                <w:rFonts w:cstheme="minorHAnsi"/>
                <w:sz w:val="18"/>
                <w:szCs w:val="18"/>
                <w:lang w:eastAsia="es-CO"/>
              </w:rPr>
            </w:pPr>
            <w:del w:id="8308" w:author="Diana Gonzalez Garcia" w:date="2021-05-10T07:12:00Z">
              <w:r w:rsidRPr="00AD7DF4" w:rsidDel="00DE3725">
                <w:rPr>
                  <w:rFonts w:cstheme="minorHAnsi"/>
                  <w:sz w:val="18"/>
                  <w:szCs w:val="18"/>
                  <w:lang w:eastAsia="es-CO"/>
                </w:rPr>
                <w:delText>($ / m2)</w:delText>
              </w:r>
            </w:del>
          </w:p>
        </w:tc>
        <w:tc>
          <w:tcPr>
            <w:tcW w:w="459" w:type="pct"/>
            <w:shd w:val="clear" w:color="auto" w:fill="auto"/>
            <w:vAlign w:val="center"/>
            <w:hideMark/>
            <w:tcPrChange w:id="8309" w:author="Diana Gonzalez Garcia" w:date="2021-05-10T07:20:00Z">
              <w:tcPr>
                <w:tcW w:w="519" w:type="pct"/>
                <w:shd w:val="clear" w:color="auto" w:fill="auto"/>
                <w:vAlign w:val="center"/>
                <w:hideMark/>
              </w:tcPr>
            </w:tcPrChange>
          </w:tcPr>
          <w:p w14:paraId="4F381F2E" w14:textId="127F881C" w:rsidR="00F7374E" w:rsidRPr="00AD7DF4" w:rsidDel="00DE3725" w:rsidRDefault="00F7374E" w:rsidP="001D1960">
            <w:pPr>
              <w:spacing w:after="0" w:line="240" w:lineRule="auto"/>
              <w:jc w:val="center"/>
              <w:rPr>
                <w:del w:id="8310" w:author="Diana Gonzalez Garcia" w:date="2021-05-10T07:12:00Z"/>
                <w:rFonts w:cstheme="minorHAnsi"/>
                <w:sz w:val="18"/>
                <w:szCs w:val="18"/>
                <w:lang w:eastAsia="es-CO"/>
              </w:rPr>
            </w:pPr>
            <w:del w:id="8311" w:author="Diana Gonzalez Garcia" w:date="2021-05-10T07:12:00Z">
              <w:r w:rsidRPr="00AD7DF4" w:rsidDel="00DE3725">
                <w:rPr>
                  <w:rFonts w:cstheme="minorHAnsi"/>
                  <w:sz w:val="18"/>
                  <w:szCs w:val="18"/>
                  <w:lang w:eastAsia="es-CO"/>
                </w:rPr>
                <w:delText>Edad</w:delText>
              </w:r>
            </w:del>
          </w:p>
        </w:tc>
        <w:tc>
          <w:tcPr>
            <w:tcW w:w="1161" w:type="pct"/>
            <w:shd w:val="clear" w:color="auto" w:fill="auto"/>
            <w:vAlign w:val="center"/>
            <w:hideMark/>
            <w:tcPrChange w:id="8312" w:author="Diana Gonzalez Garcia" w:date="2021-05-10T07:20:00Z">
              <w:tcPr>
                <w:tcW w:w="1312" w:type="pct"/>
                <w:shd w:val="clear" w:color="auto" w:fill="auto"/>
                <w:vAlign w:val="center"/>
                <w:hideMark/>
              </w:tcPr>
            </w:tcPrChange>
          </w:tcPr>
          <w:p w14:paraId="3710F856" w14:textId="17B6CC25" w:rsidR="00F7374E" w:rsidRPr="00AD7DF4" w:rsidDel="00DE3725" w:rsidRDefault="00F7374E" w:rsidP="001D1960">
            <w:pPr>
              <w:spacing w:after="0" w:line="240" w:lineRule="auto"/>
              <w:jc w:val="both"/>
              <w:rPr>
                <w:del w:id="8313" w:author="Diana Gonzalez Garcia" w:date="2021-05-10T07:12:00Z"/>
                <w:rFonts w:cstheme="minorHAnsi"/>
                <w:sz w:val="18"/>
                <w:szCs w:val="18"/>
                <w:lang w:eastAsia="es-CO"/>
              </w:rPr>
            </w:pPr>
            <w:del w:id="8314" w:author="Diana Gonzalez Garcia" w:date="2021-05-10T07:12:00Z">
              <w:r w:rsidRPr="00AD7DF4" w:rsidDel="00DE3725">
                <w:rPr>
                  <w:rFonts w:cstheme="minorHAnsi"/>
                  <w:sz w:val="18"/>
                  <w:szCs w:val="18"/>
                  <w:lang w:eastAsia="es-CO"/>
                </w:rPr>
                <w:delText>Para predios con puntajes superiores a 100, la variable modelo es avalúo especial.</w:delText>
              </w:r>
            </w:del>
          </w:p>
        </w:tc>
        <w:tc>
          <w:tcPr>
            <w:tcW w:w="418" w:type="pct"/>
            <w:vMerge/>
            <w:vAlign w:val="center"/>
            <w:hideMark/>
            <w:tcPrChange w:id="8315" w:author="Diana Gonzalez Garcia" w:date="2021-05-10T07:20:00Z">
              <w:tcPr>
                <w:tcW w:w="472" w:type="pct"/>
                <w:vMerge/>
                <w:vAlign w:val="center"/>
                <w:hideMark/>
              </w:tcPr>
            </w:tcPrChange>
          </w:tcPr>
          <w:p w14:paraId="2113D6CF" w14:textId="5AC25931" w:rsidR="00F7374E" w:rsidRPr="00AD7DF4" w:rsidDel="00DE3725" w:rsidRDefault="00F7374E" w:rsidP="001D1960">
            <w:pPr>
              <w:spacing w:after="0" w:line="240" w:lineRule="auto"/>
              <w:rPr>
                <w:del w:id="8316" w:author="Diana Gonzalez Garcia" w:date="2021-05-10T07:12:00Z"/>
                <w:rFonts w:cstheme="minorHAnsi"/>
                <w:sz w:val="18"/>
                <w:szCs w:val="18"/>
                <w:lang w:eastAsia="es-CO"/>
              </w:rPr>
            </w:pPr>
          </w:p>
        </w:tc>
        <w:tc>
          <w:tcPr>
            <w:tcW w:w="706" w:type="pct"/>
            <w:vMerge/>
            <w:vAlign w:val="center"/>
            <w:hideMark/>
            <w:tcPrChange w:id="8317" w:author="Diana Gonzalez Garcia" w:date="2021-05-10T07:20:00Z">
              <w:tcPr>
                <w:tcW w:w="798" w:type="pct"/>
                <w:vMerge/>
                <w:vAlign w:val="center"/>
                <w:hideMark/>
              </w:tcPr>
            </w:tcPrChange>
          </w:tcPr>
          <w:p w14:paraId="11247554" w14:textId="6CE49E04" w:rsidR="00F7374E" w:rsidRPr="00AD7DF4" w:rsidDel="00DE3725" w:rsidRDefault="00F7374E" w:rsidP="001D1960">
            <w:pPr>
              <w:spacing w:after="0" w:line="240" w:lineRule="auto"/>
              <w:rPr>
                <w:del w:id="8318" w:author="Diana Gonzalez Garcia" w:date="2021-05-10T07:12:00Z"/>
                <w:rFonts w:cstheme="minorHAnsi"/>
                <w:sz w:val="18"/>
                <w:szCs w:val="18"/>
                <w:lang w:eastAsia="es-CO"/>
              </w:rPr>
            </w:pPr>
          </w:p>
        </w:tc>
      </w:tr>
      <w:tr w:rsidR="00F7374E" w:rsidRPr="00AD7DF4" w:rsidDel="00DE3725" w14:paraId="519016E3" w14:textId="66E983F6" w:rsidTr="00FF1E3F">
        <w:trPr>
          <w:trHeight w:val="1440"/>
          <w:del w:id="8319" w:author="Diana Gonzalez Garcia" w:date="2021-05-10T07:12:00Z"/>
          <w:trPrChange w:id="8320" w:author="Diana Gonzalez Garcia" w:date="2021-05-10T07:20:00Z">
            <w:trPr>
              <w:trHeight w:val="1440"/>
            </w:trPr>
          </w:trPrChange>
        </w:trPr>
        <w:tc>
          <w:tcPr>
            <w:tcW w:w="442" w:type="pct"/>
            <w:vMerge/>
            <w:vAlign w:val="center"/>
            <w:hideMark/>
            <w:tcPrChange w:id="8321" w:author="Diana Gonzalez Garcia" w:date="2021-05-10T07:20:00Z">
              <w:tcPr>
                <w:tcW w:w="499" w:type="pct"/>
                <w:vMerge/>
                <w:vAlign w:val="center"/>
                <w:hideMark/>
              </w:tcPr>
            </w:tcPrChange>
          </w:tcPr>
          <w:p w14:paraId="623301AC" w14:textId="1AD665AE" w:rsidR="00F7374E" w:rsidRPr="00AD7DF4" w:rsidDel="00DE3725" w:rsidRDefault="00F7374E" w:rsidP="001D1960">
            <w:pPr>
              <w:spacing w:after="0" w:line="240" w:lineRule="auto"/>
              <w:rPr>
                <w:del w:id="8322" w:author="Diana Gonzalez Garcia" w:date="2021-05-10T07:12:00Z"/>
                <w:rFonts w:cstheme="minorHAnsi"/>
                <w:sz w:val="18"/>
                <w:szCs w:val="18"/>
                <w:lang w:eastAsia="es-CO"/>
              </w:rPr>
            </w:pPr>
          </w:p>
        </w:tc>
        <w:tc>
          <w:tcPr>
            <w:tcW w:w="597" w:type="pct"/>
            <w:vMerge/>
            <w:vAlign w:val="center"/>
            <w:hideMark/>
            <w:tcPrChange w:id="8323" w:author="Diana Gonzalez Garcia" w:date="2021-05-10T07:20:00Z">
              <w:tcPr>
                <w:tcW w:w="675" w:type="pct"/>
                <w:vMerge/>
                <w:vAlign w:val="center"/>
                <w:hideMark/>
              </w:tcPr>
            </w:tcPrChange>
          </w:tcPr>
          <w:p w14:paraId="59D41154" w14:textId="2E077BCF" w:rsidR="00F7374E" w:rsidRPr="00AD7DF4" w:rsidDel="00DE3725" w:rsidRDefault="00F7374E" w:rsidP="001D1960">
            <w:pPr>
              <w:spacing w:after="0" w:line="240" w:lineRule="auto"/>
              <w:rPr>
                <w:del w:id="8324" w:author="Diana Gonzalez Garcia" w:date="2021-05-10T07:12:00Z"/>
                <w:rFonts w:cstheme="minorHAnsi"/>
                <w:sz w:val="18"/>
                <w:szCs w:val="18"/>
                <w:lang w:eastAsia="es-CO"/>
              </w:rPr>
            </w:pPr>
          </w:p>
        </w:tc>
        <w:tc>
          <w:tcPr>
            <w:tcW w:w="641" w:type="pct"/>
            <w:shd w:val="clear" w:color="auto" w:fill="auto"/>
            <w:vAlign w:val="center"/>
            <w:hideMark/>
            <w:tcPrChange w:id="8325" w:author="Diana Gonzalez Garcia" w:date="2021-05-10T07:20:00Z">
              <w:tcPr>
                <w:tcW w:w="724" w:type="pct"/>
                <w:shd w:val="clear" w:color="auto" w:fill="auto"/>
                <w:vAlign w:val="center"/>
                <w:hideMark/>
              </w:tcPr>
            </w:tcPrChange>
          </w:tcPr>
          <w:p w14:paraId="37A9A84C" w14:textId="7025857E" w:rsidR="00F7374E" w:rsidRPr="00AD7DF4" w:rsidDel="00DE3725" w:rsidRDefault="00F7374E" w:rsidP="001D1960">
            <w:pPr>
              <w:spacing w:after="0" w:line="240" w:lineRule="auto"/>
              <w:jc w:val="both"/>
              <w:rPr>
                <w:del w:id="8326" w:author="Diana Gonzalez Garcia" w:date="2021-05-10T07:12:00Z"/>
                <w:rFonts w:cstheme="minorHAnsi"/>
                <w:sz w:val="18"/>
                <w:szCs w:val="18"/>
                <w:lang w:eastAsia="es-CO"/>
              </w:rPr>
            </w:pPr>
          </w:p>
        </w:tc>
        <w:tc>
          <w:tcPr>
            <w:tcW w:w="459" w:type="pct"/>
            <w:shd w:val="clear" w:color="auto" w:fill="auto"/>
            <w:vAlign w:val="center"/>
            <w:hideMark/>
            <w:tcPrChange w:id="8327" w:author="Diana Gonzalez Garcia" w:date="2021-05-10T07:20:00Z">
              <w:tcPr>
                <w:tcW w:w="519" w:type="pct"/>
                <w:shd w:val="clear" w:color="auto" w:fill="auto"/>
                <w:vAlign w:val="center"/>
                <w:hideMark/>
              </w:tcPr>
            </w:tcPrChange>
          </w:tcPr>
          <w:p w14:paraId="02AA2ADA" w14:textId="2D494D31" w:rsidR="00F7374E" w:rsidRPr="00AD7DF4" w:rsidDel="00DE3725" w:rsidRDefault="00F7374E" w:rsidP="001D1960">
            <w:pPr>
              <w:spacing w:after="0" w:line="240" w:lineRule="auto"/>
              <w:jc w:val="center"/>
              <w:rPr>
                <w:del w:id="8328" w:author="Diana Gonzalez Garcia" w:date="2021-05-10T07:12:00Z"/>
                <w:rFonts w:cstheme="minorHAnsi"/>
                <w:sz w:val="18"/>
                <w:szCs w:val="18"/>
                <w:lang w:eastAsia="es-CO"/>
              </w:rPr>
            </w:pPr>
            <w:del w:id="8329" w:author="Diana Gonzalez Garcia" w:date="2021-05-10T07:12:00Z">
              <w:r w:rsidRPr="00AD7DF4" w:rsidDel="00DE3725">
                <w:rPr>
                  <w:rFonts w:cstheme="minorHAnsi"/>
                  <w:sz w:val="18"/>
                  <w:szCs w:val="18"/>
                  <w:lang w:eastAsia="es-CO"/>
                </w:rPr>
                <w:delText>Área construida por unidad calificada</w:delText>
              </w:r>
            </w:del>
          </w:p>
        </w:tc>
        <w:tc>
          <w:tcPr>
            <w:tcW w:w="1161" w:type="pct"/>
            <w:shd w:val="clear" w:color="auto" w:fill="auto"/>
            <w:vAlign w:val="center"/>
            <w:hideMark/>
            <w:tcPrChange w:id="8330" w:author="Diana Gonzalez Garcia" w:date="2021-05-10T07:20:00Z">
              <w:tcPr>
                <w:tcW w:w="1312" w:type="pct"/>
                <w:shd w:val="clear" w:color="auto" w:fill="auto"/>
                <w:vAlign w:val="center"/>
                <w:hideMark/>
              </w:tcPr>
            </w:tcPrChange>
          </w:tcPr>
          <w:p w14:paraId="553AAC5C" w14:textId="1BB20101" w:rsidR="00F7374E" w:rsidRPr="00AD7DF4" w:rsidDel="00DE3725" w:rsidRDefault="00F7374E" w:rsidP="001D1960">
            <w:pPr>
              <w:spacing w:after="0" w:line="240" w:lineRule="auto"/>
              <w:jc w:val="both"/>
              <w:rPr>
                <w:del w:id="8331" w:author="Diana Gonzalez Garcia" w:date="2021-05-10T07:12:00Z"/>
                <w:rFonts w:cstheme="minorHAnsi"/>
                <w:sz w:val="18"/>
                <w:szCs w:val="18"/>
                <w:lang w:eastAsia="es-CO"/>
              </w:rPr>
            </w:pPr>
            <w:del w:id="8332" w:author="Diana Gonzalez Garcia" w:date="2021-05-10T07:12:00Z">
              <w:r w:rsidRPr="00AD7DF4" w:rsidDel="00DE3725">
                <w:rPr>
                  <w:rFonts w:cstheme="minorHAnsi"/>
                  <w:sz w:val="18"/>
                  <w:szCs w:val="18"/>
                  <w:lang w:eastAsia="es-CO"/>
                </w:rPr>
                <w:delText>Para predios con área superiores a 10.000 m2 la variable modelo es avalúo especial.</w:delText>
              </w:r>
            </w:del>
          </w:p>
        </w:tc>
        <w:tc>
          <w:tcPr>
            <w:tcW w:w="418" w:type="pct"/>
            <w:vMerge/>
            <w:vAlign w:val="center"/>
            <w:hideMark/>
            <w:tcPrChange w:id="8333" w:author="Diana Gonzalez Garcia" w:date="2021-05-10T07:20:00Z">
              <w:tcPr>
                <w:tcW w:w="472" w:type="pct"/>
                <w:vMerge/>
                <w:vAlign w:val="center"/>
                <w:hideMark/>
              </w:tcPr>
            </w:tcPrChange>
          </w:tcPr>
          <w:p w14:paraId="46F323FC" w14:textId="16DD557D" w:rsidR="00F7374E" w:rsidRPr="00AD7DF4" w:rsidDel="00DE3725" w:rsidRDefault="00F7374E" w:rsidP="001D1960">
            <w:pPr>
              <w:spacing w:after="0" w:line="240" w:lineRule="auto"/>
              <w:rPr>
                <w:del w:id="8334" w:author="Diana Gonzalez Garcia" w:date="2021-05-10T07:12:00Z"/>
                <w:rFonts w:cstheme="minorHAnsi"/>
                <w:sz w:val="18"/>
                <w:szCs w:val="18"/>
                <w:lang w:eastAsia="es-CO"/>
              </w:rPr>
            </w:pPr>
          </w:p>
        </w:tc>
        <w:tc>
          <w:tcPr>
            <w:tcW w:w="706" w:type="pct"/>
            <w:vMerge/>
            <w:vAlign w:val="center"/>
            <w:hideMark/>
            <w:tcPrChange w:id="8335" w:author="Diana Gonzalez Garcia" w:date="2021-05-10T07:20:00Z">
              <w:tcPr>
                <w:tcW w:w="798" w:type="pct"/>
                <w:vMerge/>
                <w:vAlign w:val="center"/>
                <w:hideMark/>
              </w:tcPr>
            </w:tcPrChange>
          </w:tcPr>
          <w:p w14:paraId="78B84DDD" w14:textId="442552E2" w:rsidR="00F7374E" w:rsidRPr="00AD7DF4" w:rsidDel="00DE3725" w:rsidRDefault="00F7374E" w:rsidP="001D1960">
            <w:pPr>
              <w:spacing w:after="0" w:line="240" w:lineRule="auto"/>
              <w:rPr>
                <w:del w:id="8336" w:author="Diana Gonzalez Garcia" w:date="2021-05-10T07:12:00Z"/>
                <w:rFonts w:cstheme="minorHAnsi"/>
                <w:sz w:val="18"/>
                <w:szCs w:val="18"/>
                <w:lang w:eastAsia="es-CO"/>
              </w:rPr>
            </w:pPr>
          </w:p>
        </w:tc>
      </w:tr>
      <w:tr w:rsidR="00F7374E" w:rsidRPr="00AD7DF4" w:rsidDel="00DE3725" w14:paraId="231880A8" w14:textId="7B4DA3C4" w:rsidTr="00FF1E3F">
        <w:trPr>
          <w:trHeight w:val="1230"/>
          <w:del w:id="8337" w:author="Diana Gonzalez Garcia" w:date="2021-05-10T07:12:00Z"/>
          <w:trPrChange w:id="8338" w:author="Diana Gonzalez Garcia" w:date="2021-05-10T07:20:00Z">
            <w:trPr>
              <w:trHeight w:val="1230"/>
            </w:trPr>
          </w:trPrChange>
        </w:trPr>
        <w:tc>
          <w:tcPr>
            <w:tcW w:w="442" w:type="pct"/>
            <w:vMerge w:val="restart"/>
            <w:shd w:val="clear" w:color="auto" w:fill="auto"/>
            <w:noWrap/>
            <w:vAlign w:val="center"/>
            <w:hideMark/>
            <w:tcPrChange w:id="8339" w:author="Diana Gonzalez Garcia" w:date="2021-05-10T07:20:00Z">
              <w:tcPr>
                <w:tcW w:w="499" w:type="pct"/>
                <w:vMerge w:val="restart"/>
                <w:shd w:val="clear" w:color="auto" w:fill="auto"/>
                <w:noWrap/>
                <w:vAlign w:val="center"/>
                <w:hideMark/>
              </w:tcPr>
            </w:tcPrChange>
          </w:tcPr>
          <w:p w14:paraId="1FCAE932" w14:textId="5156AB25" w:rsidR="00F7374E" w:rsidRPr="00AD7DF4" w:rsidDel="00DE3725" w:rsidRDefault="00F7374E" w:rsidP="001D1960">
            <w:pPr>
              <w:spacing w:after="0" w:line="240" w:lineRule="auto"/>
              <w:jc w:val="center"/>
              <w:rPr>
                <w:del w:id="8340" w:author="Diana Gonzalez Garcia" w:date="2021-05-10T07:12:00Z"/>
                <w:rFonts w:cstheme="minorHAnsi"/>
                <w:sz w:val="18"/>
                <w:szCs w:val="18"/>
                <w:lang w:eastAsia="es-CO"/>
              </w:rPr>
            </w:pPr>
            <w:del w:id="8341" w:author="Diana Gonzalez Garcia" w:date="2021-05-10T07:12:00Z">
              <w:r w:rsidRPr="00AD7DF4" w:rsidDel="00DE3725">
                <w:rPr>
                  <w:rFonts w:cstheme="minorHAnsi"/>
                  <w:sz w:val="18"/>
                  <w:szCs w:val="18"/>
                  <w:lang w:eastAsia="es-CO"/>
                </w:rPr>
                <w:delText>T09</w:delText>
              </w:r>
            </w:del>
          </w:p>
        </w:tc>
        <w:tc>
          <w:tcPr>
            <w:tcW w:w="597" w:type="pct"/>
            <w:vMerge w:val="restart"/>
            <w:shd w:val="clear" w:color="auto" w:fill="auto"/>
            <w:vAlign w:val="center"/>
            <w:hideMark/>
            <w:tcPrChange w:id="8342" w:author="Diana Gonzalez Garcia" w:date="2021-05-10T07:20:00Z">
              <w:tcPr>
                <w:tcW w:w="675" w:type="pct"/>
                <w:vMerge w:val="restart"/>
                <w:shd w:val="clear" w:color="auto" w:fill="auto"/>
                <w:vAlign w:val="center"/>
                <w:hideMark/>
              </w:tcPr>
            </w:tcPrChange>
          </w:tcPr>
          <w:p w14:paraId="4660D7C3" w14:textId="19D6126B" w:rsidR="00F7374E" w:rsidRPr="00AD7DF4" w:rsidDel="00DE3725" w:rsidRDefault="00F7374E" w:rsidP="001D1960">
            <w:pPr>
              <w:spacing w:after="0" w:line="240" w:lineRule="auto"/>
              <w:jc w:val="center"/>
              <w:rPr>
                <w:del w:id="8343" w:author="Diana Gonzalez Garcia" w:date="2021-05-10T07:12:00Z"/>
                <w:rFonts w:cstheme="minorHAnsi"/>
                <w:sz w:val="18"/>
                <w:szCs w:val="18"/>
                <w:lang w:eastAsia="es-CO"/>
              </w:rPr>
            </w:pPr>
            <w:del w:id="8344" w:author="Diana Gonzalez Garcia" w:date="2021-05-10T07:12:00Z">
              <w:r w:rsidRPr="00AD7DF4" w:rsidDel="00DE3725">
                <w:rPr>
                  <w:rFonts w:cstheme="minorHAnsi"/>
                  <w:sz w:val="18"/>
                  <w:szCs w:val="18"/>
                  <w:lang w:eastAsia="es-CO"/>
                </w:rPr>
                <w:delText>Clínicas y Hospitales</w:delText>
              </w:r>
            </w:del>
          </w:p>
        </w:tc>
        <w:tc>
          <w:tcPr>
            <w:tcW w:w="641" w:type="pct"/>
            <w:shd w:val="clear" w:color="auto" w:fill="auto"/>
            <w:vAlign w:val="center"/>
            <w:hideMark/>
            <w:tcPrChange w:id="8345" w:author="Diana Gonzalez Garcia" w:date="2021-05-10T07:20:00Z">
              <w:tcPr>
                <w:tcW w:w="724" w:type="pct"/>
                <w:shd w:val="clear" w:color="auto" w:fill="auto"/>
                <w:vAlign w:val="center"/>
                <w:hideMark/>
              </w:tcPr>
            </w:tcPrChange>
          </w:tcPr>
          <w:p w14:paraId="0C424150" w14:textId="7B99CCF3" w:rsidR="00F7374E" w:rsidRPr="00AD7DF4" w:rsidDel="00DE3725" w:rsidRDefault="00F7374E" w:rsidP="001D1960">
            <w:pPr>
              <w:spacing w:after="0" w:line="240" w:lineRule="auto"/>
              <w:jc w:val="center"/>
              <w:rPr>
                <w:del w:id="8346" w:author="Diana Gonzalez Garcia" w:date="2021-05-10T07:12:00Z"/>
                <w:rFonts w:cstheme="minorHAnsi"/>
                <w:sz w:val="18"/>
                <w:szCs w:val="18"/>
                <w:lang w:eastAsia="es-CO"/>
              </w:rPr>
            </w:pPr>
            <w:del w:id="8347" w:author="Diana Gonzalez Garcia" w:date="2021-05-10T07:12:00Z">
              <w:r w:rsidRPr="00AD7DF4" w:rsidDel="00DE3725">
                <w:rPr>
                  <w:rFonts w:cstheme="minorHAnsi"/>
                  <w:sz w:val="18"/>
                  <w:szCs w:val="18"/>
                  <w:lang w:eastAsia="es-CO"/>
                </w:rPr>
                <w:delText>Valor unitario construcción</w:delText>
              </w:r>
            </w:del>
          </w:p>
        </w:tc>
        <w:tc>
          <w:tcPr>
            <w:tcW w:w="459" w:type="pct"/>
            <w:shd w:val="clear" w:color="auto" w:fill="auto"/>
            <w:vAlign w:val="center"/>
            <w:hideMark/>
            <w:tcPrChange w:id="8348" w:author="Diana Gonzalez Garcia" w:date="2021-05-10T07:20:00Z">
              <w:tcPr>
                <w:tcW w:w="519" w:type="pct"/>
                <w:shd w:val="clear" w:color="auto" w:fill="auto"/>
                <w:vAlign w:val="center"/>
                <w:hideMark/>
              </w:tcPr>
            </w:tcPrChange>
          </w:tcPr>
          <w:p w14:paraId="64D05BFF" w14:textId="1A1E119C" w:rsidR="00F7374E" w:rsidRPr="00AD7DF4" w:rsidDel="00DE3725" w:rsidRDefault="00F7374E" w:rsidP="001D1960">
            <w:pPr>
              <w:spacing w:after="0" w:line="240" w:lineRule="auto"/>
              <w:jc w:val="center"/>
              <w:rPr>
                <w:del w:id="8349" w:author="Diana Gonzalez Garcia" w:date="2021-05-10T07:12:00Z"/>
                <w:rFonts w:cstheme="minorHAnsi"/>
                <w:sz w:val="18"/>
                <w:szCs w:val="18"/>
                <w:lang w:eastAsia="es-CO"/>
              </w:rPr>
            </w:pPr>
            <w:del w:id="8350" w:author="Diana Gonzalez Garcia" w:date="2021-05-10T07:12:00Z">
              <w:r w:rsidRPr="00AD7DF4" w:rsidDel="00DE3725">
                <w:rPr>
                  <w:rFonts w:cstheme="minorHAnsi"/>
                  <w:sz w:val="18"/>
                  <w:szCs w:val="18"/>
                  <w:lang w:eastAsia="es-CO"/>
                </w:rPr>
                <w:delText>Puntaje</w:delText>
              </w:r>
            </w:del>
          </w:p>
        </w:tc>
        <w:tc>
          <w:tcPr>
            <w:tcW w:w="1161" w:type="pct"/>
            <w:shd w:val="clear" w:color="auto" w:fill="auto"/>
            <w:vAlign w:val="center"/>
            <w:hideMark/>
            <w:tcPrChange w:id="8351" w:author="Diana Gonzalez Garcia" w:date="2021-05-10T07:20:00Z">
              <w:tcPr>
                <w:tcW w:w="1312" w:type="pct"/>
                <w:shd w:val="clear" w:color="auto" w:fill="auto"/>
                <w:vAlign w:val="center"/>
                <w:hideMark/>
              </w:tcPr>
            </w:tcPrChange>
          </w:tcPr>
          <w:p w14:paraId="28663FD9" w14:textId="378A26BE" w:rsidR="00F7374E" w:rsidRPr="00AD7DF4" w:rsidDel="00DE3725" w:rsidRDefault="00F7374E" w:rsidP="001D1960">
            <w:pPr>
              <w:spacing w:after="0" w:line="240" w:lineRule="auto"/>
              <w:jc w:val="both"/>
              <w:rPr>
                <w:del w:id="8352" w:author="Diana Gonzalez Garcia" w:date="2021-05-10T07:12:00Z"/>
                <w:rFonts w:cstheme="minorHAnsi"/>
                <w:sz w:val="18"/>
                <w:szCs w:val="18"/>
                <w:lang w:eastAsia="es-CO"/>
              </w:rPr>
            </w:pPr>
            <w:del w:id="8353" w:author="Diana Gonzalez Garcia" w:date="2021-05-10T07:12:00Z">
              <w:r w:rsidRPr="00AD7DF4" w:rsidDel="00DE3725">
                <w:rPr>
                  <w:rFonts w:cstheme="minorHAnsi"/>
                  <w:sz w:val="18"/>
                  <w:szCs w:val="18"/>
                  <w:lang w:eastAsia="es-CO"/>
                </w:rPr>
                <w:delText>Para predios con edades superiores a 100 años, la variable modelo es avalúo especial.</w:delText>
              </w:r>
            </w:del>
          </w:p>
        </w:tc>
        <w:tc>
          <w:tcPr>
            <w:tcW w:w="418" w:type="pct"/>
            <w:vMerge w:val="restart"/>
            <w:shd w:val="clear" w:color="auto" w:fill="auto"/>
            <w:noWrap/>
            <w:vAlign w:val="center"/>
            <w:hideMark/>
            <w:tcPrChange w:id="8354" w:author="Diana Gonzalez Garcia" w:date="2021-05-10T07:20:00Z">
              <w:tcPr>
                <w:tcW w:w="472" w:type="pct"/>
                <w:vMerge w:val="restart"/>
                <w:shd w:val="clear" w:color="auto" w:fill="auto"/>
                <w:noWrap/>
                <w:vAlign w:val="center"/>
                <w:hideMark/>
              </w:tcPr>
            </w:tcPrChange>
          </w:tcPr>
          <w:p w14:paraId="75AC251F" w14:textId="0CA689B2" w:rsidR="00F7374E" w:rsidRPr="00AD7DF4" w:rsidDel="00DE3725" w:rsidRDefault="00F7374E" w:rsidP="001D1960">
            <w:pPr>
              <w:spacing w:after="0" w:line="240" w:lineRule="auto"/>
              <w:jc w:val="center"/>
              <w:rPr>
                <w:del w:id="8355" w:author="Diana Gonzalez Garcia" w:date="2021-05-10T07:12:00Z"/>
                <w:rFonts w:cstheme="minorHAnsi"/>
                <w:sz w:val="18"/>
                <w:szCs w:val="18"/>
                <w:lang w:eastAsia="es-CO"/>
              </w:rPr>
            </w:pPr>
            <w:del w:id="8356" w:author="Diana Gonzalez Garcia" w:date="2021-05-10T07:12:00Z">
              <w:r w:rsidRPr="00AD7DF4" w:rsidDel="00DE3725">
                <w:rPr>
                  <w:rFonts w:cstheme="minorHAnsi"/>
                  <w:sz w:val="18"/>
                  <w:szCs w:val="18"/>
                  <w:lang w:eastAsia="es-CO"/>
                </w:rPr>
                <w:delText>T09</w:delText>
              </w:r>
            </w:del>
          </w:p>
        </w:tc>
        <w:tc>
          <w:tcPr>
            <w:tcW w:w="706" w:type="pct"/>
            <w:vMerge w:val="restart"/>
            <w:shd w:val="clear" w:color="auto" w:fill="auto"/>
            <w:vAlign w:val="center"/>
            <w:hideMark/>
            <w:tcPrChange w:id="8357" w:author="Diana Gonzalez Garcia" w:date="2021-05-10T07:20:00Z">
              <w:tcPr>
                <w:tcW w:w="798" w:type="pct"/>
                <w:vMerge w:val="restart"/>
                <w:shd w:val="clear" w:color="auto" w:fill="auto"/>
                <w:vAlign w:val="center"/>
                <w:hideMark/>
              </w:tcPr>
            </w:tcPrChange>
          </w:tcPr>
          <w:p w14:paraId="6819066D" w14:textId="6BA02F90" w:rsidR="00F7374E" w:rsidRPr="00AD7DF4" w:rsidDel="00DE3725" w:rsidRDefault="00F7374E" w:rsidP="001D1960">
            <w:pPr>
              <w:spacing w:after="0" w:line="240" w:lineRule="auto"/>
              <w:rPr>
                <w:del w:id="8358" w:author="Diana Gonzalez Garcia" w:date="2021-05-10T07:12:00Z"/>
                <w:rFonts w:cstheme="minorHAnsi"/>
                <w:sz w:val="18"/>
                <w:szCs w:val="18"/>
                <w:lang w:eastAsia="es-CO"/>
              </w:rPr>
            </w:pPr>
            <w:del w:id="8359" w:author="Diana Gonzalez Garcia" w:date="2021-05-10T07:12:00Z">
              <w:r w:rsidRPr="00AD7DF4" w:rsidDel="00DE3725">
                <w:rPr>
                  <w:rFonts w:cstheme="minorHAnsi"/>
                  <w:sz w:val="18"/>
                  <w:szCs w:val="18"/>
                  <w:lang w:eastAsia="es-CO"/>
                </w:rPr>
                <w:delText>No aplica</w:delText>
              </w:r>
            </w:del>
          </w:p>
        </w:tc>
      </w:tr>
      <w:tr w:rsidR="00F7374E" w:rsidRPr="00AD7DF4" w:rsidDel="00DE3725" w14:paraId="1E182FC0" w14:textId="01B7E367" w:rsidTr="00FF1E3F">
        <w:trPr>
          <w:trHeight w:val="1230"/>
          <w:del w:id="8360" w:author="Diana Gonzalez Garcia" w:date="2021-05-10T07:12:00Z"/>
          <w:trPrChange w:id="8361" w:author="Diana Gonzalez Garcia" w:date="2021-05-10T07:20:00Z">
            <w:trPr>
              <w:trHeight w:val="1230"/>
            </w:trPr>
          </w:trPrChange>
        </w:trPr>
        <w:tc>
          <w:tcPr>
            <w:tcW w:w="442" w:type="pct"/>
            <w:vMerge/>
            <w:vAlign w:val="center"/>
            <w:hideMark/>
            <w:tcPrChange w:id="8362" w:author="Diana Gonzalez Garcia" w:date="2021-05-10T07:20:00Z">
              <w:tcPr>
                <w:tcW w:w="499" w:type="pct"/>
                <w:vMerge/>
                <w:vAlign w:val="center"/>
                <w:hideMark/>
              </w:tcPr>
            </w:tcPrChange>
          </w:tcPr>
          <w:p w14:paraId="7E0C6693" w14:textId="6C908B2A" w:rsidR="00F7374E" w:rsidRPr="00AD7DF4" w:rsidDel="00DE3725" w:rsidRDefault="00F7374E" w:rsidP="001D1960">
            <w:pPr>
              <w:spacing w:after="0" w:line="240" w:lineRule="auto"/>
              <w:rPr>
                <w:del w:id="8363" w:author="Diana Gonzalez Garcia" w:date="2021-05-10T07:12:00Z"/>
                <w:rFonts w:cstheme="minorHAnsi"/>
                <w:sz w:val="18"/>
                <w:szCs w:val="18"/>
                <w:lang w:eastAsia="es-CO"/>
              </w:rPr>
            </w:pPr>
          </w:p>
        </w:tc>
        <w:tc>
          <w:tcPr>
            <w:tcW w:w="597" w:type="pct"/>
            <w:vMerge/>
            <w:vAlign w:val="center"/>
            <w:hideMark/>
            <w:tcPrChange w:id="8364" w:author="Diana Gonzalez Garcia" w:date="2021-05-10T07:20:00Z">
              <w:tcPr>
                <w:tcW w:w="675" w:type="pct"/>
                <w:vMerge/>
                <w:vAlign w:val="center"/>
                <w:hideMark/>
              </w:tcPr>
            </w:tcPrChange>
          </w:tcPr>
          <w:p w14:paraId="3CC8026C" w14:textId="0037B8EE" w:rsidR="00F7374E" w:rsidRPr="00AD7DF4" w:rsidDel="00DE3725" w:rsidRDefault="00F7374E" w:rsidP="001D1960">
            <w:pPr>
              <w:spacing w:after="0" w:line="240" w:lineRule="auto"/>
              <w:rPr>
                <w:del w:id="8365" w:author="Diana Gonzalez Garcia" w:date="2021-05-10T07:12:00Z"/>
                <w:rFonts w:cstheme="minorHAnsi"/>
                <w:sz w:val="18"/>
                <w:szCs w:val="18"/>
                <w:lang w:eastAsia="es-CO"/>
              </w:rPr>
            </w:pPr>
          </w:p>
        </w:tc>
        <w:tc>
          <w:tcPr>
            <w:tcW w:w="641" w:type="pct"/>
            <w:shd w:val="clear" w:color="auto" w:fill="auto"/>
            <w:vAlign w:val="center"/>
            <w:hideMark/>
            <w:tcPrChange w:id="8366" w:author="Diana Gonzalez Garcia" w:date="2021-05-10T07:20:00Z">
              <w:tcPr>
                <w:tcW w:w="724" w:type="pct"/>
                <w:shd w:val="clear" w:color="auto" w:fill="auto"/>
                <w:vAlign w:val="center"/>
                <w:hideMark/>
              </w:tcPr>
            </w:tcPrChange>
          </w:tcPr>
          <w:p w14:paraId="6011CE29" w14:textId="3F3788BC" w:rsidR="00F7374E" w:rsidRPr="00AD7DF4" w:rsidDel="00DE3725" w:rsidRDefault="00F7374E" w:rsidP="001D1960">
            <w:pPr>
              <w:spacing w:after="0" w:line="240" w:lineRule="auto"/>
              <w:jc w:val="center"/>
              <w:rPr>
                <w:del w:id="8367" w:author="Diana Gonzalez Garcia" w:date="2021-05-10T07:12:00Z"/>
                <w:rFonts w:cstheme="minorHAnsi"/>
                <w:sz w:val="18"/>
                <w:szCs w:val="18"/>
                <w:lang w:eastAsia="es-CO"/>
              </w:rPr>
            </w:pPr>
            <w:del w:id="8368" w:author="Diana Gonzalez Garcia" w:date="2021-05-10T07:12:00Z">
              <w:r w:rsidRPr="00AD7DF4" w:rsidDel="00DE3725">
                <w:rPr>
                  <w:rFonts w:cstheme="minorHAnsi"/>
                  <w:sz w:val="18"/>
                  <w:szCs w:val="18"/>
                  <w:lang w:eastAsia="es-CO"/>
                </w:rPr>
                <w:delText>($ / m2)</w:delText>
              </w:r>
            </w:del>
          </w:p>
        </w:tc>
        <w:tc>
          <w:tcPr>
            <w:tcW w:w="459" w:type="pct"/>
            <w:shd w:val="clear" w:color="auto" w:fill="auto"/>
            <w:vAlign w:val="center"/>
            <w:hideMark/>
            <w:tcPrChange w:id="8369" w:author="Diana Gonzalez Garcia" w:date="2021-05-10T07:20:00Z">
              <w:tcPr>
                <w:tcW w:w="519" w:type="pct"/>
                <w:shd w:val="clear" w:color="auto" w:fill="auto"/>
                <w:vAlign w:val="center"/>
                <w:hideMark/>
              </w:tcPr>
            </w:tcPrChange>
          </w:tcPr>
          <w:p w14:paraId="261EEE70" w14:textId="29DC2685" w:rsidR="00F7374E" w:rsidRPr="00AD7DF4" w:rsidDel="00DE3725" w:rsidRDefault="00F7374E" w:rsidP="001D1960">
            <w:pPr>
              <w:spacing w:after="0" w:line="240" w:lineRule="auto"/>
              <w:jc w:val="center"/>
              <w:rPr>
                <w:del w:id="8370" w:author="Diana Gonzalez Garcia" w:date="2021-05-10T07:12:00Z"/>
                <w:rFonts w:cstheme="minorHAnsi"/>
                <w:sz w:val="18"/>
                <w:szCs w:val="18"/>
                <w:lang w:eastAsia="es-CO"/>
              </w:rPr>
            </w:pPr>
            <w:del w:id="8371" w:author="Diana Gonzalez Garcia" w:date="2021-05-10T07:12:00Z">
              <w:r w:rsidRPr="00AD7DF4" w:rsidDel="00DE3725">
                <w:rPr>
                  <w:rFonts w:cstheme="minorHAnsi"/>
                  <w:sz w:val="18"/>
                  <w:szCs w:val="18"/>
                  <w:lang w:eastAsia="es-CO"/>
                </w:rPr>
                <w:delText>Edad</w:delText>
              </w:r>
            </w:del>
          </w:p>
        </w:tc>
        <w:tc>
          <w:tcPr>
            <w:tcW w:w="1161" w:type="pct"/>
            <w:shd w:val="clear" w:color="auto" w:fill="auto"/>
            <w:vAlign w:val="center"/>
            <w:hideMark/>
            <w:tcPrChange w:id="8372" w:author="Diana Gonzalez Garcia" w:date="2021-05-10T07:20:00Z">
              <w:tcPr>
                <w:tcW w:w="1312" w:type="pct"/>
                <w:shd w:val="clear" w:color="auto" w:fill="auto"/>
                <w:vAlign w:val="center"/>
                <w:hideMark/>
              </w:tcPr>
            </w:tcPrChange>
          </w:tcPr>
          <w:p w14:paraId="0BADF59D" w14:textId="0E606A16" w:rsidR="00F7374E" w:rsidRPr="00AD7DF4" w:rsidDel="00DE3725" w:rsidRDefault="00F7374E" w:rsidP="001D1960">
            <w:pPr>
              <w:spacing w:after="0" w:line="240" w:lineRule="auto"/>
              <w:jc w:val="both"/>
              <w:rPr>
                <w:del w:id="8373" w:author="Diana Gonzalez Garcia" w:date="2021-05-10T07:12:00Z"/>
                <w:rFonts w:cstheme="minorHAnsi"/>
                <w:sz w:val="18"/>
                <w:szCs w:val="18"/>
                <w:lang w:eastAsia="es-CO"/>
              </w:rPr>
            </w:pPr>
            <w:del w:id="8374" w:author="Diana Gonzalez Garcia" w:date="2021-05-10T07:12:00Z">
              <w:r w:rsidRPr="00AD7DF4" w:rsidDel="00DE3725">
                <w:rPr>
                  <w:rFonts w:cstheme="minorHAnsi"/>
                  <w:sz w:val="18"/>
                  <w:szCs w:val="18"/>
                  <w:lang w:eastAsia="es-CO"/>
                </w:rPr>
                <w:delText>Para predios con puntajes superiores a 100, la variable modelo es avalúo especial.</w:delText>
              </w:r>
            </w:del>
          </w:p>
        </w:tc>
        <w:tc>
          <w:tcPr>
            <w:tcW w:w="418" w:type="pct"/>
            <w:vMerge/>
            <w:vAlign w:val="center"/>
            <w:hideMark/>
            <w:tcPrChange w:id="8375" w:author="Diana Gonzalez Garcia" w:date="2021-05-10T07:20:00Z">
              <w:tcPr>
                <w:tcW w:w="472" w:type="pct"/>
                <w:vMerge/>
                <w:vAlign w:val="center"/>
                <w:hideMark/>
              </w:tcPr>
            </w:tcPrChange>
          </w:tcPr>
          <w:p w14:paraId="2BB440FB" w14:textId="23D276FB" w:rsidR="00F7374E" w:rsidRPr="00AD7DF4" w:rsidDel="00DE3725" w:rsidRDefault="00F7374E" w:rsidP="001D1960">
            <w:pPr>
              <w:spacing w:after="0" w:line="240" w:lineRule="auto"/>
              <w:rPr>
                <w:del w:id="8376" w:author="Diana Gonzalez Garcia" w:date="2021-05-10T07:12:00Z"/>
                <w:rFonts w:cstheme="minorHAnsi"/>
                <w:sz w:val="18"/>
                <w:szCs w:val="18"/>
                <w:lang w:eastAsia="es-CO"/>
              </w:rPr>
            </w:pPr>
          </w:p>
        </w:tc>
        <w:tc>
          <w:tcPr>
            <w:tcW w:w="706" w:type="pct"/>
            <w:vMerge/>
            <w:vAlign w:val="center"/>
            <w:hideMark/>
            <w:tcPrChange w:id="8377" w:author="Diana Gonzalez Garcia" w:date="2021-05-10T07:20:00Z">
              <w:tcPr>
                <w:tcW w:w="798" w:type="pct"/>
                <w:vMerge/>
                <w:vAlign w:val="center"/>
                <w:hideMark/>
              </w:tcPr>
            </w:tcPrChange>
          </w:tcPr>
          <w:p w14:paraId="3D2DB8D2" w14:textId="5C2B3C5F" w:rsidR="00F7374E" w:rsidRPr="00AD7DF4" w:rsidDel="00DE3725" w:rsidRDefault="00F7374E" w:rsidP="001D1960">
            <w:pPr>
              <w:spacing w:after="0" w:line="240" w:lineRule="auto"/>
              <w:rPr>
                <w:del w:id="8378" w:author="Diana Gonzalez Garcia" w:date="2021-05-10T07:12:00Z"/>
                <w:rFonts w:cstheme="minorHAnsi"/>
                <w:sz w:val="18"/>
                <w:szCs w:val="18"/>
                <w:lang w:eastAsia="es-CO"/>
              </w:rPr>
            </w:pPr>
          </w:p>
        </w:tc>
      </w:tr>
      <w:tr w:rsidR="00F7374E" w:rsidRPr="00AD7DF4" w:rsidDel="00DE3725" w14:paraId="06796E18" w14:textId="715751F2" w:rsidTr="00FF1E3F">
        <w:trPr>
          <w:trHeight w:val="1230"/>
          <w:del w:id="8379" w:author="Diana Gonzalez Garcia" w:date="2021-05-10T07:12:00Z"/>
          <w:trPrChange w:id="8380" w:author="Diana Gonzalez Garcia" w:date="2021-05-10T07:20:00Z">
            <w:trPr>
              <w:trHeight w:val="1230"/>
            </w:trPr>
          </w:trPrChange>
        </w:trPr>
        <w:tc>
          <w:tcPr>
            <w:tcW w:w="442" w:type="pct"/>
            <w:vMerge/>
            <w:vAlign w:val="center"/>
            <w:hideMark/>
            <w:tcPrChange w:id="8381" w:author="Diana Gonzalez Garcia" w:date="2021-05-10T07:20:00Z">
              <w:tcPr>
                <w:tcW w:w="499" w:type="pct"/>
                <w:vMerge/>
                <w:vAlign w:val="center"/>
                <w:hideMark/>
              </w:tcPr>
            </w:tcPrChange>
          </w:tcPr>
          <w:p w14:paraId="20EC9BF7" w14:textId="069BA68F" w:rsidR="00F7374E" w:rsidRPr="00AD7DF4" w:rsidDel="00DE3725" w:rsidRDefault="00F7374E" w:rsidP="001D1960">
            <w:pPr>
              <w:spacing w:after="0" w:line="240" w:lineRule="auto"/>
              <w:rPr>
                <w:del w:id="8382" w:author="Diana Gonzalez Garcia" w:date="2021-05-10T07:12:00Z"/>
                <w:rFonts w:cstheme="minorHAnsi"/>
                <w:sz w:val="18"/>
                <w:szCs w:val="18"/>
                <w:lang w:eastAsia="es-CO"/>
              </w:rPr>
            </w:pPr>
          </w:p>
        </w:tc>
        <w:tc>
          <w:tcPr>
            <w:tcW w:w="597" w:type="pct"/>
            <w:vMerge/>
            <w:vAlign w:val="center"/>
            <w:hideMark/>
            <w:tcPrChange w:id="8383" w:author="Diana Gonzalez Garcia" w:date="2021-05-10T07:20:00Z">
              <w:tcPr>
                <w:tcW w:w="675" w:type="pct"/>
                <w:vMerge/>
                <w:vAlign w:val="center"/>
                <w:hideMark/>
              </w:tcPr>
            </w:tcPrChange>
          </w:tcPr>
          <w:p w14:paraId="30280396" w14:textId="1C518203" w:rsidR="00F7374E" w:rsidRPr="00AD7DF4" w:rsidDel="00DE3725" w:rsidRDefault="00F7374E" w:rsidP="001D1960">
            <w:pPr>
              <w:spacing w:after="0" w:line="240" w:lineRule="auto"/>
              <w:rPr>
                <w:del w:id="8384" w:author="Diana Gonzalez Garcia" w:date="2021-05-10T07:12:00Z"/>
                <w:rFonts w:cstheme="minorHAnsi"/>
                <w:sz w:val="18"/>
                <w:szCs w:val="18"/>
                <w:lang w:eastAsia="es-CO"/>
              </w:rPr>
            </w:pPr>
          </w:p>
        </w:tc>
        <w:tc>
          <w:tcPr>
            <w:tcW w:w="641" w:type="pct"/>
            <w:shd w:val="clear" w:color="auto" w:fill="auto"/>
            <w:vAlign w:val="center"/>
            <w:hideMark/>
            <w:tcPrChange w:id="8385" w:author="Diana Gonzalez Garcia" w:date="2021-05-10T07:20:00Z">
              <w:tcPr>
                <w:tcW w:w="724" w:type="pct"/>
                <w:shd w:val="clear" w:color="auto" w:fill="auto"/>
                <w:vAlign w:val="center"/>
                <w:hideMark/>
              </w:tcPr>
            </w:tcPrChange>
          </w:tcPr>
          <w:p w14:paraId="0A1E5575" w14:textId="4C0433AA" w:rsidR="00F7374E" w:rsidRPr="00AD7DF4" w:rsidDel="00DE3725" w:rsidRDefault="00F7374E" w:rsidP="001D1960">
            <w:pPr>
              <w:spacing w:after="0" w:line="240" w:lineRule="auto"/>
              <w:rPr>
                <w:del w:id="8386" w:author="Diana Gonzalez Garcia" w:date="2021-05-10T07:12:00Z"/>
                <w:rFonts w:cstheme="minorHAnsi"/>
                <w:sz w:val="18"/>
                <w:szCs w:val="18"/>
                <w:lang w:eastAsia="es-CO"/>
              </w:rPr>
            </w:pPr>
            <w:del w:id="8387" w:author="Diana Gonzalez Garcia" w:date="2021-05-10T07:12:00Z">
              <w:r w:rsidRPr="00AD7DF4" w:rsidDel="00DE3725">
                <w:rPr>
                  <w:rFonts w:cstheme="minorHAnsi"/>
                  <w:sz w:val="18"/>
                  <w:szCs w:val="18"/>
                  <w:lang w:eastAsia="es-CO"/>
                </w:rPr>
                <w:delText> </w:delText>
              </w:r>
            </w:del>
          </w:p>
        </w:tc>
        <w:tc>
          <w:tcPr>
            <w:tcW w:w="459" w:type="pct"/>
            <w:shd w:val="clear" w:color="auto" w:fill="auto"/>
            <w:vAlign w:val="center"/>
            <w:hideMark/>
            <w:tcPrChange w:id="8388" w:author="Diana Gonzalez Garcia" w:date="2021-05-10T07:20:00Z">
              <w:tcPr>
                <w:tcW w:w="519" w:type="pct"/>
                <w:shd w:val="clear" w:color="auto" w:fill="auto"/>
                <w:vAlign w:val="center"/>
                <w:hideMark/>
              </w:tcPr>
            </w:tcPrChange>
          </w:tcPr>
          <w:p w14:paraId="48C11350" w14:textId="7C7D8676" w:rsidR="00F7374E" w:rsidRPr="00AD7DF4" w:rsidDel="00DE3725" w:rsidRDefault="00F7374E" w:rsidP="001D1960">
            <w:pPr>
              <w:spacing w:after="0" w:line="240" w:lineRule="auto"/>
              <w:jc w:val="center"/>
              <w:rPr>
                <w:del w:id="8389" w:author="Diana Gonzalez Garcia" w:date="2021-05-10T07:12:00Z"/>
                <w:rFonts w:cstheme="minorHAnsi"/>
                <w:sz w:val="18"/>
                <w:szCs w:val="18"/>
                <w:lang w:eastAsia="es-CO"/>
              </w:rPr>
            </w:pPr>
            <w:del w:id="8390" w:author="Diana Gonzalez Garcia" w:date="2021-05-10T07:12:00Z">
              <w:r w:rsidRPr="00AD7DF4" w:rsidDel="00DE3725">
                <w:rPr>
                  <w:rFonts w:cstheme="minorHAnsi"/>
                  <w:sz w:val="18"/>
                  <w:szCs w:val="18"/>
                  <w:lang w:eastAsia="es-CO"/>
                </w:rPr>
                <w:delText>Área construida por unidad calificada</w:delText>
              </w:r>
            </w:del>
          </w:p>
        </w:tc>
        <w:tc>
          <w:tcPr>
            <w:tcW w:w="1161" w:type="pct"/>
            <w:shd w:val="clear" w:color="auto" w:fill="auto"/>
            <w:vAlign w:val="center"/>
            <w:hideMark/>
            <w:tcPrChange w:id="8391" w:author="Diana Gonzalez Garcia" w:date="2021-05-10T07:20:00Z">
              <w:tcPr>
                <w:tcW w:w="1312" w:type="pct"/>
                <w:shd w:val="clear" w:color="auto" w:fill="auto"/>
                <w:vAlign w:val="center"/>
                <w:hideMark/>
              </w:tcPr>
            </w:tcPrChange>
          </w:tcPr>
          <w:p w14:paraId="320ECB8A" w14:textId="6566A768" w:rsidR="00F7374E" w:rsidRPr="00AD7DF4" w:rsidDel="00DE3725" w:rsidRDefault="00F7374E" w:rsidP="001D1960">
            <w:pPr>
              <w:spacing w:after="0" w:line="240" w:lineRule="auto"/>
              <w:rPr>
                <w:del w:id="8392" w:author="Diana Gonzalez Garcia" w:date="2021-05-10T07:12:00Z"/>
                <w:rFonts w:cstheme="minorHAnsi"/>
                <w:sz w:val="18"/>
                <w:szCs w:val="18"/>
                <w:lang w:eastAsia="es-CO"/>
              </w:rPr>
            </w:pPr>
            <w:del w:id="8393" w:author="Diana Gonzalez Garcia" w:date="2021-05-10T07:12:00Z">
              <w:r w:rsidRPr="00AD7DF4" w:rsidDel="00DE3725">
                <w:rPr>
                  <w:rFonts w:cstheme="minorHAnsi"/>
                  <w:sz w:val="18"/>
                  <w:szCs w:val="18"/>
                  <w:lang w:eastAsia="es-CO"/>
                </w:rPr>
                <w:delText> </w:delText>
              </w:r>
            </w:del>
          </w:p>
        </w:tc>
        <w:tc>
          <w:tcPr>
            <w:tcW w:w="418" w:type="pct"/>
            <w:vMerge/>
            <w:vAlign w:val="center"/>
            <w:hideMark/>
            <w:tcPrChange w:id="8394" w:author="Diana Gonzalez Garcia" w:date="2021-05-10T07:20:00Z">
              <w:tcPr>
                <w:tcW w:w="472" w:type="pct"/>
                <w:vMerge/>
                <w:vAlign w:val="center"/>
                <w:hideMark/>
              </w:tcPr>
            </w:tcPrChange>
          </w:tcPr>
          <w:p w14:paraId="7CA3410D" w14:textId="2E313C0A" w:rsidR="00F7374E" w:rsidRPr="00AD7DF4" w:rsidDel="00DE3725" w:rsidRDefault="00F7374E" w:rsidP="001D1960">
            <w:pPr>
              <w:spacing w:after="0" w:line="240" w:lineRule="auto"/>
              <w:rPr>
                <w:del w:id="8395" w:author="Diana Gonzalez Garcia" w:date="2021-05-10T07:12:00Z"/>
                <w:rFonts w:cstheme="minorHAnsi"/>
                <w:sz w:val="18"/>
                <w:szCs w:val="18"/>
                <w:lang w:eastAsia="es-CO"/>
              </w:rPr>
            </w:pPr>
          </w:p>
        </w:tc>
        <w:tc>
          <w:tcPr>
            <w:tcW w:w="706" w:type="pct"/>
            <w:vMerge/>
            <w:vAlign w:val="center"/>
            <w:hideMark/>
            <w:tcPrChange w:id="8396" w:author="Diana Gonzalez Garcia" w:date="2021-05-10T07:20:00Z">
              <w:tcPr>
                <w:tcW w:w="798" w:type="pct"/>
                <w:vMerge/>
                <w:vAlign w:val="center"/>
                <w:hideMark/>
              </w:tcPr>
            </w:tcPrChange>
          </w:tcPr>
          <w:p w14:paraId="1E037A59" w14:textId="31D91DC1" w:rsidR="00F7374E" w:rsidRPr="00AD7DF4" w:rsidDel="00DE3725" w:rsidRDefault="00F7374E" w:rsidP="001D1960">
            <w:pPr>
              <w:spacing w:after="0" w:line="240" w:lineRule="auto"/>
              <w:rPr>
                <w:del w:id="8397" w:author="Diana Gonzalez Garcia" w:date="2021-05-10T07:12:00Z"/>
                <w:rFonts w:cstheme="minorHAnsi"/>
                <w:sz w:val="18"/>
                <w:szCs w:val="18"/>
                <w:lang w:eastAsia="es-CO"/>
              </w:rPr>
            </w:pPr>
          </w:p>
        </w:tc>
      </w:tr>
      <w:tr w:rsidR="00F7374E" w:rsidRPr="00AD7DF4" w:rsidDel="00DE3725" w14:paraId="62BC732F" w14:textId="35F9EE5B" w:rsidTr="00FF1E3F">
        <w:trPr>
          <w:trHeight w:val="1230"/>
          <w:del w:id="8398" w:author="Diana Gonzalez Garcia" w:date="2021-05-10T07:12:00Z"/>
          <w:trPrChange w:id="8399" w:author="Diana Gonzalez Garcia" w:date="2021-05-10T07:20:00Z">
            <w:trPr>
              <w:trHeight w:val="1230"/>
            </w:trPr>
          </w:trPrChange>
        </w:trPr>
        <w:tc>
          <w:tcPr>
            <w:tcW w:w="442" w:type="pct"/>
            <w:vMerge w:val="restart"/>
            <w:shd w:val="clear" w:color="auto" w:fill="auto"/>
            <w:noWrap/>
            <w:vAlign w:val="center"/>
            <w:hideMark/>
            <w:tcPrChange w:id="8400" w:author="Diana Gonzalez Garcia" w:date="2021-05-10T07:20:00Z">
              <w:tcPr>
                <w:tcW w:w="499" w:type="pct"/>
                <w:vMerge w:val="restart"/>
                <w:shd w:val="clear" w:color="auto" w:fill="auto"/>
                <w:noWrap/>
                <w:vAlign w:val="center"/>
                <w:hideMark/>
              </w:tcPr>
            </w:tcPrChange>
          </w:tcPr>
          <w:p w14:paraId="7B814650" w14:textId="2FB83A3B" w:rsidR="00F7374E" w:rsidRPr="00AD7DF4" w:rsidDel="00DE3725" w:rsidRDefault="00F7374E" w:rsidP="001D1960">
            <w:pPr>
              <w:spacing w:after="0" w:line="240" w:lineRule="auto"/>
              <w:jc w:val="center"/>
              <w:rPr>
                <w:del w:id="8401" w:author="Diana Gonzalez Garcia" w:date="2021-05-10T07:12:00Z"/>
                <w:rFonts w:cstheme="minorHAnsi"/>
                <w:sz w:val="18"/>
                <w:szCs w:val="18"/>
                <w:lang w:eastAsia="es-CO"/>
              </w:rPr>
            </w:pPr>
            <w:del w:id="8402" w:author="Diana Gonzalez Garcia" w:date="2021-05-10T07:12:00Z">
              <w:r w:rsidRPr="00AD7DF4" w:rsidDel="00DE3725">
                <w:rPr>
                  <w:rFonts w:cstheme="minorHAnsi"/>
                  <w:sz w:val="18"/>
                  <w:szCs w:val="18"/>
                  <w:lang w:eastAsia="es-CO"/>
                </w:rPr>
                <w:delText>T10</w:delText>
              </w:r>
            </w:del>
          </w:p>
        </w:tc>
        <w:tc>
          <w:tcPr>
            <w:tcW w:w="597" w:type="pct"/>
            <w:vMerge w:val="restart"/>
            <w:shd w:val="clear" w:color="auto" w:fill="auto"/>
            <w:vAlign w:val="center"/>
            <w:hideMark/>
            <w:tcPrChange w:id="8403" w:author="Diana Gonzalez Garcia" w:date="2021-05-10T07:20:00Z">
              <w:tcPr>
                <w:tcW w:w="675" w:type="pct"/>
                <w:vMerge w:val="restart"/>
                <w:shd w:val="clear" w:color="auto" w:fill="auto"/>
                <w:vAlign w:val="center"/>
                <w:hideMark/>
              </w:tcPr>
            </w:tcPrChange>
          </w:tcPr>
          <w:p w14:paraId="297362BA" w14:textId="678E6A71" w:rsidR="00F7374E" w:rsidRPr="00AD7DF4" w:rsidDel="00DE3725" w:rsidRDefault="00F7374E" w:rsidP="001D1960">
            <w:pPr>
              <w:spacing w:after="0" w:line="240" w:lineRule="auto"/>
              <w:jc w:val="center"/>
              <w:rPr>
                <w:del w:id="8404" w:author="Diana Gonzalez Garcia" w:date="2021-05-10T07:12:00Z"/>
                <w:rFonts w:cstheme="minorHAnsi"/>
                <w:sz w:val="18"/>
                <w:szCs w:val="18"/>
                <w:lang w:eastAsia="es-CO"/>
              </w:rPr>
            </w:pPr>
            <w:del w:id="8405" w:author="Diana Gonzalez Garcia" w:date="2021-05-10T07:12:00Z">
              <w:r w:rsidRPr="00AD7DF4" w:rsidDel="00DE3725">
                <w:rPr>
                  <w:rFonts w:cstheme="minorHAnsi"/>
                  <w:sz w:val="18"/>
                  <w:szCs w:val="18"/>
                  <w:lang w:eastAsia="es-CO"/>
                </w:rPr>
                <w:delText>Aulas de Clase</w:delText>
              </w:r>
            </w:del>
          </w:p>
        </w:tc>
        <w:tc>
          <w:tcPr>
            <w:tcW w:w="641" w:type="pct"/>
            <w:shd w:val="clear" w:color="auto" w:fill="auto"/>
            <w:vAlign w:val="center"/>
            <w:hideMark/>
            <w:tcPrChange w:id="8406" w:author="Diana Gonzalez Garcia" w:date="2021-05-10T07:20:00Z">
              <w:tcPr>
                <w:tcW w:w="724" w:type="pct"/>
                <w:shd w:val="clear" w:color="auto" w:fill="auto"/>
                <w:vAlign w:val="center"/>
                <w:hideMark/>
              </w:tcPr>
            </w:tcPrChange>
          </w:tcPr>
          <w:p w14:paraId="4A9F3031" w14:textId="6AC3B2FD" w:rsidR="00F7374E" w:rsidRPr="00AD7DF4" w:rsidDel="00DE3725" w:rsidRDefault="00F7374E" w:rsidP="001D1960">
            <w:pPr>
              <w:spacing w:after="0" w:line="240" w:lineRule="auto"/>
              <w:jc w:val="center"/>
              <w:rPr>
                <w:del w:id="8407" w:author="Diana Gonzalez Garcia" w:date="2021-05-10T07:12:00Z"/>
                <w:rFonts w:cstheme="minorHAnsi"/>
                <w:sz w:val="18"/>
                <w:szCs w:val="18"/>
                <w:lang w:eastAsia="es-CO"/>
              </w:rPr>
            </w:pPr>
            <w:del w:id="8408" w:author="Diana Gonzalez Garcia" w:date="2021-05-10T07:12:00Z">
              <w:r w:rsidRPr="00AD7DF4" w:rsidDel="00DE3725">
                <w:rPr>
                  <w:rFonts w:cstheme="minorHAnsi"/>
                  <w:sz w:val="18"/>
                  <w:szCs w:val="18"/>
                  <w:lang w:eastAsia="es-CO"/>
                </w:rPr>
                <w:delText>Valor unitario construcción</w:delText>
              </w:r>
            </w:del>
          </w:p>
        </w:tc>
        <w:tc>
          <w:tcPr>
            <w:tcW w:w="459" w:type="pct"/>
            <w:shd w:val="clear" w:color="auto" w:fill="auto"/>
            <w:vAlign w:val="center"/>
            <w:hideMark/>
            <w:tcPrChange w:id="8409" w:author="Diana Gonzalez Garcia" w:date="2021-05-10T07:20:00Z">
              <w:tcPr>
                <w:tcW w:w="519" w:type="pct"/>
                <w:shd w:val="clear" w:color="auto" w:fill="auto"/>
                <w:vAlign w:val="center"/>
                <w:hideMark/>
              </w:tcPr>
            </w:tcPrChange>
          </w:tcPr>
          <w:p w14:paraId="5808B199" w14:textId="2412B41A" w:rsidR="00F7374E" w:rsidRPr="00AD7DF4" w:rsidDel="00DE3725" w:rsidRDefault="00F7374E" w:rsidP="001D1960">
            <w:pPr>
              <w:spacing w:after="0" w:line="240" w:lineRule="auto"/>
              <w:jc w:val="center"/>
              <w:rPr>
                <w:del w:id="8410" w:author="Diana Gonzalez Garcia" w:date="2021-05-10T07:12:00Z"/>
                <w:rFonts w:cstheme="minorHAnsi"/>
                <w:sz w:val="18"/>
                <w:szCs w:val="18"/>
                <w:lang w:eastAsia="es-CO"/>
              </w:rPr>
            </w:pPr>
            <w:del w:id="8411" w:author="Diana Gonzalez Garcia" w:date="2021-05-10T07:12:00Z">
              <w:r w:rsidRPr="00AD7DF4" w:rsidDel="00DE3725">
                <w:rPr>
                  <w:rFonts w:cstheme="minorHAnsi"/>
                  <w:sz w:val="18"/>
                  <w:szCs w:val="18"/>
                  <w:lang w:eastAsia="es-CO"/>
                </w:rPr>
                <w:delText>Puntaje</w:delText>
              </w:r>
            </w:del>
          </w:p>
        </w:tc>
        <w:tc>
          <w:tcPr>
            <w:tcW w:w="1161" w:type="pct"/>
            <w:shd w:val="clear" w:color="auto" w:fill="auto"/>
            <w:vAlign w:val="center"/>
            <w:hideMark/>
            <w:tcPrChange w:id="8412" w:author="Diana Gonzalez Garcia" w:date="2021-05-10T07:20:00Z">
              <w:tcPr>
                <w:tcW w:w="1312" w:type="pct"/>
                <w:shd w:val="clear" w:color="auto" w:fill="auto"/>
                <w:vAlign w:val="center"/>
                <w:hideMark/>
              </w:tcPr>
            </w:tcPrChange>
          </w:tcPr>
          <w:p w14:paraId="609226B4" w14:textId="3D4AD026" w:rsidR="00F7374E" w:rsidRPr="00AD7DF4" w:rsidDel="00DE3725" w:rsidRDefault="00F7374E" w:rsidP="001D1960">
            <w:pPr>
              <w:spacing w:after="0" w:line="240" w:lineRule="auto"/>
              <w:jc w:val="both"/>
              <w:rPr>
                <w:del w:id="8413" w:author="Diana Gonzalez Garcia" w:date="2021-05-10T07:12:00Z"/>
                <w:rFonts w:cstheme="minorHAnsi"/>
                <w:sz w:val="18"/>
                <w:szCs w:val="18"/>
                <w:lang w:eastAsia="es-CO"/>
              </w:rPr>
            </w:pPr>
            <w:del w:id="8414" w:author="Diana Gonzalez Garcia" w:date="2021-05-10T07:12:00Z">
              <w:r w:rsidRPr="00AD7DF4" w:rsidDel="00DE3725">
                <w:rPr>
                  <w:rFonts w:cstheme="minorHAnsi"/>
                  <w:sz w:val="18"/>
                  <w:szCs w:val="18"/>
                  <w:lang w:eastAsia="es-CO"/>
                </w:rPr>
                <w:delText>Para predios con edades superiores a 100 años, la variable modelo es avalúo especial.</w:delText>
              </w:r>
            </w:del>
          </w:p>
        </w:tc>
        <w:tc>
          <w:tcPr>
            <w:tcW w:w="418" w:type="pct"/>
            <w:vMerge w:val="restart"/>
            <w:shd w:val="clear" w:color="auto" w:fill="auto"/>
            <w:noWrap/>
            <w:vAlign w:val="center"/>
            <w:hideMark/>
            <w:tcPrChange w:id="8415" w:author="Diana Gonzalez Garcia" w:date="2021-05-10T07:20:00Z">
              <w:tcPr>
                <w:tcW w:w="472" w:type="pct"/>
                <w:vMerge w:val="restart"/>
                <w:shd w:val="clear" w:color="auto" w:fill="auto"/>
                <w:noWrap/>
                <w:vAlign w:val="center"/>
                <w:hideMark/>
              </w:tcPr>
            </w:tcPrChange>
          </w:tcPr>
          <w:p w14:paraId="61E3A559" w14:textId="3CF0F931" w:rsidR="00F7374E" w:rsidRPr="00AD7DF4" w:rsidDel="00DE3725" w:rsidRDefault="00F7374E" w:rsidP="001D1960">
            <w:pPr>
              <w:spacing w:after="0" w:line="240" w:lineRule="auto"/>
              <w:jc w:val="center"/>
              <w:rPr>
                <w:del w:id="8416" w:author="Diana Gonzalez Garcia" w:date="2021-05-10T07:12:00Z"/>
                <w:rFonts w:cstheme="minorHAnsi"/>
                <w:sz w:val="18"/>
                <w:szCs w:val="18"/>
                <w:lang w:eastAsia="es-CO"/>
              </w:rPr>
            </w:pPr>
            <w:del w:id="8417" w:author="Diana Gonzalez Garcia" w:date="2021-05-10T07:12:00Z">
              <w:r w:rsidRPr="00AD7DF4" w:rsidDel="00DE3725">
                <w:rPr>
                  <w:rFonts w:cstheme="minorHAnsi"/>
                  <w:sz w:val="18"/>
                  <w:szCs w:val="18"/>
                  <w:lang w:eastAsia="es-CO"/>
                </w:rPr>
                <w:delText>T10</w:delText>
              </w:r>
            </w:del>
          </w:p>
        </w:tc>
        <w:tc>
          <w:tcPr>
            <w:tcW w:w="706" w:type="pct"/>
            <w:vMerge w:val="restart"/>
            <w:shd w:val="clear" w:color="auto" w:fill="auto"/>
            <w:vAlign w:val="center"/>
            <w:hideMark/>
            <w:tcPrChange w:id="8418" w:author="Diana Gonzalez Garcia" w:date="2021-05-10T07:20:00Z">
              <w:tcPr>
                <w:tcW w:w="798" w:type="pct"/>
                <w:vMerge w:val="restart"/>
                <w:shd w:val="clear" w:color="auto" w:fill="auto"/>
                <w:vAlign w:val="center"/>
                <w:hideMark/>
              </w:tcPr>
            </w:tcPrChange>
          </w:tcPr>
          <w:p w14:paraId="754B3EFD" w14:textId="77AFFFEC" w:rsidR="00F7374E" w:rsidRPr="00AD7DF4" w:rsidDel="00DE3725" w:rsidRDefault="00F7374E" w:rsidP="001D1960">
            <w:pPr>
              <w:spacing w:after="0" w:line="240" w:lineRule="auto"/>
              <w:rPr>
                <w:del w:id="8419" w:author="Diana Gonzalez Garcia" w:date="2021-05-10T07:12:00Z"/>
                <w:rFonts w:cstheme="minorHAnsi"/>
                <w:sz w:val="18"/>
                <w:szCs w:val="18"/>
                <w:lang w:eastAsia="es-CO"/>
              </w:rPr>
            </w:pPr>
            <w:del w:id="8420" w:author="Diana Gonzalez Garcia" w:date="2021-05-10T07:12:00Z">
              <w:r w:rsidRPr="00AD7DF4" w:rsidDel="00DE3725">
                <w:rPr>
                  <w:rFonts w:cstheme="minorHAnsi"/>
                  <w:sz w:val="18"/>
                  <w:szCs w:val="18"/>
                  <w:lang w:eastAsia="es-CO"/>
                </w:rPr>
                <w:delText>No aplica</w:delText>
              </w:r>
            </w:del>
          </w:p>
        </w:tc>
      </w:tr>
      <w:tr w:rsidR="00F7374E" w:rsidRPr="00AD7DF4" w:rsidDel="00DE3725" w14:paraId="79E81230" w14:textId="7A749B44" w:rsidTr="00FF1E3F">
        <w:trPr>
          <w:trHeight w:val="1230"/>
          <w:del w:id="8421" w:author="Diana Gonzalez Garcia" w:date="2021-05-10T07:12:00Z"/>
          <w:trPrChange w:id="8422" w:author="Diana Gonzalez Garcia" w:date="2021-05-10T07:20:00Z">
            <w:trPr>
              <w:trHeight w:val="1230"/>
            </w:trPr>
          </w:trPrChange>
        </w:trPr>
        <w:tc>
          <w:tcPr>
            <w:tcW w:w="442" w:type="pct"/>
            <w:vMerge/>
            <w:vAlign w:val="center"/>
            <w:hideMark/>
            <w:tcPrChange w:id="8423" w:author="Diana Gonzalez Garcia" w:date="2021-05-10T07:20:00Z">
              <w:tcPr>
                <w:tcW w:w="499" w:type="pct"/>
                <w:vMerge/>
                <w:vAlign w:val="center"/>
                <w:hideMark/>
              </w:tcPr>
            </w:tcPrChange>
          </w:tcPr>
          <w:p w14:paraId="729BB4E7" w14:textId="5039E902" w:rsidR="00F7374E" w:rsidRPr="00AD7DF4" w:rsidDel="00DE3725" w:rsidRDefault="00F7374E" w:rsidP="001D1960">
            <w:pPr>
              <w:spacing w:after="0" w:line="240" w:lineRule="auto"/>
              <w:rPr>
                <w:del w:id="8424" w:author="Diana Gonzalez Garcia" w:date="2021-05-10T07:12:00Z"/>
                <w:rFonts w:cstheme="minorHAnsi"/>
                <w:sz w:val="18"/>
                <w:szCs w:val="18"/>
                <w:lang w:eastAsia="es-CO"/>
              </w:rPr>
            </w:pPr>
          </w:p>
        </w:tc>
        <w:tc>
          <w:tcPr>
            <w:tcW w:w="597" w:type="pct"/>
            <w:vMerge/>
            <w:vAlign w:val="center"/>
            <w:hideMark/>
            <w:tcPrChange w:id="8425" w:author="Diana Gonzalez Garcia" w:date="2021-05-10T07:20:00Z">
              <w:tcPr>
                <w:tcW w:w="675" w:type="pct"/>
                <w:vMerge/>
                <w:vAlign w:val="center"/>
                <w:hideMark/>
              </w:tcPr>
            </w:tcPrChange>
          </w:tcPr>
          <w:p w14:paraId="5A77F229" w14:textId="58ACC44C" w:rsidR="00F7374E" w:rsidRPr="00AD7DF4" w:rsidDel="00DE3725" w:rsidRDefault="00F7374E" w:rsidP="001D1960">
            <w:pPr>
              <w:spacing w:after="0" w:line="240" w:lineRule="auto"/>
              <w:rPr>
                <w:del w:id="8426" w:author="Diana Gonzalez Garcia" w:date="2021-05-10T07:12:00Z"/>
                <w:rFonts w:cstheme="minorHAnsi"/>
                <w:sz w:val="18"/>
                <w:szCs w:val="18"/>
                <w:lang w:eastAsia="es-CO"/>
              </w:rPr>
            </w:pPr>
          </w:p>
        </w:tc>
        <w:tc>
          <w:tcPr>
            <w:tcW w:w="641" w:type="pct"/>
            <w:shd w:val="clear" w:color="auto" w:fill="auto"/>
            <w:vAlign w:val="center"/>
            <w:hideMark/>
            <w:tcPrChange w:id="8427" w:author="Diana Gonzalez Garcia" w:date="2021-05-10T07:20:00Z">
              <w:tcPr>
                <w:tcW w:w="724" w:type="pct"/>
                <w:shd w:val="clear" w:color="auto" w:fill="auto"/>
                <w:vAlign w:val="center"/>
                <w:hideMark/>
              </w:tcPr>
            </w:tcPrChange>
          </w:tcPr>
          <w:p w14:paraId="4691ECA1" w14:textId="754B4F53" w:rsidR="00F7374E" w:rsidRPr="00AD7DF4" w:rsidDel="00DE3725" w:rsidRDefault="00F7374E" w:rsidP="001D1960">
            <w:pPr>
              <w:spacing w:after="0" w:line="240" w:lineRule="auto"/>
              <w:jc w:val="center"/>
              <w:rPr>
                <w:del w:id="8428" w:author="Diana Gonzalez Garcia" w:date="2021-05-10T07:12:00Z"/>
                <w:rFonts w:cstheme="minorHAnsi"/>
                <w:sz w:val="18"/>
                <w:szCs w:val="18"/>
                <w:lang w:eastAsia="es-CO"/>
              </w:rPr>
            </w:pPr>
            <w:del w:id="8429" w:author="Diana Gonzalez Garcia" w:date="2021-05-10T07:12:00Z">
              <w:r w:rsidRPr="00AD7DF4" w:rsidDel="00DE3725">
                <w:rPr>
                  <w:rFonts w:cstheme="minorHAnsi"/>
                  <w:sz w:val="18"/>
                  <w:szCs w:val="18"/>
                  <w:lang w:eastAsia="es-CO"/>
                </w:rPr>
                <w:delText>($ / m2)</w:delText>
              </w:r>
            </w:del>
          </w:p>
        </w:tc>
        <w:tc>
          <w:tcPr>
            <w:tcW w:w="459" w:type="pct"/>
            <w:shd w:val="clear" w:color="auto" w:fill="auto"/>
            <w:vAlign w:val="center"/>
            <w:hideMark/>
            <w:tcPrChange w:id="8430" w:author="Diana Gonzalez Garcia" w:date="2021-05-10T07:20:00Z">
              <w:tcPr>
                <w:tcW w:w="519" w:type="pct"/>
                <w:shd w:val="clear" w:color="auto" w:fill="auto"/>
                <w:vAlign w:val="center"/>
                <w:hideMark/>
              </w:tcPr>
            </w:tcPrChange>
          </w:tcPr>
          <w:p w14:paraId="672FBF3E" w14:textId="5AFC3C5C" w:rsidR="00F7374E" w:rsidRPr="00AD7DF4" w:rsidDel="00DE3725" w:rsidRDefault="00F7374E" w:rsidP="001D1960">
            <w:pPr>
              <w:spacing w:after="0" w:line="240" w:lineRule="auto"/>
              <w:jc w:val="center"/>
              <w:rPr>
                <w:del w:id="8431" w:author="Diana Gonzalez Garcia" w:date="2021-05-10T07:12:00Z"/>
                <w:rFonts w:cstheme="minorHAnsi"/>
                <w:sz w:val="18"/>
                <w:szCs w:val="18"/>
                <w:lang w:eastAsia="es-CO"/>
              </w:rPr>
            </w:pPr>
            <w:del w:id="8432" w:author="Diana Gonzalez Garcia" w:date="2021-05-10T07:12:00Z">
              <w:r w:rsidRPr="00AD7DF4" w:rsidDel="00DE3725">
                <w:rPr>
                  <w:rFonts w:cstheme="minorHAnsi"/>
                  <w:sz w:val="18"/>
                  <w:szCs w:val="18"/>
                  <w:lang w:eastAsia="es-CO"/>
                </w:rPr>
                <w:delText>Edad</w:delText>
              </w:r>
            </w:del>
          </w:p>
        </w:tc>
        <w:tc>
          <w:tcPr>
            <w:tcW w:w="1161" w:type="pct"/>
            <w:shd w:val="clear" w:color="auto" w:fill="auto"/>
            <w:vAlign w:val="center"/>
            <w:hideMark/>
            <w:tcPrChange w:id="8433" w:author="Diana Gonzalez Garcia" w:date="2021-05-10T07:20:00Z">
              <w:tcPr>
                <w:tcW w:w="1312" w:type="pct"/>
                <w:shd w:val="clear" w:color="auto" w:fill="auto"/>
                <w:vAlign w:val="center"/>
                <w:hideMark/>
              </w:tcPr>
            </w:tcPrChange>
          </w:tcPr>
          <w:p w14:paraId="2DC896CD" w14:textId="53D75450" w:rsidR="00F7374E" w:rsidRPr="00AD7DF4" w:rsidDel="00DE3725" w:rsidRDefault="00F7374E" w:rsidP="001D1960">
            <w:pPr>
              <w:spacing w:after="0" w:line="240" w:lineRule="auto"/>
              <w:jc w:val="both"/>
              <w:rPr>
                <w:del w:id="8434" w:author="Diana Gonzalez Garcia" w:date="2021-05-10T07:12:00Z"/>
                <w:rFonts w:cstheme="minorHAnsi"/>
                <w:sz w:val="18"/>
                <w:szCs w:val="18"/>
                <w:lang w:eastAsia="es-CO"/>
              </w:rPr>
            </w:pPr>
            <w:del w:id="8435" w:author="Diana Gonzalez Garcia" w:date="2021-05-10T07:12:00Z">
              <w:r w:rsidRPr="00AD7DF4" w:rsidDel="00DE3725">
                <w:rPr>
                  <w:rFonts w:cstheme="minorHAnsi"/>
                  <w:sz w:val="18"/>
                  <w:szCs w:val="18"/>
                  <w:lang w:eastAsia="es-CO"/>
                </w:rPr>
                <w:delText>Para predios con puntajes superiores a 100, la variable modelo es avalúo especial.</w:delText>
              </w:r>
            </w:del>
          </w:p>
        </w:tc>
        <w:tc>
          <w:tcPr>
            <w:tcW w:w="418" w:type="pct"/>
            <w:vMerge/>
            <w:vAlign w:val="center"/>
            <w:hideMark/>
            <w:tcPrChange w:id="8436" w:author="Diana Gonzalez Garcia" w:date="2021-05-10T07:20:00Z">
              <w:tcPr>
                <w:tcW w:w="472" w:type="pct"/>
                <w:vMerge/>
                <w:vAlign w:val="center"/>
                <w:hideMark/>
              </w:tcPr>
            </w:tcPrChange>
          </w:tcPr>
          <w:p w14:paraId="034DF1D2" w14:textId="06CA69F7" w:rsidR="00F7374E" w:rsidRPr="00AD7DF4" w:rsidDel="00DE3725" w:rsidRDefault="00F7374E" w:rsidP="001D1960">
            <w:pPr>
              <w:spacing w:after="0" w:line="240" w:lineRule="auto"/>
              <w:rPr>
                <w:del w:id="8437" w:author="Diana Gonzalez Garcia" w:date="2021-05-10T07:12:00Z"/>
                <w:rFonts w:cstheme="minorHAnsi"/>
                <w:sz w:val="18"/>
                <w:szCs w:val="18"/>
                <w:lang w:eastAsia="es-CO"/>
              </w:rPr>
            </w:pPr>
          </w:p>
        </w:tc>
        <w:tc>
          <w:tcPr>
            <w:tcW w:w="706" w:type="pct"/>
            <w:vMerge/>
            <w:vAlign w:val="center"/>
            <w:hideMark/>
            <w:tcPrChange w:id="8438" w:author="Diana Gonzalez Garcia" w:date="2021-05-10T07:20:00Z">
              <w:tcPr>
                <w:tcW w:w="798" w:type="pct"/>
                <w:vMerge/>
                <w:vAlign w:val="center"/>
                <w:hideMark/>
              </w:tcPr>
            </w:tcPrChange>
          </w:tcPr>
          <w:p w14:paraId="6042B35E" w14:textId="1E4FE799" w:rsidR="00F7374E" w:rsidRPr="00AD7DF4" w:rsidDel="00DE3725" w:rsidRDefault="00F7374E" w:rsidP="001D1960">
            <w:pPr>
              <w:spacing w:after="0" w:line="240" w:lineRule="auto"/>
              <w:rPr>
                <w:del w:id="8439" w:author="Diana Gonzalez Garcia" w:date="2021-05-10T07:12:00Z"/>
                <w:rFonts w:cstheme="minorHAnsi"/>
                <w:sz w:val="18"/>
                <w:szCs w:val="18"/>
                <w:lang w:eastAsia="es-CO"/>
              </w:rPr>
            </w:pPr>
          </w:p>
        </w:tc>
      </w:tr>
      <w:tr w:rsidR="00F7374E" w:rsidRPr="00AD7DF4" w:rsidDel="00DE3725" w14:paraId="61CDC98A" w14:textId="475F7409" w:rsidTr="00FF1E3F">
        <w:trPr>
          <w:trHeight w:val="1230"/>
          <w:del w:id="8440" w:author="Diana Gonzalez Garcia" w:date="2021-05-10T07:12:00Z"/>
          <w:trPrChange w:id="8441" w:author="Diana Gonzalez Garcia" w:date="2021-05-10T07:20:00Z">
            <w:trPr>
              <w:trHeight w:val="1230"/>
            </w:trPr>
          </w:trPrChange>
        </w:trPr>
        <w:tc>
          <w:tcPr>
            <w:tcW w:w="442" w:type="pct"/>
            <w:vMerge/>
            <w:vAlign w:val="center"/>
            <w:hideMark/>
            <w:tcPrChange w:id="8442" w:author="Diana Gonzalez Garcia" w:date="2021-05-10T07:20:00Z">
              <w:tcPr>
                <w:tcW w:w="499" w:type="pct"/>
                <w:vMerge/>
                <w:vAlign w:val="center"/>
                <w:hideMark/>
              </w:tcPr>
            </w:tcPrChange>
          </w:tcPr>
          <w:p w14:paraId="570EA1A3" w14:textId="667572DE" w:rsidR="00F7374E" w:rsidRPr="00AD7DF4" w:rsidDel="00DE3725" w:rsidRDefault="00F7374E" w:rsidP="001D1960">
            <w:pPr>
              <w:spacing w:after="0" w:line="240" w:lineRule="auto"/>
              <w:rPr>
                <w:del w:id="8443" w:author="Diana Gonzalez Garcia" w:date="2021-05-10T07:12:00Z"/>
                <w:rFonts w:cstheme="minorHAnsi"/>
                <w:sz w:val="18"/>
                <w:szCs w:val="18"/>
                <w:lang w:eastAsia="es-CO"/>
              </w:rPr>
            </w:pPr>
          </w:p>
        </w:tc>
        <w:tc>
          <w:tcPr>
            <w:tcW w:w="597" w:type="pct"/>
            <w:vMerge/>
            <w:vAlign w:val="center"/>
            <w:hideMark/>
            <w:tcPrChange w:id="8444" w:author="Diana Gonzalez Garcia" w:date="2021-05-10T07:20:00Z">
              <w:tcPr>
                <w:tcW w:w="675" w:type="pct"/>
                <w:vMerge/>
                <w:vAlign w:val="center"/>
                <w:hideMark/>
              </w:tcPr>
            </w:tcPrChange>
          </w:tcPr>
          <w:p w14:paraId="675BE120" w14:textId="42C48F88" w:rsidR="00F7374E" w:rsidRPr="00AD7DF4" w:rsidDel="00DE3725" w:rsidRDefault="00F7374E" w:rsidP="001D1960">
            <w:pPr>
              <w:spacing w:after="0" w:line="240" w:lineRule="auto"/>
              <w:rPr>
                <w:del w:id="8445" w:author="Diana Gonzalez Garcia" w:date="2021-05-10T07:12:00Z"/>
                <w:rFonts w:cstheme="minorHAnsi"/>
                <w:sz w:val="18"/>
                <w:szCs w:val="18"/>
                <w:lang w:eastAsia="es-CO"/>
              </w:rPr>
            </w:pPr>
          </w:p>
        </w:tc>
        <w:tc>
          <w:tcPr>
            <w:tcW w:w="641" w:type="pct"/>
            <w:shd w:val="clear" w:color="auto" w:fill="auto"/>
            <w:vAlign w:val="center"/>
            <w:hideMark/>
            <w:tcPrChange w:id="8446" w:author="Diana Gonzalez Garcia" w:date="2021-05-10T07:20:00Z">
              <w:tcPr>
                <w:tcW w:w="724" w:type="pct"/>
                <w:shd w:val="clear" w:color="auto" w:fill="auto"/>
                <w:vAlign w:val="center"/>
                <w:hideMark/>
              </w:tcPr>
            </w:tcPrChange>
          </w:tcPr>
          <w:p w14:paraId="4AD86C94" w14:textId="09C328EE" w:rsidR="00F7374E" w:rsidRPr="00AD7DF4" w:rsidDel="00DE3725" w:rsidRDefault="00F7374E" w:rsidP="001D1960">
            <w:pPr>
              <w:spacing w:after="0" w:line="240" w:lineRule="auto"/>
              <w:jc w:val="both"/>
              <w:rPr>
                <w:del w:id="8447" w:author="Diana Gonzalez Garcia" w:date="2021-05-10T07:12:00Z"/>
                <w:rFonts w:cstheme="minorHAnsi"/>
                <w:sz w:val="18"/>
                <w:szCs w:val="18"/>
                <w:lang w:eastAsia="es-CO"/>
              </w:rPr>
            </w:pPr>
          </w:p>
        </w:tc>
        <w:tc>
          <w:tcPr>
            <w:tcW w:w="459" w:type="pct"/>
            <w:shd w:val="clear" w:color="auto" w:fill="auto"/>
            <w:vAlign w:val="center"/>
            <w:hideMark/>
            <w:tcPrChange w:id="8448" w:author="Diana Gonzalez Garcia" w:date="2021-05-10T07:20:00Z">
              <w:tcPr>
                <w:tcW w:w="519" w:type="pct"/>
                <w:shd w:val="clear" w:color="auto" w:fill="auto"/>
                <w:vAlign w:val="center"/>
                <w:hideMark/>
              </w:tcPr>
            </w:tcPrChange>
          </w:tcPr>
          <w:p w14:paraId="6BCA4F71" w14:textId="3FB2011A" w:rsidR="00F7374E" w:rsidRPr="00AD7DF4" w:rsidDel="00DE3725" w:rsidRDefault="00F7374E" w:rsidP="001D1960">
            <w:pPr>
              <w:spacing w:after="0" w:line="240" w:lineRule="auto"/>
              <w:jc w:val="center"/>
              <w:rPr>
                <w:del w:id="8449" w:author="Diana Gonzalez Garcia" w:date="2021-05-10T07:12:00Z"/>
                <w:rFonts w:cstheme="minorHAnsi"/>
                <w:sz w:val="18"/>
                <w:szCs w:val="18"/>
                <w:lang w:eastAsia="es-CO"/>
              </w:rPr>
            </w:pPr>
            <w:del w:id="8450" w:author="Diana Gonzalez Garcia" w:date="2021-05-10T07:12:00Z">
              <w:r w:rsidRPr="00AD7DF4" w:rsidDel="00DE3725">
                <w:rPr>
                  <w:rFonts w:cstheme="minorHAnsi"/>
                  <w:sz w:val="18"/>
                  <w:szCs w:val="18"/>
                  <w:lang w:eastAsia="es-CO"/>
                </w:rPr>
                <w:delText>Área construida por unidad calificada</w:delText>
              </w:r>
            </w:del>
          </w:p>
        </w:tc>
        <w:tc>
          <w:tcPr>
            <w:tcW w:w="1161" w:type="pct"/>
            <w:shd w:val="clear" w:color="auto" w:fill="auto"/>
            <w:vAlign w:val="center"/>
            <w:hideMark/>
            <w:tcPrChange w:id="8451" w:author="Diana Gonzalez Garcia" w:date="2021-05-10T07:20:00Z">
              <w:tcPr>
                <w:tcW w:w="1312" w:type="pct"/>
                <w:shd w:val="clear" w:color="auto" w:fill="auto"/>
                <w:vAlign w:val="center"/>
                <w:hideMark/>
              </w:tcPr>
            </w:tcPrChange>
          </w:tcPr>
          <w:p w14:paraId="4B568E8C" w14:textId="190CADEF" w:rsidR="00F7374E" w:rsidRPr="00AD7DF4" w:rsidDel="00DE3725" w:rsidRDefault="00F7374E" w:rsidP="001D1960">
            <w:pPr>
              <w:spacing w:after="0" w:line="240" w:lineRule="auto"/>
              <w:rPr>
                <w:del w:id="8452" w:author="Diana Gonzalez Garcia" w:date="2021-05-10T07:12:00Z"/>
                <w:rFonts w:cstheme="minorHAnsi"/>
                <w:sz w:val="18"/>
                <w:szCs w:val="18"/>
                <w:lang w:eastAsia="es-CO"/>
              </w:rPr>
            </w:pPr>
            <w:del w:id="8453" w:author="Diana Gonzalez Garcia" w:date="2021-05-10T07:12:00Z">
              <w:r w:rsidRPr="00AD7DF4" w:rsidDel="00DE3725">
                <w:rPr>
                  <w:rFonts w:cstheme="minorHAnsi"/>
                  <w:sz w:val="18"/>
                  <w:szCs w:val="18"/>
                  <w:lang w:eastAsia="es-CO"/>
                </w:rPr>
                <w:delText> </w:delText>
              </w:r>
            </w:del>
          </w:p>
        </w:tc>
        <w:tc>
          <w:tcPr>
            <w:tcW w:w="418" w:type="pct"/>
            <w:vMerge/>
            <w:vAlign w:val="center"/>
            <w:hideMark/>
            <w:tcPrChange w:id="8454" w:author="Diana Gonzalez Garcia" w:date="2021-05-10T07:20:00Z">
              <w:tcPr>
                <w:tcW w:w="472" w:type="pct"/>
                <w:vMerge/>
                <w:vAlign w:val="center"/>
                <w:hideMark/>
              </w:tcPr>
            </w:tcPrChange>
          </w:tcPr>
          <w:p w14:paraId="52A76B4C" w14:textId="16797AF9" w:rsidR="00F7374E" w:rsidRPr="00AD7DF4" w:rsidDel="00DE3725" w:rsidRDefault="00F7374E" w:rsidP="001D1960">
            <w:pPr>
              <w:spacing w:after="0" w:line="240" w:lineRule="auto"/>
              <w:rPr>
                <w:del w:id="8455" w:author="Diana Gonzalez Garcia" w:date="2021-05-10T07:12:00Z"/>
                <w:rFonts w:cstheme="minorHAnsi"/>
                <w:sz w:val="18"/>
                <w:szCs w:val="18"/>
                <w:lang w:eastAsia="es-CO"/>
              </w:rPr>
            </w:pPr>
          </w:p>
        </w:tc>
        <w:tc>
          <w:tcPr>
            <w:tcW w:w="706" w:type="pct"/>
            <w:vMerge/>
            <w:vAlign w:val="center"/>
            <w:hideMark/>
            <w:tcPrChange w:id="8456" w:author="Diana Gonzalez Garcia" w:date="2021-05-10T07:20:00Z">
              <w:tcPr>
                <w:tcW w:w="798" w:type="pct"/>
                <w:vMerge/>
                <w:vAlign w:val="center"/>
                <w:hideMark/>
              </w:tcPr>
            </w:tcPrChange>
          </w:tcPr>
          <w:p w14:paraId="7BCC25A9" w14:textId="4D6F716E" w:rsidR="00F7374E" w:rsidRPr="00AD7DF4" w:rsidDel="00DE3725" w:rsidRDefault="00F7374E" w:rsidP="001D1960">
            <w:pPr>
              <w:spacing w:after="0" w:line="240" w:lineRule="auto"/>
              <w:rPr>
                <w:del w:id="8457" w:author="Diana Gonzalez Garcia" w:date="2021-05-10T07:12:00Z"/>
                <w:rFonts w:cstheme="minorHAnsi"/>
                <w:sz w:val="18"/>
                <w:szCs w:val="18"/>
                <w:lang w:eastAsia="es-CO"/>
              </w:rPr>
            </w:pPr>
          </w:p>
        </w:tc>
      </w:tr>
      <w:tr w:rsidR="00F7374E" w:rsidRPr="00AD7DF4" w:rsidDel="00DE3725" w14:paraId="08210CB6" w14:textId="1D25504C" w:rsidTr="00FF1E3F">
        <w:trPr>
          <w:trHeight w:val="1230"/>
          <w:del w:id="8458" w:author="Diana Gonzalez Garcia" w:date="2021-05-10T07:12:00Z"/>
          <w:trPrChange w:id="8459" w:author="Diana Gonzalez Garcia" w:date="2021-05-10T07:20:00Z">
            <w:trPr>
              <w:trHeight w:val="1230"/>
            </w:trPr>
          </w:trPrChange>
        </w:trPr>
        <w:tc>
          <w:tcPr>
            <w:tcW w:w="442" w:type="pct"/>
            <w:vMerge w:val="restart"/>
            <w:shd w:val="clear" w:color="auto" w:fill="auto"/>
            <w:noWrap/>
            <w:vAlign w:val="center"/>
            <w:hideMark/>
            <w:tcPrChange w:id="8460" w:author="Diana Gonzalez Garcia" w:date="2021-05-10T07:20:00Z">
              <w:tcPr>
                <w:tcW w:w="499" w:type="pct"/>
                <w:vMerge w:val="restart"/>
                <w:shd w:val="clear" w:color="auto" w:fill="auto"/>
                <w:noWrap/>
                <w:vAlign w:val="center"/>
                <w:hideMark/>
              </w:tcPr>
            </w:tcPrChange>
          </w:tcPr>
          <w:p w14:paraId="2EB9AACB" w14:textId="16E09BB0" w:rsidR="00F7374E" w:rsidRPr="00AD7DF4" w:rsidDel="00DE3725" w:rsidRDefault="00F7374E" w:rsidP="001D1960">
            <w:pPr>
              <w:spacing w:after="0" w:line="240" w:lineRule="auto"/>
              <w:jc w:val="center"/>
              <w:rPr>
                <w:del w:id="8461" w:author="Diana Gonzalez Garcia" w:date="2021-05-10T07:12:00Z"/>
                <w:rFonts w:cstheme="minorHAnsi"/>
                <w:sz w:val="18"/>
                <w:szCs w:val="18"/>
                <w:lang w:eastAsia="es-CO"/>
              </w:rPr>
            </w:pPr>
            <w:del w:id="8462" w:author="Diana Gonzalez Garcia" w:date="2021-05-10T07:12:00Z">
              <w:r w:rsidRPr="00AD7DF4" w:rsidDel="00DE3725">
                <w:rPr>
                  <w:rFonts w:cstheme="minorHAnsi"/>
                  <w:sz w:val="18"/>
                  <w:szCs w:val="18"/>
                  <w:lang w:eastAsia="es-CO"/>
                </w:rPr>
                <w:delText>T11</w:delText>
              </w:r>
            </w:del>
          </w:p>
        </w:tc>
        <w:tc>
          <w:tcPr>
            <w:tcW w:w="597" w:type="pct"/>
            <w:vMerge w:val="restart"/>
            <w:shd w:val="clear" w:color="auto" w:fill="auto"/>
            <w:vAlign w:val="center"/>
            <w:hideMark/>
            <w:tcPrChange w:id="8463" w:author="Diana Gonzalez Garcia" w:date="2021-05-10T07:20:00Z">
              <w:tcPr>
                <w:tcW w:w="675" w:type="pct"/>
                <w:vMerge w:val="restart"/>
                <w:shd w:val="clear" w:color="auto" w:fill="auto"/>
                <w:vAlign w:val="center"/>
                <w:hideMark/>
              </w:tcPr>
            </w:tcPrChange>
          </w:tcPr>
          <w:p w14:paraId="23DA0AA9" w14:textId="3295F1EE" w:rsidR="00F7374E" w:rsidRPr="00AD7DF4" w:rsidDel="00DE3725" w:rsidRDefault="00F7374E" w:rsidP="001D1960">
            <w:pPr>
              <w:spacing w:after="0" w:line="240" w:lineRule="auto"/>
              <w:jc w:val="center"/>
              <w:rPr>
                <w:del w:id="8464" w:author="Diana Gonzalez Garcia" w:date="2021-05-10T07:12:00Z"/>
                <w:rFonts w:cstheme="minorHAnsi"/>
                <w:sz w:val="18"/>
                <w:szCs w:val="18"/>
                <w:lang w:eastAsia="es-CO"/>
              </w:rPr>
            </w:pPr>
            <w:del w:id="8465" w:author="Diana Gonzalez Garcia" w:date="2021-05-10T07:12:00Z">
              <w:r w:rsidRPr="00AD7DF4" w:rsidDel="00DE3725">
                <w:rPr>
                  <w:rFonts w:cstheme="minorHAnsi"/>
                  <w:sz w:val="18"/>
                  <w:szCs w:val="18"/>
                  <w:lang w:eastAsia="es-CO"/>
                </w:rPr>
                <w:delText>Hoteles</w:delText>
              </w:r>
            </w:del>
          </w:p>
        </w:tc>
        <w:tc>
          <w:tcPr>
            <w:tcW w:w="641" w:type="pct"/>
            <w:shd w:val="clear" w:color="auto" w:fill="auto"/>
            <w:vAlign w:val="center"/>
            <w:hideMark/>
            <w:tcPrChange w:id="8466" w:author="Diana Gonzalez Garcia" w:date="2021-05-10T07:20:00Z">
              <w:tcPr>
                <w:tcW w:w="724" w:type="pct"/>
                <w:shd w:val="clear" w:color="auto" w:fill="auto"/>
                <w:vAlign w:val="center"/>
                <w:hideMark/>
              </w:tcPr>
            </w:tcPrChange>
          </w:tcPr>
          <w:p w14:paraId="7ED7B1DC" w14:textId="698FE1CA" w:rsidR="00F7374E" w:rsidRPr="00AD7DF4" w:rsidDel="00DE3725" w:rsidRDefault="00F7374E" w:rsidP="001D1960">
            <w:pPr>
              <w:spacing w:after="0" w:line="240" w:lineRule="auto"/>
              <w:jc w:val="center"/>
              <w:rPr>
                <w:del w:id="8467" w:author="Diana Gonzalez Garcia" w:date="2021-05-10T07:12:00Z"/>
                <w:rFonts w:cstheme="minorHAnsi"/>
                <w:sz w:val="18"/>
                <w:szCs w:val="18"/>
                <w:lang w:eastAsia="es-CO"/>
              </w:rPr>
            </w:pPr>
            <w:del w:id="8468" w:author="Diana Gonzalez Garcia" w:date="2021-05-10T07:12:00Z">
              <w:r w:rsidRPr="00AD7DF4" w:rsidDel="00DE3725">
                <w:rPr>
                  <w:rFonts w:cstheme="minorHAnsi"/>
                  <w:sz w:val="18"/>
                  <w:szCs w:val="18"/>
                  <w:lang w:eastAsia="es-CO"/>
                </w:rPr>
                <w:delText>Valor unitario construcción</w:delText>
              </w:r>
            </w:del>
          </w:p>
        </w:tc>
        <w:tc>
          <w:tcPr>
            <w:tcW w:w="459" w:type="pct"/>
            <w:shd w:val="clear" w:color="auto" w:fill="auto"/>
            <w:vAlign w:val="center"/>
            <w:hideMark/>
            <w:tcPrChange w:id="8469" w:author="Diana Gonzalez Garcia" w:date="2021-05-10T07:20:00Z">
              <w:tcPr>
                <w:tcW w:w="519" w:type="pct"/>
                <w:shd w:val="clear" w:color="auto" w:fill="auto"/>
                <w:vAlign w:val="center"/>
                <w:hideMark/>
              </w:tcPr>
            </w:tcPrChange>
          </w:tcPr>
          <w:p w14:paraId="33CF352A" w14:textId="5C2054D9" w:rsidR="00F7374E" w:rsidRPr="00AD7DF4" w:rsidDel="00DE3725" w:rsidRDefault="00F7374E" w:rsidP="001D1960">
            <w:pPr>
              <w:spacing w:after="0" w:line="240" w:lineRule="auto"/>
              <w:jc w:val="center"/>
              <w:rPr>
                <w:del w:id="8470" w:author="Diana Gonzalez Garcia" w:date="2021-05-10T07:12:00Z"/>
                <w:rFonts w:cstheme="minorHAnsi"/>
                <w:sz w:val="18"/>
                <w:szCs w:val="18"/>
                <w:lang w:eastAsia="es-CO"/>
              </w:rPr>
            </w:pPr>
            <w:del w:id="8471" w:author="Diana Gonzalez Garcia" w:date="2021-05-10T07:12:00Z">
              <w:r w:rsidRPr="00AD7DF4" w:rsidDel="00DE3725">
                <w:rPr>
                  <w:rFonts w:cstheme="minorHAnsi"/>
                  <w:sz w:val="18"/>
                  <w:szCs w:val="18"/>
                  <w:lang w:eastAsia="es-CO"/>
                </w:rPr>
                <w:delText>Puntaje</w:delText>
              </w:r>
            </w:del>
          </w:p>
        </w:tc>
        <w:tc>
          <w:tcPr>
            <w:tcW w:w="1161" w:type="pct"/>
            <w:shd w:val="clear" w:color="auto" w:fill="auto"/>
            <w:vAlign w:val="center"/>
            <w:hideMark/>
            <w:tcPrChange w:id="8472" w:author="Diana Gonzalez Garcia" w:date="2021-05-10T07:20:00Z">
              <w:tcPr>
                <w:tcW w:w="1312" w:type="pct"/>
                <w:shd w:val="clear" w:color="auto" w:fill="auto"/>
                <w:vAlign w:val="center"/>
                <w:hideMark/>
              </w:tcPr>
            </w:tcPrChange>
          </w:tcPr>
          <w:p w14:paraId="2F3769FF" w14:textId="3E0710F4" w:rsidR="00F7374E" w:rsidRPr="00AD7DF4" w:rsidDel="00DE3725" w:rsidRDefault="00F7374E" w:rsidP="001D1960">
            <w:pPr>
              <w:spacing w:after="0" w:line="240" w:lineRule="auto"/>
              <w:jc w:val="both"/>
              <w:rPr>
                <w:del w:id="8473" w:author="Diana Gonzalez Garcia" w:date="2021-05-10T07:12:00Z"/>
                <w:rFonts w:cstheme="minorHAnsi"/>
                <w:sz w:val="18"/>
                <w:szCs w:val="18"/>
                <w:lang w:eastAsia="es-CO"/>
              </w:rPr>
            </w:pPr>
            <w:del w:id="8474" w:author="Diana Gonzalez Garcia" w:date="2021-05-10T07:12:00Z">
              <w:r w:rsidRPr="00AD7DF4" w:rsidDel="00DE3725">
                <w:rPr>
                  <w:rFonts w:cstheme="minorHAnsi"/>
                  <w:sz w:val="18"/>
                  <w:szCs w:val="18"/>
                  <w:lang w:eastAsia="es-CO"/>
                </w:rPr>
                <w:delText>Para predios con edades superiores a 100 años, la variable modelo es avalúo especial.</w:delText>
              </w:r>
            </w:del>
          </w:p>
        </w:tc>
        <w:tc>
          <w:tcPr>
            <w:tcW w:w="418" w:type="pct"/>
            <w:vMerge w:val="restart"/>
            <w:shd w:val="clear" w:color="auto" w:fill="auto"/>
            <w:noWrap/>
            <w:vAlign w:val="center"/>
            <w:hideMark/>
            <w:tcPrChange w:id="8475" w:author="Diana Gonzalez Garcia" w:date="2021-05-10T07:20:00Z">
              <w:tcPr>
                <w:tcW w:w="472" w:type="pct"/>
                <w:vMerge w:val="restart"/>
                <w:shd w:val="clear" w:color="auto" w:fill="auto"/>
                <w:noWrap/>
                <w:vAlign w:val="center"/>
                <w:hideMark/>
              </w:tcPr>
            </w:tcPrChange>
          </w:tcPr>
          <w:p w14:paraId="7BEA1807" w14:textId="297E3123" w:rsidR="00F7374E" w:rsidRPr="00AD7DF4" w:rsidDel="00DE3725" w:rsidRDefault="00F7374E" w:rsidP="001D1960">
            <w:pPr>
              <w:spacing w:after="0" w:line="240" w:lineRule="auto"/>
              <w:jc w:val="center"/>
              <w:rPr>
                <w:del w:id="8476" w:author="Diana Gonzalez Garcia" w:date="2021-05-10T07:12:00Z"/>
                <w:rFonts w:cstheme="minorHAnsi"/>
                <w:sz w:val="18"/>
                <w:szCs w:val="18"/>
                <w:lang w:eastAsia="es-CO"/>
              </w:rPr>
            </w:pPr>
            <w:del w:id="8477" w:author="Diana Gonzalez Garcia" w:date="2021-05-10T07:12:00Z">
              <w:r w:rsidRPr="00AD7DF4" w:rsidDel="00DE3725">
                <w:rPr>
                  <w:rFonts w:cstheme="minorHAnsi"/>
                  <w:sz w:val="18"/>
                  <w:szCs w:val="18"/>
                  <w:lang w:eastAsia="es-CO"/>
                </w:rPr>
                <w:delText>T11</w:delText>
              </w:r>
            </w:del>
          </w:p>
        </w:tc>
        <w:tc>
          <w:tcPr>
            <w:tcW w:w="706" w:type="pct"/>
            <w:vMerge w:val="restart"/>
            <w:shd w:val="clear" w:color="auto" w:fill="auto"/>
            <w:vAlign w:val="center"/>
            <w:hideMark/>
            <w:tcPrChange w:id="8478" w:author="Diana Gonzalez Garcia" w:date="2021-05-10T07:20:00Z">
              <w:tcPr>
                <w:tcW w:w="798" w:type="pct"/>
                <w:vMerge w:val="restart"/>
                <w:shd w:val="clear" w:color="auto" w:fill="auto"/>
                <w:vAlign w:val="center"/>
                <w:hideMark/>
              </w:tcPr>
            </w:tcPrChange>
          </w:tcPr>
          <w:p w14:paraId="5EA8ADD1" w14:textId="6AF6E7BE" w:rsidR="00F7374E" w:rsidRPr="00AD7DF4" w:rsidDel="00DE3725" w:rsidRDefault="00F7374E" w:rsidP="001D1960">
            <w:pPr>
              <w:spacing w:after="0" w:line="240" w:lineRule="auto"/>
              <w:rPr>
                <w:del w:id="8479" w:author="Diana Gonzalez Garcia" w:date="2021-05-10T07:12:00Z"/>
                <w:rFonts w:cstheme="minorHAnsi"/>
                <w:sz w:val="18"/>
                <w:szCs w:val="18"/>
                <w:lang w:eastAsia="es-CO"/>
              </w:rPr>
            </w:pPr>
            <w:del w:id="8480" w:author="Diana Gonzalez Garcia" w:date="2021-05-10T07:12:00Z">
              <w:r w:rsidRPr="00AD7DF4" w:rsidDel="00DE3725">
                <w:rPr>
                  <w:rFonts w:cstheme="minorHAnsi"/>
                  <w:sz w:val="18"/>
                  <w:szCs w:val="18"/>
                  <w:lang w:eastAsia="es-CO"/>
                </w:rPr>
                <w:delText>No aplica</w:delText>
              </w:r>
            </w:del>
          </w:p>
        </w:tc>
      </w:tr>
      <w:tr w:rsidR="00F7374E" w:rsidRPr="00AD7DF4" w:rsidDel="00DE3725" w14:paraId="29D58D3E" w14:textId="1EC88765" w:rsidTr="00FF1E3F">
        <w:trPr>
          <w:trHeight w:val="1230"/>
          <w:del w:id="8481" w:author="Diana Gonzalez Garcia" w:date="2021-05-10T07:12:00Z"/>
          <w:trPrChange w:id="8482" w:author="Diana Gonzalez Garcia" w:date="2021-05-10T07:20:00Z">
            <w:trPr>
              <w:trHeight w:val="1230"/>
            </w:trPr>
          </w:trPrChange>
        </w:trPr>
        <w:tc>
          <w:tcPr>
            <w:tcW w:w="442" w:type="pct"/>
            <w:vMerge/>
            <w:vAlign w:val="center"/>
            <w:hideMark/>
            <w:tcPrChange w:id="8483" w:author="Diana Gonzalez Garcia" w:date="2021-05-10T07:20:00Z">
              <w:tcPr>
                <w:tcW w:w="499" w:type="pct"/>
                <w:vMerge/>
                <w:vAlign w:val="center"/>
                <w:hideMark/>
              </w:tcPr>
            </w:tcPrChange>
          </w:tcPr>
          <w:p w14:paraId="76F1572A" w14:textId="3B863938" w:rsidR="00F7374E" w:rsidRPr="00AD7DF4" w:rsidDel="00DE3725" w:rsidRDefault="00F7374E" w:rsidP="001D1960">
            <w:pPr>
              <w:spacing w:after="0" w:line="240" w:lineRule="auto"/>
              <w:rPr>
                <w:del w:id="8484" w:author="Diana Gonzalez Garcia" w:date="2021-05-10T07:12:00Z"/>
                <w:rFonts w:cstheme="minorHAnsi"/>
                <w:sz w:val="18"/>
                <w:szCs w:val="18"/>
                <w:lang w:eastAsia="es-CO"/>
              </w:rPr>
            </w:pPr>
          </w:p>
        </w:tc>
        <w:tc>
          <w:tcPr>
            <w:tcW w:w="597" w:type="pct"/>
            <w:vMerge/>
            <w:vAlign w:val="center"/>
            <w:hideMark/>
            <w:tcPrChange w:id="8485" w:author="Diana Gonzalez Garcia" w:date="2021-05-10T07:20:00Z">
              <w:tcPr>
                <w:tcW w:w="675" w:type="pct"/>
                <w:vMerge/>
                <w:vAlign w:val="center"/>
                <w:hideMark/>
              </w:tcPr>
            </w:tcPrChange>
          </w:tcPr>
          <w:p w14:paraId="23A9D72D" w14:textId="274DE95E" w:rsidR="00F7374E" w:rsidRPr="00AD7DF4" w:rsidDel="00DE3725" w:rsidRDefault="00F7374E" w:rsidP="001D1960">
            <w:pPr>
              <w:spacing w:after="0" w:line="240" w:lineRule="auto"/>
              <w:rPr>
                <w:del w:id="8486" w:author="Diana Gonzalez Garcia" w:date="2021-05-10T07:12:00Z"/>
                <w:rFonts w:cstheme="minorHAnsi"/>
                <w:sz w:val="18"/>
                <w:szCs w:val="18"/>
                <w:lang w:eastAsia="es-CO"/>
              </w:rPr>
            </w:pPr>
          </w:p>
        </w:tc>
        <w:tc>
          <w:tcPr>
            <w:tcW w:w="641" w:type="pct"/>
            <w:shd w:val="clear" w:color="auto" w:fill="auto"/>
            <w:vAlign w:val="center"/>
            <w:hideMark/>
            <w:tcPrChange w:id="8487" w:author="Diana Gonzalez Garcia" w:date="2021-05-10T07:20:00Z">
              <w:tcPr>
                <w:tcW w:w="724" w:type="pct"/>
                <w:shd w:val="clear" w:color="auto" w:fill="auto"/>
                <w:vAlign w:val="center"/>
                <w:hideMark/>
              </w:tcPr>
            </w:tcPrChange>
          </w:tcPr>
          <w:p w14:paraId="45B0A8FF" w14:textId="2B9B001A" w:rsidR="00F7374E" w:rsidRPr="00AD7DF4" w:rsidDel="00DE3725" w:rsidRDefault="00F7374E" w:rsidP="001D1960">
            <w:pPr>
              <w:spacing w:after="0" w:line="240" w:lineRule="auto"/>
              <w:jc w:val="center"/>
              <w:rPr>
                <w:del w:id="8488" w:author="Diana Gonzalez Garcia" w:date="2021-05-10T07:12:00Z"/>
                <w:rFonts w:cstheme="minorHAnsi"/>
                <w:sz w:val="18"/>
                <w:szCs w:val="18"/>
                <w:lang w:eastAsia="es-CO"/>
              </w:rPr>
            </w:pPr>
            <w:del w:id="8489" w:author="Diana Gonzalez Garcia" w:date="2021-05-10T07:12:00Z">
              <w:r w:rsidRPr="00AD7DF4" w:rsidDel="00DE3725">
                <w:rPr>
                  <w:rFonts w:cstheme="minorHAnsi"/>
                  <w:sz w:val="18"/>
                  <w:szCs w:val="18"/>
                  <w:lang w:eastAsia="es-CO"/>
                </w:rPr>
                <w:delText>($ / m2)</w:delText>
              </w:r>
            </w:del>
          </w:p>
        </w:tc>
        <w:tc>
          <w:tcPr>
            <w:tcW w:w="459" w:type="pct"/>
            <w:shd w:val="clear" w:color="auto" w:fill="auto"/>
            <w:vAlign w:val="center"/>
            <w:hideMark/>
            <w:tcPrChange w:id="8490" w:author="Diana Gonzalez Garcia" w:date="2021-05-10T07:20:00Z">
              <w:tcPr>
                <w:tcW w:w="519" w:type="pct"/>
                <w:shd w:val="clear" w:color="auto" w:fill="auto"/>
                <w:vAlign w:val="center"/>
                <w:hideMark/>
              </w:tcPr>
            </w:tcPrChange>
          </w:tcPr>
          <w:p w14:paraId="25501BB3" w14:textId="14E74B7A" w:rsidR="00F7374E" w:rsidRPr="00AD7DF4" w:rsidDel="00DE3725" w:rsidRDefault="00F7374E" w:rsidP="001D1960">
            <w:pPr>
              <w:spacing w:after="0" w:line="240" w:lineRule="auto"/>
              <w:jc w:val="center"/>
              <w:rPr>
                <w:del w:id="8491" w:author="Diana Gonzalez Garcia" w:date="2021-05-10T07:12:00Z"/>
                <w:rFonts w:cstheme="minorHAnsi"/>
                <w:sz w:val="18"/>
                <w:szCs w:val="18"/>
                <w:lang w:eastAsia="es-CO"/>
              </w:rPr>
            </w:pPr>
            <w:del w:id="8492" w:author="Diana Gonzalez Garcia" w:date="2021-05-10T07:12:00Z">
              <w:r w:rsidRPr="00AD7DF4" w:rsidDel="00DE3725">
                <w:rPr>
                  <w:rFonts w:cstheme="minorHAnsi"/>
                  <w:sz w:val="18"/>
                  <w:szCs w:val="18"/>
                  <w:lang w:eastAsia="es-CO"/>
                </w:rPr>
                <w:delText>Edad</w:delText>
              </w:r>
            </w:del>
          </w:p>
        </w:tc>
        <w:tc>
          <w:tcPr>
            <w:tcW w:w="1161" w:type="pct"/>
            <w:shd w:val="clear" w:color="auto" w:fill="auto"/>
            <w:vAlign w:val="center"/>
            <w:hideMark/>
            <w:tcPrChange w:id="8493" w:author="Diana Gonzalez Garcia" w:date="2021-05-10T07:20:00Z">
              <w:tcPr>
                <w:tcW w:w="1312" w:type="pct"/>
                <w:shd w:val="clear" w:color="auto" w:fill="auto"/>
                <w:vAlign w:val="center"/>
                <w:hideMark/>
              </w:tcPr>
            </w:tcPrChange>
          </w:tcPr>
          <w:p w14:paraId="0D436C6F" w14:textId="2E7103C0" w:rsidR="00F7374E" w:rsidRPr="00AD7DF4" w:rsidDel="00DE3725" w:rsidRDefault="00F7374E" w:rsidP="001D1960">
            <w:pPr>
              <w:spacing w:after="0" w:line="240" w:lineRule="auto"/>
              <w:jc w:val="both"/>
              <w:rPr>
                <w:del w:id="8494" w:author="Diana Gonzalez Garcia" w:date="2021-05-10T07:12:00Z"/>
                <w:rFonts w:cstheme="minorHAnsi"/>
                <w:sz w:val="18"/>
                <w:szCs w:val="18"/>
                <w:lang w:eastAsia="es-CO"/>
              </w:rPr>
            </w:pPr>
            <w:del w:id="8495" w:author="Diana Gonzalez Garcia" w:date="2021-05-10T07:12:00Z">
              <w:r w:rsidRPr="00AD7DF4" w:rsidDel="00DE3725">
                <w:rPr>
                  <w:rFonts w:cstheme="minorHAnsi"/>
                  <w:sz w:val="18"/>
                  <w:szCs w:val="18"/>
                  <w:lang w:eastAsia="es-CO"/>
                </w:rPr>
                <w:delText>Para predios con puntajes superiores a 100, la variable modelo es avalúo especial.</w:delText>
              </w:r>
            </w:del>
          </w:p>
        </w:tc>
        <w:tc>
          <w:tcPr>
            <w:tcW w:w="418" w:type="pct"/>
            <w:vMerge/>
            <w:vAlign w:val="center"/>
            <w:hideMark/>
            <w:tcPrChange w:id="8496" w:author="Diana Gonzalez Garcia" w:date="2021-05-10T07:20:00Z">
              <w:tcPr>
                <w:tcW w:w="472" w:type="pct"/>
                <w:vMerge/>
                <w:vAlign w:val="center"/>
                <w:hideMark/>
              </w:tcPr>
            </w:tcPrChange>
          </w:tcPr>
          <w:p w14:paraId="6EA39FF5" w14:textId="40A9A6DB" w:rsidR="00F7374E" w:rsidRPr="00AD7DF4" w:rsidDel="00DE3725" w:rsidRDefault="00F7374E" w:rsidP="001D1960">
            <w:pPr>
              <w:spacing w:after="0" w:line="240" w:lineRule="auto"/>
              <w:rPr>
                <w:del w:id="8497" w:author="Diana Gonzalez Garcia" w:date="2021-05-10T07:12:00Z"/>
                <w:rFonts w:cstheme="minorHAnsi"/>
                <w:sz w:val="18"/>
                <w:szCs w:val="18"/>
                <w:lang w:eastAsia="es-CO"/>
              </w:rPr>
            </w:pPr>
          </w:p>
        </w:tc>
        <w:tc>
          <w:tcPr>
            <w:tcW w:w="706" w:type="pct"/>
            <w:vMerge/>
            <w:vAlign w:val="center"/>
            <w:hideMark/>
            <w:tcPrChange w:id="8498" w:author="Diana Gonzalez Garcia" w:date="2021-05-10T07:20:00Z">
              <w:tcPr>
                <w:tcW w:w="798" w:type="pct"/>
                <w:vMerge/>
                <w:vAlign w:val="center"/>
                <w:hideMark/>
              </w:tcPr>
            </w:tcPrChange>
          </w:tcPr>
          <w:p w14:paraId="163C7EB4" w14:textId="4772EBB0" w:rsidR="00F7374E" w:rsidRPr="00AD7DF4" w:rsidDel="00DE3725" w:rsidRDefault="00F7374E" w:rsidP="001D1960">
            <w:pPr>
              <w:spacing w:after="0" w:line="240" w:lineRule="auto"/>
              <w:rPr>
                <w:del w:id="8499" w:author="Diana Gonzalez Garcia" w:date="2021-05-10T07:12:00Z"/>
                <w:rFonts w:cstheme="minorHAnsi"/>
                <w:sz w:val="18"/>
                <w:szCs w:val="18"/>
                <w:lang w:eastAsia="es-CO"/>
              </w:rPr>
            </w:pPr>
          </w:p>
        </w:tc>
      </w:tr>
      <w:tr w:rsidR="00F7374E" w:rsidRPr="00AD7DF4" w:rsidDel="00DE3725" w14:paraId="23DED9B4" w14:textId="0EBC067E" w:rsidTr="00FF1E3F">
        <w:trPr>
          <w:trHeight w:val="1230"/>
          <w:del w:id="8500" w:author="Diana Gonzalez Garcia" w:date="2021-05-10T07:12:00Z"/>
          <w:trPrChange w:id="8501" w:author="Diana Gonzalez Garcia" w:date="2021-05-10T07:20:00Z">
            <w:trPr>
              <w:trHeight w:val="1230"/>
            </w:trPr>
          </w:trPrChange>
        </w:trPr>
        <w:tc>
          <w:tcPr>
            <w:tcW w:w="442" w:type="pct"/>
            <w:vMerge/>
            <w:vAlign w:val="center"/>
            <w:hideMark/>
            <w:tcPrChange w:id="8502" w:author="Diana Gonzalez Garcia" w:date="2021-05-10T07:20:00Z">
              <w:tcPr>
                <w:tcW w:w="499" w:type="pct"/>
                <w:vMerge/>
                <w:vAlign w:val="center"/>
                <w:hideMark/>
              </w:tcPr>
            </w:tcPrChange>
          </w:tcPr>
          <w:p w14:paraId="009852CD" w14:textId="0DFEF9F9" w:rsidR="00F7374E" w:rsidRPr="00AD7DF4" w:rsidDel="00DE3725" w:rsidRDefault="00F7374E" w:rsidP="001D1960">
            <w:pPr>
              <w:spacing w:after="0" w:line="240" w:lineRule="auto"/>
              <w:rPr>
                <w:del w:id="8503" w:author="Diana Gonzalez Garcia" w:date="2021-05-10T07:12:00Z"/>
                <w:rFonts w:cstheme="minorHAnsi"/>
                <w:sz w:val="18"/>
                <w:szCs w:val="18"/>
                <w:lang w:eastAsia="es-CO"/>
              </w:rPr>
            </w:pPr>
          </w:p>
        </w:tc>
        <w:tc>
          <w:tcPr>
            <w:tcW w:w="597" w:type="pct"/>
            <w:vMerge/>
            <w:vAlign w:val="center"/>
            <w:hideMark/>
            <w:tcPrChange w:id="8504" w:author="Diana Gonzalez Garcia" w:date="2021-05-10T07:20:00Z">
              <w:tcPr>
                <w:tcW w:w="675" w:type="pct"/>
                <w:vMerge/>
                <w:vAlign w:val="center"/>
                <w:hideMark/>
              </w:tcPr>
            </w:tcPrChange>
          </w:tcPr>
          <w:p w14:paraId="6EAD3CB0" w14:textId="09C8757D" w:rsidR="00F7374E" w:rsidRPr="00AD7DF4" w:rsidDel="00DE3725" w:rsidRDefault="00F7374E" w:rsidP="001D1960">
            <w:pPr>
              <w:spacing w:after="0" w:line="240" w:lineRule="auto"/>
              <w:rPr>
                <w:del w:id="8505" w:author="Diana Gonzalez Garcia" w:date="2021-05-10T07:12:00Z"/>
                <w:rFonts w:cstheme="minorHAnsi"/>
                <w:sz w:val="18"/>
                <w:szCs w:val="18"/>
                <w:lang w:eastAsia="es-CO"/>
              </w:rPr>
            </w:pPr>
          </w:p>
        </w:tc>
        <w:tc>
          <w:tcPr>
            <w:tcW w:w="641" w:type="pct"/>
            <w:shd w:val="clear" w:color="auto" w:fill="auto"/>
            <w:vAlign w:val="center"/>
            <w:hideMark/>
            <w:tcPrChange w:id="8506" w:author="Diana Gonzalez Garcia" w:date="2021-05-10T07:20:00Z">
              <w:tcPr>
                <w:tcW w:w="724" w:type="pct"/>
                <w:shd w:val="clear" w:color="auto" w:fill="auto"/>
                <w:vAlign w:val="center"/>
                <w:hideMark/>
              </w:tcPr>
            </w:tcPrChange>
          </w:tcPr>
          <w:p w14:paraId="06FE3151" w14:textId="1A2DEC8F" w:rsidR="00F7374E" w:rsidRPr="00AD7DF4" w:rsidDel="00DE3725" w:rsidRDefault="00F7374E" w:rsidP="001D1960">
            <w:pPr>
              <w:spacing w:after="0" w:line="240" w:lineRule="auto"/>
              <w:rPr>
                <w:del w:id="8507" w:author="Diana Gonzalez Garcia" w:date="2021-05-10T07:12:00Z"/>
                <w:rFonts w:cstheme="minorHAnsi"/>
                <w:sz w:val="18"/>
                <w:szCs w:val="18"/>
                <w:lang w:eastAsia="es-CO"/>
              </w:rPr>
            </w:pPr>
            <w:del w:id="8508" w:author="Diana Gonzalez Garcia" w:date="2021-05-10T07:12:00Z">
              <w:r w:rsidRPr="00AD7DF4" w:rsidDel="00DE3725">
                <w:rPr>
                  <w:rFonts w:cstheme="minorHAnsi"/>
                  <w:sz w:val="18"/>
                  <w:szCs w:val="18"/>
                  <w:lang w:eastAsia="es-CO"/>
                </w:rPr>
                <w:delText> </w:delText>
              </w:r>
            </w:del>
          </w:p>
        </w:tc>
        <w:tc>
          <w:tcPr>
            <w:tcW w:w="459" w:type="pct"/>
            <w:shd w:val="clear" w:color="auto" w:fill="auto"/>
            <w:vAlign w:val="center"/>
            <w:hideMark/>
            <w:tcPrChange w:id="8509" w:author="Diana Gonzalez Garcia" w:date="2021-05-10T07:20:00Z">
              <w:tcPr>
                <w:tcW w:w="519" w:type="pct"/>
                <w:shd w:val="clear" w:color="auto" w:fill="auto"/>
                <w:vAlign w:val="center"/>
                <w:hideMark/>
              </w:tcPr>
            </w:tcPrChange>
          </w:tcPr>
          <w:p w14:paraId="60B6955D" w14:textId="12207FD9" w:rsidR="00F7374E" w:rsidRPr="00AD7DF4" w:rsidDel="00DE3725" w:rsidRDefault="00F7374E" w:rsidP="001D1960">
            <w:pPr>
              <w:spacing w:after="0" w:line="240" w:lineRule="auto"/>
              <w:jc w:val="center"/>
              <w:rPr>
                <w:del w:id="8510" w:author="Diana Gonzalez Garcia" w:date="2021-05-10T07:12:00Z"/>
                <w:rFonts w:cstheme="minorHAnsi"/>
                <w:sz w:val="18"/>
                <w:szCs w:val="18"/>
                <w:lang w:eastAsia="es-CO"/>
              </w:rPr>
            </w:pPr>
            <w:del w:id="8511" w:author="Diana Gonzalez Garcia" w:date="2021-05-10T07:12:00Z">
              <w:r w:rsidRPr="00AD7DF4" w:rsidDel="00DE3725">
                <w:rPr>
                  <w:rFonts w:cstheme="minorHAnsi"/>
                  <w:sz w:val="18"/>
                  <w:szCs w:val="18"/>
                  <w:lang w:eastAsia="es-CO"/>
                </w:rPr>
                <w:delText>Área construida por unidad calificada</w:delText>
              </w:r>
            </w:del>
          </w:p>
        </w:tc>
        <w:tc>
          <w:tcPr>
            <w:tcW w:w="1161" w:type="pct"/>
            <w:shd w:val="clear" w:color="auto" w:fill="auto"/>
            <w:vAlign w:val="center"/>
            <w:hideMark/>
            <w:tcPrChange w:id="8512" w:author="Diana Gonzalez Garcia" w:date="2021-05-10T07:20:00Z">
              <w:tcPr>
                <w:tcW w:w="1312" w:type="pct"/>
                <w:shd w:val="clear" w:color="auto" w:fill="auto"/>
                <w:vAlign w:val="center"/>
                <w:hideMark/>
              </w:tcPr>
            </w:tcPrChange>
          </w:tcPr>
          <w:p w14:paraId="578CFFAE" w14:textId="34A93171" w:rsidR="00F7374E" w:rsidRPr="00AD7DF4" w:rsidDel="00DE3725" w:rsidRDefault="00F7374E" w:rsidP="001D1960">
            <w:pPr>
              <w:spacing w:after="0" w:line="240" w:lineRule="auto"/>
              <w:jc w:val="both"/>
              <w:rPr>
                <w:del w:id="8513" w:author="Diana Gonzalez Garcia" w:date="2021-05-10T07:12:00Z"/>
                <w:rFonts w:cstheme="minorHAnsi"/>
                <w:sz w:val="18"/>
                <w:szCs w:val="18"/>
                <w:lang w:eastAsia="es-CO"/>
              </w:rPr>
            </w:pPr>
            <w:del w:id="8514" w:author="Diana Gonzalez Garcia" w:date="2021-05-10T07:12:00Z">
              <w:r w:rsidRPr="00AD7DF4" w:rsidDel="00DE3725">
                <w:rPr>
                  <w:rFonts w:cstheme="minorHAnsi"/>
                  <w:sz w:val="18"/>
                  <w:szCs w:val="18"/>
                  <w:lang w:eastAsia="es-CO"/>
                </w:rPr>
                <w:delText>Para predios con área superiores a 10.000 m2 la variable modelo es avalúo especial.</w:delText>
              </w:r>
            </w:del>
          </w:p>
        </w:tc>
        <w:tc>
          <w:tcPr>
            <w:tcW w:w="418" w:type="pct"/>
            <w:vMerge/>
            <w:vAlign w:val="center"/>
            <w:hideMark/>
            <w:tcPrChange w:id="8515" w:author="Diana Gonzalez Garcia" w:date="2021-05-10T07:20:00Z">
              <w:tcPr>
                <w:tcW w:w="472" w:type="pct"/>
                <w:vMerge/>
                <w:vAlign w:val="center"/>
                <w:hideMark/>
              </w:tcPr>
            </w:tcPrChange>
          </w:tcPr>
          <w:p w14:paraId="57398975" w14:textId="59DA803C" w:rsidR="00F7374E" w:rsidRPr="00AD7DF4" w:rsidDel="00DE3725" w:rsidRDefault="00F7374E" w:rsidP="001D1960">
            <w:pPr>
              <w:spacing w:after="0" w:line="240" w:lineRule="auto"/>
              <w:rPr>
                <w:del w:id="8516" w:author="Diana Gonzalez Garcia" w:date="2021-05-10T07:12:00Z"/>
                <w:rFonts w:cstheme="minorHAnsi"/>
                <w:sz w:val="18"/>
                <w:szCs w:val="18"/>
                <w:lang w:eastAsia="es-CO"/>
              </w:rPr>
            </w:pPr>
          </w:p>
        </w:tc>
        <w:tc>
          <w:tcPr>
            <w:tcW w:w="706" w:type="pct"/>
            <w:vMerge/>
            <w:vAlign w:val="center"/>
            <w:hideMark/>
            <w:tcPrChange w:id="8517" w:author="Diana Gonzalez Garcia" w:date="2021-05-10T07:20:00Z">
              <w:tcPr>
                <w:tcW w:w="798" w:type="pct"/>
                <w:vMerge/>
                <w:vAlign w:val="center"/>
                <w:hideMark/>
              </w:tcPr>
            </w:tcPrChange>
          </w:tcPr>
          <w:p w14:paraId="555B1FC6" w14:textId="2E7662E0" w:rsidR="00F7374E" w:rsidRPr="00AD7DF4" w:rsidDel="00DE3725" w:rsidRDefault="00F7374E" w:rsidP="001D1960">
            <w:pPr>
              <w:spacing w:after="0" w:line="240" w:lineRule="auto"/>
              <w:rPr>
                <w:del w:id="8518" w:author="Diana Gonzalez Garcia" w:date="2021-05-10T07:12:00Z"/>
                <w:rFonts w:cstheme="minorHAnsi"/>
                <w:sz w:val="18"/>
                <w:szCs w:val="18"/>
                <w:lang w:eastAsia="es-CO"/>
              </w:rPr>
            </w:pPr>
          </w:p>
        </w:tc>
      </w:tr>
      <w:tr w:rsidR="00F7374E" w:rsidRPr="00AD7DF4" w:rsidDel="00DE3725" w14:paraId="2D4ECD5E" w14:textId="670FFD64" w:rsidTr="00FF1E3F">
        <w:trPr>
          <w:trHeight w:val="1230"/>
          <w:del w:id="8519" w:author="Diana Gonzalez Garcia" w:date="2021-05-10T07:12:00Z"/>
          <w:trPrChange w:id="8520" w:author="Diana Gonzalez Garcia" w:date="2021-05-10T07:20:00Z">
            <w:trPr>
              <w:trHeight w:val="1230"/>
            </w:trPr>
          </w:trPrChange>
        </w:trPr>
        <w:tc>
          <w:tcPr>
            <w:tcW w:w="442" w:type="pct"/>
            <w:vMerge w:val="restart"/>
            <w:shd w:val="clear" w:color="auto" w:fill="auto"/>
            <w:noWrap/>
            <w:vAlign w:val="center"/>
            <w:hideMark/>
            <w:tcPrChange w:id="8521" w:author="Diana Gonzalez Garcia" w:date="2021-05-10T07:20:00Z">
              <w:tcPr>
                <w:tcW w:w="499" w:type="pct"/>
                <w:vMerge w:val="restart"/>
                <w:shd w:val="clear" w:color="auto" w:fill="auto"/>
                <w:noWrap/>
                <w:vAlign w:val="center"/>
                <w:hideMark/>
              </w:tcPr>
            </w:tcPrChange>
          </w:tcPr>
          <w:p w14:paraId="3752A203" w14:textId="01044834" w:rsidR="00F7374E" w:rsidRPr="00AD7DF4" w:rsidDel="00DE3725" w:rsidRDefault="00F7374E" w:rsidP="001D1960">
            <w:pPr>
              <w:spacing w:after="0" w:line="240" w:lineRule="auto"/>
              <w:jc w:val="center"/>
              <w:rPr>
                <w:del w:id="8522" w:author="Diana Gonzalez Garcia" w:date="2021-05-10T07:12:00Z"/>
                <w:rFonts w:cstheme="minorHAnsi"/>
                <w:sz w:val="18"/>
                <w:szCs w:val="18"/>
                <w:lang w:eastAsia="es-CO"/>
              </w:rPr>
            </w:pPr>
            <w:del w:id="8523" w:author="Diana Gonzalez Garcia" w:date="2021-05-10T07:12:00Z">
              <w:r w:rsidRPr="00AD7DF4" w:rsidDel="00DE3725">
                <w:rPr>
                  <w:rFonts w:cstheme="minorHAnsi"/>
                  <w:sz w:val="18"/>
                  <w:szCs w:val="18"/>
                  <w:lang w:eastAsia="es-CO"/>
                </w:rPr>
                <w:delText>T12</w:delText>
              </w:r>
            </w:del>
          </w:p>
        </w:tc>
        <w:tc>
          <w:tcPr>
            <w:tcW w:w="597" w:type="pct"/>
            <w:vMerge w:val="restart"/>
            <w:shd w:val="clear" w:color="auto" w:fill="auto"/>
            <w:vAlign w:val="center"/>
            <w:hideMark/>
            <w:tcPrChange w:id="8524" w:author="Diana Gonzalez Garcia" w:date="2021-05-10T07:20:00Z">
              <w:tcPr>
                <w:tcW w:w="675" w:type="pct"/>
                <w:vMerge w:val="restart"/>
                <w:shd w:val="clear" w:color="auto" w:fill="auto"/>
                <w:vAlign w:val="center"/>
                <w:hideMark/>
              </w:tcPr>
            </w:tcPrChange>
          </w:tcPr>
          <w:p w14:paraId="781E1BD6" w14:textId="28FBFEE0" w:rsidR="00F7374E" w:rsidRPr="00AD7DF4" w:rsidDel="00DE3725" w:rsidRDefault="00F7374E" w:rsidP="001D1960">
            <w:pPr>
              <w:spacing w:after="0" w:line="240" w:lineRule="auto"/>
              <w:jc w:val="center"/>
              <w:rPr>
                <w:del w:id="8525" w:author="Diana Gonzalez Garcia" w:date="2021-05-10T07:12:00Z"/>
                <w:rFonts w:cstheme="minorHAnsi"/>
                <w:sz w:val="18"/>
                <w:szCs w:val="18"/>
                <w:lang w:eastAsia="es-CO"/>
              </w:rPr>
            </w:pPr>
            <w:del w:id="8526" w:author="Diana Gonzalez Garcia" w:date="2021-05-10T07:12:00Z">
              <w:r w:rsidRPr="00AD7DF4" w:rsidDel="00DE3725">
                <w:rPr>
                  <w:rFonts w:cstheme="minorHAnsi"/>
                  <w:sz w:val="18"/>
                  <w:szCs w:val="18"/>
                  <w:lang w:eastAsia="es-CO"/>
                </w:rPr>
                <w:delText>Edificios de Parqueo</w:delText>
              </w:r>
            </w:del>
          </w:p>
        </w:tc>
        <w:tc>
          <w:tcPr>
            <w:tcW w:w="641" w:type="pct"/>
            <w:shd w:val="clear" w:color="auto" w:fill="auto"/>
            <w:vAlign w:val="center"/>
            <w:hideMark/>
            <w:tcPrChange w:id="8527" w:author="Diana Gonzalez Garcia" w:date="2021-05-10T07:20:00Z">
              <w:tcPr>
                <w:tcW w:w="724" w:type="pct"/>
                <w:shd w:val="clear" w:color="auto" w:fill="auto"/>
                <w:vAlign w:val="center"/>
                <w:hideMark/>
              </w:tcPr>
            </w:tcPrChange>
          </w:tcPr>
          <w:p w14:paraId="361EDD46" w14:textId="18193965" w:rsidR="00F7374E" w:rsidRPr="00AD7DF4" w:rsidDel="00DE3725" w:rsidRDefault="00F7374E" w:rsidP="001D1960">
            <w:pPr>
              <w:spacing w:after="0" w:line="240" w:lineRule="auto"/>
              <w:jc w:val="center"/>
              <w:rPr>
                <w:del w:id="8528" w:author="Diana Gonzalez Garcia" w:date="2021-05-10T07:12:00Z"/>
                <w:rFonts w:cstheme="minorHAnsi"/>
                <w:sz w:val="18"/>
                <w:szCs w:val="18"/>
                <w:lang w:eastAsia="es-CO"/>
              </w:rPr>
            </w:pPr>
            <w:del w:id="8529" w:author="Diana Gonzalez Garcia" w:date="2021-05-10T07:12:00Z">
              <w:r w:rsidRPr="00AD7DF4" w:rsidDel="00DE3725">
                <w:rPr>
                  <w:rFonts w:cstheme="minorHAnsi"/>
                  <w:sz w:val="18"/>
                  <w:szCs w:val="18"/>
                  <w:lang w:eastAsia="es-CO"/>
                </w:rPr>
                <w:delText>Valor unitario construcción</w:delText>
              </w:r>
            </w:del>
          </w:p>
        </w:tc>
        <w:tc>
          <w:tcPr>
            <w:tcW w:w="459" w:type="pct"/>
            <w:shd w:val="clear" w:color="auto" w:fill="auto"/>
            <w:vAlign w:val="center"/>
            <w:hideMark/>
            <w:tcPrChange w:id="8530" w:author="Diana Gonzalez Garcia" w:date="2021-05-10T07:20:00Z">
              <w:tcPr>
                <w:tcW w:w="519" w:type="pct"/>
                <w:shd w:val="clear" w:color="auto" w:fill="auto"/>
                <w:vAlign w:val="center"/>
                <w:hideMark/>
              </w:tcPr>
            </w:tcPrChange>
          </w:tcPr>
          <w:p w14:paraId="591B9C12" w14:textId="283B5DC5" w:rsidR="00F7374E" w:rsidRPr="00AD7DF4" w:rsidDel="00DE3725" w:rsidRDefault="00F7374E" w:rsidP="001D1960">
            <w:pPr>
              <w:spacing w:after="0" w:line="240" w:lineRule="auto"/>
              <w:jc w:val="center"/>
              <w:rPr>
                <w:del w:id="8531" w:author="Diana Gonzalez Garcia" w:date="2021-05-10T07:12:00Z"/>
                <w:rFonts w:cstheme="minorHAnsi"/>
                <w:sz w:val="18"/>
                <w:szCs w:val="18"/>
                <w:lang w:eastAsia="es-CO"/>
              </w:rPr>
            </w:pPr>
            <w:del w:id="8532" w:author="Diana Gonzalez Garcia" w:date="2021-05-10T07:12:00Z">
              <w:r w:rsidRPr="00AD7DF4" w:rsidDel="00DE3725">
                <w:rPr>
                  <w:rFonts w:cstheme="minorHAnsi"/>
                  <w:sz w:val="18"/>
                  <w:szCs w:val="18"/>
                  <w:lang w:eastAsia="es-CO"/>
                </w:rPr>
                <w:delText>Puntaje</w:delText>
              </w:r>
            </w:del>
          </w:p>
        </w:tc>
        <w:tc>
          <w:tcPr>
            <w:tcW w:w="1161" w:type="pct"/>
            <w:shd w:val="clear" w:color="auto" w:fill="auto"/>
            <w:vAlign w:val="center"/>
            <w:hideMark/>
            <w:tcPrChange w:id="8533" w:author="Diana Gonzalez Garcia" w:date="2021-05-10T07:20:00Z">
              <w:tcPr>
                <w:tcW w:w="1312" w:type="pct"/>
                <w:shd w:val="clear" w:color="auto" w:fill="auto"/>
                <w:vAlign w:val="center"/>
                <w:hideMark/>
              </w:tcPr>
            </w:tcPrChange>
          </w:tcPr>
          <w:p w14:paraId="133F4FFC" w14:textId="0C70828A" w:rsidR="00F7374E" w:rsidRPr="00AD7DF4" w:rsidDel="00DE3725" w:rsidRDefault="00F7374E" w:rsidP="001D1960">
            <w:pPr>
              <w:spacing w:after="0" w:line="240" w:lineRule="auto"/>
              <w:jc w:val="both"/>
              <w:rPr>
                <w:del w:id="8534" w:author="Diana Gonzalez Garcia" w:date="2021-05-10T07:12:00Z"/>
                <w:rFonts w:cstheme="minorHAnsi"/>
                <w:sz w:val="18"/>
                <w:szCs w:val="18"/>
                <w:lang w:eastAsia="es-CO"/>
              </w:rPr>
            </w:pPr>
            <w:del w:id="8535" w:author="Diana Gonzalez Garcia" w:date="2021-05-10T07:12:00Z">
              <w:r w:rsidRPr="00AD7DF4" w:rsidDel="00DE3725">
                <w:rPr>
                  <w:rFonts w:cstheme="minorHAnsi"/>
                  <w:sz w:val="18"/>
                  <w:szCs w:val="18"/>
                  <w:lang w:eastAsia="es-CO"/>
                </w:rPr>
                <w:delText>Para predios con edades superiores a 100 años, la variable modelo es avalúo especial.</w:delText>
              </w:r>
            </w:del>
          </w:p>
        </w:tc>
        <w:tc>
          <w:tcPr>
            <w:tcW w:w="418" w:type="pct"/>
            <w:vMerge w:val="restart"/>
            <w:shd w:val="clear" w:color="auto" w:fill="auto"/>
            <w:noWrap/>
            <w:vAlign w:val="center"/>
            <w:hideMark/>
            <w:tcPrChange w:id="8536" w:author="Diana Gonzalez Garcia" w:date="2021-05-10T07:20:00Z">
              <w:tcPr>
                <w:tcW w:w="472" w:type="pct"/>
                <w:vMerge w:val="restart"/>
                <w:shd w:val="clear" w:color="auto" w:fill="auto"/>
                <w:noWrap/>
                <w:vAlign w:val="center"/>
                <w:hideMark/>
              </w:tcPr>
            </w:tcPrChange>
          </w:tcPr>
          <w:p w14:paraId="7EEC2A2B" w14:textId="3F64858A" w:rsidR="00F7374E" w:rsidRPr="00AD7DF4" w:rsidDel="00DE3725" w:rsidRDefault="00F7374E" w:rsidP="001D1960">
            <w:pPr>
              <w:spacing w:after="0" w:line="240" w:lineRule="auto"/>
              <w:jc w:val="center"/>
              <w:rPr>
                <w:del w:id="8537" w:author="Diana Gonzalez Garcia" w:date="2021-05-10T07:12:00Z"/>
                <w:rFonts w:cstheme="minorHAnsi"/>
                <w:sz w:val="18"/>
                <w:szCs w:val="18"/>
                <w:lang w:eastAsia="es-CO"/>
              </w:rPr>
            </w:pPr>
            <w:del w:id="8538" w:author="Diana Gonzalez Garcia" w:date="2021-05-10T07:12:00Z">
              <w:r w:rsidRPr="00AD7DF4" w:rsidDel="00DE3725">
                <w:rPr>
                  <w:rFonts w:cstheme="minorHAnsi"/>
                  <w:sz w:val="18"/>
                  <w:szCs w:val="18"/>
                  <w:lang w:eastAsia="es-CO"/>
                </w:rPr>
                <w:delText>T12</w:delText>
              </w:r>
            </w:del>
          </w:p>
        </w:tc>
        <w:tc>
          <w:tcPr>
            <w:tcW w:w="706" w:type="pct"/>
            <w:vMerge w:val="restart"/>
            <w:shd w:val="clear" w:color="auto" w:fill="auto"/>
            <w:vAlign w:val="center"/>
            <w:hideMark/>
            <w:tcPrChange w:id="8539" w:author="Diana Gonzalez Garcia" w:date="2021-05-10T07:20:00Z">
              <w:tcPr>
                <w:tcW w:w="798" w:type="pct"/>
                <w:vMerge w:val="restart"/>
                <w:shd w:val="clear" w:color="auto" w:fill="auto"/>
                <w:vAlign w:val="center"/>
                <w:hideMark/>
              </w:tcPr>
            </w:tcPrChange>
          </w:tcPr>
          <w:p w14:paraId="451AB998" w14:textId="26E9813E" w:rsidR="00F7374E" w:rsidRPr="00AD7DF4" w:rsidDel="00DE3725" w:rsidRDefault="00F7374E" w:rsidP="001D1960">
            <w:pPr>
              <w:spacing w:after="0" w:line="240" w:lineRule="auto"/>
              <w:rPr>
                <w:del w:id="8540" w:author="Diana Gonzalez Garcia" w:date="2021-05-10T07:12:00Z"/>
                <w:rFonts w:cstheme="minorHAnsi"/>
                <w:sz w:val="18"/>
                <w:szCs w:val="18"/>
                <w:lang w:eastAsia="es-CO"/>
              </w:rPr>
            </w:pPr>
            <w:del w:id="8541" w:author="Diana Gonzalez Garcia" w:date="2021-05-10T07:12:00Z">
              <w:r w:rsidRPr="00AD7DF4" w:rsidDel="00DE3725">
                <w:rPr>
                  <w:rFonts w:cstheme="minorHAnsi"/>
                  <w:sz w:val="18"/>
                  <w:szCs w:val="18"/>
                  <w:lang w:eastAsia="es-CO"/>
                </w:rPr>
                <w:delText>No aplica</w:delText>
              </w:r>
            </w:del>
          </w:p>
        </w:tc>
      </w:tr>
      <w:tr w:rsidR="00F7374E" w:rsidRPr="00AD7DF4" w:rsidDel="00DE3725" w14:paraId="26A73B84" w14:textId="2D50EB7A" w:rsidTr="00FF1E3F">
        <w:trPr>
          <w:trHeight w:val="1230"/>
          <w:del w:id="8542" w:author="Diana Gonzalez Garcia" w:date="2021-05-10T07:12:00Z"/>
          <w:trPrChange w:id="8543" w:author="Diana Gonzalez Garcia" w:date="2021-05-10T07:20:00Z">
            <w:trPr>
              <w:trHeight w:val="1230"/>
            </w:trPr>
          </w:trPrChange>
        </w:trPr>
        <w:tc>
          <w:tcPr>
            <w:tcW w:w="442" w:type="pct"/>
            <w:vMerge/>
            <w:vAlign w:val="center"/>
            <w:hideMark/>
            <w:tcPrChange w:id="8544" w:author="Diana Gonzalez Garcia" w:date="2021-05-10T07:20:00Z">
              <w:tcPr>
                <w:tcW w:w="499" w:type="pct"/>
                <w:vMerge/>
                <w:vAlign w:val="center"/>
                <w:hideMark/>
              </w:tcPr>
            </w:tcPrChange>
          </w:tcPr>
          <w:p w14:paraId="43295E1F" w14:textId="6B78C54F" w:rsidR="00F7374E" w:rsidRPr="00AD7DF4" w:rsidDel="00DE3725" w:rsidRDefault="00F7374E" w:rsidP="001D1960">
            <w:pPr>
              <w:spacing w:after="0" w:line="240" w:lineRule="auto"/>
              <w:rPr>
                <w:del w:id="8545" w:author="Diana Gonzalez Garcia" w:date="2021-05-10T07:12:00Z"/>
                <w:rFonts w:cstheme="minorHAnsi"/>
                <w:sz w:val="18"/>
                <w:szCs w:val="18"/>
                <w:lang w:eastAsia="es-CO"/>
              </w:rPr>
            </w:pPr>
          </w:p>
        </w:tc>
        <w:tc>
          <w:tcPr>
            <w:tcW w:w="597" w:type="pct"/>
            <w:vMerge/>
            <w:vAlign w:val="center"/>
            <w:hideMark/>
            <w:tcPrChange w:id="8546" w:author="Diana Gonzalez Garcia" w:date="2021-05-10T07:20:00Z">
              <w:tcPr>
                <w:tcW w:w="675" w:type="pct"/>
                <w:vMerge/>
                <w:vAlign w:val="center"/>
                <w:hideMark/>
              </w:tcPr>
            </w:tcPrChange>
          </w:tcPr>
          <w:p w14:paraId="250CB656" w14:textId="13365BB1" w:rsidR="00F7374E" w:rsidRPr="00AD7DF4" w:rsidDel="00DE3725" w:rsidRDefault="00F7374E" w:rsidP="001D1960">
            <w:pPr>
              <w:spacing w:after="0" w:line="240" w:lineRule="auto"/>
              <w:rPr>
                <w:del w:id="8547" w:author="Diana Gonzalez Garcia" w:date="2021-05-10T07:12:00Z"/>
                <w:rFonts w:cstheme="minorHAnsi"/>
                <w:sz w:val="18"/>
                <w:szCs w:val="18"/>
                <w:lang w:eastAsia="es-CO"/>
              </w:rPr>
            </w:pPr>
          </w:p>
        </w:tc>
        <w:tc>
          <w:tcPr>
            <w:tcW w:w="641" w:type="pct"/>
            <w:shd w:val="clear" w:color="auto" w:fill="auto"/>
            <w:vAlign w:val="center"/>
            <w:hideMark/>
            <w:tcPrChange w:id="8548" w:author="Diana Gonzalez Garcia" w:date="2021-05-10T07:20:00Z">
              <w:tcPr>
                <w:tcW w:w="724" w:type="pct"/>
                <w:shd w:val="clear" w:color="auto" w:fill="auto"/>
                <w:vAlign w:val="center"/>
                <w:hideMark/>
              </w:tcPr>
            </w:tcPrChange>
          </w:tcPr>
          <w:p w14:paraId="73BBCA5F" w14:textId="1537AA10" w:rsidR="00F7374E" w:rsidRPr="00AD7DF4" w:rsidDel="00DE3725" w:rsidRDefault="00F7374E" w:rsidP="001D1960">
            <w:pPr>
              <w:spacing w:after="0" w:line="240" w:lineRule="auto"/>
              <w:jc w:val="center"/>
              <w:rPr>
                <w:del w:id="8549" w:author="Diana Gonzalez Garcia" w:date="2021-05-10T07:12:00Z"/>
                <w:rFonts w:cstheme="minorHAnsi"/>
                <w:sz w:val="18"/>
                <w:szCs w:val="18"/>
                <w:lang w:eastAsia="es-CO"/>
              </w:rPr>
            </w:pPr>
            <w:del w:id="8550" w:author="Diana Gonzalez Garcia" w:date="2021-05-10T07:12:00Z">
              <w:r w:rsidRPr="00AD7DF4" w:rsidDel="00DE3725">
                <w:rPr>
                  <w:rFonts w:cstheme="minorHAnsi"/>
                  <w:sz w:val="18"/>
                  <w:szCs w:val="18"/>
                  <w:lang w:eastAsia="es-CO"/>
                </w:rPr>
                <w:delText>($ / m2)</w:delText>
              </w:r>
            </w:del>
          </w:p>
        </w:tc>
        <w:tc>
          <w:tcPr>
            <w:tcW w:w="459" w:type="pct"/>
            <w:shd w:val="clear" w:color="auto" w:fill="auto"/>
            <w:vAlign w:val="center"/>
            <w:hideMark/>
            <w:tcPrChange w:id="8551" w:author="Diana Gonzalez Garcia" w:date="2021-05-10T07:20:00Z">
              <w:tcPr>
                <w:tcW w:w="519" w:type="pct"/>
                <w:shd w:val="clear" w:color="auto" w:fill="auto"/>
                <w:vAlign w:val="center"/>
                <w:hideMark/>
              </w:tcPr>
            </w:tcPrChange>
          </w:tcPr>
          <w:p w14:paraId="064F8325" w14:textId="47ED301C" w:rsidR="00F7374E" w:rsidRPr="00AD7DF4" w:rsidDel="00DE3725" w:rsidRDefault="00F7374E" w:rsidP="001D1960">
            <w:pPr>
              <w:spacing w:after="0" w:line="240" w:lineRule="auto"/>
              <w:jc w:val="center"/>
              <w:rPr>
                <w:del w:id="8552" w:author="Diana Gonzalez Garcia" w:date="2021-05-10T07:12:00Z"/>
                <w:rFonts w:cstheme="minorHAnsi"/>
                <w:sz w:val="18"/>
                <w:szCs w:val="18"/>
                <w:lang w:eastAsia="es-CO"/>
              </w:rPr>
            </w:pPr>
            <w:del w:id="8553" w:author="Diana Gonzalez Garcia" w:date="2021-05-10T07:12:00Z">
              <w:r w:rsidRPr="00AD7DF4" w:rsidDel="00DE3725">
                <w:rPr>
                  <w:rFonts w:cstheme="minorHAnsi"/>
                  <w:sz w:val="18"/>
                  <w:szCs w:val="18"/>
                  <w:lang w:eastAsia="es-CO"/>
                </w:rPr>
                <w:delText>Edad</w:delText>
              </w:r>
            </w:del>
          </w:p>
        </w:tc>
        <w:tc>
          <w:tcPr>
            <w:tcW w:w="1161" w:type="pct"/>
            <w:shd w:val="clear" w:color="auto" w:fill="auto"/>
            <w:vAlign w:val="center"/>
            <w:hideMark/>
            <w:tcPrChange w:id="8554" w:author="Diana Gonzalez Garcia" w:date="2021-05-10T07:20:00Z">
              <w:tcPr>
                <w:tcW w:w="1312" w:type="pct"/>
                <w:shd w:val="clear" w:color="auto" w:fill="auto"/>
                <w:vAlign w:val="center"/>
                <w:hideMark/>
              </w:tcPr>
            </w:tcPrChange>
          </w:tcPr>
          <w:p w14:paraId="3366D3D2" w14:textId="5EFBE1E3" w:rsidR="00F7374E" w:rsidRPr="00AD7DF4" w:rsidDel="00DE3725" w:rsidRDefault="00F7374E" w:rsidP="001D1960">
            <w:pPr>
              <w:spacing w:after="0" w:line="240" w:lineRule="auto"/>
              <w:jc w:val="both"/>
              <w:rPr>
                <w:del w:id="8555" w:author="Diana Gonzalez Garcia" w:date="2021-05-10T07:12:00Z"/>
                <w:rFonts w:cstheme="minorHAnsi"/>
                <w:sz w:val="18"/>
                <w:szCs w:val="18"/>
                <w:lang w:eastAsia="es-CO"/>
              </w:rPr>
            </w:pPr>
            <w:del w:id="8556" w:author="Diana Gonzalez Garcia" w:date="2021-05-10T07:12:00Z">
              <w:r w:rsidRPr="00AD7DF4" w:rsidDel="00DE3725">
                <w:rPr>
                  <w:rFonts w:cstheme="minorHAnsi"/>
                  <w:sz w:val="18"/>
                  <w:szCs w:val="18"/>
                  <w:lang w:eastAsia="es-CO"/>
                </w:rPr>
                <w:delText>Para predios con puntajes superiores a 100, la variable modelo es avalúo especial.</w:delText>
              </w:r>
            </w:del>
          </w:p>
        </w:tc>
        <w:tc>
          <w:tcPr>
            <w:tcW w:w="418" w:type="pct"/>
            <w:vMerge/>
            <w:vAlign w:val="center"/>
            <w:hideMark/>
            <w:tcPrChange w:id="8557" w:author="Diana Gonzalez Garcia" w:date="2021-05-10T07:20:00Z">
              <w:tcPr>
                <w:tcW w:w="472" w:type="pct"/>
                <w:vMerge/>
                <w:vAlign w:val="center"/>
                <w:hideMark/>
              </w:tcPr>
            </w:tcPrChange>
          </w:tcPr>
          <w:p w14:paraId="0AD8EDAB" w14:textId="0015B3BC" w:rsidR="00F7374E" w:rsidRPr="00AD7DF4" w:rsidDel="00DE3725" w:rsidRDefault="00F7374E" w:rsidP="001D1960">
            <w:pPr>
              <w:spacing w:after="0" w:line="240" w:lineRule="auto"/>
              <w:rPr>
                <w:del w:id="8558" w:author="Diana Gonzalez Garcia" w:date="2021-05-10T07:12:00Z"/>
                <w:rFonts w:cstheme="minorHAnsi"/>
                <w:sz w:val="18"/>
                <w:szCs w:val="18"/>
                <w:lang w:eastAsia="es-CO"/>
              </w:rPr>
            </w:pPr>
          </w:p>
        </w:tc>
        <w:tc>
          <w:tcPr>
            <w:tcW w:w="706" w:type="pct"/>
            <w:vMerge/>
            <w:vAlign w:val="center"/>
            <w:hideMark/>
            <w:tcPrChange w:id="8559" w:author="Diana Gonzalez Garcia" w:date="2021-05-10T07:20:00Z">
              <w:tcPr>
                <w:tcW w:w="798" w:type="pct"/>
                <w:vMerge/>
                <w:vAlign w:val="center"/>
                <w:hideMark/>
              </w:tcPr>
            </w:tcPrChange>
          </w:tcPr>
          <w:p w14:paraId="3F226C73" w14:textId="5B9CE6D9" w:rsidR="00F7374E" w:rsidRPr="00AD7DF4" w:rsidDel="00DE3725" w:rsidRDefault="00F7374E" w:rsidP="001D1960">
            <w:pPr>
              <w:spacing w:after="0" w:line="240" w:lineRule="auto"/>
              <w:rPr>
                <w:del w:id="8560" w:author="Diana Gonzalez Garcia" w:date="2021-05-10T07:12:00Z"/>
                <w:rFonts w:cstheme="minorHAnsi"/>
                <w:sz w:val="18"/>
                <w:szCs w:val="18"/>
                <w:lang w:eastAsia="es-CO"/>
              </w:rPr>
            </w:pPr>
          </w:p>
        </w:tc>
      </w:tr>
      <w:tr w:rsidR="00F7374E" w:rsidRPr="00AD7DF4" w:rsidDel="00DE3725" w14:paraId="69D0203E" w14:textId="0A45067E" w:rsidTr="00FF1E3F">
        <w:trPr>
          <w:trHeight w:val="1230"/>
          <w:del w:id="8561" w:author="Diana Gonzalez Garcia" w:date="2021-05-10T07:12:00Z"/>
          <w:trPrChange w:id="8562" w:author="Diana Gonzalez Garcia" w:date="2021-05-10T07:20:00Z">
            <w:trPr>
              <w:trHeight w:val="1230"/>
            </w:trPr>
          </w:trPrChange>
        </w:trPr>
        <w:tc>
          <w:tcPr>
            <w:tcW w:w="442" w:type="pct"/>
            <w:vMerge w:val="restart"/>
            <w:shd w:val="clear" w:color="auto" w:fill="auto"/>
            <w:noWrap/>
            <w:vAlign w:val="center"/>
            <w:hideMark/>
            <w:tcPrChange w:id="8563" w:author="Diana Gonzalez Garcia" w:date="2021-05-10T07:20:00Z">
              <w:tcPr>
                <w:tcW w:w="499" w:type="pct"/>
                <w:vMerge w:val="restart"/>
                <w:shd w:val="clear" w:color="auto" w:fill="auto"/>
                <w:noWrap/>
                <w:vAlign w:val="center"/>
                <w:hideMark/>
              </w:tcPr>
            </w:tcPrChange>
          </w:tcPr>
          <w:p w14:paraId="78A2F238" w14:textId="3711E622" w:rsidR="00F7374E" w:rsidRPr="00AD7DF4" w:rsidDel="00DE3725" w:rsidRDefault="00F7374E" w:rsidP="001D1960">
            <w:pPr>
              <w:spacing w:after="0" w:line="240" w:lineRule="auto"/>
              <w:jc w:val="center"/>
              <w:rPr>
                <w:del w:id="8564" w:author="Diana Gonzalez Garcia" w:date="2021-05-10T07:12:00Z"/>
                <w:rFonts w:cstheme="minorHAnsi"/>
                <w:sz w:val="18"/>
                <w:szCs w:val="18"/>
                <w:lang w:eastAsia="es-CO"/>
              </w:rPr>
            </w:pPr>
            <w:del w:id="8565" w:author="Diana Gonzalez Garcia" w:date="2021-05-10T07:12:00Z">
              <w:r w:rsidRPr="00AD7DF4" w:rsidDel="00DE3725">
                <w:rPr>
                  <w:rFonts w:cstheme="minorHAnsi"/>
                  <w:sz w:val="18"/>
                  <w:szCs w:val="18"/>
                  <w:lang w:eastAsia="es-CO"/>
                </w:rPr>
                <w:delText>T13</w:delText>
              </w:r>
            </w:del>
          </w:p>
        </w:tc>
        <w:tc>
          <w:tcPr>
            <w:tcW w:w="597" w:type="pct"/>
            <w:vMerge w:val="restart"/>
            <w:shd w:val="clear" w:color="auto" w:fill="auto"/>
            <w:vAlign w:val="center"/>
            <w:hideMark/>
            <w:tcPrChange w:id="8566" w:author="Diana Gonzalez Garcia" w:date="2021-05-10T07:20:00Z">
              <w:tcPr>
                <w:tcW w:w="675" w:type="pct"/>
                <w:vMerge w:val="restart"/>
                <w:shd w:val="clear" w:color="auto" w:fill="auto"/>
                <w:vAlign w:val="center"/>
                <w:hideMark/>
              </w:tcPr>
            </w:tcPrChange>
          </w:tcPr>
          <w:p w14:paraId="1E33422F" w14:textId="28524A1F" w:rsidR="00F7374E" w:rsidRPr="00AD7DF4" w:rsidDel="00DE3725" w:rsidRDefault="00F7374E" w:rsidP="001D1960">
            <w:pPr>
              <w:spacing w:after="0" w:line="240" w:lineRule="auto"/>
              <w:jc w:val="center"/>
              <w:rPr>
                <w:del w:id="8567" w:author="Diana Gonzalez Garcia" w:date="2021-05-10T07:12:00Z"/>
                <w:rFonts w:cstheme="minorHAnsi"/>
                <w:sz w:val="18"/>
                <w:szCs w:val="18"/>
                <w:lang w:eastAsia="es-CO"/>
              </w:rPr>
            </w:pPr>
            <w:del w:id="8568" w:author="Diana Gonzalez Garcia" w:date="2021-05-10T07:12:00Z">
              <w:r w:rsidRPr="00AD7DF4" w:rsidDel="00DE3725">
                <w:rPr>
                  <w:rFonts w:cstheme="minorHAnsi"/>
                  <w:sz w:val="18"/>
                  <w:szCs w:val="18"/>
                  <w:lang w:eastAsia="es-CO"/>
                </w:rPr>
                <w:delText>Parqueadero No PH (Sin Tarifa)</w:delText>
              </w:r>
            </w:del>
          </w:p>
        </w:tc>
        <w:tc>
          <w:tcPr>
            <w:tcW w:w="641" w:type="pct"/>
            <w:shd w:val="clear" w:color="auto" w:fill="auto"/>
            <w:vAlign w:val="center"/>
            <w:hideMark/>
            <w:tcPrChange w:id="8569" w:author="Diana Gonzalez Garcia" w:date="2021-05-10T07:20:00Z">
              <w:tcPr>
                <w:tcW w:w="724" w:type="pct"/>
                <w:shd w:val="clear" w:color="auto" w:fill="auto"/>
                <w:vAlign w:val="center"/>
                <w:hideMark/>
              </w:tcPr>
            </w:tcPrChange>
          </w:tcPr>
          <w:p w14:paraId="2F7ED805" w14:textId="25C9738C" w:rsidR="00F7374E" w:rsidRPr="00AD7DF4" w:rsidDel="00DE3725" w:rsidRDefault="00F7374E" w:rsidP="001D1960">
            <w:pPr>
              <w:spacing w:after="0" w:line="240" w:lineRule="auto"/>
              <w:jc w:val="center"/>
              <w:rPr>
                <w:del w:id="8570" w:author="Diana Gonzalez Garcia" w:date="2021-05-10T07:12:00Z"/>
                <w:rFonts w:cstheme="minorHAnsi"/>
                <w:sz w:val="18"/>
                <w:szCs w:val="18"/>
                <w:lang w:eastAsia="es-CO"/>
              </w:rPr>
            </w:pPr>
            <w:del w:id="8571" w:author="Diana Gonzalez Garcia" w:date="2021-05-10T07:12:00Z">
              <w:r w:rsidRPr="00AD7DF4" w:rsidDel="00DE3725">
                <w:rPr>
                  <w:rFonts w:cstheme="minorHAnsi"/>
                  <w:sz w:val="18"/>
                  <w:szCs w:val="18"/>
                  <w:lang w:eastAsia="es-CO"/>
                </w:rPr>
                <w:delText>Valor unitario construcción</w:delText>
              </w:r>
            </w:del>
          </w:p>
        </w:tc>
        <w:tc>
          <w:tcPr>
            <w:tcW w:w="459" w:type="pct"/>
            <w:shd w:val="clear" w:color="auto" w:fill="auto"/>
            <w:vAlign w:val="center"/>
            <w:hideMark/>
            <w:tcPrChange w:id="8572" w:author="Diana Gonzalez Garcia" w:date="2021-05-10T07:20:00Z">
              <w:tcPr>
                <w:tcW w:w="519" w:type="pct"/>
                <w:shd w:val="clear" w:color="auto" w:fill="auto"/>
                <w:vAlign w:val="center"/>
                <w:hideMark/>
              </w:tcPr>
            </w:tcPrChange>
          </w:tcPr>
          <w:p w14:paraId="30321494" w14:textId="28C62FB5" w:rsidR="00F7374E" w:rsidRPr="00AD7DF4" w:rsidDel="00DE3725" w:rsidRDefault="00F7374E" w:rsidP="001D1960">
            <w:pPr>
              <w:spacing w:after="0" w:line="240" w:lineRule="auto"/>
              <w:jc w:val="center"/>
              <w:rPr>
                <w:del w:id="8573" w:author="Diana Gonzalez Garcia" w:date="2021-05-10T07:12:00Z"/>
                <w:rFonts w:cstheme="minorHAnsi"/>
                <w:sz w:val="18"/>
                <w:szCs w:val="18"/>
                <w:lang w:eastAsia="es-CO"/>
              </w:rPr>
            </w:pPr>
            <w:del w:id="8574" w:author="Diana Gonzalez Garcia" w:date="2021-05-10T07:12:00Z">
              <w:r w:rsidRPr="00AD7DF4" w:rsidDel="00DE3725">
                <w:rPr>
                  <w:rFonts w:cstheme="minorHAnsi"/>
                  <w:sz w:val="18"/>
                  <w:szCs w:val="18"/>
                  <w:lang w:eastAsia="es-CO"/>
                </w:rPr>
                <w:delText>Puntaje</w:delText>
              </w:r>
            </w:del>
          </w:p>
        </w:tc>
        <w:tc>
          <w:tcPr>
            <w:tcW w:w="1161" w:type="pct"/>
            <w:shd w:val="clear" w:color="auto" w:fill="auto"/>
            <w:vAlign w:val="center"/>
            <w:hideMark/>
            <w:tcPrChange w:id="8575" w:author="Diana Gonzalez Garcia" w:date="2021-05-10T07:20:00Z">
              <w:tcPr>
                <w:tcW w:w="1312" w:type="pct"/>
                <w:shd w:val="clear" w:color="auto" w:fill="auto"/>
                <w:vAlign w:val="center"/>
                <w:hideMark/>
              </w:tcPr>
            </w:tcPrChange>
          </w:tcPr>
          <w:p w14:paraId="0C4C46AA" w14:textId="2DD4159F" w:rsidR="00F7374E" w:rsidRPr="00AD7DF4" w:rsidDel="00DE3725" w:rsidRDefault="00F7374E" w:rsidP="001D1960">
            <w:pPr>
              <w:spacing w:after="0" w:line="240" w:lineRule="auto"/>
              <w:jc w:val="both"/>
              <w:rPr>
                <w:del w:id="8576" w:author="Diana Gonzalez Garcia" w:date="2021-05-10T07:12:00Z"/>
                <w:rFonts w:cstheme="minorHAnsi"/>
                <w:sz w:val="18"/>
                <w:szCs w:val="18"/>
                <w:lang w:eastAsia="es-CO"/>
              </w:rPr>
            </w:pPr>
            <w:del w:id="8577" w:author="Diana Gonzalez Garcia" w:date="2021-05-10T07:12:00Z">
              <w:r w:rsidRPr="00AD7DF4" w:rsidDel="00DE3725">
                <w:rPr>
                  <w:rFonts w:cstheme="minorHAnsi"/>
                  <w:sz w:val="18"/>
                  <w:szCs w:val="18"/>
                  <w:lang w:eastAsia="es-CO"/>
                </w:rPr>
                <w:delText>Para predios con edades superiores a 100 años, la variable modelo es avalúo especial.</w:delText>
              </w:r>
            </w:del>
          </w:p>
        </w:tc>
        <w:tc>
          <w:tcPr>
            <w:tcW w:w="418" w:type="pct"/>
            <w:vMerge w:val="restart"/>
            <w:shd w:val="clear" w:color="auto" w:fill="auto"/>
            <w:noWrap/>
            <w:vAlign w:val="center"/>
            <w:hideMark/>
            <w:tcPrChange w:id="8578" w:author="Diana Gonzalez Garcia" w:date="2021-05-10T07:20:00Z">
              <w:tcPr>
                <w:tcW w:w="472" w:type="pct"/>
                <w:vMerge w:val="restart"/>
                <w:shd w:val="clear" w:color="auto" w:fill="auto"/>
                <w:noWrap/>
                <w:vAlign w:val="center"/>
                <w:hideMark/>
              </w:tcPr>
            </w:tcPrChange>
          </w:tcPr>
          <w:p w14:paraId="653F9384" w14:textId="2258650F" w:rsidR="00F7374E" w:rsidRPr="00AD7DF4" w:rsidDel="00DE3725" w:rsidRDefault="00F7374E" w:rsidP="001D1960">
            <w:pPr>
              <w:spacing w:after="0" w:line="240" w:lineRule="auto"/>
              <w:jc w:val="center"/>
              <w:rPr>
                <w:del w:id="8579" w:author="Diana Gonzalez Garcia" w:date="2021-05-10T07:12:00Z"/>
                <w:rFonts w:cstheme="minorHAnsi"/>
                <w:sz w:val="18"/>
                <w:szCs w:val="18"/>
                <w:lang w:eastAsia="es-CO"/>
              </w:rPr>
            </w:pPr>
            <w:del w:id="8580" w:author="Diana Gonzalez Garcia" w:date="2021-05-10T07:12:00Z">
              <w:r w:rsidRPr="00AD7DF4" w:rsidDel="00DE3725">
                <w:rPr>
                  <w:rFonts w:cstheme="minorHAnsi"/>
                  <w:sz w:val="18"/>
                  <w:szCs w:val="18"/>
                  <w:lang w:eastAsia="es-CO"/>
                </w:rPr>
                <w:delText>T13</w:delText>
              </w:r>
            </w:del>
          </w:p>
        </w:tc>
        <w:tc>
          <w:tcPr>
            <w:tcW w:w="706" w:type="pct"/>
            <w:vMerge w:val="restart"/>
            <w:shd w:val="clear" w:color="auto" w:fill="auto"/>
            <w:vAlign w:val="center"/>
            <w:hideMark/>
            <w:tcPrChange w:id="8581" w:author="Diana Gonzalez Garcia" w:date="2021-05-10T07:20:00Z">
              <w:tcPr>
                <w:tcW w:w="798" w:type="pct"/>
                <w:vMerge w:val="restart"/>
                <w:shd w:val="clear" w:color="auto" w:fill="auto"/>
                <w:vAlign w:val="center"/>
                <w:hideMark/>
              </w:tcPr>
            </w:tcPrChange>
          </w:tcPr>
          <w:p w14:paraId="530B0BCA" w14:textId="414835CE" w:rsidR="00F7374E" w:rsidRPr="00AD7DF4" w:rsidDel="00DE3725" w:rsidRDefault="00F7374E" w:rsidP="001D1960">
            <w:pPr>
              <w:spacing w:after="0" w:line="240" w:lineRule="auto"/>
              <w:rPr>
                <w:del w:id="8582" w:author="Diana Gonzalez Garcia" w:date="2021-05-10T07:12:00Z"/>
                <w:rFonts w:cstheme="minorHAnsi"/>
                <w:sz w:val="18"/>
                <w:szCs w:val="18"/>
                <w:lang w:eastAsia="es-CO"/>
              </w:rPr>
            </w:pPr>
            <w:del w:id="8583" w:author="Diana Gonzalez Garcia" w:date="2021-05-10T07:12:00Z">
              <w:r w:rsidRPr="00AD7DF4" w:rsidDel="00DE3725">
                <w:rPr>
                  <w:rFonts w:cstheme="minorHAnsi"/>
                  <w:sz w:val="18"/>
                  <w:szCs w:val="18"/>
                  <w:lang w:eastAsia="es-CO"/>
                </w:rPr>
                <w:delText>No aplica</w:delText>
              </w:r>
            </w:del>
          </w:p>
        </w:tc>
      </w:tr>
      <w:tr w:rsidR="00F7374E" w:rsidRPr="00AD7DF4" w:rsidDel="00DE3725" w14:paraId="14A3BB39" w14:textId="4248C2BB" w:rsidTr="00FF1E3F">
        <w:trPr>
          <w:trHeight w:val="1230"/>
          <w:del w:id="8584" w:author="Diana Gonzalez Garcia" w:date="2021-05-10T07:12:00Z"/>
          <w:trPrChange w:id="8585" w:author="Diana Gonzalez Garcia" w:date="2021-05-10T07:20:00Z">
            <w:trPr>
              <w:trHeight w:val="1230"/>
            </w:trPr>
          </w:trPrChange>
        </w:trPr>
        <w:tc>
          <w:tcPr>
            <w:tcW w:w="442" w:type="pct"/>
            <w:vMerge/>
            <w:vAlign w:val="center"/>
            <w:hideMark/>
            <w:tcPrChange w:id="8586" w:author="Diana Gonzalez Garcia" w:date="2021-05-10T07:20:00Z">
              <w:tcPr>
                <w:tcW w:w="499" w:type="pct"/>
                <w:vMerge/>
                <w:vAlign w:val="center"/>
                <w:hideMark/>
              </w:tcPr>
            </w:tcPrChange>
          </w:tcPr>
          <w:p w14:paraId="7071DEE2" w14:textId="1516BD68" w:rsidR="00F7374E" w:rsidRPr="00AD7DF4" w:rsidDel="00DE3725" w:rsidRDefault="00F7374E" w:rsidP="001D1960">
            <w:pPr>
              <w:spacing w:after="0" w:line="240" w:lineRule="auto"/>
              <w:rPr>
                <w:del w:id="8587" w:author="Diana Gonzalez Garcia" w:date="2021-05-10T07:12:00Z"/>
                <w:rFonts w:cstheme="minorHAnsi"/>
                <w:sz w:val="18"/>
                <w:szCs w:val="18"/>
                <w:lang w:eastAsia="es-CO"/>
              </w:rPr>
            </w:pPr>
          </w:p>
        </w:tc>
        <w:tc>
          <w:tcPr>
            <w:tcW w:w="597" w:type="pct"/>
            <w:vMerge/>
            <w:vAlign w:val="center"/>
            <w:hideMark/>
            <w:tcPrChange w:id="8588" w:author="Diana Gonzalez Garcia" w:date="2021-05-10T07:20:00Z">
              <w:tcPr>
                <w:tcW w:w="675" w:type="pct"/>
                <w:vMerge/>
                <w:vAlign w:val="center"/>
                <w:hideMark/>
              </w:tcPr>
            </w:tcPrChange>
          </w:tcPr>
          <w:p w14:paraId="5B8087AD" w14:textId="246D0A03" w:rsidR="00F7374E" w:rsidRPr="00AD7DF4" w:rsidDel="00DE3725" w:rsidRDefault="00F7374E" w:rsidP="001D1960">
            <w:pPr>
              <w:spacing w:after="0" w:line="240" w:lineRule="auto"/>
              <w:rPr>
                <w:del w:id="8589" w:author="Diana Gonzalez Garcia" w:date="2021-05-10T07:12:00Z"/>
                <w:rFonts w:cstheme="minorHAnsi"/>
                <w:sz w:val="18"/>
                <w:szCs w:val="18"/>
                <w:lang w:eastAsia="es-CO"/>
              </w:rPr>
            </w:pPr>
          </w:p>
        </w:tc>
        <w:tc>
          <w:tcPr>
            <w:tcW w:w="641" w:type="pct"/>
            <w:shd w:val="clear" w:color="auto" w:fill="auto"/>
            <w:vAlign w:val="center"/>
            <w:hideMark/>
            <w:tcPrChange w:id="8590" w:author="Diana Gonzalez Garcia" w:date="2021-05-10T07:20:00Z">
              <w:tcPr>
                <w:tcW w:w="724" w:type="pct"/>
                <w:shd w:val="clear" w:color="auto" w:fill="auto"/>
                <w:vAlign w:val="center"/>
                <w:hideMark/>
              </w:tcPr>
            </w:tcPrChange>
          </w:tcPr>
          <w:p w14:paraId="6CE1D030" w14:textId="74A89C08" w:rsidR="00F7374E" w:rsidRPr="00AD7DF4" w:rsidDel="00DE3725" w:rsidRDefault="00F7374E" w:rsidP="001D1960">
            <w:pPr>
              <w:spacing w:after="0" w:line="240" w:lineRule="auto"/>
              <w:jc w:val="center"/>
              <w:rPr>
                <w:del w:id="8591" w:author="Diana Gonzalez Garcia" w:date="2021-05-10T07:12:00Z"/>
                <w:rFonts w:cstheme="minorHAnsi"/>
                <w:sz w:val="18"/>
                <w:szCs w:val="18"/>
                <w:lang w:eastAsia="es-CO"/>
              </w:rPr>
            </w:pPr>
            <w:del w:id="8592" w:author="Diana Gonzalez Garcia" w:date="2021-05-10T07:12:00Z">
              <w:r w:rsidRPr="00AD7DF4" w:rsidDel="00DE3725">
                <w:rPr>
                  <w:rFonts w:cstheme="minorHAnsi"/>
                  <w:sz w:val="18"/>
                  <w:szCs w:val="18"/>
                  <w:lang w:eastAsia="es-CO"/>
                </w:rPr>
                <w:delText>($ / m2)</w:delText>
              </w:r>
            </w:del>
          </w:p>
        </w:tc>
        <w:tc>
          <w:tcPr>
            <w:tcW w:w="459" w:type="pct"/>
            <w:shd w:val="clear" w:color="auto" w:fill="auto"/>
            <w:vAlign w:val="center"/>
            <w:hideMark/>
            <w:tcPrChange w:id="8593" w:author="Diana Gonzalez Garcia" w:date="2021-05-10T07:20:00Z">
              <w:tcPr>
                <w:tcW w:w="519" w:type="pct"/>
                <w:shd w:val="clear" w:color="auto" w:fill="auto"/>
                <w:vAlign w:val="center"/>
                <w:hideMark/>
              </w:tcPr>
            </w:tcPrChange>
          </w:tcPr>
          <w:p w14:paraId="2DFCA133" w14:textId="012954A2" w:rsidR="00F7374E" w:rsidRPr="00AD7DF4" w:rsidDel="00DE3725" w:rsidRDefault="00F7374E" w:rsidP="001D1960">
            <w:pPr>
              <w:spacing w:after="0" w:line="240" w:lineRule="auto"/>
              <w:jc w:val="center"/>
              <w:rPr>
                <w:del w:id="8594" w:author="Diana Gonzalez Garcia" w:date="2021-05-10T07:12:00Z"/>
                <w:rFonts w:cstheme="minorHAnsi"/>
                <w:sz w:val="18"/>
                <w:szCs w:val="18"/>
                <w:lang w:eastAsia="es-CO"/>
              </w:rPr>
            </w:pPr>
            <w:del w:id="8595" w:author="Diana Gonzalez Garcia" w:date="2021-05-10T07:12:00Z">
              <w:r w:rsidRPr="00AD7DF4" w:rsidDel="00DE3725">
                <w:rPr>
                  <w:rFonts w:cstheme="minorHAnsi"/>
                  <w:sz w:val="18"/>
                  <w:szCs w:val="18"/>
                  <w:lang w:eastAsia="es-CO"/>
                </w:rPr>
                <w:delText>Edad</w:delText>
              </w:r>
            </w:del>
          </w:p>
        </w:tc>
        <w:tc>
          <w:tcPr>
            <w:tcW w:w="1161" w:type="pct"/>
            <w:shd w:val="clear" w:color="auto" w:fill="auto"/>
            <w:vAlign w:val="center"/>
            <w:hideMark/>
            <w:tcPrChange w:id="8596" w:author="Diana Gonzalez Garcia" w:date="2021-05-10T07:20:00Z">
              <w:tcPr>
                <w:tcW w:w="1312" w:type="pct"/>
                <w:shd w:val="clear" w:color="auto" w:fill="auto"/>
                <w:vAlign w:val="center"/>
                <w:hideMark/>
              </w:tcPr>
            </w:tcPrChange>
          </w:tcPr>
          <w:p w14:paraId="4FC0DA66" w14:textId="0A8EAB8D" w:rsidR="00F7374E" w:rsidRPr="00AD7DF4" w:rsidDel="00DE3725" w:rsidRDefault="00F7374E" w:rsidP="001D1960">
            <w:pPr>
              <w:spacing w:after="0" w:line="240" w:lineRule="auto"/>
              <w:jc w:val="both"/>
              <w:rPr>
                <w:del w:id="8597" w:author="Diana Gonzalez Garcia" w:date="2021-05-10T07:12:00Z"/>
                <w:rFonts w:cstheme="minorHAnsi"/>
                <w:sz w:val="18"/>
                <w:szCs w:val="18"/>
                <w:lang w:eastAsia="es-CO"/>
              </w:rPr>
            </w:pPr>
            <w:del w:id="8598" w:author="Diana Gonzalez Garcia" w:date="2021-05-10T07:12:00Z">
              <w:r w:rsidRPr="00AD7DF4" w:rsidDel="00DE3725">
                <w:rPr>
                  <w:rFonts w:cstheme="minorHAnsi"/>
                  <w:sz w:val="18"/>
                  <w:szCs w:val="18"/>
                  <w:lang w:eastAsia="es-CO"/>
                </w:rPr>
                <w:delText>Para predios con puntajes superiores a 100, la variable modelo es avalúo especial.</w:delText>
              </w:r>
            </w:del>
          </w:p>
        </w:tc>
        <w:tc>
          <w:tcPr>
            <w:tcW w:w="418" w:type="pct"/>
            <w:vMerge/>
            <w:vAlign w:val="center"/>
            <w:hideMark/>
            <w:tcPrChange w:id="8599" w:author="Diana Gonzalez Garcia" w:date="2021-05-10T07:20:00Z">
              <w:tcPr>
                <w:tcW w:w="472" w:type="pct"/>
                <w:vMerge/>
                <w:vAlign w:val="center"/>
                <w:hideMark/>
              </w:tcPr>
            </w:tcPrChange>
          </w:tcPr>
          <w:p w14:paraId="34874FBA" w14:textId="1E57E726" w:rsidR="00F7374E" w:rsidRPr="00AD7DF4" w:rsidDel="00DE3725" w:rsidRDefault="00F7374E" w:rsidP="001D1960">
            <w:pPr>
              <w:spacing w:after="0" w:line="240" w:lineRule="auto"/>
              <w:rPr>
                <w:del w:id="8600" w:author="Diana Gonzalez Garcia" w:date="2021-05-10T07:12:00Z"/>
                <w:rFonts w:cstheme="minorHAnsi"/>
                <w:sz w:val="18"/>
                <w:szCs w:val="18"/>
                <w:lang w:eastAsia="es-CO"/>
              </w:rPr>
            </w:pPr>
          </w:p>
        </w:tc>
        <w:tc>
          <w:tcPr>
            <w:tcW w:w="706" w:type="pct"/>
            <w:vMerge/>
            <w:vAlign w:val="center"/>
            <w:hideMark/>
            <w:tcPrChange w:id="8601" w:author="Diana Gonzalez Garcia" w:date="2021-05-10T07:20:00Z">
              <w:tcPr>
                <w:tcW w:w="798" w:type="pct"/>
                <w:vMerge/>
                <w:vAlign w:val="center"/>
                <w:hideMark/>
              </w:tcPr>
            </w:tcPrChange>
          </w:tcPr>
          <w:p w14:paraId="460A4FC9" w14:textId="2D4B715D" w:rsidR="00F7374E" w:rsidRPr="00AD7DF4" w:rsidDel="00DE3725" w:rsidRDefault="00F7374E" w:rsidP="001D1960">
            <w:pPr>
              <w:spacing w:after="0" w:line="240" w:lineRule="auto"/>
              <w:rPr>
                <w:del w:id="8602" w:author="Diana Gonzalez Garcia" w:date="2021-05-10T07:12:00Z"/>
                <w:rFonts w:cstheme="minorHAnsi"/>
                <w:sz w:val="18"/>
                <w:szCs w:val="18"/>
                <w:lang w:eastAsia="es-CO"/>
              </w:rPr>
            </w:pPr>
          </w:p>
        </w:tc>
      </w:tr>
      <w:tr w:rsidR="00F7374E" w:rsidRPr="00AD7DF4" w:rsidDel="00DE3725" w14:paraId="67DB7E56" w14:textId="18356CBF" w:rsidTr="00FF1E3F">
        <w:trPr>
          <w:trHeight w:val="1230"/>
          <w:del w:id="8603" w:author="Diana Gonzalez Garcia" w:date="2021-05-10T07:12:00Z"/>
          <w:trPrChange w:id="8604" w:author="Diana Gonzalez Garcia" w:date="2021-05-10T07:20:00Z">
            <w:trPr>
              <w:trHeight w:val="1230"/>
            </w:trPr>
          </w:trPrChange>
        </w:trPr>
        <w:tc>
          <w:tcPr>
            <w:tcW w:w="442" w:type="pct"/>
            <w:vMerge w:val="restart"/>
            <w:shd w:val="clear" w:color="auto" w:fill="auto"/>
            <w:noWrap/>
            <w:vAlign w:val="center"/>
            <w:hideMark/>
            <w:tcPrChange w:id="8605" w:author="Diana Gonzalez Garcia" w:date="2021-05-10T07:20:00Z">
              <w:tcPr>
                <w:tcW w:w="499" w:type="pct"/>
                <w:vMerge w:val="restart"/>
                <w:shd w:val="clear" w:color="auto" w:fill="auto"/>
                <w:noWrap/>
                <w:vAlign w:val="center"/>
                <w:hideMark/>
              </w:tcPr>
            </w:tcPrChange>
          </w:tcPr>
          <w:p w14:paraId="68522E14" w14:textId="0AD25E92" w:rsidR="00F7374E" w:rsidRPr="00AD7DF4" w:rsidDel="00DE3725" w:rsidRDefault="00F7374E" w:rsidP="001D1960">
            <w:pPr>
              <w:spacing w:after="0" w:line="240" w:lineRule="auto"/>
              <w:jc w:val="center"/>
              <w:rPr>
                <w:del w:id="8606" w:author="Diana Gonzalez Garcia" w:date="2021-05-10T07:12:00Z"/>
                <w:rFonts w:cstheme="minorHAnsi"/>
                <w:sz w:val="18"/>
                <w:szCs w:val="18"/>
                <w:lang w:eastAsia="es-CO"/>
              </w:rPr>
            </w:pPr>
            <w:del w:id="8607" w:author="Diana Gonzalez Garcia" w:date="2021-05-10T07:12:00Z">
              <w:r w:rsidRPr="00AD7DF4" w:rsidDel="00DE3725">
                <w:rPr>
                  <w:rFonts w:cstheme="minorHAnsi"/>
                  <w:sz w:val="18"/>
                  <w:szCs w:val="18"/>
                  <w:lang w:eastAsia="es-CO"/>
                </w:rPr>
                <w:delText>T14</w:delText>
              </w:r>
            </w:del>
          </w:p>
        </w:tc>
        <w:tc>
          <w:tcPr>
            <w:tcW w:w="597" w:type="pct"/>
            <w:vMerge w:val="restart"/>
            <w:shd w:val="clear" w:color="auto" w:fill="auto"/>
            <w:vAlign w:val="center"/>
            <w:hideMark/>
            <w:tcPrChange w:id="8608" w:author="Diana Gonzalez Garcia" w:date="2021-05-10T07:20:00Z">
              <w:tcPr>
                <w:tcW w:w="675" w:type="pct"/>
                <w:vMerge w:val="restart"/>
                <w:shd w:val="clear" w:color="auto" w:fill="auto"/>
                <w:vAlign w:val="center"/>
                <w:hideMark/>
              </w:tcPr>
            </w:tcPrChange>
          </w:tcPr>
          <w:p w14:paraId="33BEB432" w14:textId="0779BFCE" w:rsidR="00F7374E" w:rsidRPr="00AD7DF4" w:rsidDel="00DE3725" w:rsidRDefault="00F7374E" w:rsidP="001D1960">
            <w:pPr>
              <w:spacing w:after="0" w:line="240" w:lineRule="auto"/>
              <w:jc w:val="center"/>
              <w:rPr>
                <w:del w:id="8609" w:author="Diana Gonzalez Garcia" w:date="2021-05-10T07:12:00Z"/>
                <w:rFonts w:cstheme="minorHAnsi"/>
                <w:sz w:val="18"/>
                <w:szCs w:val="18"/>
                <w:lang w:eastAsia="es-CO"/>
              </w:rPr>
            </w:pPr>
            <w:del w:id="8610" w:author="Diana Gonzalez Garcia" w:date="2021-05-10T07:12:00Z">
              <w:r w:rsidRPr="00AD7DF4" w:rsidDel="00DE3725">
                <w:rPr>
                  <w:rFonts w:cstheme="minorHAnsi"/>
                  <w:sz w:val="18"/>
                  <w:szCs w:val="18"/>
                  <w:lang w:eastAsia="es-CO"/>
                </w:rPr>
                <w:delText>Oficinas Operativas</w:delText>
              </w:r>
            </w:del>
          </w:p>
        </w:tc>
        <w:tc>
          <w:tcPr>
            <w:tcW w:w="641" w:type="pct"/>
            <w:shd w:val="clear" w:color="auto" w:fill="auto"/>
            <w:vAlign w:val="center"/>
            <w:hideMark/>
            <w:tcPrChange w:id="8611" w:author="Diana Gonzalez Garcia" w:date="2021-05-10T07:20:00Z">
              <w:tcPr>
                <w:tcW w:w="724" w:type="pct"/>
                <w:shd w:val="clear" w:color="auto" w:fill="auto"/>
                <w:vAlign w:val="center"/>
                <w:hideMark/>
              </w:tcPr>
            </w:tcPrChange>
          </w:tcPr>
          <w:p w14:paraId="3613B077" w14:textId="31BD208C" w:rsidR="00F7374E" w:rsidRPr="00AD7DF4" w:rsidDel="00DE3725" w:rsidRDefault="00F7374E" w:rsidP="001D1960">
            <w:pPr>
              <w:spacing w:after="0" w:line="240" w:lineRule="auto"/>
              <w:jc w:val="center"/>
              <w:rPr>
                <w:del w:id="8612" w:author="Diana Gonzalez Garcia" w:date="2021-05-10T07:12:00Z"/>
                <w:rFonts w:cstheme="minorHAnsi"/>
                <w:sz w:val="18"/>
                <w:szCs w:val="18"/>
                <w:lang w:eastAsia="es-CO"/>
              </w:rPr>
            </w:pPr>
            <w:del w:id="8613" w:author="Diana Gonzalez Garcia" w:date="2021-05-10T07:12:00Z">
              <w:r w:rsidRPr="00AD7DF4" w:rsidDel="00DE3725">
                <w:rPr>
                  <w:rFonts w:cstheme="minorHAnsi"/>
                  <w:sz w:val="18"/>
                  <w:szCs w:val="18"/>
                  <w:lang w:eastAsia="es-CO"/>
                </w:rPr>
                <w:delText>Valor unitario construcción</w:delText>
              </w:r>
            </w:del>
          </w:p>
        </w:tc>
        <w:tc>
          <w:tcPr>
            <w:tcW w:w="459" w:type="pct"/>
            <w:shd w:val="clear" w:color="auto" w:fill="auto"/>
            <w:vAlign w:val="center"/>
            <w:hideMark/>
            <w:tcPrChange w:id="8614" w:author="Diana Gonzalez Garcia" w:date="2021-05-10T07:20:00Z">
              <w:tcPr>
                <w:tcW w:w="519" w:type="pct"/>
                <w:shd w:val="clear" w:color="auto" w:fill="auto"/>
                <w:vAlign w:val="center"/>
                <w:hideMark/>
              </w:tcPr>
            </w:tcPrChange>
          </w:tcPr>
          <w:p w14:paraId="2C6597F4" w14:textId="09C2CBCE" w:rsidR="00F7374E" w:rsidRPr="00AD7DF4" w:rsidDel="00DE3725" w:rsidRDefault="00F7374E" w:rsidP="001D1960">
            <w:pPr>
              <w:spacing w:after="0" w:line="240" w:lineRule="auto"/>
              <w:jc w:val="center"/>
              <w:rPr>
                <w:del w:id="8615" w:author="Diana Gonzalez Garcia" w:date="2021-05-10T07:12:00Z"/>
                <w:rFonts w:cstheme="minorHAnsi"/>
                <w:sz w:val="18"/>
                <w:szCs w:val="18"/>
                <w:lang w:eastAsia="es-CO"/>
              </w:rPr>
            </w:pPr>
            <w:del w:id="8616" w:author="Diana Gonzalez Garcia" w:date="2021-05-10T07:12:00Z">
              <w:r w:rsidRPr="00AD7DF4" w:rsidDel="00DE3725">
                <w:rPr>
                  <w:rFonts w:cstheme="minorHAnsi"/>
                  <w:sz w:val="18"/>
                  <w:szCs w:val="18"/>
                  <w:lang w:eastAsia="es-CO"/>
                </w:rPr>
                <w:delText>Puntaje</w:delText>
              </w:r>
            </w:del>
          </w:p>
        </w:tc>
        <w:tc>
          <w:tcPr>
            <w:tcW w:w="1161" w:type="pct"/>
            <w:shd w:val="clear" w:color="auto" w:fill="auto"/>
            <w:vAlign w:val="center"/>
            <w:hideMark/>
            <w:tcPrChange w:id="8617" w:author="Diana Gonzalez Garcia" w:date="2021-05-10T07:20:00Z">
              <w:tcPr>
                <w:tcW w:w="1312" w:type="pct"/>
                <w:shd w:val="clear" w:color="auto" w:fill="auto"/>
                <w:vAlign w:val="center"/>
                <w:hideMark/>
              </w:tcPr>
            </w:tcPrChange>
          </w:tcPr>
          <w:p w14:paraId="5083337F" w14:textId="2BE968FB" w:rsidR="00F7374E" w:rsidRPr="00AD7DF4" w:rsidDel="00DE3725" w:rsidRDefault="00F7374E" w:rsidP="001D1960">
            <w:pPr>
              <w:spacing w:after="0" w:line="240" w:lineRule="auto"/>
              <w:jc w:val="both"/>
              <w:rPr>
                <w:del w:id="8618" w:author="Diana Gonzalez Garcia" w:date="2021-05-10T07:12:00Z"/>
                <w:rFonts w:cstheme="minorHAnsi"/>
                <w:sz w:val="18"/>
                <w:szCs w:val="18"/>
                <w:lang w:eastAsia="es-CO"/>
              </w:rPr>
            </w:pPr>
            <w:del w:id="8619" w:author="Diana Gonzalez Garcia" w:date="2021-05-10T07:12:00Z">
              <w:r w:rsidRPr="00AD7DF4" w:rsidDel="00DE3725">
                <w:rPr>
                  <w:rFonts w:cstheme="minorHAnsi"/>
                  <w:sz w:val="18"/>
                  <w:szCs w:val="18"/>
                  <w:lang w:eastAsia="es-CO"/>
                </w:rPr>
                <w:delText>Para predios con edades superiores a 100 años, la variable modelo es avalúo especial.</w:delText>
              </w:r>
            </w:del>
          </w:p>
        </w:tc>
        <w:tc>
          <w:tcPr>
            <w:tcW w:w="418" w:type="pct"/>
            <w:vMerge w:val="restart"/>
            <w:shd w:val="clear" w:color="auto" w:fill="auto"/>
            <w:noWrap/>
            <w:vAlign w:val="center"/>
            <w:hideMark/>
            <w:tcPrChange w:id="8620" w:author="Diana Gonzalez Garcia" w:date="2021-05-10T07:20:00Z">
              <w:tcPr>
                <w:tcW w:w="472" w:type="pct"/>
                <w:vMerge w:val="restart"/>
                <w:shd w:val="clear" w:color="auto" w:fill="auto"/>
                <w:noWrap/>
                <w:vAlign w:val="center"/>
                <w:hideMark/>
              </w:tcPr>
            </w:tcPrChange>
          </w:tcPr>
          <w:p w14:paraId="545B7065" w14:textId="5B62DA05" w:rsidR="00F7374E" w:rsidRPr="00AD7DF4" w:rsidDel="00DE3725" w:rsidRDefault="00F7374E" w:rsidP="001D1960">
            <w:pPr>
              <w:spacing w:after="0" w:line="240" w:lineRule="auto"/>
              <w:jc w:val="center"/>
              <w:rPr>
                <w:del w:id="8621" w:author="Diana Gonzalez Garcia" w:date="2021-05-10T07:12:00Z"/>
                <w:rFonts w:cstheme="minorHAnsi"/>
                <w:sz w:val="18"/>
                <w:szCs w:val="18"/>
                <w:lang w:eastAsia="es-CO"/>
              </w:rPr>
            </w:pPr>
            <w:del w:id="8622" w:author="Diana Gonzalez Garcia" w:date="2021-05-10T07:12:00Z">
              <w:r w:rsidRPr="00AD7DF4" w:rsidDel="00DE3725">
                <w:rPr>
                  <w:rFonts w:cstheme="minorHAnsi"/>
                  <w:sz w:val="18"/>
                  <w:szCs w:val="18"/>
                  <w:lang w:eastAsia="es-CO"/>
                </w:rPr>
                <w:delText>T14</w:delText>
              </w:r>
            </w:del>
          </w:p>
        </w:tc>
        <w:tc>
          <w:tcPr>
            <w:tcW w:w="706" w:type="pct"/>
            <w:vMerge w:val="restart"/>
            <w:shd w:val="clear" w:color="auto" w:fill="auto"/>
            <w:vAlign w:val="center"/>
            <w:hideMark/>
            <w:tcPrChange w:id="8623" w:author="Diana Gonzalez Garcia" w:date="2021-05-10T07:20:00Z">
              <w:tcPr>
                <w:tcW w:w="798" w:type="pct"/>
                <w:vMerge w:val="restart"/>
                <w:shd w:val="clear" w:color="auto" w:fill="auto"/>
                <w:vAlign w:val="center"/>
                <w:hideMark/>
              </w:tcPr>
            </w:tcPrChange>
          </w:tcPr>
          <w:p w14:paraId="52F3A3B0" w14:textId="54A6A5DA" w:rsidR="00F7374E" w:rsidRPr="00AD7DF4" w:rsidDel="00DE3725" w:rsidRDefault="00F7374E" w:rsidP="001D1960">
            <w:pPr>
              <w:spacing w:after="0" w:line="240" w:lineRule="auto"/>
              <w:rPr>
                <w:del w:id="8624" w:author="Diana Gonzalez Garcia" w:date="2021-05-10T07:12:00Z"/>
                <w:rFonts w:cstheme="minorHAnsi"/>
                <w:sz w:val="18"/>
                <w:szCs w:val="18"/>
                <w:lang w:eastAsia="es-CO"/>
              </w:rPr>
            </w:pPr>
            <w:del w:id="8625" w:author="Diana Gonzalez Garcia" w:date="2021-05-10T07:12:00Z">
              <w:r w:rsidRPr="00AD7DF4" w:rsidDel="00DE3725">
                <w:rPr>
                  <w:rFonts w:cstheme="minorHAnsi"/>
                  <w:sz w:val="18"/>
                  <w:szCs w:val="18"/>
                  <w:lang w:eastAsia="es-CO"/>
                </w:rPr>
                <w:delText>No aplica</w:delText>
              </w:r>
            </w:del>
          </w:p>
        </w:tc>
      </w:tr>
      <w:tr w:rsidR="00F7374E" w:rsidRPr="00AD7DF4" w:rsidDel="00DE3725" w14:paraId="6E1212FB" w14:textId="532771AE" w:rsidTr="00FF1E3F">
        <w:trPr>
          <w:trHeight w:val="1230"/>
          <w:del w:id="8626" w:author="Diana Gonzalez Garcia" w:date="2021-05-10T07:12:00Z"/>
          <w:trPrChange w:id="8627" w:author="Diana Gonzalez Garcia" w:date="2021-05-10T07:20:00Z">
            <w:trPr>
              <w:trHeight w:val="1230"/>
            </w:trPr>
          </w:trPrChange>
        </w:trPr>
        <w:tc>
          <w:tcPr>
            <w:tcW w:w="442" w:type="pct"/>
            <w:vMerge/>
            <w:vAlign w:val="center"/>
            <w:hideMark/>
            <w:tcPrChange w:id="8628" w:author="Diana Gonzalez Garcia" w:date="2021-05-10T07:20:00Z">
              <w:tcPr>
                <w:tcW w:w="499" w:type="pct"/>
                <w:vMerge/>
                <w:vAlign w:val="center"/>
                <w:hideMark/>
              </w:tcPr>
            </w:tcPrChange>
          </w:tcPr>
          <w:p w14:paraId="6A8A9C8E" w14:textId="549998FA" w:rsidR="00F7374E" w:rsidRPr="00AD7DF4" w:rsidDel="00DE3725" w:rsidRDefault="00F7374E" w:rsidP="001D1960">
            <w:pPr>
              <w:spacing w:after="0" w:line="240" w:lineRule="auto"/>
              <w:rPr>
                <w:del w:id="8629" w:author="Diana Gonzalez Garcia" w:date="2021-05-10T07:12:00Z"/>
                <w:rFonts w:cstheme="minorHAnsi"/>
                <w:sz w:val="18"/>
                <w:szCs w:val="18"/>
                <w:lang w:eastAsia="es-CO"/>
              </w:rPr>
            </w:pPr>
          </w:p>
        </w:tc>
        <w:tc>
          <w:tcPr>
            <w:tcW w:w="597" w:type="pct"/>
            <w:vMerge/>
            <w:vAlign w:val="center"/>
            <w:hideMark/>
            <w:tcPrChange w:id="8630" w:author="Diana Gonzalez Garcia" w:date="2021-05-10T07:20:00Z">
              <w:tcPr>
                <w:tcW w:w="675" w:type="pct"/>
                <w:vMerge/>
                <w:vAlign w:val="center"/>
                <w:hideMark/>
              </w:tcPr>
            </w:tcPrChange>
          </w:tcPr>
          <w:p w14:paraId="62A4E254" w14:textId="238E9480" w:rsidR="00F7374E" w:rsidRPr="00AD7DF4" w:rsidDel="00DE3725" w:rsidRDefault="00F7374E" w:rsidP="001D1960">
            <w:pPr>
              <w:spacing w:after="0" w:line="240" w:lineRule="auto"/>
              <w:rPr>
                <w:del w:id="8631" w:author="Diana Gonzalez Garcia" w:date="2021-05-10T07:12:00Z"/>
                <w:rFonts w:cstheme="minorHAnsi"/>
                <w:sz w:val="18"/>
                <w:szCs w:val="18"/>
                <w:lang w:eastAsia="es-CO"/>
              </w:rPr>
            </w:pPr>
          </w:p>
        </w:tc>
        <w:tc>
          <w:tcPr>
            <w:tcW w:w="641" w:type="pct"/>
            <w:shd w:val="clear" w:color="auto" w:fill="auto"/>
            <w:vAlign w:val="center"/>
            <w:hideMark/>
            <w:tcPrChange w:id="8632" w:author="Diana Gonzalez Garcia" w:date="2021-05-10T07:20:00Z">
              <w:tcPr>
                <w:tcW w:w="724" w:type="pct"/>
                <w:shd w:val="clear" w:color="auto" w:fill="auto"/>
                <w:vAlign w:val="center"/>
                <w:hideMark/>
              </w:tcPr>
            </w:tcPrChange>
          </w:tcPr>
          <w:p w14:paraId="6A8B9C2F" w14:textId="4E2EF94A" w:rsidR="00F7374E" w:rsidRPr="00AD7DF4" w:rsidDel="00DE3725" w:rsidRDefault="00F7374E" w:rsidP="001D1960">
            <w:pPr>
              <w:spacing w:after="0" w:line="240" w:lineRule="auto"/>
              <w:jc w:val="center"/>
              <w:rPr>
                <w:del w:id="8633" w:author="Diana Gonzalez Garcia" w:date="2021-05-10T07:12:00Z"/>
                <w:rFonts w:cstheme="minorHAnsi"/>
                <w:sz w:val="18"/>
                <w:szCs w:val="18"/>
                <w:lang w:eastAsia="es-CO"/>
              </w:rPr>
            </w:pPr>
            <w:del w:id="8634" w:author="Diana Gonzalez Garcia" w:date="2021-05-10T07:12:00Z">
              <w:r w:rsidRPr="00AD7DF4" w:rsidDel="00DE3725">
                <w:rPr>
                  <w:rFonts w:cstheme="minorHAnsi"/>
                  <w:sz w:val="18"/>
                  <w:szCs w:val="18"/>
                  <w:lang w:eastAsia="es-CO"/>
                </w:rPr>
                <w:delText>($ / m2)</w:delText>
              </w:r>
            </w:del>
          </w:p>
        </w:tc>
        <w:tc>
          <w:tcPr>
            <w:tcW w:w="459" w:type="pct"/>
            <w:shd w:val="clear" w:color="auto" w:fill="auto"/>
            <w:vAlign w:val="center"/>
            <w:hideMark/>
            <w:tcPrChange w:id="8635" w:author="Diana Gonzalez Garcia" w:date="2021-05-10T07:20:00Z">
              <w:tcPr>
                <w:tcW w:w="519" w:type="pct"/>
                <w:shd w:val="clear" w:color="auto" w:fill="auto"/>
                <w:vAlign w:val="center"/>
                <w:hideMark/>
              </w:tcPr>
            </w:tcPrChange>
          </w:tcPr>
          <w:p w14:paraId="08F3B7F4" w14:textId="5992CBF8" w:rsidR="00F7374E" w:rsidRPr="00AD7DF4" w:rsidDel="00DE3725" w:rsidRDefault="00F7374E" w:rsidP="001D1960">
            <w:pPr>
              <w:spacing w:after="0" w:line="240" w:lineRule="auto"/>
              <w:jc w:val="center"/>
              <w:rPr>
                <w:del w:id="8636" w:author="Diana Gonzalez Garcia" w:date="2021-05-10T07:12:00Z"/>
                <w:rFonts w:cstheme="minorHAnsi"/>
                <w:sz w:val="18"/>
                <w:szCs w:val="18"/>
                <w:lang w:eastAsia="es-CO"/>
              </w:rPr>
            </w:pPr>
            <w:del w:id="8637" w:author="Diana Gonzalez Garcia" w:date="2021-05-10T07:12:00Z">
              <w:r w:rsidRPr="00AD7DF4" w:rsidDel="00DE3725">
                <w:rPr>
                  <w:rFonts w:cstheme="minorHAnsi"/>
                  <w:sz w:val="18"/>
                  <w:szCs w:val="18"/>
                  <w:lang w:eastAsia="es-CO"/>
                </w:rPr>
                <w:delText>Edad</w:delText>
              </w:r>
            </w:del>
          </w:p>
        </w:tc>
        <w:tc>
          <w:tcPr>
            <w:tcW w:w="1161" w:type="pct"/>
            <w:shd w:val="clear" w:color="auto" w:fill="auto"/>
            <w:vAlign w:val="center"/>
            <w:hideMark/>
            <w:tcPrChange w:id="8638" w:author="Diana Gonzalez Garcia" w:date="2021-05-10T07:20:00Z">
              <w:tcPr>
                <w:tcW w:w="1312" w:type="pct"/>
                <w:shd w:val="clear" w:color="auto" w:fill="auto"/>
                <w:vAlign w:val="center"/>
                <w:hideMark/>
              </w:tcPr>
            </w:tcPrChange>
          </w:tcPr>
          <w:p w14:paraId="08E4CF4E" w14:textId="16662907" w:rsidR="00F7374E" w:rsidRPr="00AD7DF4" w:rsidDel="00DE3725" w:rsidRDefault="00F7374E" w:rsidP="001D1960">
            <w:pPr>
              <w:spacing w:after="0" w:line="240" w:lineRule="auto"/>
              <w:jc w:val="both"/>
              <w:rPr>
                <w:del w:id="8639" w:author="Diana Gonzalez Garcia" w:date="2021-05-10T07:12:00Z"/>
                <w:rFonts w:cstheme="minorHAnsi"/>
                <w:sz w:val="18"/>
                <w:szCs w:val="18"/>
                <w:lang w:eastAsia="es-CO"/>
              </w:rPr>
            </w:pPr>
            <w:del w:id="8640" w:author="Diana Gonzalez Garcia" w:date="2021-05-10T07:12:00Z">
              <w:r w:rsidRPr="00AD7DF4" w:rsidDel="00DE3725">
                <w:rPr>
                  <w:rFonts w:cstheme="minorHAnsi"/>
                  <w:sz w:val="18"/>
                  <w:szCs w:val="18"/>
                  <w:lang w:eastAsia="es-CO"/>
                </w:rPr>
                <w:delText>Para predios con puntajes superiores a 100, la variable modelo es avalúo especial.</w:delText>
              </w:r>
            </w:del>
          </w:p>
        </w:tc>
        <w:tc>
          <w:tcPr>
            <w:tcW w:w="418" w:type="pct"/>
            <w:vMerge/>
            <w:vAlign w:val="center"/>
            <w:hideMark/>
            <w:tcPrChange w:id="8641" w:author="Diana Gonzalez Garcia" w:date="2021-05-10T07:20:00Z">
              <w:tcPr>
                <w:tcW w:w="472" w:type="pct"/>
                <w:vMerge/>
                <w:vAlign w:val="center"/>
                <w:hideMark/>
              </w:tcPr>
            </w:tcPrChange>
          </w:tcPr>
          <w:p w14:paraId="4CF197A3" w14:textId="6840AE02" w:rsidR="00F7374E" w:rsidRPr="00AD7DF4" w:rsidDel="00DE3725" w:rsidRDefault="00F7374E" w:rsidP="001D1960">
            <w:pPr>
              <w:spacing w:after="0" w:line="240" w:lineRule="auto"/>
              <w:rPr>
                <w:del w:id="8642" w:author="Diana Gonzalez Garcia" w:date="2021-05-10T07:12:00Z"/>
                <w:rFonts w:cstheme="minorHAnsi"/>
                <w:sz w:val="18"/>
                <w:szCs w:val="18"/>
                <w:lang w:eastAsia="es-CO"/>
              </w:rPr>
            </w:pPr>
          </w:p>
        </w:tc>
        <w:tc>
          <w:tcPr>
            <w:tcW w:w="706" w:type="pct"/>
            <w:vMerge/>
            <w:vAlign w:val="center"/>
            <w:hideMark/>
            <w:tcPrChange w:id="8643" w:author="Diana Gonzalez Garcia" w:date="2021-05-10T07:20:00Z">
              <w:tcPr>
                <w:tcW w:w="798" w:type="pct"/>
                <w:vMerge/>
                <w:vAlign w:val="center"/>
                <w:hideMark/>
              </w:tcPr>
            </w:tcPrChange>
          </w:tcPr>
          <w:p w14:paraId="6B5319CF" w14:textId="146072F9" w:rsidR="00F7374E" w:rsidRPr="00AD7DF4" w:rsidDel="00DE3725" w:rsidRDefault="00F7374E" w:rsidP="001D1960">
            <w:pPr>
              <w:spacing w:after="0" w:line="240" w:lineRule="auto"/>
              <w:rPr>
                <w:del w:id="8644" w:author="Diana Gonzalez Garcia" w:date="2021-05-10T07:12:00Z"/>
                <w:rFonts w:cstheme="minorHAnsi"/>
                <w:sz w:val="18"/>
                <w:szCs w:val="18"/>
                <w:lang w:eastAsia="es-CO"/>
              </w:rPr>
            </w:pPr>
          </w:p>
        </w:tc>
      </w:tr>
      <w:tr w:rsidR="00F7374E" w:rsidRPr="00AD7DF4" w:rsidDel="00DE3725" w14:paraId="26F77993" w14:textId="224221A2" w:rsidTr="00FF1E3F">
        <w:trPr>
          <w:trHeight w:val="1230"/>
          <w:del w:id="8645" w:author="Diana Gonzalez Garcia" w:date="2021-05-10T07:12:00Z"/>
          <w:trPrChange w:id="8646" w:author="Diana Gonzalez Garcia" w:date="2021-05-10T07:20:00Z">
            <w:trPr>
              <w:trHeight w:val="1230"/>
            </w:trPr>
          </w:trPrChange>
        </w:trPr>
        <w:tc>
          <w:tcPr>
            <w:tcW w:w="442" w:type="pct"/>
            <w:vMerge/>
            <w:vAlign w:val="center"/>
            <w:hideMark/>
            <w:tcPrChange w:id="8647" w:author="Diana Gonzalez Garcia" w:date="2021-05-10T07:20:00Z">
              <w:tcPr>
                <w:tcW w:w="499" w:type="pct"/>
                <w:vMerge/>
                <w:vAlign w:val="center"/>
                <w:hideMark/>
              </w:tcPr>
            </w:tcPrChange>
          </w:tcPr>
          <w:p w14:paraId="466F1FE5" w14:textId="2B40F508" w:rsidR="00F7374E" w:rsidRPr="00AD7DF4" w:rsidDel="00DE3725" w:rsidRDefault="00F7374E" w:rsidP="001D1960">
            <w:pPr>
              <w:spacing w:after="0" w:line="240" w:lineRule="auto"/>
              <w:rPr>
                <w:del w:id="8648" w:author="Diana Gonzalez Garcia" w:date="2021-05-10T07:12:00Z"/>
                <w:rFonts w:cstheme="minorHAnsi"/>
                <w:sz w:val="18"/>
                <w:szCs w:val="18"/>
                <w:lang w:eastAsia="es-CO"/>
              </w:rPr>
            </w:pPr>
          </w:p>
        </w:tc>
        <w:tc>
          <w:tcPr>
            <w:tcW w:w="597" w:type="pct"/>
            <w:vMerge/>
            <w:vAlign w:val="center"/>
            <w:hideMark/>
            <w:tcPrChange w:id="8649" w:author="Diana Gonzalez Garcia" w:date="2021-05-10T07:20:00Z">
              <w:tcPr>
                <w:tcW w:w="675" w:type="pct"/>
                <w:vMerge/>
                <w:vAlign w:val="center"/>
                <w:hideMark/>
              </w:tcPr>
            </w:tcPrChange>
          </w:tcPr>
          <w:p w14:paraId="30275FA5" w14:textId="7604FF0E" w:rsidR="00F7374E" w:rsidRPr="00AD7DF4" w:rsidDel="00DE3725" w:rsidRDefault="00F7374E" w:rsidP="001D1960">
            <w:pPr>
              <w:spacing w:after="0" w:line="240" w:lineRule="auto"/>
              <w:rPr>
                <w:del w:id="8650" w:author="Diana Gonzalez Garcia" w:date="2021-05-10T07:12:00Z"/>
                <w:rFonts w:cstheme="minorHAnsi"/>
                <w:sz w:val="18"/>
                <w:szCs w:val="18"/>
                <w:lang w:eastAsia="es-CO"/>
              </w:rPr>
            </w:pPr>
          </w:p>
        </w:tc>
        <w:tc>
          <w:tcPr>
            <w:tcW w:w="641" w:type="pct"/>
            <w:shd w:val="clear" w:color="auto" w:fill="auto"/>
            <w:vAlign w:val="center"/>
            <w:hideMark/>
            <w:tcPrChange w:id="8651" w:author="Diana Gonzalez Garcia" w:date="2021-05-10T07:20:00Z">
              <w:tcPr>
                <w:tcW w:w="724" w:type="pct"/>
                <w:shd w:val="clear" w:color="auto" w:fill="auto"/>
                <w:vAlign w:val="center"/>
                <w:hideMark/>
              </w:tcPr>
            </w:tcPrChange>
          </w:tcPr>
          <w:p w14:paraId="718D1368" w14:textId="38B9C368" w:rsidR="00F7374E" w:rsidRPr="00AD7DF4" w:rsidDel="00DE3725" w:rsidRDefault="00F7374E" w:rsidP="001D1960">
            <w:pPr>
              <w:spacing w:after="0" w:line="240" w:lineRule="auto"/>
              <w:jc w:val="both"/>
              <w:rPr>
                <w:del w:id="8652" w:author="Diana Gonzalez Garcia" w:date="2021-05-10T07:12:00Z"/>
                <w:rFonts w:cstheme="minorHAnsi"/>
                <w:sz w:val="18"/>
                <w:szCs w:val="18"/>
                <w:lang w:eastAsia="es-CO"/>
              </w:rPr>
            </w:pPr>
          </w:p>
        </w:tc>
        <w:tc>
          <w:tcPr>
            <w:tcW w:w="459" w:type="pct"/>
            <w:shd w:val="clear" w:color="auto" w:fill="auto"/>
            <w:vAlign w:val="center"/>
            <w:hideMark/>
            <w:tcPrChange w:id="8653" w:author="Diana Gonzalez Garcia" w:date="2021-05-10T07:20:00Z">
              <w:tcPr>
                <w:tcW w:w="519" w:type="pct"/>
                <w:shd w:val="clear" w:color="auto" w:fill="auto"/>
                <w:vAlign w:val="center"/>
                <w:hideMark/>
              </w:tcPr>
            </w:tcPrChange>
          </w:tcPr>
          <w:p w14:paraId="4C2E6E26" w14:textId="59091054" w:rsidR="00F7374E" w:rsidRPr="00AD7DF4" w:rsidDel="00DE3725" w:rsidRDefault="00F7374E" w:rsidP="001D1960">
            <w:pPr>
              <w:spacing w:after="0" w:line="240" w:lineRule="auto"/>
              <w:jc w:val="center"/>
              <w:rPr>
                <w:del w:id="8654" w:author="Diana Gonzalez Garcia" w:date="2021-05-10T07:12:00Z"/>
                <w:rFonts w:cstheme="minorHAnsi"/>
                <w:sz w:val="18"/>
                <w:szCs w:val="18"/>
                <w:lang w:eastAsia="es-CO"/>
              </w:rPr>
            </w:pPr>
            <w:del w:id="8655" w:author="Diana Gonzalez Garcia" w:date="2021-05-10T07:12:00Z">
              <w:r w:rsidRPr="00AD7DF4" w:rsidDel="00DE3725">
                <w:rPr>
                  <w:rFonts w:cstheme="minorHAnsi"/>
                  <w:sz w:val="18"/>
                  <w:szCs w:val="18"/>
                  <w:lang w:eastAsia="es-CO"/>
                </w:rPr>
                <w:delText>Área construida por unidad calificada</w:delText>
              </w:r>
            </w:del>
          </w:p>
        </w:tc>
        <w:tc>
          <w:tcPr>
            <w:tcW w:w="1161" w:type="pct"/>
            <w:shd w:val="clear" w:color="auto" w:fill="auto"/>
            <w:vAlign w:val="center"/>
            <w:hideMark/>
            <w:tcPrChange w:id="8656" w:author="Diana Gonzalez Garcia" w:date="2021-05-10T07:20:00Z">
              <w:tcPr>
                <w:tcW w:w="1312" w:type="pct"/>
                <w:shd w:val="clear" w:color="auto" w:fill="auto"/>
                <w:vAlign w:val="center"/>
                <w:hideMark/>
              </w:tcPr>
            </w:tcPrChange>
          </w:tcPr>
          <w:p w14:paraId="2C447AE7" w14:textId="45415992" w:rsidR="00F7374E" w:rsidRPr="00AD7DF4" w:rsidDel="00DE3725" w:rsidRDefault="00F7374E" w:rsidP="001D1960">
            <w:pPr>
              <w:spacing w:after="0" w:line="240" w:lineRule="auto"/>
              <w:rPr>
                <w:del w:id="8657" w:author="Diana Gonzalez Garcia" w:date="2021-05-10T07:12:00Z"/>
                <w:rFonts w:cstheme="minorHAnsi"/>
                <w:sz w:val="18"/>
                <w:szCs w:val="18"/>
                <w:lang w:eastAsia="es-CO"/>
              </w:rPr>
            </w:pPr>
            <w:del w:id="8658" w:author="Diana Gonzalez Garcia" w:date="2021-05-10T07:12:00Z">
              <w:r w:rsidRPr="00AD7DF4" w:rsidDel="00DE3725">
                <w:rPr>
                  <w:rFonts w:cstheme="minorHAnsi"/>
                  <w:sz w:val="18"/>
                  <w:szCs w:val="18"/>
                  <w:lang w:eastAsia="es-CO"/>
                </w:rPr>
                <w:delText> </w:delText>
              </w:r>
            </w:del>
          </w:p>
        </w:tc>
        <w:tc>
          <w:tcPr>
            <w:tcW w:w="418" w:type="pct"/>
            <w:vMerge/>
            <w:vAlign w:val="center"/>
            <w:hideMark/>
            <w:tcPrChange w:id="8659" w:author="Diana Gonzalez Garcia" w:date="2021-05-10T07:20:00Z">
              <w:tcPr>
                <w:tcW w:w="472" w:type="pct"/>
                <w:vMerge/>
                <w:vAlign w:val="center"/>
                <w:hideMark/>
              </w:tcPr>
            </w:tcPrChange>
          </w:tcPr>
          <w:p w14:paraId="5A2BB440" w14:textId="7716205C" w:rsidR="00F7374E" w:rsidRPr="00AD7DF4" w:rsidDel="00DE3725" w:rsidRDefault="00F7374E" w:rsidP="001D1960">
            <w:pPr>
              <w:spacing w:after="0" w:line="240" w:lineRule="auto"/>
              <w:rPr>
                <w:del w:id="8660" w:author="Diana Gonzalez Garcia" w:date="2021-05-10T07:12:00Z"/>
                <w:rFonts w:cstheme="minorHAnsi"/>
                <w:sz w:val="18"/>
                <w:szCs w:val="18"/>
                <w:lang w:eastAsia="es-CO"/>
              </w:rPr>
            </w:pPr>
          </w:p>
        </w:tc>
        <w:tc>
          <w:tcPr>
            <w:tcW w:w="706" w:type="pct"/>
            <w:vMerge/>
            <w:vAlign w:val="center"/>
            <w:hideMark/>
            <w:tcPrChange w:id="8661" w:author="Diana Gonzalez Garcia" w:date="2021-05-10T07:20:00Z">
              <w:tcPr>
                <w:tcW w:w="798" w:type="pct"/>
                <w:vMerge/>
                <w:vAlign w:val="center"/>
                <w:hideMark/>
              </w:tcPr>
            </w:tcPrChange>
          </w:tcPr>
          <w:p w14:paraId="59AEEE44" w14:textId="26E45FF6" w:rsidR="00F7374E" w:rsidRPr="00AD7DF4" w:rsidDel="00DE3725" w:rsidRDefault="00F7374E" w:rsidP="001D1960">
            <w:pPr>
              <w:spacing w:after="0" w:line="240" w:lineRule="auto"/>
              <w:rPr>
                <w:del w:id="8662" w:author="Diana Gonzalez Garcia" w:date="2021-05-10T07:12:00Z"/>
                <w:rFonts w:cstheme="minorHAnsi"/>
                <w:sz w:val="18"/>
                <w:szCs w:val="18"/>
                <w:lang w:eastAsia="es-CO"/>
              </w:rPr>
            </w:pPr>
          </w:p>
        </w:tc>
      </w:tr>
      <w:tr w:rsidR="00F7374E" w:rsidRPr="00AD7DF4" w:rsidDel="00DE3725" w14:paraId="5E01D289" w14:textId="190F6198" w:rsidTr="00FF1E3F">
        <w:trPr>
          <w:trHeight w:val="1230"/>
          <w:del w:id="8663" w:author="Diana Gonzalez Garcia" w:date="2021-05-10T07:12:00Z"/>
          <w:trPrChange w:id="8664" w:author="Diana Gonzalez Garcia" w:date="2021-05-10T07:20:00Z">
            <w:trPr>
              <w:trHeight w:val="1230"/>
            </w:trPr>
          </w:trPrChange>
        </w:trPr>
        <w:tc>
          <w:tcPr>
            <w:tcW w:w="442" w:type="pct"/>
            <w:vMerge w:val="restart"/>
            <w:shd w:val="clear" w:color="auto" w:fill="auto"/>
            <w:noWrap/>
            <w:vAlign w:val="center"/>
            <w:hideMark/>
            <w:tcPrChange w:id="8665" w:author="Diana Gonzalez Garcia" w:date="2021-05-10T07:20:00Z">
              <w:tcPr>
                <w:tcW w:w="499" w:type="pct"/>
                <w:vMerge w:val="restart"/>
                <w:shd w:val="clear" w:color="auto" w:fill="auto"/>
                <w:noWrap/>
                <w:vAlign w:val="center"/>
                <w:hideMark/>
              </w:tcPr>
            </w:tcPrChange>
          </w:tcPr>
          <w:p w14:paraId="7EFFD231" w14:textId="4D20B559" w:rsidR="00F7374E" w:rsidRPr="00AD7DF4" w:rsidDel="00DE3725" w:rsidRDefault="00F7374E" w:rsidP="001D1960">
            <w:pPr>
              <w:spacing w:after="0" w:line="240" w:lineRule="auto"/>
              <w:jc w:val="center"/>
              <w:rPr>
                <w:del w:id="8666" w:author="Diana Gonzalez Garcia" w:date="2021-05-10T07:12:00Z"/>
                <w:rFonts w:cstheme="minorHAnsi"/>
                <w:sz w:val="18"/>
                <w:szCs w:val="18"/>
                <w:lang w:eastAsia="es-CO"/>
              </w:rPr>
            </w:pPr>
            <w:del w:id="8667" w:author="Diana Gonzalez Garcia" w:date="2021-05-10T07:12:00Z">
              <w:r w:rsidRPr="00AD7DF4" w:rsidDel="00DE3725">
                <w:rPr>
                  <w:rFonts w:cstheme="minorHAnsi"/>
                  <w:sz w:val="18"/>
                  <w:szCs w:val="18"/>
                  <w:lang w:eastAsia="es-CO"/>
                </w:rPr>
                <w:delText>T15</w:delText>
              </w:r>
            </w:del>
          </w:p>
        </w:tc>
        <w:tc>
          <w:tcPr>
            <w:tcW w:w="597" w:type="pct"/>
            <w:vMerge w:val="restart"/>
            <w:shd w:val="clear" w:color="auto" w:fill="auto"/>
            <w:vAlign w:val="center"/>
            <w:hideMark/>
            <w:tcPrChange w:id="8668" w:author="Diana Gonzalez Garcia" w:date="2021-05-10T07:20:00Z">
              <w:tcPr>
                <w:tcW w:w="675" w:type="pct"/>
                <w:vMerge w:val="restart"/>
                <w:shd w:val="clear" w:color="auto" w:fill="auto"/>
                <w:vAlign w:val="center"/>
                <w:hideMark/>
              </w:tcPr>
            </w:tcPrChange>
          </w:tcPr>
          <w:p w14:paraId="372FA12E" w14:textId="18DD35F1" w:rsidR="00F7374E" w:rsidRPr="00AD7DF4" w:rsidDel="00DE3725" w:rsidRDefault="00F7374E" w:rsidP="001D1960">
            <w:pPr>
              <w:spacing w:after="0" w:line="240" w:lineRule="auto"/>
              <w:jc w:val="center"/>
              <w:rPr>
                <w:del w:id="8669" w:author="Diana Gonzalez Garcia" w:date="2021-05-10T07:12:00Z"/>
                <w:rFonts w:cstheme="minorHAnsi"/>
                <w:sz w:val="18"/>
                <w:szCs w:val="18"/>
                <w:lang w:eastAsia="es-CO"/>
              </w:rPr>
            </w:pPr>
            <w:del w:id="8670" w:author="Diana Gonzalez Garcia" w:date="2021-05-10T07:12:00Z">
              <w:r w:rsidRPr="00AD7DF4" w:rsidDel="00DE3725">
                <w:rPr>
                  <w:rFonts w:cstheme="minorHAnsi"/>
                  <w:sz w:val="18"/>
                  <w:szCs w:val="18"/>
                  <w:lang w:eastAsia="es-CO"/>
                </w:rPr>
                <w:delText>Enramadas</w:delText>
              </w:r>
            </w:del>
          </w:p>
        </w:tc>
        <w:tc>
          <w:tcPr>
            <w:tcW w:w="641" w:type="pct"/>
            <w:shd w:val="clear" w:color="auto" w:fill="auto"/>
            <w:vAlign w:val="center"/>
            <w:hideMark/>
            <w:tcPrChange w:id="8671" w:author="Diana Gonzalez Garcia" w:date="2021-05-10T07:20:00Z">
              <w:tcPr>
                <w:tcW w:w="724" w:type="pct"/>
                <w:shd w:val="clear" w:color="auto" w:fill="auto"/>
                <w:vAlign w:val="center"/>
                <w:hideMark/>
              </w:tcPr>
            </w:tcPrChange>
          </w:tcPr>
          <w:p w14:paraId="39473375" w14:textId="1A8B74A2" w:rsidR="00F7374E" w:rsidRPr="00AD7DF4" w:rsidDel="00DE3725" w:rsidRDefault="00F7374E" w:rsidP="001D1960">
            <w:pPr>
              <w:spacing w:after="0" w:line="240" w:lineRule="auto"/>
              <w:jc w:val="center"/>
              <w:rPr>
                <w:del w:id="8672" w:author="Diana Gonzalez Garcia" w:date="2021-05-10T07:12:00Z"/>
                <w:rFonts w:cstheme="minorHAnsi"/>
                <w:sz w:val="18"/>
                <w:szCs w:val="18"/>
                <w:lang w:eastAsia="es-CO"/>
              </w:rPr>
            </w:pPr>
            <w:del w:id="8673" w:author="Diana Gonzalez Garcia" w:date="2021-05-10T07:12:00Z">
              <w:r w:rsidRPr="00AD7DF4" w:rsidDel="00DE3725">
                <w:rPr>
                  <w:rFonts w:cstheme="minorHAnsi"/>
                  <w:sz w:val="18"/>
                  <w:szCs w:val="18"/>
                  <w:lang w:eastAsia="es-CO"/>
                </w:rPr>
                <w:delText>Valor unitario construcción</w:delText>
              </w:r>
            </w:del>
          </w:p>
        </w:tc>
        <w:tc>
          <w:tcPr>
            <w:tcW w:w="459" w:type="pct"/>
            <w:vMerge w:val="restart"/>
            <w:shd w:val="clear" w:color="auto" w:fill="auto"/>
            <w:vAlign w:val="center"/>
            <w:hideMark/>
            <w:tcPrChange w:id="8674" w:author="Diana Gonzalez Garcia" w:date="2021-05-10T07:20:00Z">
              <w:tcPr>
                <w:tcW w:w="519" w:type="pct"/>
                <w:vMerge w:val="restart"/>
                <w:shd w:val="clear" w:color="auto" w:fill="auto"/>
                <w:vAlign w:val="center"/>
                <w:hideMark/>
              </w:tcPr>
            </w:tcPrChange>
          </w:tcPr>
          <w:p w14:paraId="7B8DEFDC" w14:textId="4E86BA03" w:rsidR="00F7374E" w:rsidRPr="00AD7DF4" w:rsidDel="00DE3725" w:rsidRDefault="00F7374E" w:rsidP="001D1960">
            <w:pPr>
              <w:spacing w:after="0" w:line="240" w:lineRule="auto"/>
              <w:jc w:val="center"/>
              <w:rPr>
                <w:del w:id="8675" w:author="Diana Gonzalez Garcia" w:date="2021-05-10T07:12:00Z"/>
                <w:rFonts w:cstheme="minorHAnsi"/>
                <w:sz w:val="18"/>
                <w:szCs w:val="18"/>
                <w:lang w:eastAsia="es-CO"/>
              </w:rPr>
            </w:pPr>
            <w:del w:id="8676" w:author="Diana Gonzalez Garcia" w:date="2021-05-10T07:12:00Z">
              <w:r w:rsidRPr="00AD7DF4" w:rsidDel="00DE3725">
                <w:rPr>
                  <w:rFonts w:cstheme="minorHAnsi"/>
                  <w:sz w:val="18"/>
                  <w:szCs w:val="18"/>
                  <w:lang w:eastAsia="es-CO"/>
                </w:rPr>
                <w:delText>Puntaje</w:delText>
              </w:r>
            </w:del>
          </w:p>
        </w:tc>
        <w:tc>
          <w:tcPr>
            <w:tcW w:w="1161" w:type="pct"/>
            <w:shd w:val="clear" w:color="auto" w:fill="auto"/>
            <w:vAlign w:val="center"/>
            <w:hideMark/>
            <w:tcPrChange w:id="8677" w:author="Diana Gonzalez Garcia" w:date="2021-05-10T07:20:00Z">
              <w:tcPr>
                <w:tcW w:w="1312" w:type="pct"/>
                <w:shd w:val="clear" w:color="auto" w:fill="auto"/>
                <w:vAlign w:val="center"/>
                <w:hideMark/>
              </w:tcPr>
            </w:tcPrChange>
          </w:tcPr>
          <w:p w14:paraId="0F37BB64" w14:textId="3996EE9F" w:rsidR="00F7374E" w:rsidRPr="00AD7DF4" w:rsidDel="00DE3725" w:rsidRDefault="00F7374E" w:rsidP="001D1960">
            <w:pPr>
              <w:spacing w:after="0" w:line="240" w:lineRule="auto"/>
              <w:jc w:val="both"/>
              <w:rPr>
                <w:del w:id="8678" w:author="Diana Gonzalez Garcia" w:date="2021-05-10T07:12:00Z"/>
                <w:rFonts w:cstheme="minorHAnsi"/>
                <w:sz w:val="18"/>
                <w:szCs w:val="18"/>
                <w:lang w:eastAsia="es-CO"/>
              </w:rPr>
            </w:pPr>
            <w:del w:id="8679" w:author="Diana Gonzalez Garcia" w:date="2021-05-10T07:12:00Z">
              <w:r w:rsidRPr="00AD7DF4" w:rsidDel="00DE3725">
                <w:rPr>
                  <w:rFonts w:cstheme="minorHAnsi"/>
                  <w:sz w:val="18"/>
                  <w:szCs w:val="18"/>
                  <w:lang w:eastAsia="es-CO"/>
                </w:rPr>
                <w:delText>Para predios con edades superiores a 100 años, la variable modelo es avalúo especial.</w:delText>
              </w:r>
            </w:del>
          </w:p>
        </w:tc>
        <w:tc>
          <w:tcPr>
            <w:tcW w:w="418" w:type="pct"/>
            <w:vMerge w:val="restart"/>
            <w:shd w:val="clear" w:color="auto" w:fill="auto"/>
            <w:noWrap/>
            <w:vAlign w:val="center"/>
            <w:hideMark/>
            <w:tcPrChange w:id="8680" w:author="Diana Gonzalez Garcia" w:date="2021-05-10T07:20:00Z">
              <w:tcPr>
                <w:tcW w:w="472" w:type="pct"/>
                <w:vMerge w:val="restart"/>
                <w:shd w:val="clear" w:color="auto" w:fill="auto"/>
                <w:noWrap/>
                <w:vAlign w:val="center"/>
                <w:hideMark/>
              </w:tcPr>
            </w:tcPrChange>
          </w:tcPr>
          <w:p w14:paraId="681CB787" w14:textId="1F9B0549" w:rsidR="00F7374E" w:rsidRPr="00AD7DF4" w:rsidDel="00DE3725" w:rsidRDefault="00F7374E" w:rsidP="001D1960">
            <w:pPr>
              <w:spacing w:after="0" w:line="240" w:lineRule="auto"/>
              <w:jc w:val="center"/>
              <w:rPr>
                <w:del w:id="8681" w:author="Diana Gonzalez Garcia" w:date="2021-05-10T07:12:00Z"/>
                <w:rFonts w:cstheme="minorHAnsi"/>
                <w:sz w:val="18"/>
                <w:szCs w:val="18"/>
                <w:lang w:eastAsia="es-CO"/>
              </w:rPr>
            </w:pPr>
            <w:del w:id="8682" w:author="Diana Gonzalez Garcia" w:date="2021-05-10T07:12:00Z">
              <w:r w:rsidRPr="00AD7DF4" w:rsidDel="00DE3725">
                <w:rPr>
                  <w:rFonts w:cstheme="minorHAnsi"/>
                  <w:sz w:val="18"/>
                  <w:szCs w:val="18"/>
                  <w:lang w:eastAsia="es-CO"/>
                </w:rPr>
                <w:delText>T15</w:delText>
              </w:r>
            </w:del>
          </w:p>
        </w:tc>
        <w:tc>
          <w:tcPr>
            <w:tcW w:w="706" w:type="pct"/>
            <w:vMerge w:val="restart"/>
            <w:shd w:val="clear" w:color="auto" w:fill="auto"/>
            <w:noWrap/>
            <w:vAlign w:val="center"/>
            <w:hideMark/>
            <w:tcPrChange w:id="8683" w:author="Diana Gonzalez Garcia" w:date="2021-05-10T07:20:00Z">
              <w:tcPr>
                <w:tcW w:w="798" w:type="pct"/>
                <w:vMerge w:val="restart"/>
                <w:shd w:val="clear" w:color="auto" w:fill="auto"/>
                <w:noWrap/>
                <w:vAlign w:val="center"/>
                <w:hideMark/>
              </w:tcPr>
            </w:tcPrChange>
          </w:tcPr>
          <w:p w14:paraId="30B9ABD5" w14:textId="74771FE4" w:rsidR="00F7374E" w:rsidRPr="00AD7DF4" w:rsidDel="00DE3725" w:rsidRDefault="00F7374E" w:rsidP="001D1960">
            <w:pPr>
              <w:spacing w:after="0" w:line="240" w:lineRule="auto"/>
              <w:rPr>
                <w:del w:id="8684" w:author="Diana Gonzalez Garcia" w:date="2021-05-10T07:12:00Z"/>
                <w:rFonts w:cstheme="minorHAnsi"/>
                <w:sz w:val="18"/>
                <w:szCs w:val="18"/>
                <w:lang w:eastAsia="es-CO"/>
              </w:rPr>
            </w:pPr>
            <w:del w:id="8685" w:author="Diana Gonzalez Garcia" w:date="2021-05-10T07:12:00Z">
              <w:r w:rsidRPr="00AD7DF4" w:rsidDel="00DE3725">
                <w:rPr>
                  <w:rFonts w:cstheme="minorHAnsi"/>
                  <w:sz w:val="18"/>
                  <w:szCs w:val="18"/>
                  <w:lang w:eastAsia="es-CO"/>
                </w:rPr>
                <w:delText>No aplica</w:delText>
              </w:r>
            </w:del>
          </w:p>
        </w:tc>
      </w:tr>
      <w:tr w:rsidR="00F7374E" w:rsidRPr="00AD7DF4" w:rsidDel="00DE3725" w14:paraId="4F9EB35B" w14:textId="0EB919A7" w:rsidTr="00FF1E3F">
        <w:trPr>
          <w:trHeight w:val="1230"/>
          <w:del w:id="8686" w:author="Diana Gonzalez Garcia" w:date="2021-05-10T07:12:00Z"/>
          <w:trPrChange w:id="8687" w:author="Diana Gonzalez Garcia" w:date="2021-05-10T07:20:00Z">
            <w:trPr>
              <w:trHeight w:val="1230"/>
            </w:trPr>
          </w:trPrChange>
        </w:trPr>
        <w:tc>
          <w:tcPr>
            <w:tcW w:w="442" w:type="pct"/>
            <w:vMerge/>
            <w:vAlign w:val="center"/>
            <w:hideMark/>
            <w:tcPrChange w:id="8688" w:author="Diana Gonzalez Garcia" w:date="2021-05-10T07:20:00Z">
              <w:tcPr>
                <w:tcW w:w="499" w:type="pct"/>
                <w:vMerge/>
                <w:vAlign w:val="center"/>
                <w:hideMark/>
              </w:tcPr>
            </w:tcPrChange>
          </w:tcPr>
          <w:p w14:paraId="06F6A88A" w14:textId="7E1FD01E" w:rsidR="00F7374E" w:rsidRPr="00AD7DF4" w:rsidDel="00DE3725" w:rsidRDefault="00F7374E" w:rsidP="001D1960">
            <w:pPr>
              <w:spacing w:after="0" w:line="240" w:lineRule="auto"/>
              <w:rPr>
                <w:del w:id="8689" w:author="Diana Gonzalez Garcia" w:date="2021-05-10T07:12:00Z"/>
                <w:rFonts w:cstheme="minorHAnsi"/>
                <w:sz w:val="18"/>
                <w:szCs w:val="18"/>
                <w:lang w:eastAsia="es-CO"/>
              </w:rPr>
            </w:pPr>
          </w:p>
        </w:tc>
        <w:tc>
          <w:tcPr>
            <w:tcW w:w="597" w:type="pct"/>
            <w:vMerge/>
            <w:vAlign w:val="center"/>
            <w:hideMark/>
            <w:tcPrChange w:id="8690" w:author="Diana Gonzalez Garcia" w:date="2021-05-10T07:20:00Z">
              <w:tcPr>
                <w:tcW w:w="675" w:type="pct"/>
                <w:vMerge/>
                <w:vAlign w:val="center"/>
                <w:hideMark/>
              </w:tcPr>
            </w:tcPrChange>
          </w:tcPr>
          <w:p w14:paraId="3FAC76A5" w14:textId="25800F2D" w:rsidR="00F7374E" w:rsidRPr="00AD7DF4" w:rsidDel="00DE3725" w:rsidRDefault="00F7374E" w:rsidP="001D1960">
            <w:pPr>
              <w:spacing w:after="0" w:line="240" w:lineRule="auto"/>
              <w:rPr>
                <w:del w:id="8691" w:author="Diana Gonzalez Garcia" w:date="2021-05-10T07:12:00Z"/>
                <w:rFonts w:cstheme="minorHAnsi"/>
                <w:sz w:val="18"/>
                <w:szCs w:val="18"/>
                <w:lang w:eastAsia="es-CO"/>
              </w:rPr>
            </w:pPr>
          </w:p>
        </w:tc>
        <w:tc>
          <w:tcPr>
            <w:tcW w:w="641" w:type="pct"/>
            <w:shd w:val="clear" w:color="auto" w:fill="auto"/>
            <w:vAlign w:val="center"/>
            <w:hideMark/>
            <w:tcPrChange w:id="8692" w:author="Diana Gonzalez Garcia" w:date="2021-05-10T07:20:00Z">
              <w:tcPr>
                <w:tcW w:w="724" w:type="pct"/>
                <w:shd w:val="clear" w:color="auto" w:fill="auto"/>
                <w:vAlign w:val="center"/>
                <w:hideMark/>
              </w:tcPr>
            </w:tcPrChange>
          </w:tcPr>
          <w:p w14:paraId="565080D7" w14:textId="0733042F" w:rsidR="00F7374E" w:rsidRPr="00AD7DF4" w:rsidDel="00DE3725" w:rsidRDefault="00F7374E" w:rsidP="001D1960">
            <w:pPr>
              <w:spacing w:after="0" w:line="240" w:lineRule="auto"/>
              <w:jc w:val="center"/>
              <w:rPr>
                <w:del w:id="8693" w:author="Diana Gonzalez Garcia" w:date="2021-05-10T07:12:00Z"/>
                <w:rFonts w:cstheme="minorHAnsi"/>
                <w:sz w:val="18"/>
                <w:szCs w:val="18"/>
                <w:lang w:eastAsia="es-CO"/>
              </w:rPr>
            </w:pPr>
            <w:del w:id="8694" w:author="Diana Gonzalez Garcia" w:date="2021-05-10T07:12:00Z">
              <w:r w:rsidRPr="00AD7DF4" w:rsidDel="00DE3725">
                <w:rPr>
                  <w:rFonts w:cstheme="minorHAnsi"/>
                  <w:sz w:val="18"/>
                  <w:szCs w:val="18"/>
                  <w:lang w:eastAsia="es-CO"/>
                </w:rPr>
                <w:delText>($ / m2)</w:delText>
              </w:r>
            </w:del>
          </w:p>
        </w:tc>
        <w:tc>
          <w:tcPr>
            <w:tcW w:w="459" w:type="pct"/>
            <w:vMerge/>
            <w:vAlign w:val="center"/>
            <w:hideMark/>
            <w:tcPrChange w:id="8695" w:author="Diana Gonzalez Garcia" w:date="2021-05-10T07:20:00Z">
              <w:tcPr>
                <w:tcW w:w="519" w:type="pct"/>
                <w:vMerge/>
                <w:vAlign w:val="center"/>
                <w:hideMark/>
              </w:tcPr>
            </w:tcPrChange>
          </w:tcPr>
          <w:p w14:paraId="696B9D55" w14:textId="4B34274F" w:rsidR="00F7374E" w:rsidRPr="00AD7DF4" w:rsidDel="00DE3725" w:rsidRDefault="00F7374E" w:rsidP="001D1960">
            <w:pPr>
              <w:spacing w:after="0" w:line="240" w:lineRule="auto"/>
              <w:rPr>
                <w:del w:id="8696" w:author="Diana Gonzalez Garcia" w:date="2021-05-10T07:12:00Z"/>
                <w:rFonts w:cstheme="minorHAnsi"/>
                <w:sz w:val="18"/>
                <w:szCs w:val="18"/>
                <w:lang w:eastAsia="es-CO"/>
              </w:rPr>
            </w:pPr>
          </w:p>
        </w:tc>
        <w:tc>
          <w:tcPr>
            <w:tcW w:w="1161" w:type="pct"/>
            <w:shd w:val="clear" w:color="auto" w:fill="auto"/>
            <w:vAlign w:val="center"/>
            <w:hideMark/>
            <w:tcPrChange w:id="8697" w:author="Diana Gonzalez Garcia" w:date="2021-05-10T07:20:00Z">
              <w:tcPr>
                <w:tcW w:w="1312" w:type="pct"/>
                <w:shd w:val="clear" w:color="auto" w:fill="auto"/>
                <w:vAlign w:val="center"/>
                <w:hideMark/>
              </w:tcPr>
            </w:tcPrChange>
          </w:tcPr>
          <w:p w14:paraId="607FAEED" w14:textId="46134AFB" w:rsidR="00F7374E" w:rsidRPr="00AD7DF4" w:rsidDel="00DE3725" w:rsidRDefault="00F7374E" w:rsidP="001D1960">
            <w:pPr>
              <w:spacing w:after="0" w:line="240" w:lineRule="auto"/>
              <w:jc w:val="both"/>
              <w:rPr>
                <w:del w:id="8698" w:author="Diana Gonzalez Garcia" w:date="2021-05-10T07:12:00Z"/>
                <w:rFonts w:cstheme="minorHAnsi"/>
                <w:sz w:val="18"/>
                <w:szCs w:val="18"/>
                <w:lang w:eastAsia="es-CO"/>
              </w:rPr>
            </w:pPr>
            <w:del w:id="8699" w:author="Diana Gonzalez Garcia" w:date="2021-05-10T07:12:00Z">
              <w:r w:rsidRPr="00AD7DF4" w:rsidDel="00DE3725">
                <w:rPr>
                  <w:rFonts w:cstheme="minorHAnsi"/>
                  <w:sz w:val="18"/>
                  <w:szCs w:val="18"/>
                  <w:lang w:eastAsia="es-CO"/>
                </w:rPr>
                <w:delText>Para predios con puntajes superiores a 100, la variable modelo es avalúo especial.</w:delText>
              </w:r>
            </w:del>
          </w:p>
        </w:tc>
        <w:tc>
          <w:tcPr>
            <w:tcW w:w="418" w:type="pct"/>
            <w:vMerge/>
            <w:vAlign w:val="center"/>
            <w:hideMark/>
            <w:tcPrChange w:id="8700" w:author="Diana Gonzalez Garcia" w:date="2021-05-10T07:20:00Z">
              <w:tcPr>
                <w:tcW w:w="472" w:type="pct"/>
                <w:vMerge/>
                <w:vAlign w:val="center"/>
                <w:hideMark/>
              </w:tcPr>
            </w:tcPrChange>
          </w:tcPr>
          <w:p w14:paraId="1D66AD44" w14:textId="6D3061F0" w:rsidR="00F7374E" w:rsidRPr="00AD7DF4" w:rsidDel="00DE3725" w:rsidRDefault="00F7374E" w:rsidP="001D1960">
            <w:pPr>
              <w:spacing w:after="0" w:line="240" w:lineRule="auto"/>
              <w:rPr>
                <w:del w:id="8701" w:author="Diana Gonzalez Garcia" w:date="2021-05-10T07:12:00Z"/>
                <w:rFonts w:cstheme="minorHAnsi"/>
                <w:sz w:val="18"/>
                <w:szCs w:val="18"/>
                <w:lang w:eastAsia="es-CO"/>
              </w:rPr>
            </w:pPr>
          </w:p>
        </w:tc>
        <w:tc>
          <w:tcPr>
            <w:tcW w:w="706" w:type="pct"/>
            <w:vMerge/>
            <w:vAlign w:val="center"/>
            <w:hideMark/>
            <w:tcPrChange w:id="8702" w:author="Diana Gonzalez Garcia" w:date="2021-05-10T07:20:00Z">
              <w:tcPr>
                <w:tcW w:w="798" w:type="pct"/>
                <w:vMerge/>
                <w:vAlign w:val="center"/>
                <w:hideMark/>
              </w:tcPr>
            </w:tcPrChange>
          </w:tcPr>
          <w:p w14:paraId="0711C427" w14:textId="742A1D75" w:rsidR="00F7374E" w:rsidRPr="00AD7DF4" w:rsidDel="00DE3725" w:rsidRDefault="00F7374E" w:rsidP="001D1960">
            <w:pPr>
              <w:spacing w:after="0" w:line="240" w:lineRule="auto"/>
              <w:rPr>
                <w:del w:id="8703" w:author="Diana Gonzalez Garcia" w:date="2021-05-10T07:12:00Z"/>
                <w:rFonts w:cstheme="minorHAnsi"/>
                <w:sz w:val="18"/>
                <w:szCs w:val="18"/>
                <w:lang w:eastAsia="es-CO"/>
              </w:rPr>
            </w:pPr>
          </w:p>
        </w:tc>
      </w:tr>
      <w:tr w:rsidR="00F7374E" w:rsidRPr="00AD7DF4" w:rsidDel="00DE3725" w14:paraId="77E283B8" w14:textId="1F4AB313" w:rsidTr="00FF1E3F">
        <w:trPr>
          <w:trHeight w:val="1230"/>
          <w:del w:id="8704" w:author="Diana Gonzalez Garcia" w:date="2021-05-10T07:12:00Z"/>
          <w:trPrChange w:id="8705" w:author="Diana Gonzalez Garcia" w:date="2021-05-10T07:20:00Z">
            <w:trPr>
              <w:trHeight w:val="1230"/>
            </w:trPr>
          </w:trPrChange>
        </w:trPr>
        <w:tc>
          <w:tcPr>
            <w:tcW w:w="442" w:type="pct"/>
            <w:vMerge/>
            <w:vAlign w:val="center"/>
            <w:hideMark/>
            <w:tcPrChange w:id="8706" w:author="Diana Gonzalez Garcia" w:date="2021-05-10T07:20:00Z">
              <w:tcPr>
                <w:tcW w:w="499" w:type="pct"/>
                <w:vMerge/>
                <w:vAlign w:val="center"/>
                <w:hideMark/>
              </w:tcPr>
            </w:tcPrChange>
          </w:tcPr>
          <w:p w14:paraId="165383D3" w14:textId="6E19D0CA" w:rsidR="00F7374E" w:rsidRPr="00AD7DF4" w:rsidDel="00DE3725" w:rsidRDefault="00F7374E" w:rsidP="001D1960">
            <w:pPr>
              <w:spacing w:after="0" w:line="240" w:lineRule="auto"/>
              <w:rPr>
                <w:del w:id="8707" w:author="Diana Gonzalez Garcia" w:date="2021-05-10T07:12:00Z"/>
                <w:rFonts w:cstheme="minorHAnsi"/>
                <w:sz w:val="18"/>
                <w:szCs w:val="18"/>
                <w:lang w:eastAsia="es-CO"/>
              </w:rPr>
            </w:pPr>
          </w:p>
        </w:tc>
        <w:tc>
          <w:tcPr>
            <w:tcW w:w="597" w:type="pct"/>
            <w:vMerge/>
            <w:vAlign w:val="center"/>
            <w:hideMark/>
            <w:tcPrChange w:id="8708" w:author="Diana Gonzalez Garcia" w:date="2021-05-10T07:20:00Z">
              <w:tcPr>
                <w:tcW w:w="675" w:type="pct"/>
                <w:vMerge/>
                <w:vAlign w:val="center"/>
                <w:hideMark/>
              </w:tcPr>
            </w:tcPrChange>
          </w:tcPr>
          <w:p w14:paraId="1CF5005C" w14:textId="6F6BCD44" w:rsidR="00F7374E" w:rsidRPr="00AD7DF4" w:rsidDel="00DE3725" w:rsidRDefault="00F7374E" w:rsidP="001D1960">
            <w:pPr>
              <w:spacing w:after="0" w:line="240" w:lineRule="auto"/>
              <w:rPr>
                <w:del w:id="8709" w:author="Diana Gonzalez Garcia" w:date="2021-05-10T07:12:00Z"/>
                <w:rFonts w:cstheme="minorHAnsi"/>
                <w:sz w:val="18"/>
                <w:szCs w:val="18"/>
                <w:lang w:eastAsia="es-CO"/>
              </w:rPr>
            </w:pPr>
          </w:p>
        </w:tc>
        <w:tc>
          <w:tcPr>
            <w:tcW w:w="641" w:type="pct"/>
            <w:shd w:val="clear" w:color="auto" w:fill="auto"/>
            <w:noWrap/>
            <w:vAlign w:val="bottom"/>
            <w:hideMark/>
            <w:tcPrChange w:id="8710" w:author="Diana Gonzalez Garcia" w:date="2021-05-10T07:20:00Z">
              <w:tcPr>
                <w:tcW w:w="724" w:type="pct"/>
                <w:shd w:val="clear" w:color="auto" w:fill="auto"/>
                <w:noWrap/>
                <w:vAlign w:val="bottom"/>
                <w:hideMark/>
              </w:tcPr>
            </w:tcPrChange>
          </w:tcPr>
          <w:p w14:paraId="7E1B8091" w14:textId="669113DB" w:rsidR="00F7374E" w:rsidRPr="00AD7DF4" w:rsidDel="00DE3725" w:rsidRDefault="00F7374E" w:rsidP="001D1960">
            <w:pPr>
              <w:spacing w:after="0" w:line="240" w:lineRule="auto"/>
              <w:rPr>
                <w:del w:id="8711" w:author="Diana Gonzalez Garcia" w:date="2021-05-10T07:12:00Z"/>
                <w:rFonts w:cstheme="minorHAnsi"/>
                <w:sz w:val="18"/>
                <w:szCs w:val="18"/>
                <w:lang w:eastAsia="es-CO"/>
              </w:rPr>
            </w:pPr>
            <w:del w:id="8712" w:author="Diana Gonzalez Garcia" w:date="2021-05-10T07:12:00Z">
              <w:r w:rsidRPr="00AD7DF4" w:rsidDel="00DE3725">
                <w:rPr>
                  <w:rFonts w:cstheme="minorHAnsi"/>
                  <w:sz w:val="18"/>
                  <w:szCs w:val="18"/>
                  <w:lang w:eastAsia="es-CO"/>
                </w:rPr>
                <w:delText> </w:delText>
              </w:r>
            </w:del>
          </w:p>
        </w:tc>
        <w:tc>
          <w:tcPr>
            <w:tcW w:w="459" w:type="pct"/>
            <w:vMerge/>
            <w:vAlign w:val="center"/>
            <w:hideMark/>
            <w:tcPrChange w:id="8713" w:author="Diana Gonzalez Garcia" w:date="2021-05-10T07:20:00Z">
              <w:tcPr>
                <w:tcW w:w="519" w:type="pct"/>
                <w:vMerge/>
                <w:vAlign w:val="center"/>
                <w:hideMark/>
              </w:tcPr>
            </w:tcPrChange>
          </w:tcPr>
          <w:p w14:paraId="00202EE5" w14:textId="66B3B0E4" w:rsidR="00F7374E" w:rsidRPr="00AD7DF4" w:rsidDel="00DE3725" w:rsidRDefault="00F7374E" w:rsidP="001D1960">
            <w:pPr>
              <w:spacing w:after="0" w:line="240" w:lineRule="auto"/>
              <w:rPr>
                <w:del w:id="8714" w:author="Diana Gonzalez Garcia" w:date="2021-05-10T07:12:00Z"/>
                <w:rFonts w:cstheme="minorHAnsi"/>
                <w:sz w:val="18"/>
                <w:szCs w:val="18"/>
                <w:lang w:eastAsia="es-CO"/>
              </w:rPr>
            </w:pPr>
          </w:p>
        </w:tc>
        <w:tc>
          <w:tcPr>
            <w:tcW w:w="1161" w:type="pct"/>
            <w:shd w:val="clear" w:color="auto" w:fill="auto"/>
            <w:vAlign w:val="center"/>
            <w:hideMark/>
            <w:tcPrChange w:id="8715" w:author="Diana Gonzalez Garcia" w:date="2021-05-10T07:20:00Z">
              <w:tcPr>
                <w:tcW w:w="1312" w:type="pct"/>
                <w:shd w:val="clear" w:color="auto" w:fill="auto"/>
                <w:vAlign w:val="center"/>
                <w:hideMark/>
              </w:tcPr>
            </w:tcPrChange>
          </w:tcPr>
          <w:p w14:paraId="6DB3B02D" w14:textId="52744A1E" w:rsidR="00F7374E" w:rsidRPr="00AD7DF4" w:rsidDel="00DE3725" w:rsidRDefault="00F7374E" w:rsidP="001D1960">
            <w:pPr>
              <w:spacing w:after="0" w:line="240" w:lineRule="auto"/>
              <w:jc w:val="both"/>
              <w:rPr>
                <w:del w:id="8716" w:author="Diana Gonzalez Garcia" w:date="2021-05-10T07:12:00Z"/>
                <w:rFonts w:cstheme="minorHAnsi"/>
                <w:sz w:val="18"/>
                <w:szCs w:val="18"/>
                <w:lang w:eastAsia="es-CO"/>
              </w:rPr>
            </w:pPr>
            <w:del w:id="8717" w:author="Diana Gonzalez Garcia" w:date="2021-05-10T07:12:00Z">
              <w:r w:rsidRPr="00AD7DF4" w:rsidDel="00DE3725">
                <w:rPr>
                  <w:rFonts w:cstheme="minorHAnsi"/>
                  <w:sz w:val="18"/>
                  <w:szCs w:val="18"/>
                  <w:lang w:eastAsia="es-CO"/>
                </w:rPr>
                <w:delText>Para predios con área superiores a 1.000 m2 la variable modelo es avalúo especial.</w:delText>
              </w:r>
            </w:del>
          </w:p>
        </w:tc>
        <w:tc>
          <w:tcPr>
            <w:tcW w:w="418" w:type="pct"/>
            <w:vMerge/>
            <w:vAlign w:val="center"/>
            <w:hideMark/>
            <w:tcPrChange w:id="8718" w:author="Diana Gonzalez Garcia" w:date="2021-05-10T07:20:00Z">
              <w:tcPr>
                <w:tcW w:w="472" w:type="pct"/>
                <w:vMerge/>
                <w:vAlign w:val="center"/>
                <w:hideMark/>
              </w:tcPr>
            </w:tcPrChange>
          </w:tcPr>
          <w:p w14:paraId="217A95E7" w14:textId="524C4527" w:rsidR="00F7374E" w:rsidRPr="00AD7DF4" w:rsidDel="00DE3725" w:rsidRDefault="00F7374E" w:rsidP="001D1960">
            <w:pPr>
              <w:spacing w:after="0" w:line="240" w:lineRule="auto"/>
              <w:rPr>
                <w:del w:id="8719" w:author="Diana Gonzalez Garcia" w:date="2021-05-10T07:12:00Z"/>
                <w:rFonts w:cstheme="minorHAnsi"/>
                <w:sz w:val="18"/>
                <w:szCs w:val="18"/>
                <w:lang w:eastAsia="es-CO"/>
              </w:rPr>
            </w:pPr>
          </w:p>
        </w:tc>
        <w:tc>
          <w:tcPr>
            <w:tcW w:w="706" w:type="pct"/>
            <w:vMerge/>
            <w:vAlign w:val="center"/>
            <w:hideMark/>
            <w:tcPrChange w:id="8720" w:author="Diana Gonzalez Garcia" w:date="2021-05-10T07:20:00Z">
              <w:tcPr>
                <w:tcW w:w="798" w:type="pct"/>
                <w:vMerge/>
                <w:vAlign w:val="center"/>
                <w:hideMark/>
              </w:tcPr>
            </w:tcPrChange>
          </w:tcPr>
          <w:p w14:paraId="76D581D3" w14:textId="5305C45B" w:rsidR="00F7374E" w:rsidRPr="00AD7DF4" w:rsidDel="00DE3725" w:rsidRDefault="00F7374E" w:rsidP="001D1960">
            <w:pPr>
              <w:spacing w:after="0" w:line="240" w:lineRule="auto"/>
              <w:rPr>
                <w:del w:id="8721" w:author="Diana Gonzalez Garcia" w:date="2021-05-10T07:12:00Z"/>
                <w:rFonts w:cstheme="minorHAnsi"/>
                <w:sz w:val="18"/>
                <w:szCs w:val="18"/>
                <w:lang w:eastAsia="es-CO"/>
              </w:rPr>
            </w:pPr>
          </w:p>
        </w:tc>
      </w:tr>
      <w:tr w:rsidR="00F7374E" w:rsidRPr="00AD7DF4" w:rsidDel="00DE3725" w14:paraId="794D7214" w14:textId="7D5D45DA" w:rsidTr="00FF1E3F">
        <w:trPr>
          <w:trHeight w:val="1230"/>
          <w:del w:id="8722" w:author="Diana Gonzalez Garcia" w:date="2021-05-10T07:12:00Z"/>
          <w:trPrChange w:id="8723" w:author="Diana Gonzalez Garcia" w:date="2021-05-10T07:20:00Z">
            <w:trPr>
              <w:trHeight w:val="1230"/>
            </w:trPr>
          </w:trPrChange>
        </w:trPr>
        <w:tc>
          <w:tcPr>
            <w:tcW w:w="442" w:type="pct"/>
            <w:vMerge w:val="restart"/>
            <w:shd w:val="clear" w:color="auto" w:fill="auto"/>
            <w:noWrap/>
            <w:vAlign w:val="center"/>
            <w:hideMark/>
            <w:tcPrChange w:id="8724" w:author="Diana Gonzalez Garcia" w:date="2021-05-10T07:20:00Z">
              <w:tcPr>
                <w:tcW w:w="499" w:type="pct"/>
                <w:vMerge w:val="restart"/>
                <w:shd w:val="clear" w:color="auto" w:fill="auto"/>
                <w:noWrap/>
                <w:vAlign w:val="center"/>
                <w:hideMark/>
              </w:tcPr>
            </w:tcPrChange>
          </w:tcPr>
          <w:p w14:paraId="47E424A7" w14:textId="03A73E4B" w:rsidR="00F7374E" w:rsidRPr="00AD7DF4" w:rsidDel="00DE3725" w:rsidRDefault="00F7374E" w:rsidP="001D1960">
            <w:pPr>
              <w:spacing w:after="0" w:line="240" w:lineRule="auto"/>
              <w:jc w:val="center"/>
              <w:rPr>
                <w:del w:id="8725" w:author="Diana Gonzalez Garcia" w:date="2021-05-10T07:12:00Z"/>
                <w:rFonts w:cstheme="minorHAnsi"/>
                <w:sz w:val="18"/>
                <w:szCs w:val="18"/>
                <w:lang w:eastAsia="es-CO"/>
              </w:rPr>
            </w:pPr>
            <w:del w:id="8726" w:author="Diana Gonzalez Garcia" w:date="2021-05-10T07:12:00Z">
              <w:r w:rsidRPr="00AD7DF4" w:rsidDel="00DE3725">
                <w:rPr>
                  <w:rFonts w:cstheme="minorHAnsi"/>
                  <w:sz w:val="18"/>
                  <w:szCs w:val="18"/>
                  <w:lang w:eastAsia="es-CO"/>
                </w:rPr>
                <w:delText>T16</w:delText>
              </w:r>
            </w:del>
          </w:p>
        </w:tc>
        <w:tc>
          <w:tcPr>
            <w:tcW w:w="597" w:type="pct"/>
            <w:vMerge w:val="restart"/>
            <w:shd w:val="clear" w:color="auto" w:fill="auto"/>
            <w:vAlign w:val="center"/>
            <w:hideMark/>
            <w:tcPrChange w:id="8727" w:author="Diana Gonzalez Garcia" w:date="2021-05-10T07:20:00Z">
              <w:tcPr>
                <w:tcW w:w="675" w:type="pct"/>
                <w:vMerge w:val="restart"/>
                <w:shd w:val="clear" w:color="auto" w:fill="auto"/>
                <w:vAlign w:val="center"/>
                <w:hideMark/>
              </w:tcPr>
            </w:tcPrChange>
          </w:tcPr>
          <w:p w14:paraId="165EE96C" w14:textId="1973AA2D" w:rsidR="00F7374E" w:rsidRPr="00AD7DF4" w:rsidDel="00DE3725" w:rsidRDefault="00F7374E" w:rsidP="001D1960">
            <w:pPr>
              <w:spacing w:after="0" w:line="240" w:lineRule="auto"/>
              <w:jc w:val="center"/>
              <w:rPr>
                <w:del w:id="8728" w:author="Diana Gonzalez Garcia" w:date="2021-05-10T07:12:00Z"/>
                <w:rFonts w:cstheme="minorHAnsi"/>
                <w:sz w:val="18"/>
                <w:szCs w:val="18"/>
                <w:lang w:eastAsia="es-CO"/>
              </w:rPr>
            </w:pPr>
            <w:del w:id="8729" w:author="Diana Gonzalez Garcia" w:date="2021-05-10T07:12:00Z">
              <w:r w:rsidRPr="00AD7DF4" w:rsidDel="00DE3725">
                <w:rPr>
                  <w:rFonts w:cstheme="minorHAnsi"/>
                  <w:sz w:val="18"/>
                  <w:szCs w:val="18"/>
                  <w:lang w:eastAsia="es-CO"/>
                </w:rPr>
                <w:delText xml:space="preserve"> Anexos Constructivos</w:delText>
              </w:r>
            </w:del>
          </w:p>
        </w:tc>
        <w:tc>
          <w:tcPr>
            <w:tcW w:w="641" w:type="pct"/>
            <w:shd w:val="clear" w:color="auto" w:fill="auto"/>
            <w:vAlign w:val="center"/>
            <w:hideMark/>
            <w:tcPrChange w:id="8730" w:author="Diana Gonzalez Garcia" w:date="2021-05-10T07:20:00Z">
              <w:tcPr>
                <w:tcW w:w="724" w:type="pct"/>
                <w:shd w:val="clear" w:color="auto" w:fill="auto"/>
                <w:vAlign w:val="center"/>
                <w:hideMark/>
              </w:tcPr>
            </w:tcPrChange>
          </w:tcPr>
          <w:p w14:paraId="522D840A" w14:textId="0AB0F330" w:rsidR="00F7374E" w:rsidRPr="00AD7DF4" w:rsidDel="00DE3725" w:rsidRDefault="00F7374E" w:rsidP="001D1960">
            <w:pPr>
              <w:spacing w:after="0" w:line="240" w:lineRule="auto"/>
              <w:jc w:val="center"/>
              <w:rPr>
                <w:del w:id="8731" w:author="Diana Gonzalez Garcia" w:date="2021-05-10T07:12:00Z"/>
                <w:rFonts w:cstheme="minorHAnsi"/>
                <w:sz w:val="18"/>
                <w:szCs w:val="18"/>
                <w:lang w:eastAsia="es-CO"/>
              </w:rPr>
            </w:pPr>
            <w:del w:id="8732" w:author="Diana Gonzalez Garcia" w:date="2021-05-10T07:12:00Z">
              <w:r w:rsidRPr="00AD7DF4" w:rsidDel="00DE3725">
                <w:rPr>
                  <w:rFonts w:cstheme="minorHAnsi"/>
                  <w:sz w:val="18"/>
                  <w:szCs w:val="18"/>
                  <w:lang w:eastAsia="es-CO"/>
                </w:rPr>
                <w:delText>Valor unitario construcción</w:delText>
              </w:r>
            </w:del>
          </w:p>
        </w:tc>
        <w:tc>
          <w:tcPr>
            <w:tcW w:w="459" w:type="pct"/>
            <w:vMerge w:val="restart"/>
            <w:shd w:val="clear" w:color="auto" w:fill="auto"/>
            <w:vAlign w:val="center"/>
            <w:hideMark/>
            <w:tcPrChange w:id="8733" w:author="Diana Gonzalez Garcia" w:date="2021-05-10T07:20:00Z">
              <w:tcPr>
                <w:tcW w:w="519" w:type="pct"/>
                <w:vMerge w:val="restart"/>
                <w:shd w:val="clear" w:color="auto" w:fill="auto"/>
                <w:vAlign w:val="center"/>
                <w:hideMark/>
              </w:tcPr>
            </w:tcPrChange>
          </w:tcPr>
          <w:p w14:paraId="372F4920" w14:textId="3DC21D36" w:rsidR="00F7374E" w:rsidRPr="00AD7DF4" w:rsidDel="00DE3725" w:rsidRDefault="00F7374E" w:rsidP="001D1960">
            <w:pPr>
              <w:spacing w:after="0" w:line="240" w:lineRule="auto"/>
              <w:jc w:val="center"/>
              <w:rPr>
                <w:del w:id="8734" w:author="Diana Gonzalez Garcia" w:date="2021-05-10T07:12:00Z"/>
                <w:rFonts w:cstheme="minorHAnsi"/>
                <w:sz w:val="18"/>
                <w:szCs w:val="18"/>
                <w:lang w:eastAsia="es-CO"/>
              </w:rPr>
            </w:pPr>
            <w:del w:id="8735" w:author="Diana Gonzalez Garcia" w:date="2021-05-10T07:12:00Z">
              <w:r w:rsidRPr="00AD7DF4" w:rsidDel="00DE3725">
                <w:rPr>
                  <w:rFonts w:cstheme="minorHAnsi"/>
                  <w:sz w:val="18"/>
                  <w:szCs w:val="18"/>
                  <w:lang w:eastAsia="es-CO"/>
                </w:rPr>
                <w:delText>Puntaje</w:delText>
              </w:r>
            </w:del>
          </w:p>
        </w:tc>
        <w:tc>
          <w:tcPr>
            <w:tcW w:w="1161" w:type="pct"/>
            <w:shd w:val="clear" w:color="auto" w:fill="auto"/>
            <w:vAlign w:val="center"/>
            <w:hideMark/>
            <w:tcPrChange w:id="8736" w:author="Diana Gonzalez Garcia" w:date="2021-05-10T07:20:00Z">
              <w:tcPr>
                <w:tcW w:w="1312" w:type="pct"/>
                <w:shd w:val="clear" w:color="auto" w:fill="auto"/>
                <w:vAlign w:val="center"/>
                <w:hideMark/>
              </w:tcPr>
            </w:tcPrChange>
          </w:tcPr>
          <w:p w14:paraId="2C153422" w14:textId="7B914059" w:rsidR="00F7374E" w:rsidRPr="00AD7DF4" w:rsidDel="00DE3725" w:rsidRDefault="00F7374E" w:rsidP="001D1960">
            <w:pPr>
              <w:spacing w:after="0" w:line="240" w:lineRule="auto"/>
              <w:jc w:val="both"/>
              <w:rPr>
                <w:del w:id="8737" w:author="Diana Gonzalez Garcia" w:date="2021-05-10T07:12:00Z"/>
                <w:rFonts w:cstheme="minorHAnsi"/>
                <w:sz w:val="18"/>
                <w:szCs w:val="18"/>
                <w:lang w:eastAsia="es-CO"/>
              </w:rPr>
            </w:pPr>
            <w:del w:id="8738" w:author="Diana Gonzalez Garcia" w:date="2021-05-10T07:12:00Z">
              <w:r w:rsidRPr="00AD7DF4" w:rsidDel="00DE3725">
                <w:rPr>
                  <w:rFonts w:cstheme="minorHAnsi"/>
                  <w:sz w:val="18"/>
                  <w:szCs w:val="18"/>
                  <w:lang w:eastAsia="es-CO"/>
                </w:rPr>
                <w:delText>Para predios con edades superiores a 100 años, la variable modelo es avalúo especial.</w:delText>
              </w:r>
            </w:del>
          </w:p>
        </w:tc>
        <w:tc>
          <w:tcPr>
            <w:tcW w:w="418" w:type="pct"/>
            <w:vMerge w:val="restart"/>
            <w:shd w:val="clear" w:color="auto" w:fill="auto"/>
            <w:noWrap/>
            <w:vAlign w:val="center"/>
            <w:hideMark/>
            <w:tcPrChange w:id="8739" w:author="Diana Gonzalez Garcia" w:date="2021-05-10T07:20:00Z">
              <w:tcPr>
                <w:tcW w:w="472" w:type="pct"/>
                <w:vMerge w:val="restart"/>
                <w:shd w:val="clear" w:color="auto" w:fill="auto"/>
                <w:noWrap/>
                <w:vAlign w:val="center"/>
                <w:hideMark/>
              </w:tcPr>
            </w:tcPrChange>
          </w:tcPr>
          <w:p w14:paraId="447DB838" w14:textId="5C4C2854" w:rsidR="00F7374E" w:rsidRPr="00AD7DF4" w:rsidDel="00DE3725" w:rsidRDefault="00F7374E" w:rsidP="001D1960">
            <w:pPr>
              <w:spacing w:after="0" w:line="240" w:lineRule="auto"/>
              <w:jc w:val="center"/>
              <w:rPr>
                <w:del w:id="8740" w:author="Diana Gonzalez Garcia" w:date="2021-05-10T07:12:00Z"/>
                <w:rFonts w:cstheme="minorHAnsi"/>
                <w:sz w:val="18"/>
                <w:szCs w:val="18"/>
                <w:lang w:eastAsia="es-CO"/>
              </w:rPr>
            </w:pPr>
            <w:del w:id="8741" w:author="Diana Gonzalez Garcia" w:date="2021-05-10T07:12:00Z">
              <w:r w:rsidRPr="00AD7DF4" w:rsidDel="00DE3725">
                <w:rPr>
                  <w:rFonts w:cstheme="minorHAnsi"/>
                  <w:sz w:val="18"/>
                  <w:szCs w:val="18"/>
                  <w:lang w:eastAsia="es-CO"/>
                </w:rPr>
                <w:delText>T16</w:delText>
              </w:r>
            </w:del>
          </w:p>
        </w:tc>
        <w:tc>
          <w:tcPr>
            <w:tcW w:w="706" w:type="pct"/>
            <w:vMerge w:val="restart"/>
            <w:shd w:val="clear" w:color="auto" w:fill="auto"/>
            <w:vAlign w:val="center"/>
            <w:hideMark/>
            <w:tcPrChange w:id="8742" w:author="Diana Gonzalez Garcia" w:date="2021-05-10T07:20:00Z">
              <w:tcPr>
                <w:tcW w:w="798" w:type="pct"/>
                <w:vMerge w:val="restart"/>
                <w:shd w:val="clear" w:color="auto" w:fill="auto"/>
                <w:vAlign w:val="center"/>
                <w:hideMark/>
              </w:tcPr>
            </w:tcPrChange>
          </w:tcPr>
          <w:p w14:paraId="26111B34" w14:textId="4411E3CF" w:rsidR="00F7374E" w:rsidRPr="00AD7DF4" w:rsidDel="00DE3725" w:rsidRDefault="00F7374E" w:rsidP="001D1960">
            <w:pPr>
              <w:spacing w:after="0" w:line="240" w:lineRule="auto"/>
              <w:rPr>
                <w:del w:id="8743" w:author="Diana Gonzalez Garcia" w:date="2021-05-10T07:12:00Z"/>
                <w:rFonts w:cstheme="minorHAnsi"/>
                <w:sz w:val="18"/>
                <w:szCs w:val="18"/>
                <w:lang w:eastAsia="es-CO"/>
              </w:rPr>
            </w:pPr>
            <w:del w:id="8744" w:author="Diana Gonzalez Garcia" w:date="2021-05-10T07:12:00Z">
              <w:r w:rsidRPr="00AD7DF4" w:rsidDel="00DE3725">
                <w:rPr>
                  <w:rFonts w:cstheme="minorHAnsi"/>
                  <w:sz w:val="18"/>
                  <w:szCs w:val="18"/>
                  <w:lang w:eastAsia="es-CO"/>
                </w:rPr>
                <w:delText>No aplica</w:delText>
              </w:r>
            </w:del>
          </w:p>
        </w:tc>
      </w:tr>
      <w:tr w:rsidR="00F7374E" w:rsidRPr="00AD7DF4" w:rsidDel="00DE3725" w14:paraId="5A707559" w14:textId="7CF2894B" w:rsidTr="00FF1E3F">
        <w:trPr>
          <w:trHeight w:val="1230"/>
          <w:del w:id="8745" w:author="Diana Gonzalez Garcia" w:date="2021-05-10T07:12:00Z"/>
          <w:trPrChange w:id="8746" w:author="Diana Gonzalez Garcia" w:date="2021-05-10T07:20:00Z">
            <w:trPr>
              <w:trHeight w:val="1230"/>
            </w:trPr>
          </w:trPrChange>
        </w:trPr>
        <w:tc>
          <w:tcPr>
            <w:tcW w:w="442" w:type="pct"/>
            <w:vMerge/>
            <w:vAlign w:val="center"/>
            <w:hideMark/>
            <w:tcPrChange w:id="8747" w:author="Diana Gonzalez Garcia" w:date="2021-05-10T07:20:00Z">
              <w:tcPr>
                <w:tcW w:w="499" w:type="pct"/>
                <w:vMerge/>
                <w:vAlign w:val="center"/>
                <w:hideMark/>
              </w:tcPr>
            </w:tcPrChange>
          </w:tcPr>
          <w:p w14:paraId="2B1E6174" w14:textId="7E4DAB3C" w:rsidR="00F7374E" w:rsidRPr="00AD7DF4" w:rsidDel="00DE3725" w:rsidRDefault="00F7374E" w:rsidP="001D1960">
            <w:pPr>
              <w:spacing w:after="0" w:line="240" w:lineRule="auto"/>
              <w:rPr>
                <w:del w:id="8748" w:author="Diana Gonzalez Garcia" w:date="2021-05-10T07:12:00Z"/>
                <w:rFonts w:cstheme="minorHAnsi"/>
                <w:sz w:val="18"/>
                <w:szCs w:val="18"/>
                <w:lang w:eastAsia="es-CO"/>
              </w:rPr>
            </w:pPr>
          </w:p>
        </w:tc>
        <w:tc>
          <w:tcPr>
            <w:tcW w:w="597" w:type="pct"/>
            <w:vMerge/>
            <w:vAlign w:val="center"/>
            <w:hideMark/>
            <w:tcPrChange w:id="8749" w:author="Diana Gonzalez Garcia" w:date="2021-05-10T07:20:00Z">
              <w:tcPr>
                <w:tcW w:w="675" w:type="pct"/>
                <w:vMerge/>
                <w:vAlign w:val="center"/>
                <w:hideMark/>
              </w:tcPr>
            </w:tcPrChange>
          </w:tcPr>
          <w:p w14:paraId="478D601A" w14:textId="04AF247F" w:rsidR="00F7374E" w:rsidRPr="00AD7DF4" w:rsidDel="00DE3725" w:rsidRDefault="00F7374E" w:rsidP="001D1960">
            <w:pPr>
              <w:spacing w:after="0" w:line="240" w:lineRule="auto"/>
              <w:rPr>
                <w:del w:id="8750" w:author="Diana Gonzalez Garcia" w:date="2021-05-10T07:12:00Z"/>
                <w:rFonts w:cstheme="minorHAnsi"/>
                <w:sz w:val="18"/>
                <w:szCs w:val="18"/>
                <w:lang w:eastAsia="es-CO"/>
              </w:rPr>
            </w:pPr>
          </w:p>
        </w:tc>
        <w:tc>
          <w:tcPr>
            <w:tcW w:w="641" w:type="pct"/>
            <w:shd w:val="clear" w:color="auto" w:fill="auto"/>
            <w:vAlign w:val="center"/>
            <w:hideMark/>
            <w:tcPrChange w:id="8751" w:author="Diana Gonzalez Garcia" w:date="2021-05-10T07:20:00Z">
              <w:tcPr>
                <w:tcW w:w="724" w:type="pct"/>
                <w:shd w:val="clear" w:color="auto" w:fill="auto"/>
                <w:vAlign w:val="center"/>
                <w:hideMark/>
              </w:tcPr>
            </w:tcPrChange>
          </w:tcPr>
          <w:p w14:paraId="15ACB1CB" w14:textId="023F8ED1" w:rsidR="00F7374E" w:rsidRPr="00AD7DF4" w:rsidDel="00DE3725" w:rsidRDefault="00F7374E" w:rsidP="001D1960">
            <w:pPr>
              <w:spacing w:after="0" w:line="240" w:lineRule="auto"/>
              <w:jc w:val="center"/>
              <w:rPr>
                <w:del w:id="8752" w:author="Diana Gonzalez Garcia" w:date="2021-05-10T07:12:00Z"/>
                <w:rFonts w:cstheme="minorHAnsi"/>
                <w:sz w:val="18"/>
                <w:szCs w:val="18"/>
                <w:lang w:eastAsia="es-CO"/>
              </w:rPr>
            </w:pPr>
            <w:del w:id="8753" w:author="Diana Gonzalez Garcia" w:date="2021-05-10T07:12:00Z">
              <w:r w:rsidRPr="00AD7DF4" w:rsidDel="00DE3725">
                <w:rPr>
                  <w:rFonts w:cstheme="minorHAnsi"/>
                  <w:sz w:val="18"/>
                  <w:szCs w:val="18"/>
                  <w:lang w:eastAsia="es-CO"/>
                </w:rPr>
                <w:delText>($ / m2)</w:delText>
              </w:r>
            </w:del>
          </w:p>
        </w:tc>
        <w:tc>
          <w:tcPr>
            <w:tcW w:w="459" w:type="pct"/>
            <w:vMerge/>
            <w:vAlign w:val="center"/>
            <w:hideMark/>
            <w:tcPrChange w:id="8754" w:author="Diana Gonzalez Garcia" w:date="2021-05-10T07:20:00Z">
              <w:tcPr>
                <w:tcW w:w="519" w:type="pct"/>
                <w:vMerge/>
                <w:vAlign w:val="center"/>
                <w:hideMark/>
              </w:tcPr>
            </w:tcPrChange>
          </w:tcPr>
          <w:p w14:paraId="1D2D8540" w14:textId="5B568AC4" w:rsidR="00F7374E" w:rsidRPr="00AD7DF4" w:rsidDel="00DE3725" w:rsidRDefault="00F7374E" w:rsidP="001D1960">
            <w:pPr>
              <w:spacing w:after="0" w:line="240" w:lineRule="auto"/>
              <w:rPr>
                <w:del w:id="8755" w:author="Diana Gonzalez Garcia" w:date="2021-05-10T07:12:00Z"/>
                <w:rFonts w:cstheme="minorHAnsi"/>
                <w:sz w:val="18"/>
                <w:szCs w:val="18"/>
                <w:lang w:eastAsia="es-CO"/>
              </w:rPr>
            </w:pPr>
          </w:p>
        </w:tc>
        <w:tc>
          <w:tcPr>
            <w:tcW w:w="1161" w:type="pct"/>
            <w:shd w:val="clear" w:color="auto" w:fill="auto"/>
            <w:vAlign w:val="center"/>
            <w:hideMark/>
            <w:tcPrChange w:id="8756" w:author="Diana Gonzalez Garcia" w:date="2021-05-10T07:20:00Z">
              <w:tcPr>
                <w:tcW w:w="1312" w:type="pct"/>
                <w:shd w:val="clear" w:color="auto" w:fill="auto"/>
                <w:vAlign w:val="center"/>
                <w:hideMark/>
              </w:tcPr>
            </w:tcPrChange>
          </w:tcPr>
          <w:p w14:paraId="765DAD2E" w14:textId="5970A7E5" w:rsidR="00F7374E" w:rsidRPr="00AD7DF4" w:rsidDel="00DE3725" w:rsidRDefault="00F7374E" w:rsidP="001D1960">
            <w:pPr>
              <w:spacing w:after="0" w:line="240" w:lineRule="auto"/>
              <w:jc w:val="both"/>
              <w:rPr>
                <w:del w:id="8757" w:author="Diana Gonzalez Garcia" w:date="2021-05-10T07:12:00Z"/>
                <w:rFonts w:cstheme="minorHAnsi"/>
                <w:sz w:val="18"/>
                <w:szCs w:val="18"/>
                <w:lang w:eastAsia="es-CO"/>
              </w:rPr>
            </w:pPr>
            <w:del w:id="8758" w:author="Diana Gonzalez Garcia" w:date="2021-05-10T07:12:00Z">
              <w:r w:rsidRPr="00AD7DF4" w:rsidDel="00DE3725">
                <w:rPr>
                  <w:rFonts w:cstheme="minorHAnsi"/>
                  <w:sz w:val="18"/>
                  <w:szCs w:val="18"/>
                  <w:lang w:eastAsia="es-CO"/>
                </w:rPr>
                <w:delText>Para predios con puntajes superiores a 100, la variable modelo es avalúo especial.</w:delText>
              </w:r>
            </w:del>
          </w:p>
        </w:tc>
        <w:tc>
          <w:tcPr>
            <w:tcW w:w="418" w:type="pct"/>
            <w:vMerge/>
            <w:vAlign w:val="center"/>
            <w:hideMark/>
            <w:tcPrChange w:id="8759" w:author="Diana Gonzalez Garcia" w:date="2021-05-10T07:20:00Z">
              <w:tcPr>
                <w:tcW w:w="472" w:type="pct"/>
                <w:vMerge/>
                <w:vAlign w:val="center"/>
                <w:hideMark/>
              </w:tcPr>
            </w:tcPrChange>
          </w:tcPr>
          <w:p w14:paraId="02C9C21D" w14:textId="51E5D74E" w:rsidR="00F7374E" w:rsidRPr="00AD7DF4" w:rsidDel="00DE3725" w:rsidRDefault="00F7374E" w:rsidP="001D1960">
            <w:pPr>
              <w:spacing w:after="0" w:line="240" w:lineRule="auto"/>
              <w:rPr>
                <w:del w:id="8760" w:author="Diana Gonzalez Garcia" w:date="2021-05-10T07:12:00Z"/>
                <w:rFonts w:cstheme="minorHAnsi"/>
                <w:sz w:val="18"/>
                <w:szCs w:val="18"/>
                <w:lang w:eastAsia="es-CO"/>
              </w:rPr>
            </w:pPr>
          </w:p>
        </w:tc>
        <w:tc>
          <w:tcPr>
            <w:tcW w:w="706" w:type="pct"/>
            <w:vMerge/>
            <w:vAlign w:val="center"/>
            <w:hideMark/>
            <w:tcPrChange w:id="8761" w:author="Diana Gonzalez Garcia" w:date="2021-05-10T07:20:00Z">
              <w:tcPr>
                <w:tcW w:w="798" w:type="pct"/>
                <w:vMerge/>
                <w:vAlign w:val="center"/>
                <w:hideMark/>
              </w:tcPr>
            </w:tcPrChange>
          </w:tcPr>
          <w:p w14:paraId="11288484" w14:textId="7981A060" w:rsidR="00F7374E" w:rsidRPr="00AD7DF4" w:rsidDel="00DE3725" w:rsidRDefault="00F7374E" w:rsidP="001D1960">
            <w:pPr>
              <w:spacing w:after="0" w:line="240" w:lineRule="auto"/>
              <w:rPr>
                <w:del w:id="8762" w:author="Diana Gonzalez Garcia" w:date="2021-05-10T07:12:00Z"/>
                <w:rFonts w:cstheme="minorHAnsi"/>
                <w:sz w:val="18"/>
                <w:szCs w:val="18"/>
                <w:lang w:eastAsia="es-CO"/>
              </w:rPr>
            </w:pPr>
          </w:p>
        </w:tc>
      </w:tr>
      <w:tr w:rsidR="00F7374E" w:rsidRPr="00AD7DF4" w:rsidDel="00DE3725" w14:paraId="447AF206" w14:textId="0701FA5D" w:rsidTr="00FF1E3F">
        <w:trPr>
          <w:trHeight w:val="1230"/>
          <w:del w:id="8763" w:author="Diana Gonzalez Garcia" w:date="2021-05-10T07:12:00Z"/>
          <w:trPrChange w:id="8764" w:author="Diana Gonzalez Garcia" w:date="2021-05-10T07:20:00Z">
            <w:trPr>
              <w:trHeight w:val="1230"/>
            </w:trPr>
          </w:trPrChange>
        </w:trPr>
        <w:tc>
          <w:tcPr>
            <w:tcW w:w="442" w:type="pct"/>
            <w:vMerge w:val="restart"/>
            <w:shd w:val="clear" w:color="auto" w:fill="auto"/>
            <w:noWrap/>
            <w:vAlign w:val="center"/>
            <w:hideMark/>
            <w:tcPrChange w:id="8765" w:author="Diana Gonzalez Garcia" w:date="2021-05-10T07:20:00Z">
              <w:tcPr>
                <w:tcW w:w="499" w:type="pct"/>
                <w:vMerge w:val="restart"/>
                <w:shd w:val="clear" w:color="auto" w:fill="auto"/>
                <w:noWrap/>
                <w:vAlign w:val="center"/>
                <w:hideMark/>
              </w:tcPr>
            </w:tcPrChange>
          </w:tcPr>
          <w:p w14:paraId="2752CD6C" w14:textId="6BC95051" w:rsidR="00F7374E" w:rsidRPr="00AD7DF4" w:rsidDel="00DE3725" w:rsidRDefault="00F7374E" w:rsidP="001D1960">
            <w:pPr>
              <w:spacing w:after="0" w:line="240" w:lineRule="auto"/>
              <w:jc w:val="center"/>
              <w:rPr>
                <w:del w:id="8766" w:author="Diana Gonzalez Garcia" w:date="2021-05-10T07:12:00Z"/>
                <w:rFonts w:cstheme="minorHAnsi"/>
                <w:sz w:val="18"/>
                <w:szCs w:val="18"/>
                <w:lang w:eastAsia="es-CO"/>
              </w:rPr>
            </w:pPr>
            <w:del w:id="8767" w:author="Diana Gonzalez Garcia" w:date="2021-05-10T07:12:00Z">
              <w:r w:rsidRPr="00AD7DF4" w:rsidDel="00DE3725">
                <w:rPr>
                  <w:rFonts w:cstheme="minorHAnsi"/>
                  <w:sz w:val="18"/>
                  <w:szCs w:val="18"/>
                  <w:lang w:eastAsia="es-CO"/>
                </w:rPr>
                <w:delText>T17</w:delText>
              </w:r>
            </w:del>
          </w:p>
        </w:tc>
        <w:tc>
          <w:tcPr>
            <w:tcW w:w="597" w:type="pct"/>
            <w:vMerge w:val="restart"/>
            <w:shd w:val="clear" w:color="auto" w:fill="auto"/>
            <w:vAlign w:val="center"/>
            <w:hideMark/>
            <w:tcPrChange w:id="8768" w:author="Diana Gonzalez Garcia" w:date="2021-05-10T07:20:00Z">
              <w:tcPr>
                <w:tcW w:w="675" w:type="pct"/>
                <w:vMerge w:val="restart"/>
                <w:shd w:val="clear" w:color="auto" w:fill="auto"/>
                <w:vAlign w:val="center"/>
                <w:hideMark/>
              </w:tcPr>
            </w:tcPrChange>
          </w:tcPr>
          <w:p w14:paraId="2E9F65E7" w14:textId="1C961BE6" w:rsidR="00F7374E" w:rsidRPr="00AD7DF4" w:rsidDel="00DE3725" w:rsidRDefault="00F7374E" w:rsidP="001D1960">
            <w:pPr>
              <w:spacing w:after="0" w:line="240" w:lineRule="auto"/>
              <w:jc w:val="center"/>
              <w:rPr>
                <w:del w:id="8769" w:author="Diana Gonzalez Garcia" w:date="2021-05-10T07:12:00Z"/>
                <w:rFonts w:cstheme="minorHAnsi"/>
                <w:sz w:val="18"/>
                <w:szCs w:val="18"/>
                <w:lang w:eastAsia="es-CO"/>
              </w:rPr>
            </w:pPr>
            <w:del w:id="8770" w:author="Diana Gonzalez Garcia" w:date="2021-05-10T07:12:00Z">
              <w:r w:rsidRPr="00AD7DF4" w:rsidDel="00DE3725">
                <w:rPr>
                  <w:rFonts w:cstheme="minorHAnsi"/>
                  <w:sz w:val="18"/>
                  <w:szCs w:val="18"/>
                  <w:lang w:eastAsia="es-CO"/>
                </w:rPr>
                <w:delText>Piscinas</w:delText>
              </w:r>
            </w:del>
          </w:p>
        </w:tc>
        <w:tc>
          <w:tcPr>
            <w:tcW w:w="641" w:type="pct"/>
            <w:shd w:val="clear" w:color="auto" w:fill="auto"/>
            <w:vAlign w:val="center"/>
            <w:hideMark/>
            <w:tcPrChange w:id="8771" w:author="Diana Gonzalez Garcia" w:date="2021-05-10T07:20:00Z">
              <w:tcPr>
                <w:tcW w:w="724" w:type="pct"/>
                <w:shd w:val="clear" w:color="auto" w:fill="auto"/>
                <w:vAlign w:val="center"/>
                <w:hideMark/>
              </w:tcPr>
            </w:tcPrChange>
          </w:tcPr>
          <w:p w14:paraId="34151534" w14:textId="6420794B" w:rsidR="00F7374E" w:rsidRPr="00AD7DF4" w:rsidDel="00DE3725" w:rsidRDefault="00F7374E" w:rsidP="001D1960">
            <w:pPr>
              <w:spacing w:after="0" w:line="240" w:lineRule="auto"/>
              <w:jc w:val="center"/>
              <w:rPr>
                <w:del w:id="8772" w:author="Diana Gonzalez Garcia" w:date="2021-05-10T07:12:00Z"/>
                <w:rFonts w:cstheme="minorHAnsi"/>
                <w:sz w:val="18"/>
                <w:szCs w:val="18"/>
                <w:lang w:eastAsia="es-CO"/>
              </w:rPr>
            </w:pPr>
            <w:del w:id="8773" w:author="Diana Gonzalez Garcia" w:date="2021-05-10T07:12:00Z">
              <w:r w:rsidRPr="00AD7DF4" w:rsidDel="00DE3725">
                <w:rPr>
                  <w:rFonts w:cstheme="minorHAnsi"/>
                  <w:sz w:val="18"/>
                  <w:szCs w:val="18"/>
                  <w:lang w:eastAsia="es-CO"/>
                </w:rPr>
                <w:delText>Valor unitario construcción</w:delText>
              </w:r>
            </w:del>
          </w:p>
        </w:tc>
        <w:tc>
          <w:tcPr>
            <w:tcW w:w="459" w:type="pct"/>
            <w:vMerge w:val="restart"/>
            <w:shd w:val="clear" w:color="auto" w:fill="auto"/>
            <w:vAlign w:val="center"/>
            <w:hideMark/>
            <w:tcPrChange w:id="8774" w:author="Diana Gonzalez Garcia" w:date="2021-05-10T07:20:00Z">
              <w:tcPr>
                <w:tcW w:w="519" w:type="pct"/>
                <w:vMerge w:val="restart"/>
                <w:shd w:val="clear" w:color="auto" w:fill="auto"/>
                <w:vAlign w:val="center"/>
                <w:hideMark/>
              </w:tcPr>
            </w:tcPrChange>
          </w:tcPr>
          <w:p w14:paraId="27DB2DE7" w14:textId="6575C97F" w:rsidR="00F7374E" w:rsidRPr="00AD7DF4" w:rsidDel="00DE3725" w:rsidRDefault="00F7374E" w:rsidP="001D1960">
            <w:pPr>
              <w:spacing w:after="0" w:line="240" w:lineRule="auto"/>
              <w:jc w:val="center"/>
              <w:rPr>
                <w:del w:id="8775" w:author="Diana Gonzalez Garcia" w:date="2021-05-10T07:12:00Z"/>
                <w:rFonts w:cstheme="minorHAnsi"/>
                <w:sz w:val="18"/>
                <w:szCs w:val="18"/>
                <w:lang w:eastAsia="es-CO"/>
              </w:rPr>
            </w:pPr>
            <w:del w:id="8776" w:author="Diana Gonzalez Garcia" w:date="2021-05-10T07:12:00Z">
              <w:r w:rsidRPr="00AD7DF4" w:rsidDel="00DE3725">
                <w:rPr>
                  <w:rFonts w:cstheme="minorHAnsi"/>
                  <w:sz w:val="18"/>
                  <w:szCs w:val="18"/>
                  <w:lang w:eastAsia="es-CO"/>
                </w:rPr>
                <w:delText>Área construida por unidad calificada</w:delText>
              </w:r>
            </w:del>
          </w:p>
        </w:tc>
        <w:tc>
          <w:tcPr>
            <w:tcW w:w="1161" w:type="pct"/>
            <w:shd w:val="clear" w:color="auto" w:fill="auto"/>
            <w:vAlign w:val="center"/>
            <w:hideMark/>
            <w:tcPrChange w:id="8777" w:author="Diana Gonzalez Garcia" w:date="2021-05-10T07:20:00Z">
              <w:tcPr>
                <w:tcW w:w="1312" w:type="pct"/>
                <w:shd w:val="clear" w:color="auto" w:fill="auto"/>
                <w:vAlign w:val="center"/>
                <w:hideMark/>
              </w:tcPr>
            </w:tcPrChange>
          </w:tcPr>
          <w:p w14:paraId="1E7CD1BC" w14:textId="4A45D160" w:rsidR="00F7374E" w:rsidRPr="00AD7DF4" w:rsidDel="00DE3725" w:rsidRDefault="00F7374E" w:rsidP="001D1960">
            <w:pPr>
              <w:spacing w:after="0" w:line="240" w:lineRule="auto"/>
              <w:jc w:val="both"/>
              <w:rPr>
                <w:del w:id="8778" w:author="Diana Gonzalez Garcia" w:date="2021-05-10T07:12:00Z"/>
                <w:rFonts w:cstheme="minorHAnsi"/>
                <w:sz w:val="18"/>
                <w:szCs w:val="18"/>
                <w:lang w:eastAsia="es-CO"/>
              </w:rPr>
            </w:pPr>
            <w:del w:id="8779" w:author="Diana Gonzalez Garcia" w:date="2021-05-10T07:12:00Z">
              <w:r w:rsidRPr="00AD7DF4" w:rsidDel="00DE3725">
                <w:rPr>
                  <w:rFonts w:cstheme="minorHAnsi"/>
                  <w:sz w:val="18"/>
                  <w:szCs w:val="18"/>
                  <w:lang w:eastAsia="es-CO"/>
                </w:rPr>
                <w:delText>Para predios con edades superiores a 100 años, la variable modelo es avalúo especial.</w:delText>
              </w:r>
            </w:del>
          </w:p>
        </w:tc>
        <w:tc>
          <w:tcPr>
            <w:tcW w:w="418" w:type="pct"/>
            <w:vMerge w:val="restart"/>
            <w:shd w:val="clear" w:color="auto" w:fill="auto"/>
            <w:noWrap/>
            <w:vAlign w:val="center"/>
            <w:hideMark/>
            <w:tcPrChange w:id="8780" w:author="Diana Gonzalez Garcia" w:date="2021-05-10T07:20:00Z">
              <w:tcPr>
                <w:tcW w:w="472" w:type="pct"/>
                <w:vMerge w:val="restart"/>
                <w:shd w:val="clear" w:color="auto" w:fill="auto"/>
                <w:noWrap/>
                <w:vAlign w:val="center"/>
                <w:hideMark/>
              </w:tcPr>
            </w:tcPrChange>
          </w:tcPr>
          <w:p w14:paraId="3586D278" w14:textId="4AFED88C" w:rsidR="00F7374E" w:rsidRPr="00AD7DF4" w:rsidDel="00DE3725" w:rsidRDefault="00F7374E" w:rsidP="001D1960">
            <w:pPr>
              <w:spacing w:after="0" w:line="240" w:lineRule="auto"/>
              <w:jc w:val="center"/>
              <w:rPr>
                <w:del w:id="8781" w:author="Diana Gonzalez Garcia" w:date="2021-05-10T07:12:00Z"/>
                <w:rFonts w:cstheme="minorHAnsi"/>
                <w:sz w:val="18"/>
                <w:szCs w:val="18"/>
                <w:lang w:eastAsia="es-CO"/>
              </w:rPr>
            </w:pPr>
            <w:del w:id="8782" w:author="Diana Gonzalez Garcia" w:date="2021-05-10T07:12:00Z">
              <w:r w:rsidRPr="00AD7DF4" w:rsidDel="00DE3725">
                <w:rPr>
                  <w:rFonts w:cstheme="minorHAnsi"/>
                  <w:sz w:val="18"/>
                  <w:szCs w:val="18"/>
                  <w:lang w:eastAsia="es-CO"/>
                </w:rPr>
                <w:delText>T17</w:delText>
              </w:r>
            </w:del>
          </w:p>
        </w:tc>
        <w:tc>
          <w:tcPr>
            <w:tcW w:w="706" w:type="pct"/>
            <w:vMerge w:val="restart"/>
            <w:shd w:val="clear" w:color="auto" w:fill="auto"/>
            <w:vAlign w:val="center"/>
            <w:hideMark/>
            <w:tcPrChange w:id="8783" w:author="Diana Gonzalez Garcia" w:date="2021-05-10T07:20:00Z">
              <w:tcPr>
                <w:tcW w:w="798" w:type="pct"/>
                <w:vMerge w:val="restart"/>
                <w:shd w:val="clear" w:color="auto" w:fill="auto"/>
                <w:vAlign w:val="center"/>
                <w:hideMark/>
              </w:tcPr>
            </w:tcPrChange>
          </w:tcPr>
          <w:p w14:paraId="10450FC7" w14:textId="2C81B4CD" w:rsidR="00F7374E" w:rsidRPr="00AD7DF4" w:rsidDel="00DE3725" w:rsidRDefault="00F7374E" w:rsidP="001D1960">
            <w:pPr>
              <w:spacing w:after="0" w:line="240" w:lineRule="auto"/>
              <w:rPr>
                <w:del w:id="8784" w:author="Diana Gonzalez Garcia" w:date="2021-05-10T07:12:00Z"/>
                <w:rFonts w:cstheme="minorHAnsi"/>
                <w:sz w:val="18"/>
                <w:szCs w:val="18"/>
                <w:lang w:eastAsia="es-CO"/>
              </w:rPr>
            </w:pPr>
            <w:del w:id="8785" w:author="Diana Gonzalez Garcia" w:date="2021-05-10T07:12:00Z">
              <w:r w:rsidRPr="00AD7DF4" w:rsidDel="00DE3725">
                <w:rPr>
                  <w:rFonts w:cstheme="minorHAnsi"/>
                  <w:sz w:val="18"/>
                  <w:szCs w:val="18"/>
                  <w:lang w:eastAsia="es-CO"/>
                </w:rPr>
                <w:delText>No aplica</w:delText>
              </w:r>
            </w:del>
          </w:p>
        </w:tc>
      </w:tr>
      <w:tr w:rsidR="00F7374E" w:rsidRPr="00AD7DF4" w:rsidDel="00DE3725" w14:paraId="081BA685" w14:textId="30111216" w:rsidTr="00FF1E3F">
        <w:trPr>
          <w:trHeight w:val="1230"/>
          <w:del w:id="8786" w:author="Diana Gonzalez Garcia" w:date="2021-05-10T07:12:00Z"/>
          <w:trPrChange w:id="8787" w:author="Diana Gonzalez Garcia" w:date="2021-05-10T07:20:00Z">
            <w:trPr>
              <w:trHeight w:val="1230"/>
            </w:trPr>
          </w:trPrChange>
        </w:trPr>
        <w:tc>
          <w:tcPr>
            <w:tcW w:w="442" w:type="pct"/>
            <w:vMerge/>
            <w:vAlign w:val="center"/>
            <w:hideMark/>
            <w:tcPrChange w:id="8788" w:author="Diana Gonzalez Garcia" w:date="2021-05-10T07:20:00Z">
              <w:tcPr>
                <w:tcW w:w="499" w:type="pct"/>
                <w:vMerge/>
                <w:vAlign w:val="center"/>
                <w:hideMark/>
              </w:tcPr>
            </w:tcPrChange>
          </w:tcPr>
          <w:p w14:paraId="3BA3BAE1" w14:textId="71EE65BF" w:rsidR="00F7374E" w:rsidRPr="00AD7DF4" w:rsidDel="00DE3725" w:rsidRDefault="00F7374E" w:rsidP="001D1960">
            <w:pPr>
              <w:spacing w:after="0" w:line="240" w:lineRule="auto"/>
              <w:rPr>
                <w:del w:id="8789" w:author="Diana Gonzalez Garcia" w:date="2021-05-10T07:12:00Z"/>
                <w:rFonts w:cstheme="minorHAnsi"/>
                <w:sz w:val="18"/>
                <w:szCs w:val="18"/>
                <w:lang w:eastAsia="es-CO"/>
              </w:rPr>
            </w:pPr>
          </w:p>
        </w:tc>
        <w:tc>
          <w:tcPr>
            <w:tcW w:w="597" w:type="pct"/>
            <w:vMerge/>
            <w:vAlign w:val="center"/>
            <w:hideMark/>
            <w:tcPrChange w:id="8790" w:author="Diana Gonzalez Garcia" w:date="2021-05-10T07:20:00Z">
              <w:tcPr>
                <w:tcW w:w="675" w:type="pct"/>
                <w:vMerge/>
                <w:vAlign w:val="center"/>
                <w:hideMark/>
              </w:tcPr>
            </w:tcPrChange>
          </w:tcPr>
          <w:p w14:paraId="13451665" w14:textId="61C257C8" w:rsidR="00F7374E" w:rsidRPr="00AD7DF4" w:rsidDel="00DE3725" w:rsidRDefault="00F7374E" w:rsidP="001D1960">
            <w:pPr>
              <w:spacing w:after="0" w:line="240" w:lineRule="auto"/>
              <w:rPr>
                <w:del w:id="8791" w:author="Diana Gonzalez Garcia" w:date="2021-05-10T07:12:00Z"/>
                <w:rFonts w:cstheme="minorHAnsi"/>
                <w:sz w:val="18"/>
                <w:szCs w:val="18"/>
                <w:lang w:eastAsia="es-CO"/>
              </w:rPr>
            </w:pPr>
          </w:p>
        </w:tc>
        <w:tc>
          <w:tcPr>
            <w:tcW w:w="641" w:type="pct"/>
            <w:shd w:val="clear" w:color="auto" w:fill="auto"/>
            <w:vAlign w:val="center"/>
            <w:hideMark/>
            <w:tcPrChange w:id="8792" w:author="Diana Gonzalez Garcia" w:date="2021-05-10T07:20:00Z">
              <w:tcPr>
                <w:tcW w:w="724" w:type="pct"/>
                <w:shd w:val="clear" w:color="auto" w:fill="auto"/>
                <w:vAlign w:val="center"/>
                <w:hideMark/>
              </w:tcPr>
            </w:tcPrChange>
          </w:tcPr>
          <w:p w14:paraId="5C78CD33" w14:textId="7AF8E3CE" w:rsidR="00F7374E" w:rsidRPr="00AD7DF4" w:rsidDel="00DE3725" w:rsidRDefault="00F7374E" w:rsidP="001D1960">
            <w:pPr>
              <w:spacing w:after="0" w:line="240" w:lineRule="auto"/>
              <w:jc w:val="center"/>
              <w:rPr>
                <w:del w:id="8793" w:author="Diana Gonzalez Garcia" w:date="2021-05-10T07:12:00Z"/>
                <w:rFonts w:cstheme="minorHAnsi"/>
                <w:sz w:val="18"/>
                <w:szCs w:val="18"/>
                <w:lang w:eastAsia="es-CO"/>
              </w:rPr>
            </w:pPr>
            <w:del w:id="8794" w:author="Diana Gonzalez Garcia" w:date="2021-05-10T07:12:00Z">
              <w:r w:rsidRPr="00AD7DF4" w:rsidDel="00DE3725">
                <w:rPr>
                  <w:rFonts w:cstheme="minorHAnsi"/>
                  <w:sz w:val="18"/>
                  <w:szCs w:val="18"/>
                  <w:lang w:eastAsia="es-CO"/>
                </w:rPr>
                <w:delText>($ / m2)</w:delText>
              </w:r>
            </w:del>
          </w:p>
        </w:tc>
        <w:tc>
          <w:tcPr>
            <w:tcW w:w="459" w:type="pct"/>
            <w:vMerge/>
            <w:vAlign w:val="center"/>
            <w:hideMark/>
            <w:tcPrChange w:id="8795" w:author="Diana Gonzalez Garcia" w:date="2021-05-10T07:20:00Z">
              <w:tcPr>
                <w:tcW w:w="519" w:type="pct"/>
                <w:vMerge/>
                <w:vAlign w:val="center"/>
                <w:hideMark/>
              </w:tcPr>
            </w:tcPrChange>
          </w:tcPr>
          <w:p w14:paraId="2164F353" w14:textId="3948440E" w:rsidR="00F7374E" w:rsidRPr="00AD7DF4" w:rsidDel="00DE3725" w:rsidRDefault="00F7374E" w:rsidP="001D1960">
            <w:pPr>
              <w:spacing w:after="0" w:line="240" w:lineRule="auto"/>
              <w:rPr>
                <w:del w:id="8796" w:author="Diana Gonzalez Garcia" w:date="2021-05-10T07:12:00Z"/>
                <w:rFonts w:cstheme="minorHAnsi"/>
                <w:sz w:val="18"/>
                <w:szCs w:val="18"/>
                <w:lang w:eastAsia="es-CO"/>
              </w:rPr>
            </w:pPr>
          </w:p>
        </w:tc>
        <w:tc>
          <w:tcPr>
            <w:tcW w:w="1161" w:type="pct"/>
            <w:shd w:val="clear" w:color="auto" w:fill="auto"/>
            <w:vAlign w:val="center"/>
            <w:hideMark/>
            <w:tcPrChange w:id="8797" w:author="Diana Gonzalez Garcia" w:date="2021-05-10T07:20:00Z">
              <w:tcPr>
                <w:tcW w:w="1312" w:type="pct"/>
                <w:shd w:val="clear" w:color="auto" w:fill="auto"/>
                <w:vAlign w:val="center"/>
                <w:hideMark/>
              </w:tcPr>
            </w:tcPrChange>
          </w:tcPr>
          <w:p w14:paraId="38D769CE" w14:textId="389B16D6" w:rsidR="00F7374E" w:rsidRPr="00AD7DF4" w:rsidDel="00DE3725" w:rsidRDefault="00F7374E" w:rsidP="001D1960">
            <w:pPr>
              <w:spacing w:after="0" w:line="240" w:lineRule="auto"/>
              <w:jc w:val="both"/>
              <w:rPr>
                <w:del w:id="8798" w:author="Diana Gonzalez Garcia" w:date="2021-05-10T07:12:00Z"/>
                <w:rFonts w:cstheme="minorHAnsi"/>
                <w:sz w:val="18"/>
                <w:szCs w:val="18"/>
                <w:lang w:eastAsia="es-CO"/>
              </w:rPr>
            </w:pPr>
            <w:del w:id="8799" w:author="Diana Gonzalez Garcia" w:date="2021-05-10T07:12:00Z">
              <w:r w:rsidRPr="00AD7DF4" w:rsidDel="00DE3725">
                <w:rPr>
                  <w:rFonts w:cstheme="minorHAnsi"/>
                  <w:sz w:val="18"/>
                  <w:szCs w:val="18"/>
                  <w:lang w:eastAsia="es-CO"/>
                </w:rPr>
                <w:delText>Para predios con puntajes superiores a 100, la variable modelo es avalúo especial.</w:delText>
              </w:r>
            </w:del>
          </w:p>
        </w:tc>
        <w:tc>
          <w:tcPr>
            <w:tcW w:w="418" w:type="pct"/>
            <w:vMerge/>
            <w:vAlign w:val="center"/>
            <w:hideMark/>
            <w:tcPrChange w:id="8800" w:author="Diana Gonzalez Garcia" w:date="2021-05-10T07:20:00Z">
              <w:tcPr>
                <w:tcW w:w="472" w:type="pct"/>
                <w:vMerge/>
                <w:vAlign w:val="center"/>
                <w:hideMark/>
              </w:tcPr>
            </w:tcPrChange>
          </w:tcPr>
          <w:p w14:paraId="3B02D595" w14:textId="30C7F306" w:rsidR="00F7374E" w:rsidRPr="00AD7DF4" w:rsidDel="00DE3725" w:rsidRDefault="00F7374E" w:rsidP="001D1960">
            <w:pPr>
              <w:spacing w:after="0" w:line="240" w:lineRule="auto"/>
              <w:rPr>
                <w:del w:id="8801" w:author="Diana Gonzalez Garcia" w:date="2021-05-10T07:12:00Z"/>
                <w:rFonts w:cstheme="minorHAnsi"/>
                <w:sz w:val="18"/>
                <w:szCs w:val="18"/>
                <w:lang w:eastAsia="es-CO"/>
              </w:rPr>
            </w:pPr>
          </w:p>
        </w:tc>
        <w:tc>
          <w:tcPr>
            <w:tcW w:w="706" w:type="pct"/>
            <w:vMerge/>
            <w:vAlign w:val="center"/>
            <w:hideMark/>
            <w:tcPrChange w:id="8802" w:author="Diana Gonzalez Garcia" w:date="2021-05-10T07:20:00Z">
              <w:tcPr>
                <w:tcW w:w="798" w:type="pct"/>
                <w:vMerge/>
                <w:vAlign w:val="center"/>
                <w:hideMark/>
              </w:tcPr>
            </w:tcPrChange>
          </w:tcPr>
          <w:p w14:paraId="76C8957C" w14:textId="01C2FA83" w:rsidR="00F7374E" w:rsidRPr="00AD7DF4" w:rsidDel="00DE3725" w:rsidRDefault="00F7374E" w:rsidP="001D1960">
            <w:pPr>
              <w:spacing w:after="0" w:line="240" w:lineRule="auto"/>
              <w:rPr>
                <w:del w:id="8803" w:author="Diana Gonzalez Garcia" w:date="2021-05-10T07:12:00Z"/>
                <w:rFonts w:cstheme="minorHAnsi"/>
                <w:sz w:val="18"/>
                <w:szCs w:val="18"/>
                <w:lang w:eastAsia="es-CO"/>
              </w:rPr>
            </w:pPr>
          </w:p>
        </w:tc>
      </w:tr>
      <w:tr w:rsidR="00F7374E" w:rsidRPr="00AD7DF4" w:rsidDel="00DE3725" w14:paraId="5AFD454B" w14:textId="1BFAA39D" w:rsidTr="00FF1E3F">
        <w:trPr>
          <w:trHeight w:val="1230"/>
          <w:del w:id="8804" w:author="Diana Gonzalez Garcia" w:date="2021-05-10T07:12:00Z"/>
          <w:trPrChange w:id="8805" w:author="Diana Gonzalez Garcia" w:date="2021-05-10T07:20:00Z">
            <w:trPr>
              <w:trHeight w:val="1230"/>
            </w:trPr>
          </w:trPrChange>
        </w:trPr>
        <w:tc>
          <w:tcPr>
            <w:tcW w:w="442" w:type="pct"/>
            <w:vMerge w:val="restart"/>
            <w:shd w:val="clear" w:color="auto" w:fill="auto"/>
            <w:noWrap/>
            <w:vAlign w:val="center"/>
            <w:hideMark/>
            <w:tcPrChange w:id="8806" w:author="Diana Gonzalez Garcia" w:date="2021-05-10T07:20:00Z">
              <w:tcPr>
                <w:tcW w:w="499" w:type="pct"/>
                <w:vMerge w:val="restart"/>
                <w:shd w:val="clear" w:color="auto" w:fill="auto"/>
                <w:noWrap/>
                <w:vAlign w:val="center"/>
                <w:hideMark/>
              </w:tcPr>
            </w:tcPrChange>
          </w:tcPr>
          <w:p w14:paraId="27CFE228" w14:textId="1ACF0BD7" w:rsidR="00F7374E" w:rsidRPr="00AD7DF4" w:rsidDel="00DE3725" w:rsidRDefault="00F7374E" w:rsidP="001D1960">
            <w:pPr>
              <w:spacing w:after="0" w:line="240" w:lineRule="auto"/>
              <w:jc w:val="center"/>
              <w:rPr>
                <w:del w:id="8807" w:author="Diana Gonzalez Garcia" w:date="2021-05-10T07:12:00Z"/>
                <w:rFonts w:cstheme="minorHAnsi"/>
                <w:sz w:val="18"/>
                <w:szCs w:val="18"/>
                <w:lang w:eastAsia="es-CO"/>
              </w:rPr>
            </w:pPr>
            <w:del w:id="8808" w:author="Diana Gonzalez Garcia" w:date="2021-05-10T07:12:00Z">
              <w:r w:rsidRPr="00AD7DF4" w:rsidDel="00DE3725">
                <w:rPr>
                  <w:rFonts w:cstheme="minorHAnsi"/>
                  <w:sz w:val="18"/>
                  <w:szCs w:val="18"/>
                  <w:lang w:eastAsia="es-CO"/>
                </w:rPr>
                <w:delText>T18</w:delText>
              </w:r>
            </w:del>
          </w:p>
        </w:tc>
        <w:tc>
          <w:tcPr>
            <w:tcW w:w="597" w:type="pct"/>
            <w:vMerge w:val="restart"/>
            <w:shd w:val="clear" w:color="auto" w:fill="auto"/>
            <w:vAlign w:val="center"/>
            <w:hideMark/>
            <w:tcPrChange w:id="8809" w:author="Diana Gonzalez Garcia" w:date="2021-05-10T07:20:00Z">
              <w:tcPr>
                <w:tcW w:w="675" w:type="pct"/>
                <w:vMerge w:val="restart"/>
                <w:shd w:val="clear" w:color="auto" w:fill="auto"/>
                <w:vAlign w:val="center"/>
                <w:hideMark/>
              </w:tcPr>
            </w:tcPrChange>
          </w:tcPr>
          <w:p w14:paraId="6D23E7F4" w14:textId="463277B1" w:rsidR="00F7374E" w:rsidRPr="00AD7DF4" w:rsidDel="00DE3725" w:rsidRDefault="00F7374E" w:rsidP="001D1960">
            <w:pPr>
              <w:spacing w:after="0" w:line="240" w:lineRule="auto"/>
              <w:jc w:val="center"/>
              <w:rPr>
                <w:del w:id="8810" w:author="Diana Gonzalez Garcia" w:date="2021-05-10T07:12:00Z"/>
                <w:rFonts w:cstheme="minorHAnsi"/>
                <w:sz w:val="18"/>
                <w:szCs w:val="18"/>
                <w:lang w:eastAsia="es-CO"/>
              </w:rPr>
            </w:pPr>
            <w:del w:id="8811" w:author="Diana Gonzalez Garcia" w:date="2021-05-10T07:12:00Z">
              <w:r w:rsidRPr="00AD7DF4" w:rsidDel="00DE3725">
                <w:rPr>
                  <w:rFonts w:cstheme="minorHAnsi"/>
                  <w:sz w:val="18"/>
                  <w:szCs w:val="18"/>
                  <w:lang w:eastAsia="es-CO"/>
                </w:rPr>
                <w:delText>Coliseos</w:delText>
              </w:r>
            </w:del>
          </w:p>
        </w:tc>
        <w:tc>
          <w:tcPr>
            <w:tcW w:w="641" w:type="pct"/>
            <w:shd w:val="clear" w:color="auto" w:fill="auto"/>
            <w:vAlign w:val="center"/>
            <w:hideMark/>
            <w:tcPrChange w:id="8812" w:author="Diana Gonzalez Garcia" w:date="2021-05-10T07:20:00Z">
              <w:tcPr>
                <w:tcW w:w="724" w:type="pct"/>
                <w:shd w:val="clear" w:color="auto" w:fill="auto"/>
                <w:vAlign w:val="center"/>
                <w:hideMark/>
              </w:tcPr>
            </w:tcPrChange>
          </w:tcPr>
          <w:p w14:paraId="15866A2A" w14:textId="7942C3F0" w:rsidR="00F7374E" w:rsidRPr="00AD7DF4" w:rsidDel="00DE3725" w:rsidRDefault="00F7374E" w:rsidP="001D1960">
            <w:pPr>
              <w:spacing w:after="0" w:line="240" w:lineRule="auto"/>
              <w:jc w:val="center"/>
              <w:rPr>
                <w:del w:id="8813" w:author="Diana Gonzalez Garcia" w:date="2021-05-10T07:12:00Z"/>
                <w:rFonts w:cstheme="minorHAnsi"/>
                <w:sz w:val="18"/>
                <w:szCs w:val="18"/>
                <w:lang w:eastAsia="es-CO"/>
              </w:rPr>
            </w:pPr>
            <w:del w:id="8814" w:author="Diana Gonzalez Garcia" w:date="2021-05-10T07:12:00Z">
              <w:r w:rsidRPr="00AD7DF4" w:rsidDel="00DE3725">
                <w:rPr>
                  <w:rFonts w:cstheme="minorHAnsi"/>
                  <w:sz w:val="18"/>
                  <w:szCs w:val="18"/>
                  <w:lang w:eastAsia="es-CO"/>
                </w:rPr>
                <w:delText>Valor unitario construcción</w:delText>
              </w:r>
            </w:del>
          </w:p>
        </w:tc>
        <w:tc>
          <w:tcPr>
            <w:tcW w:w="459" w:type="pct"/>
            <w:shd w:val="clear" w:color="auto" w:fill="auto"/>
            <w:vAlign w:val="center"/>
            <w:hideMark/>
            <w:tcPrChange w:id="8815" w:author="Diana Gonzalez Garcia" w:date="2021-05-10T07:20:00Z">
              <w:tcPr>
                <w:tcW w:w="519" w:type="pct"/>
                <w:shd w:val="clear" w:color="auto" w:fill="auto"/>
                <w:vAlign w:val="center"/>
                <w:hideMark/>
              </w:tcPr>
            </w:tcPrChange>
          </w:tcPr>
          <w:p w14:paraId="60A37DBC" w14:textId="39FAC638" w:rsidR="00F7374E" w:rsidRPr="00AD7DF4" w:rsidDel="00DE3725" w:rsidRDefault="00F7374E" w:rsidP="001D1960">
            <w:pPr>
              <w:spacing w:after="0" w:line="240" w:lineRule="auto"/>
              <w:jc w:val="center"/>
              <w:rPr>
                <w:del w:id="8816" w:author="Diana Gonzalez Garcia" w:date="2021-05-10T07:12:00Z"/>
                <w:rFonts w:cstheme="minorHAnsi"/>
                <w:sz w:val="18"/>
                <w:szCs w:val="18"/>
                <w:lang w:eastAsia="es-CO"/>
              </w:rPr>
            </w:pPr>
            <w:del w:id="8817" w:author="Diana Gonzalez Garcia" w:date="2021-05-10T07:12:00Z">
              <w:r w:rsidRPr="00AD7DF4" w:rsidDel="00DE3725">
                <w:rPr>
                  <w:rFonts w:cstheme="minorHAnsi"/>
                  <w:sz w:val="18"/>
                  <w:szCs w:val="18"/>
                  <w:lang w:eastAsia="es-CO"/>
                </w:rPr>
                <w:delText>Puntaje</w:delText>
              </w:r>
            </w:del>
          </w:p>
        </w:tc>
        <w:tc>
          <w:tcPr>
            <w:tcW w:w="1161" w:type="pct"/>
            <w:shd w:val="clear" w:color="auto" w:fill="auto"/>
            <w:vAlign w:val="center"/>
            <w:hideMark/>
            <w:tcPrChange w:id="8818" w:author="Diana Gonzalez Garcia" w:date="2021-05-10T07:20:00Z">
              <w:tcPr>
                <w:tcW w:w="1312" w:type="pct"/>
                <w:shd w:val="clear" w:color="auto" w:fill="auto"/>
                <w:vAlign w:val="center"/>
                <w:hideMark/>
              </w:tcPr>
            </w:tcPrChange>
          </w:tcPr>
          <w:p w14:paraId="7B1B8323" w14:textId="7A5E17E9" w:rsidR="00F7374E" w:rsidRPr="00AD7DF4" w:rsidDel="00DE3725" w:rsidRDefault="00F7374E" w:rsidP="001D1960">
            <w:pPr>
              <w:spacing w:after="0" w:line="240" w:lineRule="auto"/>
              <w:jc w:val="both"/>
              <w:rPr>
                <w:del w:id="8819" w:author="Diana Gonzalez Garcia" w:date="2021-05-10T07:12:00Z"/>
                <w:rFonts w:cstheme="minorHAnsi"/>
                <w:sz w:val="18"/>
                <w:szCs w:val="18"/>
                <w:lang w:eastAsia="es-CO"/>
              </w:rPr>
            </w:pPr>
            <w:del w:id="8820" w:author="Diana Gonzalez Garcia" w:date="2021-05-10T07:12:00Z">
              <w:r w:rsidRPr="00AD7DF4" w:rsidDel="00DE3725">
                <w:rPr>
                  <w:rFonts w:cstheme="minorHAnsi"/>
                  <w:sz w:val="18"/>
                  <w:szCs w:val="18"/>
                  <w:lang w:eastAsia="es-CO"/>
                </w:rPr>
                <w:delText>Para predios con edades superiores a 100 años, la variable modelo es avalúo especial.</w:delText>
              </w:r>
            </w:del>
          </w:p>
        </w:tc>
        <w:tc>
          <w:tcPr>
            <w:tcW w:w="418" w:type="pct"/>
            <w:vMerge w:val="restart"/>
            <w:shd w:val="clear" w:color="auto" w:fill="auto"/>
            <w:noWrap/>
            <w:vAlign w:val="center"/>
            <w:hideMark/>
            <w:tcPrChange w:id="8821" w:author="Diana Gonzalez Garcia" w:date="2021-05-10T07:20:00Z">
              <w:tcPr>
                <w:tcW w:w="472" w:type="pct"/>
                <w:vMerge w:val="restart"/>
                <w:shd w:val="clear" w:color="auto" w:fill="auto"/>
                <w:noWrap/>
                <w:vAlign w:val="center"/>
                <w:hideMark/>
              </w:tcPr>
            </w:tcPrChange>
          </w:tcPr>
          <w:p w14:paraId="6982E0DB" w14:textId="4B774FA7" w:rsidR="00F7374E" w:rsidRPr="00AD7DF4" w:rsidDel="00DE3725" w:rsidRDefault="00F7374E" w:rsidP="001D1960">
            <w:pPr>
              <w:spacing w:after="0" w:line="240" w:lineRule="auto"/>
              <w:jc w:val="center"/>
              <w:rPr>
                <w:del w:id="8822" w:author="Diana Gonzalez Garcia" w:date="2021-05-10T07:12:00Z"/>
                <w:rFonts w:cstheme="minorHAnsi"/>
                <w:sz w:val="18"/>
                <w:szCs w:val="18"/>
                <w:lang w:eastAsia="es-CO"/>
              </w:rPr>
            </w:pPr>
            <w:del w:id="8823" w:author="Diana Gonzalez Garcia" w:date="2021-05-10T07:12:00Z">
              <w:r w:rsidRPr="00AD7DF4" w:rsidDel="00DE3725">
                <w:rPr>
                  <w:rFonts w:cstheme="minorHAnsi"/>
                  <w:sz w:val="18"/>
                  <w:szCs w:val="18"/>
                  <w:lang w:eastAsia="es-CO"/>
                </w:rPr>
                <w:delText>T18</w:delText>
              </w:r>
            </w:del>
          </w:p>
        </w:tc>
        <w:tc>
          <w:tcPr>
            <w:tcW w:w="706" w:type="pct"/>
            <w:vMerge w:val="restart"/>
            <w:shd w:val="clear" w:color="auto" w:fill="auto"/>
            <w:vAlign w:val="center"/>
            <w:hideMark/>
            <w:tcPrChange w:id="8824" w:author="Diana Gonzalez Garcia" w:date="2021-05-10T07:20:00Z">
              <w:tcPr>
                <w:tcW w:w="798" w:type="pct"/>
                <w:vMerge w:val="restart"/>
                <w:shd w:val="clear" w:color="auto" w:fill="auto"/>
                <w:vAlign w:val="center"/>
                <w:hideMark/>
              </w:tcPr>
            </w:tcPrChange>
          </w:tcPr>
          <w:p w14:paraId="5CF9173C" w14:textId="5CBB6410" w:rsidR="00F7374E" w:rsidRPr="00AD7DF4" w:rsidDel="00DE3725" w:rsidRDefault="00F7374E" w:rsidP="001D1960">
            <w:pPr>
              <w:spacing w:after="0" w:line="240" w:lineRule="auto"/>
              <w:rPr>
                <w:del w:id="8825" w:author="Diana Gonzalez Garcia" w:date="2021-05-10T07:12:00Z"/>
                <w:rFonts w:cstheme="minorHAnsi"/>
                <w:sz w:val="18"/>
                <w:szCs w:val="18"/>
                <w:lang w:eastAsia="es-CO"/>
              </w:rPr>
            </w:pPr>
            <w:del w:id="8826" w:author="Diana Gonzalez Garcia" w:date="2021-05-10T07:12:00Z">
              <w:r w:rsidRPr="00AD7DF4" w:rsidDel="00DE3725">
                <w:rPr>
                  <w:rFonts w:cstheme="minorHAnsi"/>
                  <w:sz w:val="18"/>
                  <w:szCs w:val="18"/>
                  <w:lang w:eastAsia="es-CO"/>
                </w:rPr>
                <w:delText>No aplica</w:delText>
              </w:r>
            </w:del>
          </w:p>
        </w:tc>
      </w:tr>
      <w:tr w:rsidR="00F7374E" w:rsidRPr="00AD7DF4" w:rsidDel="00DE3725" w14:paraId="19197C67" w14:textId="378AA465" w:rsidTr="00FF1E3F">
        <w:trPr>
          <w:trHeight w:val="1230"/>
          <w:del w:id="8827" w:author="Diana Gonzalez Garcia" w:date="2021-05-10T07:12:00Z"/>
          <w:trPrChange w:id="8828" w:author="Diana Gonzalez Garcia" w:date="2021-05-10T07:20:00Z">
            <w:trPr>
              <w:trHeight w:val="1230"/>
            </w:trPr>
          </w:trPrChange>
        </w:trPr>
        <w:tc>
          <w:tcPr>
            <w:tcW w:w="442" w:type="pct"/>
            <w:vMerge/>
            <w:vAlign w:val="center"/>
            <w:hideMark/>
            <w:tcPrChange w:id="8829" w:author="Diana Gonzalez Garcia" w:date="2021-05-10T07:20:00Z">
              <w:tcPr>
                <w:tcW w:w="499" w:type="pct"/>
                <w:vMerge/>
                <w:vAlign w:val="center"/>
                <w:hideMark/>
              </w:tcPr>
            </w:tcPrChange>
          </w:tcPr>
          <w:p w14:paraId="415828AF" w14:textId="796383CA" w:rsidR="00F7374E" w:rsidRPr="00AD7DF4" w:rsidDel="00DE3725" w:rsidRDefault="00F7374E" w:rsidP="001D1960">
            <w:pPr>
              <w:spacing w:after="0" w:line="240" w:lineRule="auto"/>
              <w:rPr>
                <w:del w:id="8830" w:author="Diana Gonzalez Garcia" w:date="2021-05-10T07:12:00Z"/>
                <w:rFonts w:cstheme="minorHAnsi"/>
                <w:sz w:val="18"/>
                <w:szCs w:val="18"/>
                <w:lang w:eastAsia="es-CO"/>
              </w:rPr>
            </w:pPr>
          </w:p>
        </w:tc>
        <w:tc>
          <w:tcPr>
            <w:tcW w:w="597" w:type="pct"/>
            <w:vMerge/>
            <w:vAlign w:val="center"/>
            <w:hideMark/>
            <w:tcPrChange w:id="8831" w:author="Diana Gonzalez Garcia" w:date="2021-05-10T07:20:00Z">
              <w:tcPr>
                <w:tcW w:w="675" w:type="pct"/>
                <w:vMerge/>
                <w:vAlign w:val="center"/>
                <w:hideMark/>
              </w:tcPr>
            </w:tcPrChange>
          </w:tcPr>
          <w:p w14:paraId="6E1DA4A0" w14:textId="79C3E0B4" w:rsidR="00F7374E" w:rsidRPr="00AD7DF4" w:rsidDel="00DE3725" w:rsidRDefault="00F7374E" w:rsidP="001D1960">
            <w:pPr>
              <w:spacing w:after="0" w:line="240" w:lineRule="auto"/>
              <w:rPr>
                <w:del w:id="8832" w:author="Diana Gonzalez Garcia" w:date="2021-05-10T07:12:00Z"/>
                <w:rFonts w:cstheme="minorHAnsi"/>
                <w:sz w:val="18"/>
                <w:szCs w:val="18"/>
                <w:lang w:eastAsia="es-CO"/>
              </w:rPr>
            </w:pPr>
          </w:p>
        </w:tc>
        <w:tc>
          <w:tcPr>
            <w:tcW w:w="641" w:type="pct"/>
            <w:shd w:val="clear" w:color="auto" w:fill="auto"/>
            <w:vAlign w:val="center"/>
            <w:hideMark/>
            <w:tcPrChange w:id="8833" w:author="Diana Gonzalez Garcia" w:date="2021-05-10T07:20:00Z">
              <w:tcPr>
                <w:tcW w:w="724" w:type="pct"/>
                <w:shd w:val="clear" w:color="auto" w:fill="auto"/>
                <w:vAlign w:val="center"/>
                <w:hideMark/>
              </w:tcPr>
            </w:tcPrChange>
          </w:tcPr>
          <w:p w14:paraId="02419347" w14:textId="3D87FC73" w:rsidR="00F7374E" w:rsidRPr="00AD7DF4" w:rsidDel="00DE3725" w:rsidRDefault="00F7374E" w:rsidP="001D1960">
            <w:pPr>
              <w:spacing w:after="0" w:line="240" w:lineRule="auto"/>
              <w:jc w:val="center"/>
              <w:rPr>
                <w:del w:id="8834" w:author="Diana Gonzalez Garcia" w:date="2021-05-10T07:12:00Z"/>
                <w:rFonts w:cstheme="minorHAnsi"/>
                <w:sz w:val="18"/>
                <w:szCs w:val="18"/>
                <w:lang w:eastAsia="es-CO"/>
              </w:rPr>
            </w:pPr>
            <w:del w:id="8835" w:author="Diana Gonzalez Garcia" w:date="2021-05-10T07:12:00Z">
              <w:r w:rsidRPr="00AD7DF4" w:rsidDel="00DE3725">
                <w:rPr>
                  <w:rFonts w:cstheme="minorHAnsi"/>
                  <w:sz w:val="18"/>
                  <w:szCs w:val="18"/>
                  <w:lang w:eastAsia="es-CO"/>
                </w:rPr>
                <w:delText>($ / m2)</w:delText>
              </w:r>
            </w:del>
          </w:p>
        </w:tc>
        <w:tc>
          <w:tcPr>
            <w:tcW w:w="459" w:type="pct"/>
            <w:shd w:val="clear" w:color="auto" w:fill="auto"/>
            <w:vAlign w:val="center"/>
            <w:hideMark/>
            <w:tcPrChange w:id="8836" w:author="Diana Gonzalez Garcia" w:date="2021-05-10T07:20:00Z">
              <w:tcPr>
                <w:tcW w:w="519" w:type="pct"/>
                <w:shd w:val="clear" w:color="auto" w:fill="auto"/>
                <w:vAlign w:val="center"/>
                <w:hideMark/>
              </w:tcPr>
            </w:tcPrChange>
          </w:tcPr>
          <w:p w14:paraId="28BBB5BB" w14:textId="1027B2AC" w:rsidR="00F7374E" w:rsidRPr="00AD7DF4" w:rsidDel="00DE3725" w:rsidRDefault="00F7374E" w:rsidP="001D1960">
            <w:pPr>
              <w:spacing w:after="0" w:line="240" w:lineRule="auto"/>
              <w:jc w:val="center"/>
              <w:rPr>
                <w:del w:id="8837" w:author="Diana Gonzalez Garcia" w:date="2021-05-10T07:12:00Z"/>
                <w:rFonts w:cstheme="minorHAnsi"/>
                <w:sz w:val="18"/>
                <w:szCs w:val="18"/>
                <w:lang w:eastAsia="es-CO"/>
              </w:rPr>
            </w:pPr>
            <w:del w:id="8838" w:author="Diana Gonzalez Garcia" w:date="2021-05-10T07:12:00Z">
              <w:r w:rsidRPr="00AD7DF4" w:rsidDel="00DE3725">
                <w:rPr>
                  <w:rFonts w:cstheme="minorHAnsi"/>
                  <w:sz w:val="18"/>
                  <w:szCs w:val="18"/>
                  <w:lang w:eastAsia="es-CO"/>
                </w:rPr>
                <w:delText>Área construida por unidad calificada</w:delText>
              </w:r>
            </w:del>
          </w:p>
        </w:tc>
        <w:tc>
          <w:tcPr>
            <w:tcW w:w="1161" w:type="pct"/>
            <w:shd w:val="clear" w:color="auto" w:fill="auto"/>
            <w:vAlign w:val="center"/>
            <w:hideMark/>
            <w:tcPrChange w:id="8839" w:author="Diana Gonzalez Garcia" w:date="2021-05-10T07:20:00Z">
              <w:tcPr>
                <w:tcW w:w="1312" w:type="pct"/>
                <w:shd w:val="clear" w:color="auto" w:fill="auto"/>
                <w:vAlign w:val="center"/>
                <w:hideMark/>
              </w:tcPr>
            </w:tcPrChange>
          </w:tcPr>
          <w:p w14:paraId="44377D7C" w14:textId="780179B2" w:rsidR="00F7374E" w:rsidRPr="00AD7DF4" w:rsidDel="00DE3725" w:rsidRDefault="00F7374E" w:rsidP="001D1960">
            <w:pPr>
              <w:spacing w:after="0" w:line="240" w:lineRule="auto"/>
              <w:jc w:val="both"/>
              <w:rPr>
                <w:del w:id="8840" w:author="Diana Gonzalez Garcia" w:date="2021-05-10T07:12:00Z"/>
                <w:rFonts w:cstheme="minorHAnsi"/>
                <w:sz w:val="18"/>
                <w:szCs w:val="18"/>
                <w:lang w:eastAsia="es-CO"/>
              </w:rPr>
            </w:pPr>
            <w:del w:id="8841" w:author="Diana Gonzalez Garcia" w:date="2021-05-10T07:12:00Z">
              <w:r w:rsidRPr="00AD7DF4" w:rsidDel="00DE3725">
                <w:rPr>
                  <w:rFonts w:cstheme="minorHAnsi"/>
                  <w:sz w:val="18"/>
                  <w:szCs w:val="18"/>
                  <w:lang w:eastAsia="es-CO"/>
                </w:rPr>
                <w:delText>Para predios con puntajes superiores a 100, la variable modelo es avalúo especial.</w:delText>
              </w:r>
            </w:del>
          </w:p>
        </w:tc>
        <w:tc>
          <w:tcPr>
            <w:tcW w:w="418" w:type="pct"/>
            <w:vMerge/>
            <w:vAlign w:val="center"/>
            <w:hideMark/>
            <w:tcPrChange w:id="8842" w:author="Diana Gonzalez Garcia" w:date="2021-05-10T07:20:00Z">
              <w:tcPr>
                <w:tcW w:w="472" w:type="pct"/>
                <w:vMerge/>
                <w:vAlign w:val="center"/>
                <w:hideMark/>
              </w:tcPr>
            </w:tcPrChange>
          </w:tcPr>
          <w:p w14:paraId="1FD5D185" w14:textId="6BA687A4" w:rsidR="00F7374E" w:rsidRPr="00AD7DF4" w:rsidDel="00DE3725" w:rsidRDefault="00F7374E" w:rsidP="001D1960">
            <w:pPr>
              <w:spacing w:after="0" w:line="240" w:lineRule="auto"/>
              <w:rPr>
                <w:del w:id="8843" w:author="Diana Gonzalez Garcia" w:date="2021-05-10T07:12:00Z"/>
                <w:rFonts w:cstheme="minorHAnsi"/>
                <w:sz w:val="18"/>
                <w:szCs w:val="18"/>
                <w:lang w:eastAsia="es-CO"/>
              </w:rPr>
            </w:pPr>
          </w:p>
        </w:tc>
        <w:tc>
          <w:tcPr>
            <w:tcW w:w="706" w:type="pct"/>
            <w:vMerge/>
            <w:vAlign w:val="center"/>
            <w:hideMark/>
            <w:tcPrChange w:id="8844" w:author="Diana Gonzalez Garcia" w:date="2021-05-10T07:20:00Z">
              <w:tcPr>
                <w:tcW w:w="798" w:type="pct"/>
                <w:vMerge/>
                <w:vAlign w:val="center"/>
                <w:hideMark/>
              </w:tcPr>
            </w:tcPrChange>
          </w:tcPr>
          <w:p w14:paraId="68D39C21" w14:textId="6EAE80A8" w:rsidR="00F7374E" w:rsidRPr="00AD7DF4" w:rsidDel="00DE3725" w:rsidRDefault="00F7374E" w:rsidP="001D1960">
            <w:pPr>
              <w:spacing w:after="0" w:line="240" w:lineRule="auto"/>
              <w:rPr>
                <w:del w:id="8845" w:author="Diana Gonzalez Garcia" w:date="2021-05-10T07:12:00Z"/>
                <w:rFonts w:cstheme="minorHAnsi"/>
                <w:sz w:val="18"/>
                <w:szCs w:val="18"/>
                <w:lang w:eastAsia="es-CO"/>
              </w:rPr>
            </w:pPr>
          </w:p>
        </w:tc>
      </w:tr>
      <w:tr w:rsidR="00F7374E" w:rsidRPr="00AD7DF4" w:rsidDel="00DE3725" w14:paraId="49E308B4" w14:textId="1144D4DE" w:rsidTr="00FF1E3F">
        <w:trPr>
          <w:trHeight w:val="2760"/>
          <w:del w:id="8846" w:author="Diana Gonzalez Garcia" w:date="2021-05-10T07:12:00Z"/>
          <w:trPrChange w:id="8847" w:author="Diana Gonzalez Garcia" w:date="2021-05-10T07:20:00Z">
            <w:trPr>
              <w:trHeight w:val="2760"/>
            </w:trPr>
          </w:trPrChange>
        </w:trPr>
        <w:tc>
          <w:tcPr>
            <w:tcW w:w="442" w:type="pct"/>
            <w:vMerge w:val="restart"/>
            <w:shd w:val="clear" w:color="auto" w:fill="auto"/>
            <w:noWrap/>
            <w:vAlign w:val="center"/>
            <w:hideMark/>
            <w:tcPrChange w:id="8848" w:author="Diana Gonzalez Garcia" w:date="2021-05-10T07:20:00Z">
              <w:tcPr>
                <w:tcW w:w="499" w:type="pct"/>
                <w:vMerge w:val="restart"/>
                <w:shd w:val="clear" w:color="auto" w:fill="auto"/>
                <w:noWrap/>
                <w:vAlign w:val="center"/>
                <w:hideMark/>
              </w:tcPr>
            </w:tcPrChange>
          </w:tcPr>
          <w:p w14:paraId="01C629CD" w14:textId="6AEDEDC1" w:rsidR="00F7374E" w:rsidRPr="00AD7DF4" w:rsidDel="00DE3725" w:rsidRDefault="00F7374E" w:rsidP="001D1960">
            <w:pPr>
              <w:spacing w:after="0" w:line="240" w:lineRule="auto"/>
              <w:jc w:val="center"/>
              <w:rPr>
                <w:del w:id="8849" w:author="Diana Gonzalez Garcia" w:date="2021-05-10T07:12:00Z"/>
                <w:rFonts w:cstheme="minorHAnsi"/>
                <w:sz w:val="18"/>
                <w:szCs w:val="18"/>
                <w:lang w:eastAsia="es-CO"/>
              </w:rPr>
            </w:pPr>
            <w:del w:id="8850" w:author="Diana Gonzalez Garcia" w:date="2021-05-10T07:12:00Z">
              <w:r w:rsidRPr="00AD7DF4" w:rsidDel="00DE3725">
                <w:rPr>
                  <w:rFonts w:cstheme="minorHAnsi"/>
                  <w:sz w:val="18"/>
                  <w:szCs w:val="18"/>
                  <w:lang w:eastAsia="es-CO"/>
                </w:rPr>
                <w:delText>T19</w:delText>
              </w:r>
            </w:del>
          </w:p>
        </w:tc>
        <w:tc>
          <w:tcPr>
            <w:tcW w:w="597" w:type="pct"/>
            <w:vMerge w:val="restart"/>
            <w:shd w:val="clear" w:color="auto" w:fill="auto"/>
            <w:vAlign w:val="center"/>
            <w:hideMark/>
            <w:tcPrChange w:id="8851" w:author="Diana Gonzalez Garcia" w:date="2021-05-10T07:20:00Z">
              <w:tcPr>
                <w:tcW w:w="675" w:type="pct"/>
                <w:vMerge w:val="restart"/>
                <w:shd w:val="clear" w:color="auto" w:fill="auto"/>
                <w:vAlign w:val="center"/>
                <w:hideMark/>
              </w:tcPr>
            </w:tcPrChange>
          </w:tcPr>
          <w:p w14:paraId="2A3E61A9" w14:textId="1EE7EB6C" w:rsidR="00F7374E" w:rsidRPr="00AD7DF4" w:rsidDel="00DE3725" w:rsidRDefault="00F7374E" w:rsidP="001D1960">
            <w:pPr>
              <w:spacing w:after="0" w:line="240" w:lineRule="auto"/>
              <w:jc w:val="center"/>
              <w:rPr>
                <w:del w:id="8852" w:author="Diana Gonzalez Garcia" w:date="2021-05-10T07:12:00Z"/>
                <w:rFonts w:cstheme="minorHAnsi"/>
                <w:sz w:val="18"/>
                <w:szCs w:val="18"/>
                <w:lang w:eastAsia="es-CO"/>
              </w:rPr>
            </w:pPr>
            <w:del w:id="8853" w:author="Diana Gonzalez Garcia" w:date="2021-05-10T07:12:00Z">
              <w:r w:rsidRPr="00AD7DF4" w:rsidDel="00DE3725">
                <w:rPr>
                  <w:rFonts w:cstheme="minorHAnsi"/>
                  <w:sz w:val="18"/>
                  <w:szCs w:val="18"/>
                  <w:lang w:eastAsia="es-CO"/>
                </w:rPr>
                <w:delText>Bodegas con Adecuación Comercial</w:delText>
              </w:r>
            </w:del>
          </w:p>
        </w:tc>
        <w:tc>
          <w:tcPr>
            <w:tcW w:w="641" w:type="pct"/>
            <w:shd w:val="clear" w:color="auto" w:fill="auto"/>
            <w:vAlign w:val="center"/>
            <w:hideMark/>
            <w:tcPrChange w:id="8854" w:author="Diana Gonzalez Garcia" w:date="2021-05-10T07:20:00Z">
              <w:tcPr>
                <w:tcW w:w="724" w:type="pct"/>
                <w:shd w:val="clear" w:color="auto" w:fill="auto"/>
                <w:vAlign w:val="center"/>
                <w:hideMark/>
              </w:tcPr>
            </w:tcPrChange>
          </w:tcPr>
          <w:p w14:paraId="36354F1D" w14:textId="1066CDAE" w:rsidR="00F7374E" w:rsidRPr="00AD7DF4" w:rsidDel="00DE3725" w:rsidRDefault="00F7374E" w:rsidP="001D1960">
            <w:pPr>
              <w:spacing w:after="0" w:line="240" w:lineRule="auto"/>
              <w:jc w:val="center"/>
              <w:rPr>
                <w:del w:id="8855" w:author="Diana Gonzalez Garcia" w:date="2021-05-10T07:12:00Z"/>
                <w:rFonts w:cstheme="minorHAnsi"/>
                <w:sz w:val="18"/>
                <w:szCs w:val="18"/>
                <w:lang w:eastAsia="es-CO"/>
              </w:rPr>
            </w:pPr>
            <w:del w:id="8856" w:author="Diana Gonzalez Garcia" w:date="2021-05-10T07:12:00Z">
              <w:r w:rsidRPr="00AD7DF4" w:rsidDel="00DE3725">
                <w:rPr>
                  <w:rFonts w:cstheme="minorHAnsi"/>
                  <w:sz w:val="18"/>
                  <w:szCs w:val="18"/>
                  <w:lang w:eastAsia="es-CO"/>
                </w:rPr>
                <w:delText>Valor unitario construcción</w:delText>
              </w:r>
            </w:del>
          </w:p>
        </w:tc>
        <w:tc>
          <w:tcPr>
            <w:tcW w:w="459" w:type="pct"/>
            <w:shd w:val="clear" w:color="auto" w:fill="auto"/>
            <w:vAlign w:val="center"/>
            <w:hideMark/>
            <w:tcPrChange w:id="8857" w:author="Diana Gonzalez Garcia" w:date="2021-05-10T07:20:00Z">
              <w:tcPr>
                <w:tcW w:w="519" w:type="pct"/>
                <w:shd w:val="clear" w:color="auto" w:fill="auto"/>
                <w:vAlign w:val="center"/>
                <w:hideMark/>
              </w:tcPr>
            </w:tcPrChange>
          </w:tcPr>
          <w:p w14:paraId="3628D74A" w14:textId="7326EF4E" w:rsidR="00F7374E" w:rsidRPr="00AD7DF4" w:rsidDel="00DE3725" w:rsidRDefault="00F7374E" w:rsidP="001D1960">
            <w:pPr>
              <w:spacing w:after="0" w:line="240" w:lineRule="auto"/>
              <w:jc w:val="center"/>
              <w:rPr>
                <w:del w:id="8858" w:author="Diana Gonzalez Garcia" w:date="2021-05-10T07:12:00Z"/>
                <w:rFonts w:cstheme="minorHAnsi"/>
                <w:sz w:val="18"/>
                <w:szCs w:val="18"/>
                <w:lang w:eastAsia="es-CO"/>
              </w:rPr>
            </w:pPr>
            <w:del w:id="8859" w:author="Diana Gonzalez Garcia" w:date="2021-05-10T07:12:00Z">
              <w:r w:rsidRPr="00AD7DF4" w:rsidDel="00DE3725">
                <w:rPr>
                  <w:rFonts w:cstheme="minorHAnsi"/>
                  <w:sz w:val="18"/>
                  <w:szCs w:val="18"/>
                  <w:lang w:eastAsia="es-CO"/>
                </w:rPr>
                <w:delText>Puntaje</w:delText>
              </w:r>
            </w:del>
          </w:p>
        </w:tc>
        <w:tc>
          <w:tcPr>
            <w:tcW w:w="1161" w:type="pct"/>
            <w:shd w:val="clear" w:color="auto" w:fill="auto"/>
            <w:vAlign w:val="center"/>
            <w:hideMark/>
            <w:tcPrChange w:id="8860" w:author="Diana Gonzalez Garcia" w:date="2021-05-10T07:20:00Z">
              <w:tcPr>
                <w:tcW w:w="1312" w:type="pct"/>
                <w:shd w:val="clear" w:color="auto" w:fill="auto"/>
                <w:vAlign w:val="center"/>
                <w:hideMark/>
              </w:tcPr>
            </w:tcPrChange>
          </w:tcPr>
          <w:p w14:paraId="57D7FDDC" w14:textId="4C52B5E3" w:rsidR="00F7374E" w:rsidRPr="00AD7DF4" w:rsidDel="00DE3725" w:rsidRDefault="00F7374E" w:rsidP="001D1960">
            <w:pPr>
              <w:spacing w:after="0" w:line="240" w:lineRule="auto"/>
              <w:jc w:val="both"/>
              <w:rPr>
                <w:del w:id="8861" w:author="Diana Gonzalez Garcia" w:date="2021-05-10T07:12:00Z"/>
                <w:rFonts w:cstheme="minorHAnsi"/>
                <w:sz w:val="18"/>
                <w:szCs w:val="18"/>
                <w:lang w:eastAsia="es-CO"/>
              </w:rPr>
            </w:pPr>
            <w:del w:id="8862" w:author="Diana Gonzalez Garcia" w:date="2021-05-10T07:12:00Z">
              <w:r w:rsidRPr="00AD7DF4" w:rsidDel="00DE3725">
                <w:rPr>
                  <w:rFonts w:cstheme="minorHAnsi"/>
                  <w:sz w:val="18"/>
                  <w:szCs w:val="18"/>
                  <w:lang w:eastAsia="es-CO"/>
                </w:rPr>
                <w:delText>En el caso que se lleguen a presentar las combinaciones de usos (según reglas de asignación del método de liquidación), se deberá considerar las variables Puntaje, Edad, Área construida de cada uso para calcular el valor unitario de construcción. Luego dicho valor se asignará a cada unidad construida.</w:delText>
              </w:r>
            </w:del>
          </w:p>
        </w:tc>
        <w:tc>
          <w:tcPr>
            <w:tcW w:w="418" w:type="pct"/>
            <w:vMerge w:val="restart"/>
            <w:shd w:val="clear" w:color="auto" w:fill="auto"/>
            <w:noWrap/>
            <w:vAlign w:val="center"/>
            <w:hideMark/>
            <w:tcPrChange w:id="8863" w:author="Diana Gonzalez Garcia" w:date="2021-05-10T07:20:00Z">
              <w:tcPr>
                <w:tcW w:w="472" w:type="pct"/>
                <w:vMerge w:val="restart"/>
                <w:shd w:val="clear" w:color="auto" w:fill="auto"/>
                <w:noWrap/>
                <w:vAlign w:val="center"/>
                <w:hideMark/>
              </w:tcPr>
            </w:tcPrChange>
          </w:tcPr>
          <w:p w14:paraId="1432C1CF" w14:textId="78D2176D" w:rsidR="00F7374E" w:rsidRPr="00AD7DF4" w:rsidDel="00DE3725" w:rsidRDefault="00F7374E" w:rsidP="001D1960">
            <w:pPr>
              <w:spacing w:after="0" w:line="240" w:lineRule="auto"/>
              <w:jc w:val="center"/>
              <w:rPr>
                <w:del w:id="8864" w:author="Diana Gonzalez Garcia" w:date="2021-05-10T07:12:00Z"/>
                <w:rFonts w:cstheme="minorHAnsi"/>
                <w:sz w:val="18"/>
                <w:szCs w:val="18"/>
                <w:lang w:eastAsia="es-CO"/>
              </w:rPr>
            </w:pPr>
            <w:del w:id="8865" w:author="Diana Gonzalez Garcia" w:date="2021-05-10T07:12:00Z">
              <w:r w:rsidRPr="00AD7DF4" w:rsidDel="00DE3725">
                <w:rPr>
                  <w:rFonts w:cstheme="minorHAnsi"/>
                  <w:sz w:val="18"/>
                  <w:szCs w:val="18"/>
                  <w:lang w:eastAsia="es-CO"/>
                </w:rPr>
                <w:delText>T19</w:delText>
              </w:r>
            </w:del>
          </w:p>
        </w:tc>
        <w:tc>
          <w:tcPr>
            <w:tcW w:w="706" w:type="pct"/>
            <w:vMerge w:val="restart"/>
            <w:shd w:val="clear" w:color="auto" w:fill="auto"/>
            <w:vAlign w:val="center"/>
            <w:hideMark/>
            <w:tcPrChange w:id="8866" w:author="Diana Gonzalez Garcia" w:date="2021-05-10T07:20:00Z">
              <w:tcPr>
                <w:tcW w:w="798" w:type="pct"/>
                <w:vMerge w:val="restart"/>
                <w:shd w:val="clear" w:color="auto" w:fill="auto"/>
                <w:vAlign w:val="center"/>
                <w:hideMark/>
              </w:tcPr>
            </w:tcPrChange>
          </w:tcPr>
          <w:p w14:paraId="7A41D05A" w14:textId="6EB42D90" w:rsidR="00F7374E" w:rsidRPr="00AD7DF4" w:rsidDel="00DE3725" w:rsidRDefault="00F7374E" w:rsidP="001D1960">
            <w:pPr>
              <w:spacing w:after="0" w:line="240" w:lineRule="auto"/>
              <w:rPr>
                <w:del w:id="8867" w:author="Diana Gonzalez Garcia" w:date="2021-05-10T07:12:00Z"/>
                <w:rFonts w:cstheme="minorHAnsi"/>
                <w:sz w:val="18"/>
                <w:szCs w:val="18"/>
                <w:lang w:eastAsia="es-CO"/>
              </w:rPr>
            </w:pPr>
            <w:del w:id="8868" w:author="Diana Gonzalez Garcia" w:date="2021-05-10T07:12:00Z">
              <w:r w:rsidRPr="00AD7DF4" w:rsidDel="00DE3725">
                <w:rPr>
                  <w:rFonts w:cstheme="minorHAnsi"/>
                  <w:sz w:val="18"/>
                  <w:szCs w:val="18"/>
                  <w:lang w:eastAsia="es-CO"/>
                </w:rPr>
                <w:delText>No aplica</w:delText>
              </w:r>
            </w:del>
          </w:p>
        </w:tc>
      </w:tr>
      <w:tr w:rsidR="00F7374E" w:rsidRPr="00AD7DF4" w:rsidDel="00DE3725" w14:paraId="4C0C30B0" w14:textId="6A772694" w:rsidTr="00FF1E3F">
        <w:trPr>
          <w:trHeight w:val="1230"/>
          <w:del w:id="8869" w:author="Diana Gonzalez Garcia" w:date="2021-05-10T07:12:00Z"/>
          <w:trPrChange w:id="8870" w:author="Diana Gonzalez Garcia" w:date="2021-05-10T07:20:00Z">
            <w:trPr>
              <w:trHeight w:val="1230"/>
            </w:trPr>
          </w:trPrChange>
        </w:trPr>
        <w:tc>
          <w:tcPr>
            <w:tcW w:w="442" w:type="pct"/>
            <w:vMerge/>
            <w:vAlign w:val="center"/>
            <w:hideMark/>
            <w:tcPrChange w:id="8871" w:author="Diana Gonzalez Garcia" w:date="2021-05-10T07:20:00Z">
              <w:tcPr>
                <w:tcW w:w="499" w:type="pct"/>
                <w:vMerge/>
                <w:vAlign w:val="center"/>
                <w:hideMark/>
              </w:tcPr>
            </w:tcPrChange>
          </w:tcPr>
          <w:p w14:paraId="25D1AC8C" w14:textId="18A6FD53" w:rsidR="00F7374E" w:rsidRPr="00AD7DF4" w:rsidDel="00DE3725" w:rsidRDefault="00F7374E" w:rsidP="001D1960">
            <w:pPr>
              <w:spacing w:after="0" w:line="240" w:lineRule="auto"/>
              <w:rPr>
                <w:del w:id="8872" w:author="Diana Gonzalez Garcia" w:date="2021-05-10T07:12:00Z"/>
                <w:rFonts w:cstheme="minorHAnsi"/>
                <w:sz w:val="18"/>
                <w:szCs w:val="18"/>
                <w:lang w:eastAsia="es-CO"/>
              </w:rPr>
            </w:pPr>
          </w:p>
        </w:tc>
        <w:tc>
          <w:tcPr>
            <w:tcW w:w="597" w:type="pct"/>
            <w:vMerge/>
            <w:vAlign w:val="center"/>
            <w:hideMark/>
            <w:tcPrChange w:id="8873" w:author="Diana Gonzalez Garcia" w:date="2021-05-10T07:20:00Z">
              <w:tcPr>
                <w:tcW w:w="675" w:type="pct"/>
                <w:vMerge/>
                <w:vAlign w:val="center"/>
                <w:hideMark/>
              </w:tcPr>
            </w:tcPrChange>
          </w:tcPr>
          <w:p w14:paraId="77D53173" w14:textId="5951273A" w:rsidR="00F7374E" w:rsidRPr="00AD7DF4" w:rsidDel="00DE3725" w:rsidRDefault="00F7374E" w:rsidP="001D1960">
            <w:pPr>
              <w:spacing w:after="0" w:line="240" w:lineRule="auto"/>
              <w:rPr>
                <w:del w:id="8874" w:author="Diana Gonzalez Garcia" w:date="2021-05-10T07:12:00Z"/>
                <w:rFonts w:cstheme="minorHAnsi"/>
                <w:sz w:val="18"/>
                <w:szCs w:val="18"/>
                <w:lang w:eastAsia="es-CO"/>
              </w:rPr>
            </w:pPr>
          </w:p>
        </w:tc>
        <w:tc>
          <w:tcPr>
            <w:tcW w:w="641" w:type="pct"/>
            <w:shd w:val="clear" w:color="auto" w:fill="auto"/>
            <w:vAlign w:val="center"/>
            <w:hideMark/>
            <w:tcPrChange w:id="8875" w:author="Diana Gonzalez Garcia" w:date="2021-05-10T07:20:00Z">
              <w:tcPr>
                <w:tcW w:w="724" w:type="pct"/>
                <w:shd w:val="clear" w:color="auto" w:fill="auto"/>
                <w:vAlign w:val="center"/>
                <w:hideMark/>
              </w:tcPr>
            </w:tcPrChange>
          </w:tcPr>
          <w:p w14:paraId="48D70AA1" w14:textId="498E2B78" w:rsidR="00F7374E" w:rsidRPr="00AD7DF4" w:rsidDel="00DE3725" w:rsidRDefault="00F7374E" w:rsidP="001D1960">
            <w:pPr>
              <w:spacing w:after="0" w:line="240" w:lineRule="auto"/>
              <w:jc w:val="center"/>
              <w:rPr>
                <w:del w:id="8876" w:author="Diana Gonzalez Garcia" w:date="2021-05-10T07:12:00Z"/>
                <w:rFonts w:cstheme="minorHAnsi"/>
                <w:sz w:val="18"/>
                <w:szCs w:val="18"/>
                <w:lang w:eastAsia="es-CO"/>
              </w:rPr>
            </w:pPr>
            <w:del w:id="8877" w:author="Diana Gonzalez Garcia" w:date="2021-05-10T07:12:00Z">
              <w:r w:rsidRPr="00AD7DF4" w:rsidDel="00DE3725">
                <w:rPr>
                  <w:rFonts w:cstheme="minorHAnsi"/>
                  <w:sz w:val="18"/>
                  <w:szCs w:val="18"/>
                  <w:lang w:eastAsia="es-CO"/>
                </w:rPr>
                <w:delText>($ / m2)</w:delText>
              </w:r>
            </w:del>
          </w:p>
        </w:tc>
        <w:tc>
          <w:tcPr>
            <w:tcW w:w="459" w:type="pct"/>
            <w:shd w:val="clear" w:color="auto" w:fill="auto"/>
            <w:vAlign w:val="center"/>
            <w:hideMark/>
            <w:tcPrChange w:id="8878" w:author="Diana Gonzalez Garcia" w:date="2021-05-10T07:20:00Z">
              <w:tcPr>
                <w:tcW w:w="519" w:type="pct"/>
                <w:shd w:val="clear" w:color="auto" w:fill="auto"/>
                <w:vAlign w:val="center"/>
                <w:hideMark/>
              </w:tcPr>
            </w:tcPrChange>
          </w:tcPr>
          <w:p w14:paraId="7CBF9415" w14:textId="553F0D22" w:rsidR="00F7374E" w:rsidRPr="00AD7DF4" w:rsidDel="00DE3725" w:rsidRDefault="00F7374E" w:rsidP="001D1960">
            <w:pPr>
              <w:spacing w:after="0" w:line="240" w:lineRule="auto"/>
              <w:jc w:val="center"/>
              <w:rPr>
                <w:del w:id="8879" w:author="Diana Gonzalez Garcia" w:date="2021-05-10T07:12:00Z"/>
                <w:rFonts w:cstheme="minorHAnsi"/>
                <w:sz w:val="18"/>
                <w:szCs w:val="18"/>
                <w:lang w:eastAsia="es-CO"/>
              </w:rPr>
            </w:pPr>
            <w:del w:id="8880" w:author="Diana Gonzalez Garcia" w:date="2021-05-10T07:12:00Z">
              <w:r w:rsidRPr="00AD7DF4" w:rsidDel="00DE3725">
                <w:rPr>
                  <w:rFonts w:cstheme="minorHAnsi"/>
                  <w:sz w:val="18"/>
                  <w:szCs w:val="18"/>
                  <w:lang w:eastAsia="es-CO"/>
                </w:rPr>
                <w:delText>Edad</w:delText>
              </w:r>
            </w:del>
          </w:p>
        </w:tc>
        <w:tc>
          <w:tcPr>
            <w:tcW w:w="1161" w:type="pct"/>
            <w:shd w:val="clear" w:color="auto" w:fill="auto"/>
            <w:vAlign w:val="center"/>
            <w:hideMark/>
            <w:tcPrChange w:id="8881" w:author="Diana Gonzalez Garcia" w:date="2021-05-10T07:20:00Z">
              <w:tcPr>
                <w:tcW w:w="1312" w:type="pct"/>
                <w:shd w:val="clear" w:color="auto" w:fill="auto"/>
                <w:vAlign w:val="center"/>
                <w:hideMark/>
              </w:tcPr>
            </w:tcPrChange>
          </w:tcPr>
          <w:p w14:paraId="5CA0E269" w14:textId="48714A8B" w:rsidR="00F7374E" w:rsidRPr="00AD7DF4" w:rsidDel="00DE3725" w:rsidRDefault="00F7374E" w:rsidP="001D1960">
            <w:pPr>
              <w:spacing w:after="0" w:line="240" w:lineRule="auto"/>
              <w:jc w:val="both"/>
              <w:rPr>
                <w:del w:id="8882" w:author="Diana Gonzalez Garcia" w:date="2021-05-10T07:12:00Z"/>
                <w:rFonts w:cstheme="minorHAnsi"/>
                <w:sz w:val="18"/>
                <w:szCs w:val="18"/>
                <w:lang w:eastAsia="es-CO"/>
              </w:rPr>
            </w:pPr>
            <w:del w:id="8883" w:author="Diana Gonzalez Garcia" w:date="2021-05-10T07:12:00Z">
              <w:r w:rsidRPr="00AD7DF4" w:rsidDel="00DE3725">
                <w:rPr>
                  <w:rFonts w:cstheme="minorHAnsi"/>
                  <w:sz w:val="18"/>
                  <w:szCs w:val="18"/>
                  <w:lang w:eastAsia="es-CO"/>
                </w:rPr>
                <w:delText>Para predios con edades superiores a 100 años, la variable modelo es avalúo especial.</w:delText>
              </w:r>
            </w:del>
          </w:p>
        </w:tc>
        <w:tc>
          <w:tcPr>
            <w:tcW w:w="418" w:type="pct"/>
            <w:vMerge/>
            <w:vAlign w:val="center"/>
            <w:hideMark/>
            <w:tcPrChange w:id="8884" w:author="Diana Gonzalez Garcia" w:date="2021-05-10T07:20:00Z">
              <w:tcPr>
                <w:tcW w:w="472" w:type="pct"/>
                <w:vMerge/>
                <w:vAlign w:val="center"/>
                <w:hideMark/>
              </w:tcPr>
            </w:tcPrChange>
          </w:tcPr>
          <w:p w14:paraId="231ACEDB" w14:textId="3D45853F" w:rsidR="00F7374E" w:rsidRPr="00AD7DF4" w:rsidDel="00DE3725" w:rsidRDefault="00F7374E" w:rsidP="001D1960">
            <w:pPr>
              <w:spacing w:after="0" w:line="240" w:lineRule="auto"/>
              <w:rPr>
                <w:del w:id="8885" w:author="Diana Gonzalez Garcia" w:date="2021-05-10T07:12:00Z"/>
                <w:rFonts w:cstheme="minorHAnsi"/>
                <w:sz w:val="18"/>
                <w:szCs w:val="18"/>
                <w:lang w:eastAsia="es-CO"/>
              </w:rPr>
            </w:pPr>
          </w:p>
        </w:tc>
        <w:tc>
          <w:tcPr>
            <w:tcW w:w="706" w:type="pct"/>
            <w:vMerge/>
            <w:vAlign w:val="center"/>
            <w:hideMark/>
            <w:tcPrChange w:id="8886" w:author="Diana Gonzalez Garcia" w:date="2021-05-10T07:20:00Z">
              <w:tcPr>
                <w:tcW w:w="798" w:type="pct"/>
                <w:vMerge/>
                <w:vAlign w:val="center"/>
                <w:hideMark/>
              </w:tcPr>
            </w:tcPrChange>
          </w:tcPr>
          <w:p w14:paraId="567E72EF" w14:textId="2F15980E" w:rsidR="00F7374E" w:rsidRPr="00AD7DF4" w:rsidDel="00DE3725" w:rsidRDefault="00F7374E" w:rsidP="001D1960">
            <w:pPr>
              <w:spacing w:after="0" w:line="240" w:lineRule="auto"/>
              <w:rPr>
                <w:del w:id="8887" w:author="Diana Gonzalez Garcia" w:date="2021-05-10T07:12:00Z"/>
                <w:rFonts w:cstheme="minorHAnsi"/>
                <w:sz w:val="18"/>
                <w:szCs w:val="18"/>
                <w:lang w:eastAsia="es-CO"/>
              </w:rPr>
            </w:pPr>
          </w:p>
        </w:tc>
      </w:tr>
      <w:tr w:rsidR="00F7374E" w:rsidRPr="00AD7DF4" w:rsidDel="00DE3725" w14:paraId="4FE4EBE0" w14:textId="408D8A3B" w:rsidTr="00FF1E3F">
        <w:trPr>
          <w:trHeight w:val="1380"/>
          <w:del w:id="8888" w:author="Diana Gonzalez Garcia" w:date="2021-05-10T07:12:00Z"/>
          <w:trPrChange w:id="8889" w:author="Diana Gonzalez Garcia" w:date="2021-05-10T07:20:00Z">
            <w:trPr>
              <w:trHeight w:val="1380"/>
            </w:trPr>
          </w:trPrChange>
        </w:trPr>
        <w:tc>
          <w:tcPr>
            <w:tcW w:w="442" w:type="pct"/>
            <w:vMerge/>
            <w:vAlign w:val="center"/>
            <w:hideMark/>
            <w:tcPrChange w:id="8890" w:author="Diana Gonzalez Garcia" w:date="2021-05-10T07:20:00Z">
              <w:tcPr>
                <w:tcW w:w="499" w:type="pct"/>
                <w:vMerge/>
                <w:vAlign w:val="center"/>
                <w:hideMark/>
              </w:tcPr>
            </w:tcPrChange>
          </w:tcPr>
          <w:p w14:paraId="0AB49F11" w14:textId="780FDF44" w:rsidR="00F7374E" w:rsidRPr="00AD7DF4" w:rsidDel="00DE3725" w:rsidRDefault="00F7374E" w:rsidP="001D1960">
            <w:pPr>
              <w:spacing w:after="0" w:line="240" w:lineRule="auto"/>
              <w:rPr>
                <w:del w:id="8891" w:author="Diana Gonzalez Garcia" w:date="2021-05-10T07:12:00Z"/>
                <w:rFonts w:cstheme="minorHAnsi"/>
                <w:sz w:val="18"/>
                <w:szCs w:val="18"/>
                <w:lang w:eastAsia="es-CO"/>
              </w:rPr>
            </w:pPr>
          </w:p>
        </w:tc>
        <w:tc>
          <w:tcPr>
            <w:tcW w:w="597" w:type="pct"/>
            <w:vMerge/>
            <w:vAlign w:val="center"/>
            <w:hideMark/>
            <w:tcPrChange w:id="8892" w:author="Diana Gonzalez Garcia" w:date="2021-05-10T07:20:00Z">
              <w:tcPr>
                <w:tcW w:w="675" w:type="pct"/>
                <w:vMerge/>
                <w:vAlign w:val="center"/>
                <w:hideMark/>
              </w:tcPr>
            </w:tcPrChange>
          </w:tcPr>
          <w:p w14:paraId="4E46FB75" w14:textId="13F53C4D" w:rsidR="00F7374E" w:rsidRPr="00AD7DF4" w:rsidDel="00DE3725" w:rsidRDefault="00F7374E" w:rsidP="001D1960">
            <w:pPr>
              <w:spacing w:after="0" w:line="240" w:lineRule="auto"/>
              <w:rPr>
                <w:del w:id="8893" w:author="Diana Gonzalez Garcia" w:date="2021-05-10T07:12:00Z"/>
                <w:rFonts w:cstheme="minorHAnsi"/>
                <w:sz w:val="18"/>
                <w:szCs w:val="18"/>
                <w:lang w:eastAsia="es-CO"/>
              </w:rPr>
            </w:pPr>
          </w:p>
        </w:tc>
        <w:tc>
          <w:tcPr>
            <w:tcW w:w="641" w:type="pct"/>
            <w:shd w:val="clear" w:color="auto" w:fill="auto"/>
            <w:vAlign w:val="center"/>
            <w:hideMark/>
            <w:tcPrChange w:id="8894" w:author="Diana Gonzalez Garcia" w:date="2021-05-10T07:20:00Z">
              <w:tcPr>
                <w:tcW w:w="724" w:type="pct"/>
                <w:shd w:val="clear" w:color="auto" w:fill="auto"/>
                <w:vAlign w:val="center"/>
                <w:hideMark/>
              </w:tcPr>
            </w:tcPrChange>
          </w:tcPr>
          <w:p w14:paraId="14299EC2" w14:textId="0995C9A9" w:rsidR="00F7374E" w:rsidRPr="00AD7DF4" w:rsidDel="00DE3725" w:rsidRDefault="00F7374E" w:rsidP="001D1960">
            <w:pPr>
              <w:spacing w:after="0" w:line="240" w:lineRule="auto"/>
              <w:rPr>
                <w:del w:id="8895" w:author="Diana Gonzalez Garcia" w:date="2021-05-10T07:12:00Z"/>
                <w:rFonts w:cstheme="minorHAnsi"/>
                <w:sz w:val="18"/>
                <w:szCs w:val="18"/>
                <w:lang w:eastAsia="es-CO"/>
              </w:rPr>
            </w:pPr>
            <w:del w:id="8896" w:author="Diana Gonzalez Garcia" w:date="2021-05-10T07:12:00Z">
              <w:r w:rsidRPr="00AD7DF4" w:rsidDel="00DE3725">
                <w:rPr>
                  <w:rFonts w:cstheme="minorHAnsi"/>
                  <w:sz w:val="18"/>
                  <w:szCs w:val="18"/>
                  <w:lang w:eastAsia="es-CO"/>
                </w:rPr>
                <w:delText> </w:delText>
              </w:r>
            </w:del>
          </w:p>
        </w:tc>
        <w:tc>
          <w:tcPr>
            <w:tcW w:w="459" w:type="pct"/>
            <w:shd w:val="clear" w:color="auto" w:fill="auto"/>
            <w:vAlign w:val="center"/>
            <w:hideMark/>
            <w:tcPrChange w:id="8897" w:author="Diana Gonzalez Garcia" w:date="2021-05-10T07:20:00Z">
              <w:tcPr>
                <w:tcW w:w="519" w:type="pct"/>
                <w:shd w:val="clear" w:color="auto" w:fill="auto"/>
                <w:vAlign w:val="center"/>
                <w:hideMark/>
              </w:tcPr>
            </w:tcPrChange>
          </w:tcPr>
          <w:p w14:paraId="1BBC377E" w14:textId="2E1090A3" w:rsidR="00F7374E" w:rsidRPr="00AD7DF4" w:rsidDel="00DE3725" w:rsidRDefault="00F7374E" w:rsidP="001D1960">
            <w:pPr>
              <w:spacing w:after="0" w:line="240" w:lineRule="auto"/>
              <w:jc w:val="center"/>
              <w:rPr>
                <w:del w:id="8898" w:author="Diana Gonzalez Garcia" w:date="2021-05-10T07:12:00Z"/>
                <w:rFonts w:cstheme="minorHAnsi"/>
                <w:sz w:val="18"/>
                <w:szCs w:val="18"/>
                <w:lang w:eastAsia="es-CO"/>
              </w:rPr>
            </w:pPr>
            <w:del w:id="8899" w:author="Diana Gonzalez Garcia" w:date="2021-05-10T07:12:00Z">
              <w:r w:rsidRPr="00AD7DF4" w:rsidDel="00DE3725">
                <w:rPr>
                  <w:rFonts w:cstheme="minorHAnsi"/>
                  <w:sz w:val="18"/>
                  <w:szCs w:val="18"/>
                  <w:lang w:eastAsia="es-CO"/>
                </w:rPr>
                <w:delText>Área construida por unidad calificada</w:delText>
              </w:r>
            </w:del>
          </w:p>
        </w:tc>
        <w:tc>
          <w:tcPr>
            <w:tcW w:w="1161" w:type="pct"/>
            <w:shd w:val="clear" w:color="auto" w:fill="auto"/>
            <w:vAlign w:val="center"/>
            <w:hideMark/>
            <w:tcPrChange w:id="8900" w:author="Diana Gonzalez Garcia" w:date="2021-05-10T07:20:00Z">
              <w:tcPr>
                <w:tcW w:w="1312" w:type="pct"/>
                <w:shd w:val="clear" w:color="auto" w:fill="auto"/>
                <w:vAlign w:val="center"/>
                <w:hideMark/>
              </w:tcPr>
            </w:tcPrChange>
          </w:tcPr>
          <w:p w14:paraId="1EA9AD66" w14:textId="16026EFB" w:rsidR="00F7374E" w:rsidRPr="00AD7DF4" w:rsidDel="00DE3725" w:rsidRDefault="00F7374E" w:rsidP="001D1960">
            <w:pPr>
              <w:spacing w:after="0" w:line="240" w:lineRule="auto"/>
              <w:jc w:val="both"/>
              <w:rPr>
                <w:del w:id="8901" w:author="Diana Gonzalez Garcia" w:date="2021-05-10T07:12:00Z"/>
                <w:rFonts w:cstheme="minorHAnsi"/>
                <w:sz w:val="18"/>
                <w:szCs w:val="18"/>
                <w:lang w:eastAsia="es-CO"/>
              </w:rPr>
            </w:pPr>
            <w:del w:id="8902" w:author="Diana Gonzalez Garcia" w:date="2021-05-10T07:12:00Z">
              <w:r w:rsidRPr="00AD7DF4" w:rsidDel="00DE3725">
                <w:rPr>
                  <w:rFonts w:cstheme="minorHAnsi"/>
                  <w:sz w:val="18"/>
                  <w:szCs w:val="18"/>
                  <w:lang w:eastAsia="es-CO"/>
                </w:rPr>
                <w:delText>Para predios con puntajes superiores a 100, la variable modelo es avalúo especial.</w:delText>
              </w:r>
            </w:del>
          </w:p>
        </w:tc>
        <w:tc>
          <w:tcPr>
            <w:tcW w:w="418" w:type="pct"/>
            <w:vMerge/>
            <w:vAlign w:val="center"/>
            <w:hideMark/>
            <w:tcPrChange w:id="8903" w:author="Diana Gonzalez Garcia" w:date="2021-05-10T07:20:00Z">
              <w:tcPr>
                <w:tcW w:w="472" w:type="pct"/>
                <w:vMerge/>
                <w:vAlign w:val="center"/>
                <w:hideMark/>
              </w:tcPr>
            </w:tcPrChange>
          </w:tcPr>
          <w:p w14:paraId="6E6DE69D" w14:textId="76685F9C" w:rsidR="00F7374E" w:rsidRPr="00AD7DF4" w:rsidDel="00DE3725" w:rsidRDefault="00F7374E" w:rsidP="001D1960">
            <w:pPr>
              <w:spacing w:after="0" w:line="240" w:lineRule="auto"/>
              <w:rPr>
                <w:del w:id="8904" w:author="Diana Gonzalez Garcia" w:date="2021-05-10T07:12:00Z"/>
                <w:rFonts w:cstheme="minorHAnsi"/>
                <w:sz w:val="18"/>
                <w:szCs w:val="18"/>
                <w:lang w:eastAsia="es-CO"/>
              </w:rPr>
            </w:pPr>
          </w:p>
        </w:tc>
        <w:tc>
          <w:tcPr>
            <w:tcW w:w="706" w:type="pct"/>
            <w:vMerge/>
            <w:vAlign w:val="center"/>
            <w:hideMark/>
            <w:tcPrChange w:id="8905" w:author="Diana Gonzalez Garcia" w:date="2021-05-10T07:20:00Z">
              <w:tcPr>
                <w:tcW w:w="798" w:type="pct"/>
                <w:vMerge/>
                <w:vAlign w:val="center"/>
                <w:hideMark/>
              </w:tcPr>
            </w:tcPrChange>
          </w:tcPr>
          <w:p w14:paraId="0934F698" w14:textId="1D28C801" w:rsidR="00F7374E" w:rsidRPr="00AD7DF4" w:rsidDel="00DE3725" w:rsidRDefault="00F7374E" w:rsidP="001D1960">
            <w:pPr>
              <w:spacing w:after="0" w:line="240" w:lineRule="auto"/>
              <w:rPr>
                <w:del w:id="8906" w:author="Diana Gonzalez Garcia" w:date="2021-05-10T07:12:00Z"/>
                <w:rFonts w:cstheme="minorHAnsi"/>
                <w:sz w:val="18"/>
                <w:szCs w:val="18"/>
                <w:lang w:eastAsia="es-CO"/>
              </w:rPr>
            </w:pPr>
          </w:p>
        </w:tc>
      </w:tr>
      <w:tr w:rsidR="00F7374E" w:rsidRPr="00AD7DF4" w:rsidDel="00DE3725" w14:paraId="07E158D2" w14:textId="46777725" w:rsidTr="00FF1E3F">
        <w:trPr>
          <w:trHeight w:val="1230"/>
          <w:del w:id="8907" w:author="Diana Gonzalez Garcia" w:date="2021-05-10T07:12:00Z"/>
          <w:trPrChange w:id="8908" w:author="Diana Gonzalez Garcia" w:date="2021-05-10T07:20:00Z">
            <w:trPr>
              <w:trHeight w:val="1230"/>
            </w:trPr>
          </w:trPrChange>
        </w:trPr>
        <w:tc>
          <w:tcPr>
            <w:tcW w:w="442" w:type="pct"/>
            <w:vMerge w:val="restart"/>
            <w:shd w:val="clear" w:color="auto" w:fill="auto"/>
            <w:noWrap/>
            <w:vAlign w:val="center"/>
            <w:hideMark/>
            <w:tcPrChange w:id="8909" w:author="Diana Gonzalez Garcia" w:date="2021-05-10T07:20:00Z">
              <w:tcPr>
                <w:tcW w:w="499" w:type="pct"/>
                <w:vMerge w:val="restart"/>
                <w:shd w:val="clear" w:color="auto" w:fill="auto"/>
                <w:noWrap/>
                <w:vAlign w:val="center"/>
                <w:hideMark/>
              </w:tcPr>
            </w:tcPrChange>
          </w:tcPr>
          <w:p w14:paraId="1C39D53B" w14:textId="4F028D70" w:rsidR="00F7374E" w:rsidRPr="00AD7DF4" w:rsidDel="00DE3725" w:rsidRDefault="00F7374E" w:rsidP="001D1960">
            <w:pPr>
              <w:spacing w:after="0" w:line="240" w:lineRule="auto"/>
              <w:jc w:val="center"/>
              <w:rPr>
                <w:del w:id="8910" w:author="Diana Gonzalez Garcia" w:date="2021-05-10T07:12:00Z"/>
                <w:rFonts w:cstheme="minorHAnsi"/>
                <w:sz w:val="18"/>
                <w:szCs w:val="18"/>
                <w:lang w:eastAsia="es-CO"/>
              </w:rPr>
            </w:pPr>
            <w:del w:id="8911" w:author="Diana Gonzalez Garcia" w:date="2021-05-10T07:12:00Z">
              <w:r w:rsidRPr="00AD7DF4" w:rsidDel="00DE3725">
                <w:rPr>
                  <w:rFonts w:cstheme="minorHAnsi"/>
                  <w:sz w:val="18"/>
                  <w:szCs w:val="18"/>
                  <w:lang w:eastAsia="es-CO"/>
                </w:rPr>
                <w:delText>T20</w:delText>
              </w:r>
            </w:del>
          </w:p>
        </w:tc>
        <w:tc>
          <w:tcPr>
            <w:tcW w:w="597" w:type="pct"/>
            <w:vMerge w:val="restart"/>
            <w:shd w:val="clear" w:color="auto" w:fill="auto"/>
            <w:vAlign w:val="center"/>
            <w:hideMark/>
            <w:tcPrChange w:id="8912" w:author="Diana Gonzalez Garcia" w:date="2021-05-10T07:20:00Z">
              <w:tcPr>
                <w:tcW w:w="675" w:type="pct"/>
                <w:vMerge w:val="restart"/>
                <w:shd w:val="clear" w:color="auto" w:fill="auto"/>
                <w:vAlign w:val="center"/>
                <w:hideMark/>
              </w:tcPr>
            </w:tcPrChange>
          </w:tcPr>
          <w:p w14:paraId="71B5FEA4" w14:textId="77D7098D" w:rsidR="00F7374E" w:rsidRPr="00AD7DF4" w:rsidDel="00DE3725" w:rsidRDefault="00F7374E" w:rsidP="001D1960">
            <w:pPr>
              <w:spacing w:after="0" w:line="240" w:lineRule="auto"/>
              <w:jc w:val="center"/>
              <w:rPr>
                <w:del w:id="8913" w:author="Diana Gonzalez Garcia" w:date="2021-05-10T07:12:00Z"/>
                <w:rFonts w:cstheme="minorHAnsi"/>
                <w:sz w:val="18"/>
                <w:szCs w:val="18"/>
                <w:lang w:eastAsia="es-CO"/>
              </w:rPr>
            </w:pPr>
            <w:del w:id="8914" w:author="Diana Gonzalez Garcia" w:date="2021-05-10T07:12:00Z">
              <w:r w:rsidRPr="00AD7DF4" w:rsidDel="00DE3725">
                <w:rPr>
                  <w:rFonts w:cstheme="minorHAnsi"/>
                  <w:sz w:val="18"/>
                  <w:szCs w:val="18"/>
                  <w:lang w:eastAsia="es-CO"/>
                </w:rPr>
                <w:delText>Moteles, Amoblados y Residencias</w:delText>
              </w:r>
            </w:del>
          </w:p>
        </w:tc>
        <w:tc>
          <w:tcPr>
            <w:tcW w:w="641" w:type="pct"/>
            <w:shd w:val="clear" w:color="auto" w:fill="auto"/>
            <w:vAlign w:val="center"/>
            <w:hideMark/>
            <w:tcPrChange w:id="8915" w:author="Diana Gonzalez Garcia" w:date="2021-05-10T07:20:00Z">
              <w:tcPr>
                <w:tcW w:w="724" w:type="pct"/>
                <w:shd w:val="clear" w:color="auto" w:fill="auto"/>
                <w:vAlign w:val="center"/>
                <w:hideMark/>
              </w:tcPr>
            </w:tcPrChange>
          </w:tcPr>
          <w:p w14:paraId="6DF6BAFC" w14:textId="14EA77B2" w:rsidR="00F7374E" w:rsidRPr="00AD7DF4" w:rsidDel="00DE3725" w:rsidRDefault="00F7374E" w:rsidP="001D1960">
            <w:pPr>
              <w:spacing w:after="0" w:line="240" w:lineRule="auto"/>
              <w:jc w:val="center"/>
              <w:rPr>
                <w:del w:id="8916" w:author="Diana Gonzalez Garcia" w:date="2021-05-10T07:12:00Z"/>
                <w:rFonts w:cstheme="minorHAnsi"/>
                <w:sz w:val="18"/>
                <w:szCs w:val="18"/>
                <w:lang w:eastAsia="es-CO"/>
              </w:rPr>
            </w:pPr>
            <w:del w:id="8917" w:author="Diana Gonzalez Garcia" w:date="2021-05-10T07:12:00Z">
              <w:r w:rsidRPr="00AD7DF4" w:rsidDel="00DE3725">
                <w:rPr>
                  <w:rFonts w:cstheme="minorHAnsi"/>
                  <w:sz w:val="18"/>
                  <w:szCs w:val="18"/>
                  <w:lang w:eastAsia="es-CO"/>
                </w:rPr>
                <w:delText>Valor unitario construcción</w:delText>
              </w:r>
            </w:del>
          </w:p>
        </w:tc>
        <w:tc>
          <w:tcPr>
            <w:tcW w:w="459" w:type="pct"/>
            <w:shd w:val="clear" w:color="auto" w:fill="auto"/>
            <w:vAlign w:val="center"/>
            <w:hideMark/>
            <w:tcPrChange w:id="8918" w:author="Diana Gonzalez Garcia" w:date="2021-05-10T07:20:00Z">
              <w:tcPr>
                <w:tcW w:w="519" w:type="pct"/>
                <w:shd w:val="clear" w:color="auto" w:fill="auto"/>
                <w:vAlign w:val="center"/>
                <w:hideMark/>
              </w:tcPr>
            </w:tcPrChange>
          </w:tcPr>
          <w:p w14:paraId="2D70347C" w14:textId="1E8731C8" w:rsidR="00F7374E" w:rsidRPr="00AD7DF4" w:rsidDel="00DE3725" w:rsidRDefault="00F7374E" w:rsidP="001D1960">
            <w:pPr>
              <w:spacing w:after="0" w:line="240" w:lineRule="auto"/>
              <w:jc w:val="center"/>
              <w:rPr>
                <w:del w:id="8919" w:author="Diana Gonzalez Garcia" w:date="2021-05-10T07:12:00Z"/>
                <w:rFonts w:cstheme="minorHAnsi"/>
                <w:sz w:val="18"/>
                <w:szCs w:val="18"/>
                <w:lang w:eastAsia="es-CO"/>
              </w:rPr>
            </w:pPr>
            <w:del w:id="8920" w:author="Diana Gonzalez Garcia" w:date="2021-05-10T07:12:00Z">
              <w:r w:rsidRPr="00AD7DF4" w:rsidDel="00DE3725">
                <w:rPr>
                  <w:rFonts w:cstheme="minorHAnsi"/>
                  <w:sz w:val="18"/>
                  <w:szCs w:val="18"/>
                  <w:lang w:eastAsia="es-CO"/>
                </w:rPr>
                <w:delText>Puntaje</w:delText>
              </w:r>
            </w:del>
          </w:p>
        </w:tc>
        <w:tc>
          <w:tcPr>
            <w:tcW w:w="1161" w:type="pct"/>
            <w:shd w:val="clear" w:color="auto" w:fill="auto"/>
            <w:vAlign w:val="center"/>
            <w:hideMark/>
            <w:tcPrChange w:id="8921" w:author="Diana Gonzalez Garcia" w:date="2021-05-10T07:20:00Z">
              <w:tcPr>
                <w:tcW w:w="1312" w:type="pct"/>
                <w:shd w:val="clear" w:color="auto" w:fill="auto"/>
                <w:vAlign w:val="center"/>
                <w:hideMark/>
              </w:tcPr>
            </w:tcPrChange>
          </w:tcPr>
          <w:p w14:paraId="449A31EB" w14:textId="254D5773" w:rsidR="00F7374E" w:rsidRPr="00AD7DF4" w:rsidDel="00DE3725" w:rsidRDefault="00F7374E" w:rsidP="001D1960">
            <w:pPr>
              <w:spacing w:after="0" w:line="240" w:lineRule="auto"/>
              <w:jc w:val="both"/>
              <w:rPr>
                <w:del w:id="8922" w:author="Diana Gonzalez Garcia" w:date="2021-05-10T07:12:00Z"/>
                <w:rFonts w:cstheme="minorHAnsi"/>
                <w:sz w:val="18"/>
                <w:szCs w:val="18"/>
                <w:lang w:eastAsia="es-CO"/>
              </w:rPr>
            </w:pPr>
            <w:del w:id="8923" w:author="Diana Gonzalez Garcia" w:date="2021-05-10T07:12:00Z">
              <w:r w:rsidRPr="00AD7DF4" w:rsidDel="00DE3725">
                <w:rPr>
                  <w:rFonts w:cstheme="minorHAnsi"/>
                  <w:sz w:val="18"/>
                  <w:szCs w:val="18"/>
                  <w:lang w:eastAsia="es-CO"/>
                </w:rPr>
                <w:delText>Para predios con edades superiores a 100 años, la variable modelo es avalúo especial.</w:delText>
              </w:r>
            </w:del>
          </w:p>
        </w:tc>
        <w:tc>
          <w:tcPr>
            <w:tcW w:w="418" w:type="pct"/>
            <w:vMerge w:val="restart"/>
            <w:shd w:val="clear" w:color="auto" w:fill="auto"/>
            <w:noWrap/>
            <w:vAlign w:val="center"/>
            <w:hideMark/>
            <w:tcPrChange w:id="8924" w:author="Diana Gonzalez Garcia" w:date="2021-05-10T07:20:00Z">
              <w:tcPr>
                <w:tcW w:w="472" w:type="pct"/>
                <w:vMerge w:val="restart"/>
                <w:shd w:val="clear" w:color="auto" w:fill="auto"/>
                <w:noWrap/>
                <w:vAlign w:val="center"/>
                <w:hideMark/>
              </w:tcPr>
            </w:tcPrChange>
          </w:tcPr>
          <w:p w14:paraId="6A79D90A" w14:textId="37C2B378" w:rsidR="00F7374E" w:rsidRPr="00AD7DF4" w:rsidDel="00DE3725" w:rsidRDefault="00F7374E" w:rsidP="001D1960">
            <w:pPr>
              <w:spacing w:after="0" w:line="240" w:lineRule="auto"/>
              <w:jc w:val="center"/>
              <w:rPr>
                <w:del w:id="8925" w:author="Diana Gonzalez Garcia" w:date="2021-05-10T07:12:00Z"/>
                <w:rFonts w:cstheme="minorHAnsi"/>
                <w:sz w:val="18"/>
                <w:szCs w:val="18"/>
                <w:lang w:eastAsia="es-CO"/>
              </w:rPr>
            </w:pPr>
            <w:del w:id="8926" w:author="Diana Gonzalez Garcia" w:date="2021-05-10T07:12:00Z">
              <w:r w:rsidRPr="00AD7DF4" w:rsidDel="00DE3725">
                <w:rPr>
                  <w:rFonts w:cstheme="minorHAnsi"/>
                  <w:sz w:val="18"/>
                  <w:szCs w:val="18"/>
                  <w:lang w:eastAsia="es-CO"/>
                </w:rPr>
                <w:delText>T20</w:delText>
              </w:r>
            </w:del>
          </w:p>
        </w:tc>
        <w:tc>
          <w:tcPr>
            <w:tcW w:w="706" w:type="pct"/>
            <w:vMerge w:val="restart"/>
            <w:shd w:val="clear" w:color="auto" w:fill="auto"/>
            <w:vAlign w:val="center"/>
            <w:hideMark/>
            <w:tcPrChange w:id="8927" w:author="Diana Gonzalez Garcia" w:date="2021-05-10T07:20:00Z">
              <w:tcPr>
                <w:tcW w:w="798" w:type="pct"/>
                <w:vMerge w:val="restart"/>
                <w:shd w:val="clear" w:color="auto" w:fill="auto"/>
                <w:vAlign w:val="center"/>
                <w:hideMark/>
              </w:tcPr>
            </w:tcPrChange>
          </w:tcPr>
          <w:p w14:paraId="5F883836" w14:textId="19E377CB" w:rsidR="00F7374E" w:rsidRPr="00AD7DF4" w:rsidDel="00DE3725" w:rsidRDefault="00F7374E" w:rsidP="001D1960">
            <w:pPr>
              <w:spacing w:after="0" w:line="240" w:lineRule="auto"/>
              <w:rPr>
                <w:del w:id="8928" w:author="Diana Gonzalez Garcia" w:date="2021-05-10T07:12:00Z"/>
                <w:rFonts w:cstheme="minorHAnsi"/>
                <w:sz w:val="18"/>
                <w:szCs w:val="18"/>
                <w:lang w:eastAsia="es-CO"/>
              </w:rPr>
            </w:pPr>
            <w:del w:id="8929" w:author="Diana Gonzalez Garcia" w:date="2021-05-10T07:12:00Z">
              <w:r w:rsidRPr="00AD7DF4" w:rsidDel="00DE3725">
                <w:rPr>
                  <w:rFonts w:cstheme="minorHAnsi"/>
                  <w:sz w:val="18"/>
                  <w:szCs w:val="18"/>
                  <w:lang w:eastAsia="es-CO"/>
                </w:rPr>
                <w:delText>No aplica</w:delText>
              </w:r>
            </w:del>
          </w:p>
        </w:tc>
      </w:tr>
      <w:tr w:rsidR="00F7374E" w:rsidRPr="00AD7DF4" w:rsidDel="00DE3725" w14:paraId="40923973" w14:textId="459141C6" w:rsidTr="00FF1E3F">
        <w:trPr>
          <w:trHeight w:val="1230"/>
          <w:del w:id="8930" w:author="Diana Gonzalez Garcia" w:date="2021-05-10T07:12:00Z"/>
          <w:trPrChange w:id="8931" w:author="Diana Gonzalez Garcia" w:date="2021-05-10T07:20:00Z">
            <w:trPr>
              <w:trHeight w:val="1230"/>
            </w:trPr>
          </w:trPrChange>
        </w:trPr>
        <w:tc>
          <w:tcPr>
            <w:tcW w:w="442" w:type="pct"/>
            <w:vMerge/>
            <w:vAlign w:val="center"/>
            <w:hideMark/>
            <w:tcPrChange w:id="8932" w:author="Diana Gonzalez Garcia" w:date="2021-05-10T07:20:00Z">
              <w:tcPr>
                <w:tcW w:w="499" w:type="pct"/>
                <w:vMerge/>
                <w:vAlign w:val="center"/>
                <w:hideMark/>
              </w:tcPr>
            </w:tcPrChange>
          </w:tcPr>
          <w:p w14:paraId="6B1924A9" w14:textId="70229C75" w:rsidR="00F7374E" w:rsidRPr="00AD7DF4" w:rsidDel="00DE3725" w:rsidRDefault="00F7374E" w:rsidP="001D1960">
            <w:pPr>
              <w:spacing w:after="0" w:line="240" w:lineRule="auto"/>
              <w:rPr>
                <w:del w:id="8933" w:author="Diana Gonzalez Garcia" w:date="2021-05-10T07:12:00Z"/>
                <w:rFonts w:cstheme="minorHAnsi"/>
                <w:sz w:val="18"/>
                <w:szCs w:val="18"/>
                <w:lang w:eastAsia="es-CO"/>
              </w:rPr>
            </w:pPr>
          </w:p>
        </w:tc>
        <w:tc>
          <w:tcPr>
            <w:tcW w:w="597" w:type="pct"/>
            <w:vMerge/>
            <w:vAlign w:val="center"/>
            <w:hideMark/>
            <w:tcPrChange w:id="8934" w:author="Diana Gonzalez Garcia" w:date="2021-05-10T07:20:00Z">
              <w:tcPr>
                <w:tcW w:w="675" w:type="pct"/>
                <w:vMerge/>
                <w:vAlign w:val="center"/>
                <w:hideMark/>
              </w:tcPr>
            </w:tcPrChange>
          </w:tcPr>
          <w:p w14:paraId="3EA06653" w14:textId="7AD9226C" w:rsidR="00F7374E" w:rsidRPr="00AD7DF4" w:rsidDel="00DE3725" w:rsidRDefault="00F7374E" w:rsidP="001D1960">
            <w:pPr>
              <w:spacing w:after="0" w:line="240" w:lineRule="auto"/>
              <w:rPr>
                <w:del w:id="8935" w:author="Diana Gonzalez Garcia" w:date="2021-05-10T07:12:00Z"/>
                <w:rFonts w:cstheme="minorHAnsi"/>
                <w:sz w:val="18"/>
                <w:szCs w:val="18"/>
                <w:lang w:eastAsia="es-CO"/>
              </w:rPr>
            </w:pPr>
          </w:p>
        </w:tc>
        <w:tc>
          <w:tcPr>
            <w:tcW w:w="641" w:type="pct"/>
            <w:shd w:val="clear" w:color="auto" w:fill="auto"/>
            <w:vAlign w:val="center"/>
            <w:hideMark/>
            <w:tcPrChange w:id="8936" w:author="Diana Gonzalez Garcia" w:date="2021-05-10T07:20:00Z">
              <w:tcPr>
                <w:tcW w:w="724" w:type="pct"/>
                <w:shd w:val="clear" w:color="auto" w:fill="auto"/>
                <w:vAlign w:val="center"/>
                <w:hideMark/>
              </w:tcPr>
            </w:tcPrChange>
          </w:tcPr>
          <w:p w14:paraId="2A824C9B" w14:textId="6739829C" w:rsidR="00F7374E" w:rsidRPr="00AD7DF4" w:rsidDel="00DE3725" w:rsidRDefault="00F7374E" w:rsidP="001D1960">
            <w:pPr>
              <w:spacing w:after="0" w:line="240" w:lineRule="auto"/>
              <w:jc w:val="center"/>
              <w:rPr>
                <w:del w:id="8937" w:author="Diana Gonzalez Garcia" w:date="2021-05-10T07:12:00Z"/>
                <w:rFonts w:cstheme="minorHAnsi"/>
                <w:sz w:val="18"/>
                <w:szCs w:val="18"/>
                <w:lang w:eastAsia="es-CO"/>
              </w:rPr>
            </w:pPr>
            <w:del w:id="8938" w:author="Diana Gonzalez Garcia" w:date="2021-05-10T07:12:00Z">
              <w:r w:rsidRPr="00AD7DF4" w:rsidDel="00DE3725">
                <w:rPr>
                  <w:rFonts w:cstheme="minorHAnsi"/>
                  <w:sz w:val="18"/>
                  <w:szCs w:val="18"/>
                  <w:lang w:eastAsia="es-CO"/>
                </w:rPr>
                <w:delText>($ / m2)</w:delText>
              </w:r>
            </w:del>
          </w:p>
        </w:tc>
        <w:tc>
          <w:tcPr>
            <w:tcW w:w="459" w:type="pct"/>
            <w:shd w:val="clear" w:color="auto" w:fill="auto"/>
            <w:vAlign w:val="center"/>
            <w:hideMark/>
            <w:tcPrChange w:id="8939" w:author="Diana Gonzalez Garcia" w:date="2021-05-10T07:20:00Z">
              <w:tcPr>
                <w:tcW w:w="519" w:type="pct"/>
                <w:shd w:val="clear" w:color="auto" w:fill="auto"/>
                <w:vAlign w:val="center"/>
                <w:hideMark/>
              </w:tcPr>
            </w:tcPrChange>
          </w:tcPr>
          <w:p w14:paraId="63C1909A" w14:textId="59457D65" w:rsidR="00F7374E" w:rsidRPr="00AD7DF4" w:rsidDel="00DE3725" w:rsidRDefault="00F7374E" w:rsidP="001D1960">
            <w:pPr>
              <w:spacing w:after="0" w:line="240" w:lineRule="auto"/>
              <w:jc w:val="center"/>
              <w:rPr>
                <w:del w:id="8940" w:author="Diana Gonzalez Garcia" w:date="2021-05-10T07:12:00Z"/>
                <w:rFonts w:cstheme="minorHAnsi"/>
                <w:sz w:val="18"/>
                <w:szCs w:val="18"/>
                <w:lang w:eastAsia="es-CO"/>
              </w:rPr>
            </w:pPr>
            <w:del w:id="8941" w:author="Diana Gonzalez Garcia" w:date="2021-05-10T07:12:00Z">
              <w:r w:rsidRPr="00AD7DF4" w:rsidDel="00DE3725">
                <w:rPr>
                  <w:rFonts w:cstheme="minorHAnsi"/>
                  <w:sz w:val="18"/>
                  <w:szCs w:val="18"/>
                  <w:lang w:eastAsia="es-CO"/>
                </w:rPr>
                <w:delText>Edad</w:delText>
              </w:r>
            </w:del>
          </w:p>
        </w:tc>
        <w:tc>
          <w:tcPr>
            <w:tcW w:w="1161" w:type="pct"/>
            <w:shd w:val="clear" w:color="auto" w:fill="auto"/>
            <w:vAlign w:val="center"/>
            <w:hideMark/>
            <w:tcPrChange w:id="8942" w:author="Diana Gonzalez Garcia" w:date="2021-05-10T07:20:00Z">
              <w:tcPr>
                <w:tcW w:w="1312" w:type="pct"/>
                <w:shd w:val="clear" w:color="auto" w:fill="auto"/>
                <w:vAlign w:val="center"/>
                <w:hideMark/>
              </w:tcPr>
            </w:tcPrChange>
          </w:tcPr>
          <w:p w14:paraId="13D549ED" w14:textId="0BB06473" w:rsidR="00F7374E" w:rsidRPr="00AD7DF4" w:rsidDel="00DE3725" w:rsidRDefault="00F7374E" w:rsidP="001D1960">
            <w:pPr>
              <w:spacing w:after="0" w:line="240" w:lineRule="auto"/>
              <w:jc w:val="both"/>
              <w:rPr>
                <w:del w:id="8943" w:author="Diana Gonzalez Garcia" w:date="2021-05-10T07:12:00Z"/>
                <w:rFonts w:cstheme="minorHAnsi"/>
                <w:sz w:val="18"/>
                <w:szCs w:val="18"/>
                <w:lang w:eastAsia="es-CO"/>
              </w:rPr>
            </w:pPr>
            <w:del w:id="8944" w:author="Diana Gonzalez Garcia" w:date="2021-05-10T07:12:00Z">
              <w:r w:rsidRPr="00AD7DF4" w:rsidDel="00DE3725">
                <w:rPr>
                  <w:rFonts w:cstheme="minorHAnsi"/>
                  <w:sz w:val="18"/>
                  <w:szCs w:val="18"/>
                  <w:lang w:eastAsia="es-CO"/>
                </w:rPr>
                <w:delText>Para predios con puntajes superiores a 100, la variable modelo es avalúo especial.</w:delText>
              </w:r>
            </w:del>
          </w:p>
        </w:tc>
        <w:tc>
          <w:tcPr>
            <w:tcW w:w="418" w:type="pct"/>
            <w:vMerge/>
            <w:vAlign w:val="center"/>
            <w:hideMark/>
            <w:tcPrChange w:id="8945" w:author="Diana Gonzalez Garcia" w:date="2021-05-10T07:20:00Z">
              <w:tcPr>
                <w:tcW w:w="472" w:type="pct"/>
                <w:vMerge/>
                <w:vAlign w:val="center"/>
                <w:hideMark/>
              </w:tcPr>
            </w:tcPrChange>
          </w:tcPr>
          <w:p w14:paraId="7881C4BD" w14:textId="090A4B93" w:rsidR="00F7374E" w:rsidRPr="00AD7DF4" w:rsidDel="00DE3725" w:rsidRDefault="00F7374E" w:rsidP="001D1960">
            <w:pPr>
              <w:spacing w:after="0" w:line="240" w:lineRule="auto"/>
              <w:rPr>
                <w:del w:id="8946" w:author="Diana Gonzalez Garcia" w:date="2021-05-10T07:12:00Z"/>
                <w:rFonts w:cstheme="minorHAnsi"/>
                <w:sz w:val="18"/>
                <w:szCs w:val="18"/>
                <w:lang w:eastAsia="es-CO"/>
              </w:rPr>
            </w:pPr>
          </w:p>
        </w:tc>
        <w:tc>
          <w:tcPr>
            <w:tcW w:w="706" w:type="pct"/>
            <w:vMerge/>
            <w:vAlign w:val="center"/>
            <w:hideMark/>
            <w:tcPrChange w:id="8947" w:author="Diana Gonzalez Garcia" w:date="2021-05-10T07:20:00Z">
              <w:tcPr>
                <w:tcW w:w="798" w:type="pct"/>
                <w:vMerge/>
                <w:vAlign w:val="center"/>
                <w:hideMark/>
              </w:tcPr>
            </w:tcPrChange>
          </w:tcPr>
          <w:p w14:paraId="256576FB" w14:textId="6B01F7ED" w:rsidR="00F7374E" w:rsidRPr="00AD7DF4" w:rsidDel="00DE3725" w:rsidRDefault="00F7374E" w:rsidP="001D1960">
            <w:pPr>
              <w:spacing w:after="0" w:line="240" w:lineRule="auto"/>
              <w:rPr>
                <w:del w:id="8948" w:author="Diana Gonzalez Garcia" w:date="2021-05-10T07:12:00Z"/>
                <w:rFonts w:cstheme="minorHAnsi"/>
                <w:sz w:val="18"/>
                <w:szCs w:val="18"/>
                <w:lang w:eastAsia="es-CO"/>
              </w:rPr>
            </w:pPr>
          </w:p>
        </w:tc>
      </w:tr>
      <w:tr w:rsidR="00F7374E" w:rsidRPr="00AD7DF4" w:rsidDel="00DE3725" w14:paraId="455AF799" w14:textId="0F6302D7" w:rsidTr="00FF1E3F">
        <w:trPr>
          <w:trHeight w:val="1230"/>
          <w:del w:id="8949" w:author="Diana Gonzalez Garcia" w:date="2021-05-10T07:12:00Z"/>
          <w:trPrChange w:id="8950" w:author="Diana Gonzalez Garcia" w:date="2021-05-10T07:20:00Z">
            <w:trPr>
              <w:trHeight w:val="1230"/>
            </w:trPr>
          </w:trPrChange>
        </w:trPr>
        <w:tc>
          <w:tcPr>
            <w:tcW w:w="442" w:type="pct"/>
            <w:vMerge/>
            <w:vAlign w:val="center"/>
            <w:hideMark/>
            <w:tcPrChange w:id="8951" w:author="Diana Gonzalez Garcia" w:date="2021-05-10T07:20:00Z">
              <w:tcPr>
                <w:tcW w:w="499" w:type="pct"/>
                <w:vMerge/>
                <w:vAlign w:val="center"/>
                <w:hideMark/>
              </w:tcPr>
            </w:tcPrChange>
          </w:tcPr>
          <w:p w14:paraId="44B2C872" w14:textId="70951A60" w:rsidR="00F7374E" w:rsidRPr="00AD7DF4" w:rsidDel="00DE3725" w:rsidRDefault="00F7374E" w:rsidP="001D1960">
            <w:pPr>
              <w:spacing w:after="0" w:line="240" w:lineRule="auto"/>
              <w:rPr>
                <w:del w:id="8952" w:author="Diana Gonzalez Garcia" w:date="2021-05-10T07:12:00Z"/>
                <w:rFonts w:cstheme="minorHAnsi"/>
                <w:sz w:val="18"/>
                <w:szCs w:val="18"/>
                <w:lang w:eastAsia="es-CO"/>
              </w:rPr>
            </w:pPr>
          </w:p>
        </w:tc>
        <w:tc>
          <w:tcPr>
            <w:tcW w:w="597" w:type="pct"/>
            <w:vMerge/>
            <w:vAlign w:val="center"/>
            <w:hideMark/>
            <w:tcPrChange w:id="8953" w:author="Diana Gonzalez Garcia" w:date="2021-05-10T07:20:00Z">
              <w:tcPr>
                <w:tcW w:w="675" w:type="pct"/>
                <w:vMerge/>
                <w:vAlign w:val="center"/>
                <w:hideMark/>
              </w:tcPr>
            </w:tcPrChange>
          </w:tcPr>
          <w:p w14:paraId="19C084D3" w14:textId="2321BFBA" w:rsidR="00F7374E" w:rsidRPr="00AD7DF4" w:rsidDel="00DE3725" w:rsidRDefault="00F7374E" w:rsidP="001D1960">
            <w:pPr>
              <w:spacing w:after="0" w:line="240" w:lineRule="auto"/>
              <w:rPr>
                <w:del w:id="8954" w:author="Diana Gonzalez Garcia" w:date="2021-05-10T07:12:00Z"/>
                <w:rFonts w:cstheme="minorHAnsi"/>
                <w:sz w:val="18"/>
                <w:szCs w:val="18"/>
                <w:lang w:eastAsia="es-CO"/>
              </w:rPr>
            </w:pPr>
          </w:p>
        </w:tc>
        <w:tc>
          <w:tcPr>
            <w:tcW w:w="641" w:type="pct"/>
            <w:shd w:val="clear" w:color="auto" w:fill="auto"/>
            <w:vAlign w:val="center"/>
            <w:hideMark/>
            <w:tcPrChange w:id="8955" w:author="Diana Gonzalez Garcia" w:date="2021-05-10T07:20:00Z">
              <w:tcPr>
                <w:tcW w:w="724" w:type="pct"/>
                <w:shd w:val="clear" w:color="auto" w:fill="auto"/>
                <w:vAlign w:val="center"/>
                <w:hideMark/>
              </w:tcPr>
            </w:tcPrChange>
          </w:tcPr>
          <w:p w14:paraId="09B44A1A" w14:textId="60C4F6F2" w:rsidR="00F7374E" w:rsidRPr="00AD7DF4" w:rsidDel="00DE3725" w:rsidRDefault="00F7374E" w:rsidP="001D1960">
            <w:pPr>
              <w:spacing w:after="0" w:line="240" w:lineRule="auto"/>
              <w:jc w:val="both"/>
              <w:rPr>
                <w:del w:id="8956" w:author="Diana Gonzalez Garcia" w:date="2021-05-10T07:12:00Z"/>
                <w:rFonts w:cstheme="minorHAnsi"/>
                <w:sz w:val="18"/>
                <w:szCs w:val="18"/>
                <w:lang w:eastAsia="es-CO"/>
              </w:rPr>
            </w:pPr>
          </w:p>
        </w:tc>
        <w:tc>
          <w:tcPr>
            <w:tcW w:w="459" w:type="pct"/>
            <w:shd w:val="clear" w:color="auto" w:fill="auto"/>
            <w:vAlign w:val="center"/>
            <w:hideMark/>
            <w:tcPrChange w:id="8957" w:author="Diana Gonzalez Garcia" w:date="2021-05-10T07:20:00Z">
              <w:tcPr>
                <w:tcW w:w="519" w:type="pct"/>
                <w:shd w:val="clear" w:color="auto" w:fill="auto"/>
                <w:vAlign w:val="center"/>
                <w:hideMark/>
              </w:tcPr>
            </w:tcPrChange>
          </w:tcPr>
          <w:p w14:paraId="648B8ACE" w14:textId="34618EFC" w:rsidR="00F7374E" w:rsidRPr="00AD7DF4" w:rsidDel="00DE3725" w:rsidRDefault="00F7374E" w:rsidP="001D1960">
            <w:pPr>
              <w:spacing w:after="0" w:line="240" w:lineRule="auto"/>
              <w:jc w:val="center"/>
              <w:rPr>
                <w:del w:id="8958" w:author="Diana Gonzalez Garcia" w:date="2021-05-10T07:12:00Z"/>
                <w:rFonts w:cstheme="minorHAnsi"/>
                <w:sz w:val="18"/>
                <w:szCs w:val="18"/>
                <w:lang w:eastAsia="es-CO"/>
              </w:rPr>
            </w:pPr>
            <w:del w:id="8959" w:author="Diana Gonzalez Garcia" w:date="2021-05-10T07:12:00Z">
              <w:r w:rsidRPr="00AD7DF4" w:rsidDel="00DE3725">
                <w:rPr>
                  <w:rFonts w:cstheme="minorHAnsi"/>
                  <w:sz w:val="18"/>
                  <w:szCs w:val="18"/>
                  <w:lang w:eastAsia="es-CO"/>
                </w:rPr>
                <w:delText>Área construida por unidad calificada</w:delText>
              </w:r>
            </w:del>
          </w:p>
        </w:tc>
        <w:tc>
          <w:tcPr>
            <w:tcW w:w="1161" w:type="pct"/>
            <w:shd w:val="clear" w:color="auto" w:fill="auto"/>
            <w:vAlign w:val="center"/>
            <w:hideMark/>
            <w:tcPrChange w:id="8960" w:author="Diana Gonzalez Garcia" w:date="2021-05-10T07:20:00Z">
              <w:tcPr>
                <w:tcW w:w="1312" w:type="pct"/>
                <w:shd w:val="clear" w:color="auto" w:fill="auto"/>
                <w:vAlign w:val="center"/>
                <w:hideMark/>
              </w:tcPr>
            </w:tcPrChange>
          </w:tcPr>
          <w:p w14:paraId="5858E5FD" w14:textId="172CFACC" w:rsidR="00F7374E" w:rsidRPr="00AD7DF4" w:rsidDel="00DE3725" w:rsidRDefault="00F7374E" w:rsidP="001D1960">
            <w:pPr>
              <w:spacing w:after="0" w:line="240" w:lineRule="auto"/>
              <w:jc w:val="both"/>
              <w:rPr>
                <w:del w:id="8961" w:author="Diana Gonzalez Garcia" w:date="2021-05-10T07:12:00Z"/>
                <w:rFonts w:cstheme="minorHAnsi"/>
                <w:sz w:val="18"/>
                <w:szCs w:val="18"/>
                <w:lang w:eastAsia="es-CO"/>
              </w:rPr>
            </w:pPr>
            <w:del w:id="8962" w:author="Diana Gonzalez Garcia" w:date="2021-05-10T07:12:00Z">
              <w:r w:rsidRPr="00AD7DF4" w:rsidDel="00DE3725">
                <w:rPr>
                  <w:rFonts w:cstheme="minorHAnsi"/>
                  <w:sz w:val="18"/>
                  <w:szCs w:val="18"/>
                  <w:lang w:eastAsia="es-CO"/>
                </w:rPr>
                <w:delText>Para predios con área superiores a 5.000 m2 la variable modelo es avalúo especial.</w:delText>
              </w:r>
            </w:del>
          </w:p>
        </w:tc>
        <w:tc>
          <w:tcPr>
            <w:tcW w:w="418" w:type="pct"/>
            <w:vMerge/>
            <w:vAlign w:val="center"/>
            <w:hideMark/>
            <w:tcPrChange w:id="8963" w:author="Diana Gonzalez Garcia" w:date="2021-05-10T07:20:00Z">
              <w:tcPr>
                <w:tcW w:w="472" w:type="pct"/>
                <w:vMerge/>
                <w:vAlign w:val="center"/>
                <w:hideMark/>
              </w:tcPr>
            </w:tcPrChange>
          </w:tcPr>
          <w:p w14:paraId="657BFCFD" w14:textId="339E1AE2" w:rsidR="00F7374E" w:rsidRPr="00AD7DF4" w:rsidDel="00DE3725" w:rsidRDefault="00F7374E" w:rsidP="001D1960">
            <w:pPr>
              <w:spacing w:after="0" w:line="240" w:lineRule="auto"/>
              <w:rPr>
                <w:del w:id="8964" w:author="Diana Gonzalez Garcia" w:date="2021-05-10T07:12:00Z"/>
                <w:rFonts w:cstheme="minorHAnsi"/>
                <w:sz w:val="18"/>
                <w:szCs w:val="18"/>
                <w:lang w:eastAsia="es-CO"/>
              </w:rPr>
            </w:pPr>
          </w:p>
        </w:tc>
        <w:tc>
          <w:tcPr>
            <w:tcW w:w="706" w:type="pct"/>
            <w:vMerge/>
            <w:vAlign w:val="center"/>
            <w:hideMark/>
            <w:tcPrChange w:id="8965" w:author="Diana Gonzalez Garcia" w:date="2021-05-10T07:20:00Z">
              <w:tcPr>
                <w:tcW w:w="798" w:type="pct"/>
                <w:vMerge/>
                <w:vAlign w:val="center"/>
                <w:hideMark/>
              </w:tcPr>
            </w:tcPrChange>
          </w:tcPr>
          <w:p w14:paraId="60A56D32" w14:textId="537A2179" w:rsidR="00F7374E" w:rsidRPr="00AD7DF4" w:rsidDel="00DE3725" w:rsidRDefault="00F7374E" w:rsidP="001D1960">
            <w:pPr>
              <w:spacing w:after="0" w:line="240" w:lineRule="auto"/>
              <w:rPr>
                <w:del w:id="8966" w:author="Diana Gonzalez Garcia" w:date="2021-05-10T07:12:00Z"/>
                <w:rFonts w:cstheme="minorHAnsi"/>
                <w:sz w:val="18"/>
                <w:szCs w:val="18"/>
                <w:lang w:eastAsia="es-CO"/>
              </w:rPr>
            </w:pPr>
          </w:p>
        </w:tc>
      </w:tr>
      <w:tr w:rsidR="00F7374E" w:rsidRPr="00AD7DF4" w:rsidDel="00DE3725" w14:paraId="0FDD2C44" w14:textId="3AF8D235" w:rsidTr="00FF1E3F">
        <w:trPr>
          <w:trHeight w:val="930"/>
          <w:del w:id="8967" w:author="Diana Gonzalez Garcia" w:date="2021-05-10T07:12:00Z"/>
          <w:trPrChange w:id="8968" w:author="Diana Gonzalez Garcia" w:date="2021-05-10T07:20:00Z">
            <w:trPr>
              <w:trHeight w:val="930"/>
            </w:trPr>
          </w:trPrChange>
        </w:trPr>
        <w:tc>
          <w:tcPr>
            <w:tcW w:w="442" w:type="pct"/>
            <w:vMerge w:val="restart"/>
            <w:shd w:val="clear" w:color="auto" w:fill="auto"/>
            <w:noWrap/>
            <w:vAlign w:val="center"/>
            <w:hideMark/>
            <w:tcPrChange w:id="8969" w:author="Diana Gonzalez Garcia" w:date="2021-05-10T07:20:00Z">
              <w:tcPr>
                <w:tcW w:w="499" w:type="pct"/>
                <w:vMerge w:val="restart"/>
                <w:shd w:val="clear" w:color="auto" w:fill="auto"/>
                <w:noWrap/>
                <w:vAlign w:val="center"/>
                <w:hideMark/>
              </w:tcPr>
            </w:tcPrChange>
          </w:tcPr>
          <w:p w14:paraId="4DD979A7" w14:textId="5147EE65" w:rsidR="00F7374E" w:rsidRPr="00AD7DF4" w:rsidDel="00DE3725" w:rsidRDefault="00F7374E" w:rsidP="001D1960">
            <w:pPr>
              <w:spacing w:after="0" w:line="240" w:lineRule="auto"/>
              <w:jc w:val="center"/>
              <w:rPr>
                <w:del w:id="8970" w:author="Diana Gonzalez Garcia" w:date="2021-05-10T07:12:00Z"/>
                <w:rFonts w:cstheme="minorHAnsi"/>
                <w:sz w:val="18"/>
                <w:szCs w:val="18"/>
                <w:lang w:eastAsia="es-CO"/>
              </w:rPr>
            </w:pPr>
            <w:del w:id="8971" w:author="Diana Gonzalez Garcia" w:date="2021-05-10T07:12:00Z">
              <w:r w:rsidRPr="00AD7DF4" w:rsidDel="00DE3725">
                <w:rPr>
                  <w:rFonts w:cstheme="minorHAnsi"/>
                  <w:sz w:val="18"/>
                  <w:szCs w:val="18"/>
                  <w:lang w:eastAsia="es-CO"/>
                </w:rPr>
                <w:delText>T21</w:delText>
              </w:r>
            </w:del>
          </w:p>
        </w:tc>
        <w:tc>
          <w:tcPr>
            <w:tcW w:w="597" w:type="pct"/>
            <w:vMerge w:val="restart"/>
            <w:shd w:val="clear" w:color="auto" w:fill="auto"/>
            <w:vAlign w:val="center"/>
            <w:hideMark/>
            <w:tcPrChange w:id="8972" w:author="Diana Gonzalez Garcia" w:date="2021-05-10T07:20:00Z">
              <w:tcPr>
                <w:tcW w:w="675" w:type="pct"/>
                <w:vMerge w:val="restart"/>
                <w:shd w:val="clear" w:color="auto" w:fill="auto"/>
                <w:vAlign w:val="center"/>
                <w:hideMark/>
              </w:tcPr>
            </w:tcPrChange>
          </w:tcPr>
          <w:p w14:paraId="2B1CEA0A" w14:textId="19EC3CB1" w:rsidR="00F7374E" w:rsidRPr="00AD7DF4" w:rsidDel="00DE3725" w:rsidRDefault="00F7374E" w:rsidP="001D1960">
            <w:pPr>
              <w:spacing w:after="0" w:line="240" w:lineRule="auto"/>
              <w:jc w:val="center"/>
              <w:rPr>
                <w:del w:id="8973" w:author="Diana Gonzalez Garcia" w:date="2021-05-10T07:12:00Z"/>
                <w:rFonts w:cstheme="minorHAnsi"/>
                <w:sz w:val="18"/>
                <w:szCs w:val="18"/>
                <w:lang w:eastAsia="es-CO"/>
              </w:rPr>
            </w:pPr>
            <w:del w:id="8974" w:author="Diana Gonzalez Garcia" w:date="2021-05-10T07:12:00Z">
              <w:r w:rsidRPr="00AD7DF4" w:rsidDel="00DE3725">
                <w:rPr>
                  <w:rFonts w:cstheme="minorHAnsi"/>
                  <w:sz w:val="18"/>
                  <w:szCs w:val="18"/>
                  <w:lang w:eastAsia="es-CO"/>
                </w:rPr>
                <w:delText>Parqueadero Libre PH</w:delText>
              </w:r>
            </w:del>
          </w:p>
        </w:tc>
        <w:tc>
          <w:tcPr>
            <w:tcW w:w="641" w:type="pct"/>
            <w:vMerge w:val="restart"/>
            <w:shd w:val="clear" w:color="auto" w:fill="auto"/>
            <w:vAlign w:val="center"/>
            <w:hideMark/>
            <w:tcPrChange w:id="8975" w:author="Diana Gonzalez Garcia" w:date="2021-05-10T07:20:00Z">
              <w:tcPr>
                <w:tcW w:w="724" w:type="pct"/>
                <w:vMerge w:val="restart"/>
                <w:shd w:val="clear" w:color="auto" w:fill="auto"/>
                <w:vAlign w:val="center"/>
                <w:hideMark/>
              </w:tcPr>
            </w:tcPrChange>
          </w:tcPr>
          <w:p w14:paraId="0F4B4A77" w14:textId="557BA8DD" w:rsidR="00F7374E" w:rsidRPr="00AD7DF4" w:rsidDel="00DE3725" w:rsidRDefault="00F7374E" w:rsidP="001D1960">
            <w:pPr>
              <w:spacing w:after="0" w:line="240" w:lineRule="auto"/>
              <w:jc w:val="center"/>
              <w:rPr>
                <w:del w:id="8976" w:author="Diana Gonzalez Garcia" w:date="2021-05-10T07:12:00Z"/>
                <w:rFonts w:cstheme="minorHAnsi"/>
                <w:sz w:val="18"/>
                <w:szCs w:val="18"/>
                <w:lang w:eastAsia="es-CO"/>
              </w:rPr>
            </w:pPr>
            <w:del w:id="8977" w:author="Diana Gonzalez Garcia" w:date="2021-05-10T07:12:00Z">
              <w:r w:rsidRPr="00AD7DF4" w:rsidDel="00DE3725">
                <w:rPr>
                  <w:rFonts w:cstheme="minorHAnsi"/>
                  <w:sz w:val="18"/>
                  <w:szCs w:val="18"/>
                  <w:lang w:eastAsia="es-CO"/>
                </w:rPr>
                <w:delText>Valor total</w:delText>
              </w:r>
            </w:del>
          </w:p>
        </w:tc>
        <w:tc>
          <w:tcPr>
            <w:tcW w:w="459" w:type="pct"/>
            <w:vMerge w:val="restart"/>
            <w:shd w:val="clear" w:color="auto" w:fill="auto"/>
            <w:vAlign w:val="center"/>
            <w:hideMark/>
            <w:tcPrChange w:id="8978" w:author="Diana Gonzalez Garcia" w:date="2021-05-10T07:20:00Z">
              <w:tcPr>
                <w:tcW w:w="519" w:type="pct"/>
                <w:vMerge w:val="restart"/>
                <w:shd w:val="clear" w:color="auto" w:fill="auto"/>
                <w:vAlign w:val="center"/>
                <w:hideMark/>
              </w:tcPr>
            </w:tcPrChange>
          </w:tcPr>
          <w:p w14:paraId="56747FFC" w14:textId="10C1A5A2" w:rsidR="00F7374E" w:rsidRPr="00AD7DF4" w:rsidDel="00DE3725" w:rsidRDefault="00F7374E" w:rsidP="001D1960">
            <w:pPr>
              <w:spacing w:after="0" w:line="240" w:lineRule="auto"/>
              <w:jc w:val="center"/>
              <w:rPr>
                <w:del w:id="8979" w:author="Diana Gonzalez Garcia" w:date="2021-05-10T07:12:00Z"/>
                <w:rFonts w:cstheme="minorHAnsi"/>
                <w:sz w:val="18"/>
                <w:szCs w:val="18"/>
                <w:lang w:eastAsia="es-CO"/>
              </w:rPr>
            </w:pPr>
            <w:del w:id="8980" w:author="Diana Gonzalez Garcia" w:date="2021-05-10T07:12:00Z">
              <w:r w:rsidRPr="00AD7DF4" w:rsidDel="00DE3725">
                <w:rPr>
                  <w:rFonts w:cstheme="minorHAnsi"/>
                  <w:sz w:val="18"/>
                  <w:szCs w:val="18"/>
                  <w:lang w:eastAsia="es-CO"/>
                </w:rPr>
                <w:delText>Estrato</w:delText>
              </w:r>
            </w:del>
          </w:p>
        </w:tc>
        <w:tc>
          <w:tcPr>
            <w:tcW w:w="1161" w:type="pct"/>
            <w:shd w:val="clear" w:color="auto" w:fill="auto"/>
            <w:vAlign w:val="center"/>
            <w:hideMark/>
            <w:tcPrChange w:id="8981" w:author="Diana Gonzalez Garcia" w:date="2021-05-10T07:20:00Z">
              <w:tcPr>
                <w:tcW w:w="1312" w:type="pct"/>
                <w:shd w:val="clear" w:color="auto" w:fill="auto"/>
                <w:vAlign w:val="center"/>
                <w:hideMark/>
              </w:tcPr>
            </w:tcPrChange>
          </w:tcPr>
          <w:p w14:paraId="4E5ECEB2" w14:textId="43853D6D" w:rsidR="00F7374E" w:rsidRPr="00AD7DF4" w:rsidDel="00DE3725" w:rsidRDefault="00F7374E" w:rsidP="001D1960">
            <w:pPr>
              <w:spacing w:after="0" w:line="240" w:lineRule="auto"/>
              <w:jc w:val="both"/>
              <w:rPr>
                <w:del w:id="8982" w:author="Diana Gonzalez Garcia" w:date="2021-05-10T07:12:00Z"/>
                <w:rFonts w:cstheme="minorHAnsi"/>
                <w:sz w:val="18"/>
                <w:szCs w:val="18"/>
                <w:lang w:eastAsia="es-CO"/>
              </w:rPr>
            </w:pPr>
            <w:del w:id="8983" w:author="Diana Gonzalez Garcia" w:date="2021-05-10T07:12:00Z">
              <w:r w:rsidRPr="00AD7DF4" w:rsidDel="00DE3725">
                <w:rPr>
                  <w:rFonts w:cstheme="minorHAnsi"/>
                  <w:sz w:val="18"/>
                  <w:szCs w:val="18"/>
                  <w:lang w:eastAsia="es-CO"/>
                </w:rPr>
                <w:delText>Para áreas mayores de 35 metros cuadrados, se aplicará según el estrato la fórmula:</w:delText>
              </w:r>
            </w:del>
          </w:p>
        </w:tc>
        <w:tc>
          <w:tcPr>
            <w:tcW w:w="418" w:type="pct"/>
            <w:vMerge w:val="restart"/>
            <w:shd w:val="clear" w:color="auto" w:fill="auto"/>
            <w:vAlign w:val="center"/>
            <w:hideMark/>
            <w:tcPrChange w:id="8984" w:author="Diana Gonzalez Garcia" w:date="2021-05-10T07:20:00Z">
              <w:tcPr>
                <w:tcW w:w="472" w:type="pct"/>
                <w:vMerge w:val="restart"/>
                <w:shd w:val="clear" w:color="auto" w:fill="auto"/>
                <w:vAlign w:val="center"/>
                <w:hideMark/>
              </w:tcPr>
            </w:tcPrChange>
          </w:tcPr>
          <w:p w14:paraId="262C6EF0" w14:textId="2BA2D187" w:rsidR="00F7374E" w:rsidRPr="00AD7DF4" w:rsidDel="00DE3725" w:rsidRDefault="00F7374E" w:rsidP="001D1960">
            <w:pPr>
              <w:spacing w:after="0" w:line="240" w:lineRule="auto"/>
              <w:jc w:val="center"/>
              <w:rPr>
                <w:del w:id="8985" w:author="Diana Gonzalez Garcia" w:date="2021-05-10T07:12:00Z"/>
                <w:rFonts w:cstheme="minorHAnsi"/>
                <w:sz w:val="18"/>
                <w:szCs w:val="18"/>
                <w:lang w:eastAsia="es-CO"/>
              </w:rPr>
            </w:pPr>
            <w:del w:id="8986" w:author="Diana Gonzalez Garcia" w:date="2021-05-10T07:12:00Z">
              <w:r w:rsidRPr="00AD7DF4" w:rsidDel="00DE3725">
                <w:rPr>
                  <w:rFonts w:cstheme="minorHAnsi"/>
                  <w:sz w:val="18"/>
                  <w:szCs w:val="18"/>
                  <w:lang w:eastAsia="es-CO"/>
                </w:rPr>
                <w:delText>T21</w:delText>
              </w:r>
            </w:del>
          </w:p>
        </w:tc>
        <w:tc>
          <w:tcPr>
            <w:tcW w:w="706" w:type="pct"/>
            <w:vMerge w:val="restart"/>
            <w:shd w:val="clear" w:color="auto" w:fill="auto"/>
            <w:vAlign w:val="center"/>
            <w:hideMark/>
            <w:tcPrChange w:id="8987" w:author="Diana Gonzalez Garcia" w:date="2021-05-10T07:20:00Z">
              <w:tcPr>
                <w:tcW w:w="798" w:type="pct"/>
                <w:vMerge w:val="restart"/>
                <w:shd w:val="clear" w:color="auto" w:fill="auto"/>
                <w:vAlign w:val="center"/>
                <w:hideMark/>
              </w:tcPr>
            </w:tcPrChange>
          </w:tcPr>
          <w:p w14:paraId="11A8B2B9" w14:textId="4498F4EC" w:rsidR="00F7374E" w:rsidRPr="00AD7DF4" w:rsidDel="00DE3725" w:rsidRDefault="00F7374E" w:rsidP="001D1960">
            <w:pPr>
              <w:spacing w:after="0" w:line="240" w:lineRule="auto"/>
              <w:rPr>
                <w:del w:id="8988" w:author="Diana Gonzalez Garcia" w:date="2021-05-10T07:12:00Z"/>
                <w:rFonts w:cstheme="minorHAnsi"/>
                <w:sz w:val="18"/>
                <w:szCs w:val="18"/>
                <w:lang w:eastAsia="es-CO"/>
              </w:rPr>
            </w:pPr>
            <w:del w:id="8989" w:author="Diana Gonzalez Garcia" w:date="2021-05-10T07:12:00Z">
              <w:r w:rsidRPr="00AD7DF4" w:rsidDel="00DE3725">
                <w:rPr>
                  <w:rFonts w:cstheme="minorHAnsi"/>
                  <w:sz w:val="18"/>
                  <w:szCs w:val="18"/>
                  <w:lang w:eastAsia="es-CO"/>
                </w:rPr>
                <w:delText>No aplica</w:delText>
              </w:r>
            </w:del>
          </w:p>
        </w:tc>
      </w:tr>
      <w:tr w:rsidR="00F7374E" w:rsidRPr="00AD7DF4" w:rsidDel="00DE3725" w14:paraId="72DF8675" w14:textId="123EFC08" w:rsidTr="00FF1E3F">
        <w:trPr>
          <w:trHeight w:val="345"/>
          <w:del w:id="8990" w:author="Diana Gonzalez Garcia" w:date="2021-05-10T07:12:00Z"/>
          <w:trPrChange w:id="8991" w:author="Diana Gonzalez Garcia" w:date="2021-05-10T07:20:00Z">
            <w:trPr>
              <w:trHeight w:val="345"/>
            </w:trPr>
          </w:trPrChange>
        </w:trPr>
        <w:tc>
          <w:tcPr>
            <w:tcW w:w="442" w:type="pct"/>
            <w:vMerge/>
            <w:vAlign w:val="center"/>
            <w:hideMark/>
            <w:tcPrChange w:id="8992" w:author="Diana Gonzalez Garcia" w:date="2021-05-10T07:20:00Z">
              <w:tcPr>
                <w:tcW w:w="499" w:type="pct"/>
                <w:vMerge/>
                <w:vAlign w:val="center"/>
                <w:hideMark/>
              </w:tcPr>
            </w:tcPrChange>
          </w:tcPr>
          <w:p w14:paraId="32F7E400" w14:textId="76A5183D" w:rsidR="00F7374E" w:rsidRPr="00AD7DF4" w:rsidDel="00DE3725" w:rsidRDefault="00F7374E" w:rsidP="001D1960">
            <w:pPr>
              <w:spacing w:after="0" w:line="240" w:lineRule="auto"/>
              <w:rPr>
                <w:del w:id="8993" w:author="Diana Gonzalez Garcia" w:date="2021-05-10T07:12:00Z"/>
                <w:rFonts w:cstheme="minorHAnsi"/>
                <w:sz w:val="18"/>
                <w:szCs w:val="18"/>
                <w:lang w:eastAsia="es-CO"/>
              </w:rPr>
            </w:pPr>
          </w:p>
        </w:tc>
        <w:tc>
          <w:tcPr>
            <w:tcW w:w="597" w:type="pct"/>
            <w:vMerge/>
            <w:vAlign w:val="center"/>
            <w:hideMark/>
            <w:tcPrChange w:id="8994" w:author="Diana Gonzalez Garcia" w:date="2021-05-10T07:20:00Z">
              <w:tcPr>
                <w:tcW w:w="675" w:type="pct"/>
                <w:vMerge/>
                <w:vAlign w:val="center"/>
                <w:hideMark/>
              </w:tcPr>
            </w:tcPrChange>
          </w:tcPr>
          <w:p w14:paraId="6AF2AFC9" w14:textId="369FC5F6" w:rsidR="00F7374E" w:rsidRPr="00AD7DF4" w:rsidDel="00DE3725" w:rsidRDefault="00F7374E" w:rsidP="001D1960">
            <w:pPr>
              <w:spacing w:after="0" w:line="240" w:lineRule="auto"/>
              <w:rPr>
                <w:del w:id="8995" w:author="Diana Gonzalez Garcia" w:date="2021-05-10T07:12:00Z"/>
                <w:rFonts w:cstheme="minorHAnsi"/>
                <w:sz w:val="18"/>
                <w:szCs w:val="18"/>
                <w:lang w:eastAsia="es-CO"/>
              </w:rPr>
            </w:pPr>
          </w:p>
        </w:tc>
        <w:tc>
          <w:tcPr>
            <w:tcW w:w="641" w:type="pct"/>
            <w:vMerge/>
            <w:vAlign w:val="center"/>
            <w:hideMark/>
            <w:tcPrChange w:id="8996" w:author="Diana Gonzalez Garcia" w:date="2021-05-10T07:20:00Z">
              <w:tcPr>
                <w:tcW w:w="724" w:type="pct"/>
                <w:vMerge/>
                <w:vAlign w:val="center"/>
                <w:hideMark/>
              </w:tcPr>
            </w:tcPrChange>
          </w:tcPr>
          <w:p w14:paraId="7B4E9F69" w14:textId="2A7A3421" w:rsidR="00F7374E" w:rsidRPr="00AD7DF4" w:rsidDel="00DE3725" w:rsidRDefault="00F7374E" w:rsidP="001D1960">
            <w:pPr>
              <w:spacing w:after="0" w:line="240" w:lineRule="auto"/>
              <w:rPr>
                <w:del w:id="8997" w:author="Diana Gonzalez Garcia" w:date="2021-05-10T07:12:00Z"/>
                <w:rFonts w:cstheme="minorHAnsi"/>
                <w:sz w:val="18"/>
                <w:szCs w:val="18"/>
                <w:lang w:eastAsia="es-CO"/>
              </w:rPr>
            </w:pPr>
          </w:p>
        </w:tc>
        <w:tc>
          <w:tcPr>
            <w:tcW w:w="459" w:type="pct"/>
            <w:vMerge/>
            <w:vAlign w:val="center"/>
            <w:hideMark/>
            <w:tcPrChange w:id="8998" w:author="Diana Gonzalez Garcia" w:date="2021-05-10T07:20:00Z">
              <w:tcPr>
                <w:tcW w:w="519" w:type="pct"/>
                <w:vMerge/>
                <w:vAlign w:val="center"/>
                <w:hideMark/>
              </w:tcPr>
            </w:tcPrChange>
          </w:tcPr>
          <w:p w14:paraId="124686D8" w14:textId="2D2E8D96" w:rsidR="00F7374E" w:rsidRPr="00AD7DF4" w:rsidDel="00DE3725" w:rsidRDefault="00F7374E" w:rsidP="001D1960">
            <w:pPr>
              <w:spacing w:after="0" w:line="240" w:lineRule="auto"/>
              <w:rPr>
                <w:del w:id="8999" w:author="Diana Gonzalez Garcia" w:date="2021-05-10T07:12:00Z"/>
                <w:rFonts w:cstheme="minorHAnsi"/>
                <w:sz w:val="18"/>
                <w:szCs w:val="18"/>
                <w:lang w:eastAsia="es-CO"/>
              </w:rPr>
            </w:pPr>
          </w:p>
        </w:tc>
        <w:tc>
          <w:tcPr>
            <w:tcW w:w="1161" w:type="pct"/>
            <w:shd w:val="clear" w:color="auto" w:fill="auto"/>
            <w:vAlign w:val="center"/>
            <w:hideMark/>
            <w:tcPrChange w:id="9000" w:author="Diana Gonzalez Garcia" w:date="2021-05-10T07:20:00Z">
              <w:tcPr>
                <w:tcW w:w="1312" w:type="pct"/>
                <w:shd w:val="clear" w:color="auto" w:fill="auto"/>
                <w:vAlign w:val="center"/>
                <w:hideMark/>
              </w:tcPr>
            </w:tcPrChange>
          </w:tcPr>
          <w:p w14:paraId="36AFBE26" w14:textId="3EC5164B" w:rsidR="00F7374E" w:rsidRPr="00AD7DF4" w:rsidDel="00DE3725" w:rsidRDefault="00F7374E" w:rsidP="001D1960">
            <w:pPr>
              <w:spacing w:after="0" w:line="240" w:lineRule="auto"/>
              <w:jc w:val="both"/>
              <w:rPr>
                <w:del w:id="9001" w:author="Diana Gonzalez Garcia" w:date="2021-05-10T07:12:00Z"/>
                <w:rFonts w:cstheme="minorHAnsi"/>
                <w:sz w:val="18"/>
                <w:szCs w:val="18"/>
                <w:lang w:eastAsia="es-CO"/>
              </w:rPr>
            </w:pPr>
            <w:del w:id="9002" w:author="Diana Gonzalez Garcia" w:date="2021-05-10T07:12:00Z">
              <w:r w:rsidRPr="00AD7DF4" w:rsidDel="00DE3725">
                <w:rPr>
                  <w:rFonts w:cstheme="minorHAnsi"/>
                  <w:sz w:val="18"/>
                  <w:szCs w:val="18"/>
                  <w:lang w:eastAsia="es-CO"/>
                </w:rPr>
                <w:delText> </w:delText>
              </w:r>
            </w:del>
          </w:p>
        </w:tc>
        <w:tc>
          <w:tcPr>
            <w:tcW w:w="418" w:type="pct"/>
            <w:vMerge/>
            <w:vAlign w:val="center"/>
            <w:hideMark/>
            <w:tcPrChange w:id="9003" w:author="Diana Gonzalez Garcia" w:date="2021-05-10T07:20:00Z">
              <w:tcPr>
                <w:tcW w:w="472" w:type="pct"/>
                <w:vMerge/>
                <w:vAlign w:val="center"/>
                <w:hideMark/>
              </w:tcPr>
            </w:tcPrChange>
          </w:tcPr>
          <w:p w14:paraId="0F1E7BB1" w14:textId="29F51E14" w:rsidR="00F7374E" w:rsidRPr="00AD7DF4" w:rsidDel="00DE3725" w:rsidRDefault="00F7374E" w:rsidP="001D1960">
            <w:pPr>
              <w:spacing w:after="0" w:line="240" w:lineRule="auto"/>
              <w:rPr>
                <w:del w:id="9004" w:author="Diana Gonzalez Garcia" w:date="2021-05-10T07:12:00Z"/>
                <w:rFonts w:cstheme="minorHAnsi"/>
                <w:sz w:val="18"/>
                <w:szCs w:val="18"/>
                <w:lang w:eastAsia="es-CO"/>
              </w:rPr>
            </w:pPr>
          </w:p>
        </w:tc>
        <w:tc>
          <w:tcPr>
            <w:tcW w:w="706" w:type="pct"/>
            <w:vMerge/>
            <w:vAlign w:val="center"/>
            <w:hideMark/>
            <w:tcPrChange w:id="9005" w:author="Diana Gonzalez Garcia" w:date="2021-05-10T07:20:00Z">
              <w:tcPr>
                <w:tcW w:w="798" w:type="pct"/>
                <w:vMerge/>
                <w:vAlign w:val="center"/>
                <w:hideMark/>
              </w:tcPr>
            </w:tcPrChange>
          </w:tcPr>
          <w:p w14:paraId="1F7BFE82" w14:textId="3B8FAF25" w:rsidR="00F7374E" w:rsidRPr="00AD7DF4" w:rsidDel="00DE3725" w:rsidRDefault="00F7374E" w:rsidP="001D1960">
            <w:pPr>
              <w:spacing w:after="0" w:line="240" w:lineRule="auto"/>
              <w:rPr>
                <w:del w:id="9006" w:author="Diana Gonzalez Garcia" w:date="2021-05-10T07:12:00Z"/>
                <w:rFonts w:cstheme="minorHAnsi"/>
                <w:sz w:val="18"/>
                <w:szCs w:val="18"/>
                <w:lang w:eastAsia="es-CO"/>
              </w:rPr>
            </w:pPr>
          </w:p>
        </w:tc>
      </w:tr>
      <w:tr w:rsidR="00F7374E" w:rsidRPr="00AD7DF4" w:rsidDel="00DE3725" w14:paraId="1EB48805" w14:textId="644E3F9A" w:rsidTr="00FF1E3F">
        <w:trPr>
          <w:trHeight w:val="780"/>
          <w:del w:id="9007" w:author="Diana Gonzalez Garcia" w:date="2021-05-10T07:12:00Z"/>
          <w:trPrChange w:id="9008" w:author="Diana Gonzalez Garcia" w:date="2021-05-10T07:20:00Z">
            <w:trPr>
              <w:trHeight w:val="780"/>
            </w:trPr>
          </w:trPrChange>
        </w:trPr>
        <w:tc>
          <w:tcPr>
            <w:tcW w:w="442" w:type="pct"/>
            <w:vMerge/>
            <w:vAlign w:val="center"/>
            <w:hideMark/>
            <w:tcPrChange w:id="9009" w:author="Diana Gonzalez Garcia" w:date="2021-05-10T07:20:00Z">
              <w:tcPr>
                <w:tcW w:w="499" w:type="pct"/>
                <w:vMerge/>
                <w:vAlign w:val="center"/>
                <w:hideMark/>
              </w:tcPr>
            </w:tcPrChange>
          </w:tcPr>
          <w:p w14:paraId="0436306B" w14:textId="15576D5D" w:rsidR="00F7374E" w:rsidRPr="00AD7DF4" w:rsidDel="00DE3725" w:rsidRDefault="00F7374E" w:rsidP="001D1960">
            <w:pPr>
              <w:spacing w:after="0" w:line="240" w:lineRule="auto"/>
              <w:rPr>
                <w:del w:id="9010" w:author="Diana Gonzalez Garcia" w:date="2021-05-10T07:12:00Z"/>
                <w:rFonts w:cstheme="minorHAnsi"/>
                <w:sz w:val="18"/>
                <w:szCs w:val="18"/>
                <w:lang w:eastAsia="es-CO"/>
              </w:rPr>
            </w:pPr>
          </w:p>
        </w:tc>
        <w:tc>
          <w:tcPr>
            <w:tcW w:w="597" w:type="pct"/>
            <w:vMerge/>
            <w:vAlign w:val="center"/>
            <w:hideMark/>
            <w:tcPrChange w:id="9011" w:author="Diana Gonzalez Garcia" w:date="2021-05-10T07:20:00Z">
              <w:tcPr>
                <w:tcW w:w="675" w:type="pct"/>
                <w:vMerge/>
                <w:vAlign w:val="center"/>
                <w:hideMark/>
              </w:tcPr>
            </w:tcPrChange>
          </w:tcPr>
          <w:p w14:paraId="2DEC1A5E" w14:textId="560B53F0" w:rsidR="00F7374E" w:rsidRPr="00AD7DF4" w:rsidDel="00DE3725" w:rsidRDefault="00F7374E" w:rsidP="001D1960">
            <w:pPr>
              <w:spacing w:after="0" w:line="240" w:lineRule="auto"/>
              <w:rPr>
                <w:del w:id="9012" w:author="Diana Gonzalez Garcia" w:date="2021-05-10T07:12:00Z"/>
                <w:rFonts w:cstheme="minorHAnsi"/>
                <w:sz w:val="18"/>
                <w:szCs w:val="18"/>
                <w:lang w:eastAsia="es-CO"/>
              </w:rPr>
            </w:pPr>
          </w:p>
        </w:tc>
        <w:tc>
          <w:tcPr>
            <w:tcW w:w="641" w:type="pct"/>
            <w:vMerge/>
            <w:vAlign w:val="center"/>
            <w:hideMark/>
            <w:tcPrChange w:id="9013" w:author="Diana Gonzalez Garcia" w:date="2021-05-10T07:20:00Z">
              <w:tcPr>
                <w:tcW w:w="724" w:type="pct"/>
                <w:vMerge/>
                <w:vAlign w:val="center"/>
                <w:hideMark/>
              </w:tcPr>
            </w:tcPrChange>
          </w:tcPr>
          <w:p w14:paraId="55BC430B" w14:textId="0B9FFF26" w:rsidR="00F7374E" w:rsidRPr="00AD7DF4" w:rsidDel="00DE3725" w:rsidRDefault="00F7374E" w:rsidP="001D1960">
            <w:pPr>
              <w:spacing w:after="0" w:line="240" w:lineRule="auto"/>
              <w:rPr>
                <w:del w:id="9014" w:author="Diana Gonzalez Garcia" w:date="2021-05-10T07:12:00Z"/>
                <w:rFonts w:cstheme="minorHAnsi"/>
                <w:sz w:val="18"/>
                <w:szCs w:val="18"/>
                <w:lang w:eastAsia="es-CO"/>
              </w:rPr>
            </w:pPr>
          </w:p>
        </w:tc>
        <w:tc>
          <w:tcPr>
            <w:tcW w:w="459" w:type="pct"/>
            <w:vMerge/>
            <w:vAlign w:val="center"/>
            <w:hideMark/>
            <w:tcPrChange w:id="9015" w:author="Diana Gonzalez Garcia" w:date="2021-05-10T07:20:00Z">
              <w:tcPr>
                <w:tcW w:w="519" w:type="pct"/>
                <w:vMerge/>
                <w:vAlign w:val="center"/>
                <w:hideMark/>
              </w:tcPr>
            </w:tcPrChange>
          </w:tcPr>
          <w:p w14:paraId="3264CDFF" w14:textId="140C09EF" w:rsidR="00F7374E" w:rsidRPr="00AD7DF4" w:rsidDel="00DE3725" w:rsidRDefault="00F7374E" w:rsidP="001D1960">
            <w:pPr>
              <w:spacing w:after="0" w:line="240" w:lineRule="auto"/>
              <w:rPr>
                <w:del w:id="9016" w:author="Diana Gonzalez Garcia" w:date="2021-05-10T07:12:00Z"/>
                <w:rFonts w:cstheme="minorHAnsi"/>
                <w:sz w:val="18"/>
                <w:szCs w:val="18"/>
                <w:lang w:eastAsia="es-CO"/>
              </w:rPr>
            </w:pPr>
          </w:p>
        </w:tc>
        <w:tc>
          <w:tcPr>
            <w:tcW w:w="1161" w:type="pct"/>
            <w:shd w:val="clear" w:color="auto" w:fill="auto"/>
            <w:vAlign w:val="center"/>
            <w:hideMark/>
            <w:tcPrChange w:id="9017" w:author="Diana Gonzalez Garcia" w:date="2021-05-10T07:20:00Z">
              <w:tcPr>
                <w:tcW w:w="1312" w:type="pct"/>
                <w:shd w:val="clear" w:color="auto" w:fill="auto"/>
                <w:vAlign w:val="center"/>
                <w:hideMark/>
              </w:tcPr>
            </w:tcPrChange>
          </w:tcPr>
          <w:p w14:paraId="603F70AC" w14:textId="05294F01" w:rsidR="00F7374E" w:rsidRPr="00AD7DF4" w:rsidDel="00DE3725" w:rsidRDefault="00F7374E" w:rsidP="001D1960">
            <w:pPr>
              <w:spacing w:after="0" w:line="240" w:lineRule="auto"/>
              <w:jc w:val="both"/>
              <w:rPr>
                <w:del w:id="9018" w:author="Diana Gonzalez Garcia" w:date="2021-05-10T07:12:00Z"/>
                <w:rFonts w:cstheme="minorHAnsi"/>
                <w:sz w:val="18"/>
                <w:szCs w:val="18"/>
                <w:lang w:eastAsia="es-CO"/>
              </w:rPr>
            </w:pPr>
            <w:del w:id="9019" w:author="Diana Gonzalez Garcia" w:date="2021-05-10T07:12:00Z">
              <w:r w:rsidRPr="00AD7DF4" w:rsidDel="00DE3725">
                <w:rPr>
                  <w:rFonts w:cstheme="minorHAnsi"/>
                  <w:sz w:val="18"/>
                  <w:szCs w:val="18"/>
                  <w:lang w:eastAsia="es-CO"/>
                </w:rPr>
                <w:delText>(Área Total del predio / 17,5) x Valor por Estrato</w:delText>
              </w:r>
            </w:del>
          </w:p>
        </w:tc>
        <w:tc>
          <w:tcPr>
            <w:tcW w:w="418" w:type="pct"/>
            <w:vMerge/>
            <w:vAlign w:val="center"/>
            <w:hideMark/>
            <w:tcPrChange w:id="9020" w:author="Diana Gonzalez Garcia" w:date="2021-05-10T07:20:00Z">
              <w:tcPr>
                <w:tcW w:w="472" w:type="pct"/>
                <w:vMerge/>
                <w:vAlign w:val="center"/>
                <w:hideMark/>
              </w:tcPr>
            </w:tcPrChange>
          </w:tcPr>
          <w:p w14:paraId="7CD269CC" w14:textId="1CC88978" w:rsidR="00F7374E" w:rsidRPr="00AD7DF4" w:rsidDel="00DE3725" w:rsidRDefault="00F7374E" w:rsidP="001D1960">
            <w:pPr>
              <w:spacing w:after="0" w:line="240" w:lineRule="auto"/>
              <w:rPr>
                <w:del w:id="9021" w:author="Diana Gonzalez Garcia" w:date="2021-05-10T07:12:00Z"/>
                <w:rFonts w:cstheme="minorHAnsi"/>
                <w:sz w:val="18"/>
                <w:szCs w:val="18"/>
                <w:lang w:eastAsia="es-CO"/>
              </w:rPr>
            </w:pPr>
          </w:p>
        </w:tc>
        <w:tc>
          <w:tcPr>
            <w:tcW w:w="706" w:type="pct"/>
            <w:vMerge/>
            <w:vAlign w:val="center"/>
            <w:hideMark/>
            <w:tcPrChange w:id="9022" w:author="Diana Gonzalez Garcia" w:date="2021-05-10T07:20:00Z">
              <w:tcPr>
                <w:tcW w:w="798" w:type="pct"/>
                <w:vMerge/>
                <w:vAlign w:val="center"/>
                <w:hideMark/>
              </w:tcPr>
            </w:tcPrChange>
          </w:tcPr>
          <w:p w14:paraId="2F31A5DB" w14:textId="544E8B99" w:rsidR="00F7374E" w:rsidRPr="00AD7DF4" w:rsidDel="00DE3725" w:rsidRDefault="00F7374E" w:rsidP="001D1960">
            <w:pPr>
              <w:spacing w:after="0" w:line="240" w:lineRule="auto"/>
              <w:rPr>
                <w:del w:id="9023" w:author="Diana Gonzalez Garcia" w:date="2021-05-10T07:12:00Z"/>
                <w:rFonts w:cstheme="minorHAnsi"/>
                <w:sz w:val="18"/>
                <w:szCs w:val="18"/>
                <w:lang w:eastAsia="es-CO"/>
              </w:rPr>
            </w:pPr>
          </w:p>
        </w:tc>
      </w:tr>
      <w:tr w:rsidR="00F7374E" w:rsidRPr="00AD7DF4" w:rsidDel="00DE3725" w14:paraId="7859078F" w14:textId="46AC0805" w:rsidTr="00FF1E3F">
        <w:trPr>
          <w:trHeight w:val="330"/>
          <w:del w:id="9024" w:author="Diana Gonzalez Garcia" w:date="2021-05-10T07:12:00Z"/>
          <w:trPrChange w:id="9025" w:author="Diana Gonzalez Garcia" w:date="2021-05-10T07:20:00Z">
            <w:trPr>
              <w:trHeight w:val="330"/>
            </w:trPr>
          </w:trPrChange>
        </w:trPr>
        <w:tc>
          <w:tcPr>
            <w:tcW w:w="442" w:type="pct"/>
            <w:vMerge/>
            <w:vAlign w:val="center"/>
            <w:hideMark/>
            <w:tcPrChange w:id="9026" w:author="Diana Gonzalez Garcia" w:date="2021-05-10T07:20:00Z">
              <w:tcPr>
                <w:tcW w:w="499" w:type="pct"/>
                <w:vMerge/>
                <w:vAlign w:val="center"/>
                <w:hideMark/>
              </w:tcPr>
            </w:tcPrChange>
          </w:tcPr>
          <w:p w14:paraId="0ED2E9E8" w14:textId="28EADAAD" w:rsidR="00F7374E" w:rsidRPr="00AD7DF4" w:rsidDel="00DE3725" w:rsidRDefault="00F7374E" w:rsidP="001D1960">
            <w:pPr>
              <w:spacing w:after="0" w:line="240" w:lineRule="auto"/>
              <w:rPr>
                <w:del w:id="9027" w:author="Diana Gonzalez Garcia" w:date="2021-05-10T07:12:00Z"/>
                <w:rFonts w:cstheme="minorHAnsi"/>
                <w:sz w:val="18"/>
                <w:szCs w:val="18"/>
                <w:lang w:eastAsia="es-CO"/>
              </w:rPr>
            </w:pPr>
          </w:p>
        </w:tc>
        <w:tc>
          <w:tcPr>
            <w:tcW w:w="597" w:type="pct"/>
            <w:vMerge/>
            <w:vAlign w:val="center"/>
            <w:hideMark/>
            <w:tcPrChange w:id="9028" w:author="Diana Gonzalez Garcia" w:date="2021-05-10T07:20:00Z">
              <w:tcPr>
                <w:tcW w:w="675" w:type="pct"/>
                <w:vMerge/>
                <w:vAlign w:val="center"/>
                <w:hideMark/>
              </w:tcPr>
            </w:tcPrChange>
          </w:tcPr>
          <w:p w14:paraId="4C6424B3" w14:textId="54D3EF9F" w:rsidR="00F7374E" w:rsidRPr="00AD7DF4" w:rsidDel="00DE3725" w:rsidRDefault="00F7374E" w:rsidP="001D1960">
            <w:pPr>
              <w:spacing w:after="0" w:line="240" w:lineRule="auto"/>
              <w:rPr>
                <w:del w:id="9029" w:author="Diana Gonzalez Garcia" w:date="2021-05-10T07:12:00Z"/>
                <w:rFonts w:cstheme="minorHAnsi"/>
                <w:sz w:val="18"/>
                <w:szCs w:val="18"/>
                <w:lang w:eastAsia="es-CO"/>
              </w:rPr>
            </w:pPr>
          </w:p>
        </w:tc>
        <w:tc>
          <w:tcPr>
            <w:tcW w:w="641" w:type="pct"/>
            <w:vMerge/>
            <w:vAlign w:val="center"/>
            <w:hideMark/>
            <w:tcPrChange w:id="9030" w:author="Diana Gonzalez Garcia" w:date="2021-05-10T07:20:00Z">
              <w:tcPr>
                <w:tcW w:w="724" w:type="pct"/>
                <w:vMerge/>
                <w:vAlign w:val="center"/>
                <w:hideMark/>
              </w:tcPr>
            </w:tcPrChange>
          </w:tcPr>
          <w:p w14:paraId="38E0C271" w14:textId="619C7942" w:rsidR="00F7374E" w:rsidRPr="00AD7DF4" w:rsidDel="00DE3725" w:rsidRDefault="00F7374E" w:rsidP="001D1960">
            <w:pPr>
              <w:spacing w:after="0" w:line="240" w:lineRule="auto"/>
              <w:rPr>
                <w:del w:id="9031" w:author="Diana Gonzalez Garcia" w:date="2021-05-10T07:12:00Z"/>
                <w:rFonts w:cstheme="minorHAnsi"/>
                <w:sz w:val="18"/>
                <w:szCs w:val="18"/>
                <w:lang w:eastAsia="es-CO"/>
              </w:rPr>
            </w:pPr>
          </w:p>
        </w:tc>
        <w:tc>
          <w:tcPr>
            <w:tcW w:w="459" w:type="pct"/>
            <w:vMerge/>
            <w:vAlign w:val="center"/>
            <w:hideMark/>
            <w:tcPrChange w:id="9032" w:author="Diana Gonzalez Garcia" w:date="2021-05-10T07:20:00Z">
              <w:tcPr>
                <w:tcW w:w="519" w:type="pct"/>
                <w:vMerge/>
                <w:vAlign w:val="center"/>
                <w:hideMark/>
              </w:tcPr>
            </w:tcPrChange>
          </w:tcPr>
          <w:p w14:paraId="2190339B" w14:textId="4AE4B24A" w:rsidR="00F7374E" w:rsidRPr="00AD7DF4" w:rsidDel="00DE3725" w:rsidRDefault="00F7374E" w:rsidP="001D1960">
            <w:pPr>
              <w:spacing w:after="0" w:line="240" w:lineRule="auto"/>
              <w:rPr>
                <w:del w:id="9033" w:author="Diana Gonzalez Garcia" w:date="2021-05-10T07:12:00Z"/>
                <w:rFonts w:cstheme="minorHAnsi"/>
                <w:sz w:val="18"/>
                <w:szCs w:val="18"/>
                <w:lang w:eastAsia="es-CO"/>
              </w:rPr>
            </w:pPr>
          </w:p>
        </w:tc>
        <w:tc>
          <w:tcPr>
            <w:tcW w:w="1161" w:type="pct"/>
            <w:shd w:val="clear" w:color="auto" w:fill="auto"/>
            <w:vAlign w:val="center"/>
            <w:hideMark/>
            <w:tcPrChange w:id="9034" w:author="Diana Gonzalez Garcia" w:date="2021-05-10T07:20:00Z">
              <w:tcPr>
                <w:tcW w:w="1312" w:type="pct"/>
                <w:shd w:val="clear" w:color="auto" w:fill="auto"/>
                <w:vAlign w:val="center"/>
                <w:hideMark/>
              </w:tcPr>
            </w:tcPrChange>
          </w:tcPr>
          <w:p w14:paraId="341890E2" w14:textId="766B5ABC" w:rsidR="00F7374E" w:rsidRPr="00AD7DF4" w:rsidDel="00DE3725" w:rsidRDefault="00F7374E" w:rsidP="001D1960">
            <w:pPr>
              <w:spacing w:after="0" w:line="240" w:lineRule="auto"/>
              <w:jc w:val="both"/>
              <w:rPr>
                <w:del w:id="9035" w:author="Diana Gonzalez Garcia" w:date="2021-05-10T07:12:00Z"/>
                <w:rFonts w:cstheme="minorHAnsi"/>
                <w:sz w:val="18"/>
                <w:szCs w:val="18"/>
                <w:lang w:eastAsia="es-CO"/>
              </w:rPr>
            </w:pPr>
            <w:del w:id="9036" w:author="Diana Gonzalez Garcia" w:date="2021-05-10T07:12:00Z">
              <w:r w:rsidRPr="00AD7DF4" w:rsidDel="00DE3725">
                <w:rPr>
                  <w:rFonts w:cstheme="minorHAnsi"/>
                  <w:sz w:val="18"/>
                  <w:szCs w:val="18"/>
                  <w:lang w:eastAsia="es-CO"/>
                </w:rPr>
                <w:delText> </w:delText>
              </w:r>
            </w:del>
          </w:p>
        </w:tc>
        <w:tc>
          <w:tcPr>
            <w:tcW w:w="418" w:type="pct"/>
            <w:vMerge/>
            <w:vAlign w:val="center"/>
            <w:hideMark/>
            <w:tcPrChange w:id="9037" w:author="Diana Gonzalez Garcia" w:date="2021-05-10T07:20:00Z">
              <w:tcPr>
                <w:tcW w:w="472" w:type="pct"/>
                <w:vMerge/>
                <w:vAlign w:val="center"/>
                <w:hideMark/>
              </w:tcPr>
            </w:tcPrChange>
          </w:tcPr>
          <w:p w14:paraId="2D7B0432" w14:textId="0F84D044" w:rsidR="00F7374E" w:rsidRPr="00AD7DF4" w:rsidDel="00DE3725" w:rsidRDefault="00F7374E" w:rsidP="001D1960">
            <w:pPr>
              <w:spacing w:after="0" w:line="240" w:lineRule="auto"/>
              <w:rPr>
                <w:del w:id="9038" w:author="Diana Gonzalez Garcia" w:date="2021-05-10T07:12:00Z"/>
                <w:rFonts w:cstheme="minorHAnsi"/>
                <w:sz w:val="18"/>
                <w:szCs w:val="18"/>
                <w:lang w:eastAsia="es-CO"/>
              </w:rPr>
            </w:pPr>
          </w:p>
        </w:tc>
        <w:tc>
          <w:tcPr>
            <w:tcW w:w="706" w:type="pct"/>
            <w:vMerge/>
            <w:vAlign w:val="center"/>
            <w:hideMark/>
            <w:tcPrChange w:id="9039" w:author="Diana Gonzalez Garcia" w:date="2021-05-10T07:20:00Z">
              <w:tcPr>
                <w:tcW w:w="798" w:type="pct"/>
                <w:vMerge/>
                <w:vAlign w:val="center"/>
                <w:hideMark/>
              </w:tcPr>
            </w:tcPrChange>
          </w:tcPr>
          <w:p w14:paraId="635CC0B0" w14:textId="75367ED1" w:rsidR="00F7374E" w:rsidRPr="00AD7DF4" w:rsidDel="00DE3725" w:rsidRDefault="00F7374E" w:rsidP="001D1960">
            <w:pPr>
              <w:spacing w:after="0" w:line="240" w:lineRule="auto"/>
              <w:rPr>
                <w:del w:id="9040" w:author="Diana Gonzalez Garcia" w:date="2021-05-10T07:12:00Z"/>
                <w:rFonts w:cstheme="minorHAnsi"/>
                <w:sz w:val="18"/>
                <w:szCs w:val="18"/>
                <w:lang w:eastAsia="es-CO"/>
              </w:rPr>
            </w:pPr>
          </w:p>
        </w:tc>
      </w:tr>
      <w:tr w:rsidR="00F7374E" w:rsidRPr="00AD7DF4" w:rsidDel="00DE3725" w14:paraId="18E04D8F" w14:textId="3298C30E" w:rsidTr="00FF1E3F">
        <w:trPr>
          <w:trHeight w:val="1440"/>
          <w:del w:id="9041" w:author="Diana Gonzalez Garcia" w:date="2021-05-10T07:12:00Z"/>
          <w:trPrChange w:id="9042" w:author="Diana Gonzalez Garcia" w:date="2021-05-10T07:20:00Z">
            <w:trPr>
              <w:trHeight w:val="1440"/>
            </w:trPr>
          </w:trPrChange>
        </w:trPr>
        <w:tc>
          <w:tcPr>
            <w:tcW w:w="442" w:type="pct"/>
            <w:vMerge/>
            <w:vAlign w:val="center"/>
            <w:hideMark/>
            <w:tcPrChange w:id="9043" w:author="Diana Gonzalez Garcia" w:date="2021-05-10T07:20:00Z">
              <w:tcPr>
                <w:tcW w:w="499" w:type="pct"/>
                <w:vMerge/>
                <w:vAlign w:val="center"/>
                <w:hideMark/>
              </w:tcPr>
            </w:tcPrChange>
          </w:tcPr>
          <w:p w14:paraId="0A84012C" w14:textId="50BC7777" w:rsidR="00F7374E" w:rsidRPr="00AD7DF4" w:rsidDel="00DE3725" w:rsidRDefault="00F7374E" w:rsidP="001D1960">
            <w:pPr>
              <w:spacing w:after="0" w:line="240" w:lineRule="auto"/>
              <w:rPr>
                <w:del w:id="9044" w:author="Diana Gonzalez Garcia" w:date="2021-05-10T07:12:00Z"/>
                <w:rFonts w:cstheme="minorHAnsi"/>
                <w:sz w:val="18"/>
                <w:szCs w:val="18"/>
                <w:lang w:eastAsia="es-CO"/>
              </w:rPr>
            </w:pPr>
          </w:p>
        </w:tc>
        <w:tc>
          <w:tcPr>
            <w:tcW w:w="597" w:type="pct"/>
            <w:vMerge/>
            <w:vAlign w:val="center"/>
            <w:hideMark/>
            <w:tcPrChange w:id="9045" w:author="Diana Gonzalez Garcia" w:date="2021-05-10T07:20:00Z">
              <w:tcPr>
                <w:tcW w:w="675" w:type="pct"/>
                <w:vMerge/>
                <w:vAlign w:val="center"/>
                <w:hideMark/>
              </w:tcPr>
            </w:tcPrChange>
          </w:tcPr>
          <w:p w14:paraId="052DB128" w14:textId="693FED4A" w:rsidR="00F7374E" w:rsidRPr="00AD7DF4" w:rsidDel="00DE3725" w:rsidRDefault="00F7374E" w:rsidP="001D1960">
            <w:pPr>
              <w:spacing w:after="0" w:line="240" w:lineRule="auto"/>
              <w:rPr>
                <w:del w:id="9046" w:author="Diana Gonzalez Garcia" w:date="2021-05-10T07:12:00Z"/>
                <w:rFonts w:cstheme="minorHAnsi"/>
                <w:sz w:val="18"/>
                <w:szCs w:val="18"/>
                <w:lang w:eastAsia="es-CO"/>
              </w:rPr>
            </w:pPr>
          </w:p>
        </w:tc>
        <w:tc>
          <w:tcPr>
            <w:tcW w:w="641" w:type="pct"/>
            <w:vMerge/>
            <w:vAlign w:val="center"/>
            <w:hideMark/>
            <w:tcPrChange w:id="9047" w:author="Diana Gonzalez Garcia" w:date="2021-05-10T07:20:00Z">
              <w:tcPr>
                <w:tcW w:w="724" w:type="pct"/>
                <w:vMerge/>
                <w:vAlign w:val="center"/>
                <w:hideMark/>
              </w:tcPr>
            </w:tcPrChange>
          </w:tcPr>
          <w:p w14:paraId="44F1F98A" w14:textId="547F20A6" w:rsidR="00F7374E" w:rsidRPr="00AD7DF4" w:rsidDel="00DE3725" w:rsidRDefault="00F7374E" w:rsidP="001D1960">
            <w:pPr>
              <w:spacing w:after="0" w:line="240" w:lineRule="auto"/>
              <w:rPr>
                <w:del w:id="9048" w:author="Diana Gonzalez Garcia" w:date="2021-05-10T07:12:00Z"/>
                <w:rFonts w:cstheme="minorHAnsi"/>
                <w:sz w:val="18"/>
                <w:szCs w:val="18"/>
                <w:lang w:eastAsia="es-CO"/>
              </w:rPr>
            </w:pPr>
          </w:p>
        </w:tc>
        <w:tc>
          <w:tcPr>
            <w:tcW w:w="459" w:type="pct"/>
            <w:vMerge/>
            <w:vAlign w:val="center"/>
            <w:hideMark/>
            <w:tcPrChange w:id="9049" w:author="Diana Gonzalez Garcia" w:date="2021-05-10T07:20:00Z">
              <w:tcPr>
                <w:tcW w:w="519" w:type="pct"/>
                <w:vMerge/>
                <w:vAlign w:val="center"/>
                <w:hideMark/>
              </w:tcPr>
            </w:tcPrChange>
          </w:tcPr>
          <w:p w14:paraId="11FEEAD8" w14:textId="2C14684F" w:rsidR="00F7374E" w:rsidRPr="00AD7DF4" w:rsidDel="00DE3725" w:rsidRDefault="00F7374E" w:rsidP="001D1960">
            <w:pPr>
              <w:spacing w:after="0" w:line="240" w:lineRule="auto"/>
              <w:rPr>
                <w:del w:id="9050" w:author="Diana Gonzalez Garcia" w:date="2021-05-10T07:12:00Z"/>
                <w:rFonts w:cstheme="minorHAnsi"/>
                <w:sz w:val="18"/>
                <w:szCs w:val="18"/>
                <w:lang w:eastAsia="es-CO"/>
              </w:rPr>
            </w:pPr>
          </w:p>
        </w:tc>
        <w:tc>
          <w:tcPr>
            <w:tcW w:w="1161" w:type="pct"/>
            <w:shd w:val="clear" w:color="auto" w:fill="auto"/>
            <w:vAlign w:val="center"/>
            <w:hideMark/>
            <w:tcPrChange w:id="9051" w:author="Diana Gonzalez Garcia" w:date="2021-05-10T07:20:00Z">
              <w:tcPr>
                <w:tcW w:w="1312" w:type="pct"/>
                <w:shd w:val="clear" w:color="auto" w:fill="auto"/>
                <w:vAlign w:val="center"/>
                <w:hideMark/>
              </w:tcPr>
            </w:tcPrChange>
          </w:tcPr>
          <w:p w14:paraId="7B840D6C" w14:textId="10D61CA6" w:rsidR="00F7374E" w:rsidRPr="00AD7DF4" w:rsidDel="00DE3725" w:rsidRDefault="00F7374E" w:rsidP="001D1960">
            <w:pPr>
              <w:spacing w:after="0" w:line="240" w:lineRule="auto"/>
              <w:jc w:val="both"/>
              <w:rPr>
                <w:del w:id="9052" w:author="Diana Gonzalez Garcia" w:date="2021-05-10T07:12:00Z"/>
                <w:rFonts w:cstheme="minorHAnsi"/>
                <w:sz w:val="18"/>
                <w:szCs w:val="18"/>
                <w:lang w:eastAsia="es-CO"/>
              </w:rPr>
            </w:pPr>
            <w:del w:id="9053" w:author="Diana Gonzalez Garcia" w:date="2021-05-10T07:12:00Z">
              <w:r w:rsidRPr="00AD7DF4" w:rsidDel="00DE3725">
                <w:rPr>
                  <w:rFonts w:cstheme="minorHAnsi"/>
                  <w:sz w:val="18"/>
                  <w:szCs w:val="18"/>
                  <w:lang w:eastAsia="es-CO"/>
                </w:rPr>
                <w:delText>En el caso que se lleguen a presentar las combinaciones de usos (según reglas de asignación del método de liquidación), se deberá considerar las variables Estrato del uso predominante y el área total construida del predio para calcular el valor total del predio.</w:delText>
              </w:r>
            </w:del>
          </w:p>
        </w:tc>
        <w:tc>
          <w:tcPr>
            <w:tcW w:w="418" w:type="pct"/>
            <w:vMerge/>
            <w:vAlign w:val="center"/>
            <w:hideMark/>
            <w:tcPrChange w:id="9054" w:author="Diana Gonzalez Garcia" w:date="2021-05-10T07:20:00Z">
              <w:tcPr>
                <w:tcW w:w="472" w:type="pct"/>
                <w:vMerge/>
                <w:vAlign w:val="center"/>
                <w:hideMark/>
              </w:tcPr>
            </w:tcPrChange>
          </w:tcPr>
          <w:p w14:paraId="1403E7D7" w14:textId="0115CAA6" w:rsidR="00F7374E" w:rsidRPr="00AD7DF4" w:rsidDel="00DE3725" w:rsidRDefault="00F7374E" w:rsidP="001D1960">
            <w:pPr>
              <w:spacing w:after="0" w:line="240" w:lineRule="auto"/>
              <w:rPr>
                <w:del w:id="9055" w:author="Diana Gonzalez Garcia" w:date="2021-05-10T07:12:00Z"/>
                <w:rFonts w:cstheme="minorHAnsi"/>
                <w:sz w:val="18"/>
                <w:szCs w:val="18"/>
                <w:lang w:eastAsia="es-CO"/>
              </w:rPr>
            </w:pPr>
          </w:p>
        </w:tc>
        <w:tc>
          <w:tcPr>
            <w:tcW w:w="706" w:type="pct"/>
            <w:vMerge/>
            <w:vAlign w:val="center"/>
            <w:hideMark/>
            <w:tcPrChange w:id="9056" w:author="Diana Gonzalez Garcia" w:date="2021-05-10T07:20:00Z">
              <w:tcPr>
                <w:tcW w:w="798" w:type="pct"/>
                <w:vMerge/>
                <w:vAlign w:val="center"/>
                <w:hideMark/>
              </w:tcPr>
            </w:tcPrChange>
          </w:tcPr>
          <w:p w14:paraId="74E1E377" w14:textId="3C0BFA94" w:rsidR="00F7374E" w:rsidRPr="00AD7DF4" w:rsidDel="00DE3725" w:rsidRDefault="00F7374E" w:rsidP="001D1960">
            <w:pPr>
              <w:spacing w:after="0" w:line="240" w:lineRule="auto"/>
              <w:rPr>
                <w:del w:id="9057" w:author="Diana Gonzalez Garcia" w:date="2021-05-10T07:12:00Z"/>
                <w:rFonts w:cstheme="minorHAnsi"/>
                <w:sz w:val="18"/>
                <w:szCs w:val="18"/>
                <w:lang w:eastAsia="es-CO"/>
              </w:rPr>
            </w:pPr>
          </w:p>
        </w:tc>
      </w:tr>
      <w:tr w:rsidR="00F7374E" w:rsidRPr="00AD7DF4" w:rsidDel="00DE3725" w14:paraId="6B8CD4DB" w14:textId="2296ED1C" w:rsidTr="00FF1E3F">
        <w:trPr>
          <w:trHeight w:val="1080"/>
          <w:del w:id="9058" w:author="Diana Gonzalez Garcia" w:date="2021-05-10T07:12:00Z"/>
          <w:trPrChange w:id="9059" w:author="Diana Gonzalez Garcia" w:date="2021-05-10T07:20:00Z">
            <w:trPr>
              <w:trHeight w:val="1080"/>
            </w:trPr>
          </w:trPrChange>
        </w:trPr>
        <w:tc>
          <w:tcPr>
            <w:tcW w:w="442" w:type="pct"/>
            <w:vMerge/>
            <w:vAlign w:val="center"/>
            <w:hideMark/>
            <w:tcPrChange w:id="9060" w:author="Diana Gonzalez Garcia" w:date="2021-05-10T07:20:00Z">
              <w:tcPr>
                <w:tcW w:w="499" w:type="pct"/>
                <w:vMerge/>
                <w:vAlign w:val="center"/>
                <w:hideMark/>
              </w:tcPr>
            </w:tcPrChange>
          </w:tcPr>
          <w:p w14:paraId="700C2E34" w14:textId="297FB360" w:rsidR="00F7374E" w:rsidRPr="00AD7DF4" w:rsidDel="00DE3725" w:rsidRDefault="00F7374E" w:rsidP="001D1960">
            <w:pPr>
              <w:spacing w:after="0" w:line="240" w:lineRule="auto"/>
              <w:rPr>
                <w:del w:id="9061" w:author="Diana Gonzalez Garcia" w:date="2021-05-10T07:12:00Z"/>
                <w:rFonts w:cstheme="minorHAnsi"/>
                <w:sz w:val="18"/>
                <w:szCs w:val="18"/>
                <w:lang w:eastAsia="es-CO"/>
              </w:rPr>
            </w:pPr>
          </w:p>
        </w:tc>
        <w:tc>
          <w:tcPr>
            <w:tcW w:w="597" w:type="pct"/>
            <w:vMerge/>
            <w:vAlign w:val="center"/>
            <w:hideMark/>
            <w:tcPrChange w:id="9062" w:author="Diana Gonzalez Garcia" w:date="2021-05-10T07:20:00Z">
              <w:tcPr>
                <w:tcW w:w="675" w:type="pct"/>
                <w:vMerge/>
                <w:vAlign w:val="center"/>
                <w:hideMark/>
              </w:tcPr>
            </w:tcPrChange>
          </w:tcPr>
          <w:p w14:paraId="1E557721" w14:textId="231121B3" w:rsidR="00F7374E" w:rsidRPr="00AD7DF4" w:rsidDel="00DE3725" w:rsidRDefault="00F7374E" w:rsidP="001D1960">
            <w:pPr>
              <w:spacing w:after="0" w:line="240" w:lineRule="auto"/>
              <w:rPr>
                <w:del w:id="9063" w:author="Diana Gonzalez Garcia" w:date="2021-05-10T07:12:00Z"/>
                <w:rFonts w:cstheme="minorHAnsi"/>
                <w:sz w:val="18"/>
                <w:szCs w:val="18"/>
                <w:lang w:eastAsia="es-CO"/>
              </w:rPr>
            </w:pPr>
          </w:p>
        </w:tc>
        <w:tc>
          <w:tcPr>
            <w:tcW w:w="641" w:type="pct"/>
            <w:vMerge w:val="restart"/>
            <w:shd w:val="clear" w:color="auto" w:fill="auto"/>
            <w:vAlign w:val="center"/>
            <w:hideMark/>
            <w:tcPrChange w:id="9064" w:author="Diana Gonzalez Garcia" w:date="2021-05-10T07:20:00Z">
              <w:tcPr>
                <w:tcW w:w="724" w:type="pct"/>
                <w:vMerge w:val="restart"/>
                <w:shd w:val="clear" w:color="auto" w:fill="auto"/>
                <w:vAlign w:val="center"/>
                <w:hideMark/>
              </w:tcPr>
            </w:tcPrChange>
          </w:tcPr>
          <w:p w14:paraId="4FC7F8BD" w14:textId="250A0833" w:rsidR="00F7374E" w:rsidRPr="00AD7DF4" w:rsidDel="00DE3725" w:rsidRDefault="00F7374E" w:rsidP="001D1960">
            <w:pPr>
              <w:spacing w:after="0" w:line="240" w:lineRule="auto"/>
              <w:jc w:val="center"/>
              <w:rPr>
                <w:del w:id="9065" w:author="Diana Gonzalez Garcia" w:date="2021-05-10T07:12:00Z"/>
                <w:rFonts w:cstheme="minorHAnsi"/>
                <w:sz w:val="18"/>
                <w:szCs w:val="18"/>
                <w:lang w:eastAsia="es-CO"/>
              </w:rPr>
            </w:pPr>
            <w:del w:id="9066" w:author="Diana Gonzalez Garcia" w:date="2021-05-10T07:12:00Z">
              <w:r w:rsidRPr="00AD7DF4" w:rsidDel="00DE3725">
                <w:rPr>
                  <w:rFonts w:cstheme="minorHAnsi"/>
                  <w:sz w:val="18"/>
                  <w:szCs w:val="18"/>
                  <w:lang w:eastAsia="es-CO"/>
                </w:rPr>
                <w:delText>$</w:delText>
              </w:r>
            </w:del>
          </w:p>
        </w:tc>
        <w:tc>
          <w:tcPr>
            <w:tcW w:w="459" w:type="pct"/>
            <w:vMerge w:val="restart"/>
            <w:shd w:val="clear" w:color="auto" w:fill="auto"/>
            <w:vAlign w:val="center"/>
            <w:hideMark/>
            <w:tcPrChange w:id="9067" w:author="Diana Gonzalez Garcia" w:date="2021-05-10T07:20:00Z">
              <w:tcPr>
                <w:tcW w:w="519" w:type="pct"/>
                <w:vMerge w:val="restart"/>
                <w:shd w:val="clear" w:color="auto" w:fill="auto"/>
                <w:vAlign w:val="center"/>
                <w:hideMark/>
              </w:tcPr>
            </w:tcPrChange>
          </w:tcPr>
          <w:p w14:paraId="459E5D00" w14:textId="6CCD4693" w:rsidR="00F7374E" w:rsidRPr="00AD7DF4" w:rsidDel="00DE3725" w:rsidRDefault="00F7374E" w:rsidP="001D1960">
            <w:pPr>
              <w:spacing w:after="0" w:line="240" w:lineRule="auto"/>
              <w:jc w:val="center"/>
              <w:rPr>
                <w:del w:id="9068" w:author="Diana Gonzalez Garcia" w:date="2021-05-10T07:12:00Z"/>
                <w:rFonts w:cstheme="minorHAnsi"/>
                <w:sz w:val="18"/>
                <w:szCs w:val="18"/>
                <w:lang w:eastAsia="es-CO"/>
              </w:rPr>
            </w:pPr>
            <w:del w:id="9069" w:author="Diana Gonzalez Garcia" w:date="2021-05-10T07:12:00Z">
              <w:r w:rsidRPr="00AD7DF4" w:rsidDel="00DE3725">
                <w:rPr>
                  <w:rFonts w:cstheme="minorHAnsi"/>
                  <w:sz w:val="18"/>
                  <w:szCs w:val="18"/>
                  <w:lang w:eastAsia="es-CO"/>
                </w:rPr>
                <w:delText>Área construida por unidad calificada</w:delText>
              </w:r>
            </w:del>
          </w:p>
        </w:tc>
        <w:tc>
          <w:tcPr>
            <w:tcW w:w="1161" w:type="pct"/>
            <w:shd w:val="clear" w:color="auto" w:fill="auto"/>
            <w:vAlign w:val="center"/>
            <w:hideMark/>
            <w:tcPrChange w:id="9070" w:author="Diana Gonzalez Garcia" w:date="2021-05-10T07:20:00Z">
              <w:tcPr>
                <w:tcW w:w="1312" w:type="pct"/>
                <w:shd w:val="clear" w:color="auto" w:fill="auto"/>
                <w:vAlign w:val="center"/>
                <w:hideMark/>
              </w:tcPr>
            </w:tcPrChange>
          </w:tcPr>
          <w:p w14:paraId="6762A9E1" w14:textId="1AF38955" w:rsidR="00F7374E" w:rsidRPr="00AD7DF4" w:rsidDel="00DE3725" w:rsidRDefault="00F7374E" w:rsidP="001D1960">
            <w:pPr>
              <w:spacing w:after="0" w:line="240" w:lineRule="auto"/>
              <w:jc w:val="both"/>
              <w:rPr>
                <w:del w:id="9071" w:author="Diana Gonzalez Garcia" w:date="2021-05-10T07:12:00Z"/>
                <w:rFonts w:cstheme="minorHAnsi"/>
                <w:sz w:val="18"/>
                <w:szCs w:val="18"/>
                <w:lang w:eastAsia="es-CO"/>
              </w:rPr>
            </w:pPr>
            <w:del w:id="9072" w:author="Diana Gonzalez Garcia" w:date="2021-05-10T07:12:00Z">
              <w:r w:rsidRPr="00AD7DF4" w:rsidDel="00DE3725">
                <w:rPr>
                  <w:rFonts w:cstheme="minorHAnsi"/>
                  <w:sz w:val="18"/>
                  <w:szCs w:val="18"/>
                  <w:lang w:eastAsia="es-CO"/>
                </w:rPr>
                <w:delText>Para predios con edades superiores a 100 años, la variable modelo es avalúo especial.</w:delText>
              </w:r>
            </w:del>
          </w:p>
        </w:tc>
        <w:tc>
          <w:tcPr>
            <w:tcW w:w="418" w:type="pct"/>
            <w:vMerge/>
            <w:vAlign w:val="center"/>
            <w:hideMark/>
            <w:tcPrChange w:id="9073" w:author="Diana Gonzalez Garcia" w:date="2021-05-10T07:20:00Z">
              <w:tcPr>
                <w:tcW w:w="472" w:type="pct"/>
                <w:vMerge/>
                <w:vAlign w:val="center"/>
                <w:hideMark/>
              </w:tcPr>
            </w:tcPrChange>
          </w:tcPr>
          <w:p w14:paraId="4F1C179F" w14:textId="0BE83A4E" w:rsidR="00F7374E" w:rsidRPr="00AD7DF4" w:rsidDel="00DE3725" w:rsidRDefault="00F7374E" w:rsidP="001D1960">
            <w:pPr>
              <w:spacing w:after="0" w:line="240" w:lineRule="auto"/>
              <w:rPr>
                <w:del w:id="9074" w:author="Diana Gonzalez Garcia" w:date="2021-05-10T07:12:00Z"/>
                <w:rFonts w:cstheme="minorHAnsi"/>
                <w:sz w:val="18"/>
                <w:szCs w:val="18"/>
                <w:lang w:eastAsia="es-CO"/>
              </w:rPr>
            </w:pPr>
          </w:p>
        </w:tc>
        <w:tc>
          <w:tcPr>
            <w:tcW w:w="706" w:type="pct"/>
            <w:vMerge/>
            <w:vAlign w:val="center"/>
            <w:hideMark/>
            <w:tcPrChange w:id="9075" w:author="Diana Gonzalez Garcia" w:date="2021-05-10T07:20:00Z">
              <w:tcPr>
                <w:tcW w:w="798" w:type="pct"/>
                <w:vMerge/>
                <w:vAlign w:val="center"/>
                <w:hideMark/>
              </w:tcPr>
            </w:tcPrChange>
          </w:tcPr>
          <w:p w14:paraId="03C30469" w14:textId="67116D31" w:rsidR="00F7374E" w:rsidRPr="00AD7DF4" w:rsidDel="00DE3725" w:rsidRDefault="00F7374E" w:rsidP="001D1960">
            <w:pPr>
              <w:spacing w:after="0" w:line="240" w:lineRule="auto"/>
              <w:rPr>
                <w:del w:id="9076" w:author="Diana Gonzalez Garcia" w:date="2021-05-10T07:12:00Z"/>
                <w:rFonts w:cstheme="minorHAnsi"/>
                <w:sz w:val="18"/>
                <w:szCs w:val="18"/>
                <w:lang w:eastAsia="es-CO"/>
              </w:rPr>
            </w:pPr>
          </w:p>
        </w:tc>
      </w:tr>
      <w:tr w:rsidR="00F7374E" w:rsidRPr="00AD7DF4" w:rsidDel="00DE3725" w14:paraId="1092FD68" w14:textId="46FD3904" w:rsidTr="00FF1E3F">
        <w:trPr>
          <w:trHeight w:val="990"/>
          <w:del w:id="9077" w:author="Diana Gonzalez Garcia" w:date="2021-05-10T07:12:00Z"/>
          <w:trPrChange w:id="9078" w:author="Diana Gonzalez Garcia" w:date="2021-05-10T07:20:00Z">
            <w:trPr>
              <w:trHeight w:val="990"/>
            </w:trPr>
          </w:trPrChange>
        </w:trPr>
        <w:tc>
          <w:tcPr>
            <w:tcW w:w="442" w:type="pct"/>
            <w:vMerge/>
            <w:vAlign w:val="center"/>
            <w:hideMark/>
            <w:tcPrChange w:id="9079" w:author="Diana Gonzalez Garcia" w:date="2021-05-10T07:20:00Z">
              <w:tcPr>
                <w:tcW w:w="499" w:type="pct"/>
                <w:vMerge/>
                <w:vAlign w:val="center"/>
                <w:hideMark/>
              </w:tcPr>
            </w:tcPrChange>
          </w:tcPr>
          <w:p w14:paraId="14CED5EA" w14:textId="13130BC3" w:rsidR="00F7374E" w:rsidRPr="00AD7DF4" w:rsidDel="00DE3725" w:rsidRDefault="00F7374E" w:rsidP="001D1960">
            <w:pPr>
              <w:spacing w:after="0" w:line="240" w:lineRule="auto"/>
              <w:rPr>
                <w:del w:id="9080" w:author="Diana Gonzalez Garcia" w:date="2021-05-10T07:12:00Z"/>
                <w:rFonts w:cstheme="minorHAnsi"/>
                <w:sz w:val="18"/>
                <w:szCs w:val="18"/>
                <w:lang w:eastAsia="es-CO"/>
              </w:rPr>
            </w:pPr>
          </w:p>
        </w:tc>
        <w:tc>
          <w:tcPr>
            <w:tcW w:w="597" w:type="pct"/>
            <w:vMerge/>
            <w:vAlign w:val="center"/>
            <w:hideMark/>
            <w:tcPrChange w:id="9081" w:author="Diana Gonzalez Garcia" w:date="2021-05-10T07:20:00Z">
              <w:tcPr>
                <w:tcW w:w="675" w:type="pct"/>
                <w:vMerge/>
                <w:vAlign w:val="center"/>
                <w:hideMark/>
              </w:tcPr>
            </w:tcPrChange>
          </w:tcPr>
          <w:p w14:paraId="5DF12B54" w14:textId="5CB70158" w:rsidR="00F7374E" w:rsidRPr="00AD7DF4" w:rsidDel="00DE3725" w:rsidRDefault="00F7374E" w:rsidP="001D1960">
            <w:pPr>
              <w:spacing w:after="0" w:line="240" w:lineRule="auto"/>
              <w:rPr>
                <w:del w:id="9082" w:author="Diana Gonzalez Garcia" w:date="2021-05-10T07:12:00Z"/>
                <w:rFonts w:cstheme="minorHAnsi"/>
                <w:sz w:val="18"/>
                <w:szCs w:val="18"/>
                <w:lang w:eastAsia="es-CO"/>
              </w:rPr>
            </w:pPr>
          </w:p>
        </w:tc>
        <w:tc>
          <w:tcPr>
            <w:tcW w:w="641" w:type="pct"/>
            <w:vMerge/>
            <w:vAlign w:val="center"/>
            <w:hideMark/>
            <w:tcPrChange w:id="9083" w:author="Diana Gonzalez Garcia" w:date="2021-05-10T07:20:00Z">
              <w:tcPr>
                <w:tcW w:w="724" w:type="pct"/>
                <w:vMerge/>
                <w:vAlign w:val="center"/>
                <w:hideMark/>
              </w:tcPr>
            </w:tcPrChange>
          </w:tcPr>
          <w:p w14:paraId="08180DA3" w14:textId="73BB6E13" w:rsidR="00F7374E" w:rsidRPr="00AD7DF4" w:rsidDel="00DE3725" w:rsidRDefault="00F7374E" w:rsidP="001D1960">
            <w:pPr>
              <w:spacing w:after="0" w:line="240" w:lineRule="auto"/>
              <w:rPr>
                <w:del w:id="9084" w:author="Diana Gonzalez Garcia" w:date="2021-05-10T07:12:00Z"/>
                <w:rFonts w:cstheme="minorHAnsi"/>
                <w:sz w:val="18"/>
                <w:szCs w:val="18"/>
                <w:lang w:eastAsia="es-CO"/>
              </w:rPr>
            </w:pPr>
          </w:p>
        </w:tc>
        <w:tc>
          <w:tcPr>
            <w:tcW w:w="459" w:type="pct"/>
            <w:vMerge/>
            <w:vAlign w:val="center"/>
            <w:hideMark/>
            <w:tcPrChange w:id="9085" w:author="Diana Gonzalez Garcia" w:date="2021-05-10T07:20:00Z">
              <w:tcPr>
                <w:tcW w:w="519" w:type="pct"/>
                <w:vMerge/>
                <w:vAlign w:val="center"/>
                <w:hideMark/>
              </w:tcPr>
            </w:tcPrChange>
          </w:tcPr>
          <w:p w14:paraId="1DCFCAB5" w14:textId="787AB853" w:rsidR="00F7374E" w:rsidRPr="00AD7DF4" w:rsidDel="00DE3725" w:rsidRDefault="00F7374E" w:rsidP="001D1960">
            <w:pPr>
              <w:spacing w:after="0" w:line="240" w:lineRule="auto"/>
              <w:rPr>
                <w:del w:id="9086" w:author="Diana Gonzalez Garcia" w:date="2021-05-10T07:12:00Z"/>
                <w:rFonts w:cstheme="minorHAnsi"/>
                <w:sz w:val="18"/>
                <w:szCs w:val="18"/>
                <w:lang w:eastAsia="es-CO"/>
              </w:rPr>
            </w:pPr>
          </w:p>
        </w:tc>
        <w:tc>
          <w:tcPr>
            <w:tcW w:w="1161" w:type="pct"/>
            <w:shd w:val="clear" w:color="auto" w:fill="auto"/>
            <w:vAlign w:val="center"/>
            <w:hideMark/>
            <w:tcPrChange w:id="9087" w:author="Diana Gonzalez Garcia" w:date="2021-05-10T07:20:00Z">
              <w:tcPr>
                <w:tcW w:w="1312" w:type="pct"/>
                <w:shd w:val="clear" w:color="auto" w:fill="auto"/>
                <w:vAlign w:val="center"/>
                <w:hideMark/>
              </w:tcPr>
            </w:tcPrChange>
          </w:tcPr>
          <w:p w14:paraId="47A046D6" w14:textId="31B23942" w:rsidR="00F7374E" w:rsidRPr="00AD7DF4" w:rsidDel="00DE3725" w:rsidRDefault="00F7374E" w:rsidP="001D1960">
            <w:pPr>
              <w:spacing w:after="0" w:line="240" w:lineRule="auto"/>
              <w:jc w:val="both"/>
              <w:rPr>
                <w:del w:id="9088" w:author="Diana Gonzalez Garcia" w:date="2021-05-10T07:12:00Z"/>
                <w:rFonts w:cstheme="minorHAnsi"/>
                <w:sz w:val="18"/>
                <w:szCs w:val="18"/>
                <w:lang w:eastAsia="es-CO"/>
              </w:rPr>
            </w:pPr>
            <w:del w:id="9089" w:author="Diana Gonzalez Garcia" w:date="2021-05-10T07:12:00Z">
              <w:r w:rsidRPr="00AD7DF4" w:rsidDel="00DE3725">
                <w:rPr>
                  <w:rFonts w:cstheme="minorHAnsi"/>
                  <w:sz w:val="18"/>
                  <w:szCs w:val="18"/>
                  <w:lang w:eastAsia="es-CO"/>
                </w:rPr>
                <w:delText>Para predios con puntajes superiores a 100, la variable modelo es avalúo especial.</w:delText>
              </w:r>
            </w:del>
          </w:p>
        </w:tc>
        <w:tc>
          <w:tcPr>
            <w:tcW w:w="418" w:type="pct"/>
            <w:vMerge/>
            <w:vAlign w:val="center"/>
            <w:hideMark/>
            <w:tcPrChange w:id="9090" w:author="Diana Gonzalez Garcia" w:date="2021-05-10T07:20:00Z">
              <w:tcPr>
                <w:tcW w:w="472" w:type="pct"/>
                <w:vMerge/>
                <w:vAlign w:val="center"/>
                <w:hideMark/>
              </w:tcPr>
            </w:tcPrChange>
          </w:tcPr>
          <w:p w14:paraId="6ACA6BB6" w14:textId="1D4B6B40" w:rsidR="00F7374E" w:rsidRPr="00AD7DF4" w:rsidDel="00DE3725" w:rsidRDefault="00F7374E" w:rsidP="001D1960">
            <w:pPr>
              <w:spacing w:after="0" w:line="240" w:lineRule="auto"/>
              <w:rPr>
                <w:del w:id="9091" w:author="Diana Gonzalez Garcia" w:date="2021-05-10T07:12:00Z"/>
                <w:rFonts w:cstheme="minorHAnsi"/>
                <w:sz w:val="18"/>
                <w:szCs w:val="18"/>
                <w:lang w:eastAsia="es-CO"/>
              </w:rPr>
            </w:pPr>
          </w:p>
        </w:tc>
        <w:tc>
          <w:tcPr>
            <w:tcW w:w="706" w:type="pct"/>
            <w:vMerge/>
            <w:vAlign w:val="center"/>
            <w:hideMark/>
            <w:tcPrChange w:id="9092" w:author="Diana Gonzalez Garcia" w:date="2021-05-10T07:20:00Z">
              <w:tcPr>
                <w:tcW w:w="798" w:type="pct"/>
                <w:vMerge/>
                <w:vAlign w:val="center"/>
                <w:hideMark/>
              </w:tcPr>
            </w:tcPrChange>
          </w:tcPr>
          <w:p w14:paraId="72931B80" w14:textId="715E3AA8" w:rsidR="00F7374E" w:rsidRPr="00AD7DF4" w:rsidDel="00DE3725" w:rsidRDefault="00F7374E" w:rsidP="001D1960">
            <w:pPr>
              <w:spacing w:after="0" w:line="240" w:lineRule="auto"/>
              <w:rPr>
                <w:del w:id="9093" w:author="Diana Gonzalez Garcia" w:date="2021-05-10T07:12:00Z"/>
                <w:rFonts w:cstheme="minorHAnsi"/>
                <w:sz w:val="18"/>
                <w:szCs w:val="18"/>
                <w:lang w:eastAsia="es-CO"/>
              </w:rPr>
            </w:pPr>
          </w:p>
        </w:tc>
      </w:tr>
      <w:tr w:rsidR="00F7374E" w:rsidRPr="00AD7DF4" w:rsidDel="00DE3725" w14:paraId="6475F5BE" w14:textId="1C5A08C4" w:rsidTr="00FF1E3F">
        <w:trPr>
          <w:trHeight w:val="1230"/>
          <w:del w:id="9094" w:author="Diana Gonzalez Garcia" w:date="2021-05-10T07:12:00Z"/>
          <w:trPrChange w:id="9095" w:author="Diana Gonzalez Garcia" w:date="2021-05-10T07:20:00Z">
            <w:trPr>
              <w:trHeight w:val="1230"/>
            </w:trPr>
          </w:trPrChange>
        </w:trPr>
        <w:tc>
          <w:tcPr>
            <w:tcW w:w="442" w:type="pct"/>
            <w:vMerge/>
            <w:vAlign w:val="center"/>
            <w:hideMark/>
            <w:tcPrChange w:id="9096" w:author="Diana Gonzalez Garcia" w:date="2021-05-10T07:20:00Z">
              <w:tcPr>
                <w:tcW w:w="499" w:type="pct"/>
                <w:vMerge/>
                <w:vAlign w:val="center"/>
                <w:hideMark/>
              </w:tcPr>
            </w:tcPrChange>
          </w:tcPr>
          <w:p w14:paraId="721034A7" w14:textId="7B811D33" w:rsidR="00F7374E" w:rsidRPr="00AD7DF4" w:rsidDel="00DE3725" w:rsidRDefault="00F7374E" w:rsidP="001D1960">
            <w:pPr>
              <w:spacing w:after="0" w:line="240" w:lineRule="auto"/>
              <w:rPr>
                <w:del w:id="9097" w:author="Diana Gonzalez Garcia" w:date="2021-05-10T07:12:00Z"/>
                <w:rFonts w:cstheme="minorHAnsi"/>
                <w:sz w:val="18"/>
                <w:szCs w:val="18"/>
                <w:lang w:eastAsia="es-CO"/>
              </w:rPr>
            </w:pPr>
          </w:p>
        </w:tc>
        <w:tc>
          <w:tcPr>
            <w:tcW w:w="597" w:type="pct"/>
            <w:vMerge/>
            <w:vAlign w:val="center"/>
            <w:hideMark/>
            <w:tcPrChange w:id="9098" w:author="Diana Gonzalez Garcia" w:date="2021-05-10T07:20:00Z">
              <w:tcPr>
                <w:tcW w:w="675" w:type="pct"/>
                <w:vMerge/>
                <w:vAlign w:val="center"/>
                <w:hideMark/>
              </w:tcPr>
            </w:tcPrChange>
          </w:tcPr>
          <w:p w14:paraId="72C0DB82" w14:textId="234A2A0F" w:rsidR="00F7374E" w:rsidRPr="00AD7DF4" w:rsidDel="00DE3725" w:rsidRDefault="00F7374E" w:rsidP="001D1960">
            <w:pPr>
              <w:spacing w:after="0" w:line="240" w:lineRule="auto"/>
              <w:rPr>
                <w:del w:id="9099" w:author="Diana Gonzalez Garcia" w:date="2021-05-10T07:12:00Z"/>
                <w:rFonts w:cstheme="minorHAnsi"/>
                <w:sz w:val="18"/>
                <w:szCs w:val="18"/>
                <w:lang w:eastAsia="es-CO"/>
              </w:rPr>
            </w:pPr>
          </w:p>
        </w:tc>
        <w:tc>
          <w:tcPr>
            <w:tcW w:w="641" w:type="pct"/>
            <w:vMerge/>
            <w:vAlign w:val="center"/>
            <w:hideMark/>
            <w:tcPrChange w:id="9100" w:author="Diana Gonzalez Garcia" w:date="2021-05-10T07:20:00Z">
              <w:tcPr>
                <w:tcW w:w="724" w:type="pct"/>
                <w:vMerge/>
                <w:vAlign w:val="center"/>
                <w:hideMark/>
              </w:tcPr>
            </w:tcPrChange>
          </w:tcPr>
          <w:p w14:paraId="6BB1F958" w14:textId="6F3C5717" w:rsidR="00F7374E" w:rsidRPr="00AD7DF4" w:rsidDel="00DE3725" w:rsidRDefault="00F7374E" w:rsidP="001D1960">
            <w:pPr>
              <w:spacing w:after="0" w:line="240" w:lineRule="auto"/>
              <w:rPr>
                <w:del w:id="9101" w:author="Diana Gonzalez Garcia" w:date="2021-05-10T07:12:00Z"/>
                <w:rFonts w:cstheme="minorHAnsi"/>
                <w:sz w:val="18"/>
                <w:szCs w:val="18"/>
                <w:lang w:eastAsia="es-CO"/>
              </w:rPr>
            </w:pPr>
          </w:p>
        </w:tc>
        <w:tc>
          <w:tcPr>
            <w:tcW w:w="459" w:type="pct"/>
            <w:vMerge/>
            <w:vAlign w:val="center"/>
            <w:hideMark/>
            <w:tcPrChange w:id="9102" w:author="Diana Gonzalez Garcia" w:date="2021-05-10T07:20:00Z">
              <w:tcPr>
                <w:tcW w:w="519" w:type="pct"/>
                <w:vMerge/>
                <w:vAlign w:val="center"/>
                <w:hideMark/>
              </w:tcPr>
            </w:tcPrChange>
          </w:tcPr>
          <w:p w14:paraId="25B78D32" w14:textId="78E5FECB" w:rsidR="00F7374E" w:rsidRPr="00AD7DF4" w:rsidDel="00DE3725" w:rsidRDefault="00F7374E" w:rsidP="001D1960">
            <w:pPr>
              <w:spacing w:after="0" w:line="240" w:lineRule="auto"/>
              <w:rPr>
                <w:del w:id="9103" w:author="Diana Gonzalez Garcia" w:date="2021-05-10T07:12:00Z"/>
                <w:rFonts w:cstheme="minorHAnsi"/>
                <w:sz w:val="18"/>
                <w:szCs w:val="18"/>
                <w:lang w:eastAsia="es-CO"/>
              </w:rPr>
            </w:pPr>
          </w:p>
        </w:tc>
        <w:tc>
          <w:tcPr>
            <w:tcW w:w="1161" w:type="pct"/>
            <w:shd w:val="clear" w:color="auto" w:fill="auto"/>
            <w:vAlign w:val="center"/>
            <w:hideMark/>
            <w:tcPrChange w:id="9104" w:author="Diana Gonzalez Garcia" w:date="2021-05-10T07:20:00Z">
              <w:tcPr>
                <w:tcW w:w="1312" w:type="pct"/>
                <w:shd w:val="clear" w:color="auto" w:fill="auto"/>
                <w:vAlign w:val="center"/>
                <w:hideMark/>
              </w:tcPr>
            </w:tcPrChange>
          </w:tcPr>
          <w:p w14:paraId="0DB0841E" w14:textId="26FF0882" w:rsidR="00F7374E" w:rsidRPr="00AD7DF4" w:rsidDel="00DE3725" w:rsidRDefault="00F7374E" w:rsidP="001D1960">
            <w:pPr>
              <w:spacing w:after="0" w:line="240" w:lineRule="auto"/>
              <w:jc w:val="both"/>
              <w:rPr>
                <w:del w:id="9105" w:author="Diana Gonzalez Garcia" w:date="2021-05-10T07:12:00Z"/>
                <w:rFonts w:cstheme="minorHAnsi"/>
                <w:sz w:val="18"/>
                <w:szCs w:val="18"/>
                <w:lang w:eastAsia="es-CO"/>
              </w:rPr>
            </w:pPr>
            <w:del w:id="9106" w:author="Diana Gonzalez Garcia" w:date="2021-05-10T07:12:00Z">
              <w:r w:rsidRPr="00AD7DF4" w:rsidDel="00DE3725">
                <w:rPr>
                  <w:rFonts w:cstheme="minorHAnsi"/>
                  <w:sz w:val="18"/>
                  <w:szCs w:val="18"/>
                  <w:lang w:eastAsia="es-CO"/>
                </w:rPr>
                <w:delText>Para predios con área superiores a 1.000 m2 la variable modelo es avalúo especial.</w:delText>
              </w:r>
            </w:del>
          </w:p>
        </w:tc>
        <w:tc>
          <w:tcPr>
            <w:tcW w:w="418" w:type="pct"/>
            <w:vMerge/>
            <w:vAlign w:val="center"/>
            <w:hideMark/>
            <w:tcPrChange w:id="9107" w:author="Diana Gonzalez Garcia" w:date="2021-05-10T07:20:00Z">
              <w:tcPr>
                <w:tcW w:w="472" w:type="pct"/>
                <w:vMerge/>
                <w:vAlign w:val="center"/>
                <w:hideMark/>
              </w:tcPr>
            </w:tcPrChange>
          </w:tcPr>
          <w:p w14:paraId="47C93B47" w14:textId="20F6331A" w:rsidR="00F7374E" w:rsidRPr="00AD7DF4" w:rsidDel="00DE3725" w:rsidRDefault="00F7374E" w:rsidP="001D1960">
            <w:pPr>
              <w:spacing w:after="0" w:line="240" w:lineRule="auto"/>
              <w:rPr>
                <w:del w:id="9108" w:author="Diana Gonzalez Garcia" w:date="2021-05-10T07:12:00Z"/>
                <w:rFonts w:cstheme="minorHAnsi"/>
                <w:sz w:val="18"/>
                <w:szCs w:val="18"/>
                <w:lang w:eastAsia="es-CO"/>
              </w:rPr>
            </w:pPr>
          </w:p>
        </w:tc>
        <w:tc>
          <w:tcPr>
            <w:tcW w:w="706" w:type="pct"/>
            <w:vMerge/>
            <w:vAlign w:val="center"/>
            <w:hideMark/>
            <w:tcPrChange w:id="9109" w:author="Diana Gonzalez Garcia" w:date="2021-05-10T07:20:00Z">
              <w:tcPr>
                <w:tcW w:w="798" w:type="pct"/>
                <w:vMerge/>
                <w:vAlign w:val="center"/>
                <w:hideMark/>
              </w:tcPr>
            </w:tcPrChange>
          </w:tcPr>
          <w:p w14:paraId="0DF3FE78" w14:textId="2013380D" w:rsidR="00F7374E" w:rsidRPr="00AD7DF4" w:rsidDel="00DE3725" w:rsidRDefault="00F7374E" w:rsidP="001D1960">
            <w:pPr>
              <w:spacing w:after="0" w:line="240" w:lineRule="auto"/>
              <w:rPr>
                <w:del w:id="9110" w:author="Diana Gonzalez Garcia" w:date="2021-05-10T07:12:00Z"/>
                <w:rFonts w:cstheme="minorHAnsi"/>
                <w:sz w:val="18"/>
                <w:szCs w:val="18"/>
                <w:lang w:eastAsia="es-CO"/>
              </w:rPr>
            </w:pPr>
          </w:p>
        </w:tc>
      </w:tr>
      <w:tr w:rsidR="00F7374E" w:rsidRPr="00AD7DF4" w:rsidDel="00DE3725" w14:paraId="5F8728EC" w14:textId="7AA447C1" w:rsidTr="00FF1E3F">
        <w:trPr>
          <w:trHeight w:val="1035"/>
          <w:del w:id="9111" w:author="Diana Gonzalez Garcia" w:date="2021-05-10T07:12:00Z"/>
          <w:trPrChange w:id="9112" w:author="Diana Gonzalez Garcia" w:date="2021-05-10T07:20:00Z">
            <w:trPr>
              <w:trHeight w:val="1035"/>
            </w:trPr>
          </w:trPrChange>
        </w:trPr>
        <w:tc>
          <w:tcPr>
            <w:tcW w:w="442" w:type="pct"/>
            <w:vMerge w:val="restart"/>
            <w:shd w:val="clear" w:color="auto" w:fill="auto"/>
            <w:noWrap/>
            <w:vAlign w:val="center"/>
            <w:hideMark/>
            <w:tcPrChange w:id="9113" w:author="Diana Gonzalez Garcia" w:date="2021-05-10T07:20:00Z">
              <w:tcPr>
                <w:tcW w:w="499" w:type="pct"/>
                <w:vMerge w:val="restart"/>
                <w:shd w:val="clear" w:color="auto" w:fill="auto"/>
                <w:noWrap/>
                <w:vAlign w:val="center"/>
                <w:hideMark/>
              </w:tcPr>
            </w:tcPrChange>
          </w:tcPr>
          <w:p w14:paraId="1C61640D" w14:textId="6CFE1C7F" w:rsidR="00F7374E" w:rsidRPr="00AD7DF4" w:rsidDel="00DE3725" w:rsidRDefault="00F7374E" w:rsidP="001D1960">
            <w:pPr>
              <w:spacing w:after="0" w:line="240" w:lineRule="auto"/>
              <w:jc w:val="center"/>
              <w:rPr>
                <w:del w:id="9114" w:author="Diana Gonzalez Garcia" w:date="2021-05-10T07:12:00Z"/>
                <w:rFonts w:cstheme="minorHAnsi"/>
                <w:sz w:val="18"/>
                <w:szCs w:val="18"/>
                <w:lang w:eastAsia="es-CO"/>
              </w:rPr>
            </w:pPr>
            <w:del w:id="9115" w:author="Diana Gonzalez Garcia" w:date="2021-05-10T07:12:00Z">
              <w:r w:rsidRPr="00AD7DF4" w:rsidDel="00DE3725">
                <w:rPr>
                  <w:rFonts w:cstheme="minorHAnsi"/>
                  <w:sz w:val="18"/>
                  <w:szCs w:val="18"/>
                  <w:lang w:eastAsia="es-CO"/>
                </w:rPr>
                <w:delText>T22</w:delText>
              </w:r>
            </w:del>
          </w:p>
        </w:tc>
        <w:tc>
          <w:tcPr>
            <w:tcW w:w="597" w:type="pct"/>
            <w:vMerge w:val="restart"/>
            <w:shd w:val="clear" w:color="auto" w:fill="auto"/>
            <w:vAlign w:val="center"/>
            <w:hideMark/>
            <w:tcPrChange w:id="9116" w:author="Diana Gonzalez Garcia" w:date="2021-05-10T07:20:00Z">
              <w:tcPr>
                <w:tcW w:w="675" w:type="pct"/>
                <w:vMerge w:val="restart"/>
                <w:shd w:val="clear" w:color="auto" w:fill="auto"/>
                <w:vAlign w:val="center"/>
                <w:hideMark/>
              </w:tcPr>
            </w:tcPrChange>
          </w:tcPr>
          <w:p w14:paraId="5F47FB05" w14:textId="4989FA70" w:rsidR="00F7374E" w:rsidRPr="00AD7DF4" w:rsidDel="00DE3725" w:rsidRDefault="00F7374E" w:rsidP="001D1960">
            <w:pPr>
              <w:spacing w:after="0" w:line="240" w:lineRule="auto"/>
              <w:jc w:val="center"/>
              <w:rPr>
                <w:del w:id="9117" w:author="Diana Gonzalez Garcia" w:date="2021-05-10T07:12:00Z"/>
                <w:rFonts w:cstheme="minorHAnsi"/>
                <w:sz w:val="18"/>
                <w:szCs w:val="18"/>
                <w:lang w:eastAsia="es-CO"/>
              </w:rPr>
            </w:pPr>
            <w:del w:id="9118" w:author="Diana Gonzalez Garcia" w:date="2021-05-10T07:12:00Z">
              <w:r w:rsidRPr="00AD7DF4" w:rsidDel="00DE3725">
                <w:rPr>
                  <w:rFonts w:cstheme="minorHAnsi"/>
                  <w:sz w:val="18"/>
                  <w:szCs w:val="18"/>
                  <w:lang w:eastAsia="es-CO"/>
                </w:rPr>
                <w:delText>Parqueadero Cubierto PH</w:delText>
              </w:r>
            </w:del>
          </w:p>
        </w:tc>
        <w:tc>
          <w:tcPr>
            <w:tcW w:w="641" w:type="pct"/>
            <w:vMerge w:val="restart"/>
            <w:shd w:val="clear" w:color="auto" w:fill="auto"/>
            <w:vAlign w:val="center"/>
            <w:hideMark/>
            <w:tcPrChange w:id="9119" w:author="Diana Gonzalez Garcia" w:date="2021-05-10T07:20:00Z">
              <w:tcPr>
                <w:tcW w:w="724" w:type="pct"/>
                <w:vMerge w:val="restart"/>
                <w:shd w:val="clear" w:color="auto" w:fill="auto"/>
                <w:vAlign w:val="center"/>
                <w:hideMark/>
              </w:tcPr>
            </w:tcPrChange>
          </w:tcPr>
          <w:p w14:paraId="6775E6C6" w14:textId="7C5C6AC3" w:rsidR="00F7374E" w:rsidRPr="00AD7DF4" w:rsidDel="00DE3725" w:rsidRDefault="00F7374E" w:rsidP="001D1960">
            <w:pPr>
              <w:spacing w:after="0" w:line="240" w:lineRule="auto"/>
              <w:jc w:val="center"/>
              <w:rPr>
                <w:del w:id="9120" w:author="Diana Gonzalez Garcia" w:date="2021-05-10T07:12:00Z"/>
                <w:rFonts w:cstheme="minorHAnsi"/>
                <w:sz w:val="18"/>
                <w:szCs w:val="18"/>
                <w:lang w:eastAsia="es-CO"/>
              </w:rPr>
            </w:pPr>
            <w:del w:id="9121" w:author="Diana Gonzalez Garcia" w:date="2021-05-10T07:12:00Z">
              <w:r w:rsidRPr="00AD7DF4" w:rsidDel="00DE3725">
                <w:rPr>
                  <w:rFonts w:cstheme="minorHAnsi"/>
                  <w:sz w:val="18"/>
                  <w:szCs w:val="18"/>
                  <w:lang w:eastAsia="es-CO"/>
                </w:rPr>
                <w:delText>Valor total</w:delText>
              </w:r>
            </w:del>
          </w:p>
        </w:tc>
        <w:tc>
          <w:tcPr>
            <w:tcW w:w="459" w:type="pct"/>
            <w:vMerge w:val="restart"/>
            <w:shd w:val="clear" w:color="auto" w:fill="auto"/>
            <w:vAlign w:val="center"/>
            <w:hideMark/>
            <w:tcPrChange w:id="9122" w:author="Diana Gonzalez Garcia" w:date="2021-05-10T07:20:00Z">
              <w:tcPr>
                <w:tcW w:w="519" w:type="pct"/>
                <w:vMerge w:val="restart"/>
                <w:shd w:val="clear" w:color="auto" w:fill="auto"/>
                <w:vAlign w:val="center"/>
                <w:hideMark/>
              </w:tcPr>
            </w:tcPrChange>
          </w:tcPr>
          <w:p w14:paraId="312332B7" w14:textId="32F163A4" w:rsidR="00F7374E" w:rsidRPr="00AD7DF4" w:rsidDel="00DE3725" w:rsidRDefault="00F7374E" w:rsidP="001D1960">
            <w:pPr>
              <w:spacing w:after="0" w:line="240" w:lineRule="auto"/>
              <w:jc w:val="center"/>
              <w:rPr>
                <w:del w:id="9123" w:author="Diana Gonzalez Garcia" w:date="2021-05-10T07:12:00Z"/>
                <w:rFonts w:cstheme="minorHAnsi"/>
                <w:sz w:val="18"/>
                <w:szCs w:val="18"/>
                <w:lang w:eastAsia="es-CO"/>
              </w:rPr>
            </w:pPr>
            <w:del w:id="9124" w:author="Diana Gonzalez Garcia" w:date="2021-05-10T07:12:00Z">
              <w:r w:rsidRPr="00AD7DF4" w:rsidDel="00DE3725">
                <w:rPr>
                  <w:rFonts w:cstheme="minorHAnsi"/>
                  <w:sz w:val="18"/>
                  <w:szCs w:val="18"/>
                  <w:lang w:eastAsia="es-CO"/>
                </w:rPr>
                <w:delText>Estrato</w:delText>
              </w:r>
            </w:del>
          </w:p>
        </w:tc>
        <w:tc>
          <w:tcPr>
            <w:tcW w:w="1161" w:type="pct"/>
            <w:shd w:val="clear" w:color="auto" w:fill="auto"/>
            <w:vAlign w:val="center"/>
            <w:hideMark/>
            <w:tcPrChange w:id="9125" w:author="Diana Gonzalez Garcia" w:date="2021-05-10T07:20:00Z">
              <w:tcPr>
                <w:tcW w:w="1312" w:type="pct"/>
                <w:shd w:val="clear" w:color="auto" w:fill="auto"/>
                <w:vAlign w:val="center"/>
                <w:hideMark/>
              </w:tcPr>
            </w:tcPrChange>
          </w:tcPr>
          <w:p w14:paraId="2E5D68D4" w14:textId="16287514" w:rsidR="00F7374E" w:rsidRPr="00AD7DF4" w:rsidDel="00DE3725" w:rsidRDefault="00F7374E" w:rsidP="001D1960">
            <w:pPr>
              <w:spacing w:after="0" w:line="240" w:lineRule="auto"/>
              <w:jc w:val="both"/>
              <w:rPr>
                <w:del w:id="9126" w:author="Diana Gonzalez Garcia" w:date="2021-05-10T07:12:00Z"/>
                <w:rFonts w:cstheme="minorHAnsi"/>
                <w:sz w:val="18"/>
                <w:szCs w:val="18"/>
                <w:lang w:eastAsia="es-CO"/>
              </w:rPr>
            </w:pPr>
            <w:del w:id="9127" w:author="Diana Gonzalez Garcia" w:date="2021-05-10T07:12:00Z">
              <w:r w:rsidRPr="00AD7DF4" w:rsidDel="00DE3725">
                <w:rPr>
                  <w:rFonts w:cstheme="minorHAnsi"/>
                  <w:sz w:val="18"/>
                  <w:szCs w:val="18"/>
                  <w:lang w:eastAsia="es-CO"/>
                </w:rPr>
                <w:delText>Para áreas mayores de 35 metros cuadrados, se aplicará según el estrato la fórmula:</w:delText>
              </w:r>
            </w:del>
          </w:p>
        </w:tc>
        <w:tc>
          <w:tcPr>
            <w:tcW w:w="418" w:type="pct"/>
            <w:vMerge w:val="restart"/>
            <w:shd w:val="clear" w:color="auto" w:fill="auto"/>
            <w:noWrap/>
            <w:vAlign w:val="center"/>
            <w:hideMark/>
            <w:tcPrChange w:id="9128" w:author="Diana Gonzalez Garcia" w:date="2021-05-10T07:20:00Z">
              <w:tcPr>
                <w:tcW w:w="472" w:type="pct"/>
                <w:vMerge w:val="restart"/>
                <w:shd w:val="clear" w:color="auto" w:fill="auto"/>
                <w:noWrap/>
                <w:vAlign w:val="center"/>
                <w:hideMark/>
              </w:tcPr>
            </w:tcPrChange>
          </w:tcPr>
          <w:p w14:paraId="508B5865" w14:textId="526B1D55" w:rsidR="00F7374E" w:rsidRPr="00AD7DF4" w:rsidDel="00DE3725" w:rsidRDefault="00F7374E" w:rsidP="001D1960">
            <w:pPr>
              <w:spacing w:after="0" w:line="240" w:lineRule="auto"/>
              <w:jc w:val="center"/>
              <w:rPr>
                <w:del w:id="9129" w:author="Diana Gonzalez Garcia" w:date="2021-05-10T07:12:00Z"/>
                <w:rFonts w:cstheme="minorHAnsi"/>
                <w:sz w:val="18"/>
                <w:szCs w:val="18"/>
                <w:lang w:eastAsia="es-CO"/>
              </w:rPr>
            </w:pPr>
            <w:del w:id="9130" w:author="Diana Gonzalez Garcia" w:date="2021-05-10T07:12:00Z">
              <w:r w:rsidRPr="00AD7DF4" w:rsidDel="00DE3725">
                <w:rPr>
                  <w:rFonts w:cstheme="minorHAnsi"/>
                  <w:sz w:val="18"/>
                  <w:szCs w:val="18"/>
                  <w:lang w:eastAsia="es-CO"/>
                </w:rPr>
                <w:delText>T22</w:delText>
              </w:r>
            </w:del>
          </w:p>
        </w:tc>
        <w:tc>
          <w:tcPr>
            <w:tcW w:w="706" w:type="pct"/>
            <w:vMerge w:val="restart"/>
            <w:shd w:val="clear" w:color="auto" w:fill="auto"/>
            <w:vAlign w:val="center"/>
            <w:hideMark/>
            <w:tcPrChange w:id="9131" w:author="Diana Gonzalez Garcia" w:date="2021-05-10T07:20:00Z">
              <w:tcPr>
                <w:tcW w:w="798" w:type="pct"/>
                <w:vMerge w:val="restart"/>
                <w:shd w:val="clear" w:color="auto" w:fill="auto"/>
                <w:vAlign w:val="center"/>
                <w:hideMark/>
              </w:tcPr>
            </w:tcPrChange>
          </w:tcPr>
          <w:p w14:paraId="0CCAEA32" w14:textId="31007C10" w:rsidR="00F7374E" w:rsidRPr="00AD7DF4" w:rsidDel="00DE3725" w:rsidRDefault="00F7374E" w:rsidP="001D1960">
            <w:pPr>
              <w:spacing w:after="0" w:line="240" w:lineRule="auto"/>
              <w:rPr>
                <w:del w:id="9132" w:author="Diana Gonzalez Garcia" w:date="2021-05-10T07:12:00Z"/>
                <w:rFonts w:cstheme="minorHAnsi"/>
                <w:sz w:val="18"/>
                <w:szCs w:val="18"/>
                <w:lang w:eastAsia="es-CO"/>
              </w:rPr>
            </w:pPr>
            <w:del w:id="9133" w:author="Diana Gonzalez Garcia" w:date="2021-05-10T07:12:00Z">
              <w:r w:rsidRPr="00AD7DF4" w:rsidDel="00DE3725">
                <w:rPr>
                  <w:rFonts w:cstheme="minorHAnsi"/>
                  <w:sz w:val="18"/>
                  <w:szCs w:val="18"/>
                  <w:lang w:eastAsia="es-CO"/>
                </w:rPr>
                <w:delText>No aplica</w:delText>
              </w:r>
            </w:del>
          </w:p>
        </w:tc>
      </w:tr>
      <w:tr w:rsidR="00F7374E" w:rsidRPr="00AD7DF4" w:rsidDel="00DE3725" w14:paraId="380AAB5E" w14:textId="17293E59" w:rsidTr="00FF1E3F">
        <w:trPr>
          <w:trHeight w:val="315"/>
          <w:del w:id="9134" w:author="Diana Gonzalez Garcia" w:date="2021-05-10T07:12:00Z"/>
          <w:trPrChange w:id="9135" w:author="Diana Gonzalez Garcia" w:date="2021-05-10T07:20:00Z">
            <w:trPr>
              <w:trHeight w:val="315"/>
            </w:trPr>
          </w:trPrChange>
        </w:trPr>
        <w:tc>
          <w:tcPr>
            <w:tcW w:w="442" w:type="pct"/>
            <w:vMerge/>
            <w:vAlign w:val="center"/>
            <w:hideMark/>
            <w:tcPrChange w:id="9136" w:author="Diana Gonzalez Garcia" w:date="2021-05-10T07:20:00Z">
              <w:tcPr>
                <w:tcW w:w="499" w:type="pct"/>
                <w:vMerge/>
                <w:vAlign w:val="center"/>
                <w:hideMark/>
              </w:tcPr>
            </w:tcPrChange>
          </w:tcPr>
          <w:p w14:paraId="5F39DEBE" w14:textId="0B619E11" w:rsidR="00F7374E" w:rsidRPr="00AD7DF4" w:rsidDel="00DE3725" w:rsidRDefault="00F7374E" w:rsidP="001D1960">
            <w:pPr>
              <w:spacing w:after="0" w:line="240" w:lineRule="auto"/>
              <w:rPr>
                <w:del w:id="9137" w:author="Diana Gonzalez Garcia" w:date="2021-05-10T07:12:00Z"/>
                <w:rFonts w:cstheme="minorHAnsi"/>
                <w:sz w:val="18"/>
                <w:szCs w:val="18"/>
                <w:lang w:eastAsia="es-CO"/>
              </w:rPr>
            </w:pPr>
          </w:p>
        </w:tc>
        <w:tc>
          <w:tcPr>
            <w:tcW w:w="597" w:type="pct"/>
            <w:vMerge/>
            <w:vAlign w:val="center"/>
            <w:hideMark/>
            <w:tcPrChange w:id="9138" w:author="Diana Gonzalez Garcia" w:date="2021-05-10T07:20:00Z">
              <w:tcPr>
                <w:tcW w:w="675" w:type="pct"/>
                <w:vMerge/>
                <w:vAlign w:val="center"/>
                <w:hideMark/>
              </w:tcPr>
            </w:tcPrChange>
          </w:tcPr>
          <w:p w14:paraId="4A230646" w14:textId="3AF9BBD5" w:rsidR="00F7374E" w:rsidRPr="00AD7DF4" w:rsidDel="00DE3725" w:rsidRDefault="00F7374E" w:rsidP="001D1960">
            <w:pPr>
              <w:spacing w:after="0" w:line="240" w:lineRule="auto"/>
              <w:rPr>
                <w:del w:id="9139" w:author="Diana Gonzalez Garcia" w:date="2021-05-10T07:12:00Z"/>
                <w:rFonts w:cstheme="minorHAnsi"/>
                <w:sz w:val="18"/>
                <w:szCs w:val="18"/>
                <w:lang w:eastAsia="es-CO"/>
              </w:rPr>
            </w:pPr>
          </w:p>
        </w:tc>
        <w:tc>
          <w:tcPr>
            <w:tcW w:w="641" w:type="pct"/>
            <w:vMerge/>
            <w:vAlign w:val="center"/>
            <w:hideMark/>
            <w:tcPrChange w:id="9140" w:author="Diana Gonzalez Garcia" w:date="2021-05-10T07:20:00Z">
              <w:tcPr>
                <w:tcW w:w="724" w:type="pct"/>
                <w:vMerge/>
                <w:vAlign w:val="center"/>
                <w:hideMark/>
              </w:tcPr>
            </w:tcPrChange>
          </w:tcPr>
          <w:p w14:paraId="3CB490CF" w14:textId="19A7A310" w:rsidR="00F7374E" w:rsidRPr="00AD7DF4" w:rsidDel="00DE3725" w:rsidRDefault="00F7374E" w:rsidP="001D1960">
            <w:pPr>
              <w:spacing w:after="0" w:line="240" w:lineRule="auto"/>
              <w:rPr>
                <w:del w:id="9141" w:author="Diana Gonzalez Garcia" w:date="2021-05-10T07:12:00Z"/>
                <w:rFonts w:cstheme="minorHAnsi"/>
                <w:sz w:val="18"/>
                <w:szCs w:val="18"/>
                <w:lang w:eastAsia="es-CO"/>
              </w:rPr>
            </w:pPr>
          </w:p>
        </w:tc>
        <w:tc>
          <w:tcPr>
            <w:tcW w:w="459" w:type="pct"/>
            <w:vMerge/>
            <w:vAlign w:val="center"/>
            <w:hideMark/>
            <w:tcPrChange w:id="9142" w:author="Diana Gonzalez Garcia" w:date="2021-05-10T07:20:00Z">
              <w:tcPr>
                <w:tcW w:w="519" w:type="pct"/>
                <w:vMerge/>
                <w:vAlign w:val="center"/>
                <w:hideMark/>
              </w:tcPr>
            </w:tcPrChange>
          </w:tcPr>
          <w:p w14:paraId="762425D2" w14:textId="4F2757A1" w:rsidR="00F7374E" w:rsidRPr="00AD7DF4" w:rsidDel="00DE3725" w:rsidRDefault="00F7374E" w:rsidP="001D1960">
            <w:pPr>
              <w:spacing w:after="0" w:line="240" w:lineRule="auto"/>
              <w:rPr>
                <w:del w:id="9143" w:author="Diana Gonzalez Garcia" w:date="2021-05-10T07:12:00Z"/>
                <w:rFonts w:cstheme="minorHAnsi"/>
                <w:sz w:val="18"/>
                <w:szCs w:val="18"/>
                <w:lang w:eastAsia="es-CO"/>
              </w:rPr>
            </w:pPr>
          </w:p>
        </w:tc>
        <w:tc>
          <w:tcPr>
            <w:tcW w:w="1161" w:type="pct"/>
            <w:shd w:val="clear" w:color="auto" w:fill="auto"/>
            <w:vAlign w:val="center"/>
            <w:hideMark/>
            <w:tcPrChange w:id="9144" w:author="Diana Gonzalez Garcia" w:date="2021-05-10T07:20:00Z">
              <w:tcPr>
                <w:tcW w:w="1312" w:type="pct"/>
                <w:shd w:val="clear" w:color="auto" w:fill="auto"/>
                <w:vAlign w:val="center"/>
                <w:hideMark/>
              </w:tcPr>
            </w:tcPrChange>
          </w:tcPr>
          <w:p w14:paraId="63CBD436" w14:textId="1223C243" w:rsidR="00F7374E" w:rsidRPr="00AD7DF4" w:rsidDel="00DE3725" w:rsidRDefault="00F7374E" w:rsidP="001D1960">
            <w:pPr>
              <w:spacing w:after="0" w:line="240" w:lineRule="auto"/>
              <w:jc w:val="both"/>
              <w:rPr>
                <w:del w:id="9145" w:author="Diana Gonzalez Garcia" w:date="2021-05-10T07:12:00Z"/>
                <w:rFonts w:cstheme="minorHAnsi"/>
                <w:sz w:val="18"/>
                <w:szCs w:val="18"/>
                <w:lang w:eastAsia="es-CO"/>
              </w:rPr>
            </w:pPr>
            <w:del w:id="9146" w:author="Diana Gonzalez Garcia" w:date="2021-05-10T07:12:00Z">
              <w:r w:rsidRPr="00AD7DF4" w:rsidDel="00DE3725">
                <w:rPr>
                  <w:rFonts w:cstheme="minorHAnsi"/>
                  <w:sz w:val="18"/>
                  <w:szCs w:val="18"/>
                  <w:lang w:eastAsia="es-CO"/>
                </w:rPr>
                <w:delText> </w:delText>
              </w:r>
            </w:del>
          </w:p>
        </w:tc>
        <w:tc>
          <w:tcPr>
            <w:tcW w:w="418" w:type="pct"/>
            <w:vMerge/>
            <w:vAlign w:val="center"/>
            <w:hideMark/>
            <w:tcPrChange w:id="9147" w:author="Diana Gonzalez Garcia" w:date="2021-05-10T07:20:00Z">
              <w:tcPr>
                <w:tcW w:w="472" w:type="pct"/>
                <w:vMerge/>
                <w:vAlign w:val="center"/>
                <w:hideMark/>
              </w:tcPr>
            </w:tcPrChange>
          </w:tcPr>
          <w:p w14:paraId="1D98FD40" w14:textId="00E050EC" w:rsidR="00F7374E" w:rsidRPr="00AD7DF4" w:rsidDel="00DE3725" w:rsidRDefault="00F7374E" w:rsidP="001D1960">
            <w:pPr>
              <w:spacing w:after="0" w:line="240" w:lineRule="auto"/>
              <w:rPr>
                <w:del w:id="9148" w:author="Diana Gonzalez Garcia" w:date="2021-05-10T07:12:00Z"/>
                <w:rFonts w:cstheme="minorHAnsi"/>
                <w:sz w:val="18"/>
                <w:szCs w:val="18"/>
                <w:lang w:eastAsia="es-CO"/>
              </w:rPr>
            </w:pPr>
          </w:p>
        </w:tc>
        <w:tc>
          <w:tcPr>
            <w:tcW w:w="706" w:type="pct"/>
            <w:vMerge/>
            <w:vAlign w:val="center"/>
            <w:hideMark/>
            <w:tcPrChange w:id="9149" w:author="Diana Gonzalez Garcia" w:date="2021-05-10T07:20:00Z">
              <w:tcPr>
                <w:tcW w:w="798" w:type="pct"/>
                <w:vMerge/>
                <w:vAlign w:val="center"/>
                <w:hideMark/>
              </w:tcPr>
            </w:tcPrChange>
          </w:tcPr>
          <w:p w14:paraId="11384DBB" w14:textId="388D1346" w:rsidR="00F7374E" w:rsidRPr="00AD7DF4" w:rsidDel="00DE3725" w:rsidRDefault="00F7374E" w:rsidP="001D1960">
            <w:pPr>
              <w:spacing w:after="0" w:line="240" w:lineRule="auto"/>
              <w:rPr>
                <w:del w:id="9150" w:author="Diana Gonzalez Garcia" w:date="2021-05-10T07:12:00Z"/>
                <w:rFonts w:cstheme="minorHAnsi"/>
                <w:sz w:val="18"/>
                <w:szCs w:val="18"/>
                <w:lang w:eastAsia="es-CO"/>
              </w:rPr>
            </w:pPr>
          </w:p>
        </w:tc>
      </w:tr>
      <w:tr w:rsidR="00F7374E" w:rsidRPr="00AD7DF4" w:rsidDel="00DE3725" w14:paraId="7EB50F55" w14:textId="71F3AF6D" w:rsidTr="00FF1E3F">
        <w:trPr>
          <w:trHeight w:val="585"/>
          <w:del w:id="9151" w:author="Diana Gonzalez Garcia" w:date="2021-05-10T07:12:00Z"/>
          <w:trPrChange w:id="9152" w:author="Diana Gonzalez Garcia" w:date="2021-05-10T07:20:00Z">
            <w:trPr>
              <w:trHeight w:val="585"/>
            </w:trPr>
          </w:trPrChange>
        </w:trPr>
        <w:tc>
          <w:tcPr>
            <w:tcW w:w="442" w:type="pct"/>
            <w:vMerge/>
            <w:vAlign w:val="center"/>
            <w:hideMark/>
            <w:tcPrChange w:id="9153" w:author="Diana Gonzalez Garcia" w:date="2021-05-10T07:20:00Z">
              <w:tcPr>
                <w:tcW w:w="499" w:type="pct"/>
                <w:vMerge/>
                <w:vAlign w:val="center"/>
                <w:hideMark/>
              </w:tcPr>
            </w:tcPrChange>
          </w:tcPr>
          <w:p w14:paraId="0C5D03FA" w14:textId="24499A13" w:rsidR="00F7374E" w:rsidRPr="00AD7DF4" w:rsidDel="00DE3725" w:rsidRDefault="00F7374E" w:rsidP="001D1960">
            <w:pPr>
              <w:spacing w:after="0" w:line="240" w:lineRule="auto"/>
              <w:rPr>
                <w:del w:id="9154" w:author="Diana Gonzalez Garcia" w:date="2021-05-10T07:12:00Z"/>
                <w:rFonts w:cstheme="minorHAnsi"/>
                <w:sz w:val="18"/>
                <w:szCs w:val="18"/>
                <w:lang w:eastAsia="es-CO"/>
              </w:rPr>
            </w:pPr>
          </w:p>
        </w:tc>
        <w:tc>
          <w:tcPr>
            <w:tcW w:w="597" w:type="pct"/>
            <w:vMerge/>
            <w:vAlign w:val="center"/>
            <w:hideMark/>
            <w:tcPrChange w:id="9155" w:author="Diana Gonzalez Garcia" w:date="2021-05-10T07:20:00Z">
              <w:tcPr>
                <w:tcW w:w="675" w:type="pct"/>
                <w:vMerge/>
                <w:vAlign w:val="center"/>
                <w:hideMark/>
              </w:tcPr>
            </w:tcPrChange>
          </w:tcPr>
          <w:p w14:paraId="676E4497" w14:textId="36A89828" w:rsidR="00F7374E" w:rsidRPr="00AD7DF4" w:rsidDel="00DE3725" w:rsidRDefault="00F7374E" w:rsidP="001D1960">
            <w:pPr>
              <w:spacing w:after="0" w:line="240" w:lineRule="auto"/>
              <w:rPr>
                <w:del w:id="9156" w:author="Diana Gonzalez Garcia" w:date="2021-05-10T07:12:00Z"/>
                <w:rFonts w:cstheme="minorHAnsi"/>
                <w:sz w:val="18"/>
                <w:szCs w:val="18"/>
                <w:lang w:eastAsia="es-CO"/>
              </w:rPr>
            </w:pPr>
          </w:p>
        </w:tc>
        <w:tc>
          <w:tcPr>
            <w:tcW w:w="641" w:type="pct"/>
            <w:vMerge/>
            <w:vAlign w:val="center"/>
            <w:hideMark/>
            <w:tcPrChange w:id="9157" w:author="Diana Gonzalez Garcia" w:date="2021-05-10T07:20:00Z">
              <w:tcPr>
                <w:tcW w:w="724" w:type="pct"/>
                <w:vMerge/>
                <w:vAlign w:val="center"/>
                <w:hideMark/>
              </w:tcPr>
            </w:tcPrChange>
          </w:tcPr>
          <w:p w14:paraId="0C4A4C98" w14:textId="7CE1F46B" w:rsidR="00F7374E" w:rsidRPr="00AD7DF4" w:rsidDel="00DE3725" w:rsidRDefault="00F7374E" w:rsidP="001D1960">
            <w:pPr>
              <w:spacing w:after="0" w:line="240" w:lineRule="auto"/>
              <w:rPr>
                <w:del w:id="9158" w:author="Diana Gonzalez Garcia" w:date="2021-05-10T07:12:00Z"/>
                <w:rFonts w:cstheme="minorHAnsi"/>
                <w:sz w:val="18"/>
                <w:szCs w:val="18"/>
                <w:lang w:eastAsia="es-CO"/>
              </w:rPr>
            </w:pPr>
          </w:p>
        </w:tc>
        <w:tc>
          <w:tcPr>
            <w:tcW w:w="459" w:type="pct"/>
            <w:vMerge/>
            <w:vAlign w:val="center"/>
            <w:hideMark/>
            <w:tcPrChange w:id="9159" w:author="Diana Gonzalez Garcia" w:date="2021-05-10T07:20:00Z">
              <w:tcPr>
                <w:tcW w:w="519" w:type="pct"/>
                <w:vMerge/>
                <w:vAlign w:val="center"/>
                <w:hideMark/>
              </w:tcPr>
            </w:tcPrChange>
          </w:tcPr>
          <w:p w14:paraId="196920BD" w14:textId="036AAE6D" w:rsidR="00F7374E" w:rsidRPr="00AD7DF4" w:rsidDel="00DE3725" w:rsidRDefault="00F7374E" w:rsidP="001D1960">
            <w:pPr>
              <w:spacing w:after="0" w:line="240" w:lineRule="auto"/>
              <w:rPr>
                <w:del w:id="9160" w:author="Diana Gonzalez Garcia" w:date="2021-05-10T07:12:00Z"/>
                <w:rFonts w:cstheme="minorHAnsi"/>
                <w:sz w:val="18"/>
                <w:szCs w:val="18"/>
                <w:lang w:eastAsia="es-CO"/>
              </w:rPr>
            </w:pPr>
          </w:p>
        </w:tc>
        <w:tc>
          <w:tcPr>
            <w:tcW w:w="1161" w:type="pct"/>
            <w:shd w:val="clear" w:color="auto" w:fill="auto"/>
            <w:vAlign w:val="center"/>
            <w:hideMark/>
            <w:tcPrChange w:id="9161" w:author="Diana Gonzalez Garcia" w:date="2021-05-10T07:20:00Z">
              <w:tcPr>
                <w:tcW w:w="1312" w:type="pct"/>
                <w:shd w:val="clear" w:color="auto" w:fill="auto"/>
                <w:vAlign w:val="center"/>
                <w:hideMark/>
              </w:tcPr>
            </w:tcPrChange>
          </w:tcPr>
          <w:p w14:paraId="7119AB01" w14:textId="0780C9B3" w:rsidR="00F7374E" w:rsidRPr="00AD7DF4" w:rsidDel="00DE3725" w:rsidRDefault="00F7374E" w:rsidP="001D1960">
            <w:pPr>
              <w:spacing w:after="0" w:line="240" w:lineRule="auto"/>
              <w:jc w:val="both"/>
              <w:rPr>
                <w:del w:id="9162" w:author="Diana Gonzalez Garcia" w:date="2021-05-10T07:12:00Z"/>
                <w:rFonts w:cstheme="minorHAnsi"/>
                <w:sz w:val="18"/>
                <w:szCs w:val="18"/>
                <w:lang w:eastAsia="es-CO"/>
              </w:rPr>
            </w:pPr>
            <w:del w:id="9163" w:author="Diana Gonzalez Garcia" w:date="2021-05-10T07:12:00Z">
              <w:r w:rsidRPr="00AD7DF4" w:rsidDel="00DE3725">
                <w:rPr>
                  <w:rFonts w:cstheme="minorHAnsi"/>
                  <w:sz w:val="18"/>
                  <w:szCs w:val="18"/>
                  <w:lang w:eastAsia="es-CO"/>
                </w:rPr>
                <w:delText>(Área Total del predio / 17,5) x Valor por Estrato</w:delText>
              </w:r>
            </w:del>
          </w:p>
        </w:tc>
        <w:tc>
          <w:tcPr>
            <w:tcW w:w="418" w:type="pct"/>
            <w:vMerge/>
            <w:vAlign w:val="center"/>
            <w:hideMark/>
            <w:tcPrChange w:id="9164" w:author="Diana Gonzalez Garcia" w:date="2021-05-10T07:20:00Z">
              <w:tcPr>
                <w:tcW w:w="472" w:type="pct"/>
                <w:vMerge/>
                <w:vAlign w:val="center"/>
                <w:hideMark/>
              </w:tcPr>
            </w:tcPrChange>
          </w:tcPr>
          <w:p w14:paraId="00C235FC" w14:textId="72C68282" w:rsidR="00F7374E" w:rsidRPr="00AD7DF4" w:rsidDel="00DE3725" w:rsidRDefault="00F7374E" w:rsidP="001D1960">
            <w:pPr>
              <w:spacing w:after="0" w:line="240" w:lineRule="auto"/>
              <w:rPr>
                <w:del w:id="9165" w:author="Diana Gonzalez Garcia" w:date="2021-05-10T07:12:00Z"/>
                <w:rFonts w:cstheme="minorHAnsi"/>
                <w:sz w:val="18"/>
                <w:szCs w:val="18"/>
                <w:lang w:eastAsia="es-CO"/>
              </w:rPr>
            </w:pPr>
          </w:p>
        </w:tc>
        <w:tc>
          <w:tcPr>
            <w:tcW w:w="706" w:type="pct"/>
            <w:vMerge/>
            <w:vAlign w:val="center"/>
            <w:hideMark/>
            <w:tcPrChange w:id="9166" w:author="Diana Gonzalez Garcia" w:date="2021-05-10T07:20:00Z">
              <w:tcPr>
                <w:tcW w:w="798" w:type="pct"/>
                <w:vMerge/>
                <w:vAlign w:val="center"/>
                <w:hideMark/>
              </w:tcPr>
            </w:tcPrChange>
          </w:tcPr>
          <w:p w14:paraId="359DB853" w14:textId="4489B50E" w:rsidR="00F7374E" w:rsidRPr="00AD7DF4" w:rsidDel="00DE3725" w:rsidRDefault="00F7374E" w:rsidP="001D1960">
            <w:pPr>
              <w:spacing w:after="0" w:line="240" w:lineRule="auto"/>
              <w:rPr>
                <w:del w:id="9167" w:author="Diana Gonzalez Garcia" w:date="2021-05-10T07:12:00Z"/>
                <w:rFonts w:cstheme="minorHAnsi"/>
                <w:sz w:val="18"/>
                <w:szCs w:val="18"/>
                <w:lang w:eastAsia="es-CO"/>
              </w:rPr>
            </w:pPr>
          </w:p>
        </w:tc>
      </w:tr>
      <w:tr w:rsidR="00F7374E" w:rsidRPr="00AD7DF4" w:rsidDel="00DE3725" w14:paraId="19001156" w14:textId="257C54B9" w:rsidTr="00FF1E3F">
        <w:trPr>
          <w:trHeight w:val="285"/>
          <w:del w:id="9168" w:author="Diana Gonzalez Garcia" w:date="2021-05-10T07:12:00Z"/>
          <w:trPrChange w:id="9169" w:author="Diana Gonzalez Garcia" w:date="2021-05-10T07:20:00Z">
            <w:trPr>
              <w:trHeight w:val="285"/>
            </w:trPr>
          </w:trPrChange>
        </w:trPr>
        <w:tc>
          <w:tcPr>
            <w:tcW w:w="442" w:type="pct"/>
            <w:vMerge/>
            <w:vAlign w:val="center"/>
            <w:hideMark/>
            <w:tcPrChange w:id="9170" w:author="Diana Gonzalez Garcia" w:date="2021-05-10T07:20:00Z">
              <w:tcPr>
                <w:tcW w:w="499" w:type="pct"/>
                <w:vMerge/>
                <w:vAlign w:val="center"/>
                <w:hideMark/>
              </w:tcPr>
            </w:tcPrChange>
          </w:tcPr>
          <w:p w14:paraId="031A2A9E" w14:textId="2C9DE488" w:rsidR="00F7374E" w:rsidRPr="00AD7DF4" w:rsidDel="00DE3725" w:rsidRDefault="00F7374E" w:rsidP="001D1960">
            <w:pPr>
              <w:spacing w:after="0" w:line="240" w:lineRule="auto"/>
              <w:rPr>
                <w:del w:id="9171" w:author="Diana Gonzalez Garcia" w:date="2021-05-10T07:12:00Z"/>
                <w:rFonts w:cstheme="minorHAnsi"/>
                <w:sz w:val="18"/>
                <w:szCs w:val="18"/>
                <w:lang w:eastAsia="es-CO"/>
              </w:rPr>
            </w:pPr>
          </w:p>
        </w:tc>
        <w:tc>
          <w:tcPr>
            <w:tcW w:w="597" w:type="pct"/>
            <w:vMerge/>
            <w:vAlign w:val="center"/>
            <w:hideMark/>
            <w:tcPrChange w:id="9172" w:author="Diana Gonzalez Garcia" w:date="2021-05-10T07:20:00Z">
              <w:tcPr>
                <w:tcW w:w="675" w:type="pct"/>
                <w:vMerge/>
                <w:vAlign w:val="center"/>
                <w:hideMark/>
              </w:tcPr>
            </w:tcPrChange>
          </w:tcPr>
          <w:p w14:paraId="1DE190E5" w14:textId="4054F9AB" w:rsidR="00F7374E" w:rsidRPr="00AD7DF4" w:rsidDel="00DE3725" w:rsidRDefault="00F7374E" w:rsidP="001D1960">
            <w:pPr>
              <w:spacing w:after="0" w:line="240" w:lineRule="auto"/>
              <w:rPr>
                <w:del w:id="9173" w:author="Diana Gonzalez Garcia" w:date="2021-05-10T07:12:00Z"/>
                <w:rFonts w:cstheme="minorHAnsi"/>
                <w:sz w:val="18"/>
                <w:szCs w:val="18"/>
                <w:lang w:eastAsia="es-CO"/>
              </w:rPr>
            </w:pPr>
          </w:p>
        </w:tc>
        <w:tc>
          <w:tcPr>
            <w:tcW w:w="641" w:type="pct"/>
            <w:vMerge/>
            <w:vAlign w:val="center"/>
            <w:hideMark/>
            <w:tcPrChange w:id="9174" w:author="Diana Gonzalez Garcia" w:date="2021-05-10T07:20:00Z">
              <w:tcPr>
                <w:tcW w:w="724" w:type="pct"/>
                <w:vMerge/>
                <w:vAlign w:val="center"/>
                <w:hideMark/>
              </w:tcPr>
            </w:tcPrChange>
          </w:tcPr>
          <w:p w14:paraId="71805C16" w14:textId="16FADACF" w:rsidR="00F7374E" w:rsidRPr="00AD7DF4" w:rsidDel="00DE3725" w:rsidRDefault="00F7374E" w:rsidP="001D1960">
            <w:pPr>
              <w:spacing w:after="0" w:line="240" w:lineRule="auto"/>
              <w:rPr>
                <w:del w:id="9175" w:author="Diana Gonzalez Garcia" w:date="2021-05-10T07:12:00Z"/>
                <w:rFonts w:cstheme="minorHAnsi"/>
                <w:sz w:val="18"/>
                <w:szCs w:val="18"/>
                <w:lang w:eastAsia="es-CO"/>
              </w:rPr>
            </w:pPr>
          </w:p>
        </w:tc>
        <w:tc>
          <w:tcPr>
            <w:tcW w:w="459" w:type="pct"/>
            <w:vMerge/>
            <w:vAlign w:val="center"/>
            <w:hideMark/>
            <w:tcPrChange w:id="9176" w:author="Diana Gonzalez Garcia" w:date="2021-05-10T07:20:00Z">
              <w:tcPr>
                <w:tcW w:w="519" w:type="pct"/>
                <w:vMerge/>
                <w:vAlign w:val="center"/>
                <w:hideMark/>
              </w:tcPr>
            </w:tcPrChange>
          </w:tcPr>
          <w:p w14:paraId="64599FFE" w14:textId="30A8E7D4" w:rsidR="00F7374E" w:rsidRPr="00AD7DF4" w:rsidDel="00DE3725" w:rsidRDefault="00F7374E" w:rsidP="001D1960">
            <w:pPr>
              <w:spacing w:after="0" w:line="240" w:lineRule="auto"/>
              <w:rPr>
                <w:del w:id="9177" w:author="Diana Gonzalez Garcia" w:date="2021-05-10T07:12:00Z"/>
                <w:rFonts w:cstheme="minorHAnsi"/>
                <w:sz w:val="18"/>
                <w:szCs w:val="18"/>
                <w:lang w:eastAsia="es-CO"/>
              </w:rPr>
            </w:pPr>
          </w:p>
        </w:tc>
        <w:tc>
          <w:tcPr>
            <w:tcW w:w="1161" w:type="pct"/>
            <w:shd w:val="clear" w:color="auto" w:fill="auto"/>
            <w:vAlign w:val="center"/>
            <w:hideMark/>
            <w:tcPrChange w:id="9178" w:author="Diana Gonzalez Garcia" w:date="2021-05-10T07:20:00Z">
              <w:tcPr>
                <w:tcW w:w="1312" w:type="pct"/>
                <w:shd w:val="clear" w:color="auto" w:fill="auto"/>
                <w:vAlign w:val="center"/>
                <w:hideMark/>
              </w:tcPr>
            </w:tcPrChange>
          </w:tcPr>
          <w:p w14:paraId="5D5BB19B" w14:textId="5955CFDC" w:rsidR="00F7374E" w:rsidRPr="00AD7DF4" w:rsidDel="00DE3725" w:rsidRDefault="00F7374E" w:rsidP="001D1960">
            <w:pPr>
              <w:spacing w:after="0" w:line="240" w:lineRule="auto"/>
              <w:jc w:val="both"/>
              <w:rPr>
                <w:del w:id="9179" w:author="Diana Gonzalez Garcia" w:date="2021-05-10T07:12:00Z"/>
                <w:rFonts w:cstheme="minorHAnsi"/>
                <w:sz w:val="18"/>
                <w:szCs w:val="18"/>
                <w:lang w:eastAsia="es-CO"/>
              </w:rPr>
            </w:pPr>
            <w:del w:id="9180" w:author="Diana Gonzalez Garcia" w:date="2021-05-10T07:12:00Z">
              <w:r w:rsidRPr="00AD7DF4" w:rsidDel="00DE3725">
                <w:rPr>
                  <w:rFonts w:cstheme="minorHAnsi"/>
                  <w:sz w:val="18"/>
                  <w:szCs w:val="18"/>
                  <w:lang w:eastAsia="es-CO"/>
                </w:rPr>
                <w:delText> </w:delText>
              </w:r>
            </w:del>
          </w:p>
        </w:tc>
        <w:tc>
          <w:tcPr>
            <w:tcW w:w="418" w:type="pct"/>
            <w:vMerge/>
            <w:vAlign w:val="center"/>
            <w:hideMark/>
            <w:tcPrChange w:id="9181" w:author="Diana Gonzalez Garcia" w:date="2021-05-10T07:20:00Z">
              <w:tcPr>
                <w:tcW w:w="472" w:type="pct"/>
                <w:vMerge/>
                <w:vAlign w:val="center"/>
                <w:hideMark/>
              </w:tcPr>
            </w:tcPrChange>
          </w:tcPr>
          <w:p w14:paraId="21B97B73" w14:textId="4C141146" w:rsidR="00F7374E" w:rsidRPr="00AD7DF4" w:rsidDel="00DE3725" w:rsidRDefault="00F7374E" w:rsidP="001D1960">
            <w:pPr>
              <w:spacing w:after="0" w:line="240" w:lineRule="auto"/>
              <w:rPr>
                <w:del w:id="9182" w:author="Diana Gonzalez Garcia" w:date="2021-05-10T07:12:00Z"/>
                <w:rFonts w:cstheme="minorHAnsi"/>
                <w:sz w:val="18"/>
                <w:szCs w:val="18"/>
                <w:lang w:eastAsia="es-CO"/>
              </w:rPr>
            </w:pPr>
          </w:p>
        </w:tc>
        <w:tc>
          <w:tcPr>
            <w:tcW w:w="706" w:type="pct"/>
            <w:vMerge/>
            <w:vAlign w:val="center"/>
            <w:hideMark/>
            <w:tcPrChange w:id="9183" w:author="Diana Gonzalez Garcia" w:date="2021-05-10T07:20:00Z">
              <w:tcPr>
                <w:tcW w:w="798" w:type="pct"/>
                <w:vMerge/>
                <w:vAlign w:val="center"/>
                <w:hideMark/>
              </w:tcPr>
            </w:tcPrChange>
          </w:tcPr>
          <w:p w14:paraId="63C1B315" w14:textId="38E788EA" w:rsidR="00F7374E" w:rsidRPr="00AD7DF4" w:rsidDel="00DE3725" w:rsidRDefault="00F7374E" w:rsidP="001D1960">
            <w:pPr>
              <w:spacing w:after="0" w:line="240" w:lineRule="auto"/>
              <w:rPr>
                <w:del w:id="9184" w:author="Diana Gonzalez Garcia" w:date="2021-05-10T07:12:00Z"/>
                <w:rFonts w:cstheme="minorHAnsi"/>
                <w:sz w:val="18"/>
                <w:szCs w:val="18"/>
                <w:lang w:eastAsia="es-CO"/>
              </w:rPr>
            </w:pPr>
          </w:p>
        </w:tc>
      </w:tr>
      <w:tr w:rsidR="00F7374E" w:rsidRPr="00AD7DF4" w:rsidDel="00DE3725" w14:paraId="40DA3E94" w14:textId="6320F1FE" w:rsidTr="00FF1E3F">
        <w:trPr>
          <w:trHeight w:val="1230"/>
          <w:del w:id="9185" w:author="Diana Gonzalez Garcia" w:date="2021-05-10T07:12:00Z"/>
          <w:trPrChange w:id="9186" w:author="Diana Gonzalez Garcia" w:date="2021-05-10T07:20:00Z">
            <w:trPr>
              <w:trHeight w:val="1230"/>
            </w:trPr>
          </w:trPrChange>
        </w:trPr>
        <w:tc>
          <w:tcPr>
            <w:tcW w:w="442" w:type="pct"/>
            <w:vMerge/>
            <w:vAlign w:val="center"/>
            <w:hideMark/>
            <w:tcPrChange w:id="9187" w:author="Diana Gonzalez Garcia" w:date="2021-05-10T07:20:00Z">
              <w:tcPr>
                <w:tcW w:w="499" w:type="pct"/>
                <w:vMerge/>
                <w:vAlign w:val="center"/>
                <w:hideMark/>
              </w:tcPr>
            </w:tcPrChange>
          </w:tcPr>
          <w:p w14:paraId="32A5C884" w14:textId="2DCAFD46" w:rsidR="00F7374E" w:rsidRPr="00AD7DF4" w:rsidDel="00DE3725" w:rsidRDefault="00F7374E" w:rsidP="001D1960">
            <w:pPr>
              <w:spacing w:after="0" w:line="240" w:lineRule="auto"/>
              <w:rPr>
                <w:del w:id="9188" w:author="Diana Gonzalez Garcia" w:date="2021-05-10T07:12:00Z"/>
                <w:rFonts w:cstheme="minorHAnsi"/>
                <w:sz w:val="18"/>
                <w:szCs w:val="18"/>
                <w:lang w:eastAsia="es-CO"/>
              </w:rPr>
            </w:pPr>
          </w:p>
        </w:tc>
        <w:tc>
          <w:tcPr>
            <w:tcW w:w="597" w:type="pct"/>
            <w:vMerge/>
            <w:vAlign w:val="center"/>
            <w:hideMark/>
            <w:tcPrChange w:id="9189" w:author="Diana Gonzalez Garcia" w:date="2021-05-10T07:20:00Z">
              <w:tcPr>
                <w:tcW w:w="675" w:type="pct"/>
                <w:vMerge/>
                <w:vAlign w:val="center"/>
                <w:hideMark/>
              </w:tcPr>
            </w:tcPrChange>
          </w:tcPr>
          <w:p w14:paraId="1D0A333E" w14:textId="5F632585" w:rsidR="00F7374E" w:rsidRPr="00AD7DF4" w:rsidDel="00DE3725" w:rsidRDefault="00F7374E" w:rsidP="001D1960">
            <w:pPr>
              <w:spacing w:after="0" w:line="240" w:lineRule="auto"/>
              <w:rPr>
                <w:del w:id="9190" w:author="Diana Gonzalez Garcia" w:date="2021-05-10T07:12:00Z"/>
                <w:rFonts w:cstheme="minorHAnsi"/>
                <w:sz w:val="18"/>
                <w:szCs w:val="18"/>
                <w:lang w:eastAsia="es-CO"/>
              </w:rPr>
            </w:pPr>
          </w:p>
        </w:tc>
        <w:tc>
          <w:tcPr>
            <w:tcW w:w="641" w:type="pct"/>
            <w:vMerge/>
            <w:vAlign w:val="center"/>
            <w:hideMark/>
            <w:tcPrChange w:id="9191" w:author="Diana Gonzalez Garcia" w:date="2021-05-10T07:20:00Z">
              <w:tcPr>
                <w:tcW w:w="724" w:type="pct"/>
                <w:vMerge/>
                <w:vAlign w:val="center"/>
                <w:hideMark/>
              </w:tcPr>
            </w:tcPrChange>
          </w:tcPr>
          <w:p w14:paraId="2B5C8959" w14:textId="79A336E8" w:rsidR="00F7374E" w:rsidRPr="00AD7DF4" w:rsidDel="00DE3725" w:rsidRDefault="00F7374E" w:rsidP="001D1960">
            <w:pPr>
              <w:spacing w:after="0" w:line="240" w:lineRule="auto"/>
              <w:rPr>
                <w:del w:id="9192" w:author="Diana Gonzalez Garcia" w:date="2021-05-10T07:12:00Z"/>
                <w:rFonts w:cstheme="minorHAnsi"/>
                <w:sz w:val="18"/>
                <w:szCs w:val="18"/>
                <w:lang w:eastAsia="es-CO"/>
              </w:rPr>
            </w:pPr>
          </w:p>
        </w:tc>
        <w:tc>
          <w:tcPr>
            <w:tcW w:w="459" w:type="pct"/>
            <w:vMerge/>
            <w:vAlign w:val="center"/>
            <w:hideMark/>
            <w:tcPrChange w:id="9193" w:author="Diana Gonzalez Garcia" w:date="2021-05-10T07:20:00Z">
              <w:tcPr>
                <w:tcW w:w="519" w:type="pct"/>
                <w:vMerge/>
                <w:vAlign w:val="center"/>
                <w:hideMark/>
              </w:tcPr>
            </w:tcPrChange>
          </w:tcPr>
          <w:p w14:paraId="180DDB2C" w14:textId="057E4916" w:rsidR="00F7374E" w:rsidRPr="00AD7DF4" w:rsidDel="00DE3725" w:rsidRDefault="00F7374E" w:rsidP="001D1960">
            <w:pPr>
              <w:spacing w:after="0" w:line="240" w:lineRule="auto"/>
              <w:rPr>
                <w:del w:id="9194" w:author="Diana Gonzalez Garcia" w:date="2021-05-10T07:12:00Z"/>
                <w:rFonts w:cstheme="minorHAnsi"/>
                <w:sz w:val="18"/>
                <w:szCs w:val="18"/>
                <w:lang w:eastAsia="es-CO"/>
              </w:rPr>
            </w:pPr>
          </w:p>
        </w:tc>
        <w:tc>
          <w:tcPr>
            <w:tcW w:w="1161" w:type="pct"/>
            <w:shd w:val="clear" w:color="auto" w:fill="auto"/>
            <w:vAlign w:val="center"/>
            <w:hideMark/>
            <w:tcPrChange w:id="9195" w:author="Diana Gonzalez Garcia" w:date="2021-05-10T07:20:00Z">
              <w:tcPr>
                <w:tcW w:w="1312" w:type="pct"/>
                <w:shd w:val="clear" w:color="auto" w:fill="auto"/>
                <w:vAlign w:val="center"/>
                <w:hideMark/>
              </w:tcPr>
            </w:tcPrChange>
          </w:tcPr>
          <w:p w14:paraId="669DF788" w14:textId="4CBBD349" w:rsidR="00F7374E" w:rsidRPr="00AD7DF4" w:rsidDel="00DE3725" w:rsidRDefault="00F7374E" w:rsidP="001D1960">
            <w:pPr>
              <w:spacing w:after="0" w:line="240" w:lineRule="auto"/>
              <w:jc w:val="both"/>
              <w:rPr>
                <w:del w:id="9196" w:author="Diana Gonzalez Garcia" w:date="2021-05-10T07:12:00Z"/>
                <w:rFonts w:cstheme="minorHAnsi"/>
                <w:sz w:val="18"/>
                <w:szCs w:val="18"/>
                <w:lang w:eastAsia="es-CO"/>
              </w:rPr>
            </w:pPr>
            <w:del w:id="9197" w:author="Diana Gonzalez Garcia" w:date="2021-05-10T07:12:00Z">
              <w:r w:rsidRPr="00AD7DF4" w:rsidDel="00DE3725">
                <w:rPr>
                  <w:rFonts w:cstheme="minorHAnsi"/>
                  <w:sz w:val="18"/>
                  <w:szCs w:val="18"/>
                  <w:lang w:eastAsia="es-CO"/>
                </w:rPr>
                <w:delText>En el caso que se lleguen a presentar las combinaciones de usos (según reglas de asignación del método de liquidación), se deberá considerar las variables Estrato del uso predominante y el área total construida del predio para calcular el valor total del predio.</w:delText>
              </w:r>
            </w:del>
          </w:p>
        </w:tc>
        <w:tc>
          <w:tcPr>
            <w:tcW w:w="418" w:type="pct"/>
            <w:vMerge/>
            <w:vAlign w:val="center"/>
            <w:hideMark/>
            <w:tcPrChange w:id="9198" w:author="Diana Gonzalez Garcia" w:date="2021-05-10T07:20:00Z">
              <w:tcPr>
                <w:tcW w:w="472" w:type="pct"/>
                <w:vMerge/>
                <w:vAlign w:val="center"/>
                <w:hideMark/>
              </w:tcPr>
            </w:tcPrChange>
          </w:tcPr>
          <w:p w14:paraId="552E005C" w14:textId="5CA567D7" w:rsidR="00F7374E" w:rsidRPr="00AD7DF4" w:rsidDel="00DE3725" w:rsidRDefault="00F7374E" w:rsidP="001D1960">
            <w:pPr>
              <w:spacing w:after="0" w:line="240" w:lineRule="auto"/>
              <w:rPr>
                <w:del w:id="9199" w:author="Diana Gonzalez Garcia" w:date="2021-05-10T07:12:00Z"/>
                <w:rFonts w:cstheme="minorHAnsi"/>
                <w:sz w:val="18"/>
                <w:szCs w:val="18"/>
                <w:lang w:eastAsia="es-CO"/>
              </w:rPr>
            </w:pPr>
          </w:p>
        </w:tc>
        <w:tc>
          <w:tcPr>
            <w:tcW w:w="706" w:type="pct"/>
            <w:vMerge/>
            <w:vAlign w:val="center"/>
            <w:hideMark/>
            <w:tcPrChange w:id="9200" w:author="Diana Gonzalez Garcia" w:date="2021-05-10T07:20:00Z">
              <w:tcPr>
                <w:tcW w:w="798" w:type="pct"/>
                <w:vMerge/>
                <w:vAlign w:val="center"/>
                <w:hideMark/>
              </w:tcPr>
            </w:tcPrChange>
          </w:tcPr>
          <w:p w14:paraId="60D0AF19" w14:textId="508D9884" w:rsidR="00F7374E" w:rsidRPr="00AD7DF4" w:rsidDel="00DE3725" w:rsidRDefault="00F7374E" w:rsidP="001D1960">
            <w:pPr>
              <w:spacing w:after="0" w:line="240" w:lineRule="auto"/>
              <w:rPr>
                <w:del w:id="9201" w:author="Diana Gonzalez Garcia" w:date="2021-05-10T07:12:00Z"/>
                <w:rFonts w:cstheme="minorHAnsi"/>
                <w:sz w:val="18"/>
                <w:szCs w:val="18"/>
                <w:lang w:eastAsia="es-CO"/>
              </w:rPr>
            </w:pPr>
          </w:p>
        </w:tc>
      </w:tr>
      <w:tr w:rsidR="00F7374E" w:rsidRPr="00AD7DF4" w:rsidDel="00DE3725" w14:paraId="5E57DEDF" w14:textId="220EE583" w:rsidTr="00FF1E3F">
        <w:trPr>
          <w:trHeight w:val="1140"/>
          <w:del w:id="9202" w:author="Diana Gonzalez Garcia" w:date="2021-05-10T07:12:00Z"/>
          <w:trPrChange w:id="9203" w:author="Diana Gonzalez Garcia" w:date="2021-05-10T07:20:00Z">
            <w:trPr>
              <w:trHeight w:val="1140"/>
            </w:trPr>
          </w:trPrChange>
        </w:trPr>
        <w:tc>
          <w:tcPr>
            <w:tcW w:w="442" w:type="pct"/>
            <w:vMerge/>
            <w:vAlign w:val="center"/>
            <w:hideMark/>
            <w:tcPrChange w:id="9204" w:author="Diana Gonzalez Garcia" w:date="2021-05-10T07:20:00Z">
              <w:tcPr>
                <w:tcW w:w="499" w:type="pct"/>
                <w:vMerge/>
                <w:vAlign w:val="center"/>
                <w:hideMark/>
              </w:tcPr>
            </w:tcPrChange>
          </w:tcPr>
          <w:p w14:paraId="0F9F8E35" w14:textId="01F088A6" w:rsidR="00F7374E" w:rsidRPr="00AD7DF4" w:rsidDel="00DE3725" w:rsidRDefault="00F7374E" w:rsidP="001D1960">
            <w:pPr>
              <w:spacing w:after="0" w:line="240" w:lineRule="auto"/>
              <w:rPr>
                <w:del w:id="9205" w:author="Diana Gonzalez Garcia" w:date="2021-05-10T07:12:00Z"/>
                <w:rFonts w:cstheme="minorHAnsi"/>
                <w:sz w:val="18"/>
                <w:szCs w:val="18"/>
                <w:lang w:eastAsia="es-CO"/>
              </w:rPr>
            </w:pPr>
          </w:p>
        </w:tc>
        <w:tc>
          <w:tcPr>
            <w:tcW w:w="597" w:type="pct"/>
            <w:vMerge/>
            <w:vAlign w:val="center"/>
            <w:hideMark/>
            <w:tcPrChange w:id="9206" w:author="Diana Gonzalez Garcia" w:date="2021-05-10T07:20:00Z">
              <w:tcPr>
                <w:tcW w:w="675" w:type="pct"/>
                <w:vMerge/>
                <w:vAlign w:val="center"/>
                <w:hideMark/>
              </w:tcPr>
            </w:tcPrChange>
          </w:tcPr>
          <w:p w14:paraId="771F43F1" w14:textId="03B706F3" w:rsidR="00F7374E" w:rsidRPr="00AD7DF4" w:rsidDel="00DE3725" w:rsidRDefault="00F7374E" w:rsidP="001D1960">
            <w:pPr>
              <w:spacing w:after="0" w:line="240" w:lineRule="auto"/>
              <w:rPr>
                <w:del w:id="9207" w:author="Diana Gonzalez Garcia" w:date="2021-05-10T07:12:00Z"/>
                <w:rFonts w:cstheme="minorHAnsi"/>
                <w:sz w:val="18"/>
                <w:szCs w:val="18"/>
                <w:lang w:eastAsia="es-CO"/>
              </w:rPr>
            </w:pPr>
          </w:p>
        </w:tc>
        <w:tc>
          <w:tcPr>
            <w:tcW w:w="641" w:type="pct"/>
            <w:shd w:val="clear" w:color="auto" w:fill="auto"/>
            <w:vAlign w:val="center"/>
            <w:hideMark/>
            <w:tcPrChange w:id="9208" w:author="Diana Gonzalez Garcia" w:date="2021-05-10T07:20:00Z">
              <w:tcPr>
                <w:tcW w:w="724" w:type="pct"/>
                <w:shd w:val="clear" w:color="auto" w:fill="auto"/>
                <w:vAlign w:val="center"/>
                <w:hideMark/>
              </w:tcPr>
            </w:tcPrChange>
          </w:tcPr>
          <w:p w14:paraId="057E79B4" w14:textId="49969D9B" w:rsidR="00F7374E" w:rsidRPr="00AD7DF4" w:rsidDel="00DE3725" w:rsidRDefault="00F7374E" w:rsidP="001D1960">
            <w:pPr>
              <w:spacing w:after="0" w:line="240" w:lineRule="auto"/>
              <w:jc w:val="center"/>
              <w:rPr>
                <w:del w:id="9209" w:author="Diana Gonzalez Garcia" w:date="2021-05-10T07:12:00Z"/>
                <w:rFonts w:cstheme="minorHAnsi"/>
                <w:sz w:val="18"/>
                <w:szCs w:val="18"/>
                <w:lang w:eastAsia="es-CO"/>
              </w:rPr>
            </w:pPr>
            <w:del w:id="9210" w:author="Diana Gonzalez Garcia" w:date="2021-05-10T07:12:00Z">
              <w:r w:rsidRPr="00AD7DF4" w:rsidDel="00DE3725">
                <w:rPr>
                  <w:rFonts w:cstheme="minorHAnsi"/>
                  <w:sz w:val="18"/>
                  <w:szCs w:val="18"/>
                  <w:lang w:eastAsia="es-CO"/>
                </w:rPr>
                <w:delText>$</w:delText>
              </w:r>
            </w:del>
          </w:p>
        </w:tc>
        <w:tc>
          <w:tcPr>
            <w:tcW w:w="459" w:type="pct"/>
            <w:vMerge w:val="restart"/>
            <w:shd w:val="clear" w:color="auto" w:fill="auto"/>
            <w:vAlign w:val="center"/>
            <w:hideMark/>
            <w:tcPrChange w:id="9211" w:author="Diana Gonzalez Garcia" w:date="2021-05-10T07:20:00Z">
              <w:tcPr>
                <w:tcW w:w="519" w:type="pct"/>
                <w:vMerge w:val="restart"/>
                <w:shd w:val="clear" w:color="auto" w:fill="auto"/>
                <w:vAlign w:val="center"/>
                <w:hideMark/>
              </w:tcPr>
            </w:tcPrChange>
          </w:tcPr>
          <w:p w14:paraId="600F9953" w14:textId="714B3A2D" w:rsidR="00F7374E" w:rsidRPr="00AD7DF4" w:rsidDel="00DE3725" w:rsidRDefault="00F7374E" w:rsidP="001D1960">
            <w:pPr>
              <w:spacing w:after="0" w:line="240" w:lineRule="auto"/>
              <w:jc w:val="center"/>
              <w:rPr>
                <w:del w:id="9212" w:author="Diana Gonzalez Garcia" w:date="2021-05-10T07:12:00Z"/>
                <w:rFonts w:cstheme="minorHAnsi"/>
                <w:sz w:val="18"/>
                <w:szCs w:val="18"/>
                <w:lang w:eastAsia="es-CO"/>
              </w:rPr>
            </w:pPr>
            <w:del w:id="9213" w:author="Diana Gonzalez Garcia" w:date="2021-05-10T07:12:00Z">
              <w:r w:rsidRPr="00AD7DF4" w:rsidDel="00DE3725">
                <w:rPr>
                  <w:rFonts w:cstheme="minorHAnsi"/>
                  <w:sz w:val="18"/>
                  <w:szCs w:val="18"/>
                  <w:lang w:eastAsia="es-CO"/>
                </w:rPr>
                <w:delText>Área construida por unidad calificada</w:delText>
              </w:r>
            </w:del>
          </w:p>
        </w:tc>
        <w:tc>
          <w:tcPr>
            <w:tcW w:w="1161" w:type="pct"/>
            <w:shd w:val="clear" w:color="auto" w:fill="auto"/>
            <w:vAlign w:val="center"/>
            <w:hideMark/>
            <w:tcPrChange w:id="9214" w:author="Diana Gonzalez Garcia" w:date="2021-05-10T07:20:00Z">
              <w:tcPr>
                <w:tcW w:w="1312" w:type="pct"/>
                <w:shd w:val="clear" w:color="auto" w:fill="auto"/>
                <w:vAlign w:val="center"/>
                <w:hideMark/>
              </w:tcPr>
            </w:tcPrChange>
          </w:tcPr>
          <w:p w14:paraId="5179E210" w14:textId="20DAE033" w:rsidR="00F7374E" w:rsidRPr="00AD7DF4" w:rsidDel="00DE3725" w:rsidRDefault="00F7374E" w:rsidP="001D1960">
            <w:pPr>
              <w:spacing w:after="0" w:line="240" w:lineRule="auto"/>
              <w:jc w:val="both"/>
              <w:rPr>
                <w:del w:id="9215" w:author="Diana Gonzalez Garcia" w:date="2021-05-10T07:12:00Z"/>
                <w:rFonts w:cstheme="minorHAnsi"/>
                <w:sz w:val="18"/>
                <w:szCs w:val="18"/>
                <w:lang w:eastAsia="es-CO"/>
              </w:rPr>
            </w:pPr>
            <w:del w:id="9216" w:author="Diana Gonzalez Garcia" w:date="2021-05-10T07:12:00Z">
              <w:r w:rsidRPr="00AD7DF4" w:rsidDel="00DE3725">
                <w:rPr>
                  <w:rFonts w:cstheme="minorHAnsi"/>
                  <w:sz w:val="18"/>
                  <w:szCs w:val="18"/>
                  <w:lang w:eastAsia="es-CO"/>
                </w:rPr>
                <w:delText>Para predios con edades superiores a 100 años, la variable modelo es avalúo especial.</w:delText>
              </w:r>
            </w:del>
          </w:p>
        </w:tc>
        <w:tc>
          <w:tcPr>
            <w:tcW w:w="418" w:type="pct"/>
            <w:vMerge/>
            <w:vAlign w:val="center"/>
            <w:hideMark/>
            <w:tcPrChange w:id="9217" w:author="Diana Gonzalez Garcia" w:date="2021-05-10T07:20:00Z">
              <w:tcPr>
                <w:tcW w:w="472" w:type="pct"/>
                <w:vMerge/>
                <w:vAlign w:val="center"/>
                <w:hideMark/>
              </w:tcPr>
            </w:tcPrChange>
          </w:tcPr>
          <w:p w14:paraId="4BE262A4" w14:textId="07D7C93E" w:rsidR="00F7374E" w:rsidRPr="00AD7DF4" w:rsidDel="00DE3725" w:rsidRDefault="00F7374E" w:rsidP="001D1960">
            <w:pPr>
              <w:spacing w:after="0" w:line="240" w:lineRule="auto"/>
              <w:rPr>
                <w:del w:id="9218" w:author="Diana Gonzalez Garcia" w:date="2021-05-10T07:12:00Z"/>
                <w:rFonts w:cstheme="minorHAnsi"/>
                <w:sz w:val="18"/>
                <w:szCs w:val="18"/>
                <w:lang w:eastAsia="es-CO"/>
              </w:rPr>
            </w:pPr>
          </w:p>
        </w:tc>
        <w:tc>
          <w:tcPr>
            <w:tcW w:w="706" w:type="pct"/>
            <w:vMerge/>
            <w:vAlign w:val="center"/>
            <w:hideMark/>
            <w:tcPrChange w:id="9219" w:author="Diana Gonzalez Garcia" w:date="2021-05-10T07:20:00Z">
              <w:tcPr>
                <w:tcW w:w="798" w:type="pct"/>
                <w:vMerge/>
                <w:vAlign w:val="center"/>
                <w:hideMark/>
              </w:tcPr>
            </w:tcPrChange>
          </w:tcPr>
          <w:p w14:paraId="46EF1DD2" w14:textId="7C4FF249" w:rsidR="00F7374E" w:rsidRPr="00AD7DF4" w:rsidDel="00DE3725" w:rsidRDefault="00F7374E" w:rsidP="001D1960">
            <w:pPr>
              <w:spacing w:after="0" w:line="240" w:lineRule="auto"/>
              <w:rPr>
                <w:del w:id="9220" w:author="Diana Gonzalez Garcia" w:date="2021-05-10T07:12:00Z"/>
                <w:rFonts w:cstheme="minorHAnsi"/>
                <w:sz w:val="18"/>
                <w:szCs w:val="18"/>
                <w:lang w:eastAsia="es-CO"/>
              </w:rPr>
            </w:pPr>
          </w:p>
        </w:tc>
      </w:tr>
      <w:tr w:rsidR="00F7374E" w:rsidRPr="00AD7DF4" w:rsidDel="00DE3725" w14:paraId="22D46859" w14:textId="06EFE345" w:rsidTr="00FF1E3F">
        <w:trPr>
          <w:trHeight w:val="750"/>
          <w:del w:id="9221" w:author="Diana Gonzalez Garcia" w:date="2021-05-10T07:12:00Z"/>
          <w:trPrChange w:id="9222" w:author="Diana Gonzalez Garcia" w:date="2021-05-10T07:20:00Z">
            <w:trPr>
              <w:trHeight w:val="750"/>
            </w:trPr>
          </w:trPrChange>
        </w:trPr>
        <w:tc>
          <w:tcPr>
            <w:tcW w:w="442" w:type="pct"/>
            <w:vMerge/>
            <w:vAlign w:val="center"/>
            <w:hideMark/>
            <w:tcPrChange w:id="9223" w:author="Diana Gonzalez Garcia" w:date="2021-05-10T07:20:00Z">
              <w:tcPr>
                <w:tcW w:w="499" w:type="pct"/>
                <w:vMerge/>
                <w:vAlign w:val="center"/>
                <w:hideMark/>
              </w:tcPr>
            </w:tcPrChange>
          </w:tcPr>
          <w:p w14:paraId="6C0E0C31" w14:textId="3087AA55" w:rsidR="00F7374E" w:rsidRPr="00AD7DF4" w:rsidDel="00DE3725" w:rsidRDefault="00F7374E" w:rsidP="001D1960">
            <w:pPr>
              <w:spacing w:after="0" w:line="240" w:lineRule="auto"/>
              <w:rPr>
                <w:del w:id="9224" w:author="Diana Gonzalez Garcia" w:date="2021-05-10T07:12:00Z"/>
                <w:rFonts w:cstheme="minorHAnsi"/>
                <w:sz w:val="18"/>
                <w:szCs w:val="18"/>
                <w:lang w:eastAsia="es-CO"/>
              </w:rPr>
            </w:pPr>
          </w:p>
        </w:tc>
        <w:tc>
          <w:tcPr>
            <w:tcW w:w="597" w:type="pct"/>
            <w:vMerge/>
            <w:vAlign w:val="center"/>
            <w:hideMark/>
            <w:tcPrChange w:id="9225" w:author="Diana Gonzalez Garcia" w:date="2021-05-10T07:20:00Z">
              <w:tcPr>
                <w:tcW w:w="675" w:type="pct"/>
                <w:vMerge/>
                <w:vAlign w:val="center"/>
                <w:hideMark/>
              </w:tcPr>
            </w:tcPrChange>
          </w:tcPr>
          <w:p w14:paraId="71F6A550" w14:textId="5F9E4D41" w:rsidR="00F7374E" w:rsidRPr="00AD7DF4" w:rsidDel="00DE3725" w:rsidRDefault="00F7374E" w:rsidP="001D1960">
            <w:pPr>
              <w:spacing w:after="0" w:line="240" w:lineRule="auto"/>
              <w:rPr>
                <w:del w:id="9226" w:author="Diana Gonzalez Garcia" w:date="2021-05-10T07:12:00Z"/>
                <w:rFonts w:cstheme="minorHAnsi"/>
                <w:sz w:val="18"/>
                <w:szCs w:val="18"/>
                <w:lang w:eastAsia="es-CO"/>
              </w:rPr>
            </w:pPr>
          </w:p>
        </w:tc>
        <w:tc>
          <w:tcPr>
            <w:tcW w:w="641" w:type="pct"/>
            <w:shd w:val="clear" w:color="auto" w:fill="auto"/>
            <w:vAlign w:val="center"/>
            <w:hideMark/>
            <w:tcPrChange w:id="9227" w:author="Diana Gonzalez Garcia" w:date="2021-05-10T07:20:00Z">
              <w:tcPr>
                <w:tcW w:w="724" w:type="pct"/>
                <w:shd w:val="clear" w:color="auto" w:fill="auto"/>
                <w:vAlign w:val="center"/>
                <w:hideMark/>
              </w:tcPr>
            </w:tcPrChange>
          </w:tcPr>
          <w:p w14:paraId="1E30F576" w14:textId="5706904D" w:rsidR="00F7374E" w:rsidRPr="00AD7DF4" w:rsidDel="00DE3725" w:rsidRDefault="00F7374E" w:rsidP="001D1960">
            <w:pPr>
              <w:spacing w:after="0" w:line="240" w:lineRule="auto"/>
              <w:jc w:val="both"/>
              <w:rPr>
                <w:del w:id="9228" w:author="Diana Gonzalez Garcia" w:date="2021-05-10T07:12:00Z"/>
                <w:rFonts w:cstheme="minorHAnsi"/>
                <w:sz w:val="18"/>
                <w:szCs w:val="18"/>
                <w:lang w:eastAsia="es-CO"/>
              </w:rPr>
            </w:pPr>
          </w:p>
        </w:tc>
        <w:tc>
          <w:tcPr>
            <w:tcW w:w="459" w:type="pct"/>
            <w:vMerge/>
            <w:vAlign w:val="center"/>
            <w:hideMark/>
            <w:tcPrChange w:id="9229" w:author="Diana Gonzalez Garcia" w:date="2021-05-10T07:20:00Z">
              <w:tcPr>
                <w:tcW w:w="519" w:type="pct"/>
                <w:vMerge/>
                <w:vAlign w:val="center"/>
                <w:hideMark/>
              </w:tcPr>
            </w:tcPrChange>
          </w:tcPr>
          <w:p w14:paraId="57456C09" w14:textId="31DAC413" w:rsidR="00F7374E" w:rsidRPr="00AD7DF4" w:rsidDel="00DE3725" w:rsidRDefault="00F7374E" w:rsidP="001D1960">
            <w:pPr>
              <w:spacing w:after="0" w:line="240" w:lineRule="auto"/>
              <w:rPr>
                <w:del w:id="9230" w:author="Diana Gonzalez Garcia" w:date="2021-05-10T07:12:00Z"/>
                <w:rFonts w:cstheme="minorHAnsi"/>
                <w:sz w:val="18"/>
                <w:szCs w:val="18"/>
                <w:lang w:eastAsia="es-CO"/>
              </w:rPr>
            </w:pPr>
          </w:p>
        </w:tc>
        <w:tc>
          <w:tcPr>
            <w:tcW w:w="1161" w:type="pct"/>
            <w:shd w:val="clear" w:color="auto" w:fill="auto"/>
            <w:vAlign w:val="center"/>
            <w:hideMark/>
            <w:tcPrChange w:id="9231" w:author="Diana Gonzalez Garcia" w:date="2021-05-10T07:20:00Z">
              <w:tcPr>
                <w:tcW w:w="1312" w:type="pct"/>
                <w:shd w:val="clear" w:color="auto" w:fill="auto"/>
                <w:vAlign w:val="center"/>
                <w:hideMark/>
              </w:tcPr>
            </w:tcPrChange>
          </w:tcPr>
          <w:p w14:paraId="1D4E69A4" w14:textId="232C0D76" w:rsidR="00F7374E" w:rsidRPr="00AD7DF4" w:rsidDel="00DE3725" w:rsidRDefault="00F7374E" w:rsidP="001D1960">
            <w:pPr>
              <w:spacing w:after="0" w:line="240" w:lineRule="auto"/>
              <w:jc w:val="both"/>
              <w:rPr>
                <w:del w:id="9232" w:author="Diana Gonzalez Garcia" w:date="2021-05-10T07:12:00Z"/>
                <w:rFonts w:cstheme="minorHAnsi"/>
                <w:sz w:val="18"/>
                <w:szCs w:val="18"/>
                <w:lang w:eastAsia="es-CO"/>
              </w:rPr>
            </w:pPr>
            <w:del w:id="9233" w:author="Diana Gonzalez Garcia" w:date="2021-05-10T07:12:00Z">
              <w:r w:rsidRPr="00AD7DF4" w:rsidDel="00DE3725">
                <w:rPr>
                  <w:rFonts w:cstheme="minorHAnsi"/>
                  <w:sz w:val="18"/>
                  <w:szCs w:val="18"/>
                  <w:lang w:eastAsia="es-CO"/>
                </w:rPr>
                <w:delText>Para predios con puntajes superiores a 100, la variable modelo es avalúo especial.</w:delText>
              </w:r>
            </w:del>
          </w:p>
        </w:tc>
        <w:tc>
          <w:tcPr>
            <w:tcW w:w="418" w:type="pct"/>
            <w:vMerge/>
            <w:vAlign w:val="center"/>
            <w:hideMark/>
            <w:tcPrChange w:id="9234" w:author="Diana Gonzalez Garcia" w:date="2021-05-10T07:20:00Z">
              <w:tcPr>
                <w:tcW w:w="472" w:type="pct"/>
                <w:vMerge/>
                <w:vAlign w:val="center"/>
                <w:hideMark/>
              </w:tcPr>
            </w:tcPrChange>
          </w:tcPr>
          <w:p w14:paraId="64378048" w14:textId="6C0D3AA9" w:rsidR="00F7374E" w:rsidRPr="00AD7DF4" w:rsidDel="00DE3725" w:rsidRDefault="00F7374E" w:rsidP="001D1960">
            <w:pPr>
              <w:spacing w:after="0" w:line="240" w:lineRule="auto"/>
              <w:rPr>
                <w:del w:id="9235" w:author="Diana Gonzalez Garcia" w:date="2021-05-10T07:12:00Z"/>
                <w:rFonts w:cstheme="minorHAnsi"/>
                <w:sz w:val="18"/>
                <w:szCs w:val="18"/>
                <w:lang w:eastAsia="es-CO"/>
              </w:rPr>
            </w:pPr>
          </w:p>
        </w:tc>
        <w:tc>
          <w:tcPr>
            <w:tcW w:w="706" w:type="pct"/>
            <w:vMerge/>
            <w:vAlign w:val="center"/>
            <w:hideMark/>
            <w:tcPrChange w:id="9236" w:author="Diana Gonzalez Garcia" w:date="2021-05-10T07:20:00Z">
              <w:tcPr>
                <w:tcW w:w="798" w:type="pct"/>
                <w:vMerge/>
                <w:vAlign w:val="center"/>
                <w:hideMark/>
              </w:tcPr>
            </w:tcPrChange>
          </w:tcPr>
          <w:p w14:paraId="404143D7" w14:textId="52905A95" w:rsidR="00F7374E" w:rsidRPr="00AD7DF4" w:rsidDel="00DE3725" w:rsidRDefault="00F7374E" w:rsidP="001D1960">
            <w:pPr>
              <w:spacing w:after="0" w:line="240" w:lineRule="auto"/>
              <w:rPr>
                <w:del w:id="9237" w:author="Diana Gonzalez Garcia" w:date="2021-05-10T07:12:00Z"/>
                <w:rFonts w:cstheme="minorHAnsi"/>
                <w:sz w:val="18"/>
                <w:szCs w:val="18"/>
                <w:lang w:eastAsia="es-CO"/>
              </w:rPr>
            </w:pPr>
          </w:p>
        </w:tc>
      </w:tr>
      <w:tr w:rsidR="00F7374E" w:rsidRPr="00AD7DF4" w:rsidDel="00DE3725" w14:paraId="1567C63D" w14:textId="504B143A" w:rsidTr="00FF1E3F">
        <w:trPr>
          <w:trHeight w:val="1095"/>
          <w:del w:id="9238" w:author="Diana Gonzalez Garcia" w:date="2021-05-10T07:12:00Z"/>
          <w:trPrChange w:id="9239" w:author="Diana Gonzalez Garcia" w:date="2021-05-10T07:20:00Z">
            <w:trPr>
              <w:trHeight w:val="1095"/>
            </w:trPr>
          </w:trPrChange>
        </w:trPr>
        <w:tc>
          <w:tcPr>
            <w:tcW w:w="442" w:type="pct"/>
            <w:vMerge/>
            <w:vAlign w:val="center"/>
            <w:hideMark/>
            <w:tcPrChange w:id="9240" w:author="Diana Gonzalez Garcia" w:date="2021-05-10T07:20:00Z">
              <w:tcPr>
                <w:tcW w:w="499" w:type="pct"/>
                <w:vMerge/>
                <w:vAlign w:val="center"/>
                <w:hideMark/>
              </w:tcPr>
            </w:tcPrChange>
          </w:tcPr>
          <w:p w14:paraId="49B3DE9F" w14:textId="3BEE7913" w:rsidR="00F7374E" w:rsidRPr="00AD7DF4" w:rsidDel="00DE3725" w:rsidRDefault="00F7374E" w:rsidP="001D1960">
            <w:pPr>
              <w:spacing w:after="0" w:line="240" w:lineRule="auto"/>
              <w:rPr>
                <w:del w:id="9241" w:author="Diana Gonzalez Garcia" w:date="2021-05-10T07:12:00Z"/>
                <w:rFonts w:cstheme="minorHAnsi"/>
                <w:sz w:val="18"/>
                <w:szCs w:val="18"/>
                <w:lang w:eastAsia="es-CO"/>
              </w:rPr>
            </w:pPr>
          </w:p>
        </w:tc>
        <w:tc>
          <w:tcPr>
            <w:tcW w:w="597" w:type="pct"/>
            <w:vMerge/>
            <w:vAlign w:val="center"/>
            <w:hideMark/>
            <w:tcPrChange w:id="9242" w:author="Diana Gonzalez Garcia" w:date="2021-05-10T07:20:00Z">
              <w:tcPr>
                <w:tcW w:w="675" w:type="pct"/>
                <w:vMerge/>
                <w:vAlign w:val="center"/>
                <w:hideMark/>
              </w:tcPr>
            </w:tcPrChange>
          </w:tcPr>
          <w:p w14:paraId="14704DC2" w14:textId="46A7B1C8" w:rsidR="00F7374E" w:rsidRPr="00AD7DF4" w:rsidDel="00DE3725" w:rsidRDefault="00F7374E" w:rsidP="001D1960">
            <w:pPr>
              <w:spacing w:after="0" w:line="240" w:lineRule="auto"/>
              <w:rPr>
                <w:del w:id="9243" w:author="Diana Gonzalez Garcia" w:date="2021-05-10T07:12:00Z"/>
                <w:rFonts w:cstheme="minorHAnsi"/>
                <w:sz w:val="18"/>
                <w:szCs w:val="18"/>
                <w:lang w:eastAsia="es-CO"/>
              </w:rPr>
            </w:pPr>
          </w:p>
        </w:tc>
        <w:tc>
          <w:tcPr>
            <w:tcW w:w="641" w:type="pct"/>
            <w:shd w:val="clear" w:color="auto" w:fill="auto"/>
            <w:vAlign w:val="center"/>
            <w:hideMark/>
            <w:tcPrChange w:id="9244" w:author="Diana Gonzalez Garcia" w:date="2021-05-10T07:20:00Z">
              <w:tcPr>
                <w:tcW w:w="724" w:type="pct"/>
                <w:shd w:val="clear" w:color="auto" w:fill="auto"/>
                <w:vAlign w:val="center"/>
                <w:hideMark/>
              </w:tcPr>
            </w:tcPrChange>
          </w:tcPr>
          <w:p w14:paraId="3363D6B5" w14:textId="2BEBF467" w:rsidR="00F7374E" w:rsidRPr="00AD7DF4" w:rsidDel="00DE3725" w:rsidRDefault="00F7374E" w:rsidP="001D1960">
            <w:pPr>
              <w:spacing w:after="0" w:line="240" w:lineRule="auto"/>
              <w:rPr>
                <w:del w:id="9245" w:author="Diana Gonzalez Garcia" w:date="2021-05-10T07:12:00Z"/>
                <w:rFonts w:cstheme="minorHAnsi"/>
                <w:sz w:val="18"/>
                <w:szCs w:val="18"/>
                <w:lang w:eastAsia="es-CO"/>
              </w:rPr>
            </w:pPr>
            <w:del w:id="9246" w:author="Diana Gonzalez Garcia" w:date="2021-05-10T07:12:00Z">
              <w:r w:rsidRPr="00AD7DF4" w:rsidDel="00DE3725">
                <w:rPr>
                  <w:rFonts w:cstheme="minorHAnsi"/>
                  <w:sz w:val="18"/>
                  <w:szCs w:val="18"/>
                  <w:lang w:eastAsia="es-CO"/>
                </w:rPr>
                <w:delText> </w:delText>
              </w:r>
            </w:del>
          </w:p>
        </w:tc>
        <w:tc>
          <w:tcPr>
            <w:tcW w:w="459" w:type="pct"/>
            <w:vMerge/>
            <w:vAlign w:val="center"/>
            <w:hideMark/>
            <w:tcPrChange w:id="9247" w:author="Diana Gonzalez Garcia" w:date="2021-05-10T07:20:00Z">
              <w:tcPr>
                <w:tcW w:w="519" w:type="pct"/>
                <w:vMerge/>
                <w:vAlign w:val="center"/>
                <w:hideMark/>
              </w:tcPr>
            </w:tcPrChange>
          </w:tcPr>
          <w:p w14:paraId="18309F52" w14:textId="160BED7C" w:rsidR="00F7374E" w:rsidRPr="00AD7DF4" w:rsidDel="00DE3725" w:rsidRDefault="00F7374E" w:rsidP="001D1960">
            <w:pPr>
              <w:spacing w:after="0" w:line="240" w:lineRule="auto"/>
              <w:rPr>
                <w:del w:id="9248" w:author="Diana Gonzalez Garcia" w:date="2021-05-10T07:12:00Z"/>
                <w:rFonts w:cstheme="minorHAnsi"/>
                <w:sz w:val="18"/>
                <w:szCs w:val="18"/>
                <w:lang w:eastAsia="es-CO"/>
              </w:rPr>
            </w:pPr>
          </w:p>
        </w:tc>
        <w:tc>
          <w:tcPr>
            <w:tcW w:w="1161" w:type="pct"/>
            <w:shd w:val="clear" w:color="auto" w:fill="auto"/>
            <w:vAlign w:val="center"/>
            <w:hideMark/>
            <w:tcPrChange w:id="9249" w:author="Diana Gonzalez Garcia" w:date="2021-05-10T07:20:00Z">
              <w:tcPr>
                <w:tcW w:w="1312" w:type="pct"/>
                <w:shd w:val="clear" w:color="auto" w:fill="auto"/>
                <w:vAlign w:val="center"/>
                <w:hideMark/>
              </w:tcPr>
            </w:tcPrChange>
          </w:tcPr>
          <w:p w14:paraId="1C5CBDCB" w14:textId="450F5E7F" w:rsidR="00F7374E" w:rsidRPr="00AD7DF4" w:rsidDel="00DE3725" w:rsidRDefault="00F7374E" w:rsidP="001D1960">
            <w:pPr>
              <w:spacing w:after="0" w:line="240" w:lineRule="auto"/>
              <w:jc w:val="both"/>
              <w:rPr>
                <w:del w:id="9250" w:author="Diana Gonzalez Garcia" w:date="2021-05-10T07:12:00Z"/>
                <w:rFonts w:cstheme="minorHAnsi"/>
                <w:sz w:val="18"/>
                <w:szCs w:val="18"/>
                <w:lang w:eastAsia="es-CO"/>
              </w:rPr>
            </w:pPr>
            <w:del w:id="9251" w:author="Diana Gonzalez Garcia" w:date="2021-05-10T07:12:00Z">
              <w:r w:rsidRPr="00AD7DF4" w:rsidDel="00DE3725">
                <w:rPr>
                  <w:rFonts w:cstheme="minorHAnsi"/>
                  <w:sz w:val="18"/>
                  <w:szCs w:val="18"/>
                  <w:lang w:eastAsia="es-CO"/>
                </w:rPr>
                <w:delText>Para predios con área superiores a 1.000 m2 la variable modelo es avalúo especial.</w:delText>
              </w:r>
            </w:del>
          </w:p>
        </w:tc>
        <w:tc>
          <w:tcPr>
            <w:tcW w:w="418" w:type="pct"/>
            <w:vMerge/>
            <w:vAlign w:val="center"/>
            <w:hideMark/>
            <w:tcPrChange w:id="9252" w:author="Diana Gonzalez Garcia" w:date="2021-05-10T07:20:00Z">
              <w:tcPr>
                <w:tcW w:w="472" w:type="pct"/>
                <w:vMerge/>
                <w:vAlign w:val="center"/>
                <w:hideMark/>
              </w:tcPr>
            </w:tcPrChange>
          </w:tcPr>
          <w:p w14:paraId="2CE9E6A5" w14:textId="79A915AF" w:rsidR="00F7374E" w:rsidRPr="00AD7DF4" w:rsidDel="00DE3725" w:rsidRDefault="00F7374E" w:rsidP="001D1960">
            <w:pPr>
              <w:spacing w:after="0" w:line="240" w:lineRule="auto"/>
              <w:rPr>
                <w:del w:id="9253" w:author="Diana Gonzalez Garcia" w:date="2021-05-10T07:12:00Z"/>
                <w:rFonts w:cstheme="minorHAnsi"/>
                <w:sz w:val="18"/>
                <w:szCs w:val="18"/>
                <w:lang w:eastAsia="es-CO"/>
              </w:rPr>
            </w:pPr>
          </w:p>
        </w:tc>
        <w:tc>
          <w:tcPr>
            <w:tcW w:w="706" w:type="pct"/>
            <w:vMerge/>
            <w:vAlign w:val="center"/>
            <w:hideMark/>
            <w:tcPrChange w:id="9254" w:author="Diana Gonzalez Garcia" w:date="2021-05-10T07:20:00Z">
              <w:tcPr>
                <w:tcW w:w="798" w:type="pct"/>
                <w:vMerge/>
                <w:vAlign w:val="center"/>
                <w:hideMark/>
              </w:tcPr>
            </w:tcPrChange>
          </w:tcPr>
          <w:p w14:paraId="24420FE0" w14:textId="66B1DBD3" w:rsidR="00F7374E" w:rsidRPr="00AD7DF4" w:rsidDel="00DE3725" w:rsidRDefault="00F7374E" w:rsidP="001D1960">
            <w:pPr>
              <w:spacing w:after="0" w:line="240" w:lineRule="auto"/>
              <w:rPr>
                <w:del w:id="9255" w:author="Diana Gonzalez Garcia" w:date="2021-05-10T07:12:00Z"/>
                <w:rFonts w:cstheme="minorHAnsi"/>
                <w:sz w:val="18"/>
                <w:szCs w:val="18"/>
                <w:lang w:eastAsia="es-CO"/>
              </w:rPr>
            </w:pPr>
          </w:p>
        </w:tc>
      </w:tr>
      <w:tr w:rsidR="00F7374E" w:rsidRPr="00AD7DF4" w:rsidDel="00DE3725" w14:paraId="3C4CAA25" w14:textId="4AAA4ECA" w:rsidTr="00FF1E3F">
        <w:trPr>
          <w:trHeight w:val="930"/>
          <w:del w:id="9256" w:author="Diana Gonzalez Garcia" w:date="2021-05-10T07:12:00Z"/>
          <w:trPrChange w:id="9257" w:author="Diana Gonzalez Garcia" w:date="2021-05-10T07:20:00Z">
            <w:trPr>
              <w:trHeight w:val="930"/>
            </w:trPr>
          </w:trPrChange>
        </w:trPr>
        <w:tc>
          <w:tcPr>
            <w:tcW w:w="442" w:type="pct"/>
            <w:vMerge w:val="restart"/>
            <w:shd w:val="clear" w:color="auto" w:fill="auto"/>
            <w:noWrap/>
            <w:vAlign w:val="center"/>
            <w:hideMark/>
            <w:tcPrChange w:id="9258" w:author="Diana Gonzalez Garcia" w:date="2021-05-10T07:20:00Z">
              <w:tcPr>
                <w:tcW w:w="499" w:type="pct"/>
                <w:vMerge w:val="restart"/>
                <w:shd w:val="clear" w:color="auto" w:fill="auto"/>
                <w:noWrap/>
                <w:vAlign w:val="center"/>
                <w:hideMark/>
              </w:tcPr>
            </w:tcPrChange>
          </w:tcPr>
          <w:p w14:paraId="492CDF09" w14:textId="0D09C638" w:rsidR="00F7374E" w:rsidRPr="00AD7DF4" w:rsidDel="00DE3725" w:rsidRDefault="00F7374E" w:rsidP="001D1960">
            <w:pPr>
              <w:spacing w:after="0" w:line="240" w:lineRule="auto"/>
              <w:jc w:val="center"/>
              <w:rPr>
                <w:del w:id="9259" w:author="Diana Gonzalez Garcia" w:date="2021-05-10T07:12:00Z"/>
                <w:rFonts w:cstheme="minorHAnsi"/>
                <w:sz w:val="18"/>
                <w:szCs w:val="18"/>
                <w:lang w:eastAsia="es-CO"/>
              </w:rPr>
            </w:pPr>
            <w:del w:id="9260" w:author="Diana Gonzalez Garcia" w:date="2021-05-10T07:12:00Z">
              <w:r w:rsidRPr="00AD7DF4" w:rsidDel="00DE3725">
                <w:rPr>
                  <w:rFonts w:cstheme="minorHAnsi"/>
                  <w:sz w:val="18"/>
                  <w:szCs w:val="18"/>
                  <w:lang w:eastAsia="es-CO"/>
                </w:rPr>
                <w:delText>T23</w:delText>
              </w:r>
            </w:del>
          </w:p>
        </w:tc>
        <w:tc>
          <w:tcPr>
            <w:tcW w:w="597" w:type="pct"/>
            <w:vMerge w:val="restart"/>
            <w:shd w:val="clear" w:color="auto" w:fill="auto"/>
            <w:vAlign w:val="center"/>
            <w:hideMark/>
            <w:tcPrChange w:id="9261" w:author="Diana Gonzalez Garcia" w:date="2021-05-10T07:20:00Z">
              <w:tcPr>
                <w:tcW w:w="675" w:type="pct"/>
                <w:vMerge w:val="restart"/>
                <w:shd w:val="clear" w:color="auto" w:fill="auto"/>
                <w:vAlign w:val="center"/>
                <w:hideMark/>
              </w:tcPr>
            </w:tcPrChange>
          </w:tcPr>
          <w:p w14:paraId="5975440B" w14:textId="432B032A" w:rsidR="00F7374E" w:rsidRPr="00AD7DF4" w:rsidDel="00DE3725" w:rsidRDefault="00F7374E" w:rsidP="001D1960">
            <w:pPr>
              <w:spacing w:after="0" w:line="240" w:lineRule="auto"/>
              <w:jc w:val="center"/>
              <w:rPr>
                <w:del w:id="9262" w:author="Diana Gonzalez Garcia" w:date="2021-05-10T07:12:00Z"/>
                <w:rFonts w:cstheme="minorHAnsi"/>
                <w:sz w:val="18"/>
                <w:szCs w:val="18"/>
                <w:lang w:eastAsia="es-CO"/>
              </w:rPr>
            </w:pPr>
            <w:del w:id="9263" w:author="Diana Gonzalez Garcia" w:date="2021-05-10T07:12:00Z">
              <w:r w:rsidRPr="00AD7DF4" w:rsidDel="00DE3725">
                <w:rPr>
                  <w:rFonts w:cstheme="minorHAnsi"/>
                  <w:sz w:val="18"/>
                  <w:szCs w:val="18"/>
                  <w:lang w:eastAsia="es-CO"/>
                </w:rPr>
                <w:delText>Depósito - Lockers</w:delText>
              </w:r>
            </w:del>
          </w:p>
        </w:tc>
        <w:tc>
          <w:tcPr>
            <w:tcW w:w="641" w:type="pct"/>
            <w:shd w:val="clear" w:color="auto" w:fill="auto"/>
            <w:vAlign w:val="center"/>
            <w:hideMark/>
            <w:tcPrChange w:id="9264" w:author="Diana Gonzalez Garcia" w:date="2021-05-10T07:20:00Z">
              <w:tcPr>
                <w:tcW w:w="724" w:type="pct"/>
                <w:shd w:val="clear" w:color="auto" w:fill="auto"/>
                <w:vAlign w:val="center"/>
                <w:hideMark/>
              </w:tcPr>
            </w:tcPrChange>
          </w:tcPr>
          <w:p w14:paraId="02C049CB" w14:textId="04C70E04" w:rsidR="00F7374E" w:rsidRPr="00AD7DF4" w:rsidDel="00DE3725" w:rsidRDefault="00F7374E" w:rsidP="001D1960">
            <w:pPr>
              <w:spacing w:after="0" w:line="240" w:lineRule="auto"/>
              <w:jc w:val="center"/>
              <w:rPr>
                <w:del w:id="9265" w:author="Diana Gonzalez Garcia" w:date="2021-05-10T07:12:00Z"/>
                <w:rFonts w:cstheme="minorHAnsi"/>
                <w:sz w:val="18"/>
                <w:szCs w:val="18"/>
                <w:lang w:eastAsia="es-CO"/>
              </w:rPr>
            </w:pPr>
            <w:del w:id="9266" w:author="Diana Gonzalez Garcia" w:date="2021-05-10T07:12:00Z">
              <w:r w:rsidRPr="00AD7DF4" w:rsidDel="00DE3725">
                <w:rPr>
                  <w:rFonts w:cstheme="minorHAnsi"/>
                  <w:sz w:val="18"/>
                  <w:szCs w:val="18"/>
                  <w:lang w:eastAsia="es-CO"/>
                </w:rPr>
                <w:delText xml:space="preserve">Valor integral </w:delText>
              </w:r>
            </w:del>
          </w:p>
        </w:tc>
        <w:tc>
          <w:tcPr>
            <w:tcW w:w="459" w:type="pct"/>
            <w:vMerge w:val="restart"/>
            <w:shd w:val="clear" w:color="auto" w:fill="auto"/>
            <w:vAlign w:val="center"/>
            <w:hideMark/>
            <w:tcPrChange w:id="9267" w:author="Diana Gonzalez Garcia" w:date="2021-05-10T07:20:00Z">
              <w:tcPr>
                <w:tcW w:w="519" w:type="pct"/>
                <w:vMerge w:val="restart"/>
                <w:shd w:val="clear" w:color="auto" w:fill="auto"/>
                <w:vAlign w:val="center"/>
                <w:hideMark/>
              </w:tcPr>
            </w:tcPrChange>
          </w:tcPr>
          <w:p w14:paraId="25DBA486" w14:textId="0E71A735" w:rsidR="00F7374E" w:rsidRPr="00AD7DF4" w:rsidDel="00DE3725" w:rsidRDefault="00F7374E" w:rsidP="001D1960">
            <w:pPr>
              <w:spacing w:after="0" w:line="240" w:lineRule="auto"/>
              <w:jc w:val="center"/>
              <w:rPr>
                <w:del w:id="9268" w:author="Diana Gonzalez Garcia" w:date="2021-05-10T07:12:00Z"/>
                <w:rFonts w:cstheme="minorHAnsi"/>
                <w:sz w:val="18"/>
                <w:szCs w:val="18"/>
                <w:lang w:eastAsia="es-CO"/>
              </w:rPr>
            </w:pPr>
            <w:del w:id="9269" w:author="Diana Gonzalez Garcia" w:date="2021-05-10T07:12:00Z">
              <w:r w:rsidRPr="00AD7DF4" w:rsidDel="00DE3725">
                <w:rPr>
                  <w:rFonts w:cstheme="minorHAnsi"/>
                  <w:sz w:val="18"/>
                  <w:szCs w:val="18"/>
                  <w:lang w:eastAsia="es-CO"/>
                </w:rPr>
                <w:delText>Estrato</w:delText>
              </w:r>
            </w:del>
          </w:p>
        </w:tc>
        <w:tc>
          <w:tcPr>
            <w:tcW w:w="1161" w:type="pct"/>
            <w:shd w:val="clear" w:color="auto" w:fill="auto"/>
            <w:vAlign w:val="center"/>
            <w:hideMark/>
            <w:tcPrChange w:id="9270" w:author="Diana Gonzalez Garcia" w:date="2021-05-10T07:20:00Z">
              <w:tcPr>
                <w:tcW w:w="1312" w:type="pct"/>
                <w:shd w:val="clear" w:color="auto" w:fill="auto"/>
                <w:vAlign w:val="center"/>
                <w:hideMark/>
              </w:tcPr>
            </w:tcPrChange>
          </w:tcPr>
          <w:p w14:paraId="76436FDC" w14:textId="5B7EBF7B" w:rsidR="00F7374E" w:rsidRPr="00AD7DF4" w:rsidDel="00DE3725" w:rsidRDefault="00F7374E" w:rsidP="001D1960">
            <w:pPr>
              <w:spacing w:after="0" w:line="240" w:lineRule="auto"/>
              <w:jc w:val="both"/>
              <w:rPr>
                <w:del w:id="9271" w:author="Diana Gonzalez Garcia" w:date="2021-05-10T07:12:00Z"/>
                <w:rFonts w:cstheme="minorHAnsi"/>
                <w:sz w:val="18"/>
                <w:szCs w:val="18"/>
                <w:lang w:eastAsia="es-CO"/>
              </w:rPr>
            </w:pPr>
            <w:del w:id="9272" w:author="Diana Gonzalez Garcia" w:date="2021-05-10T07:12:00Z">
              <w:r w:rsidRPr="00AD7DF4" w:rsidDel="00DE3725">
                <w:rPr>
                  <w:rFonts w:cstheme="minorHAnsi"/>
                  <w:sz w:val="18"/>
                  <w:szCs w:val="18"/>
                  <w:lang w:eastAsia="es-CO"/>
                </w:rPr>
                <w:delText>Para predios con edades superiores a 100 años, la variable modelo es avalúo especial.</w:delText>
              </w:r>
            </w:del>
          </w:p>
        </w:tc>
        <w:tc>
          <w:tcPr>
            <w:tcW w:w="418" w:type="pct"/>
            <w:vMerge w:val="restart"/>
            <w:shd w:val="clear" w:color="auto" w:fill="auto"/>
            <w:noWrap/>
            <w:vAlign w:val="center"/>
            <w:hideMark/>
            <w:tcPrChange w:id="9273" w:author="Diana Gonzalez Garcia" w:date="2021-05-10T07:20:00Z">
              <w:tcPr>
                <w:tcW w:w="472" w:type="pct"/>
                <w:vMerge w:val="restart"/>
                <w:shd w:val="clear" w:color="auto" w:fill="auto"/>
                <w:noWrap/>
                <w:vAlign w:val="center"/>
                <w:hideMark/>
              </w:tcPr>
            </w:tcPrChange>
          </w:tcPr>
          <w:p w14:paraId="14275132" w14:textId="0904D3B2" w:rsidR="00F7374E" w:rsidRPr="00AD7DF4" w:rsidDel="00DE3725" w:rsidRDefault="00F7374E" w:rsidP="001D1960">
            <w:pPr>
              <w:spacing w:after="0" w:line="240" w:lineRule="auto"/>
              <w:jc w:val="center"/>
              <w:rPr>
                <w:del w:id="9274" w:author="Diana Gonzalez Garcia" w:date="2021-05-10T07:12:00Z"/>
                <w:rFonts w:cstheme="minorHAnsi"/>
                <w:sz w:val="18"/>
                <w:szCs w:val="18"/>
                <w:lang w:eastAsia="es-CO"/>
              </w:rPr>
            </w:pPr>
            <w:del w:id="9275" w:author="Diana Gonzalez Garcia" w:date="2021-05-10T07:12:00Z">
              <w:r w:rsidRPr="00AD7DF4" w:rsidDel="00DE3725">
                <w:rPr>
                  <w:rFonts w:cstheme="minorHAnsi"/>
                  <w:sz w:val="18"/>
                  <w:szCs w:val="18"/>
                  <w:lang w:eastAsia="es-CO"/>
                </w:rPr>
                <w:delText>T23</w:delText>
              </w:r>
            </w:del>
          </w:p>
        </w:tc>
        <w:tc>
          <w:tcPr>
            <w:tcW w:w="706" w:type="pct"/>
            <w:vMerge w:val="restart"/>
            <w:shd w:val="clear" w:color="auto" w:fill="auto"/>
            <w:vAlign w:val="center"/>
            <w:hideMark/>
            <w:tcPrChange w:id="9276" w:author="Diana Gonzalez Garcia" w:date="2021-05-10T07:20:00Z">
              <w:tcPr>
                <w:tcW w:w="798" w:type="pct"/>
                <w:vMerge w:val="restart"/>
                <w:shd w:val="clear" w:color="auto" w:fill="auto"/>
                <w:vAlign w:val="center"/>
                <w:hideMark/>
              </w:tcPr>
            </w:tcPrChange>
          </w:tcPr>
          <w:p w14:paraId="4362B1D2" w14:textId="60AF9314" w:rsidR="00F7374E" w:rsidRPr="00AD7DF4" w:rsidDel="00DE3725" w:rsidRDefault="00F7374E" w:rsidP="001D1960">
            <w:pPr>
              <w:spacing w:after="0" w:line="240" w:lineRule="auto"/>
              <w:rPr>
                <w:del w:id="9277" w:author="Diana Gonzalez Garcia" w:date="2021-05-10T07:12:00Z"/>
                <w:rFonts w:cstheme="minorHAnsi"/>
                <w:sz w:val="18"/>
                <w:szCs w:val="18"/>
                <w:lang w:eastAsia="es-CO"/>
              </w:rPr>
            </w:pPr>
            <w:del w:id="9278" w:author="Diana Gonzalez Garcia" w:date="2021-05-10T07:12:00Z">
              <w:r w:rsidRPr="00AD7DF4" w:rsidDel="00DE3725">
                <w:rPr>
                  <w:rFonts w:cstheme="minorHAnsi"/>
                  <w:sz w:val="18"/>
                  <w:szCs w:val="18"/>
                  <w:lang w:eastAsia="es-CO"/>
                </w:rPr>
                <w:delText>No aplica</w:delText>
              </w:r>
            </w:del>
          </w:p>
        </w:tc>
      </w:tr>
      <w:tr w:rsidR="00F7374E" w:rsidRPr="00AD7DF4" w:rsidDel="00DE3725" w14:paraId="593CCC08" w14:textId="013076E9" w:rsidTr="00FF1E3F">
        <w:trPr>
          <w:trHeight w:val="1020"/>
          <w:del w:id="9279" w:author="Diana Gonzalez Garcia" w:date="2021-05-10T07:12:00Z"/>
          <w:trPrChange w:id="9280" w:author="Diana Gonzalez Garcia" w:date="2021-05-10T07:20:00Z">
            <w:trPr>
              <w:trHeight w:val="1020"/>
            </w:trPr>
          </w:trPrChange>
        </w:trPr>
        <w:tc>
          <w:tcPr>
            <w:tcW w:w="442" w:type="pct"/>
            <w:vMerge/>
            <w:vAlign w:val="center"/>
            <w:hideMark/>
            <w:tcPrChange w:id="9281" w:author="Diana Gonzalez Garcia" w:date="2021-05-10T07:20:00Z">
              <w:tcPr>
                <w:tcW w:w="499" w:type="pct"/>
                <w:vMerge/>
                <w:vAlign w:val="center"/>
                <w:hideMark/>
              </w:tcPr>
            </w:tcPrChange>
          </w:tcPr>
          <w:p w14:paraId="642813A6" w14:textId="029D8423" w:rsidR="00F7374E" w:rsidRPr="00AD7DF4" w:rsidDel="00DE3725" w:rsidRDefault="00F7374E" w:rsidP="001D1960">
            <w:pPr>
              <w:spacing w:after="0" w:line="240" w:lineRule="auto"/>
              <w:rPr>
                <w:del w:id="9282" w:author="Diana Gonzalez Garcia" w:date="2021-05-10T07:12:00Z"/>
                <w:rFonts w:cstheme="minorHAnsi"/>
                <w:sz w:val="18"/>
                <w:szCs w:val="18"/>
                <w:lang w:eastAsia="es-CO"/>
              </w:rPr>
            </w:pPr>
          </w:p>
        </w:tc>
        <w:tc>
          <w:tcPr>
            <w:tcW w:w="597" w:type="pct"/>
            <w:vMerge/>
            <w:vAlign w:val="center"/>
            <w:hideMark/>
            <w:tcPrChange w:id="9283" w:author="Diana Gonzalez Garcia" w:date="2021-05-10T07:20:00Z">
              <w:tcPr>
                <w:tcW w:w="675" w:type="pct"/>
                <w:vMerge/>
                <w:vAlign w:val="center"/>
                <w:hideMark/>
              </w:tcPr>
            </w:tcPrChange>
          </w:tcPr>
          <w:p w14:paraId="7086A8B5" w14:textId="6FE2E3A4" w:rsidR="00F7374E" w:rsidRPr="00AD7DF4" w:rsidDel="00DE3725" w:rsidRDefault="00F7374E" w:rsidP="001D1960">
            <w:pPr>
              <w:spacing w:after="0" w:line="240" w:lineRule="auto"/>
              <w:rPr>
                <w:del w:id="9284" w:author="Diana Gonzalez Garcia" w:date="2021-05-10T07:12:00Z"/>
                <w:rFonts w:cstheme="minorHAnsi"/>
                <w:sz w:val="18"/>
                <w:szCs w:val="18"/>
                <w:lang w:eastAsia="es-CO"/>
              </w:rPr>
            </w:pPr>
          </w:p>
        </w:tc>
        <w:tc>
          <w:tcPr>
            <w:tcW w:w="641" w:type="pct"/>
            <w:shd w:val="clear" w:color="auto" w:fill="auto"/>
            <w:vAlign w:val="center"/>
            <w:hideMark/>
            <w:tcPrChange w:id="9285" w:author="Diana Gonzalez Garcia" w:date="2021-05-10T07:20:00Z">
              <w:tcPr>
                <w:tcW w:w="724" w:type="pct"/>
                <w:shd w:val="clear" w:color="auto" w:fill="auto"/>
                <w:vAlign w:val="center"/>
                <w:hideMark/>
              </w:tcPr>
            </w:tcPrChange>
          </w:tcPr>
          <w:p w14:paraId="79032D0C" w14:textId="41227D24" w:rsidR="00F7374E" w:rsidRPr="00AD7DF4" w:rsidDel="00DE3725" w:rsidRDefault="00F7374E" w:rsidP="001D1960">
            <w:pPr>
              <w:spacing w:after="0" w:line="240" w:lineRule="auto"/>
              <w:jc w:val="center"/>
              <w:rPr>
                <w:del w:id="9286" w:author="Diana Gonzalez Garcia" w:date="2021-05-10T07:12:00Z"/>
                <w:rFonts w:cstheme="minorHAnsi"/>
                <w:sz w:val="18"/>
                <w:szCs w:val="18"/>
                <w:lang w:eastAsia="es-CO"/>
              </w:rPr>
            </w:pPr>
            <w:del w:id="9287" w:author="Diana Gonzalez Garcia" w:date="2021-05-10T07:12:00Z">
              <w:r w:rsidRPr="00AD7DF4" w:rsidDel="00DE3725">
                <w:rPr>
                  <w:rFonts w:cstheme="minorHAnsi"/>
                  <w:sz w:val="18"/>
                  <w:szCs w:val="18"/>
                  <w:lang w:eastAsia="es-CO"/>
                </w:rPr>
                <w:delText>($ / m2)</w:delText>
              </w:r>
            </w:del>
          </w:p>
        </w:tc>
        <w:tc>
          <w:tcPr>
            <w:tcW w:w="459" w:type="pct"/>
            <w:vMerge/>
            <w:vAlign w:val="center"/>
            <w:hideMark/>
            <w:tcPrChange w:id="9288" w:author="Diana Gonzalez Garcia" w:date="2021-05-10T07:20:00Z">
              <w:tcPr>
                <w:tcW w:w="519" w:type="pct"/>
                <w:vMerge/>
                <w:vAlign w:val="center"/>
                <w:hideMark/>
              </w:tcPr>
            </w:tcPrChange>
          </w:tcPr>
          <w:p w14:paraId="09E42AF6" w14:textId="6327B3E7" w:rsidR="00F7374E" w:rsidRPr="00AD7DF4" w:rsidDel="00DE3725" w:rsidRDefault="00F7374E" w:rsidP="001D1960">
            <w:pPr>
              <w:spacing w:after="0" w:line="240" w:lineRule="auto"/>
              <w:rPr>
                <w:del w:id="9289" w:author="Diana Gonzalez Garcia" w:date="2021-05-10T07:12:00Z"/>
                <w:rFonts w:cstheme="minorHAnsi"/>
                <w:sz w:val="18"/>
                <w:szCs w:val="18"/>
                <w:lang w:eastAsia="es-CO"/>
              </w:rPr>
            </w:pPr>
          </w:p>
        </w:tc>
        <w:tc>
          <w:tcPr>
            <w:tcW w:w="1161" w:type="pct"/>
            <w:shd w:val="clear" w:color="auto" w:fill="auto"/>
            <w:vAlign w:val="center"/>
            <w:hideMark/>
            <w:tcPrChange w:id="9290" w:author="Diana Gonzalez Garcia" w:date="2021-05-10T07:20:00Z">
              <w:tcPr>
                <w:tcW w:w="1312" w:type="pct"/>
                <w:shd w:val="clear" w:color="auto" w:fill="auto"/>
                <w:vAlign w:val="center"/>
                <w:hideMark/>
              </w:tcPr>
            </w:tcPrChange>
          </w:tcPr>
          <w:p w14:paraId="1150CDC0" w14:textId="3B863BA2" w:rsidR="00F7374E" w:rsidRPr="00AD7DF4" w:rsidDel="00DE3725" w:rsidRDefault="00F7374E" w:rsidP="001D1960">
            <w:pPr>
              <w:spacing w:after="0" w:line="240" w:lineRule="auto"/>
              <w:jc w:val="both"/>
              <w:rPr>
                <w:del w:id="9291" w:author="Diana Gonzalez Garcia" w:date="2021-05-10T07:12:00Z"/>
                <w:rFonts w:cstheme="minorHAnsi"/>
                <w:sz w:val="18"/>
                <w:szCs w:val="18"/>
                <w:lang w:eastAsia="es-CO"/>
              </w:rPr>
            </w:pPr>
            <w:del w:id="9292" w:author="Diana Gonzalez Garcia" w:date="2021-05-10T07:12:00Z">
              <w:r w:rsidRPr="00AD7DF4" w:rsidDel="00DE3725">
                <w:rPr>
                  <w:rFonts w:cstheme="minorHAnsi"/>
                  <w:sz w:val="18"/>
                  <w:szCs w:val="18"/>
                  <w:lang w:eastAsia="es-CO"/>
                </w:rPr>
                <w:delText>Para predios con puntajes superiores a 100, la variable modelo es avalúo especial.</w:delText>
              </w:r>
            </w:del>
          </w:p>
        </w:tc>
        <w:tc>
          <w:tcPr>
            <w:tcW w:w="418" w:type="pct"/>
            <w:vMerge/>
            <w:vAlign w:val="center"/>
            <w:hideMark/>
            <w:tcPrChange w:id="9293" w:author="Diana Gonzalez Garcia" w:date="2021-05-10T07:20:00Z">
              <w:tcPr>
                <w:tcW w:w="472" w:type="pct"/>
                <w:vMerge/>
                <w:vAlign w:val="center"/>
                <w:hideMark/>
              </w:tcPr>
            </w:tcPrChange>
          </w:tcPr>
          <w:p w14:paraId="63F202EF" w14:textId="27AA8D98" w:rsidR="00F7374E" w:rsidRPr="00AD7DF4" w:rsidDel="00DE3725" w:rsidRDefault="00F7374E" w:rsidP="001D1960">
            <w:pPr>
              <w:spacing w:after="0" w:line="240" w:lineRule="auto"/>
              <w:rPr>
                <w:del w:id="9294" w:author="Diana Gonzalez Garcia" w:date="2021-05-10T07:12:00Z"/>
                <w:rFonts w:cstheme="minorHAnsi"/>
                <w:sz w:val="18"/>
                <w:szCs w:val="18"/>
                <w:lang w:eastAsia="es-CO"/>
              </w:rPr>
            </w:pPr>
          </w:p>
        </w:tc>
        <w:tc>
          <w:tcPr>
            <w:tcW w:w="706" w:type="pct"/>
            <w:vMerge/>
            <w:vAlign w:val="center"/>
            <w:hideMark/>
            <w:tcPrChange w:id="9295" w:author="Diana Gonzalez Garcia" w:date="2021-05-10T07:20:00Z">
              <w:tcPr>
                <w:tcW w:w="798" w:type="pct"/>
                <w:vMerge/>
                <w:vAlign w:val="center"/>
                <w:hideMark/>
              </w:tcPr>
            </w:tcPrChange>
          </w:tcPr>
          <w:p w14:paraId="56676FE7" w14:textId="5506CE98" w:rsidR="00F7374E" w:rsidRPr="00AD7DF4" w:rsidDel="00DE3725" w:rsidRDefault="00F7374E" w:rsidP="001D1960">
            <w:pPr>
              <w:spacing w:after="0" w:line="240" w:lineRule="auto"/>
              <w:rPr>
                <w:del w:id="9296" w:author="Diana Gonzalez Garcia" w:date="2021-05-10T07:12:00Z"/>
                <w:rFonts w:cstheme="minorHAnsi"/>
                <w:sz w:val="18"/>
                <w:szCs w:val="18"/>
                <w:lang w:eastAsia="es-CO"/>
              </w:rPr>
            </w:pPr>
          </w:p>
        </w:tc>
      </w:tr>
      <w:tr w:rsidR="00F7374E" w:rsidRPr="00AD7DF4" w:rsidDel="00DE3725" w14:paraId="5A0C92A7" w14:textId="5865BA27" w:rsidTr="00FF1E3F">
        <w:trPr>
          <w:trHeight w:val="1365"/>
          <w:del w:id="9297" w:author="Diana Gonzalez Garcia" w:date="2021-05-10T07:12:00Z"/>
          <w:trPrChange w:id="9298" w:author="Diana Gonzalez Garcia" w:date="2021-05-10T07:20:00Z">
            <w:trPr>
              <w:trHeight w:val="1365"/>
            </w:trPr>
          </w:trPrChange>
        </w:trPr>
        <w:tc>
          <w:tcPr>
            <w:tcW w:w="442" w:type="pct"/>
            <w:vMerge/>
            <w:vAlign w:val="center"/>
            <w:hideMark/>
            <w:tcPrChange w:id="9299" w:author="Diana Gonzalez Garcia" w:date="2021-05-10T07:20:00Z">
              <w:tcPr>
                <w:tcW w:w="499" w:type="pct"/>
                <w:vMerge/>
                <w:vAlign w:val="center"/>
                <w:hideMark/>
              </w:tcPr>
            </w:tcPrChange>
          </w:tcPr>
          <w:p w14:paraId="0C6C23F4" w14:textId="3B4E8C61" w:rsidR="00F7374E" w:rsidRPr="00AD7DF4" w:rsidDel="00DE3725" w:rsidRDefault="00F7374E" w:rsidP="001D1960">
            <w:pPr>
              <w:spacing w:after="0" w:line="240" w:lineRule="auto"/>
              <w:rPr>
                <w:del w:id="9300" w:author="Diana Gonzalez Garcia" w:date="2021-05-10T07:12:00Z"/>
                <w:rFonts w:cstheme="minorHAnsi"/>
                <w:sz w:val="18"/>
                <w:szCs w:val="18"/>
                <w:lang w:eastAsia="es-CO"/>
              </w:rPr>
            </w:pPr>
          </w:p>
        </w:tc>
        <w:tc>
          <w:tcPr>
            <w:tcW w:w="597" w:type="pct"/>
            <w:vMerge/>
            <w:vAlign w:val="center"/>
            <w:hideMark/>
            <w:tcPrChange w:id="9301" w:author="Diana Gonzalez Garcia" w:date="2021-05-10T07:20:00Z">
              <w:tcPr>
                <w:tcW w:w="675" w:type="pct"/>
                <w:vMerge/>
                <w:vAlign w:val="center"/>
                <w:hideMark/>
              </w:tcPr>
            </w:tcPrChange>
          </w:tcPr>
          <w:p w14:paraId="2BAC0156" w14:textId="4F6C46DF" w:rsidR="00F7374E" w:rsidRPr="00AD7DF4" w:rsidDel="00DE3725" w:rsidRDefault="00F7374E" w:rsidP="001D1960">
            <w:pPr>
              <w:spacing w:after="0" w:line="240" w:lineRule="auto"/>
              <w:rPr>
                <w:del w:id="9302" w:author="Diana Gonzalez Garcia" w:date="2021-05-10T07:12:00Z"/>
                <w:rFonts w:cstheme="minorHAnsi"/>
                <w:sz w:val="18"/>
                <w:szCs w:val="18"/>
                <w:lang w:eastAsia="es-CO"/>
              </w:rPr>
            </w:pPr>
          </w:p>
        </w:tc>
        <w:tc>
          <w:tcPr>
            <w:tcW w:w="641" w:type="pct"/>
            <w:shd w:val="clear" w:color="auto" w:fill="auto"/>
            <w:vAlign w:val="center"/>
            <w:hideMark/>
            <w:tcPrChange w:id="9303" w:author="Diana Gonzalez Garcia" w:date="2021-05-10T07:20:00Z">
              <w:tcPr>
                <w:tcW w:w="724" w:type="pct"/>
                <w:shd w:val="clear" w:color="auto" w:fill="auto"/>
                <w:vAlign w:val="center"/>
                <w:hideMark/>
              </w:tcPr>
            </w:tcPrChange>
          </w:tcPr>
          <w:p w14:paraId="00BC14D7" w14:textId="5EA2A86B" w:rsidR="00F7374E" w:rsidRPr="00AD7DF4" w:rsidDel="00DE3725" w:rsidRDefault="00F7374E" w:rsidP="001D1960">
            <w:pPr>
              <w:spacing w:after="0" w:line="240" w:lineRule="auto"/>
              <w:rPr>
                <w:del w:id="9304" w:author="Diana Gonzalez Garcia" w:date="2021-05-10T07:12:00Z"/>
                <w:rFonts w:cstheme="minorHAnsi"/>
                <w:sz w:val="18"/>
                <w:szCs w:val="18"/>
                <w:lang w:eastAsia="es-CO"/>
              </w:rPr>
            </w:pPr>
            <w:del w:id="9305" w:author="Diana Gonzalez Garcia" w:date="2021-05-10T07:12:00Z">
              <w:r w:rsidRPr="00AD7DF4" w:rsidDel="00DE3725">
                <w:rPr>
                  <w:rFonts w:cstheme="minorHAnsi"/>
                  <w:sz w:val="18"/>
                  <w:szCs w:val="18"/>
                  <w:lang w:eastAsia="es-CO"/>
                </w:rPr>
                <w:delText> </w:delText>
              </w:r>
            </w:del>
          </w:p>
        </w:tc>
        <w:tc>
          <w:tcPr>
            <w:tcW w:w="459" w:type="pct"/>
            <w:shd w:val="clear" w:color="auto" w:fill="auto"/>
            <w:vAlign w:val="center"/>
            <w:hideMark/>
            <w:tcPrChange w:id="9306" w:author="Diana Gonzalez Garcia" w:date="2021-05-10T07:20:00Z">
              <w:tcPr>
                <w:tcW w:w="519" w:type="pct"/>
                <w:shd w:val="clear" w:color="auto" w:fill="auto"/>
                <w:vAlign w:val="center"/>
                <w:hideMark/>
              </w:tcPr>
            </w:tcPrChange>
          </w:tcPr>
          <w:p w14:paraId="4A78325A" w14:textId="7B88476C" w:rsidR="00F7374E" w:rsidRPr="00AD7DF4" w:rsidDel="00DE3725" w:rsidRDefault="00F7374E" w:rsidP="001D1960">
            <w:pPr>
              <w:spacing w:after="0" w:line="240" w:lineRule="auto"/>
              <w:jc w:val="center"/>
              <w:rPr>
                <w:del w:id="9307" w:author="Diana Gonzalez Garcia" w:date="2021-05-10T07:12:00Z"/>
                <w:rFonts w:cstheme="minorHAnsi"/>
                <w:sz w:val="18"/>
                <w:szCs w:val="18"/>
                <w:lang w:eastAsia="es-CO"/>
              </w:rPr>
            </w:pPr>
            <w:del w:id="9308" w:author="Diana Gonzalez Garcia" w:date="2021-05-10T07:12:00Z">
              <w:r w:rsidRPr="00AD7DF4" w:rsidDel="00DE3725">
                <w:rPr>
                  <w:rFonts w:cstheme="minorHAnsi"/>
                  <w:sz w:val="18"/>
                  <w:szCs w:val="18"/>
                  <w:lang w:eastAsia="es-CO"/>
                </w:rPr>
                <w:delText>Área construida por unidad calificada</w:delText>
              </w:r>
            </w:del>
          </w:p>
        </w:tc>
        <w:tc>
          <w:tcPr>
            <w:tcW w:w="1161" w:type="pct"/>
            <w:shd w:val="clear" w:color="auto" w:fill="auto"/>
            <w:vAlign w:val="center"/>
            <w:hideMark/>
            <w:tcPrChange w:id="9309" w:author="Diana Gonzalez Garcia" w:date="2021-05-10T07:20:00Z">
              <w:tcPr>
                <w:tcW w:w="1312" w:type="pct"/>
                <w:shd w:val="clear" w:color="auto" w:fill="auto"/>
                <w:vAlign w:val="center"/>
                <w:hideMark/>
              </w:tcPr>
            </w:tcPrChange>
          </w:tcPr>
          <w:p w14:paraId="00309405" w14:textId="5B957E05" w:rsidR="00F7374E" w:rsidRPr="00AD7DF4" w:rsidDel="00DE3725" w:rsidRDefault="00F7374E" w:rsidP="001D1960">
            <w:pPr>
              <w:spacing w:after="0" w:line="240" w:lineRule="auto"/>
              <w:jc w:val="both"/>
              <w:rPr>
                <w:del w:id="9310" w:author="Diana Gonzalez Garcia" w:date="2021-05-10T07:12:00Z"/>
                <w:rFonts w:cstheme="minorHAnsi"/>
                <w:sz w:val="18"/>
                <w:szCs w:val="18"/>
                <w:lang w:eastAsia="es-CO"/>
              </w:rPr>
            </w:pPr>
            <w:del w:id="9311" w:author="Diana Gonzalez Garcia" w:date="2021-05-10T07:12:00Z">
              <w:r w:rsidRPr="00AD7DF4" w:rsidDel="00DE3725">
                <w:rPr>
                  <w:rFonts w:cstheme="minorHAnsi"/>
                  <w:sz w:val="18"/>
                  <w:szCs w:val="18"/>
                  <w:lang w:eastAsia="es-CO"/>
                </w:rPr>
                <w:delText>Para predios con área superiores a 100 m2 la variable modelo es avalúo especial.</w:delText>
              </w:r>
            </w:del>
          </w:p>
        </w:tc>
        <w:tc>
          <w:tcPr>
            <w:tcW w:w="418" w:type="pct"/>
            <w:vMerge/>
            <w:vAlign w:val="center"/>
            <w:hideMark/>
            <w:tcPrChange w:id="9312" w:author="Diana Gonzalez Garcia" w:date="2021-05-10T07:20:00Z">
              <w:tcPr>
                <w:tcW w:w="472" w:type="pct"/>
                <w:vMerge/>
                <w:vAlign w:val="center"/>
                <w:hideMark/>
              </w:tcPr>
            </w:tcPrChange>
          </w:tcPr>
          <w:p w14:paraId="62AB4347" w14:textId="11107D8E" w:rsidR="00F7374E" w:rsidRPr="00AD7DF4" w:rsidDel="00DE3725" w:rsidRDefault="00F7374E" w:rsidP="001D1960">
            <w:pPr>
              <w:spacing w:after="0" w:line="240" w:lineRule="auto"/>
              <w:rPr>
                <w:del w:id="9313" w:author="Diana Gonzalez Garcia" w:date="2021-05-10T07:12:00Z"/>
                <w:rFonts w:cstheme="minorHAnsi"/>
                <w:sz w:val="18"/>
                <w:szCs w:val="18"/>
                <w:lang w:eastAsia="es-CO"/>
              </w:rPr>
            </w:pPr>
          </w:p>
        </w:tc>
        <w:tc>
          <w:tcPr>
            <w:tcW w:w="706" w:type="pct"/>
            <w:vMerge/>
            <w:vAlign w:val="center"/>
            <w:hideMark/>
            <w:tcPrChange w:id="9314" w:author="Diana Gonzalez Garcia" w:date="2021-05-10T07:20:00Z">
              <w:tcPr>
                <w:tcW w:w="798" w:type="pct"/>
                <w:vMerge/>
                <w:vAlign w:val="center"/>
                <w:hideMark/>
              </w:tcPr>
            </w:tcPrChange>
          </w:tcPr>
          <w:p w14:paraId="5F40F53A" w14:textId="40AD6E1A" w:rsidR="00F7374E" w:rsidRPr="00AD7DF4" w:rsidDel="00DE3725" w:rsidRDefault="00F7374E" w:rsidP="001D1960">
            <w:pPr>
              <w:spacing w:after="0" w:line="240" w:lineRule="auto"/>
              <w:rPr>
                <w:del w:id="9315" w:author="Diana Gonzalez Garcia" w:date="2021-05-10T07:12:00Z"/>
                <w:rFonts w:cstheme="minorHAnsi"/>
                <w:sz w:val="18"/>
                <w:szCs w:val="18"/>
                <w:lang w:eastAsia="es-CO"/>
              </w:rPr>
            </w:pPr>
          </w:p>
        </w:tc>
      </w:tr>
      <w:tr w:rsidR="00F7374E" w:rsidRPr="00AD7DF4" w:rsidDel="00DE3725" w14:paraId="0A4112CA" w14:textId="35305D31" w:rsidTr="00FF1E3F">
        <w:trPr>
          <w:trHeight w:val="1230"/>
          <w:del w:id="9316" w:author="Diana Gonzalez Garcia" w:date="2021-05-10T07:12:00Z"/>
          <w:trPrChange w:id="9317" w:author="Diana Gonzalez Garcia" w:date="2021-05-10T07:20:00Z">
            <w:trPr>
              <w:trHeight w:val="1230"/>
            </w:trPr>
          </w:trPrChange>
        </w:trPr>
        <w:tc>
          <w:tcPr>
            <w:tcW w:w="442" w:type="pct"/>
            <w:vMerge w:val="restart"/>
            <w:shd w:val="clear" w:color="auto" w:fill="auto"/>
            <w:noWrap/>
            <w:vAlign w:val="center"/>
            <w:hideMark/>
            <w:tcPrChange w:id="9318" w:author="Diana Gonzalez Garcia" w:date="2021-05-10T07:20:00Z">
              <w:tcPr>
                <w:tcW w:w="499" w:type="pct"/>
                <w:vMerge w:val="restart"/>
                <w:shd w:val="clear" w:color="auto" w:fill="auto"/>
                <w:noWrap/>
                <w:vAlign w:val="center"/>
                <w:hideMark/>
              </w:tcPr>
            </w:tcPrChange>
          </w:tcPr>
          <w:p w14:paraId="2F62EFAE" w14:textId="02DEAB16" w:rsidR="00F7374E" w:rsidRPr="00AD7DF4" w:rsidDel="00DE3725" w:rsidRDefault="00F7374E" w:rsidP="001D1960">
            <w:pPr>
              <w:spacing w:after="0" w:line="240" w:lineRule="auto"/>
              <w:jc w:val="center"/>
              <w:rPr>
                <w:del w:id="9319" w:author="Diana Gonzalez Garcia" w:date="2021-05-10T07:12:00Z"/>
                <w:rFonts w:cstheme="minorHAnsi"/>
                <w:sz w:val="18"/>
                <w:szCs w:val="18"/>
                <w:lang w:eastAsia="es-CO"/>
              </w:rPr>
            </w:pPr>
            <w:del w:id="9320" w:author="Diana Gonzalez Garcia" w:date="2021-05-10T07:12:00Z">
              <w:r w:rsidRPr="00AD7DF4" w:rsidDel="00DE3725">
                <w:rPr>
                  <w:rFonts w:cstheme="minorHAnsi"/>
                  <w:sz w:val="18"/>
                  <w:szCs w:val="18"/>
                  <w:lang w:eastAsia="es-CO"/>
                </w:rPr>
                <w:delText>T24</w:delText>
              </w:r>
            </w:del>
          </w:p>
        </w:tc>
        <w:tc>
          <w:tcPr>
            <w:tcW w:w="597" w:type="pct"/>
            <w:vMerge w:val="restart"/>
            <w:shd w:val="clear" w:color="auto" w:fill="auto"/>
            <w:vAlign w:val="center"/>
            <w:hideMark/>
            <w:tcPrChange w:id="9321" w:author="Diana Gonzalez Garcia" w:date="2021-05-10T07:20:00Z">
              <w:tcPr>
                <w:tcW w:w="675" w:type="pct"/>
                <w:vMerge w:val="restart"/>
                <w:shd w:val="clear" w:color="auto" w:fill="auto"/>
                <w:vAlign w:val="center"/>
                <w:hideMark/>
              </w:tcPr>
            </w:tcPrChange>
          </w:tcPr>
          <w:p w14:paraId="0191A5FB" w14:textId="0BC45D49" w:rsidR="00F7374E" w:rsidRPr="00AD7DF4" w:rsidDel="00DE3725" w:rsidRDefault="00F7374E" w:rsidP="001D1960">
            <w:pPr>
              <w:spacing w:after="0" w:line="240" w:lineRule="auto"/>
              <w:jc w:val="center"/>
              <w:rPr>
                <w:del w:id="9322" w:author="Diana Gonzalez Garcia" w:date="2021-05-10T07:12:00Z"/>
                <w:rFonts w:cstheme="minorHAnsi"/>
                <w:sz w:val="18"/>
                <w:szCs w:val="18"/>
                <w:lang w:eastAsia="es-CO"/>
              </w:rPr>
            </w:pPr>
            <w:del w:id="9323" w:author="Diana Gonzalez Garcia" w:date="2021-05-10T07:12:00Z">
              <w:r w:rsidRPr="00AD7DF4" w:rsidDel="00DE3725">
                <w:rPr>
                  <w:rFonts w:cstheme="minorHAnsi"/>
                  <w:sz w:val="18"/>
                  <w:szCs w:val="18"/>
                  <w:lang w:eastAsia="es-CO"/>
                </w:rPr>
                <w:delText>Construcciones en Material de Desecho</w:delText>
              </w:r>
            </w:del>
          </w:p>
        </w:tc>
        <w:tc>
          <w:tcPr>
            <w:tcW w:w="641" w:type="pct"/>
            <w:shd w:val="clear" w:color="auto" w:fill="auto"/>
            <w:vAlign w:val="center"/>
            <w:hideMark/>
            <w:tcPrChange w:id="9324" w:author="Diana Gonzalez Garcia" w:date="2021-05-10T07:20:00Z">
              <w:tcPr>
                <w:tcW w:w="724" w:type="pct"/>
                <w:shd w:val="clear" w:color="auto" w:fill="auto"/>
                <w:vAlign w:val="center"/>
                <w:hideMark/>
              </w:tcPr>
            </w:tcPrChange>
          </w:tcPr>
          <w:p w14:paraId="4B993166" w14:textId="202577D5" w:rsidR="00F7374E" w:rsidRPr="00AD7DF4" w:rsidDel="00DE3725" w:rsidRDefault="00F7374E" w:rsidP="001D1960">
            <w:pPr>
              <w:spacing w:after="0" w:line="240" w:lineRule="auto"/>
              <w:jc w:val="center"/>
              <w:rPr>
                <w:del w:id="9325" w:author="Diana Gonzalez Garcia" w:date="2021-05-10T07:12:00Z"/>
                <w:rFonts w:cstheme="minorHAnsi"/>
                <w:sz w:val="18"/>
                <w:szCs w:val="18"/>
                <w:lang w:eastAsia="es-CO"/>
              </w:rPr>
            </w:pPr>
            <w:del w:id="9326" w:author="Diana Gonzalez Garcia" w:date="2021-05-10T07:12:00Z">
              <w:r w:rsidRPr="00AD7DF4" w:rsidDel="00DE3725">
                <w:rPr>
                  <w:rFonts w:cstheme="minorHAnsi"/>
                  <w:sz w:val="18"/>
                  <w:szCs w:val="18"/>
                  <w:lang w:eastAsia="es-CO"/>
                </w:rPr>
                <w:delText>Valor unitario construcción</w:delText>
              </w:r>
            </w:del>
          </w:p>
        </w:tc>
        <w:tc>
          <w:tcPr>
            <w:tcW w:w="459" w:type="pct"/>
            <w:vMerge w:val="restart"/>
            <w:shd w:val="clear" w:color="auto" w:fill="auto"/>
            <w:vAlign w:val="center"/>
            <w:hideMark/>
            <w:tcPrChange w:id="9327" w:author="Diana Gonzalez Garcia" w:date="2021-05-10T07:20:00Z">
              <w:tcPr>
                <w:tcW w:w="519" w:type="pct"/>
                <w:vMerge w:val="restart"/>
                <w:shd w:val="clear" w:color="auto" w:fill="auto"/>
                <w:vAlign w:val="center"/>
                <w:hideMark/>
              </w:tcPr>
            </w:tcPrChange>
          </w:tcPr>
          <w:p w14:paraId="4F08FE21" w14:textId="4AFF6281" w:rsidR="00F7374E" w:rsidRPr="00AD7DF4" w:rsidDel="00DE3725" w:rsidRDefault="00F7374E" w:rsidP="001D1960">
            <w:pPr>
              <w:spacing w:after="0" w:line="240" w:lineRule="auto"/>
              <w:jc w:val="center"/>
              <w:rPr>
                <w:del w:id="9328" w:author="Diana Gonzalez Garcia" w:date="2021-05-10T07:12:00Z"/>
                <w:rFonts w:cstheme="minorHAnsi"/>
                <w:sz w:val="18"/>
                <w:szCs w:val="18"/>
                <w:lang w:eastAsia="es-CO"/>
              </w:rPr>
            </w:pPr>
            <w:del w:id="9329" w:author="Diana Gonzalez Garcia" w:date="2021-05-10T07:12:00Z">
              <w:r w:rsidRPr="00AD7DF4" w:rsidDel="00DE3725">
                <w:rPr>
                  <w:rFonts w:cstheme="minorHAnsi"/>
                  <w:sz w:val="18"/>
                  <w:szCs w:val="18"/>
                  <w:lang w:eastAsia="es-CO"/>
                </w:rPr>
                <w:delText>Puntaje</w:delText>
              </w:r>
            </w:del>
          </w:p>
        </w:tc>
        <w:tc>
          <w:tcPr>
            <w:tcW w:w="1161" w:type="pct"/>
            <w:shd w:val="clear" w:color="auto" w:fill="auto"/>
            <w:vAlign w:val="center"/>
            <w:hideMark/>
            <w:tcPrChange w:id="9330" w:author="Diana Gonzalez Garcia" w:date="2021-05-10T07:20:00Z">
              <w:tcPr>
                <w:tcW w:w="1312" w:type="pct"/>
                <w:shd w:val="clear" w:color="auto" w:fill="auto"/>
                <w:vAlign w:val="center"/>
                <w:hideMark/>
              </w:tcPr>
            </w:tcPrChange>
          </w:tcPr>
          <w:p w14:paraId="270A28C2" w14:textId="483436F1" w:rsidR="00F7374E" w:rsidRPr="00AD7DF4" w:rsidDel="00DE3725" w:rsidRDefault="00F7374E" w:rsidP="001D1960">
            <w:pPr>
              <w:spacing w:after="0" w:line="240" w:lineRule="auto"/>
              <w:jc w:val="both"/>
              <w:rPr>
                <w:del w:id="9331" w:author="Diana Gonzalez Garcia" w:date="2021-05-10T07:12:00Z"/>
                <w:rFonts w:cstheme="minorHAnsi"/>
                <w:sz w:val="18"/>
                <w:szCs w:val="18"/>
                <w:lang w:eastAsia="es-CO"/>
              </w:rPr>
            </w:pPr>
            <w:del w:id="9332" w:author="Diana Gonzalez Garcia" w:date="2021-05-10T07:12:00Z">
              <w:r w:rsidRPr="00AD7DF4" w:rsidDel="00DE3725">
                <w:rPr>
                  <w:rFonts w:cstheme="minorHAnsi"/>
                  <w:sz w:val="18"/>
                  <w:szCs w:val="18"/>
                  <w:lang w:eastAsia="es-CO"/>
                </w:rPr>
                <w:delText>Se deberá aplicar esta tabla para los usos mencionados, si en la variable de la ficha de calificación las variables ESTRUCTURA ARMAZÓN es igual a "111" y ESTRUCTURA MUROS es igual a "121".</w:delText>
              </w:r>
            </w:del>
          </w:p>
        </w:tc>
        <w:tc>
          <w:tcPr>
            <w:tcW w:w="418" w:type="pct"/>
            <w:vMerge w:val="restart"/>
            <w:shd w:val="clear" w:color="auto" w:fill="auto"/>
            <w:noWrap/>
            <w:vAlign w:val="center"/>
            <w:hideMark/>
            <w:tcPrChange w:id="9333" w:author="Diana Gonzalez Garcia" w:date="2021-05-10T07:20:00Z">
              <w:tcPr>
                <w:tcW w:w="472" w:type="pct"/>
                <w:vMerge w:val="restart"/>
                <w:shd w:val="clear" w:color="auto" w:fill="auto"/>
                <w:noWrap/>
                <w:vAlign w:val="center"/>
                <w:hideMark/>
              </w:tcPr>
            </w:tcPrChange>
          </w:tcPr>
          <w:p w14:paraId="4BCA5C1D" w14:textId="48A26108" w:rsidR="00F7374E" w:rsidRPr="00AD7DF4" w:rsidDel="00DE3725" w:rsidRDefault="00F7374E" w:rsidP="001D1960">
            <w:pPr>
              <w:spacing w:after="0" w:line="240" w:lineRule="auto"/>
              <w:jc w:val="center"/>
              <w:rPr>
                <w:del w:id="9334" w:author="Diana Gonzalez Garcia" w:date="2021-05-10T07:12:00Z"/>
                <w:rFonts w:cstheme="minorHAnsi"/>
                <w:sz w:val="18"/>
                <w:szCs w:val="18"/>
                <w:lang w:eastAsia="es-CO"/>
              </w:rPr>
            </w:pPr>
            <w:del w:id="9335" w:author="Diana Gonzalez Garcia" w:date="2021-05-10T07:12:00Z">
              <w:r w:rsidRPr="00AD7DF4" w:rsidDel="00DE3725">
                <w:rPr>
                  <w:rFonts w:cstheme="minorHAnsi"/>
                  <w:sz w:val="18"/>
                  <w:szCs w:val="18"/>
                  <w:lang w:eastAsia="es-CO"/>
                </w:rPr>
                <w:delText>T24</w:delText>
              </w:r>
            </w:del>
          </w:p>
        </w:tc>
        <w:tc>
          <w:tcPr>
            <w:tcW w:w="706" w:type="pct"/>
            <w:vMerge w:val="restart"/>
            <w:shd w:val="clear" w:color="auto" w:fill="auto"/>
            <w:vAlign w:val="center"/>
            <w:hideMark/>
            <w:tcPrChange w:id="9336" w:author="Diana Gonzalez Garcia" w:date="2021-05-10T07:20:00Z">
              <w:tcPr>
                <w:tcW w:w="798" w:type="pct"/>
                <w:vMerge w:val="restart"/>
                <w:shd w:val="clear" w:color="auto" w:fill="auto"/>
                <w:vAlign w:val="center"/>
                <w:hideMark/>
              </w:tcPr>
            </w:tcPrChange>
          </w:tcPr>
          <w:p w14:paraId="2D3CA2DF" w14:textId="4F601C74" w:rsidR="00F7374E" w:rsidRPr="00AD7DF4" w:rsidDel="00DE3725" w:rsidRDefault="00F7374E" w:rsidP="001D1960">
            <w:pPr>
              <w:spacing w:after="0" w:line="240" w:lineRule="auto"/>
              <w:rPr>
                <w:del w:id="9337" w:author="Diana Gonzalez Garcia" w:date="2021-05-10T07:12:00Z"/>
                <w:rFonts w:cstheme="minorHAnsi"/>
                <w:sz w:val="18"/>
                <w:szCs w:val="18"/>
                <w:lang w:eastAsia="es-CO"/>
              </w:rPr>
            </w:pPr>
            <w:del w:id="9338" w:author="Diana Gonzalez Garcia" w:date="2021-05-10T07:12:00Z">
              <w:r w:rsidRPr="00AD7DF4" w:rsidDel="00DE3725">
                <w:rPr>
                  <w:rFonts w:cstheme="minorHAnsi"/>
                  <w:sz w:val="18"/>
                  <w:szCs w:val="18"/>
                  <w:lang w:eastAsia="es-CO"/>
                </w:rPr>
                <w:delText>No aplica</w:delText>
              </w:r>
            </w:del>
          </w:p>
        </w:tc>
      </w:tr>
      <w:tr w:rsidR="00F7374E" w:rsidRPr="00AD7DF4" w:rsidDel="00DE3725" w14:paraId="2702F64D" w14:textId="52960DF1" w:rsidTr="00FF1E3F">
        <w:trPr>
          <w:trHeight w:val="870"/>
          <w:del w:id="9339" w:author="Diana Gonzalez Garcia" w:date="2021-05-10T07:12:00Z"/>
          <w:trPrChange w:id="9340" w:author="Diana Gonzalez Garcia" w:date="2021-05-10T07:20:00Z">
            <w:trPr>
              <w:trHeight w:val="870"/>
            </w:trPr>
          </w:trPrChange>
        </w:trPr>
        <w:tc>
          <w:tcPr>
            <w:tcW w:w="442" w:type="pct"/>
            <w:vMerge/>
            <w:vAlign w:val="center"/>
            <w:hideMark/>
            <w:tcPrChange w:id="9341" w:author="Diana Gonzalez Garcia" w:date="2021-05-10T07:20:00Z">
              <w:tcPr>
                <w:tcW w:w="499" w:type="pct"/>
                <w:vMerge/>
                <w:vAlign w:val="center"/>
                <w:hideMark/>
              </w:tcPr>
            </w:tcPrChange>
          </w:tcPr>
          <w:p w14:paraId="7D7A97AF" w14:textId="1B73EC7B" w:rsidR="00F7374E" w:rsidRPr="00AD7DF4" w:rsidDel="00DE3725" w:rsidRDefault="00F7374E" w:rsidP="001D1960">
            <w:pPr>
              <w:spacing w:after="0" w:line="240" w:lineRule="auto"/>
              <w:rPr>
                <w:del w:id="9342" w:author="Diana Gonzalez Garcia" w:date="2021-05-10T07:12:00Z"/>
                <w:rFonts w:cstheme="minorHAnsi"/>
                <w:sz w:val="18"/>
                <w:szCs w:val="18"/>
                <w:lang w:eastAsia="es-CO"/>
              </w:rPr>
            </w:pPr>
          </w:p>
        </w:tc>
        <w:tc>
          <w:tcPr>
            <w:tcW w:w="597" w:type="pct"/>
            <w:vMerge/>
            <w:vAlign w:val="center"/>
            <w:hideMark/>
            <w:tcPrChange w:id="9343" w:author="Diana Gonzalez Garcia" w:date="2021-05-10T07:20:00Z">
              <w:tcPr>
                <w:tcW w:w="675" w:type="pct"/>
                <w:vMerge/>
                <w:vAlign w:val="center"/>
                <w:hideMark/>
              </w:tcPr>
            </w:tcPrChange>
          </w:tcPr>
          <w:p w14:paraId="631A1FA4" w14:textId="4943EFB1" w:rsidR="00F7374E" w:rsidRPr="00AD7DF4" w:rsidDel="00DE3725" w:rsidRDefault="00F7374E" w:rsidP="001D1960">
            <w:pPr>
              <w:spacing w:after="0" w:line="240" w:lineRule="auto"/>
              <w:rPr>
                <w:del w:id="9344" w:author="Diana Gonzalez Garcia" w:date="2021-05-10T07:12:00Z"/>
                <w:rFonts w:cstheme="minorHAnsi"/>
                <w:sz w:val="18"/>
                <w:szCs w:val="18"/>
                <w:lang w:eastAsia="es-CO"/>
              </w:rPr>
            </w:pPr>
          </w:p>
        </w:tc>
        <w:tc>
          <w:tcPr>
            <w:tcW w:w="641" w:type="pct"/>
            <w:shd w:val="clear" w:color="auto" w:fill="auto"/>
            <w:vAlign w:val="center"/>
            <w:hideMark/>
            <w:tcPrChange w:id="9345" w:author="Diana Gonzalez Garcia" w:date="2021-05-10T07:20:00Z">
              <w:tcPr>
                <w:tcW w:w="724" w:type="pct"/>
                <w:shd w:val="clear" w:color="auto" w:fill="auto"/>
                <w:vAlign w:val="center"/>
                <w:hideMark/>
              </w:tcPr>
            </w:tcPrChange>
          </w:tcPr>
          <w:p w14:paraId="7C3CB536" w14:textId="51160A7B" w:rsidR="00F7374E" w:rsidRPr="00AD7DF4" w:rsidDel="00DE3725" w:rsidRDefault="00F7374E" w:rsidP="001D1960">
            <w:pPr>
              <w:spacing w:after="0" w:line="240" w:lineRule="auto"/>
              <w:jc w:val="center"/>
              <w:rPr>
                <w:del w:id="9346" w:author="Diana Gonzalez Garcia" w:date="2021-05-10T07:12:00Z"/>
                <w:rFonts w:cstheme="minorHAnsi"/>
                <w:sz w:val="18"/>
                <w:szCs w:val="18"/>
                <w:lang w:eastAsia="es-CO"/>
              </w:rPr>
            </w:pPr>
            <w:del w:id="9347" w:author="Diana Gonzalez Garcia" w:date="2021-05-10T07:12:00Z">
              <w:r w:rsidRPr="00AD7DF4" w:rsidDel="00DE3725">
                <w:rPr>
                  <w:rFonts w:cstheme="minorHAnsi"/>
                  <w:sz w:val="18"/>
                  <w:szCs w:val="18"/>
                  <w:lang w:eastAsia="es-CO"/>
                </w:rPr>
                <w:delText>($ / m2)</w:delText>
              </w:r>
            </w:del>
          </w:p>
        </w:tc>
        <w:tc>
          <w:tcPr>
            <w:tcW w:w="459" w:type="pct"/>
            <w:vMerge/>
            <w:vAlign w:val="center"/>
            <w:hideMark/>
            <w:tcPrChange w:id="9348" w:author="Diana Gonzalez Garcia" w:date="2021-05-10T07:20:00Z">
              <w:tcPr>
                <w:tcW w:w="519" w:type="pct"/>
                <w:vMerge/>
                <w:vAlign w:val="center"/>
                <w:hideMark/>
              </w:tcPr>
            </w:tcPrChange>
          </w:tcPr>
          <w:p w14:paraId="4000C244" w14:textId="559CE9D9" w:rsidR="00F7374E" w:rsidRPr="00AD7DF4" w:rsidDel="00DE3725" w:rsidRDefault="00F7374E" w:rsidP="001D1960">
            <w:pPr>
              <w:spacing w:after="0" w:line="240" w:lineRule="auto"/>
              <w:rPr>
                <w:del w:id="9349" w:author="Diana Gonzalez Garcia" w:date="2021-05-10T07:12:00Z"/>
                <w:rFonts w:cstheme="minorHAnsi"/>
                <w:sz w:val="18"/>
                <w:szCs w:val="18"/>
                <w:lang w:eastAsia="es-CO"/>
              </w:rPr>
            </w:pPr>
          </w:p>
        </w:tc>
        <w:tc>
          <w:tcPr>
            <w:tcW w:w="1161" w:type="pct"/>
            <w:shd w:val="clear" w:color="auto" w:fill="auto"/>
            <w:vAlign w:val="center"/>
            <w:hideMark/>
            <w:tcPrChange w:id="9350" w:author="Diana Gonzalez Garcia" w:date="2021-05-10T07:20:00Z">
              <w:tcPr>
                <w:tcW w:w="1312" w:type="pct"/>
                <w:shd w:val="clear" w:color="auto" w:fill="auto"/>
                <w:vAlign w:val="center"/>
                <w:hideMark/>
              </w:tcPr>
            </w:tcPrChange>
          </w:tcPr>
          <w:p w14:paraId="78298909" w14:textId="1039AE65" w:rsidR="00F7374E" w:rsidRPr="00AD7DF4" w:rsidDel="00DE3725" w:rsidRDefault="00F7374E" w:rsidP="001D1960">
            <w:pPr>
              <w:spacing w:after="0" w:line="240" w:lineRule="auto"/>
              <w:jc w:val="both"/>
              <w:rPr>
                <w:del w:id="9351" w:author="Diana Gonzalez Garcia" w:date="2021-05-10T07:12:00Z"/>
                <w:rFonts w:cstheme="minorHAnsi"/>
                <w:sz w:val="18"/>
                <w:szCs w:val="18"/>
                <w:lang w:eastAsia="es-CO"/>
              </w:rPr>
            </w:pPr>
            <w:del w:id="9352" w:author="Diana Gonzalez Garcia" w:date="2021-05-10T07:12:00Z">
              <w:r w:rsidRPr="00AD7DF4" w:rsidDel="00DE3725">
                <w:rPr>
                  <w:rFonts w:cstheme="minorHAnsi"/>
                  <w:sz w:val="18"/>
                  <w:szCs w:val="18"/>
                  <w:lang w:eastAsia="es-CO"/>
                </w:rPr>
                <w:delText>Para predios con edades superiores a 100 años, la variable modelo es avalúo especial.</w:delText>
              </w:r>
            </w:del>
          </w:p>
        </w:tc>
        <w:tc>
          <w:tcPr>
            <w:tcW w:w="418" w:type="pct"/>
            <w:vMerge/>
            <w:vAlign w:val="center"/>
            <w:hideMark/>
            <w:tcPrChange w:id="9353" w:author="Diana Gonzalez Garcia" w:date="2021-05-10T07:20:00Z">
              <w:tcPr>
                <w:tcW w:w="472" w:type="pct"/>
                <w:vMerge/>
                <w:vAlign w:val="center"/>
                <w:hideMark/>
              </w:tcPr>
            </w:tcPrChange>
          </w:tcPr>
          <w:p w14:paraId="6C7B1268" w14:textId="0FE41DC7" w:rsidR="00F7374E" w:rsidRPr="00AD7DF4" w:rsidDel="00DE3725" w:rsidRDefault="00F7374E" w:rsidP="001D1960">
            <w:pPr>
              <w:spacing w:after="0" w:line="240" w:lineRule="auto"/>
              <w:rPr>
                <w:del w:id="9354" w:author="Diana Gonzalez Garcia" w:date="2021-05-10T07:12:00Z"/>
                <w:rFonts w:cstheme="minorHAnsi"/>
                <w:sz w:val="18"/>
                <w:szCs w:val="18"/>
                <w:lang w:eastAsia="es-CO"/>
              </w:rPr>
            </w:pPr>
          </w:p>
        </w:tc>
        <w:tc>
          <w:tcPr>
            <w:tcW w:w="706" w:type="pct"/>
            <w:vMerge/>
            <w:vAlign w:val="center"/>
            <w:hideMark/>
            <w:tcPrChange w:id="9355" w:author="Diana Gonzalez Garcia" w:date="2021-05-10T07:20:00Z">
              <w:tcPr>
                <w:tcW w:w="798" w:type="pct"/>
                <w:vMerge/>
                <w:vAlign w:val="center"/>
                <w:hideMark/>
              </w:tcPr>
            </w:tcPrChange>
          </w:tcPr>
          <w:p w14:paraId="487E0E9A" w14:textId="3D5720E7" w:rsidR="00F7374E" w:rsidRPr="00AD7DF4" w:rsidDel="00DE3725" w:rsidRDefault="00F7374E" w:rsidP="001D1960">
            <w:pPr>
              <w:spacing w:after="0" w:line="240" w:lineRule="auto"/>
              <w:rPr>
                <w:del w:id="9356" w:author="Diana Gonzalez Garcia" w:date="2021-05-10T07:12:00Z"/>
                <w:rFonts w:cstheme="minorHAnsi"/>
                <w:sz w:val="18"/>
                <w:szCs w:val="18"/>
                <w:lang w:eastAsia="es-CO"/>
              </w:rPr>
            </w:pPr>
          </w:p>
        </w:tc>
      </w:tr>
      <w:tr w:rsidR="00F7374E" w:rsidRPr="00AD7DF4" w:rsidDel="00DE3725" w14:paraId="08B12A3B" w14:textId="6EA9A39A" w:rsidTr="00FF1E3F">
        <w:trPr>
          <w:trHeight w:val="915"/>
          <w:del w:id="9357" w:author="Diana Gonzalez Garcia" w:date="2021-05-10T07:12:00Z"/>
          <w:trPrChange w:id="9358" w:author="Diana Gonzalez Garcia" w:date="2021-05-10T07:20:00Z">
            <w:trPr>
              <w:trHeight w:val="915"/>
            </w:trPr>
          </w:trPrChange>
        </w:trPr>
        <w:tc>
          <w:tcPr>
            <w:tcW w:w="442" w:type="pct"/>
            <w:vMerge/>
            <w:vAlign w:val="center"/>
            <w:hideMark/>
            <w:tcPrChange w:id="9359" w:author="Diana Gonzalez Garcia" w:date="2021-05-10T07:20:00Z">
              <w:tcPr>
                <w:tcW w:w="499" w:type="pct"/>
                <w:vMerge/>
                <w:vAlign w:val="center"/>
                <w:hideMark/>
              </w:tcPr>
            </w:tcPrChange>
          </w:tcPr>
          <w:p w14:paraId="37AF9EF9" w14:textId="61A1B017" w:rsidR="00F7374E" w:rsidRPr="00AD7DF4" w:rsidDel="00DE3725" w:rsidRDefault="00F7374E" w:rsidP="001D1960">
            <w:pPr>
              <w:spacing w:after="0" w:line="240" w:lineRule="auto"/>
              <w:rPr>
                <w:del w:id="9360" w:author="Diana Gonzalez Garcia" w:date="2021-05-10T07:12:00Z"/>
                <w:rFonts w:cstheme="minorHAnsi"/>
                <w:sz w:val="18"/>
                <w:szCs w:val="18"/>
                <w:lang w:eastAsia="es-CO"/>
              </w:rPr>
            </w:pPr>
          </w:p>
        </w:tc>
        <w:tc>
          <w:tcPr>
            <w:tcW w:w="597" w:type="pct"/>
            <w:vMerge/>
            <w:vAlign w:val="center"/>
            <w:hideMark/>
            <w:tcPrChange w:id="9361" w:author="Diana Gonzalez Garcia" w:date="2021-05-10T07:20:00Z">
              <w:tcPr>
                <w:tcW w:w="675" w:type="pct"/>
                <w:vMerge/>
                <w:vAlign w:val="center"/>
                <w:hideMark/>
              </w:tcPr>
            </w:tcPrChange>
          </w:tcPr>
          <w:p w14:paraId="6772765E" w14:textId="12ED3E85" w:rsidR="00F7374E" w:rsidRPr="00AD7DF4" w:rsidDel="00DE3725" w:rsidRDefault="00F7374E" w:rsidP="001D1960">
            <w:pPr>
              <w:spacing w:after="0" w:line="240" w:lineRule="auto"/>
              <w:rPr>
                <w:del w:id="9362" w:author="Diana Gonzalez Garcia" w:date="2021-05-10T07:12:00Z"/>
                <w:rFonts w:cstheme="minorHAnsi"/>
                <w:sz w:val="18"/>
                <w:szCs w:val="18"/>
                <w:lang w:eastAsia="es-CO"/>
              </w:rPr>
            </w:pPr>
          </w:p>
        </w:tc>
        <w:tc>
          <w:tcPr>
            <w:tcW w:w="641" w:type="pct"/>
            <w:shd w:val="clear" w:color="auto" w:fill="auto"/>
            <w:vAlign w:val="center"/>
            <w:hideMark/>
            <w:tcPrChange w:id="9363" w:author="Diana Gonzalez Garcia" w:date="2021-05-10T07:20:00Z">
              <w:tcPr>
                <w:tcW w:w="724" w:type="pct"/>
                <w:shd w:val="clear" w:color="auto" w:fill="auto"/>
                <w:vAlign w:val="center"/>
                <w:hideMark/>
              </w:tcPr>
            </w:tcPrChange>
          </w:tcPr>
          <w:p w14:paraId="2D33F208" w14:textId="155E8CBF" w:rsidR="00F7374E" w:rsidRPr="00AD7DF4" w:rsidDel="00DE3725" w:rsidRDefault="00F7374E" w:rsidP="001D1960">
            <w:pPr>
              <w:spacing w:after="0" w:line="240" w:lineRule="auto"/>
              <w:rPr>
                <w:del w:id="9364" w:author="Diana Gonzalez Garcia" w:date="2021-05-10T07:12:00Z"/>
                <w:rFonts w:cstheme="minorHAnsi"/>
                <w:sz w:val="18"/>
                <w:szCs w:val="18"/>
                <w:lang w:eastAsia="es-CO"/>
              </w:rPr>
            </w:pPr>
            <w:del w:id="9365" w:author="Diana Gonzalez Garcia" w:date="2021-05-10T07:12:00Z">
              <w:r w:rsidRPr="00AD7DF4" w:rsidDel="00DE3725">
                <w:rPr>
                  <w:rFonts w:cstheme="minorHAnsi"/>
                  <w:sz w:val="18"/>
                  <w:szCs w:val="18"/>
                  <w:lang w:eastAsia="es-CO"/>
                </w:rPr>
                <w:delText> </w:delText>
              </w:r>
            </w:del>
          </w:p>
        </w:tc>
        <w:tc>
          <w:tcPr>
            <w:tcW w:w="459" w:type="pct"/>
            <w:vMerge/>
            <w:vAlign w:val="center"/>
            <w:hideMark/>
            <w:tcPrChange w:id="9366" w:author="Diana Gonzalez Garcia" w:date="2021-05-10T07:20:00Z">
              <w:tcPr>
                <w:tcW w:w="519" w:type="pct"/>
                <w:vMerge/>
                <w:vAlign w:val="center"/>
                <w:hideMark/>
              </w:tcPr>
            </w:tcPrChange>
          </w:tcPr>
          <w:p w14:paraId="3CD8D660" w14:textId="674A2EDC" w:rsidR="00F7374E" w:rsidRPr="00AD7DF4" w:rsidDel="00DE3725" w:rsidRDefault="00F7374E" w:rsidP="001D1960">
            <w:pPr>
              <w:spacing w:after="0" w:line="240" w:lineRule="auto"/>
              <w:rPr>
                <w:del w:id="9367" w:author="Diana Gonzalez Garcia" w:date="2021-05-10T07:12:00Z"/>
                <w:rFonts w:cstheme="minorHAnsi"/>
                <w:sz w:val="18"/>
                <w:szCs w:val="18"/>
                <w:lang w:eastAsia="es-CO"/>
              </w:rPr>
            </w:pPr>
          </w:p>
        </w:tc>
        <w:tc>
          <w:tcPr>
            <w:tcW w:w="1161" w:type="pct"/>
            <w:shd w:val="clear" w:color="auto" w:fill="auto"/>
            <w:vAlign w:val="center"/>
            <w:hideMark/>
            <w:tcPrChange w:id="9368" w:author="Diana Gonzalez Garcia" w:date="2021-05-10T07:20:00Z">
              <w:tcPr>
                <w:tcW w:w="1312" w:type="pct"/>
                <w:shd w:val="clear" w:color="auto" w:fill="auto"/>
                <w:vAlign w:val="center"/>
                <w:hideMark/>
              </w:tcPr>
            </w:tcPrChange>
          </w:tcPr>
          <w:p w14:paraId="65A506ED" w14:textId="7B8F8164" w:rsidR="00F7374E" w:rsidRPr="00AD7DF4" w:rsidDel="00DE3725" w:rsidRDefault="00F7374E" w:rsidP="001D1960">
            <w:pPr>
              <w:spacing w:after="0" w:line="240" w:lineRule="auto"/>
              <w:jc w:val="both"/>
              <w:rPr>
                <w:del w:id="9369" w:author="Diana Gonzalez Garcia" w:date="2021-05-10T07:12:00Z"/>
                <w:rFonts w:cstheme="minorHAnsi"/>
                <w:sz w:val="18"/>
                <w:szCs w:val="18"/>
                <w:lang w:eastAsia="es-CO"/>
              </w:rPr>
            </w:pPr>
            <w:del w:id="9370" w:author="Diana Gonzalez Garcia" w:date="2021-05-10T07:12:00Z">
              <w:r w:rsidRPr="00AD7DF4" w:rsidDel="00DE3725">
                <w:rPr>
                  <w:rFonts w:cstheme="minorHAnsi"/>
                  <w:sz w:val="18"/>
                  <w:szCs w:val="18"/>
                  <w:lang w:eastAsia="es-CO"/>
                </w:rPr>
                <w:delText>Para predios con puntajes superiores a 100, la variable modelo es avalúo especial.</w:delText>
              </w:r>
            </w:del>
          </w:p>
        </w:tc>
        <w:tc>
          <w:tcPr>
            <w:tcW w:w="418" w:type="pct"/>
            <w:vMerge/>
            <w:vAlign w:val="center"/>
            <w:hideMark/>
            <w:tcPrChange w:id="9371" w:author="Diana Gonzalez Garcia" w:date="2021-05-10T07:20:00Z">
              <w:tcPr>
                <w:tcW w:w="472" w:type="pct"/>
                <w:vMerge/>
                <w:vAlign w:val="center"/>
                <w:hideMark/>
              </w:tcPr>
            </w:tcPrChange>
          </w:tcPr>
          <w:p w14:paraId="07079B13" w14:textId="4B63CDEB" w:rsidR="00F7374E" w:rsidRPr="00AD7DF4" w:rsidDel="00DE3725" w:rsidRDefault="00F7374E" w:rsidP="001D1960">
            <w:pPr>
              <w:spacing w:after="0" w:line="240" w:lineRule="auto"/>
              <w:rPr>
                <w:del w:id="9372" w:author="Diana Gonzalez Garcia" w:date="2021-05-10T07:12:00Z"/>
                <w:rFonts w:cstheme="minorHAnsi"/>
                <w:sz w:val="18"/>
                <w:szCs w:val="18"/>
                <w:lang w:eastAsia="es-CO"/>
              </w:rPr>
            </w:pPr>
          </w:p>
        </w:tc>
        <w:tc>
          <w:tcPr>
            <w:tcW w:w="706" w:type="pct"/>
            <w:vMerge/>
            <w:vAlign w:val="center"/>
            <w:hideMark/>
            <w:tcPrChange w:id="9373" w:author="Diana Gonzalez Garcia" w:date="2021-05-10T07:20:00Z">
              <w:tcPr>
                <w:tcW w:w="798" w:type="pct"/>
                <w:vMerge/>
                <w:vAlign w:val="center"/>
                <w:hideMark/>
              </w:tcPr>
            </w:tcPrChange>
          </w:tcPr>
          <w:p w14:paraId="49D4EDBC" w14:textId="4EDF7C1F" w:rsidR="00F7374E" w:rsidRPr="00AD7DF4" w:rsidDel="00DE3725" w:rsidRDefault="00F7374E" w:rsidP="001D1960">
            <w:pPr>
              <w:spacing w:after="0" w:line="240" w:lineRule="auto"/>
              <w:rPr>
                <w:del w:id="9374" w:author="Diana Gonzalez Garcia" w:date="2021-05-10T07:12:00Z"/>
                <w:rFonts w:cstheme="minorHAnsi"/>
                <w:sz w:val="18"/>
                <w:szCs w:val="18"/>
                <w:lang w:eastAsia="es-CO"/>
              </w:rPr>
            </w:pPr>
          </w:p>
        </w:tc>
      </w:tr>
      <w:tr w:rsidR="00F7374E" w:rsidRPr="00AD7DF4" w:rsidDel="00DE3725" w14:paraId="7D94BB83" w14:textId="2A244B08" w:rsidTr="00FF1E3F">
        <w:trPr>
          <w:trHeight w:val="1230"/>
          <w:del w:id="9375" w:author="Diana Gonzalez Garcia" w:date="2021-05-10T07:12:00Z"/>
          <w:trPrChange w:id="9376" w:author="Diana Gonzalez Garcia" w:date="2021-05-10T07:20:00Z">
            <w:trPr>
              <w:trHeight w:val="1230"/>
            </w:trPr>
          </w:trPrChange>
        </w:trPr>
        <w:tc>
          <w:tcPr>
            <w:tcW w:w="442" w:type="pct"/>
            <w:vMerge w:val="restart"/>
            <w:shd w:val="clear" w:color="auto" w:fill="auto"/>
            <w:noWrap/>
            <w:vAlign w:val="center"/>
            <w:hideMark/>
            <w:tcPrChange w:id="9377" w:author="Diana Gonzalez Garcia" w:date="2021-05-10T07:20:00Z">
              <w:tcPr>
                <w:tcW w:w="499" w:type="pct"/>
                <w:vMerge w:val="restart"/>
                <w:shd w:val="clear" w:color="auto" w:fill="auto"/>
                <w:noWrap/>
                <w:vAlign w:val="center"/>
                <w:hideMark/>
              </w:tcPr>
            </w:tcPrChange>
          </w:tcPr>
          <w:p w14:paraId="0FADC040" w14:textId="0AFC389D" w:rsidR="00F7374E" w:rsidRPr="00AD7DF4" w:rsidDel="00DE3725" w:rsidRDefault="00F7374E" w:rsidP="001D1960">
            <w:pPr>
              <w:spacing w:after="0" w:line="240" w:lineRule="auto"/>
              <w:jc w:val="center"/>
              <w:rPr>
                <w:del w:id="9378" w:author="Diana Gonzalez Garcia" w:date="2021-05-10T07:12:00Z"/>
                <w:rFonts w:cstheme="minorHAnsi"/>
                <w:sz w:val="18"/>
                <w:szCs w:val="18"/>
                <w:lang w:eastAsia="es-CO"/>
              </w:rPr>
            </w:pPr>
            <w:del w:id="9379" w:author="Diana Gonzalez Garcia" w:date="2021-05-10T07:12:00Z">
              <w:r w:rsidRPr="00AD7DF4" w:rsidDel="00DE3725">
                <w:rPr>
                  <w:rFonts w:cstheme="minorHAnsi"/>
                  <w:sz w:val="18"/>
                  <w:szCs w:val="18"/>
                  <w:lang w:eastAsia="es-CO"/>
                </w:rPr>
                <w:delText>T25</w:delText>
              </w:r>
            </w:del>
          </w:p>
        </w:tc>
        <w:tc>
          <w:tcPr>
            <w:tcW w:w="597" w:type="pct"/>
            <w:vMerge w:val="restart"/>
            <w:shd w:val="clear" w:color="auto" w:fill="auto"/>
            <w:vAlign w:val="center"/>
            <w:hideMark/>
            <w:tcPrChange w:id="9380" w:author="Diana Gonzalez Garcia" w:date="2021-05-10T07:20:00Z">
              <w:tcPr>
                <w:tcW w:w="675" w:type="pct"/>
                <w:vMerge w:val="restart"/>
                <w:shd w:val="clear" w:color="auto" w:fill="auto"/>
                <w:vAlign w:val="center"/>
                <w:hideMark/>
              </w:tcPr>
            </w:tcPrChange>
          </w:tcPr>
          <w:p w14:paraId="17B50E2D" w14:textId="75B2B858" w:rsidR="00F7374E" w:rsidRPr="00AD7DF4" w:rsidDel="00DE3725" w:rsidRDefault="00F7374E" w:rsidP="001D1960">
            <w:pPr>
              <w:spacing w:after="0" w:line="240" w:lineRule="auto"/>
              <w:jc w:val="center"/>
              <w:rPr>
                <w:del w:id="9381" w:author="Diana Gonzalez Garcia" w:date="2021-05-10T07:12:00Z"/>
                <w:rFonts w:cstheme="minorHAnsi"/>
                <w:sz w:val="18"/>
                <w:szCs w:val="18"/>
                <w:lang w:eastAsia="es-CO"/>
              </w:rPr>
            </w:pPr>
            <w:del w:id="9382" w:author="Diana Gonzalez Garcia" w:date="2021-05-10T07:12:00Z">
              <w:r w:rsidRPr="00AD7DF4" w:rsidDel="00DE3725">
                <w:rPr>
                  <w:rFonts w:cstheme="minorHAnsi"/>
                  <w:sz w:val="18"/>
                  <w:szCs w:val="18"/>
                  <w:lang w:eastAsia="es-CO"/>
                </w:rPr>
                <w:delText>Construcciones en Prefabricado</w:delText>
              </w:r>
            </w:del>
          </w:p>
        </w:tc>
        <w:tc>
          <w:tcPr>
            <w:tcW w:w="641" w:type="pct"/>
            <w:shd w:val="clear" w:color="auto" w:fill="auto"/>
            <w:vAlign w:val="center"/>
            <w:hideMark/>
            <w:tcPrChange w:id="9383" w:author="Diana Gonzalez Garcia" w:date="2021-05-10T07:20:00Z">
              <w:tcPr>
                <w:tcW w:w="724" w:type="pct"/>
                <w:shd w:val="clear" w:color="auto" w:fill="auto"/>
                <w:vAlign w:val="center"/>
                <w:hideMark/>
              </w:tcPr>
            </w:tcPrChange>
          </w:tcPr>
          <w:p w14:paraId="17ED8D4C" w14:textId="795757F0" w:rsidR="00F7374E" w:rsidRPr="00AD7DF4" w:rsidDel="00DE3725" w:rsidRDefault="00F7374E" w:rsidP="001D1960">
            <w:pPr>
              <w:spacing w:after="0" w:line="240" w:lineRule="auto"/>
              <w:jc w:val="center"/>
              <w:rPr>
                <w:del w:id="9384" w:author="Diana Gonzalez Garcia" w:date="2021-05-10T07:12:00Z"/>
                <w:rFonts w:cstheme="minorHAnsi"/>
                <w:sz w:val="18"/>
                <w:szCs w:val="18"/>
                <w:lang w:eastAsia="es-CO"/>
              </w:rPr>
            </w:pPr>
            <w:del w:id="9385" w:author="Diana Gonzalez Garcia" w:date="2021-05-10T07:12:00Z">
              <w:r w:rsidRPr="00AD7DF4" w:rsidDel="00DE3725">
                <w:rPr>
                  <w:rFonts w:cstheme="minorHAnsi"/>
                  <w:sz w:val="18"/>
                  <w:szCs w:val="18"/>
                  <w:lang w:eastAsia="es-CO"/>
                </w:rPr>
                <w:delText>Valor unitario construcción</w:delText>
              </w:r>
            </w:del>
          </w:p>
        </w:tc>
        <w:tc>
          <w:tcPr>
            <w:tcW w:w="459" w:type="pct"/>
            <w:vMerge w:val="restart"/>
            <w:shd w:val="clear" w:color="auto" w:fill="auto"/>
            <w:vAlign w:val="center"/>
            <w:hideMark/>
            <w:tcPrChange w:id="9386" w:author="Diana Gonzalez Garcia" w:date="2021-05-10T07:20:00Z">
              <w:tcPr>
                <w:tcW w:w="519" w:type="pct"/>
                <w:vMerge w:val="restart"/>
                <w:shd w:val="clear" w:color="auto" w:fill="auto"/>
                <w:vAlign w:val="center"/>
                <w:hideMark/>
              </w:tcPr>
            </w:tcPrChange>
          </w:tcPr>
          <w:p w14:paraId="0F5251E3" w14:textId="667E24C4" w:rsidR="00F7374E" w:rsidRPr="00AD7DF4" w:rsidDel="00DE3725" w:rsidRDefault="00F7374E" w:rsidP="001D1960">
            <w:pPr>
              <w:spacing w:after="0" w:line="240" w:lineRule="auto"/>
              <w:jc w:val="center"/>
              <w:rPr>
                <w:del w:id="9387" w:author="Diana Gonzalez Garcia" w:date="2021-05-10T07:12:00Z"/>
                <w:rFonts w:cstheme="minorHAnsi"/>
                <w:sz w:val="18"/>
                <w:szCs w:val="18"/>
                <w:lang w:eastAsia="es-CO"/>
              </w:rPr>
            </w:pPr>
            <w:del w:id="9388" w:author="Diana Gonzalez Garcia" w:date="2021-05-10T07:12:00Z">
              <w:r w:rsidRPr="00AD7DF4" w:rsidDel="00DE3725">
                <w:rPr>
                  <w:rFonts w:cstheme="minorHAnsi"/>
                  <w:sz w:val="18"/>
                  <w:szCs w:val="18"/>
                  <w:lang w:eastAsia="es-CO"/>
                </w:rPr>
                <w:delText>Puntaje</w:delText>
              </w:r>
            </w:del>
          </w:p>
        </w:tc>
        <w:tc>
          <w:tcPr>
            <w:tcW w:w="1161" w:type="pct"/>
            <w:shd w:val="clear" w:color="auto" w:fill="auto"/>
            <w:vAlign w:val="center"/>
            <w:hideMark/>
            <w:tcPrChange w:id="9389" w:author="Diana Gonzalez Garcia" w:date="2021-05-10T07:20:00Z">
              <w:tcPr>
                <w:tcW w:w="1312" w:type="pct"/>
                <w:shd w:val="clear" w:color="auto" w:fill="auto"/>
                <w:vAlign w:val="center"/>
                <w:hideMark/>
              </w:tcPr>
            </w:tcPrChange>
          </w:tcPr>
          <w:p w14:paraId="641C2A8F" w14:textId="38ED7071" w:rsidR="00F7374E" w:rsidRPr="00AD7DF4" w:rsidDel="00DE3725" w:rsidRDefault="00F7374E" w:rsidP="001D1960">
            <w:pPr>
              <w:spacing w:after="0" w:line="240" w:lineRule="auto"/>
              <w:jc w:val="both"/>
              <w:rPr>
                <w:del w:id="9390" w:author="Diana Gonzalez Garcia" w:date="2021-05-10T07:12:00Z"/>
                <w:rFonts w:cstheme="minorHAnsi"/>
                <w:sz w:val="18"/>
                <w:szCs w:val="18"/>
                <w:lang w:eastAsia="es-CO"/>
              </w:rPr>
            </w:pPr>
            <w:del w:id="9391" w:author="Diana Gonzalez Garcia" w:date="2021-05-10T07:12:00Z">
              <w:r w:rsidRPr="00AD7DF4" w:rsidDel="00DE3725">
                <w:rPr>
                  <w:rFonts w:cstheme="minorHAnsi"/>
                  <w:sz w:val="18"/>
                  <w:szCs w:val="18"/>
                  <w:lang w:eastAsia="es-CO"/>
                </w:rPr>
                <w:delText>Se deberá aplicar esta tabla para los usos mencionados, si en la variable de la dicha de calificación las variables ESTRUCTURA ARMAZÓN es igual a "112" y ESTRUCTURA MUROS es igual a "124".</w:delText>
              </w:r>
            </w:del>
          </w:p>
        </w:tc>
        <w:tc>
          <w:tcPr>
            <w:tcW w:w="418" w:type="pct"/>
            <w:vMerge w:val="restart"/>
            <w:shd w:val="clear" w:color="auto" w:fill="auto"/>
            <w:noWrap/>
            <w:vAlign w:val="center"/>
            <w:hideMark/>
            <w:tcPrChange w:id="9392" w:author="Diana Gonzalez Garcia" w:date="2021-05-10T07:20:00Z">
              <w:tcPr>
                <w:tcW w:w="472" w:type="pct"/>
                <w:vMerge w:val="restart"/>
                <w:shd w:val="clear" w:color="auto" w:fill="auto"/>
                <w:noWrap/>
                <w:vAlign w:val="center"/>
                <w:hideMark/>
              </w:tcPr>
            </w:tcPrChange>
          </w:tcPr>
          <w:p w14:paraId="27999986" w14:textId="6D692489" w:rsidR="00F7374E" w:rsidRPr="00AD7DF4" w:rsidDel="00DE3725" w:rsidRDefault="00F7374E" w:rsidP="001D1960">
            <w:pPr>
              <w:spacing w:after="0" w:line="240" w:lineRule="auto"/>
              <w:jc w:val="center"/>
              <w:rPr>
                <w:del w:id="9393" w:author="Diana Gonzalez Garcia" w:date="2021-05-10T07:12:00Z"/>
                <w:rFonts w:cstheme="minorHAnsi"/>
                <w:sz w:val="18"/>
                <w:szCs w:val="18"/>
                <w:lang w:eastAsia="es-CO"/>
              </w:rPr>
            </w:pPr>
            <w:del w:id="9394" w:author="Diana Gonzalez Garcia" w:date="2021-05-10T07:12:00Z">
              <w:r w:rsidRPr="00AD7DF4" w:rsidDel="00DE3725">
                <w:rPr>
                  <w:rFonts w:cstheme="minorHAnsi"/>
                  <w:sz w:val="18"/>
                  <w:szCs w:val="18"/>
                  <w:lang w:eastAsia="es-CO"/>
                </w:rPr>
                <w:delText>T25</w:delText>
              </w:r>
            </w:del>
          </w:p>
        </w:tc>
        <w:tc>
          <w:tcPr>
            <w:tcW w:w="706" w:type="pct"/>
            <w:vMerge w:val="restart"/>
            <w:shd w:val="clear" w:color="auto" w:fill="auto"/>
            <w:vAlign w:val="center"/>
            <w:hideMark/>
            <w:tcPrChange w:id="9395" w:author="Diana Gonzalez Garcia" w:date="2021-05-10T07:20:00Z">
              <w:tcPr>
                <w:tcW w:w="798" w:type="pct"/>
                <w:vMerge w:val="restart"/>
                <w:shd w:val="clear" w:color="auto" w:fill="auto"/>
                <w:vAlign w:val="center"/>
                <w:hideMark/>
              </w:tcPr>
            </w:tcPrChange>
          </w:tcPr>
          <w:p w14:paraId="4AA380E5" w14:textId="4F91DEFC" w:rsidR="00F7374E" w:rsidRPr="00AD7DF4" w:rsidDel="00DE3725" w:rsidRDefault="00F7374E" w:rsidP="001D1960">
            <w:pPr>
              <w:spacing w:after="0" w:line="240" w:lineRule="auto"/>
              <w:rPr>
                <w:del w:id="9396" w:author="Diana Gonzalez Garcia" w:date="2021-05-10T07:12:00Z"/>
                <w:rFonts w:cstheme="minorHAnsi"/>
                <w:sz w:val="18"/>
                <w:szCs w:val="18"/>
                <w:lang w:eastAsia="es-CO"/>
              </w:rPr>
            </w:pPr>
            <w:del w:id="9397" w:author="Diana Gonzalez Garcia" w:date="2021-05-10T07:12:00Z">
              <w:r w:rsidRPr="00AD7DF4" w:rsidDel="00DE3725">
                <w:rPr>
                  <w:rFonts w:cstheme="minorHAnsi"/>
                  <w:sz w:val="18"/>
                  <w:szCs w:val="18"/>
                  <w:lang w:eastAsia="es-CO"/>
                </w:rPr>
                <w:delText>No aplica</w:delText>
              </w:r>
            </w:del>
          </w:p>
        </w:tc>
      </w:tr>
      <w:tr w:rsidR="00F7374E" w:rsidRPr="00AD7DF4" w:rsidDel="00DE3725" w14:paraId="2CA0104A" w14:textId="4BB5602D" w:rsidTr="00FF1E3F">
        <w:trPr>
          <w:trHeight w:val="735"/>
          <w:del w:id="9398" w:author="Diana Gonzalez Garcia" w:date="2021-05-10T07:12:00Z"/>
          <w:trPrChange w:id="9399" w:author="Diana Gonzalez Garcia" w:date="2021-05-10T07:20:00Z">
            <w:trPr>
              <w:trHeight w:val="735"/>
            </w:trPr>
          </w:trPrChange>
        </w:trPr>
        <w:tc>
          <w:tcPr>
            <w:tcW w:w="442" w:type="pct"/>
            <w:vMerge/>
            <w:vAlign w:val="center"/>
            <w:hideMark/>
            <w:tcPrChange w:id="9400" w:author="Diana Gonzalez Garcia" w:date="2021-05-10T07:20:00Z">
              <w:tcPr>
                <w:tcW w:w="499" w:type="pct"/>
                <w:vMerge/>
                <w:vAlign w:val="center"/>
                <w:hideMark/>
              </w:tcPr>
            </w:tcPrChange>
          </w:tcPr>
          <w:p w14:paraId="4DEA8720" w14:textId="4D5F3172" w:rsidR="00F7374E" w:rsidRPr="00AD7DF4" w:rsidDel="00DE3725" w:rsidRDefault="00F7374E" w:rsidP="001D1960">
            <w:pPr>
              <w:spacing w:after="0" w:line="240" w:lineRule="auto"/>
              <w:rPr>
                <w:del w:id="9401" w:author="Diana Gonzalez Garcia" w:date="2021-05-10T07:12:00Z"/>
                <w:rFonts w:cstheme="minorHAnsi"/>
                <w:sz w:val="18"/>
                <w:szCs w:val="18"/>
                <w:lang w:eastAsia="es-CO"/>
              </w:rPr>
            </w:pPr>
          </w:p>
        </w:tc>
        <w:tc>
          <w:tcPr>
            <w:tcW w:w="597" w:type="pct"/>
            <w:vMerge/>
            <w:vAlign w:val="center"/>
            <w:hideMark/>
            <w:tcPrChange w:id="9402" w:author="Diana Gonzalez Garcia" w:date="2021-05-10T07:20:00Z">
              <w:tcPr>
                <w:tcW w:w="675" w:type="pct"/>
                <w:vMerge/>
                <w:vAlign w:val="center"/>
                <w:hideMark/>
              </w:tcPr>
            </w:tcPrChange>
          </w:tcPr>
          <w:p w14:paraId="394EBE40" w14:textId="57F8BD73" w:rsidR="00F7374E" w:rsidRPr="00AD7DF4" w:rsidDel="00DE3725" w:rsidRDefault="00F7374E" w:rsidP="001D1960">
            <w:pPr>
              <w:spacing w:after="0" w:line="240" w:lineRule="auto"/>
              <w:rPr>
                <w:del w:id="9403" w:author="Diana Gonzalez Garcia" w:date="2021-05-10T07:12:00Z"/>
                <w:rFonts w:cstheme="minorHAnsi"/>
                <w:sz w:val="18"/>
                <w:szCs w:val="18"/>
                <w:lang w:eastAsia="es-CO"/>
              </w:rPr>
            </w:pPr>
          </w:p>
        </w:tc>
        <w:tc>
          <w:tcPr>
            <w:tcW w:w="641" w:type="pct"/>
            <w:shd w:val="clear" w:color="auto" w:fill="auto"/>
            <w:vAlign w:val="center"/>
            <w:hideMark/>
            <w:tcPrChange w:id="9404" w:author="Diana Gonzalez Garcia" w:date="2021-05-10T07:20:00Z">
              <w:tcPr>
                <w:tcW w:w="724" w:type="pct"/>
                <w:shd w:val="clear" w:color="auto" w:fill="auto"/>
                <w:vAlign w:val="center"/>
                <w:hideMark/>
              </w:tcPr>
            </w:tcPrChange>
          </w:tcPr>
          <w:p w14:paraId="1CE57F1C" w14:textId="2901F729" w:rsidR="00F7374E" w:rsidRPr="00AD7DF4" w:rsidDel="00DE3725" w:rsidRDefault="00F7374E" w:rsidP="001D1960">
            <w:pPr>
              <w:spacing w:after="0" w:line="240" w:lineRule="auto"/>
              <w:jc w:val="center"/>
              <w:rPr>
                <w:del w:id="9405" w:author="Diana Gonzalez Garcia" w:date="2021-05-10T07:12:00Z"/>
                <w:rFonts w:cstheme="minorHAnsi"/>
                <w:sz w:val="18"/>
                <w:szCs w:val="18"/>
                <w:lang w:eastAsia="es-CO"/>
              </w:rPr>
            </w:pPr>
            <w:del w:id="9406" w:author="Diana Gonzalez Garcia" w:date="2021-05-10T07:12:00Z">
              <w:r w:rsidRPr="00AD7DF4" w:rsidDel="00DE3725">
                <w:rPr>
                  <w:rFonts w:cstheme="minorHAnsi"/>
                  <w:sz w:val="18"/>
                  <w:szCs w:val="18"/>
                  <w:lang w:eastAsia="es-CO"/>
                </w:rPr>
                <w:delText>($ / m2)</w:delText>
              </w:r>
            </w:del>
          </w:p>
        </w:tc>
        <w:tc>
          <w:tcPr>
            <w:tcW w:w="459" w:type="pct"/>
            <w:vMerge/>
            <w:vAlign w:val="center"/>
            <w:hideMark/>
            <w:tcPrChange w:id="9407" w:author="Diana Gonzalez Garcia" w:date="2021-05-10T07:20:00Z">
              <w:tcPr>
                <w:tcW w:w="519" w:type="pct"/>
                <w:vMerge/>
                <w:vAlign w:val="center"/>
                <w:hideMark/>
              </w:tcPr>
            </w:tcPrChange>
          </w:tcPr>
          <w:p w14:paraId="2B4A1131" w14:textId="4B73B430" w:rsidR="00F7374E" w:rsidRPr="00AD7DF4" w:rsidDel="00DE3725" w:rsidRDefault="00F7374E" w:rsidP="001D1960">
            <w:pPr>
              <w:spacing w:after="0" w:line="240" w:lineRule="auto"/>
              <w:rPr>
                <w:del w:id="9408" w:author="Diana Gonzalez Garcia" w:date="2021-05-10T07:12:00Z"/>
                <w:rFonts w:cstheme="minorHAnsi"/>
                <w:sz w:val="18"/>
                <w:szCs w:val="18"/>
                <w:lang w:eastAsia="es-CO"/>
              </w:rPr>
            </w:pPr>
          </w:p>
        </w:tc>
        <w:tc>
          <w:tcPr>
            <w:tcW w:w="1161" w:type="pct"/>
            <w:shd w:val="clear" w:color="auto" w:fill="auto"/>
            <w:vAlign w:val="center"/>
            <w:hideMark/>
            <w:tcPrChange w:id="9409" w:author="Diana Gonzalez Garcia" w:date="2021-05-10T07:20:00Z">
              <w:tcPr>
                <w:tcW w:w="1312" w:type="pct"/>
                <w:shd w:val="clear" w:color="auto" w:fill="auto"/>
                <w:vAlign w:val="center"/>
                <w:hideMark/>
              </w:tcPr>
            </w:tcPrChange>
          </w:tcPr>
          <w:p w14:paraId="53824B3C" w14:textId="2A6F8D45" w:rsidR="00F7374E" w:rsidRPr="00AD7DF4" w:rsidDel="00DE3725" w:rsidRDefault="00F7374E" w:rsidP="001D1960">
            <w:pPr>
              <w:spacing w:after="0" w:line="240" w:lineRule="auto"/>
              <w:jc w:val="both"/>
              <w:rPr>
                <w:del w:id="9410" w:author="Diana Gonzalez Garcia" w:date="2021-05-10T07:12:00Z"/>
                <w:rFonts w:cstheme="minorHAnsi"/>
                <w:sz w:val="18"/>
                <w:szCs w:val="18"/>
                <w:lang w:eastAsia="es-CO"/>
              </w:rPr>
            </w:pPr>
            <w:del w:id="9411" w:author="Diana Gonzalez Garcia" w:date="2021-05-10T07:12:00Z">
              <w:r w:rsidRPr="00AD7DF4" w:rsidDel="00DE3725">
                <w:rPr>
                  <w:rFonts w:cstheme="minorHAnsi"/>
                  <w:sz w:val="18"/>
                  <w:szCs w:val="18"/>
                  <w:lang w:eastAsia="es-CO"/>
                </w:rPr>
                <w:delText>Para predios con edades superiores a 100 años, la variable modelo es avalúo especial.</w:delText>
              </w:r>
            </w:del>
          </w:p>
        </w:tc>
        <w:tc>
          <w:tcPr>
            <w:tcW w:w="418" w:type="pct"/>
            <w:vMerge/>
            <w:vAlign w:val="center"/>
            <w:hideMark/>
            <w:tcPrChange w:id="9412" w:author="Diana Gonzalez Garcia" w:date="2021-05-10T07:20:00Z">
              <w:tcPr>
                <w:tcW w:w="472" w:type="pct"/>
                <w:vMerge/>
                <w:vAlign w:val="center"/>
                <w:hideMark/>
              </w:tcPr>
            </w:tcPrChange>
          </w:tcPr>
          <w:p w14:paraId="488D0CBF" w14:textId="148B53E1" w:rsidR="00F7374E" w:rsidRPr="00AD7DF4" w:rsidDel="00DE3725" w:rsidRDefault="00F7374E" w:rsidP="001D1960">
            <w:pPr>
              <w:spacing w:after="0" w:line="240" w:lineRule="auto"/>
              <w:rPr>
                <w:del w:id="9413" w:author="Diana Gonzalez Garcia" w:date="2021-05-10T07:12:00Z"/>
                <w:rFonts w:cstheme="minorHAnsi"/>
                <w:sz w:val="18"/>
                <w:szCs w:val="18"/>
                <w:lang w:eastAsia="es-CO"/>
              </w:rPr>
            </w:pPr>
          </w:p>
        </w:tc>
        <w:tc>
          <w:tcPr>
            <w:tcW w:w="706" w:type="pct"/>
            <w:vMerge/>
            <w:vAlign w:val="center"/>
            <w:hideMark/>
            <w:tcPrChange w:id="9414" w:author="Diana Gonzalez Garcia" w:date="2021-05-10T07:20:00Z">
              <w:tcPr>
                <w:tcW w:w="798" w:type="pct"/>
                <w:vMerge/>
                <w:vAlign w:val="center"/>
                <w:hideMark/>
              </w:tcPr>
            </w:tcPrChange>
          </w:tcPr>
          <w:p w14:paraId="662ECDF5" w14:textId="401DA0FA" w:rsidR="00F7374E" w:rsidRPr="00AD7DF4" w:rsidDel="00DE3725" w:rsidRDefault="00F7374E" w:rsidP="001D1960">
            <w:pPr>
              <w:spacing w:after="0" w:line="240" w:lineRule="auto"/>
              <w:rPr>
                <w:del w:id="9415" w:author="Diana Gonzalez Garcia" w:date="2021-05-10T07:12:00Z"/>
                <w:rFonts w:cstheme="minorHAnsi"/>
                <w:sz w:val="18"/>
                <w:szCs w:val="18"/>
                <w:lang w:eastAsia="es-CO"/>
              </w:rPr>
            </w:pPr>
          </w:p>
        </w:tc>
      </w:tr>
      <w:tr w:rsidR="00F7374E" w:rsidRPr="00AD7DF4" w:rsidDel="00DE3725" w14:paraId="4A4C67E2" w14:textId="0FC89713" w:rsidTr="00FF1E3F">
        <w:trPr>
          <w:trHeight w:val="930"/>
          <w:del w:id="9416" w:author="Diana Gonzalez Garcia" w:date="2021-05-10T07:12:00Z"/>
          <w:trPrChange w:id="9417" w:author="Diana Gonzalez Garcia" w:date="2021-05-10T07:20:00Z">
            <w:trPr>
              <w:trHeight w:val="930"/>
            </w:trPr>
          </w:trPrChange>
        </w:trPr>
        <w:tc>
          <w:tcPr>
            <w:tcW w:w="442" w:type="pct"/>
            <w:vMerge/>
            <w:vAlign w:val="center"/>
            <w:hideMark/>
            <w:tcPrChange w:id="9418" w:author="Diana Gonzalez Garcia" w:date="2021-05-10T07:20:00Z">
              <w:tcPr>
                <w:tcW w:w="499" w:type="pct"/>
                <w:vMerge/>
                <w:vAlign w:val="center"/>
                <w:hideMark/>
              </w:tcPr>
            </w:tcPrChange>
          </w:tcPr>
          <w:p w14:paraId="139DAA06" w14:textId="08377186" w:rsidR="00F7374E" w:rsidRPr="00AD7DF4" w:rsidDel="00DE3725" w:rsidRDefault="00F7374E" w:rsidP="001D1960">
            <w:pPr>
              <w:spacing w:after="0" w:line="240" w:lineRule="auto"/>
              <w:rPr>
                <w:del w:id="9419" w:author="Diana Gonzalez Garcia" w:date="2021-05-10T07:12:00Z"/>
                <w:rFonts w:cstheme="minorHAnsi"/>
                <w:sz w:val="18"/>
                <w:szCs w:val="18"/>
                <w:lang w:eastAsia="es-CO"/>
              </w:rPr>
            </w:pPr>
          </w:p>
        </w:tc>
        <w:tc>
          <w:tcPr>
            <w:tcW w:w="597" w:type="pct"/>
            <w:vMerge/>
            <w:vAlign w:val="center"/>
            <w:hideMark/>
            <w:tcPrChange w:id="9420" w:author="Diana Gonzalez Garcia" w:date="2021-05-10T07:20:00Z">
              <w:tcPr>
                <w:tcW w:w="675" w:type="pct"/>
                <w:vMerge/>
                <w:vAlign w:val="center"/>
                <w:hideMark/>
              </w:tcPr>
            </w:tcPrChange>
          </w:tcPr>
          <w:p w14:paraId="22905211" w14:textId="520AC69E" w:rsidR="00F7374E" w:rsidRPr="00AD7DF4" w:rsidDel="00DE3725" w:rsidRDefault="00F7374E" w:rsidP="001D1960">
            <w:pPr>
              <w:spacing w:after="0" w:line="240" w:lineRule="auto"/>
              <w:rPr>
                <w:del w:id="9421" w:author="Diana Gonzalez Garcia" w:date="2021-05-10T07:12:00Z"/>
                <w:rFonts w:cstheme="minorHAnsi"/>
                <w:sz w:val="18"/>
                <w:szCs w:val="18"/>
                <w:lang w:eastAsia="es-CO"/>
              </w:rPr>
            </w:pPr>
          </w:p>
        </w:tc>
        <w:tc>
          <w:tcPr>
            <w:tcW w:w="641" w:type="pct"/>
            <w:shd w:val="clear" w:color="auto" w:fill="auto"/>
            <w:vAlign w:val="center"/>
            <w:hideMark/>
            <w:tcPrChange w:id="9422" w:author="Diana Gonzalez Garcia" w:date="2021-05-10T07:20:00Z">
              <w:tcPr>
                <w:tcW w:w="724" w:type="pct"/>
                <w:shd w:val="clear" w:color="auto" w:fill="auto"/>
                <w:vAlign w:val="center"/>
                <w:hideMark/>
              </w:tcPr>
            </w:tcPrChange>
          </w:tcPr>
          <w:p w14:paraId="15A91E42" w14:textId="7F30327D" w:rsidR="00F7374E" w:rsidRPr="00AD7DF4" w:rsidDel="00DE3725" w:rsidRDefault="00F7374E" w:rsidP="001D1960">
            <w:pPr>
              <w:spacing w:after="0" w:line="240" w:lineRule="auto"/>
              <w:rPr>
                <w:del w:id="9423" w:author="Diana Gonzalez Garcia" w:date="2021-05-10T07:12:00Z"/>
                <w:rFonts w:cstheme="minorHAnsi"/>
                <w:sz w:val="18"/>
                <w:szCs w:val="18"/>
                <w:lang w:eastAsia="es-CO"/>
              </w:rPr>
            </w:pPr>
            <w:del w:id="9424" w:author="Diana Gonzalez Garcia" w:date="2021-05-10T07:12:00Z">
              <w:r w:rsidRPr="00AD7DF4" w:rsidDel="00DE3725">
                <w:rPr>
                  <w:rFonts w:cstheme="minorHAnsi"/>
                  <w:sz w:val="18"/>
                  <w:szCs w:val="18"/>
                  <w:lang w:eastAsia="es-CO"/>
                </w:rPr>
                <w:delText> </w:delText>
              </w:r>
            </w:del>
          </w:p>
        </w:tc>
        <w:tc>
          <w:tcPr>
            <w:tcW w:w="459" w:type="pct"/>
            <w:shd w:val="clear" w:color="auto" w:fill="auto"/>
            <w:vAlign w:val="center"/>
            <w:hideMark/>
            <w:tcPrChange w:id="9425" w:author="Diana Gonzalez Garcia" w:date="2021-05-10T07:20:00Z">
              <w:tcPr>
                <w:tcW w:w="519" w:type="pct"/>
                <w:shd w:val="clear" w:color="auto" w:fill="auto"/>
                <w:vAlign w:val="center"/>
                <w:hideMark/>
              </w:tcPr>
            </w:tcPrChange>
          </w:tcPr>
          <w:p w14:paraId="13FA99C7" w14:textId="6A0C4DD8" w:rsidR="00F7374E" w:rsidRPr="00AD7DF4" w:rsidDel="00DE3725" w:rsidRDefault="00F7374E" w:rsidP="001D1960">
            <w:pPr>
              <w:spacing w:after="0" w:line="240" w:lineRule="auto"/>
              <w:jc w:val="center"/>
              <w:rPr>
                <w:del w:id="9426" w:author="Diana Gonzalez Garcia" w:date="2021-05-10T07:12:00Z"/>
                <w:rFonts w:cstheme="minorHAnsi"/>
                <w:sz w:val="18"/>
                <w:szCs w:val="18"/>
                <w:lang w:eastAsia="es-CO"/>
              </w:rPr>
            </w:pPr>
            <w:del w:id="9427" w:author="Diana Gonzalez Garcia" w:date="2021-05-10T07:12:00Z">
              <w:r w:rsidRPr="00AD7DF4" w:rsidDel="00DE3725">
                <w:rPr>
                  <w:rFonts w:cstheme="minorHAnsi"/>
                  <w:sz w:val="18"/>
                  <w:szCs w:val="18"/>
                  <w:lang w:eastAsia="es-CO"/>
                </w:rPr>
                <w:delText>Edad</w:delText>
              </w:r>
            </w:del>
          </w:p>
        </w:tc>
        <w:tc>
          <w:tcPr>
            <w:tcW w:w="1161" w:type="pct"/>
            <w:shd w:val="clear" w:color="auto" w:fill="auto"/>
            <w:vAlign w:val="center"/>
            <w:hideMark/>
            <w:tcPrChange w:id="9428" w:author="Diana Gonzalez Garcia" w:date="2021-05-10T07:20:00Z">
              <w:tcPr>
                <w:tcW w:w="1312" w:type="pct"/>
                <w:shd w:val="clear" w:color="auto" w:fill="auto"/>
                <w:vAlign w:val="center"/>
                <w:hideMark/>
              </w:tcPr>
            </w:tcPrChange>
          </w:tcPr>
          <w:p w14:paraId="0FEA2BEE" w14:textId="00DB0163" w:rsidR="00F7374E" w:rsidRPr="00AD7DF4" w:rsidDel="00DE3725" w:rsidRDefault="00F7374E" w:rsidP="001D1960">
            <w:pPr>
              <w:spacing w:after="0" w:line="240" w:lineRule="auto"/>
              <w:jc w:val="both"/>
              <w:rPr>
                <w:del w:id="9429" w:author="Diana Gonzalez Garcia" w:date="2021-05-10T07:12:00Z"/>
                <w:rFonts w:cstheme="minorHAnsi"/>
                <w:sz w:val="18"/>
                <w:szCs w:val="18"/>
                <w:lang w:eastAsia="es-CO"/>
              </w:rPr>
            </w:pPr>
            <w:del w:id="9430" w:author="Diana Gonzalez Garcia" w:date="2021-05-10T07:12:00Z">
              <w:r w:rsidRPr="00AD7DF4" w:rsidDel="00DE3725">
                <w:rPr>
                  <w:rFonts w:cstheme="minorHAnsi"/>
                  <w:sz w:val="18"/>
                  <w:szCs w:val="18"/>
                  <w:lang w:eastAsia="es-CO"/>
                </w:rPr>
                <w:delText>Para predios con puntajes superiores a 100, la variable modelo es avalúo especial.</w:delText>
              </w:r>
            </w:del>
          </w:p>
        </w:tc>
        <w:tc>
          <w:tcPr>
            <w:tcW w:w="418" w:type="pct"/>
            <w:vMerge/>
            <w:vAlign w:val="center"/>
            <w:hideMark/>
            <w:tcPrChange w:id="9431" w:author="Diana Gonzalez Garcia" w:date="2021-05-10T07:20:00Z">
              <w:tcPr>
                <w:tcW w:w="472" w:type="pct"/>
                <w:vMerge/>
                <w:vAlign w:val="center"/>
                <w:hideMark/>
              </w:tcPr>
            </w:tcPrChange>
          </w:tcPr>
          <w:p w14:paraId="25A40BA0" w14:textId="6CD0DEF2" w:rsidR="00F7374E" w:rsidRPr="00AD7DF4" w:rsidDel="00DE3725" w:rsidRDefault="00F7374E" w:rsidP="001D1960">
            <w:pPr>
              <w:spacing w:after="0" w:line="240" w:lineRule="auto"/>
              <w:rPr>
                <w:del w:id="9432" w:author="Diana Gonzalez Garcia" w:date="2021-05-10T07:12:00Z"/>
                <w:rFonts w:cstheme="minorHAnsi"/>
                <w:sz w:val="18"/>
                <w:szCs w:val="18"/>
                <w:lang w:eastAsia="es-CO"/>
              </w:rPr>
            </w:pPr>
          </w:p>
        </w:tc>
        <w:tc>
          <w:tcPr>
            <w:tcW w:w="706" w:type="pct"/>
            <w:vMerge/>
            <w:vAlign w:val="center"/>
            <w:hideMark/>
            <w:tcPrChange w:id="9433" w:author="Diana Gonzalez Garcia" w:date="2021-05-10T07:20:00Z">
              <w:tcPr>
                <w:tcW w:w="798" w:type="pct"/>
                <w:vMerge/>
                <w:vAlign w:val="center"/>
                <w:hideMark/>
              </w:tcPr>
            </w:tcPrChange>
          </w:tcPr>
          <w:p w14:paraId="215EBB83" w14:textId="2405DBA9" w:rsidR="00F7374E" w:rsidRPr="00AD7DF4" w:rsidDel="00DE3725" w:rsidRDefault="00F7374E" w:rsidP="001D1960">
            <w:pPr>
              <w:spacing w:after="0" w:line="240" w:lineRule="auto"/>
              <w:rPr>
                <w:del w:id="9434" w:author="Diana Gonzalez Garcia" w:date="2021-05-10T07:12:00Z"/>
                <w:rFonts w:cstheme="minorHAnsi"/>
                <w:sz w:val="18"/>
                <w:szCs w:val="18"/>
                <w:lang w:eastAsia="es-CO"/>
              </w:rPr>
            </w:pPr>
          </w:p>
        </w:tc>
      </w:tr>
      <w:tr w:rsidR="00F7374E" w:rsidRPr="00AD7DF4" w:rsidDel="00DE3725" w14:paraId="7867D2D8" w14:textId="3E588744" w:rsidTr="00FF1E3F">
        <w:trPr>
          <w:trHeight w:val="1080"/>
          <w:del w:id="9435" w:author="Diana Gonzalez Garcia" w:date="2021-05-10T07:12:00Z"/>
          <w:trPrChange w:id="9436" w:author="Diana Gonzalez Garcia" w:date="2021-05-10T07:20:00Z">
            <w:trPr>
              <w:trHeight w:val="1080"/>
            </w:trPr>
          </w:trPrChange>
        </w:trPr>
        <w:tc>
          <w:tcPr>
            <w:tcW w:w="442" w:type="pct"/>
            <w:vMerge w:val="restart"/>
            <w:shd w:val="clear" w:color="auto" w:fill="auto"/>
            <w:noWrap/>
            <w:vAlign w:val="center"/>
            <w:hideMark/>
            <w:tcPrChange w:id="9437" w:author="Diana Gonzalez Garcia" w:date="2021-05-10T07:20:00Z">
              <w:tcPr>
                <w:tcW w:w="499" w:type="pct"/>
                <w:vMerge w:val="restart"/>
                <w:shd w:val="clear" w:color="auto" w:fill="auto"/>
                <w:noWrap/>
                <w:vAlign w:val="center"/>
                <w:hideMark/>
              </w:tcPr>
            </w:tcPrChange>
          </w:tcPr>
          <w:p w14:paraId="703A1407" w14:textId="61BF7A36" w:rsidR="00F7374E" w:rsidRPr="00AD7DF4" w:rsidDel="00DE3725" w:rsidRDefault="00F7374E" w:rsidP="001D1960">
            <w:pPr>
              <w:spacing w:after="0" w:line="240" w:lineRule="auto"/>
              <w:jc w:val="center"/>
              <w:rPr>
                <w:del w:id="9438" w:author="Diana Gonzalez Garcia" w:date="2021-05-10T07:12:00Z"/>
                <w:rFonts w:cstheme="minorHAnsi"/>
                <w:sz w:val="18"/>
                <w:szCs w:val="18"/>
                <w:lang w:eastAsia="es-CO"/>
              </w:rPr>
            </w:pPr>
            <w:del w:id="9439" w:author="Diana Gonzalez Garcia" w:date="2021-05-10T07:12:00Z">
              <w:r w:rsidRPr="00AD7DF4" w:rsidDel="00DE3725">
                <w:rPr>
                  <w:rFonts w:cstheme="minorHAnsi"/>
                  <w:sz w:val="18"/>
                  <w:szCs w:val="18"/>
                  <w:lang w:eastAsia="es-CO"/>
                </w:rPr>
                <w:delText>T26</w:delText>
              </w:r>
            </w:del>
          </w:p>
        </w:tc>
        <w:tc>
          <w:tcPr>
            <w:tcW w:w="597" w:type="pct"/>
            <w:vMerge w:val="restart"/>
            <w:shd w:val="clear" w:color="auto" w:fill="auto"/>
            <w:vAlign w:val="center"/>
            <w:hideMark/>
            <w:tcPrChange w:id="9440" w:author="Diana Gonzalez Garcia" w:date="2021-05-10T07:20:00Z">
              <w:tcPr>
                <w:tcW w:w="675" w:type="pct"/>
                <w:vMerge w:val="restart"/>
                <w:shd w:val="clear" w:color="auto" w:fill="auto"/>
                <w:vAlign w:val="center"/>
                <w:hideMark/>
              </w:tcPr>
            </w:tcPrChange>
          </w:tcPr>
          <w:p w14:paraId="7F1F42F4" w14:textId="34D0D8A9" w:rsidR="00F7374E" w:rsidRPr="00AD7DF4" w:rsidDel="00DE3725" w:rsidRDefault="00F7374E" w:rsidP="001D1960">
            <w:pPr>
              <w:spacing w:after="0" w:line="240" w:lineRule="auto"/>
              <w:jc w:val="center"/>
              <w:rPr>
                <w:del w:id="9441" w:author="Diana Gonzalez Garcia" w:date="2021-05-10T07:12:00Z"/>
                <w:rFonts w:cstheme="minorHAnsi"/>
                <w:sz w:val="18"/>
                <w:szCs w:val="18"/>
                <w:lang w:eastAsia="es-CO"/>
              </w:rPr>
            </w:pPr>
            <w:del w:id="9442" w:author="Diana Gonzalez Garcia" w:date="2021-05-10T07:12:00Z">
              <w:r w:rsidRPr="00AD7DF4" w:rsidDel="00DE3725">
                <w:rPr>
                  <w:rFonts w:cstheme="minorHAnsi"/>
                  <w:sz w:val="18"/>
                  <w:szCs w:val="18"/>
                  <w:lang w:eastAsia="es-CO"/>
                </w:rPr>
                <w:delText>Colegios y Universidades de 4 o más pisos</w:delText>
              </w:r>
            </w:del>
          </w:p>
        </w:tc>
        <w:tc>
          <w:tcPr>
            <w:tcW w:w="641" w:type="pct"/>
            <w:shd w:val="clear" w:color="auto" w:fill="auto"/>
            <w:vAlign w:val="center"/>
            <w:hideMark/>
            <w:tcPrChange w:id="9443" w:author="Diana Gonzalez Garcia" w:date="2021-05-10T07:20:00Z">
              <w:tcPr>
                <w:tcW w:w="724" w:type="pct"/>
                <w:shd w:val="clear" w:color="auto" w:fill="auto"/>
                <w:vAlign w:val="center"/>
                <w:hideMark/>
              </w:tcPr>
            </w:tcPrChange>
          </w:tcPr>
          <w:p w14:paraId="6D5898ED" w14:textId="7255DD7E" w:rsidR="00F7374E" w:rsidRPr="00AD7DF4" w:rsidDel="00DE3725" w:rsidRDefault="00F7374E" w:rsidP="001D1960">
            <w:pPr>
              <w:spacing w:after="0" w:line="240" w:lineRule="auto"/>
              <w:jc w:val="center"/>
              <w:rPr>
                <w:del w:id="9444" w:author="Diana Gonzalez Garcia" w:date="2021-05-10T07:12:00Z"/>
                <w:rFonts w:cstheme="minorHAnsi"/>
                <w:sz w:val="18"/>
                <w:szCs w:val="18"/>
                <w:lang w:eastAsia="es-CO"/>
              </w:rPr>
            </w:pPr>
            <w:del w:id="9445" w:author="Diana Gonzalez Garcia" w:date="2021-05-10T07:12:00Z">
              <w:r w:rsidRPr="00AD7DF4" w:rsidDel="00DE3725">
                <w:rPr>
                  <w:rFonts w:cstheme="minorHAnsi"/>
                  <w:sz w:val="18"/>
                  <w:szCs w:val="18"/>
                  <w:lang w:eastAsia="es-CO"/>
                </w:rPr>
                <w:delText>Valor unitario construcción</w:delText>
              </w:r>
            </w:del>
          </w:p>
        </w:tc>
        <w:tc>
          <w:tcPr>
            <w:tcW w:w="459" w:type="pct"/>
            <w:shd w:val="clear" w:color="auto" w:fill="auto"/>
            <w:vAlign w:val="center"/>
            <w:hideMark/>
            <w:tcPrChange w:id="9446" w:author="Diana Gonzalez Garcia" w:date="2021-05-10T07:20:00Z">
              <w:tcPr>
                <w:tcW w:w="519" w:type="pct"/>
                <w:shd w:val="clear" w:color="auto" w:fill="auto"/>
                <w:vAlign w:val="center"/>
                <w:hideMark/>
              </w:tcPr>
            </w:tcPrChange>
          </w:tcPr>
          <w:p w14:paraId="7AEFB9E6" w14:textId="3AFA8A70" w:rsidR="00F7374E" w:rsidRPr="00AD7DF4" w:rsidDel="00DE3725" w:rsidRDefault="00F7374E" w:rsidP="001D1960">
            <w:pPr>
              <w:spacing w:after="0" w:line="240" w:lineRule="auto"/>
              <w:jc w:val="center"/>
              <w:rPr>
                <w:del w:id="9447" w:author="Diana Gonzalez Garcia" w:date="2021-05-10T07:12:00Z"/>
                <w:rFonts w:cstheme="minorHAnsi"/>
                <w:sz w:val="18"/>
                <w:szCs w:val="18"/>
                <w:lang w:eastAsia="es-CO"/>
              </w:rPr>
            </w:pPr>
            <w:del w:id="9448" w:author="Diana Gonzalez Garcia" w:date="2021-05-10T07:12:00Z">
              <w:r w:rsidRPr="00AD7DF4" w:rsidDel="00DE3725">
                <w:rPr>
                  <w:rFonts w:cstheme="minorHAnsi"/>
                  <w:sz w:val="18"/>
                  <w:szCs w:val="18"/>
                  <w:lang w:eastAsia="es-CO"/>
                </w:rPr>
                <w:delText>Puntaje</w:delText>
              </w:r>
            </w:del>
          </w:p>
        </w:tc>
        <w:tc>
          <w:tcPr>
            <w:tcW w:w="1161" w:type="pct"/>
            <w:shd w:val="clear" w:color="auto" w:fill="auto"/>
            <w:vAlign w:val="center"/>
            <w:hideMark/>
            <w:tcPrChange w:id="9449" w:author="Diana Gonzalez Garcia" w:date="2021-05-10T07:20:00Z">
              <w:tcPr>
                <w:tcW w:w="1312" w:type="pct"/>
                <w:shd w:val="clear" w:color="auto" w:fill="auto"/>
                <w:vAlign w:val="center"/>
                <w:hideMark/>
              </w:tcPr>
            </w:tcPrChange>
          </w:tcPr>
          <w:p w14:paraId="59BBABDB" w14:textId="7E212EA7" w:rsidR="00F7374E" w:rsidRPr="00AD7DF4" w:rsidDel="00DE3725" w:rsidRDefault="00F7374E" w:rsidP="001D1960">
            <w:pPr>
              <w:spacing w:after="0" w:line="240" w:lineRule="auto"/>
              <w:jc w:val="both"/>
              <w:rPr>
                <w:del w:id="9450" w:author="Diana Gonzalez Garcia" w:date="2021-05-10T07:12:00Z"/>
                <w:rFonts w:cstheme="minorHAnsi"/>
                <w:sz w:val="18"/>
                <w:szCs w:val="18"/>
                <w:lang w:eastAsia="es-CO"/>
              </w:rPr>
            </w:pPr>
            <w:del w:id="9451" w:author="Diana Gonzalez Garcia" w:date="2021-05-10T07:12:00Z">
              <w:r w:rsidRPr="00AD7DF4" w:rsidDel="00DE3725">
                <w:rPr>
                  <w:rFonts w:cstheme="minorHAnsi"/>
                  <w:sz w:val="18"/>
                  <w:szCs w:val="18"/>
                  <w:lang w:eastAsia="es-CO"/>
                </w:rPr>
                <w:delText>Para predios con edades superiores a 100 años, la variable modelo es avalúo especial.</w:delText>
              </w:r>
            </w:del>
          </w:p>
        </w:tc>
        <w:tc>
          <w:tcPr>
            <w:tcW w:w="418" w:type="pct"/>
            <w:vMerge w:val="restart"/>
            <w:shd w:val="clear" w:color="auto" w:fill="auto"/>
            <w:noWrap/>
            <w:vAlign w:val="center"/>
            <w:hideMark/>
            <w:tcPrChange w:id="9452" w:author="Diana Gonzalez Garcia" w:date="2021-05-10T07:20:00Z">
              <w:tcPr>
                <w:tcW w:w="472" w:type="pct"/>
                <w:vMerge w:val="restart"/>
                <w:shd w:val="clear" w:color="auto" w:fill="auto"/>
                <w:noWrap/>
                <w:vAlign w:val="center"/>
                <w:hideMark/>
              </w:tcPr>
            </w:tcPrChange>
          </w:tcPr>
          <w:p w14:paraId="0FBCE1C7" w14:textId="77A5F495" w:rsidR="00F7374E" w:rsidRPr="00AD7DF4" w:rsidDel="00DE3725" w:rsidRDefault="00F7374E" w:rsidP="001D1960">
            <w:pPr>
              <w:spacing w:after="0" w:line="240" w:lineRule="auto"/>
              <w:jc w:val="center"/>
              <w:rPr>
                <w:del w:id="9453" w:author="Diana Gonzalez Garcia" w:date="2021-05-10T07:12:00Z"/>
                <w:rFonts w:cstheme="minorHAnsi"/>
                <w:sz w:val="18"/>
                <w:szCs w:val="18"/>
                <w:lang w:eastAsia="es-CO"/>
              </w:rPr>
            </w:pPr>
            <w:del w:id="9454" w:author="Diana Gonzalez Garcia" w:date="2021-05-10T07:12:00Z">
              <w:r w:rsidRPr="00AD7DF4" w:rsidDel="00DE3725">
                <w:rPr>
                  <w:rFonts w:cstheme="minorHAnsi"/>
                  <w:sz w:val="18"/>
                  <w:szCs w:val="18"/>
                  <w:lang w:eastAsia="es-CO"/>
                </w:rPr>
                <w:delText>T26</w:delText>
              </w:r>
            </w:del>
          </w:p>
        </w:tc>
        <w:tc>
          <w:tcPr>
            <w:tcW w:w="706" w:type="pct"/>
            <w:vMerge w:val="restart"/>
            <w:shd w:val="clear" w:color="auto" w:fill="auto"/>
            <w:vAlign w:val="center"/>
            <w:hideMark/>
            <w:tcPrChange w:id="9455" w:author="Diana Gonzalez Garcia" w:date="2021-05-10T07:20:00Z">
              <w:tcPr>
                <w:tcW w:w="798" w:type="pct"/>
                <w:vMerge w:val="restart"/>
                <w:shd w:val="clear" w:color="auto" w:fill="auto"/>
                <w:vAlign w:val="center"/>
                <w:hideMark/>
              </w:tcPr>
            </w:tcPrChange>
          </w:tcPr>
          <w:p w14:paraId="5C2E5460" w14:textId="34766DA1" w:rsidR="00F7374E" w:rsidRPr="00AD7DF4" w:rsidDel="00DE3725" w:rsidRDefault="00F7374E" w:rsidP="001D1960">
            <w:pPr>
              <w:spacing w:after="0" w:line="240" w:lineRule="auto"/>
              <w:rPr>
                <w:del w:id="9456" w:author="Diana Gonzalez Garcia" w:date="2021-05-10T07:12:00Z"/>
                <w:rFonts w:cstheme="minorHAnsi"/>
                <w:sz w:val="18"/>
                <w:szCs w:val="18"/>
                <w:lang w:eastAsia="es-CO"/>
              </w:rPr>
            </w:pPr>
            <w:del w:id="9457" w:author="Diana Gonzalez Garcia" w:date="2021-05-10T07:12:00Z">
              <w:r w:rsidRPr="00AD7DF4" w:rsidDel="00DE3725">
                <w:rPr>
                  <w:rFonts w:cstheme="minorHAnsi"/>
                  <w:sz w:val="18"/>
                  <w:szCs w:val="18"/>
                  <w:lang w:eastAsia="es-CO"/>
                </w:rPr>
                <w:delText>No aplica</w:delText>
              </w:r>
            </w:del>
          </w:p>
        </w:tc>
      </w:tr>
      <w:tr w:rsidR="00F7374E" w:rsidRPr="00AD7DF4" w:rsidDel="00DE3725" w14:paraId="62587A75" w14:textId="5577F951" w:rsidTr="00FF1E3F">
        <w:trPr>
          <w:trHeight w:val="930"/>
          <w:del w:id="9458" w:author="Diana Gonzalez Garcia" w:date="2021-05-10T07:12:00Z"/>
          <w:trPrChange w:id="9459" w:author="Diana Gonzalez Garcia" w:date="2021-05-10T07:20:00Z">
            <w:trPr>
              <w:trHeight w:val="930"/>
            </w:trPr>
          </w:trPrChange>
        </w:trPr>
        <w:tc>
          <w:tcPr>
            <w:tcW w:w="442" w:type="pct"/>
            <w:vMerge/>
            <w:vAlign w:val="center"/>
            <w:hideMark/>
            <w:tcPrChange w:id="9460" w:author="Diana Gonzalez Garcia" w:date="2021-05-10T07:20:00Z">
              <w:tcPr>
                <w:tcW w:w="499" w:type="pct"/>
                <w:vMerge/>
                <w:vAlign w:val="center"/>
                <w:hideMark/>
              </w:tcPr>
            </w:tcPrChange>
          </w:tcPr>
          <w:p w14:paraId="42109EDB" w14:textId="654A0402" w:rsidR="00F7374E" w:rsidRPr="00AD7DF4" w:rsidDel="00DE3725" w:rsidRDefault="00F7374E" w:rsidP="001D1960">
            <w:pPr>
              <w:spacing w:after="0" w:line="240" w:lineRule="auto"/>
              <w:rPr>
                <w:del w:id="9461" w:author="Diana Gonzalez Garcia" w:date="2021-05-10T07:12:00Z"/>
                <w:rFonts w:cstheme="minorHAnsi"/>
                <w:sz w:val="18"/>
                <w:szCs w:val="18"/>
                <w:lang w:eastAsia="es-CO"/>
              </w:rPr>
            </w:pPr>
          </w:p>
        </w:tc>
        <w:tc>
          <w:tcPr>
            <w:tcW w:w="597" w:type="pct"/>
            <w:vMerge/>
            <w:vAlign w:val="center"/>
            <w:hideMark/>
            <w:tcPrChange w:id="9462" w:author="Diana Gonzalez Garcia" w:date="2021-05-10T07:20:00Z">
              <w:tcPr>
                <w:tcW w:w="675" w:type="pct"/>
                <w:vMerge/>
                <w:vAlign w:val="center"/>
                <w:hideMark/>
              </w:tcPr>
            </w:tcPrChange>
          </w:tcPr>
          <w:p w14:paraId="12AB111A" w14:textId="6388A56E" w:rsidR="00F7374E" w:rsidRPr="00AD7DF4" w:rsidDel="00DE3725" w:rsidRDefault="00F7374E" w:rsidP="001D1960">
            <w:pPr>
              <w:spacing w:after="0" w:line="240" w:lineRule="auto"/>
              <w:rPr>
                <w:del w:id="9463" w:author="Diana Gonzalez Garcia" w:date="2021-05-10T07:12:00Z"/>
                <w:rFonts w:cstheme="minorHAnsi"/>
                <w:sz w:val="18"/>
                <w:szCs w:val="18"/>
                <w:lang w:eastAsia="es-CO"/>
              </w:rPr>
            </w:pPr>
          </w:p>
        </w:tc>
        <w:tc>
          <w:tcPr>
            <w:tcW w:w="641" w:type="pct"/>
            <w:shd w:val="clear" w:color="auto" w:fill="auto"/>
            <w:vAlign w:val="center"/>
            <w:hideMark/>
            <w:tcPrChange w:id="9464" w:author="Diana Gonzalez Garcia" w:date="2021-05-10T07:20:00Z">
              <w:tcPr>
                <w:tcW w:w="724" w:type="pct"/>
                <w:shd w:val="clear" w:color="auto" w:fill="auto"/>
                <w:vAlign w:val="center"/>
                <w:hideMark/>
              </w:tcPr>
            </w:tcPrChange>
          </w:tcPr>
          <w:p w14:paraId="47BBC83E" w14:textId="7343EFDD" w:rsidR="00F7374E" w:rsidRPr="00AD7DF4" w:rsidDel="00DE3725" w:rsidRDefault="00F7374E" w:rsidP="001D1960">
            <w:pPr>
              <w:spacing w:after="0" w:line="240" w:lineRule="auto"/>
              <w:jc w:val="center"/>
              <w:rPr>
                <w:del w:id="9465" w:author="Diana Gonzalez Garcia" w:date="2021-05-10T07:12:00Z"/>
                <w:rFonts w:cstheme="minorHAnsi"/>
                <w:sz w:val="18"/>
                <w:szCs w:val="18"/>
                <w:lang w:eastAsia="es-CO"/>
              </w:rPr>
            </w:pPr>
            <w:del w:id="9466" w:author="Diana Gonzalez Garcia" w:date="2021-05-10T07:12:00Z">
              <w:r w:rsidRPr="00AD7DF4" w:rsidDel="00DE3725">
                <w:rPr>
                  <w:rFonts w:cstheme="minorHAnsi"/>
                  <w:sz w:val="18"/>
                  <w:szCs w:val="18"/>
                  <w:lang w:eastAsia="es-CO"/>
                </w:rPr>
                <w:delText>($ / m2)</w:delText>
              </w:r>
            </w:del>
          </w:p>
        </w:tc>
        <w:tc>
          <w:tcPr>
            <w:tcW w:w="459" w:type="pct"/>
            <w:shd w:val="clear" w:color="auto" w:fill="auto"/>
            <w:vAlign w:val="center"/>
            <w:hideMark/>
            <w:tcPrChange w:id="9467" w:author="Diana Gonzalez Garcia" w:date="2021-05-10T07:20:00Z">
              <w:tcPr>
                <w:tcW w:w="519" w:type="pct"/>
                <w:shd w:val="clear" w:color="auto" w:fill="auto"/>
                <w:vAlign w:val="center"/>
                <w:hideMark/>
              </w:tcPr>
            </w:tcPrChange>
          </w:tcPr>
          <w:p w14:paraId="09FDDC67" w14:textId="4CC4D2A8" w:rsidR="00F7374E" w:rsidRPr="00AD7DF4" w:rsidDel="00DE3725" w:rsidRDefault="00F7374E" w:rsidP="001D1960">
            <w:pPr>
              <w:spacing w:after="0" w:line="240" w:lineRule="auto"/>
              <w:jc w:val="center"/>
              <w:rPr>
                <w:del w:id="9468" w:author="Diana Gonzalez Garcia" w:date="2021-05-10T07:12:00Z"/>
                <w:rFonts w:cstheme="minorHAnsi"/>
                <w:sz w:val="18"/>
                <w:szCs w:val="18"/>
                <w:lang w:eastAsia="es-CO"/>
              </w:rPr>
            </w:pPr>
            <w:del w:id="9469" w:author="Diana Gonzalez Garcia" w:date="2021-05-10T07:12:00Z">
              <w:r w:rsidRPr="00AD7DF4" w:rsidDel="00DE3725">
                <w:rPr>
                  <w:rFonts w:cstheme="minorHAnsi"/>
                  <w:sz w:val="18"/>
                  <w:szCs w:val="18"/>
                  <w:lang w:eastAsia="es-CO"/>
                </w:rPr>
                <w:delText>Edad</w:delText>
              </w:r>
            </w:del>
          </w:p>
        </w:tc>
        <w:tc>
          <w:tcPr>
            <w:tcW w:w="1161" w:type="pct"/>
            <w:shd w:val="clear" w:color="auto" w:fill="auto"/>
            <w:vAlign w:val="center"/>
            <w:hideMark/>
            <w:tcPrChange w:id="9470" w:author="Diana Gonzalez Garcia" w:date="2021-05-10T07:20:00Z">
              <w:tcPr>
                <w:tcW w:w="1312" w:type="pct"/>
                <w:shd w:val="clear" w:color="auto" w:fill="auto"/>
                <w:vAlign w:val="center"/>
                <w:hideMark/>
              </w:tcPr>
            </w:tcPrChange>
          </w:tcPr>
          <w:p w14:paraId="6AFD01C7" w14:textId="601C30B1" w:rsidR="00F7374E" w:rsidRPr="00AD7DF4" w:rsidDel="00DE3725" w:rsidRDefault="00F7374E" w:rsidP="001D1960">
            <w:pPr>
              <w:spacing w:after="0" w:line="240" w:lineRule="auto"/>
              <w:jc w:val="both"/>
              <w:rPr>
                <w:del w:id="9471" w:author="Diana Gonzalez Garcia" w:date="2021-05-10T07:12:00Z"/>
                <w:rFonts w:cstheme="minorHAnsi"/>
                <w:sz w:val="18"/>
                <w:szCs w:val="18"/>
                <w:lang w:eastAsia="es-CO"/>
              </w:rPr>
            </w:pPr>
            <w:del w:id="9472" w:author="Diana Gonzalez Garcia" w:date="2021-05-10T07:12:00Z">
              <w:r w:rsidRPr="00AD7DF4" w:rsidDel="00DE3725">
                <w:rPr>
                  <w:rFonts w:cstheme="minorHAnsi"/>
                  <w:sz w:val="18"/>
                  <w:szCs w:val="18"/>
                  <w:lang w:eastAsia="es-CO"/>
                </w:rPr>
                <w:delText>Para predios con puntajes superiores a 100, la variable modelo es avalúo especial.</w:delText>
              </w:r>
            </w:del>
          </w:p>
        </w:tc>
        <w:tc>
          <w:tcPr>
            <w:tcW w:w="418" w:type="pct"/>
            <w:vMerge/>
            <w:vAlign w:val="center"/>
            <w:hideMark/>
            <w:tcPrChange w:id="9473" w:author="Diana Gonzalez Garcia" w:date="2021-05-10T07:20:00Z">
              <w:tcPr>
                <w:tcW w:w="472" w:type="pct"/>
                <w:vMerge/>
                <w:vAlign w:val="center"/>
                <w:hideMark/>
              </w:tcPr>
            </w:tcPrChange>
          </w:tcPr>
          <w:p w14:paraId="073A2F80" w14:textId="3484DC5B" w:rsidR="00F7374E" w:rsidRPr="00AD7DF4" w:rsidDel="00DE3725" w:rsidRDefault="00F7374E" w:rsidP="001D1960">
            <w:pPr>
              <w:spacing w:after="0" w:line="240" w:lineRule="auto"/>
              <w:rPr>
                <w:del w:id="9474" w:author="Diana Gonzalez Garcia" w:date="2021-05-10T07:12:00Z"/>
                <w:rFonts w:cstheme="minorHAnsi"/>
                <w:sz w:val="18"/>
                <w:szCs w:val="18"/>
                <w:lang w:eastAsia="es-CO"/>
              </w:rPr>
            </w:pPr>
          </w:p>
        </w:tc>
        <w:tc>
          <w:tcPr>
            <w:tcW w:w="706" w:type="pct"/>
            <w:vMerge/>
            <w:vAlign w:val="center"/>
            <w:hideMark/>
            <w:tcPrChange w:id="9475" w:author="Diana Gonzalez Garcia" w:date="2021-05-10T07:20:00Z">
              <w:tcPr>
                <w:tcW w:w="798" w:type="pct"/>
                <w:vMerge/>
                <w:vAlign w:val="center"/>
                <w:hideMark/>
              </w:tcPr>
            </w:tcPrChange>
          </w:tcPr>
          <w:p w14:paraId="5E3CECE2" w14:textId="680651AB" w:rsidR="00F7374E" w:rsidRPr="00AD7DF4" w:rsidDel="00DE3725" w:rsidRDefault="00F7374E" w:rsidP="001D1960">
            <w:pPr>
              <w:spacing w:after="0" w:line="240" w:lineRule="auto"/>
              <w:rPr>
                <w:del w:id="9476" w:author="Diana Gonzalez Garcia" w:date="2021-05-10T07:12:00Z"/>
                <w:rFonts w:cstheme="minorHAnsi"/>
                <w:sz w:val="18"/>
                <w:szCs w:val="18"/>
                <w:lang w:eastAsia="es-CO"/>
              </w:rPr>
            </w:pPr>
          </w:p>
        </w:tc>
      </w:tr>
      <w:tr w:rsidR="00F7374E" w:rsidRPr="00AD7DF4" w:rsidDel="00DE3725" w14:paraId="2EDA1F67" w14:textId="15ADBF17" w:rsidTr="00FF1E3F">
        <w:trPr>
          <w:trHeight w:val="1500"/>
          <w:del w:id="9477" w:author="Diana Gonzalez Garcia" w:date="2021-05-10T07:12:00Z"/>
          <w:trPrChange w:id="9478" w:author="Diana Gonzalez Garcia" w:date="2021-05-10T07:20:00Z">
            <w:trPr>
              <w:trHeight w:val="1500"/>
            </w:trPr>
          </w:trPrChange>
        </w:trPr>
        <w:tc>
          <w:tcPr>
            <w:tcW w:w="442" w:type="pct"/>
            <w:vMerge/>
            <w:vAlign w:val="center"/>
            <w:hideMark/>
            <w:tcPrChange w:id="9479" w:author="Diana Gonzalez Garcia" w:date="2021-05-10T07:20:00Z">
              <w:tcPr>
                <w:tcW w:w="499" w:type="pct"/>
                <w:vMerge/>
                <w:vAlign w:val="center"/>
                <w:hideMark/>
              </w:tcPr>
            </w:tcPrChange>
          </w:tcPr>
          <w:p w14:paraId="775ECAF8" w14:textId="76A47D5A" w:rsidR="00F7374E" w:rsidRPr="00AD7DF4" w:rsidDel="00DE3725" w:rsidRDefault="00F7374E" w:rsidP="001D1960">
            <w:pPr>
              <w:spacing w:after="0" w:line="240" w:lineRule="auto"/>
              <w:rPr>
                <w:del w:id="9480" w:author="Diana Gonzalez Garcia" w:date="2021-05-10T07:12:00Z"/>
                <w:rFonts w:cstheme="minorHAnsi"/>
                <w:sz w:val="18"/>
                <w:szCs w:val="18"/>
                <w:lang w:eastAsia="es-CO"/>
              </w:rPr>
            </w:pPr>
          </w:p>
        </w:tc>
        <w:tc>
          <w:tcPr>
            <w:tcW w:w="597" w:type="pct"/>
            <w:vMerge/>
            <w:vAlign w:val="center"/>
            <w:hideMark/>
            <w:tcPrChange w:id="9481" w:author="Diana Gonzalez Garcia" w:date="2021-05-10T07:20:00Z">
              <w:tcPr>
                <w:tcW w:w="675" w:type="pct"/>
                <w:vMerge/>
                <w:vAlign w:val="center"/>
                <w:hideMark/>
              </w:tcPr>
            </w:tcPrChange>
          </w:tcPr>
          <w:p w14:paraId="0A9D7E96" w14:textId="1F69D93D" w:rsidR="00F7374E" w:rsidRPr="00AD7DF4" w:rsidDel="00DE3725" w:rsidRDefault="00F7374E" w:rsidP="001D1960">
            <w:pPr>
              <w:spacing w:after="0" w:line="240" w:lineRule="auto"/>
              <w:rPr>
                <w:del w:id="9482" w:author="Diana Gonzalez Garcia" w:date="2021-05-10T07:12:00Z"/>
                <w:rFonts w:cstheme="minorHAnsi"/>
                <w:sz w:val="18"/>
                <w:szCs w:val="18"/>
                <w:lang w:eastAsia="es-CO"/>
              </w:rPr>
            </w:pPr>
          </w:p>
        </w:tc>
        <w:tc>
          <w:tcPr>
            <w:tcW w:w="641" w:type="pct"/>
            <w:shd w:val="clear" w:color="auto" w:fill="auto"/>
            <w:vAlign w:val="center"/>
            <w:hideMark/>
            <w:tcPrChange w:id="9483" w:author="Diana Gonzalez Garcia" w:date="2021-05-10T07:20:00Z">
              <w:tcPr>
                <w:tcW w:w="724" w:type="pct"/>
                <w:shd w:val="clear" w:color="auto" w:fill="auto"/>
                <w:vAlign w:val="center"/>
                <w:hideMark/>
              </w:tcPr>
            </w:tcPrChange>
          </w:tcPr>
          <w:p w14:paraId="570E08F2" w14:textId="66D8B4AD" w:rsidR="00F7374E" w:rsidRPr="00AD7DF4" w:rsidDel="00DE3725" w:rsidRDefault="00F7374E" w:rsidP="001D1960">
            <w:pPr>
              <w:spacing w:after="0" w:line="240" w:lineRule="auto"/>
              <w:rPr>
                <w:del w:id="9484" w:author="Diana Gonzalez Garcia" w:date="2021-05-10T07:12:00Z"/>
                <w:rFonts w:cstheme="minorHAnsi"/>
                <w:sz w:val="18"/>
                <w:szCs w:val="18"/>
                <w:lang w:eastAsia="es-CO"/>
              </w:rPr>
            </w:pPr>
            <w:del w:id="9485" w:author="Diana Gonzalez Garcia" w:date="2021-05-10T07:12:00Z">
              <w:r w:rsidRPr="00AD7DF4" w:rsidDel="00DE3725">
                <w:rPr>
                  <w:rFonts w:cstheme="minorHAnsi"/>
                  <w:sz w:val="18"/>
                  <w:szCs w:val="18"/>
                  <w:lang w:eastAsia="es-CO"/>
                </w:rPr>
                <w:delText> </w:delText>
              </w:r>
            </w:del>
          </w:p>
        </w:tc>
        <w:tc>
          <w:tcPr>
            <w:tcW w:w="459" w:type="pct"/>
            <w:shd w:val="clear" w:color="auto" w:fill="auto"/>
            <w:vAlign w:val="center"/>
            <w:hideMark/>
            <w:tcPrChange w:id="9486" w:author="Diana Gonzalez Garcia" w:date="2021-05-10T07:20:00Z">
              <w:tcPr>
                <w:tcW w:w="519" w:type="pct"/>
                <w:shd w:val="clear" w:color="auto" w:fill="auto"/>
                <w:vAlign w:val="center"/>
                <w:hideMark/>
              </w:tcPr>
            </w:tcPrChange>
          </w:tcPr>
          <w:p w14:paraId="507A1E8E" w14:textId="4772FC84" w:rsidR="00F7374E" w:rsidRPr="00AD7DF4" w:rsidDel="00DE3725" w:rsidRDefault="00F7374E" w:rsidP="001D1960">
            <w:pPr>
              <w:spacing w:after="0" w:line="240" w:lineRule="auto"/>
              <w:jc w:val="center"/>
              <w:rPr>
                <w:del w:id="9487" w:author="Diana Gonzalez Garcia" w:date="2021-05-10T07:12:00Z"/>
                <w:rFonts w:cstheme="minorHAnsi"/>
                <w:sz w:val="18"/>
                <w:szCs w:val="18"/>
                <w:lang w:eastAsia="es-CO"/>
              </w:rPr>
            </w:pPr>
            <w:del w:id="9488" w:author="Diana Gonzalez Garcia" w:date="2021-05-10T07:12:00Z">
              <w:r w:rsidRPr="00AD7DF4" w:rsidDel="00DE3725">
                <w:rPr>
                  <w:rFonts w:cstheme="minorHAnsi"/>
                  <w:sz w:val="18"/>
                  <w:szCs w:val="18"/>
                  <w:lang w:eastAsia="es-CO"/>
                </w:rPr>
                <w:delText>Área construida por unidad calificada</w:delText>
              </w:r>
            </w:del>
          </w:p>
        </w:tc>
        <w:tc>
          <w:tcPr>
            <w:tcW w:w="1161" w:type="pct"/>
            <w:shd w:val="clear" w:color="auto" w:fill="auto"/>
            <w:vAlign w:val="center"/>
            <w:hideMark/>
            <w:tcPrChange w:id="9489" w:author="Diana Gonzalez Garcia" w:date="2021-05-10T07:20:00Z">
              <w:tcPr>
                <w:tcW w:w="1312" w:type="pct"/>
                <w:shd w:val="clear" w:color="auto" w:fill="auto"/>
                <w:vAlign w:val="center"/>
                <w:hideMark/>
              </w:tcPr>
            </w:tcPrChange>
          </w:tcPr>
          <w:p w14:paraId="77F303FA" w14:textId="4D625B94" w:rsidR="00F7374E" w:rsidRPr="00AD7DF4" w:rsidDel="00DE3725" w:rsidRDefault="00F7374E" w:rsidP="001D1960">
            <w:pPr>
              <w:spacing w:after="0" w:line="240" w:lineRule="auto"/>
              <w:jc w:val="both"/>
              <w:rPr>
                <w:del w:id="9490" w:author="Diana Gonzalez Garcia" w:date="2021-05-10T07:12:00Z"/>
                <w:rFonts w:cstheme="minorHAnsi"/>
                <w:sz w:val="18"/>
                <w:szCs w:val="18"/>
                <w:lang w:eastAsia="es-CO"/>
              </w:rPr>
            </w:pPr>
            <w:del w:id="9491" w:author="Diana Gonzalez Garcia" w:date="2021-05-10T07:12:00Z">
              <w:r w:rsidRPr="00AD7DF4" w:rsidDel="00DE3725">
                <w:rPr>
                  <w:rFonts w:cstheme="minorHAnsi"/>
                  <w:sz w:val="18"/>
                  <w:szCs w:val="18"/>
                  <w:lang w:eastAsia="es-CO"/>
                </w:rPr>
                <w:delText>Para predios con área superiores a 10.000 m2 la variable modelo es avalúo especial.</w:delText>
              </w:r>
            </w:del>
          </w:p>
        </w:tc>
        <w:tc>
          <w:tcPr>
            <w:tcW w:w="418" w:type="pct"/>
            <w:vMerge/>
            <w:vAlign w:val="center"/>
            <w:hideMark/>
            <w:tcPrChange w:id="9492" w:author="Diana Gonzalez Garcia" w:date="2021-05-10T07:20:00Z">
              <w:tcPr>
                <w:tcW w:w="472" w:type="pct"/>
                <w:vMerge/>
                <w:vAlign w:val="center"/>
                <w:hideMark/>
              </w:tcPr>
            </w:tcPrChange>
          </w:tcPr>
          <w:p w14:paraId="40EC7838" w14:textId="51601016" w:rsidR="00F7374E" w:rsidRPr="00AD7DF4" w:rsidDel="00DE3725" w:rsidRDefault="00F7374E" w:rsidP="001D1960">
            <w:pPr>
              <w:spacing w:after="0" w:line="240" w:lineRule="auto"/>
              <w:rPr>
                <w:del w:id="9493" w:author="Diana Gonzalez Garcia" w:date="2021-05-10T07:12:00Z"/>
                <w:rFonts w:cstheme="minorHAnsi"/>
                <w:sz w:val="18"/>
                <w:szCs w:val="18"/>
                <w:lang w:eastAsia="es-CO"/>
              </w:rPr>
            </w:pPr>
          </w:p>
        </w:tc>
        <w:tc>
          <w:tcPr>
            <w:tcW w:w="706" w:type="pct"/>
            <w:vMerge/>
            <w:vAlign w:val="center"/>
            <w:hideMark/>
            <w:tcPrChange w:id="9494" w:author="Diana Gonzalez Garcia" w:date="2021-05-10T07:20:00Z">
              <w:tcPr>
                <w:tcW w:w="798" w:type="pct"/>
                <w:vMerge/>
                <w:vAlign w:val="center"/>
                <w:hideMark/>
              </w:tcPr>
            </w:tcPrChange>
          </w:tcPr>
          <w:p w14:paraId="4ACCD37C" w14:textId="6D55F53B" w:rsidR="00F7374E" w:rsidRPr="00AD7DF4" w:rsidDel="00DE3725" w:rsidRDefault="00F7374E" w:rsidP="001D1960">
            <w:pPr>
              <w:spacing w:after="0" w:line="240" w:lineRule="auto"/>
              <w:rPr>
                <w:del w:id="9495" w:author="Diana Gonzalez Garcia" w:date="2021-05-10T07:12:00Z"/>
                <w:rFonts w:cstheme="minorHAnsi"/>
                <w:sz w:val="18"/>
                <w:szCs w:val="18"/>
                <w:lang w:eastAsia="es-CO"/>
              </w:rPr>
            </w:pPr>
          </w:p>
        </w:tc>
      </w:tr>
    </w:tbl>
    <w:p w14:paraId="74E0357C" w14:textId="32E101B7" w:rsidR="00484949" w:rsidRPr="00AD7DF4" w:rsidRDefault="00484949" w:rsidP="00484949">
      <w:pPr>
        <w:rPr>
          <w:rFonts w:eastAsiaTheme="minorEastAsia"/>
          <w:sz w:val="18"/>
          <w:szCs w:val="18"/>
        </w:rPr>
      </w:pPr>
      <w:r w:rsidRPr="00AD7DF4">
        <w:rPr>
          <w:rFonts w:eastAsiaTheme="minorEastAsia"/>
          <w:sz w:val="18"/>
          <w:szCs w:val="18"/>
        </w:rPr>
        <w:t>Hace parte de este documento el archivo en excel REGLAS_ASIGNACION_METODO_LIQUIDACION_VIG_2022_v9</w:t>
      </w:r>
    </w:p>
    <w:p w14:paraId="760406C3" w14:textId="77777777" w:rsidR="00F7374E" w:rsidRPr="00B1017C" w:rsidRDefault="00F7374E" w:rsidP="00F7374E">
      <w:pPr>
        <w:tabs>
          <w:tab w:val="left" w:pos="8931"/>
        </w:tabs>
        <w:ind w:right="49"/>
        <w:rPr>
          <w:b/>
          <w:sz w:val="24"/>
          <w:szCs w:val="24"/>
        </w:rPr>
      </w:pPr>
    </w:p>
    <w:sectPr w:rsidR="00F7374E" w:rsidRPr="00B1017C">
      <w:footerReference w:type="default" r:id="rId18"/>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Elba Nayibe Nuñez Arciniegas" w:date="2021-05-09T21:55:00Z" w:initials="ENNA">
    <w:p w14:paraId="73CD942D" w14:textId="30BA89BF" w:rsidR="001D1960" w:rsidRDefault="001D1960">
      <w:pPr>
        <w:pStyle w:val="Textocomentario"/>
      </w:pPr>
      <w:r>
        <w:rPr>
          <w:rStyle w:val="Refdecomentario"/>
        </w:rPr>
        <w:annotationRef/>
      </w:r>
    </w:p>
  </w:comment>
  <w:comment w:id="28" w:author="Diana Gonzalez Garcia" w:date="2021-04-29T08:37:00Z" w:initials="DGG">
    <w:p w14:paraId="1CEB6BE0" w14:textId="77777777" w:rsidR="001D1960" w:rsidRDefault="001D1960" w:rsidP="00B1017C">
      <w:pPr>
        <w:pStyle w:val="Textocomentario"/>
      </w:pPr>
      <w:r>
        <w:rPr>
          <w:rStyle w:val="Refdecomentario"/>
        </w:rPr>
        <w:annotationRef/>
      </w:r>
      <w:r>
        <w:t>Pendiente hasta que definan como se liquidan los predios PH.</w:t>
      </w:r>
    </w:p>
    <w:p w14:paraId="454BBF44" w14:textId="77777777" w:rsidR="00891780" w:rsidRDefault="00891780" w:rsidP="00B1017C">
      <w:pPr>
        <w:pStyle w:val="Textocomentario"/>
      </w:pPr>
    </w:p>
    <w:p w14:paraId="05F57364" w14:textId="31760F20" w:rsidR="00891780" w:rsidRDefault="00891780" w:rsidP="00B1017C">
      <w:pPr>
        <w:pStyle w:val="Textocomentario"/>
      </w:pPr>
      <w:r>
        <w:t xml:space="preserve">Si de acuerdo pero </w:t>
      </w:r>
      <w:r w:rsidR="00E55835">
        <w:t>yo creería que aquí si debemos poner el avalúo para PH con valor integral.</w:t>
      </w:r>
    </w:p>
    <w:p w14:paraId="192F0F8D" w14:textId="77777777" w:rsidR="00E55835" w:rsidRDefault="00E55835" w:rsidP="00B1017C">
      <w:pPr>
        <w:pStyle w:val="Textocomentario"/>
      </w:pPr>
    </w:p>
  </w:comment>
  <w:comment w:id="34" w:author="Diana Gonzalez Garcia" w:date="2021-04-29T08:53:00Z" w:initials="DGG">
    <w:p w14:paraId="0AC89185" w14:textId="77777777" w:rsidR="001D1960" w:rsidRDefault="001D1960" w:rsidP="00B1017C">
      <w:pPr>
        <w:pStyle w:val="Textocomentario"/>
      </w:pPr>
      <w:r>
        <w:rPr>
          <w:rStyle w:val="Refdecomentario"/>
        </w:rPr>
        <w:annotationRef/>
      </w:r>
      <w:r>
        <w:t xml:space="preserve">Queda pendiente hasta que no se defina la liquidación de </w:t>
      </w:r>
      <w:proofErr w:type="spellStart"/>
      <w:r>
        <w:t>Ph</w:t>
      </w:r>
      <w:proofErr w:type="spellEnd"/>
      <w:r>
        <w:t xml:space="preserve"> con integrales.</w:t>
      </w:r>
    </w:p>
    <w:p w14:paraId="481B0F82" w14:textId="77777777" w:rsidR="00891780" w:rsidRDefault="00891780" w:rsidP="00B1017C">
      <w:pPr>
        <w:pStyle w:val="Textocomentario"/>
      </w:pPr>
    </w:p>
    <w:p w14:paraId="512ED793" w14:textId="65B0A8E1" w:rsidR="00891780" w:rsidRDefault="00891780" w:rsidP="00B1017C">
      <w:pPr>
        <w:pStyle w:val="Textocomentario"/>
      </w:pPr>
      <w:r>
        <w:t>Si creo que si vamos a implementar el valor integral, esto no se necesitaría.</w:t>
      </w:r>
    </w:p>
    <w:p w14:paraId="1E8EC1E1" w14:textId="77777777" w:rsidR="00891780" w:rsidRDefault="00891780" w:rsidP="00B1017C">
      <w:pPr>
        <w:pStyle w:val="Textocomentario"/>
      </w:pPr>
    </w:p>
  </w:comment>
  <w:comment w:id="37" w:author="Diana Gonzalez Garcia" w:date="2021-04-29T08:49:00Z" w:initials="DGG">
    <w:p w14:paraId="4B835563" w14:textId="77777777" w:rsidR="001D1960" w:rsidRDefault="001D1960" w:rsidP="00B1017C">
      <w:pPr>
        <w:pStyle w:val="Textocomentario"/>
      </w:pPr>
      <w:r>
        <w:rPr>
          <w:rStyle w:val="Refdecomentario"/>
        </w:rPr>
        <w:annotationRef/>
      </w:r>
      <w:r>
        <w:t xml:space="preserve">Queda pendiente a que se defina la liquidación de </w:t>
      </w:r>
      <w:proofErr w:type="spellStart"/>
      <w:r>
        <w:t>Ph</w:t>
      </w:r>
      <w:proofErr w:type="spellEnd"/>
      <w:r>
        <w:t xml:space="preserve"> con integrales.</w:t>
      </w:r>
    </w:p>
  </w:comment>
  <w:comment w:id="38" w:author="Diana Gonzalez Garcia" w:date="2021-04-29T08:54:00Z" w:initials="DGG">
    <w:p w14:paraId="3D744E4B" w14:textId="77777777" w:rsidR="001D1960" w:rsidRDefault="001D1960" w:rsidP="00B1017C">
      <w:pPr>
        <w:pStyle w:val="Textocomentario"/>
      </w:pPr>
      <w:r>
        <w:rPr>
          <w:rStyle w:val="Refdecomentario"/>
        </w:rPr>
        <w:annotationRef/>
      </w:r>
      <w:r>
        <w:t>Esto no lo hacemos…Se debe eliminar?</w:t>
      </w:r>
    </w:p>
    <w:p w14:paraId="54D165CB" w14:textId="77777777" w:rsidR="00E55835" w:rsidRDefault="00E55835" w:rsidP="00B1017C">
      <w:pPr>
        <w:pStyle w:val="Textocomentario"/>
      </w:pPr>
      <w:r>
        <w:t>Si, porque como no lo hacemos.</w:t>
      </w:r>
    </w:p>
    <w:p w14:paraId="086F880A" w14:textId="003B0BF2" w:rsidR="00E55835" w:rsidRDefault="00E55835" w:rsidP="00B1017C">
      <w:pPr>
        <w:pStyle w:val="Textocomentario"/>
      </w:pPr>
    </w:p>
  </w:comment>
  <w:comment w:id="45" w:author="Diana Gonzalez Garcia" w:date="2021-05-10T07:00:00Z" w:initials="DGG">
    <w:p w14:paraId="0D03291B" w14:textId="43E88562" w:rsidR="000C54FD" w:rsidRDefault="000C54FD">
      <w:pPr>
        <w:pStyle w:val="Textocomentario"/>
      </w:pPr>
      <w:r>
        <w:rPr>
          <w:rStyle w:val="Refdecomentario"/>
        </w:rPr>
        <w:annotationRef/>
      </w:r>
      <w:r>
        <w:t xml:space="preserve">Es el código con que están programados, pero es mejor pregunta a estadística y tecnología.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CD942D" w15:done="0"/>
  <w15:commentEx w15:paraId="192F0F8D" w15:done="0"/>
  <w15:commentEx w15:paraId="1E8EC1E1" w15:done="0"/>
  <w15:commentEx w15:paraId="4B835563" w15:done="0"/>
  <w15:commentEx w15:paraId="086F880A" w15:done="0"/>
  <w15:commentEx w15:paraId="0D0329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4F180" w16cex:dateUtc="2021-04-29T13:49:00Z"/>
  <w16cex:commentExtensible w16cex:durableId="2434F2E1" w16cex:dateUtc="2021-04-29T13:54:00Z"/>
  <w16cex:commentExtensible w16cex:durableId="24435886" w16cex:dateUtc="2021-05-10T12: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CD942D" w16cid:durableId="244357AE"/>
  <w16cid:commentId w16cid:paraId="192F0F8D" w16cid:durableId="244357AF"/>
  <w16cid:commentId w16cid:paraId="1E8EC1E1" w16cid:durableId="244357B0"/>
  <w16cid:commentId w16cid:paraId="4B835563" w16cid:durableId="2434F180"/>
  <w16cid:commentId w16cid:paraId="086F880A" w16cid:durableId="2434F2E1"/>
  <w16cid:commentId w16cid:paraId="0D03291B" w16cid:durableId="244358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113A0" w14:textId="77777777" w:rsidR="004B7CEE" w:rsidRDefault="004B7CEE" w:rsidP="00B1017C">
      <w:pPr>
        <w:spacing w:after="0" w:line="240" w:lineRule="auto"/>
      </w:pPr>
      <w:r>
        <w:separator/>
      </w:r>
    </w:p>
  </w:endnote>
  <w:endnote w:type="continuationSeparator" w:id="0">
    <w:p w14:paraId="511A76EC" w14:textId="77777777" w:rsidR="004B7CEE" w:rsidRDefault="004B7CEE" w:rsidP="00B10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3ACD7" w14:textId="77777777" w:rsidR="001D1960" w:rsidRDefault="001D196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89A2C" w14:textId="77777777" w:rsidR="004B7CEE" w:rsidRDefault="004B7CEE" w:rsidP="00B1017C">
      <w:pPr>
        <w:spacing w:after="0" w:line="240" w:lineRule="auto"/>
      </w:pPr>
      <w:r>
        <w:separator/>
      </w:r>
    </w:p>
  </w:footnote>
  <w:footnote w:type="continuationSeparator" w:id="0">
    <w:p w14:paraId="5C1107EA" w14:textId="77777777" w:rsidR="004B7CEE" w:rsidRDefault="004B7CEE" w:rsidP="00B1017C">
      <w:pPr>
        <w:spacing w:after="0" w:line="240" w:lineRule="auto"/>
      </w:pPr>
      <w:r>
        <w:continuationSeparator/>
      </w:r>
    </w:p>
  </w:footnote>
  <w:footnote w:id="1">
    <w:p w14:paraId="0E96316B" w14:textId="77777777" w:rsidR="001D1960" w:rsidRPr="00B1017C" w:rsidRDefault="001D1960" w:rsidP="00B1017C">
      <w:pPr>
        <w:pStyle w:val="Textonotapie"/>
        <w:jc w:val="both"/>
        <w:rPr>
          <w:sz w:val="16"/>
          <w:szCs w:val="16"/>
          <w:lang w:val="es-CO"/>
        </w:rPr>
      </w:pPr>
      <w:r w:rsidRPr="00B1017C">
        <w:rPr>
          <w:rStyle w:val="Refdenotaalpie"/>
          <w:sz w:val="16"/>
          <w:szCs w:val="16"/>
        </w:rPr>
        <w:footnoteRef/>
      </w:r>
      <w:r w:rsidRPr="00B1017C">
        <w:rPr>
          <w:sz w:val="16"/>
          <w:szCs w:val="16"/>
        </w:rPr>
        <w:t xml:space="preserve"> </w:t>
      </w:r>
      <w:r w:rsidRPr="00B1017C">
        <w:rPr>
          <w:sz w:val="16"/>
          <w:szCs w:val="16"/>
          <w:lang w:val="es-CO"/>
        </w:rPr>
        <w:t>De acuerdo con el parágrafo 2, del artículo 8 de la Resolución 70 de 2011 del IGAC, “El avalúo catastral es el valor asignado a cada predio por la autoridad catastral en los procesos de formación, actualización de la formación y conservación catastral, tomando como referencia los valores del mercado inmobiliario, sin que en ningún caso los supere. Para el efecto, las autoridades catastrales desarrollarán los modelos que reflejen el valor de los predios en el mercado inmobiliario de acuerdo a sus condiciones y características.”</w:t>
      </w:r>
    </w:p>
  </w:footnote>
  <w:footnote w:id="2">
    <w:p w14:paraId="39C2AFA4" w14:textId="77777777" w:rsidR="001D1960" w:rsidRPr="00C13AF4" w:rsidRDefault="001D1960" w:rsidP="00B1017C">
      <w:pPr>
        <w:pStyle w:val="Textonotapie"/>
        <w:jc w:val="both"/>
        <w:rPr>
          <w:color w:val="FF0000"/>
        </w:rPr>
      </w:pPr>
      <w:r w:rsidRPr="00C13AF4">
        <w:rPr>
          <w:rStyle w:val="Refdenotaalpie"/>
          <w:color w:val="FF0000"/>
        </w:rPr>
        <w:footnoteRef/>
      </w:r>
      <w:r w:rsidRPr="00C13AF4">
        <w:rPr>
          <w:color w:val="FF0000"/>
          <w:sz w:val="16"/>
          <w:szCs w:val="16"/>
        </w:rPr>
        <w:t xml:space="preserve"> El valor ajustado de terreno, que corresponden al valor comercial de terreno, puede ser diferente al valor de referencia para el caso en que se tenga que hacer ajustes de terreno por valores negativos en las construcciones.</w:t>
      </w:r>
    </w:p>
  </w:footnote>
  <w:footnote w:id="3">
    <w:p w14:paraId="7CD8EF68" w14:textId="77777777" w:rsidR="001D1960" w:rsidRDefault="001D1960" w:rsidP="00B1017C">
      <w:pPr>
        <w:pStyle w:val="Textonotapie"/>
        <w:jc w:val="both"/>
      </w:pPr>
      <w:r>
        <w:rPr>
          <w:rStyle w:val="Refdenotaalpie"/>
        </w:rPr>
        <w:footnoteRef/>
      </w:r>
      <w:r>
        <w:t xml:space="preserve"> </w:t>
      </w:r>
      <w:r w:rsidRPr="00843429">
        <w:rPr>
          <w:sz w:val="16"/>
          <w:szCs w:val="16"/>
        </w:rPr>
        <w:t>Estos predios conservan su valor de referencia; se debe ajustar el valor comercial de terreno.</w:t>
      </w:r>
      <w:r>
        <w:rPr>
          <w:sz w:val="16"/>
          <w:szCs w:val="16"/>
        </w:rPr>
        <w:t xml:space="preserve"> Lo ideal es tener estos predios previamente identificados con el fin de realizar el cargue de su valor de terreno ajustado antes de la liquidación inicial.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F4926"/>
    <w:multiLevelType w:val="hybridMultilevel"/>
    <w:tmpl w:val="F91681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8FB4209"/>
    <w:multiLevelType w:val="hybridMultilevel"/>
    <w:tmpl w:val="08FACE3A"/>
    <w:lvl w:ilvl="0" w:tplc="F1CCB750">
      <w:start w:val="1"/>
      <w:numFmt w:val="decimal"/>
      <w:lvlText w:val="%1."/>
      <w:lvlJc w:val="left"/>
      <w:pPr>
        <w:ind w:left="786" w:hanging="360"/>
      </w:pPr>
      <w:rPr>
        <w:rFonts w:hint="default"/>
      </w:rPr>
    </w:lvl>
    <w:lvl w:ilvl="1" w:tplc="240A0019">
      <w:start w:val="1"/>
      <w:numFmt w:val="lowerLetter"/>
      <w:lvlText w:val="%2."/>
      <w:lvlJc w:val="left"/>
      <w:pPr>
        <w:ind w:left="1506" w:hanging="360"/>
      </w:pPr>
    </w:lvl>
    <w:lvl w:ilvl="2" w:tplc="240A001B" w:tentative="1">
      <w:start w:val="1"/>
      <w:numFmt w:val="lowerRoman"/>
      <w:lvlText w:val="%3."/>
      <w:lvlJc w:val="right"/>
      <w:pPr>
        <w:ind w:left="2226" w:hanging="180"/>
      </w:pPr>
    </w:lvl>
    <w:lvl w:ilvl="3" w:tplc="240A000F" w:tentative="1">
      <w:start w:val="1"/>
      <w:numFmt w:val="decimal"/>
      <w:lvlText w:val="%4."/>
      <w:lvlJc w:val="left"/>
      <w:pPr>
        <w:ind w:left="2946" w:hanging="360"/>
      </w:pPr>
    </w:lvl>
    <w:lvl w:ilvl="4" w:tplc="240A0019" w:tentative="1">
      <w:start w:val="1"/>
      <w:numFmt w:val="lowerLetter"/>
      <w:lvlText w:val="%5."/>
      <w:lvlJc w:val="left"/>
      <w:pPr>
        <w:ind w:left="3666" w:hanging="360"/>
      </w:pPr>
    </w:lvl>
    <w:lvl w:ilvl="5" w:tplc="240A001B" w:tentative="1">
      <w:start w:val="1"/>
      <w:numFmt w:val="lowerRoman"/>
      <w:lvlText w:val="%6."/>
      <w:lvlJc w:val="right"/>
      <w:pPr>
        <w:ind w:left="4386" w:hanging="180"/>
      </w:pPr>
    </w:lvl>
    <w:lvl w:ilvl="6" w:tplc="240A000F" w:tentative="1">
      <w:start w:val="1"/>
      <w:numFmt w:val="decimal"/>
      <w:lvlText w:val="%7."/>
      <w:lvlJc w:val="left"/>
      <w:pPr>
        <w:ind w:left="5106" w:hanging="360"/>
      </w:pPr>
    </w:lvl>
    <w:lvl w:ilvl="7" w:tplc="240A0019" w:tentative="1">
      <w:start w:val="1"/>
      <w:numFmt w:val="lowerLetter"/>
      <w:lvlText w:val="%8."/>
      <w:lvlJc w:val="left"/>
      <w:pPr>
        <w:ind w:left="5826" w:hanging="360"/>
      </w:pPr>
    </w:lvl>
    <w:lvl w:ilvl="8" w:tplc="240A001B" w:tentative="1">
      <w:start w:val="1"/>
      <w:numFmt w:val="lowerRoman"/>
      <w:lvlText w:val="%9."/>
      <w:lvlJc w:val="right"/>
      <w:pPr>
        <w:ind w:left="6546" w:hanging="180"/>
      </w:pPr>
    </w:lvl>
  </w:abstractNum>
  <w:abstractNum w:abstractNumId="2" w15:restartNumberingAfterBreak="0">
    <w:nsid w:val="5C2B371C"/>
    <w:multiLevelType w:val="multilevel"/>
    <w:tmpl w:val="84F2D41A"/>
    <w:lvl w:ilvl="0">
      <w:start w:val="3"/>
      <w:numFmt w:val="decimal"/>
      <w:lvlText w:val="%1"/>
      <w:lvlJc w:val="left"/>
      <w:pPr>
        <w:ind w:left="360" w:hanging="360"/>
      </w:pPr>
      <w:rPr>
        <w:rFonts w:hint="default"/>
      </w:rPr>
    </w:lvl>
    <w:lvl w:ilvl="1">
      <w:start w:val="1"/>
      <w:numFmt w:val="decimal"/>
      <w:pStyle w:val="Ttulo2"/>
      <w:lvlText w:val="%1.%2"/>
      <w:lvlJc w:val="left"/>
      <w:pPr>
        <w:ind w:left="786"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62233740"/>
    <w:multiLevelType w:val="hybridMultilevel"/>
    <w:tmpl w:val="D06EB5F4"/>
    <w:lvl w:ilvl="0" w:tplc="621E9E1A">
      <w:start w:val="1"/>
      <w:numFmt w:val="decimalZero"/>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74C1F58"/>
    <w:multiLevelType w:val="hybridMultilevel"/>
    <w:tmpl w:val="46163C9C"/>
    <w:lvl w:ilvl="0" w:tplc="1A408E16">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lba Nayibe Nuñez Arciniegas">
    <w15:presenceInfo w15:providerId="None" w15:userId="Elba Nayibe Nuñez Arciniegas"/>
  </w15:person>
  <w15:person w15:author="Diana Gonzalez Garcia">
    <w15:presenceInfo w15:providerId="AD" w15:userId="S::dgonzalez@catastrobogota.gov.co::40fc86ea-14e5-49fe-9ae9-eb161dc1bb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revisionView w:markup="0" w:inkAnnotations="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017C"/>
    <w:rsid w:val="000C54FD"/>
    <w:rsid w:val="00137692"/>
    <w:rsid w:val="001C5E65"/>
    <w:rsid w:val="001D1960"/>
    <w:rsid w:val="001D4975"/>
    <w:rsid w:val="004223AB"/>
    <w:rsid w:val="00484949"/>
    <w:rsid w:val="004B7CEE"/>
    <w:rsid w:val="00596646"/>
    <w:rsid w:val="006E45FC"/>
    <w:rsid w:val="008137D4"/>
    <w:rsid w:val="00891780"/>
    <w:rsid w:val="008C3375"/>
    <w:rsid w:val="00A7290A"/>
    <w:rsid w:val="00B1017C"/>
    <w:rsid w:val="00BA5126"/>
    <w:rsid w:val="00C06825"/>
    <w:rsid w:val="00D203B1"/>
    <w:rsid w:val="00D952B0"/>
    <w:rsid w:val="00DE3725"/>
    <w:rsid w:val="00E55835"/>
    <w:rsid w:val="00E9511B"/>
    <w:rsid w:val="00F7374E"/>
    <w:rsid w:val="00FA5CDC"/>
    <w:rsid w:val="00FA7FF6"/>
    <w:rsid w:val="00FF1E3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E29C532"/>
  <w15:chartTrackingRefBased/>
  <w15:docId w15:val="{ED228606-CE59-495B-A684-7236AB2EC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74E"/>
    <w:rPr>
      <w:rFonts w:eastAsia="Times New Roman" w:cs="Times New Roman"/>
    </w:rPr>
  </w:style>
  <w:style w:type="paragraph" w:styleId="Ttulo1">
    <w:name w:val="heading 1"/>
    <w:basedOn w:val="Normal"/>
    <w:next w:val="Normal"/>
    <w:link w:val="Ttulo1Car"/>
    <w:uiPriority w:val="9"/>
    <w:qFormat/>
    <w:rsid w:val="00B1017C"/>
    <w:pPr>
      <w:keepNext/>
      <w:keepLines/>
      <w:spacing w:before="240" w:after="0" w:line="276" w:lineRule="auto"/>
      <w:outlineLvl w:val="0"/>
    </w:pPr>
    <w:rPr>
      <w:rFonts w:asciiTheme="majorHAnsi" w:eastAsiaTheme="majorEastAsia" w:hAnsiTheme="majorHAnsi"/>
      <w:color w:val="2F5496" w:themeColor="accent1" w:themeShade="BF"/>
      <w:sz w:val="32"/>
      <w:szCs w:val="32"/>
    </w:rPr>
  </w:style>
  <w:style w:type="paragraph" w:styleId="Ttulo2">
    <w:name w:val="heading 2"/>
    <w:aliases w:val="Título 2 Car Car"/>
    <w:basedOn w:val="Normal"/>
    <w:next w:val="Sangranormal"/>
    <w:link w:val="Ttulo2Car"/>
    <w:autoRedefine/>
    <w:uiPriority w:val="9"/>
    <w:qFormat/>
    <w:rsid w:val="00B1017C"/>
    <w:pPr>
      <w:numPr>
        <w:ilvl w:val="1"/>
        <w:numId w:val="1"/>
      </w:numPr>
      <w:spacing w:after="0" w:line="240" w:lineRule="auto"/>
      <w:ind w:left="720"/>
      <w:jc w:val="both"/>
      <w:outlineLvl w:val="1"/>
    </w:pPr>
    <w:rPr>
      <w:rFonts w:eastAsiaTheme="minorEastAsia"/>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1017C"/>
    <w:rPr>
      <w:rFonts w:asciiTheme="majorHAnsi" w:eastAsiaTheme="majorEastAsia" w:hAnsiTheme="majorHAnsi" w:cs="Times New Roman"/>
      <w:color w:val="2F5496" w:themeColor="accent1" w:themeShade="BF"/>
      <w:sz w:val="32"/>
      <w:szCs w:val="32"/>
    </w:rPr>
  </w:style>
  <w:style w:type="paragraph" w:styleId="Sangranormal">
    <w:name w:val="Normal Indent"/>
    <w:basedOn w:val="Normal"/>
    <w:uiPriority w:val="99"/>
    <w:unhideWhenUsed/>
    <w:rsid w:val="00B1017C"/>
    <w:pPr>
      <w:ind w:left="708"/>
    </w:pPr>
  </w:style>
  <w:style w:type="character" w:customStyle="1" w:styleId="Ttulo2Car">
    <w:name w:val="Título 2 Car"/>
    <w:aliases w:val="Título 2 Car Car Car"/>
    <w:basedOn w:val="Fuentedeprrafopredeter"/>
    <w:link w:val="Ttulo2"/>
    <w:uiPriority w:val="9"/>
    <w:rsid w:val="00B1017C"/>
    <w:rPr>
      <w:rFonts w:eastAsiaTheme="minorEastAsia" w:cs="Times New Roman"/>
      <w:b/>
      <w:sz w:val="24"/>
      <w:szCs w:val="24"/>
    </w:rPr>
  </w:style>
  <w:style w:type="paragraph" w:styleId="Prrafodelista">
    <w:name w:val="List Paragraph"/>
    <w:basedOn w:val="Normal"/>
    <w:uiPriority w:val="34"/>
    <w:qFormat/>
    <w:rsid w:val="00B1017C"/>
    <w:pPr>
      <w:spacing w:after="200" w:line="276" w:lineRule="auto"/>
      <w:ind w:left="720"/>
      <w:contextualSpacing/>
    </w:pPr>
    <w:rPr>
      <w:sz w:val="20"/>
    </w:rPr>
  </w:style>
  <w:style w:type="paragraph" w:styleId="Textonotapie">
    <w:name w:val="footnote text"/>
    <w:aliases w:val="ft"/>
    <w:basedOn w:val="Normal"/>
    <w:link w:val="TextonotapieCar"/>
    <w:uiPriority w:val="99"/>
    <w:unhideWhenUsed/>
    <w:rsid w:val="00B1017C"/>
    <w:pPr>
      <w:spacing w:after="0" w:line="240" w:lineRule="auto"/>
    </w:pPr>
    <w:rPr>
      <w:sz w:val="20"/>
      <w:szCs w:val="20"/>
      <w:lang w:val="es-ES"/>
    </w:rPr>
  </w:style>
  <w:style w:type="character" w:customStyle="1" w:styleId="TextonotapieCar">
    <w:name w:val="Texto nota pie Car"/>
    <w:aliases w:val="ft Car"/>
    <w:basedOn w:val="Fuentedeprrafopredeter"/>
    <w:link w:val="Textonotapie"/>
    <w:uiPriority w:val="99"/>
    <w:rsid w:val="00B1017C"/>
    <w:rPr>
      <w:rFonts w:eastAsia="Times New Roman" w:cs="Times New Roman"/>
      <w:sz w:val="20"/>
      <w:szCs w:val="20"/>
      <w:lang w:val="es-ES"/>
    </w:rPr>
  </w:style>
  <w:style w:type="character" w:styleId="Refdenotaalpie">
    <w:name w:val="footnote reference"/>
    <w:basedOn w:val="Fuentedeprrafopredeter"/>
    <w:uiPriority w:val="99"/>
    <w:unhideWhenUsed/>
    <w:rsid w:val="00B1017C"/>
    <w:rPr>
      <w:rFonts w:cs="Times New Roman"/>
      <w:vertAlign w:val="superscript"/>
    </w:rPr>
  </w:style>
  <w:style w:type="character" w:customStyle="1" w:styleId="TextocomentarioCar">
    <w:name w:val="Texto comentario Car"/>
    <w:basedOn w:val="Fuentedeprrafopredeter"/>
    <w:link w:val="Textocomentario"/>
    <w:uiPriority w:val="99"/>
    <w:semiHidden/>
    <w:locked/>
    <w:rsid w:val="00B1017C"/>
    <w:rPr>
      <w:rFonts w:cs="Times New Roman"/>
      <w:sz w:val="20"/>
      <w:szCs w:val="20"/>
    </w:rPr>
  </w:style>
  <w:style w:type="paragraph" w:styleId="Textocomentario">
    <w:name w:val="annotation text"/>
    <w:basedOn w:val="Normal"/>
    <w:link w:val="TextocomentarioCar"/>
    <w:uiPriority w:val="99"/>
    <w:semiHidden/>
    <w:unhideWhenUsed/>
    <w:rsid w:val="00B1017C"/>
    <w:pPr>
      <w:spacing w:after="200" w:line="240" w:lineRule="auto"/>
    </w:pPr>
    <w:rPr>
      <w:rFonts w:eastAsiaTheme="minorHAnsi"/>
      <w:sz w:val="20"/>
      <w:szCs w:val="20"/>
    </w:rPr>
  </w:style>
  <w:style w:type="character" w:customStyle="1" w:styleId="TextocomentarioCar1">
    <w:name w:val="Texto comentario Car1"/>
    <w:basedOn w:val="Fuentedeprrafopredeter"/>
    <w:uiPriority w:val="99"/>
    <w:semiHidden/>
    <w:rsid w:val="00B1017C"/>
    <w:rPr>
      <w:rFonts w:eastAsia="Times New Roman" w:cs="Times New Roman"/>
      <w:sz w:val="20"/>
      <w:szCs w:val="20"/>
    </w:rPr>
  </w:style>
  <w:style w:type="character" w:styleId="Refdecomentario">
    <w:name w:val="annotation reference"/>
    <w:basedOn w:val="Fuentedeprrafopredeter"/>
    <w:uiPriority w:val="99"/>
    <w:semiHidden/>
    <w:unhideWhenUsed/>
    <w:rsid w:val="00B1017C"/>
    <w:rPr>
      <w:sz w:val="16"/>
      <w:szCs w:val="16"/>
    </w:rPr>
  </w:style>
  <w:style w:type="paragraph" w:styleId="Encabezado">
    <w:name w:val="header"/>
    <w:basedOn w:val="Normal"/>
    <w:link w:val="EncabezadoCar"/>
    <w:uiPriority w:val="99"/>
    <w:unhideWhenUsed/>
    <w:rsid w:val="00B1017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1017C"/>
    <w:rPr>
      <w:rFonts w:eastAsia="Times New Roman" w:cs="Times New Roman"/>
    </w:rPr>
  </w:style>
  <w:style w:type="paragraph" w:styleId="Piedepgina">
    <w:name w:val="footer"/>
    <w:basedOn w:val="Normal"/>
    <w:link w:val="PiedepginaCar"/>
    <w:uiPriority w:val="99"/>
    <w:unhideWhenUsed/>
    <w:rsid w:val="00B1017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1017C"/>
    <w:rPr>
      <w:rFonts w:eastAsia="Times New Roman" w:cs="Times New Roman"/>
    </w:rPr>
  </w:style>
  <w:style w:type="paragraph" w:styleId="Textodeglobo">
    <w:name w:val="Balloon Text"/>
    <w:basedOn w:val="Normal"/>
    <w:link w:val="TextodegloboCar"/>
    <w:uiPriority w:val="99"/>
    <w:semiHidden/>
    <w:unhideWhenUsed/>
    <w:rsid w:val="001D196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1960"/>
    <w:rPr>
      <w:rFonts w:ascii="Segoe UI" w:eastAsia="Times New Roman"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1D1960"/>
    <w:pPr>
      <w:spacing w:after="160"/>
    </w:pPr>
    <w:rPr>
      <w:rFonts w:eastAsia="Times New Roman"/>
      <w:b/>
      <w:bCs/>
    </w:rPr>
  </w:style>
  <w:style w:type="character" w:customStyle="1" w:styleId="AsuntodelcomentarioCar">
    <w:name w:val="Asunto del comentario Car"/>
    <w:basedOn w:val="TextocomentarioCar"/>
    <w:link w:val="Asuntodelcomentario"/>
    <w:uiPriority w:val="99"/>
    <w:semiHidden/>
    <w:rsid w:val="001D1960"/>
    <w:rPr>
      <w:rFonts w:eastAsia="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604382">
      <w:bodyDiv w:val="1"/>
      <w:marLeft w:val="0"/>
      <w:marRight w:val="0"/>
      <w:marTop w:val="0"/>
      <w:marBottom w:val="0"/>
      <w:divBdr>
        <w:top w:val="none" w:sz="0" w:space="0" w:color="auto"/>
        <w:left w:val="none" w:sz="0" w:space="0" w:color="auto"/>
        <w:bottom w:val="none" w:sz="0" w:space="0" w:color="auto"/>
        <w:right w:val="none" w:sz="0" w:space="0" w:color="auto"/>
      </w:divBdr>
    </w:div>
    <w:div w:id="572351866">
      <w:bodyDiv w:val="1"/>
      <w:marLeft w:val="0"/>
      <w:marRight w:val="0"/>
      <w:marTop w:val="0"/>
      <w:marBottom w:val="0"/>
      <w:divBdr>
        <w:top w:val="none" w:sz="0" w:space="0" w:color="auto"/>
        <w:left w:val="none" w:sz="0" w:space="0" w:color="auto"/>
        <w:bottom w:val="none" w:sz="0" w:space="0" w:color="auto"/>
        <w:right w:val="none" w:sz="0" w:space="0" w:color="auto"/>
      </w:divBdr>
    </w:div>
    <w:div w:id="632829601">
      <w:bodyDiv w:val="1"/>
      <w:marLeft w:val="0"/>
      <w:marRight w:val="0"/>
      <w:marTop w:val="0"/>
      <w:marBottom w:val="0"/>
      <w:divBdr>
        <w:top w:val="none" w:sz="0" w:space="0" w:color="auto"/>
        <w:left w:val="none" w:sz="0" w:space="0" w:color="auto"/>
        <w:bottom w:val="none" w:sz="0" w:space="0" w:color="auto"/>
        <w:right w:val="none" w:sz="0" w:space="0" w:color="auto"/>
      </w:divBdr>
    </w:div>
    <w:div w:id="721640299">
      <w:bodyDiv w:val="1"/>
      <w:marLeft w:val="0"/>
      <w:marRight w:val="0"/>
      <w:marTop w:val="0"/>
      <w:marBottom w:val="0"/>
      <w:divBdr>
        <w:top w:val="none" w:sz="0" w:space="0" w:color="auto"/>
        <w:left w:val="none" w:sz="0" w:space="0" w:color="auto"/>
        <w:bottom w:val="none" w:sz="0" w:space="0" w:color="auto"/>
        <w:right w:val="none" w:sz="0" w:space="0" w:color="auto"/>
      </w:divBdr>
    </w:div>
    <w:div w:id="825513913">
      <w:bodyDiv w:val="1"/>
      <w:marLeft w:val="0"/>
      <w:marRight w:val="0"/>
      <w:marTop w:val="0"/>
      <w:marBottom w:val="0"/>
      <w:divBdr>
        <w:top w:val="none" w:sz="0" w:space="0" w:color="auto"/>
        <w:left w:val="none" w:sz="0" w:space="0" w:color="auto"/>
        <w:bottom w:val="none" w:sz="0" w:space="0" w:color="auto"/>
        <w:right w:val="none" w:sz="0" w:space="0" w:color="auto"/>
      </w:divBdr>
    </w:div>
    <w:div w:id="1092162053">
      <w:bodyDiv w:val="1"/>
      <w:marLeft w:val="0"/>
      <w:marRight w:val="0"/>
      <w:marTop w:val="0"/>
      <w:marBottom w:val="0"/>
      <w:divBdr>
        <w:top w:val="none" w:sz="0" w:space="0" w:color="auto"/>
        <w:left w:val="none" w:sz="0" w:space="0" w:color="auto"/>
        <w:bottom w:val="none" w:sz="0" w:space="0" w:color="auto"/>
        <w:right w:val="none" w:sz="0" w:space="0" w:color="auto"/>
      </w:divBdr>
    </w:div>
    <w:div w:id="1341739219">
      <w:bodyDiv w:val="1"/>
      <w:marLeft w:val="0"/>
      <w:marRight w:val="0"/>
      <w:marTop w:val="0"/>
      <w:marBottom w:val="0"/>
      <w:divBdr>
        <w:top w:val="none" w:sz="0" w:space="0" w:color="auto"/>
        <w:left w:val="none" w:sz="0" w:space="0" w:color="auto"/>
        <w:bottom w:val="none" w:sz="0" w:space="0" w:color="auto"/>
        <w:right w:val="none" w:sz="0" w:space="0" w:color="auto"/>
      </w:divBdr>
    </w:div>
    <w:div w:id="1351027614">
      <w:bodyDiv w:val="1"/>
      <w:marLeft w:val="0"/>
      <w:marRight w:val="0"/>
      <w:marTop w:val="0"/>
      <w:marBottom w:val="0"/>
      <w:divBdr>
        <w:top w:val="none" w:sz="0" w:space="0" w:color="auto"/>
        <w:left w:val="none" w:sz="0" w:space="0" w:color="auto"/>
        <w:bottom w:val="none" w:sz="0" w:space="0" w:color="auto"/>
        <w:right w:val="none" w:sz="0" w:space="0" w:color="auto"/>
      </w:divBdr>
    </w:div>
    <w:div w:id="1388844519">
      <w:bodyDiv w:val="1"/>
      <w:marLeft w:val="0"/>
      <w:marRight w:val="0"/>
      <w:marTop w:val="0"/>
      <w:marBottom w:val="0"/>
      <w:divBdr>
        <w:top w:val="none" w:sz="0" w:space="0" w:color="auto"/>
        <w:left w:val="none" w:sz="0" w:space="0" w:color="auto"/>
        <w:bottom w:val="none" w:sz="0" w:space="0" w:color="auto"/>
        <w:right w:val="none" w:sz="0" w:space="0" w:color="auto"/>
      </w:divBdr>
    </w:div>
    <w:div w:id="1491093655">
      <w:bodyDiv w:val="1"/>
      <w:marLeft w:val="0"/>
      <w:marRight w:val="0"/>
      <w:marTop w:val="0"/>
      <w:marBottom w:val="0"/>
      <w:divBdr>
        <w:top w:val="none" w:sz="0" w:space="0" w:color="auto"/>
        <w:left w:val="none" w:sz="0" w:space="0" w:color="auto"/>
        <w:bottom w:val="none" w:sz="0" w:space="0" w:color="auto"/>
        <w:right w:val="none" w:sz="0" w:space="0" w:color="auto"/>
      </w:divBdr>
    </w:div>
    <w:div w:id="1518469800">
      <w:bodyDiv w:val="1"/>
      <w:marLeft w:val="0"/>
      <w:marRight w:val="0"/>
      <w:marTop w:val="0"/>
      <w:marBottom w:val="0"/>
      <w:divBdr>
        <w:top w:val="none" w:sz="0" w:space="0" w:color="auto"/>
        <w:left w:val="none" w:sz="0" w:space="0" w:color="auto"/>
        <w:bottom w:val="none" w:sz="0" w:space="0" w:color="auto"/>
        <w:right w:val="none" w:sz="0" w:space="0" w:color="auto"/>
      </w:divBdr>
    </w:div>
    <w:div w:id="1646203518">
      <w:bodyDiv w:val="1"/>
      <w:marLeft w:val="0"/>
      <w:marRight w:val="0"/>
      <w:marTop w:val="0"/>
      <w:marBottom w:val="0"/>
      <w:divBdr>
        <w:top w:val="none" w:sz="0" w:space="0" w:color="auto"/>
        <w:left w:val="none" w:sz="0" w:space="0" w:color="auto"/>
        <w:bottom w:val="none" w:sz="0" w:space="0" w:color="auto"/>
        <w:right w:val="none" w:sz="0" w:space="0" w:color="auto"/>
      </w:divBdr>
    </w:div>
    <w:div w:id="1668942762">
      <w:bodyDiv w:val="1"/>
      <w:marLeft w:val="0"/>
      <w:marRight w:val="0"/>
      <w:marTop w:val="0"/>
      <w:marBottom w:val="0"/>
      <w:divBdr>
        <w:top w:val="none" w:sz="0" w:space="0" w:color="auto"/>
        <w:left w:val="none" w:sz="0" w:space="0" w:color="auto"/>
        <w:bottom w:val="none" w:sz="0" w:space="0" w:color="auto"/>
        <w:right w:val="none" w:sz="0" w:space="0" w:color="auto"/>
      </w:divBdr>
    </w:div>
    <w:div w:id="1805351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emf"/><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3.emf"/><Relationship Id="rId17" Type="http://schemas.microsoft.com/office/2018/08/relationships/commentsExtensible" Target="commentsExtensible.xml"/><Relationship Id="rId2" Type="http://schemas.openxmlformats.org/officeDocument/2006/relationships/styles" Target="styles.xml"/><Relationship Id="rId16" Type="http://schemas.openxmlformats.org/officeDocument/2006/relationships/image" Target="media/image7.emf"/><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image" Target="media/image6.emf"/><Relationship Id="rId10" Type="http://schemas.openxmlformats.org/officeDocument/2006/relationships/image" Target="media/image1.emf"/><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21</Pages>
  <Words>12478</Words>
  <Characters>68629</Characters>
  <Application>Microsoft Office Word</Application>
  <DocSecurity>0</DocSecurity>
  <Lines>571</Lines>
  <Paragraphs>161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Gonzalez Garcia</dc:creator>
  <cp:keywords/>
  <dc:description/>
  <cp:lastModifiedBy>Diana Gonzalez Garcia</cp:lastModifiedBy>
  <cp:revision>2</cp:revision>
  <dcterms:created xsi:type="dcterms:W3CDTF">2021-05-28T21:51:00Z</dcterms:created>
  <dcterms:modified xsi:type="dcterms:W3CDTF">2021-05-28T21:51:00Z</dcterms:modified>
</cp:coreProperties>
</file>